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4F59" w:rsidRDefault="00674F59">
      <w:pPr>
        <w:rPr>
          <w:rFonts w:hint="eastAsia"/>
        </w:rPr>
      </w:pPr>
    </w:p>
    <w:sdt>
      <w:sdtPr>
        <w:id w:val="6784923"/>
        <w:docPartObj>
          <w:docPartGallery w:val="Cover Pages"/>
          <w:docPartUnique/>
        </w:docPartObj>
      </w:sdtPr>
      <w:sdtEndPr/>
      <w:sdtContent>
        <w:p w:rsidR="00C32535" w:rsidRDefault="00C32535"/>
        <w:p w:rsidR="00C32535" w:rsidRDefault="00C32535"/>
        <w:p w:rsidR="00C32535" w:rsidRDefault="00A4507A">
          <w:pPr>
            <w:widowControl/>
            <w:jc w:val="left"/>
          </w:pPr>
          <w:r>
            <w:rPr>
              <w:noProof/>
            </w:rPr>
            <w:pict>
              <v:rect id="_x0000_s1069" style="position:absolute;margin-left:-9.45pt;margin-top:110.7pt;width:415.3pt;height:176.2pt;z-index:251664384;mso-width-percent:1000;mso-position-horizontal-relative:margin;mso-position-vertical-relative:margin;mso-width-percent:1000;mso-width-relative:margin;mso-height-relative:margin;v-text-anchor:bottom" filled="f" stroked="f">
                <v:textbox style="mso-next-textbox:#_x0000_s1069">
                  <w:txbxContent>
                    <w:sdt>
                      <w:sdtPr>
                        <w:rPr>
                          <w:rFonts w:hint="eastAsia"/>
                          <w:b/>
                          <w:bCs/>
                          <w:color w:val="1F497D" w:themeColor="text2"/>
                          <w:sz w:val="72"/>
                          <w:szCs w:val="72"/>
                        </w:rPr>
                        <w:alias w:val="标题"/>
                        <w:id w:val="6785000"/>
                        <w:dataBinding w:prefixMappings="xmlns:ns0='http://schemas.openxmlformats.org/package/2006/metadata/core-properties' xmlns:ns1='http://purl.org/dc/elements/1.1/'" w:xpath="/ns0:coreProperties[1]/ns1:title[1]" w:storeItemID="{6C3C8BC8-F283-45AE-878A-BAB7291924A1}"/>
                        <w:text/>
                      </w:sdtPr>
                      <w:sdtEndPr/>
                      <w:sdtContent>
                        <w:p w:rsidR="00F968FC" w:rsidRDefault="00F968FC">
                          <w:pPr>
                            <w:rPr>
                              <w:b/>
                              <w:bCs/>
                              <w:color w:val="1F497D" w:themeColor="text2"/>
                              <w:sz w:val="72"/>
                              <w:szCs w:val="72"/>
                            </w:rPr>
                          </w:pPr>
                          <w:r>
                            <w:rPr>
                              <w:rFonts w:hint="eastAsia"/>
                              <w:b/>
                              <w:bCs/>
                              <w:color w:val="1F497D" w:themeColor="text2"/>
                              <w:sz w:val="72"/>
                              <w:szCs w:val="72"/>
                            </w:rPr>
                            <w:t>试题试卷</w:t>
                          </w:r>
                          <w:proofErr w:type="gramStart"/>
                          <w:r>
                            <w:rPr>
                              <w:rFonts w:hint="eastAsia"/>
                              <w:b/>
                              <w:bCs/>
                              <w:color w:val="1F497D" w:themeColor="text2"/>
                              <w:sz w:val="72"/>
                              <w:szCs w:val="72"/>
                            </w:rPr>
                            <w:t>包数据</w:t>
                          </w:r>
                          <w:proofErr w:type="gramEnd"/>
                          <w:r>
                            <w:rPr>
                              <w:rFonts w:hint="eastAsia"/>
                              <w:b/>
                              <w:bCs/>
                              <w:color w:val="1F497D" w:themeColor="text2"/>
                              <w:sz w:val="72"/>
                              <w:szCs w:val="72"/>
                            </w:rPr>
                            <w:t>规范</w:t>
                          </w:r>
                        </w:p>
                      </w:sdtContent>
                    </w:sdt>
                    <w:sdt>
                      <w:sdtPr>
                        <w:rPr>
                          <w:b/>
                          <w:bCs/>
                          <w:color w:val="4F81BD" w:themeColor="accent1"/>
                          <w:sz w:val="40"/>
                          <w:szCs w:val="40"/>
                        </w:rPr>
                        <w:alias w:val="副标题"/>
                        <w:id w:val="6785001"/>
                        <w:dataBinding w:prefixMappings="xmlns:ns0='http://schemas.openxmlformats.org/package/2006/metadata/core-properties' xmlns:ns1='http://purl.org/dc/elements/1.1/'" w:xpath="/ns0:coreProperties[1]/ns1:subject[1]" w:storeItemID="{6C3C8BC8-F283-45AE-878A-BAB7291924A1}"/>
                        <w:text/>
                      </w:sdtPr>
                      <w:sdtEndPr/>
                      <w:sdtContent>
                        <w:p w:rsidR="00F968FC" w:rsidRDefault="00F968FC">
                          <w:pPr>
                            <w:rPr>
                              <w:b/>
                              <w:bCs/>
                              <w:color w:val="4F81BD" w:themeColor="accent1"/>
                              <w:sz w:val="40"/>
                              <w:szCs w:val="40"/>
                            </w:rPr>
                          </w:pPr>
                          <w:r w:rsidRPr="00C70533">
                            <w:rPr>
                              <w:rFonts w:hint="eastAsia"/>
                              <w:b/>
                              <w:bCs/>
                              <w:color w:val="4F81BD" w:themeColor="accent1"/>
                              <w:sz w:val="40"/>
                              <w:szCs w:val="40"/>
                            </w:rPr>
                            <w:t>外教社新理念学习平台</w:t>
                          </w:r>
                        </w:p>
                      </w:sdtContent>
                    </w:sdt>
                    <w:p w:rsidR="00F968FC" w:rsidRPr="00561AE9" w:rsidRDefault="00F968FC">
                      <w:pPr>
                        <w:rPr>
                          <w:b/>
                          <w:bCs/>
                          <w:color w:val="808080" w:themeColor="text1" w:themeTint="7F"/>
                          <w:sz w:val="32"/>
                          <w:szCs w:val="32"/>
                        </w:rPr>
                      </w:pPr>
                    </w:p>
                  </w:txbxContent>
                </v:textbox>
                <w10:wrap anchorx="margin" anchory="margin"/>
              </v:rect>
            </w:pict>
          </w:r>
          <w:r>
            <w:rPr>
              <w:noProof/>
            </w:rPr>
            <w:pict>
              <v:rect id="_x0000_s1067" style="position:absolute;margin-left:-9.35pt;margin-top:34.4pt;width:415pt;height:69.6pt;z-index:251662336;mso-width-percent:1000;mso-position-horizontal-relative:margin;mso-position-vertical-relative:margin;mso-width-percent:1000;mso-width-relative:margin;mso-height-relative:margin" filled="f" stroked="f">
                <v:textbox style="mso-next-textbox:#_x0000_s1067;mso-fit-shape-to-text:t">
                  <w:txbxContent>
                    <w:sdt>
                      <w:sdtPr>
                        <w:rPr>
                          <w:b/>
                          <w:bCs/>
                          <w:color w:val="808080" w:themeColor="text1" w:themeTint="7F"/>
                          <w:sz w:val="32"/>
                          <w:szCs w:val="32"/>
                        </w:rPr>
                        <w:alias w:val="公司"/>
                        <w:id w:val="6785002"/>
                        <w:dataBinding w:prefixMappings="xmlns:ns0='http://schemas.openxmlformats.org/officeDocument/2006/extended-properties'" w:xpath="/ns0:Properties[1]/ns0:Company[1]" w:storeItemID="{6668398D-A668-4E3E-A5EB-62B293D839F1}"/>
                        <w:text/>
                      </w:sdtPr>
                      <w:sdtEndPr/>
                      <w:sdtContent>
                        <w:p w:rsidR="00F968FC" w:rsidRDefault="00F968FC">
                          <w:pPr>
                            <w:rPr>
                              <w:b/>
                              <w:bCs/>
                              <w:color w:val="808080" w:themeColor="text1" w:themeTint="7F"/>
                              <w:sz w:val="32"/>
                              <w:szCs w:val="32"/>
                            </w:rPr>
                          </w:pPr>
                          <w:r>
                            <w:rPr>
                              <w:rFonts w:hint="eastAsia"/>
                              <w:b/>
                              <w:bCs/>
                              <w:color w:val="808080" w:themeColor="text1" w:themeTint="7F"/>
                              <w:sz w:val="32"/>
                              <w:szCs w:val="32"/>
                            </w:rPr>
                            <w:t>上海外语教育出版社</w:t>
                          </w:r>
                        </w:p>
                      </w:sdtContent>
                    </w:sdt>
                    <w:p w:rsidR="00F968FC" w:rsidRDefault="00F968FC">
                      <w:pPr>
                        <w:rPr>
                          <w:b/>
                          <w:bCs/>
                          <w:color w:val="808080" w:themeColor="text1" w:themeTint="7F"/>
                          <w:sz w:val="32"/>
                          <w:szCs w:val="32"/>
                        </w:rPr>
                      </w:pPr>
                    </w:p>
                  </w:txbxContent>
                </v:textbox>
                <w10:wrap anchorx="margin" anchory="margin"/>
              </v:rect>
            </w:pict>
          </w:r>
          <w:r>
            <w:rPr>
              <w:noProof/>
            </w:rPr>
            <w:pict>
              <v:rect id="_x0000_s1068" style="position:absolute;margin-left:226pt;margin-top:522.3pt;width:242.65pt;height:69.65pt;z-index:251663360;mso-position-horizontal-relative:margin;mso-position-vertical-relative:margin" filled="f" stroked="f">
                <v:textbox style="mso-next-textbox:#_x0000_s1068;mso-fit-shape-to-text:t">
                  <w:txbxContent>
                    <w:sdt>
                      <w:sdtPr>
                        <w:rPr>
                          <w:sz w:val="96"/>
                          <w:szCs w:val="96"/>
                        </w:rPr>
                        <w:alias w:val="年"/>
                        <w:id w:val="6785003"/>
                        <w:dataBinding w:prefixMappings="xmlns:ns0='http://schemas.microsoft.com/office/2006/coverPageProps'" w:xpath="/ns0:CoverPageProperties[1]/ns0:PublishDate[1]" w:storeItemID="{55AF091B-3C7A-41E3-B477-F2FDAA23CFDA}"/>
                        <w:date w:fullDate="2009-04-24T00:00:00Z">
                          <w:dateFormat w:val="yy"/>
                          <w:lid w:val="zh-CN"/>
                          <w:storeMappedDataAs w:val="dateTime"/>
                          <w:calendar w:val="gregorian"/>
                        </w:date>
                      </w:sdtPr>
                      <w:sdtEndPr/>
                      <w:sdtContent>
                        <w:p w:rsidR="00F968FC" w:rsidRDefault="00F968FC">
                          <w:pPr>
                            <w:jc w:val="right"/>
                            <w:rPr>
                              <w:sz w:val="96"/>
                              <w:szCs w:val="96"/>
                            </w:rPr>
                          </w:pPr>
                          <w:r>
                            <w:rPr>
                              <w:rFonts w:hint="eastAsia"/>
                              <w:sz w:val="96"/>
                              <w:szCs w:val="96"/>
                            </w:rPr>
                            <w:t>09</w:t>
                          </w:r>
                        </w:p>
                      </w:sdtContent>
                    </w:sdt>
                  </w:txbxContent>
                </v:textbox>
                <w10:wrap anchorx="margin" anchory="margin"/>
              </v:rect>
            </w:pict>
          </w:r>
          <w:r>
            <w:rPr>
              <w:noProof/>
            </w:rPr>
            <w:pict>
              <v:group id="_x0000_s1056" style="position:absolute;margin-left:0;margin-top:0;width:594.15pt;height:255.15pt;z-index:251661312;mso-width-percent:1000;mso-height-percent:300;mso-position-horizontal:center;mso-position-horizontal-relative:margin;mso-position-vertical:bottom;mso-position-vertical-relative:margin;mso-width-percent:1000;mso-height-percent:300" coordorigin="-6,3399" coordsize="12197,4253">
                <v:group id="_x0000_s1057" style="position:absolute;left:-6;top:3717;width:12189;height:3550" coordorigin="18,7468" coordsize="12189,3550">
                  <v:shape id="_x0000_s1058" style="position:absolute;left:18;top:7837;width:7132;height:2863;mso-width-relative:page;mso-height-relative:page" coordsize="7132,2863" path="m,l17,2863,7132,2578r,-2378l,xe" fillcolor="#a7bfde [1620]" stroked="f">
                    <v:fill opacity=".5"/>
                    <v:path arrowok="t"/>
                  </v:shape>
                  <v:shape id="_x0000_s1059" style="position:absolute;left:7150;top:7468;width:3466;height:3550;mso-width-relative:page;mso-height-relative:page" coordsize="3466,3550" path="m,569l,2930r3466,620l3466,,,569xe" fillcolor="#d3dfee [820]" stroked="f">
                    <v:fill opacity=".5"/>
                    <v:path arrowok="t"/>
                  </v:shape>
                  <v:shape id="_x0000_s1060" style="position:absolute;left:10616;top:7468;width:1591;height:3550;mso-width-relative:page;mso-height-relative:page" coordsize="1591,3550" path="m,l,3550,1591,2746r,-2009l,xe" fillcolor="#a7bfde [1620]" stroked="f">
                    <v:fill opacity=".5"/>
                    <v:path arrowok="t"/>
                  </v:shape>
                </v:group>
                <v:shape id="_x0000_s1061" style="position:absolute;left:8071;top:4069;width:4120;height:2913;mso-width-relative:page;mso-height-relative:page" coordsize="4120,2913" path="m1,251l,2662r4120,251l4120,,1,251xe" fillcolor="#d8d8d8 [2732]" stroked="f">
                  <v:path arrowok="t"/>
                </v:shape>
                <v:shape id="_x0000_s1062" style="position:absolute;left:4104;top:3399;width:3985;height:4236;mso-width-relative:page;mso-height-relative:page" coordsize="3985,4236" path="m,l,4236,3985,3349r,-2428l,xe" fillcolor="#bfbfbf [2412]" stroked="f">
                  <v:path arrowok="t"/>
                </v:shape>
                <v:shape id="_x0000_s1063" style="position:absolute;left:18;top:3399;width:4086;height:4253;mso-width-relative:page;mso-height-relative:page" coordsize="4086,4253" path="m4086,r-2,4253l,3198,,1072,4086,xe" fillcolor="#d8d8d8 [2732]" stroked="f">
                  <v:path arrowok="t"/>
                </v:shape>
                <v:shape id="_x0000_s1064" style="position:absolute;left:17;top:3617;width:2076;height:3851;mso-width-relative:page;mso-height-relative:page" coordsize="2076,3851" path="m,921l2060,r16,3851l,2981,,921xe" fillcolor="#d3dfee [820]" stroked="f">
                  <v:fill opacity="45875f"/>
                  <v:path arrowok="t"/>
                </v:shape>
                <v:shape id="_x0000_s1065" style="position:absolute;left:2077;top:3617;width:6011;height:3835;mso-width-relative:page;mso-height-relative:page" coordsize="6011,3835" path="m,l17,3835,6011,2629r,-1390l,xe" fillcolor="#a7bfde [1620]" stroked="f">
                  <v:fill opacity="45875f"/>
                  <v:path arrowok="t"/>
                </v:shape>
                <v:shape id="_x0000_s1066" style="position:absolute;left:8088;top:3835;width:4102;height:3432;mso-width-relative:page;mso-height-relative:page" coordsize="4102,3432" path="m,1038l,2411,4102,3432,4102,,,1038xe" fillcolor="#d3dfee [820]" stroked="f">
                  <v:fill opacity="45875f"/>
                  <v:path arrowok="t"/>
                </v:shape>
                <w10:wrap anchorx="margin" anchory="margin"/>
              </v:group>
            </w:pict>
          </w:r>
          <w:r w:rsidR="00C32535">
            <w:br w:type="page"/>
          </w:r>
        </w:p>
      </w:sdtContent>
    </w:sdt>
    <w:sdt>
      <w:sdtPr>
        <w:rPr>
          <w:rFonts w:asciiTheme="minorHAnsi" w:eastAsiaTheme="minorEastAsia" w:hAnsiTheme="minorHAnsi" w:cstheme="minorBidi"/>
          <w:b w:val="0"/>
          <w:bCs w:val="0"/>
          <w:color w:val="auto"/>
          <w:kern w:val="2"/>
          <w:sz w:val="21"/>
          <w:szCs w:val="22"/>
          <w:lang w:val="zh-CN"/>
        </w:rPr>
        <w:id w:val="2687606"/>
        <w:docPartObj>
          <w:docPartGallery w:val="Table of Contents"/>
          <w:docPartUnique/>
        </w:docPartObj>
      </w:sdtPr>
      <w:sdtEndPr>
        <w:rPr>
          <w:lang w:val="en-US"/>
        </w:rPr>
      </w:sdtEndPr>
      <w:sdtContent>
        <w:p w:rsidR="00A53B40" w:rsidRDefault="00A53B40">
          <w:pPr>
            <w:pStyle w:val="TOC"/>
          </w:pPr>
          <w:r>
            <w:rPr>
              <w:lang w:val="zh-CN"/>
            </w:rPr>
            <w:t>目录</w:t>
          </w:r>
        </w:p>
        <w:p w:rsidR="007E5E37" w:rsidRDefault="00F810F2">
          <w:pPr>
            <w:pStyle w:val="11"/>
            <w:rPr>
              <w:noProof/>
            </w:rPr>
          </w:pPr>
          <w:r>
            <w:fldChar w:fldCharType="begin"/>
          </w:r>
          <w:r w:rsidR="00A53B40">
            <w:instrText xml:space="preserve"> TOC \o "1-3" \h \z \u </w:instrText>
          </w:r>
          <w:r>
            <w:fldChar w:fldCharType="separate"/>
          </w:r>
          <w:hyperlink w:anchor="_Toc286841192" w:history="1">
            <w:r w:rsidR="007E5E37" w:rsidRPr="00C47510">
              <w:rPr>
                <w:rStyle w:val="ae"/>
                <w:noProof/>
              </w:rPr>
              <w:t>1.</w:t>
            </w:r>
            <w:r w:rsidR="007E5E37">
              <w:rPr>
                <w:noProof/>
              </w:rPr>
              <w:tab/>
            </w:r>
            <w:r w:rsidR="007E5E37" w:rsidRPr="00C47510">
              <w:rPr>
                <w:rStyle w:val="ae"/>
                <w:rFonts w:hint="eastAsia"/>
                <w:noProof/>
              </w:rPr>
              <w:t>前言</w:t>
            </w:r>
            <w:r w:rsidR="007E5E37">
              <w:rPr>
                <w:noProof/>
                <w:webHidden/>
              </w:rPr>
              <w:tab/>
            </w:r>
            <w:r w:rsidR="007E5E37">
              <w:rPr>
                <w:noProof/>
                <w:webHidden/>
              </w:rPr>
              <w:fldChar w:fldCharType="begin"/>
            </w:r>
            <w:r w:rsidR="007E5E37">
              <w:rPr>
                <w:noProof/>
                <w:webHidden/>
              </w:rPr>
              <w:instrText xml:space="preserve"> PAGEREF _Toc286841192 \h </w:instrText>
            </w:r>
            <w:r w:rsidR="007E5E37">
              <w:rPr>
                <w:noProof/>
                <w:webHidden/>
              </w:rPr>
            </w:r>
            <w:r w:rsidR="007E5E37">
              <w:rPr>
                <w:noProof/>
                <w:webHidden/>
              </w:rPr>
              <w:fldChar w:fldCharType="separate"/>
            </w:r>
            <w:r w:rsidR="007E5E37">
              <w:rPr>
                <w:noProof/>
                <w:webHidden/>
              </w:rPr>
              <w:t>6</w:t>
            </w:r>
            <w:r w:rsidR="007E5E37">
              <w:rPr>
                <w:noProof/>
                <w:webHidden/>
              </w:rPr>
              <w:fldChar w:fldCharType="end"/>
            </w:r>
          </w:hyperlink>
        </w:p>
        <w:p w:rsidR="007E5E37" w:rsidRDefault="00A4507A">
          <w:pPr>
            <w:pStyle w:val="20"/>
            <w:rPr>
              <w:noProof/>
            </w:rPr>
          </w:pPr>
          <w:hyperlink w:anchor="_Toc286841193" w:history="1">
            <w:r w:rsidR="007E5E37" w:rsidRPr="00C47510">
              <w:rPr>
                <w:rStyle w:val="ae"/>
                <w:noProof/>
              </w:rPr>
              <w:t>1.1.</w:t>
            </w:r>
            <w:r w:rsidR="007E5E37">
              <w:rPr>
                <w:noProof/>
              </w:rPr>
              <w:tab/>
            </w:r>
            <w:r w:rsidR="007E5E37" w:rsidRPr="00C47510">
              <w:rPr>
                <w:rStyle w:val="ae"/>
                <w:rFonts w:hint="eastAsia"/>
                <w:noProof/>
              </w:rPr>
              <w:t>目的</w:t>
            </w:r>
            <w:r w:rsidR="007E5E37">
              <w:rPr>
                <w:noProof/>
                <w:webHidden/>
              </w:rPr>
              <w:tab/>
            </w:r>
            <w:r w:rsidR="007E5E37">
              <w:rPr>
                <w:noProof/>
                <w:webHidden/>
              </w:rPr>
              <w:fldChar w:fldCharType="begin"/>
            </w:r>
            <w:r w:rsidR="007E5E37">
              <w:rPr>
                <w:noProof/>
                <w:webHidden/>
              </w:rPr>
              <w:instrText xml:space="preserve"> PAGEREF _Toc286841193 \h </w:instrText>
            </w:r>
            <w:r w:rsidR="007E5E37">
              <w:rPr>
                <w:noProof/>
                <w:webHidden/>
              </w:rPr>
            </w:r>
            <w:r w:rsidR="007E5E37">
              <w:rPr>
                <w:noProof/>
                <w:webHidden/>
              </w:rPr>
              <w:fldChar w:fldCharType="separate"/>
            </w:r>
            <w:r w:rsidR="007E5E37">
              <w:rPr>
                <w:noProof/>
                <w:webHidden/>
              </w:rPr>
              <w:t>6</w:t>
            </w:r>
            <w:r w:rsidR="007E5E37">
              <w:rPr>
                <w:noProof/>
                <w:webHidden/>
              </w:rPr>
              <w:fldChar w:fldCharType="end"/>
            </w:r>
          </w:hyperlink>
        </w:p>
        <w:p w:rsidR="007E5E37" w:rsidRDefault="00A4507A">
          <w:pPr>
            <w:pStyle w:val="20"/>
            <w:rPr>
              <w:noProof/>
            </w:rPr>
          </w:pPr>
          <w:hyperlink w:anchor="_Toc286841194" w:history="1">
            <w:r w:rsidR="007E5E37" w:rsidRPr="00C47510">
              <w:rPr>
                <w:rStyle w:val="ae"/>
                <w:noProof/>
              </w:rPr>
              <w:t>1.2.</w:t>
            </w:r>
            <w:r w:rsidR="007E5E37">
              <w:rPr>
                <w:noProof/>
              </w:rPr>
              <w:tab/>
            </w:r>
            <w:r w:rsidR="007E5E37" w:rsidRPr="00C47510">
              <w:rPr>
                <w:rStyle w:val="ae"/>
                <w:rFonts w:hint="eastAsia"/>
                <w:noProof/>
              </w:rPr>
              <w:t>范围</w:t>
            </w:r>
            <w:r w:rsidR="007E5E37">
              <w:rPr>
                <w:noProof/>
                <w:webHidden/>
              </w:rPr>
              <w:tab/>
            </w:r>
            <w:r w:rsidR="007E5E37">
              <w:rPr>
                <w:noProof/>
                <w:webHidden/>
              </w:rPr>
              <w:fldChar w:fldCharType="begin"/>
            </w:r>
            <w:r w:rsidR="007E5E37">
              <w:rPr>
                <w:noProof/>
                <w:webHidden/>
              </w:rPr>
              <w:instrText xml:space="preserve"> PAGEREF _Toc286841194 \h </w:instrText>
            </w:r>
            <w:r w:rsidR="007E5E37">
              <w:rPr>
                <w:noProof/>
                <w:webHidden/>
              </w:rPr>
            </w:r>
            <w:r w:rsidR="007E5E37">
              <w:rPr>
                <w:noProof/>
                <w:webHidden/>
              </w:rPr>
              <w:fldChar w:fldCharType="separate"/>
            </w:r>
            <w:r w:rsidR="007E5E37">
              <w:rPr>
                <w:noProof/>
                <w:webHidden/>
              </w:rPr>
              <w:t>6</w:t>
            </w:r>
            <w:r w:rsidR="007E5E37">
              <w:rPr>
                <w:noProof/>
                <w:webHidden/>
              </w:rPr>
              <w:fldChar w:fldCharType="end"/>
            </w:r>
          </w:hyperlink>
        </w:p>
        <w:p w:rsidR="007E5E37" w:rsidRDefault="00A4507A">
          <w:pPr>
            <w:pStyle w:val="20"/>
            <w:rPr>
              <w:noProof/>
            </w:rPr>
          </w:pPr>
          <w:hyperlink w:anchor="_Toc286841195" w:history="1">
            <w:r w:rsidR="007E5E37" w:rsidRPr="00C47510">
              <w:rPr>
                <w:rStyle w:val="ae"/>
                <w:noProof/>
              </w:rPr>
              <w:t>1.3.</w:t>
            </w:r>
            <w:r w:rsidR="007E5E37">
              <w:rPr>
                <w:noProof/>
              </w:rPr>
              <w:tab/>
            </w:r>
            <w:r w:rsidR="007E5E37" w:rsidRPr="00C47510">
              <w:rPr>
                <w:rStyle w:val="ae"/>
                <w:rFonts w:hint="eastAsia"/>
                <w:noProof/>
              </w:rPr>
              <w:t>数据类型</w:t>
            </w:r>
            <w:r w:rsidR="007E5E37">
              <w:rPr>
                <w:noProof/>
                <w:webHidden/>
              </w:rPr>
              <w:tab/>
            </w:r>
            <w:r w:rsidR="007E5E37">
              <w:rPr>
                <w:noProof/>
                <w:webHidden/>
              </w:rPr>
              <w:fldChar w:fldCharType="begin"/>
            </w:r>
            <w:r w:rsidR="007E5E37">
              <w:rPr>
                <w:noProof/>
                <w:webHidden/>
              </w:rPr>
              <w:instrText xml:space="preserve"> PAGEREF _Toc286841195 \h </w:instrText>
            </w:r>
            <w:r w:rsidR="007E5E37">
              <w:rPr>
                <w:noProof/>
                <w:webHidden/>
              </w:rPr>
            </w:r>
            <w:r w:rsidR="007E5E37">
              <w:rPr>
                <w:noProof/>
                <w:webHidden/>
              </w:rPr>
              <w:fldChar w:fldCharType="separate"/>
            </w:r>
            <w:r w:rsidR="007E5E37">
              <w:rPr>
                <w:noProof/>
                <w:webHidden/>
              </w:rPr>
              <w:t>6</w:t>
            </w:r>
            <w:r w:rsidR="007E5E37">
              <w:rPr>
                <w:noProof/>
                <w:webHidden/>
              </w:rPr>
              <w:fldChar w:fldCharType="end"/>
            </w:r>
          </w:hyperlink>
        </w:p>
        <w:p w:rsidR="007E5E37" w:rsidRDefault="00A4507A">
          <w:pPr>
            <w:pStyle w:val="20"/>
            <w:rPr>
              <w:noProof/>
            </w:rPr>
          </w:pPr>
          <w:hyperlink w:anchor="_Toc286841196" w:history="1">
            <w:r w:rsidR="007E5E37" w:rsidRPr="00C47510">
              <w:rPr>
                <w:rStyle w:val="ae"/>
                <w:noProof/>
              </w:rPr>
              <w:t>1.4.</w:t>
            </w:r>
            <w:r w:rsidR="007E5E37">
              <w:rPr>
                <w:noProof/>
              </w:rPr>
              <w:tab/>
            </w:r>
            <w:r w:rsidR="007E5E37" w:rsidRPr="00C47510">
              <w:rPr>
                <w:rStyle w:val="ae"/>
                <w:rFonts w:hint="eastAsia"/>
                <w:noProof/>
              </w:rPr>
              <w:t>名词解释</w:t>
            </w:r>
            <w:r w:rsidR="007E5E37">
              <w:rPr>
                <w:noProof/>
                <w:webHidden/>
              </w:rPr>
              <w:tab/>
            </w:r>
            <w:r w:rsidR="007E5E37">
              <w:rPr>
                <w:noProof/>
                <w:webHidden/>
              </w:rPr>
              <w:fldChar w:fldCharType="begin"/>
            </w:r>
            <w:r w:rsidR="007E5E37">
              <w:rPr>
                <w:noProof/>
                <w:webHidden/>
              </w:rPr>
              <w:instrText xml:space="preserve"> PAGEREF _Toc286841196 \h </w:instrText>
            </w:r>
            <w:r w:rsidR="007E5E37">
              <w:rPr>
                <w:noProof/>
                <w:webHidden/>
              </w:rPr>
            </w:r>
            <w:r w:rsidR="007E5E37">
              <w:rPr>
                <w:noProof/>
                <w:webHidden/>
              </w:rPr>
              <w:fldChar w:fldCharType="separate"/>
            </w:r>
            <w:r w:rsidR="007E5E37">
              <w:rPr>
                <w:noProof/>
                <w:webHidden/>
              </w:rPr>
              <w:t>6</w:t>
            </w:r>
            <w:r w:rsidR="007E5E37">
              <w:rPr>
                <w:noProof/>
                <w:webHidden/>
              </w:rPr>
              <w:fldChar w:fldCharType="end"/>
            </w:r>
          </w:hyperlink>
        </w:p>
        <w:p w:rsidR="007E5E37" w:rsidRDefault="00A4507A">
          <w:pPr>
            <w:pStyle w:val="11"/>
            <w:rPr>
              <w:noProof/>
            </w:rPr>
          </w:pPr>
          <w:hyperlink w:anchor="_Toc286841197" w:history="1">
            <w:r w:rsidR="007E5E37" w:rsidRPr="00C47510">
              <w:rPr>
                <w:rStyle w:val="ae"/>
                <w:noProof/>
              </w:rPr>
              <w:t>2.</w:t>
            </w:r>
            <w:r w:rsidR="007E5E37">
              <w:rPr>
                <w:noProof/>
              </w:rPr>
              <w:tab/>
            </w:r>
            <w:r w:rsidR="007E5E37" w:rsidRPr="00C47510">
              <w:rPr>
                <w:rStyle w:val="ae"/>
                <w:rFonts w:hint="eastAsia"/>
                <w:noProof/>
              </w:rPr>
              <w:t>试卷存储</w:t>
            </w:r>
            <w:r w:rsidR="007E5E37">
              <w:rPr>
                <w:noProof/>
                <w:webHidden/>
              </w:rPr>
              <w:tab/>
            </w:r>
            <w:r w:rsidR="007E5E37">
              <w:rPr>
                <w:noProof/>
                <w:webHidden/>
              </w:rPr>
              <w:fldChar w:fldCharType="begin"/>
            </w:r>
            <w:r w:rsidR="007E5E37">
              <w:rPr>
                <w:noProof/>
                <w:webHidden/>
              </w:rPr>
              <w:instrText xml:space="preserve"> PAGEREF _Toc286841197 \h </w:instrText>
            </w:r>
            <w:r w:rsidR="007E5E37">
              <w:rPr>
                <w:noProof/>
                <w:webHidden/>
              </w:rPr>
            </w:r>
            <w:r w:rsidR="007E5E37">
              <w:rPr>
                <w:noProof/>
                <w:webHidden/>
              </w:rPr>
              <w:fldChar w:fldCharType="separate"/>
            </w:r>
            <w:r w:rsidR="007E5E37">
              <w:rPr>
                <w:noProof/>
                <w:webHidden/>
              </w:rPr>
              <w:t>7</w:t>
            </w:r>
            <w:r w:rsidR="007E5E37">
              <w:rPr>
                <w:noProof/>
                <w:webHidden/>
              </w:rPr>
              <w:fldChar w:fldCharType="end"/>
            </w:r>
          </w:hyperlink>
        </w:p>
        <w:p w:rsidR="007E5E37" w:rsidRDefault="00A4507A">
          <w:pPr>
            <w:pStyle w:val="20"/>
            <w:rPr>
              <w:noProof/>
            </w:rPr>
          </w:pPr>
          <w:hyperlink w:anchor="_Toc286841198" w:history="1">
            <w:r w:rsidR="007E5E37" w:rsidRPr="00C47510">
              <w:rPr>
                <w:rStyle w:val="ae"/>
                <w:noProof/>
              </w:rPr>
              <w:t>2.1.</w:t>
            </w:r>
            <w:r w:rsidR="007E5E37">
              <w:rPr>
                <w:noProof/>
              </w:rPr>
              <w:tab/>
            </w:r>
            <w:r w:rsidR="007E5E37" w:rsidRPr="00C47510">
              <w:rPr>
                <w:rStyle w:val="ae"/>
                <w:rFonts w:hint="eastAsia"/>
                <w:noProof/>
              </w:rPr>
              <w:t>试卷文件组织</w:t>
            </w:r>
            <w:r w:rsidR="007E5E37">
              <w:rPr>
                <w:noProof/>
                <w:webHidden/>
              </w:rPr>
              <w:tab/>
            </w:r>
            <w:r w:rsidR="007E5E37">
              <w:rPr>
                <w:noProof/>
                <w:webHidden/>
              </w:rPr>
              <w:fldChar w:fldCharType="begin"/>
            </w:r>
            <w:r w:rsidR="007E5E37">
              <w:rPr>
                <w:noProof/>
                <w:webHidden/>
              </w:rPr>
              <w:instrText xml:space="preserve"> PAGEREF _Toc286841198 \h </w:instrText>
            </w:r>
            <w:r w:rsidR="007E5E37">
              <w:rPr>
                <w:noProof/>
                <w:webHidden/>
              </w:rPr>
            </w:r>
            <w:r w:rsidR="007E5E37">
              <w:rPr>
                <w:noProof/>
                <w:webHidden/>
              </w:rPr>
              <w:fldChar w:fldCharType="separate"/>
            </w:r>
            <w:r w:rsidR="007E5E37">
              <w:rPr>
                <w:noProof/>
                <w:webHidden/>
              </w:rPr>
              <w:t>7</w:t>
            </w:r>
            <w:r w:rsidR="007E5E37">
              <w:rPr>
                <w:noProof/>
                <w:webHidden/>
              </w:rPr>
              <w:fldChar w:fldCharType="end"/>
            </w:r>
          </w:hyperlink>
        </w:p>
        <w:p w:rsidR="007E5E37" w:rsidRDefault="00A4507A">
          <w:pPr>
            <w:pStyle w:val="20"/>
            <w:rPr>
              <w:noProof/>
            </w:rPr>
          </w:pPr>
          <w:hyperlink w:anchor="_Toc286841199" w:history="1">
            <w:r w:rsidR="007E5E37" w:rsidRPr="00C47510">
              <w:rPr>
                <w:rStyle w:val="ae"/>
                <w:noProof/>
              </w:rPr>
              <w:t>2.2.</w:t>
            </w:r>
            <w:r w:rsidR="007E5E37">
              <w:rPr>
                <w:noProof/>
              </w:rPr>
              <w:tab/>
            </w:r>
            <w:r w:rsidR="007E5E37" w:rsidRPr="00C47510">
              <w:rPr>
                <w:rStyle w:val="ae"/>
                <w:rFonts w:hint="eastAsia"/>
                <w:noProof/>
              </w:rPr>
              <w:t>试卷包文件结构</w:t>
            </w:r>
            <w:r w:rsidR="007E5E37">
              <w:rPr>
                <w:noProof/>
                <w:webHidden/>
              </w:rPr>
              <w:tab/>
            </w:r>
            <w:r w:rsidR="007E5E37">
              <w:rPr>
                <w:noProof/>
                <w:webHidden/>
              </w:rPr>
              <w:fldChar w:fldCharType="begin"/>
            </w:r>
            <w:r w:rsidR="007E5E37">
              <w:rPr>
                <w:noProof/>
                <w:webHidden/>
              </w:rPr>
              <w:instrText xml:space="preserve"> PAGEREF _Toc286841199 \h </w:instrText>
            </w:r>
            <w:r w:rsidR="007E5E37">
              <w:rPr>
                <w:noProof/>
                <w:webHidden/>
              </w:rPr>
            </w:r>
            <w:r w:rsidR="007E5E37">
              <w:rPr>
                <w:noProof/>
                <w:webHidden/>
              </w:rPr>
              <w:fldChar w:fldCharType="separate"/>
            </w:r>
            <w:r w:rsidR="007E5E37">
              <w:rPr>
                <w:noProof/>
                <w:webHidden/>
              </w:rPr>
              <w:t>7</w:t>
            </w:r>
            <w:r w:rsidR="007E5E37">
              <w:rPr>
                <w:noProof/>
                <w:webHidden/>
              </w:rPr>
              <w:fldChar w:fldCharType="end"/>
            </w:r>
          </w:hyperlink>
        </w:p>
        <w:p w:rsidR="007E5E37" w:rsidRDefault="00A4507A">
          <w:pPr>
            <w:pStyle w:val="11"/>
            <w:rPr>
              <w:noProof/>
            </w:rPr>
          </w:pPr>
          <w:hyperlink w:anchor="_Toc286841200" w:history="1">
            <w:r w:rsidR="007E5E37" w:rsidRPr="00C47510">
              <w:rPr>
                <w:rStyle w:val="ae"/>
                <w:noProof/>
              </w:rPr>
              <w:t>3.</w:t>
            </w:r>
            <w:r w:rsidR="007E5E37">
              <w:rPr>
                <w:noProof/>
              </w:rPr>
              <w:tab/>
            </w:r>
            <w:r w:rsidR="007E5E37" w:rsidRPr="00C47510">
              <w:rPr>
                <w:rStyle w:val="ae"/>
                <w:rFonts w:hint="eastAsia"/>
                <w:noProof/>
              </w:rPr>
              <w:t>试卷模型</w:t>
            </w:r>
            <w:r w:rsidR="007E5E37">
              <w:rPr>
                <w:noProof/>
                <w:webHidden/>
              </w:rPr>
              <w:tab/>
            </w:r>
            <w:r w:rsidR="007E5E37">
              <w:rPr>
                <w:noProof/>
                <w:webHidden/>
              </w:rPr>
              <w:fldChar w:fldCharType="begin"/>
            </w:r>
            <w:r w:rsidR="007E5E37">
              <w:rPr>
                <w:noProof/>
                <w:webHidden/>
              </w:rPr>
              <w:instrText xml:space="preserve"> PAGEREF _Toc286841200 \h </w:instrText>
            </w:r>
            <w:r w:rsidR="007E5E37">
              <w:rPr>
                <w:noProof/>
                <w:webHidden/>
              </w:rPr>
            </w:r>
            <w:r w:rsidR="007E5E37">
              <w:rPr>
                <w:noProof/>
                <w:webHidden/>
              </w:rPr>
              <w:fldChar w:fldCharType="separate"/>
            </w:r>
            <w:r w:rsidR="007E5E37">
              <w:rPr>
                <w:noProof/>
                <w:webHidden/>
              </w:rPr>
              <w:t>9</w:t>
            </w:r>
            <w:r w:rsidR="007E5E37">
              <w:rPr>
                <w:noProof/>
                <w:webHidden/>
              </w:rPr>
              <w:fldChar w:fldCharType="end"/>
            </w:r>
          </w:hyperlink>
        </w:p>
        <w:p w:rsidR="007E5E37" w:rsidRDefault="00A4507A">
          <w:pPr>
            <w:pStyle w:val="20"/>
            <w:rPr>
              <w:noProof/>
            </w:rPr>
          </w:pPr>
          <w:hyperlink w:anchor="_Toc286841201" w:history="1">
            <w:r w:rsidR="007E5E37" w:rsidRPr="00C47510">
              <w:rPr>
                <w:rStyle w:val="ae"/>
                <w:noProof/>
              </w:rPr>
              <w:t>3.1.</w:t>
            </w:r>
            <w:r w:rsidR="007E5E37">
              <w:rPr>
                <w:noProof/>
              </w:rPr>
              <w:tab/>
            </w:r>
            <w:r w:rsidR="007E5E37" w:rsidRPr="00C47510">
              <w:rPr>
                <w:rStyle w:val="ae"/>
                <w:noProof/>
              </w:rPr>
              <w:t>Paper</w:t>
            </w:r>
            <w:r w:rsidR="007E5E37">
              <w:rPr>
                <w:noProof/>
                <w:webHidden/>
              </w:rPr>
              <w:tab/>
            </w:r>
            <w:r w:rsidR="007E5E37">
              <w:rPr>
                <w:noProof/>
                <w:webHidden/>
              </w:rPr>
              <w:fldChar w:fldCharType="begin"/>
            </w:r>
            <w:r w:rsidR="007E5E37">
              <w:rPr>
                <w:noProof/>
                <w:webHidden/>
              </w:rPr>
              <w:instrText xml:space="preserve"> PAGEREF _Toc286841201 \h </w:instrText>
            </w:r>
            <w:r w:rsidR="007E5E37">
              <w:rPr>
                <w:noProof/>
                <w:webHidden/>
              </w:rPr>
            </w:r>
            <w:r w:rsidR="007E5E37">
              <w:rPr>
                <w:noProof/>
                <w:webHidden/>
              </w:rPr>
              <w:fldChar w:fldCharType="separate"/>
            </w:r>
            <w:r w:rsidR="007E5E37">
              <w:rPr>
                <w:noProof/>
                <w:webHidden/>
              </w:rPr>
              <w:t>10</w:t>
            </w:r>
            <w:r w:rsidR="007E5E37">
              <w:rPr>
                <w:noProof/>
                <w:webHidden/>
              </w:rPr>
              <w:fldChar w:fldCharType="end"/>
            </w:r>
          </w:hyperlink>
        </w:p>
        <w:p w:rsidR="007E5E37" w:rsidRDefault="00A4507A">
          <w:pPr>
            <w:pStyle w:val="20"/>
            <w:rPr>
              <w:noProof/>
            </w:rPr>
          </w:pPr>
          <w:hyperlink w:anchor="_Toc286841202" w:history="1">
            <w:r w:rsidR="007E5E37" w:rsidRPr="00C47510">
              <w:rPr>
                <w:rStyle w:val="ae"/>
                <w:noProof/>
              </w:rPr>
              <w:t>3.2.</w:t>
            </w:r>
            <w:r w:rsidR="007E5E37">
              <w:rPr>
                <w:noProof/>
              </w:rPr>
              <w:tab/>
            </w:r>
            <w:r w:rsidR="007E5E37" w:rsidRPr="00C47510">
              <w:rPr>
                <w:rStyle w:val="ae"/>
                <w:noProof/>
              </w:rPr>
              <w:t>Group</w:t>
            </w:r>
            <w:r w:rsidR="007E5E37">
              <w:rPr>
                <w:noProof/>
                <w:webHidden/>
              </w:rPr>
              <w:tab/>
            </w:r>
            <w:r w:rsidR="007E5E37">
              <w:rPr>
                <w:noProof/>
                <w:webHidden/>
              </w:rPr>
              <w:fldChar w:fldCharType="begin"/>
            </w:r>
            <w:r w:rsidR="007E5E37">
              <w:rPr>
                <w:noProof/>
                <w:webHidden/>
              </w:rPr>
              <w:instrText xml:space="preserve"> PAGEREF _Toc286841202 \h </w:instrText>
            </w:r>
            <w:r w:rsidR="007E5E37">
              <w:rPr>
                <w:noProof/>
                <w:webHidden/>
              </w:rPr>
            </w:r>
            <w:r w:rsidR="007E5E37">
              <w:rPr>
                <w:noProof/>
                <w:webHidden/>
              </w:rPr>
              <w:fldChar w:fldCharType="separate"/>
            </w:r>
            <w:r w:rsidR="007E5E37">
              <w:rPr>
                <w:noProof/>
                <w:webHidden/>
              </w:rPr>
              <w:t>11</w:t>
            </w:r>
            <w:r w:rsidR="007E5E37">
              <w:rPr>
                <w:noProof/>
                <w:webHidden/>
              </w:rPr>
              <w:fldChar w:fldCharType="end"/>
            </w:r>
          </w:hyperlink>
        </w:p>
        <w:p w:rsidR="007E5E37" w:rsidRDefault="00A4507A">
          <w:pPr>
            <w:pStyle w:val="20"/>
            <w:rPr>
              <w:noProof/>
            </w:rPr>
          </w:pPr>
          <w:hyperlink w:anchor="_Toc286841203" w:history="1">
            <w:r w:rsidR="007E5E37" w:rsidRPr="00C47510">
              <w:rPr>
                <w:rStyle w:val="ae"/>
                <w:noProof/>
              </w:rPr>
              <w:t>3.3.</w:t>
            </w:r>
            <w:r w:rsidR="007E5E37">
              <w:rPr>
                <w:noProof/>
              </w:rPr>
              <w:tab/>
            </w:r>
            <w:r w:rsidR="007E5E37" w:rsidRPr="00C47510">
              <w:rPr>
                <w:rStyle w:val="ae"/>
                <w:noProof/>
              </w:rPr>
              <w:t>Pause</w:t>
            </w:r>
            <w:r w:rsidR="007E5E37">
              <w:rPr>
                <w:noProof/>
                <w:webHidden/>
              </w:rPr>
              <w:tab/>
            </w:r>
            <w:r w:rsidR="007E5E37">
              <w:rPr>
                <w:noProof/>
                <w:webHidden/>
              </w:rPr>
              <w:fldChar w:fldCharType="begin"/>
            </w:r>
            <w:r w:rsidR="007E5E37">
              <w:rPr>
                <w:noProof/>
                <w:webHidden/>
              </w:rPr>
              <w:instrText xml:space="preserve"> PAGEREF _Toc286841203 \h </w:instrText>
            </w:r>
            <w:r w:rsidR="007E5E37">
              <w:rPr>
                <w:noProof/>
                <w:webHidden/>
              </w:rPr>
            </w:r>
            <w:r w:rsidR="007E5E37">
              <w:rPr>
                <w:noProof/>
                <w:webHidden/>
              </w:rPr>
              <w:fldChar w:fldCharType="separate"/>
            </w:r>
            <w:r w:rsidR="007E5E37">
              <w:rPr>
                <w:noProof/>
                <w:webHidden/>
              </w:rPr>
              <w:t>12</w:t>
            </w:r>
            <w:r w:rsidR="007E5E37">
              <w:rPr>
                <w:noProof/>
                <w:webHidden/>
              </w:rPr>
              <w:fldChar w:fldCharType="end"/>
            </w:r>
          </w:hyperlink>
        </w:p>
        <w:p w:rsidR="007E5E37" w:rsidRDefault="00A4507A">
          <w:pPr>
            <w:pStyle w:val="20"/>
            <w:rPr>
              <w:noProof/>
            </w:rPr>
          </w:pPr>
          <w:hyperlink w:anchor="_Toc286841204" w:history="1">
            <w:r w:rsidR="007E5E37" w:rsidRPr="00C47510">
              <w:rPr>
                <w:rStyle w:val="ae"/>
                <w:noProof/>
              </w:rPr>
              <w:t>3.4.</w:t>
            </w:r>
            <w:r w:rsidR="007E5E37">
              <w:rPr>
                <w:noProof/>
              </w:rPr>
              <w:tab/>
            </w:r>
            <w:r w:rsidR="007E5E37" w:rsidRPr="00C47510">
              <w:rPr>
                <w:rStyle w:val="ae"/>
                <w:noProof/>
              </w:rPr>
              <w:t>Part</w:t>
            </w:r>
            <w:r w:rsidR="007E5E37">
              <w:rPr>
                <w:noProof/>
                <w:webHidden/>
              </w:rPr>
              <w:tab/>
            </w:r>
            <w:r w:rsidR="007E5E37">
              <w:rPr>
                <w:noProof/>
                <w:webHidden/>
              </w:rPr>
              <w:fldChar w:fldCharType="begin"/>
            </w:r>
            <w:r w:rsidR="007E5E37">
              <w:rPr>
                <w:noProof/>
                <w:webHidden/>
              </w:rPr>
              <w:instrText xml:space="preserve"> PAGEREF _Toc286841204 \h </w:instrText>
            </w:r>
            <w:r w:rsidR="007E5E37">
              <w:rPr>
                <w:noProof/>
                <w:webHidden/>
              </w:rPr>
            </w:r>
            <w:r w:rsidR="007E5E37">
              <w:rPr>
                <w:noProof/>
                <w:webHidden/>
              </w:rPr>
              <w:fldChar w:fldCharType="separate"/>
            </w:r>
            <w:r w:rsidR="007E5E37">
              <w:rPr>
                <w:noProof/>
                <w:webHidden/>
              </w:rPr>
              <w:t>12</w:t>
            </w:r>
            <w:r w:rsidR="007E5E37">
              <w:rPr>
                <w:noProof/>
                <w:webHidden/>
              </w:rPr>
              <w:fldChar w:fldCharType="end"/>
            </w:r>
          </w:hyperlink>
        </w:p>
        <w:p w:rsidR="007E5E37" w:rsidRDefault="00A4507A">
          <w:pPr>
            <w:pStyle w:val="20"/>
            <w:rPr>
              <w:noProof/>
            </w:rPr>
          </w:pPr>
          <w:hyperlink w:anchor="_Toc286841205" w:history="1">
            <w:r w:rsidR="007E5E37" w:rsidRPr="00C47510">
              <w:rPr>
                <w:rStyle w:val="ae"/>
                <w:noProof/>
              </w:rPr>
              <w:t>3.5.</w:t>
            </w:r>
            <w:r w:rsidR="007E5E37">
              <w:rPr>
                <w:noProof/>
              </w:rPr>
              <w:tab/>
            </w:r>
            <w:r w:rsidR="007E5E37" w:rsidRPr="00C47510">
              <w:rPr>
                <w:rStyle w:val="ae"/>
                <w:noProof/>
              </w:rPr>
              <w:t>Section</w:t>
            </w:r>
            <w:r w:rsidR="007E5E37">
              <w:rPr>
                <w:noProof/>
                <w:webHidden/>
              </w:rPr>
              <w:tab/>
            </w:r>
            <w:r w:rsidR="007E5E37">
              <w:rPr>
                <w:noProof/>
                <w:webHidden/>
              </w:rPr>
              <w:fldChar w:fldCharType="begin"/>
            </w:r>
            <w:r w:rsidR="007E5E37">
              <w:rPr>
                <w:noProof/>
                <w:webHidden/>
              </w:rPr>
              <w:instrText xml:space="preserve"> PAGEREF _Toc286841205 \h </w:instrText>
            </w:r>
            <w:r w:rsidR="007E5E37">
              <w:rPr>
                <w:noProof/>
                <w:webHidden/>
              </w:rPr>
            </w:r>
            <w:r w:rsidR="007E5E37">
              <w:rPr>
                <w:noProof/>
                <w:webHidden/>
              </w:rPr>
              <w:fldChar w:fldCharType="separate"/>
            </w:r>
            <w:r w:rsidR="007E5E37">
              <w:rPr>
                <w:noProof/>
                <w:webHidden/>
              </w:rPr>
              <w:t>13</w:t>
            </w:r>
            <w:r w:rsidR="007E5E37">
              <w:rPr>
                <w:noProof/>
                <w:webHidden/>
              </w:rPr>
              <w:fldChar w:fldCharType="end"/>
            </w:r>
          </w:hyperlink>
        </w:p>
        <w:p w:rsidR="007E5E37" w:rsidRDefault="00A4507A">
          <w:pPr>
            <w:pStyle w:val="11"/>
            <w:rPr>
              <w:noProof/>
            </w:rPr>
          </w:pPr>
          <w:hyperlink w:anchor="_Toc286841206" w:history="1">
            <w:r w:rsidR="007E5E37" w:rsidRPr="00C47510">
              <w:rPr>
                <w:rStyle w:val="ae"/>
                <w:noProof/>
              </w:rPr>
              <w:t>4.</w:t>
            </w:r>
            <w:r w:rsidR="007E5E37">
              <w:rPr>
                <w:noProof/>
              </w:rPr>
              <w:tab/>
            </w:r>
            <w:r w:rsidR="007E5E37" w:rsidRPr="00C47510">
              <w:rPr>
                <w:rStyle w:val="ae"/>
                <w:rFonts w:hint="eastAsia"/>
                <w:noProof/>
              </w:rPr>
              <w:t>试题模型</w:t>
            </w:r>
            <w:r w:rsidR="007E5E37">
              <w:rPr>
                <w:noProof/>
                <w:webHidden/>
              </w:rPr>
              <w:tab/>
            </w:r>
            <w:r w:rsidR="007E5E37">
              <w:rPr>
                <w:noProof/>
                <w:webHidden/>
              </w:rPr>
              <w:fldChar w:fldCharType="begin"/>
            </w:r>
            <w:r w:rsidR="007E5E37">
              <w:rPr>
                <w:noProof/>
                <w:webHidden/>
              </w:rPr>
              <w:instrText xml:space="preserve"> PAGEREF _Toc286841206 \h </w:instrText>
            </w:r>
            <w:r w:rsidR="007E5E37">
              <w:rPr>
                <w:noProof/>
                <w:webHidden/>
              </w:rPr>
            </w:r>
            <w:r w:rsidR="007E5E37">
              <w:rPr>
                <w:noProof/>
                <w:webHidden/>
              </w:rPr>
              <w:fldChar w:fldCharType="separate"/>
            </w:r>
            <w:r w:rsidR="007E5E37">
              <w:rPr>
                <w:noProof/>
                <w:webHidden/>
              </w:rPr>
              <w:t>14</w:t>
            </w:r>
            <w:r w:rsidR="007E5E37">
              <w:rPr>
                <w:noProof/>
                <w:webHidden/>
              </w:rPr>
              <w:fldChar w:fldCharType="end"/>
            </w:r>
          </w:hyperlink>
        </w:p>
        <w:p w:rsidR="007E5E37" w:rsidRDefault="00A4507A">
          <w:pPr>
            <w:pStyle w:val="20"/>
            <w:rPr>
              <w:noProof/>
            </w:rPr>
          </w:pPr>
          <w:hyperlink w:anchor="_Toc286841207" w:history="1">
            <w:r w:rsidR="007E5E37" w:rsidRPr="00C47510">
              <w:rPr>
                <w:rStyle w:val="ae"/>
                <w:noProof/>
              </w:rPr>
              <w:t>4.1.</w:t>
            </w:r>
            <w:r w:rsidR="007E5E37">
              <w:rPr>
                <w:noProof/>
              </w:rPr>
              <w:tab/>
            </w:r>
            <w:r w:rsidR="007E5E37" w:rsidRPr="00C47510">
              <w:rPr>
                <w:rStyle w:val="ae"/>
                <w:noProof/>
              </w:rPr>
              <w:t>AssessmentItem</w:t>
            </w:r>
            <w:r w:rsidR="007E5E37">
              <w:rPr>
                <w:noProof/>
                <w:webHidden/>
              </w:rPr>
              <w:tab/>
            </w:r>
            <w:r w:rsidR="007E5E37">
              <w:rPr>
                <w:noProof/>
                <w:webHidden/>
              </w:rPr>
              <w:fldChar w:fldCharType="begin"/>
            </w:r>
            <w:r w:rsidR="007E5E37">
              <w:rPr>
                <w:noProof/>
                <w:webHidden/>
              </w:rPr>
              <w:instrText xml:space="preserve"> PAGEREF _Toc286841207 \h </w:instrText>
            </w:r>
            <w:r w:rsidR="007E5E37">
              <w:rPr>
                <w:noProof/>
                <w:webHidden/>
              </w:rPr>
            </w:r>
            <w:r w:rsidR="007E5E37">
              <w:rPr>
                <w:noProof/>
                <w:webHidden/>
              </w:rPr>
              <w:fldChar w:fldCharType="separate"/>
            </w:r>
            <w:r w:rsidR="007E5E37">
              <w:rPr>
                <w:noProof/>
                <w:webHidden/>
              </w:rPr>
              <w:t>14</w:t>
            </w:r>
            <w:r w:rsidR="007E5E37">
              <w:rPr>
                <w:noProof/>
                <w:webHidden/>
              </w:rPr>
              <w:fldChar w:fldCharType="end"/>
            </w:r>
          </w:hyperlink>
        </w:p>
        <w:p w:rsidR="007E5E37" w:rsidRDefault="00A4507A">
          <w:pPr>
            <w:pStyle w:val="20"/>
            <w:rPr>
              <w:noProof/>
            </w:rPr>
          </w:pPr>
          <w:hyperlink w:anchor="_Toc286841208" w:history="1">
            <w:r w:rsidR="007E5E37" w:rsidRPr="00C47510">
              <w:rPr>
                <w:rStyle w:val="ae"/>
                <w:noProof/>
              </w:rPr>
              <w:t>4.2.</w:t>
            </w:r>
            <w:r w:rsidR="007E5E37">
              <w:rPr>
                <w:noProof/>
              </w:rPr>
              <w:tab/>
            </w:r>
            <w:r w:rsidR="007E5E37" w:rsidRPr="00C47510">
              <w:rPr>
                <w:rStyle w:val="ae"/>
                <w:noProof/>
              </w:rPr>
              <w:t>Question</w:t>
            </w:r>
            <w:r w:rsidR="007E5E37">
              <w:rPr>
                <w:noProof/>
                <w:webHidden/>
              </w:rPr>
              <w:tab/>
            </w:r>
            <w:r w:rsidR="007E5E37">
              <w:rPr>
                <w:noProof/>
                <w:webHidden/>
              </w:rPr>
              <w:fldChar w:fldCharType="begin"/>
            </w:r>
            <w:r w:rsidR="007E5E37">
              <w:rPr>
                <w:noProof/>
                <w:webHidden/>
              </w:rPr>
              <w:instrText xml:space="preserve"> PAGEREF _Toc286841208 \h </w:instrText>
            </w:r>
            <w:r w:rsidR="007E5E37">
              <w:rPr>
                <w:noProof/>
                <w:webHidden/>
              </w:rPr>
            </w:r>
            <w:r w:rsidR="007E5E37">
              <w:rPr>
                <w:noProof/>
                <w:webHidden/>
              </w:rPr>
              <w:fldChar w:fldCharType="separate"/>
            </w:r>
            <w:r w:rsidR="007E5E37">
              <w:rPr>
                <w:noProof/>
                <w:webHidden/>
              </w:rPr>
              <w:t>15</w:t>
            </w:r>
            <w:r w:rsidR="007E5E37">
              <w:rPr>
                <w:noProof/>
                <w:webHidden/>
              </w:rPr>
              <w:fldChar w:fldCharType="end"/>
            </w:r>
          </w:hyperlink>
        </w:p>
        <w:p w:rsidR="007E5E37" w:rsidRDefault="00A4507A">
          <w:pPr>
            <w:pStyle w:val="20"/>
            <w:rPr>
              <w:noProof/>
            </w:rPr>
          </w:pPr>
          <w:hyperlink w:anchor="_Toc286841209" w:history="1">
            <w:r w:rsidR="007E5E37" w:rsidRPr="00C47510">
              <w:rPr>
                <w:rStyle w:val="ae"/>
                <w:noProof/>
              </w:rPr>
              <w:t>4.3.</w:t>
            </w:r>
            <w:r w:rsidR="007E5E37">
              <w:rPr>
                <w:noProof/>
              </w:rPr>
              <w:tab/>
            </w:r>
            <w:r w:rsidR="007E5E37" w:rsidRPr="00C47510">
              <w:rPr>
                <w:rStyle w:val="ae"/>
                <w:noProof/>
              </w:rPr>
              <w:t>Record</w:t>
            </w:r>
            <w:r w:rsidR="007E5E37">
              <w:rPr>
                <w:noProof/>
                <w:webHidden/>
              </w:rPr>
              <w:tab/>
            </w:r>
            <w:r w:rsidR="007E5E37">
              <w:rPr>
                <w:noProof/>
                <w:webHidden/>
              </w:rPr>
              <w:fldChar w:fldCharType="begin"/>
            </w:r>
            <w:r w:rsidR="007E5E37">
              <w:rPr>
                <w:noProof/>
                <w:webHidden/>
              </w:rPr>
              <w:instrText xml:space="preserve"> PAGEREF _Toc286841209 \h </w:instrText>
            </w:r>
            <w:r w:rsidR="007E5E37">
              <w:rPr>
                <w:noProof/>
                <w:webHidden/>
              </w:rPr>
            </w:r>
            <w:r w:rsidR="007E5E37">
              <w:rPr>
                <w:noProof/>
                <w:webHidden/>
              </w:rPr>
              <w:fldChar w:fldCharType="separate"/>
            </w:r>
            <w:r w:rsidR="007E5E37">
              <w:rPr>
                <w:noProof/>
                <w:webHidden/>
              </w:rPr>
              <w:t>16</w:t>
            </w:r>
            <w:r w:rsidR="007E5E37">
              <w:rPr>
                <w:noProof/>
                <w:webHidden/>
              </w:rPr>
              <w:fldChar w:fldCharType="end"/>
            </w:r>
          </w:hyperlink>
        </w:p>
        <w:p w:rsidR="007E5E37" w:rsidRDefault="00A4507A">
          <w:pPr>
            <w:pStyle w:val="20"/>
            <w:rPr>
              <w:noProof/>
            </w:rPr>
          </w:pPr>
          <w:hyperlink w:anchor="_Toc286841210" w:history="1">
            <w:r w:rsidR="007E5E37" w:rsidRPr="00C47510">
              <w:rPr>
                <w:rStyle w:val="ae"/>
                <w:noProof/>
              </w:rPr>
              <w:t>4.4.</w:t>
            </w:r>
            <w:r w:rsidR="007E5E37">
              <w:rPr>
                <w:noProof/>
              </w:rPr>
              <w:tab/>
            </w:r>
            <w:r w:rsidR="007E5E37" w:rsidRPr="00C47510">
              <w:rPr>
                <w:rStyle w:val="ae"/>
                <w:noProof/>
              </w:rPr>
              <w:t>Prompt</w:t>
            </w:r>
            <w:r w:rsidR="007E5E37">
              <w:rPr>
                <w:noProof/>
                <w:webHidden/>
              </w:rPr>
              <w:tab/>
            </w:r>
            <w:r w:rsidR="007E5E37">
              <w:rPr>
                <w:noProof/>
                <w:webHidden/>
              </w:rPr>
              <w:fldChar w:fldCharType="begin"/>
            </w:r>
            <w:r w:rsidR="007E5E37">
              <w:rPr>
                <w:noProof/>
                <w:webHidden/>
              </w:rPr>
              <w:instrText xml:space="preserve"> PAGEREF _Toc286841210 \h </w:instrText>
            </w:r>
            <w:r w:rsidR="007E5E37">
              <w:rPr>
                <w:noProof/>
                <w:webHidden/>
              </w:rPr>
            </w:r>
            <w:r w:rsidR="007E5E37">
              <w:rPr>
                <w:noProof/>
                <w:webHidden/>
              </w:rPr>
              <w:fldChar w:fldCharType="separate"/>
            </w:r>
            <w:r w:rsidR="007E5E37">
              <w:rPr>
                <w:noProof/>
                <w:webHidden/>
              </w:rPr>
              <w:t>17</w:t>
            </w:r>
            <w:r w:rsidR="007E5E37">
              <w:rPr>
                <w:noProof/>
                <w:webHidden/>
              </w:rPr>
              <w:fldChar w:fldCharType="end"/>
            </w:r>
          </w:hyperlink>
        </w:p>
        <w:p w:rsidR="007E5E37" w:rsidRDefault="00A4507A">
          <w:pPr>
            <w:pStyle w:val="20"/>
            <w:rPr>
              <w:noProof/>
            </w:rPr>
          </w:pPr>
          <w:hyperlink w:anchor="_Toc286841211" w:history="1">
            <w:r w:rsidR="007E5E37" w:rsidRPr="00C47510">
              <w:rPr>
                <w:rStyle w:val="ae"/>
                <w:noProof/>
              </w:rPr>
              <w:t>4.5.</w:t>
            </w:r>
            <w:r w:rsidR="007E5E37">
              <w:rPr>
                <w:noProof/>
              </w:rPr>
              <w:tab/>
            </w:r>
            <w:r w:rsidR="007E5E37" w:rsidRPr="00C47510">
              <w:rPr>
                <w:rStyle w:val="ae"/>
                <w:noProof/>
              </w:rPr>
              <w:t>Text</w:t>
            </w:r>
            <w:r w:rsidR="007E5E37">
              <w:rPr>
                <w:noProof/>
                <w:webHidden/>
              </w:rPr>
              <w:tab/>
            </w:r>
            <w:r w:rsidR="007E5E37">
              <w:rPr>
                <w:noProof/>
                <w:webHidden/>
              </w:rPr>
              <w:fldChar w:fldCharType="begin"/>
            </w:r>
            <w:r w:rsidR="007E5E37">
              <w:rPr>
                <w:noProof/>
                <w:webHidden/>
              </w:rPr>
              <w:instrText xml:space="preserve"> PAGEREF _Toc286841211 \h </w:instrText>
            </w:r>
            <w:r w:rsidR="007E5E37">
              <w:rPr>
                <w:noProof/>
                <w:webHidden/>
              </w:rPr>
            </w:r>
            <w:r w:rsidR="007E5E37">
              <w:rPr>
                <w:noProof/>
                <w:webHidden/>
              </w:rPr>
              <w:fldChar w:fldCharType="separate"/>
            </w:r>
            <w:r w:rsidR="007E5E37">
              <w:rPr>
                <w:noProof/>
                <w:webHidden/>
              </w:rPr>
              <w:t>17</w:t>
            </w:r>
            <w:r w:rsidR="007E5E37">
              <w:rPr>
                <w:noProof/>
                <w:webHidden/>
              </w:rPr>
              <w:fldChar w:fldCharType="end"/>
            </w:r>
          </w:hyperlink>
        </w:p>
        <w:p w:rsidR="007E5E37" w:rsidRDefault="00A4507A">
          <w:pPr>
            <w:pStyle w:val="20"/>
            <w:rPr>
              <w:noProof/>
            </w:rPr>
          </w:pPr>
          <w:hyperlink w:anchor="_Toc286841212" w:history="1">
            <w:r w:rsidR="007E5E37" w:rsidRPr="00C47510">
              <w:rPr>
                <w:rStyle w:val="ae"/>
                <w:noProof/>
              </w:rPr>
              <w:t>4.6.</w:t>
            </w:r>
            <w:r w:rsidR="007E5E37">
              <w:rPr>
                <w:noProof/>
              </w:rPr>
              <w:tab/>
            </w:r>
            <w:r w:rsidR="007E5E37" w:rsidRPr="00C47510">
              <w:rPr>
                <w:rStyle w:val="ae"/>
                <w:noProof/>
              </w:rPr>
              <w:t>Tag</w:t>
            </w:r>
            <w:r w:rsidR="007E5E37">
              <w:rPr>
                <w:noProof/>
                <w:webHidden/>
              </w:rPr>
              <w:tab/>
            </w:r>
            <w:r w:rsidR="007E5E37">
              <w:rPr>
                <w:noProof/>
                <w:webHidden/>
              </w:rPr>
              <w:fldChar w:fldCharType="begin"/>
            </w:r>
            <w:r w:rsidR="007E5E37">
              <w:rPr>
                <w:noProof/>
                <w:webHidden/>
              </w:rPr>
              <w:instrText xml:space="preserve"> PAGEREF _Toc286841212 \h </w:instrText>
            </w:r>
            <w:r w:rsidR="007E5E37">
              <w:rPr>
                <w:noProof/>
                <w:webHidden/>
              </w:rPr>
            </w:r>
            <w:r w:rsidR="007E5E37">
              <w:rPr>
                <w:noProof/>
                <w:webHidden/>
              </w:rPr>
              <w:fldChar w:fldCharType="separate"/>
            </w:r>
            <w:r w:rsidR="007E5E37">
              <w:rPr>
                <w:noProof/>
                <w:webHidden/>
              </w:rPr>
              <w:t>18</w:t>
            </w:r>
            <w:r w:rsidR="007E5E37">
              <w:rPr>
                <w:noProof/>
                <w:webHidden/>
              </w:rPr>
              <w:fldChar w:fldCharType="end"/>
            </w:r>
          </w:hyperlink>
        </w:p>
        <w:p w:rsidR="007E5E37" w:rsidRDefault="00A4507A">
          <w:pPr>
            <w:pStyle w:val="20"/>
            <w:rPr>
              <w:noProof/>
            </w:rPr>
          </w:pPr>
          <w:hyperlink w:anchor="_Toc286841213" w:history="1">
            <w:r w:rsidR="007E5E37" w:rsidRPr="00C47510">
              <w:rPr>
                <w:rStyle w:val="ae"/>
                <w:noProof/>
              </w:rPr>
              <w:t>4.7.</w:t>
            </w:r>
            <w:r w:rsidR="007E5E37">
              <w:rPr>
                <w:noProof/>
              </w:rPr>
              <w:tab/>
            </w:r>
            <w:r w:rsidR="007E5E37" w:rsidRPr="00C47510">
              <w:rPr>
                <w:rStyle w:val="ae"/>
                <w:noProof/>
              </w:rPr>
              <w:t>B</w:t>
            </w:r>
            <w:r w:rsidR="007E5E37" w:rsidRPr="00C47510">
              <w:rPr>
                <w:rStyle w:val="ae"/>
                <w:rFonts w:hint="eastAsia"/>
                <w:noProof/>
              </w:rPr>
              <w:t>、</w:t>
            </w:r>
            <w:r w:rsidR="007E5E37" w:rsidRPr="00C47510">
              <w:rPr>
                <w:rStyle w:val="ae"/>
                <w:noProof/>
              </w:rPr>
              <w:t>I</w:t>
            </w:r>
            <w:r w:rsidR="007E5E37" w:rsidRPr="00C47510">
              <w:rPr>
                <w:rStyle w:val="ae"/>
                <w:rFonts w:hint="eastAsia"/>
                <w:noProof/>
              </w:rPr>
              <w:t>、</w:t>
            </w:r>
            <w:r w:rsidR="007E5E37" w:rsidRPr="00C47510">
              <w:rPr>
                <w:rStyle w:val="ae"/>
                <w:noProof/>
              </w:rPr>
              <w:t>U</w:t>
            </w:r>
            <w:r w:rsidR="007E5E37">
              <w:rPr>
                <w:noProof/>
                <w:webHidden/>
              </w:rPr>
              <w:tab/>
            </w:r>
            <w:r w:rsidR="007E5E37">
              <w:rPr>
                <w:noProof/>
                <w:webHidden/>
              </w:rPr>
              <w:fldChar w:fldCharType="begin"/>
            </w:r>
            <w:r w:rsidR="007E5E37">
              <w:rPr>
                <w:noProof/>
                <w:webHidden/>
              </w:rPr>
              <w:instrText xml:space="preserve"> PAGEREF _Toc286841213 \h </w:instrText>
            </w:r>
            <w:r w:rsidR="007E5E37">
              <w:rPr>
                <w:noProof/>
                <w:webHidden/>
              </w:rPr>
            </w:r>
            <w:r w:rsidR="007E5E37">
              <w:rPr>
                <w:noProof/>
                <w:webHidden/>
              </w:rPr>
              <w:fldChar w:fldCharType="separate"/>
            </w:r>
            <w:r w:rsidR="007E5E37">
              <w:rPr>
                <w:noProof/>
                <w:webHidden/>
              </w:rPr>
              <w:t>19</w:t>
            </w:r>
            <w:r w:rsidR="007E5E37">
              <w:rPr>
                <w:noProof/>
                <w:webHidden/>
              </w:rPr>
              <w:fldChar w:fldCharType="end"/>
            </w:r>
          </w:hyperlink>
        </w:p>
        <w:p w:rsidR="007E5E37" w:rsidRDefault="00A4507A">
          <w:pPr>
            <w:pStyle w:val="20"/>
            <w:rPr>
              <w:noProof/>
            </w:rPr>
          </w:pPr>
          <w:hyperlink w:anchor="_Toc286841214" w:history="1">
            <w:r w:rsidR="007E5E37" w:rsidRPr="00C47510">
              <w:rPr>
                <w:rStyle w:val="ae"/>
                <w:noProof/>
              </w:rPr>
              <w:t>4.8.</w:t>
            </w:r>
            <w:r w:rsidR="007E5E37">
              <w:rPr>
                <w:noProof/>
              </w:rPr>
              <w:tab/>
            </w:r>
            <w:r w:rsidR="007E5E37" w:rsidRPr="00C47510">
              <w:rPr>
                <w:rStyle w:val="ae"/>
                <w:noProof/>
              </w:rPr>
              <w:t>Sound</w:t>
            </w:r>
            <w:r w:rsidR="007E5E37">
              <w:rPr>
                <w:noProof/>
                <w:webHidden/>
              </w:rPr>
              <w:tab/>
            </w:r>
            <w:r w:rsidR="007E5E37">
              <w:rPr>
                <w:noProof/>
                <w:webHidden/>
              </w:rPr>
              <w:fldChar w:fldCharType="begin"/>
            </w:r>
            <w:r w:rsidR="007E5E37">
              <w:rPr>
                <w:noProof/>
                <w:webHidden/>
              </w:rPr>
              <w:instrText xml:space="preserve"> PAGEREF _Toc286841214 \h </w:instrText>
            </w:r>
            <w:r w:rsidR="007E5E37">
              <w:rPr>
                <w:noProof/>
                <w:webHidden/>
              </w:rPr>
            </w:r>
            <w:r w:rsidR="007E5E37">
              <w:rPr>
                <w:noProof/>
                <w:webHidden/>
              </w:rPr>
              <w:fldChar w:fldCharType="separate"/>
            </w:r>
            <w:r w:rsidR="007E5E37">
              <w:rPr>
                <w:noProof/>
                <w:webHidden/>
              </w:rPr>
              <w:t>19</w:t>
            </w:r>
            <w:r w:rsidR="007E5E37">
              <w:rPr>
                <w:noProof/>
                <w:webHidden/>
              </w:rPr>
              <w:fldChar w:fldCharType="end"/>
            </w:r>
          </w:hyperlink>
        </w:p>
        <w:p w:rsidR="007E5E37" w:rsidRDefault="00A4507A">
          <w:pPr>
            <w:pStyle w:val="20"/>
            <w:rPr>
              <w:noProof/>
            </w:rPr>
          </w:pPr>
          <w:hyperlink w:anchor="_Toc286841215" w:history="1">
            <w:r w:rsidR="007E5E37" w:rsidRPr="00C47510">
              <w:rPr>
                <w:rStyle w:val="ae"/>
                <w:noProof/>
              </w:rPr>
              <w:t>4.9.</w:t>
            </w:r>
            <w:r w:rsidR="007E5E37">
              <w:rPr>
                <w:noProof/>
              </w:rPr>
              <w:tab/>
            </w:r>
            <w:r w:rsidR="007E5E37" w:rsidRPr="00C47510">
              <w:rPr>
                <w:rStyle w:val="ae"/>
                <w:noProof/>
              </w:rPr>
              <w:t>Video</w:t>
            </w:r>
            <w:r w:rsidR="007E5E37">
              <w:rPr>
                <w:noProof/>
                <w:webHidden/>
              </w:rPr>
              <w:tab/>
            </w:r>
            <w:r w:rsidR="007E5E37">
              <w:rPr>
                <w:noProof/>
                <w:webHidden/>
              </w:rPr>
              <w:fldChar w:fldCharType="begin"/>
            </w:r>
            <w:r w:rsidR="007E5E37">
              <w:rPr>
                <w:noProof/>
                <w:webHidden/>
              </w:rPr>
              <w:instrText xml:space="preserve"> PAGEREF _Toc286841215 \h </w:instrText>
            </w:r>
            <w:r w:rsidR="007E5E37">
              <w:rPr>
                <w:noProof/>
                <w:webHidden/>
              </w:rPr>
            </w:r>
            <w:r w:rsidR="007E5E37">
              <w:rPr>
                <w:noProof/>
                <w:webHidden/>
              </w:rPr>
              <w:fldChar w:fldCharType="separate"/>
            </w:r>
            <w:r w:rsidR="007E5E37">
              <w:rPr>
                <w:noProof/>
                <w:webHidden/>
              </w:rPr>
              <w:t>20</w:t>
            </w:r>
            <w:r w:rsidR="007E5E37">
              <w:rPr>
                <w:noProof/>
                <w:webHidden/>
              </w:rPr>
              <w:fldChar w:fldCharType="end"/>
            </w:r>
          </w:hyperlink>
        </w:p>
        <w:p w:rsidR="007E5E37" w:rsidRDefault="00A4507A">
          <w:pPr>
            <w:pStyle w:val="20"/>
            <w:rPr>
              <w:noProof/>
            </w:rPr>
          </w:pPr>
          <w:hyperlink w:anchor="_Toc286841216" w:history="1">
            <w:r w:rsidR="007E5E37" w:rsidRPr="00C47510">
              <w:rPr>
                <w:rStyle w:val="ae"/>
                <w:noProof/>
              </w:rPr>
              <w:t>4.10.</w:t>
            </w:r>
            <w:r w:rsidR="007E5E37">
              <w:rPr>
                <w:noProof/>
              </w:rPr>
              <w:tab/>
            </w:r>
            <w:r w:rsidR="007E5E37" w:rsidRPr="00C47510">
              <w:rPr>
                <w:rStyle w:val="ae"/>
                <w:noProof/>
              </w:rPr>
              <w:t>Image</w:t>
            </w:r>
            <w:r w:rsidR="007E5E37">
              <w:rPr>
                <w:noProof/>
                <w:webHidden/>
              </w:rPr>
              <w:tab/>
            </w:r>
            <w:r w:rsidR="007E5E37">
              <w:rPr>
                <w:noProof/>
                <w:webHidden/>
              </w:rPr>
              <w:fldChar w:fldCharType="begin"/>
            </w:r>
            <w:r w:rsidR="007E5E37">
              <w:rPr>
                <w:noProof/>
                <w:webHidden/>
              </w:rPr>
              <w:instrText xml:space="preserve"> PAGEREF _Toc286841216 \h </w:instrText>
            </w:r>
            <w:r w:rsidR="007E5E37">
              <w:rPr>
                <w:noProof/>
                <w:webHidden/>
              </w:rPr>
            </w:r>
            <w:r w:rsidR="007E5E37">
              <w:rPr>
                <w:noProof/>
                <w:webHidden/>
              </w:rPr>
              <w:fldChar w:fldCharType="separate"/>
            </w:r>
            <w:r w:rsidR="007E5E37">
              <w:rPr>
                <w:noProof/>
                <w:webHidden/>
              </w:rPr>
              <w:t>20</w:t>
            </w:r>
            <w:r w:rsidR="007E5E37">
              <w:rPr>
                <w:noProof/>
                <w:webHidden/>
              </w:rPr>
              <w:fldChar w:fldCharType="end"/>
            </w:r>
          </w:hyperlink>
        </w:p>
        <w:p w:rsidR="007E5E37" w:rsidRDefault="00A4507A">
          <w:pPr>
            <w:pStyle w:val="20"/>
            <w:rPr>
              <w:noProof/>
            </w:rPr>
          </w:pPr>
          <w:hyperlink w:anchor="_Toc286841217" w:history="1">
            <w:r w:rsidR="007E5E37" w:rsidRPr="00C47510">
              <w:rPr>
                <w:rStyle w:val="ae"/>
                <w:noProof/>
              </w:rPr>
              <w:t>4.11.</w:t>
            </w:r>
            <w:r w:rsidR="007E5E37">
              <w:rPr>
                <w:noProof/>
              </w:rPr>
              <w:tab/>
            </w:r>
            <w:r w:rsidR="007E5E37" w:rsidRPr="00C47510">
              <w:rPr>
                <w:rStyle w:val="ae"/>
                <w:noProof/>
              </w:rPr>
              <w:t>Choice</w:t>
            </w:r>
            <w:r w:rsidR="007E5E37">
              <w:rPr>
                <w:noProof/>
                <w:webHidden/>
              </w:rPr>
              <w:tab/>
            </w:r>
            <w:r w:rsidR="007E5E37">
              <w:rPr>
                <w:noProof/>
                <w:webHidden/>
              </w:rPr>
              <w:fldChar w:fldCharType="begin"/>
            </w:r>
            <w:r w:rsidR="007E5E37">
              <w:rPr>
                <w:noProof/>
                <w:webHidden/>
              </w:rPr>
              <w:instrText xml:space="preserve"> PAGEREF _Toc286841217 \h </w:instrText>
            </w:r>
            <w:r w:rsidR="007E5E37">
              <w:rPr>
                <w:noProof/>
                <w:webHidden/>
              </w:rPr>
            </w:r>
            <w:r w:rsidR="007E5E37">
              <w:rPr>
                <w:noProof/>
                <w:webHidden/>
              </w:rPr>
              <w:fldChar w:fldCharType="separate"/>
            </w:r>
            <w:r w:rsidR="007E5E37">
              <w:rPr>
                <w:noProof/>
                <w:webHidden/>
              </w:rPr>
              <w:t>21</w:t>
            </w:r>
            <w:r w:rsidR="007E5E37">
              <w:rPr>
                <w:noProof/>
                <w:webHidden/>
              </w:rPr>
              <w:fldChar w:fldCharType="end"/>
            </w:r>
          </w:hyperlink>
        </w:p>
        <w:p w:rsidR="007E5E37" w:rsidRDefault="00A4507A">
          <w:pPr>
            <w:pStyle w:val="20"/>
            <w:rPr>
              <w:noProof/>
            </w:rPr>
          </w:pPr>
          <w:hyperlink w:anchor="_Toc286841218" w:history="1">
            <w:r w:rsidR="007E5E37" w:rsidRPr="00C47510">
              <w:rPr>
                <w:rStyle w:val="ae"/>
                <w:noProof/>
              </w:rPr>
              <w:t>4.12.</w:t>
            </w:r>
            <w:r w:rsidR="007E5E37">
              <w:rPr>
                <w:noProof/>
              </w:rPr>
              <w:tab/>
            </w:r>
            <w:r w:rsidR="007E5E37" w:rsidRPr="00C47510">
              <w:rPr>
                <w:rStyle w:val="ae"/>
                <w:noProof/>
              </w:rPr>
              <w:t>Option</w:t>
            </w:r>
            <w:r w:rsidR="007E5E37">
              <w:rPr>
                <w:noProof/>
                <w:webHidden/>
              </w:rPr>
              <w:tab/>
            </w:r>
            <w:r w:rsidR="007E5E37">
              <w:rPr>
                <w:noProof/>
                <w:webHidden/>
              </w:rPr>
              <w:fldChar w:fldCharType="begin"/>
            </w:r>
            <w:r w:rsidR="007E5E37">
              <w:rPr>
                <w:noProof/>
                <w:webHidden/>
              </w:rPr>
              <w:instrText xml:space="preserve"> PAGEREF _Toc286841218 \h </w:instrText>
            </w:r>
            <w:r w:rsidR="007E5E37">
              <w:rPr>
                <w:noProof/>
                <w:webHidden/>
              </w:rPr>
            </w:r>
            <w:r w:rsidR="007E5E37">
              <w:rPr>
                <w:noProof/>
                <w:webHidden/>
              </w:rPr>
              <w:fldChar w:fldCharType="separate"/>
            </w:r>
            <w:r w:rsidR="007E5E37">
              <w:rPr>
                <w:noProof/>
                <w:webHidden/>
              </w:rPr>
              <w:t>21</w:t>
            </w:r>
            <w:r w:rsidR="007E5E37">
              <w:rPr>
                <w:noProof/>
                <w:webHidden/>
              </w:rPr>
              <w:fldChar w:fldCharType="end"/>
            </w:r>
          </w:hyperlink>
        </w:p>
        <w:p w:rsidR="007E5E37" w:rsidRDefault="00A4507A">
          <w:pPr>
            <w:pStyle w:val="20"/>
            <w:rPr>
              <w:noProof/>
            </w:rPr>
          </w:pPr>
          <w:hyperlink w:anchor="_Toc286841219" w:history="1">
            <w:r w:rsidR="007E5E37" w:rsidRPr="00C47510">
              <w:rPr>
                <w:rStyle w:val="ae"/>
                <w:noProof/>
              </w:rPr>
              <w:t>4.13.</w:t>
            </w:r>
            <w:r w:rsidR="007E5E37">
              <w:rPr>
                <w:noProof/>
              </w:rPr>
              <w:tab/>
            </w:r>
            <w:r w:rsidR="007E5E37" w:rsidRPr="00C47510">
              <w:rPr>
                <w:rStyle w:val="ae"/>
                <w:noProof/>
              </w:rPr>
              <w:t>Key</w:t>
            </w:r>
            <w:r w:rsidR="007E5E37">
              <w:rPr>
                <w:noProof/>
                <w:webHidden/>
              </w:rPr>
              <w:tab/>
            </w:r>
            <w:r w:rsidR="007E5E37">
              <w:rPr>
                <w:noProof/>
                <w:webHidden/>
              </w:rPr>
              <w:fldChar w:fldCharType="begin"/>
            </w:r>
            <w:r w:rsidR="007E5E37">
              <w:rPr>
                <w:noProof/>
                <w:webHidden/>
              </w:rPr>
              <w:instrText xml:space="preserve"> PAGEREF _Toc286841219 \h </w:instrText>
            </w:r>
            <w:r w:rsidR="007E5E37">
              <w:rPr>
                <w:noProof/>
                <w:webHidden/>
              </w:rPr>
            </w:r>
            <w:r w:rsidR="007E5E37">
              <w:rPr>
                <w:noProof/>
                <w:webHidden/>
              </w:rPr>
              <w:fldChar w:fldCharType="separate"/>
            </w:r>
            <w:r w:rsidR="007E5E37">
              <w:rPr>
                <w:noProof/>
                <w:webHidden/>
              </w:rPr>
              <w:t>22</w:t>
            </w:r>
            <w:r w:rsidR="007E5E37">
              <w:rPr>
                <w:noProof/>
                <w:webHidden/>
              </w:rPr>
              <w:fldChar w:fldCharType="end"/>
            </w:r>
          </w:hyperlink>
        </w:p>
        <w:p w:rsidR="007E5E37" w:rsidRDefault="00A4507A">
          <w:pPr>
            <w:pStyle w:val="20"/>
            <w:rPr>
              <w:noProof/>
            </w:rPr>
          </w:pPr>
          <w:hyperlink w:anchor="_Toc286841220" w:history="1">
            <w:r w:rsidR="007E5E37" w:rsidRPr="00C47510">
              <w:rPr>
                <w:rStyle w:val="ae"/>
                <w:noProof/>
              </w:rPr>
              <w:t>4.14.</w:t>
            </w:r>
            <w:r w:rsidR="007E5E37">
              <w:rPr>
                <w:noProof/>
              </w:rPr>
              <w:tab/>
            </w:r>
            <w:r w:rsidR="007E5E37" w:rsidRPr="00C47510">
              <w:rPr>
                <w:rStyle w:val="ae"/>
                <w:noProof/>
              </w:rPr>
              <w:t>DisplayKey</w:t>
            </w:r>
            <w:r w:rsidR="007E5E37">
              <w:rPr>
                <w:noProof/>
                <w:webHidden/>
              </w:rPr>
              <w:tab/>
            </w:r>
            <w:r w:rsidR="007E5E37">
              <w:rPr>
                <w:noProof/>
                <w:webHidden/>
              </w:rPr>
              <w:fldChar w:fldCharType="begin"/>
            </w:r>
            <w:r w:rsidR="007E5E37">
              <w:rPr>
                <w:noProof/>
                <w:webHidden/>
              </w:rPr>
              <w:instrText xml:space="preserve"> PAGEREF _Toc286841220 \h </w:instrText>
            </w:r>
            <w:r w:rsidR="007E5E37">
              <w:rPr>
                <w:noProof/>
                <w:webHidden/>
              </w:rPr>
            </w:r>
            <w:r w:rsidR="007E5E37">
              <w:rPr>
                <w:noProof/>
                <w:webHidden/>
              </w:rPr>
              <w:fldChar w:fldCharType="separate"/>
            </w:r>
            <w:r w:rsidR="007E5E37">
              <w:rPr>
                <w:noProof/>
                <w:webHidden/>
              </w:rPr>
              <w:t>22</w:t>
            </w:r>
            <w:r w:rsidR="007E5E37">
              <w:rPr>
                <w:noProof/>
                <w:webHidden/>
              </w:rPr>
              <w:fldChar w:fldCharType="end"/>
            </w:r>
          </w:hyperlink>
        </w:p>
        <w:p w:rsidR="007E5E37" w:rsidRDefault="00A4507A">
          <w:pPr>
            <w:pStyle w:val="20"/>
            <w:rPr>
              <w:noProof/>
            </w:rPr>
          </w:pPr>
          <w:hyperlink w:anchor="_Toc286841221" w:history="1">
            <w:r w:rsidR="007E5E37" w:rsidRPr="00C47510">
              <w:rPr>
                <w:rStyle w:val="ae"/>
                <w:noProof/>
              </w:rPr>
              <w:t>4.15.</w:t>
            </w:r>
            <w:r w:rsidR="007E5E37">
              <w:rPr>
                <w:noProof/>
              </w:rPr>
              <w:tab/>
            </w:r>
            <w:r w:rsidR="007E5E37" w:rsidRPr="00C47510">
              <w:rPr>
                <w:rStyle w:val="ae"/>
                <w:noProof/>
              </w:rPr>
              <w:t>Transcript</w:t>
            </w:r>
            <w:r w:rsidR="007E5E37">
              <w:rPr>
                <w:noProof/>
                <w:webHidden/>
              </w:rPr>
              <w:tab/>
            </w:r>
            <w:r w:rsidR="007E5E37">
              <w:rPr>
                <w:noProof/>
                <w:webHidden/>
              </w:rPr>
              <w:fldChar w:fldCharType="begin"/>
            </w:r>
            <w:r w:rsidR="007E5E37">
              <w:rPr>
                <w:noProof/>
                <w:webHidden/>
              </w:rPr>
              <w:instrText xml:space="preserve"> PAGEREF _Toc286841221 \h </w:instrText>
            </w:r>
            <w:r w:rsidR="007E5E37">
              <w:rPr>
                <w:noProof/>
                <w:webHidden/>
              </w:rPr>
            </w:r>
            <w:r w:rsidR="007E5E37">
              <w:rPr>
                <w:noProof/>
                <w:webHidden/>
              </w:rPr>
              <w:fldChar w:fldCharType="separate"/>
            </w:r>
            <w:r w:rsidR="007E5E37">
              <w:rPr>
                <w:noProof/>
                <w:webHidden/>
              </w:rPr>
              <w:t>23</w:t>
            </w:r>
            <w:r w:rsidR="007E5E37">
              <w:rPr>
                <w:noProof/>
                <w:webHidden/>
              </w:rPr>
              <w:fldChar w:fldCharType="end"/>
            </w:r>
          </w:hyperlink>
        </w:p>
        <w:p w:rsidR="007E5E37" w:rsidRDefault="00A4507A">
          <w:pPr>
            <w:pStyle w:val="20"/>
            <w:rPr>
              <w:noProof/>
            </w:rPr>
          </w:pPr>
          <w:hyperlink w:anchor="_Toc286841222" w:history="1">
            <w:r w:rsidR="007E5E37" w:rsidRPr="00C47510">
              <w:rPr>
                <w:rStyle w:val="ae"/>
                <w:noProof/>
              </w:rPr>
              <w:t>4.16.</w:t>
            </w:r>
            <w:r w:rsidR="007E5E37">
              <w:rPr>
                <w:noProof/>
              </w:rPr>
              <w:tab/>
            </w:r>
            <w:r w:rsidR="007E5E37" w:rsidRPr="00C47510">
              <w:rPr>
                <w:rStyle w:val="ae"/>
                <w:noProof/>
              </w:rPr>
              <w:t>Classified</w:t>
            </w:r>
            <w:r w:rsidR="007E5E37">
              <w:rPr>
                <w:noProof/>
                <w:webHidden/>
              </w:rPr>
              <w:tab/>
            </w:r>
            <w:r w:rsidR="007E5E37">
              <w:rPr>
                <w:noProof/>
                <w:webHidden/>
              </w:rPr>
              <w:fldChar w:fldCharType="begin"/>
            </w:r>
            <w:r w:rsidR="007E5E37">
              <w:rPr>
                <w:noProof/>
                <w:webHidden/>
              </w:rPr>
              <w:instrText xml:space="preserve"> PAGEREF _Toc286841222 \h </w:instrText>
            </w:r>
            <w:r w:rsidR="007E5E37">
              <w:rPr>
                <w:noProof/>
                <w:webHidden/>
              </w:rPr>
            </w:r>
            <w:r w:rsidR="007E5E37">
              <w:rPr>
                <w:noProof/>
                <w:webHidden/>
              </w:rPr>
              <w:fldChar w:fldCharType="separate"/>
            </w:r>
            <w:r w:rsidR="007E5E37">
              <w:rPr>
                <w:noProof/>
                <w:webHidden/>
              </w:rPr>
              <w:t>23</w:t>
            </w:r>
            <w:r w:rsidR="007E5E37">
              <w:rPr>
                <w:noProof/>
                <w:webHidden/>
              </w:rPr>
              <w:fldChar w:fldCharType="end"/>
            </w:r>
          </w:hyperlink>
        </w:p>
        <w:p w:rsidR="007E5E37" w:rsidRDefault="00A4507A">
          <w:pPr>
            <w:pStyle w:val="20"/>
            <w:rPr>
              <w:noProof/>
            </w:rPr>
          </w:pPr>
          <w:hyperlink w:anchor="_Toc286841223" w:history="1">
            <w:r w:rsidR="007E5E37" w:rsidRPr="00C47510">
              <w:rPr>
                <w:rStyle w:val="ae"/>
                <w:noProof/>
              </w:rPr>
              <w:t>4.17.</w:t>
            </w:r>
            <w:r w:rsidR="007E5E37">
              <w:rPr>
                <w:noProof/>
              </w:rPr>
              <w:tab/>
            </w:r>
            <w:r w:rsidR="007E5E37" w:rsidRPr="00C47510">
              <w:rPr>
                <w:rStyle w:val="ae"/>
                <w:noProof/>
              </w:rPr>
              <w:t>Many</w:t>
            </w:r>
            <w:r w:rsidR="007E5E37">
              <w:rPr>
                <w:noProof/>
                <w:webHidden/>
              </w:rPr>
              <w:tab/>
            </w:r>
            <w:r w:rsidR="007E5E37">
              <w:rPr>
                <w:noProof/>
                <w:webHidden/>
              </w:rPr>
              <w:fldChar w:fldCharType="begin"/>
            </w:r>
            <w:r w:rsidR="007E5E37">
              <w:rPr>
                <w:noProof/>
                <w:webHidden/>
              </w:rPr>
              <w:instrText xml:space="preserve"> PAGEREF _Toc286841223 \h </w:instrText>
            </w:r>
            <w:r w:rsidR="007E5E37">
              <w:rPr>
                <w:noProof/>
                <w:webHidden/>
              </w:rPr>
            </w:r>
            <w:r w:rsidR="007E5E37">
              <w:rPr>
                <w:noProof/>
                <w:webHidden/>
              </w:rPr>
              <w:fldChar w:fldCharType="separate"/>
            </w:r>
            <w:r w:rsidR="007E5E37">
              <w:rPr>
                <w:noProof/>
                <w:webHidden/>
              </w:rPr>
              <w:t>23</w:t>
            </w:r>
            <w:r w:rsidR="007E5E37">
              <w:rPr>
                <w:noProof/>
                <w:webHidden/>
              </w:rPr>
              <w:fldChar w:fldCharType="end"/>
            </w:r>
          </w:hyperlink>
        </w:p>
        <w:p w:rsidR="007E5E37" w:rsidRDefault="00A4507A">
          <w:pPr>
            <w:pStyle w:val="20"/>
            <w:rPr>
              <w:noProof/>
            </w:rPr>
          </w:pPr>
          <w:hyperlink w:anchor="_Toc286841224" w:history="1">
            <w:r w:rsidR="007E5E37" w:rsidRPr="00C47510">
              <w:rPr>
                <w:rStyle w:val="ae"/>
                <w:noProof/>
              </w:rPr>
              <w:t>4.18.</w:t>
            </w:r>
            <w:r w:rsidR="007E5E37">
              <w:rPr>
                <w:noProof/>
              </w:rPr>
              <w:tab/>
            </w:r>
            <w:r w:rsidR="007E5E37" w:rsidRPr="00C47510">
              <w:rPr>
                <w:rStyle w:val="ae"/>
                <w:noProof/>
              </w:rPr>
              <w:t>Item</w:t>
            </w:r>
            <w:r w:rsidR="007E5E37">
              <w:rPr>
                <w:noProof/>
                <w:webHidden/>
              </w:rPr>
              <w:tab/>
            </w:r>
            <w:r w:rsidR="007E5E37">
              <w:rPr>
                <w:noProof/>
                <w:webHidden/>
              </w:rPr>
              <w:fldChar w:fldCharType="begin"/>
            </w:r>
            <w:r w:rsidR="007E5E37">
              <w:rPr>
                <w:noProof/>
                <w:webHidden/>
              </w:rPr>
              <w:instrText xml:space="preserve"> PAGEREF _Toc286841224 \h </w:instrText>
            </w:r>
            <w:r w:rsidR="007E5E37">
              <w:rPr>
                <w:noProof/>
                <w:webHidden/>
              </w:rPr>
            </w:r>
            <w:r w:rsidR="007E5E37">
              <w:rPr>
                <w:noProof/>
                <w:webHidden/>
              </w:rPr>
              <w:fldChar w:fldCharType="separate"/>
            </w:r>
            <w:r w:rsidR="007E5E37">
              <w:rPr>
                <w:noProof/>
                <w:webHidden/>
              </w:rPr>
              <w:t>24</w:t>
            </w:r>
            <w:r w:rsidR="007E5E37">
              <w:rPr>
                <w:noProof/>
                <w:webHidden/>
              </w:rPr>
              <w:fldChar w:fldCharType="end"/>
            </w:r>
          </w:hyperlink>
        </w:p>
        <w:p w:rsidR="007E5E37" w:rsidRDefault="00A4507A">
          <w:pPr>
            <w:pStyle w:val="11"/>
            <w:rPr>
              <w:noProof/>
            </w:rPr>
          </w:pPr>
          <w:hyperlink w:anchor="_Toc286841225" w:history="1">
            <w:r w:rsidR="007E5E37" w:rsidRPr="00C47510">
              <w:rPr>
                <w:rStyle w:val="ae"/>
                <w:noProof/>
              </w:rPr>
              <w:t>5.</w:t>
            </w:r>
            <w:r w:rsidR="007E5E37">
              <w:rPr>
                <w:noProof/>
              </w:rPr>
              <w:tab/>
            </w:r>
            <w:r w:rsidR="007E5E37" w:rsidRPr="00C47510">
              <w:rPr>
                <w:rStyle w:val="ae"/>
                <w:rFonts w:hint="eastAsia"/>
                <w:noProof/>
              </w:rPr>
              <w:t>样题</w:t>
            </w:r>
            <w:r w:rsidR="007E5E37">
              <w:rPr>
                <w:noProof/>
                <w:webHidden/>
              </w:rPr>
              <w:tab/>
            </w:r>
            <w:r w:rsidR="007E5E37">
              <w:rPr>
                <w:noProof/>
                <w:webHidden/>
              </w:rPr>
              <w:fldChar w:fldCharType="begin"/>
            </w:r>
            <w:r w:rsidR="007E5E37">
              <w:rPr>
                <w:noProof/>
                <w:webHidden/>
              </w:rPr>
              <w:instrText xml:space="preserve"> PAGEREF _Toc286841225 \h </w:instrText>
            </w:r>
            <w:r w:rsidR="007E5E37">
              <w:rPr>
                <w:noProof/>
                <w:webHidden/>
              </w:rPr>
            </w:r>
            <w:r w:rsidR="007E5E37">
              <w:rPr>
                <w:noProof/>
                <w:webHidden/>
              </w:rPr>
              <w:fldChar w:fldCharType="separate"/>
            </w:r>
            <w:r w:rsidR="007E5E37">
              <w:rPr>
                <w:noProof/>
                <w:webHidden/>
              </w:rPr>
              <w:t>24</w:t>
            </w:r>
            <w:r w:rsidR="007E5E37">
              <w:rPr>
                <w:noProof/>
                <w:webHidden/>
              </w:rPr>
              <w:fldChar w:fldCharType="end"/>
            </w:r>
          </w:hyperlink>
        </w:p>
        <w:p w:rsidR="007E5E37" w:rsidRDefault="00A4507A">
          <w:pPr>
            <w:pStyle w:val="20"/>
            <w:rPr>
              <w:noProof/>
            </w:rPr>
          </w:pPr>
          <w:hyperlink w:anchor="_Toc286841226" w:history="1">
            <w:r w:rsidR="007E5E37" w:rsidRPr="00C47510">
              <w:rPr>
                <w:rStyle w:val="ae"/>
                <w:noProof/>
              </w:rPr>
              <w:t>5.1.</w:t>
            </w:r>
            <w:r w:rsidR="007E5E37">
              <w:rPr>
                <w:noProof/>
              </w:rPr>
              <w:tab/>
            </w:r>
            <w:r w:rsidR="007E5E37" w:rsidRPr="00C47510">
              <w:rPr>
                <w:rStyle w:val="ae"/>
                <w:rFonts w:hint="eastAsia"/>
                <w:noProof/>
              </w:rPr>
              <w:t>四、六级</w:t>
            </w:r>
            <w:r w:rsidR="007E5E37" w:rsidRPr="00C47510">
              <w:rPr>
                <w:rStyle w:val="ae"/>
                <w:noProof/>
              </w:rPr>
              <w:t>710</w:t>
            </w:r>
            <w:r w:rsidR="007E5E37" w:rsidRPr="00C47510">
              <w:rPr>
                <w:rStyle w:val="ae"/>
                <w:rFonts w:hint="eastAsia"/>
                <w:noProof/>
              </w:rPr>
              <w:t>样题</w:t>
            </w:r>
            <w:r w:rsidR="007E5E37">
              <w:rPr>
                <w:noProof/>
                <w:webHidden/>
              </w:rPr>
              <w:tab/>
            </w:r>
            <w:r w:rsidR="007E5E37">
              <w:rPr>
                <w:noProof/>
                <w:webHidden/>
              </w:rPr>
              <w:fldChar w:fldCharType="begin"/>
            </w:r>
            <w:r w:rsidR="007E5E37">
              <w:rPr>
                <w:noProof/>
                <w:webHidden/>
              </w:rPr>
              <w:instrText xml:space="preserve"> PAGEREF _Toc286841226 \h </w:instrText>
            </w:r>
            <w:r w:rsidR="007E5E37">
              <w:rPr>
                <w:noProof/>
                <w:webHidden/>
              </w:rPr>
            </w:r>
            <w:r w:rsidR="007E5E37">
              <w:rPr>
                <w:noProof/>
                <w:webHidden/>
              </w:rPr>
              <w:fldChar w:fldCharType="separate"/>
            </w:r>
            <w:r w:rsidR="007E5E37">
              <w:rPr>
                <w:noProof/>
                <w:webHidden/>
              </w:rPr>
              <w:t>24</w:t>
            </w:r>
            <w:r w:rsidR="007E5E37">
              <w:rPr>
                <w:noProof/>
                <w:webHidden/>
              </w:rPr>
              <w:fldChar w:fldCharType="end"/>
            </w:r>
          </w:hyperlink>
        </w:p>
        <w:p w:rsidR="007E5E37" w:rsidRDefault="00A4507A">
          <w:pPr>
            <w:pStyle w:val="30"/>
            <w:tabs>
              <w:tab w:val="left" w:pos="1680"/>
              <w:tab w:val="right" w:leader="dot" w:pos="8296"/>
            </w:tabs>
            <w:rPr>
              <w:noProof/>
            </w:rPr>
          </w:pPr>
          <w:hyperlink w:anchor="_Toc286841227" w:history="1">
            <w:r w:rsidR="007E5E37" w:rsidRPr="00C47510">
              <w:rPr>
                <w:rStyle w:val="ae"/>
                <w:noProof/>
              </w:rPr>
              <w:t>5.1.1.</w:t>
            </w:r>
            <w:r w:rsidR="007E5E37">
              <w:rPr>
                <w:noProof/>
              </w:rPr>
              <w:tab/>
            </w:r>
            <w:r w:rsidR="007E5E37" w:rsidRPr="00C47510">
              <w:rPr>
                <w:rStyle w:val="ae"/>
                <w:rFonts w:hint="eastAsia"/>
                <w:noProof/>
              </w:rPr>
              <w:t>写作（</w:t>
            </w:r>
            <w:r w:rsidR="007E5E37" w:rsidRPr="00C47510">
              <w:rPr>
                <w:rStyle w:val="ae"/>
                <w:noProof/>
              </w:rPr>
              <w:t>Writing</w:t>
            </w:r>
            <w:r w:rsidR="007E5E37" w:rsidRPr="00C47510">
              <w:rPr>
                <w:rStyle w:val="ae"/>
                <w:rFonts w:hint="eastAsia"/>
                <w:noProof/>
              </w:rPr>
              <w:t>）</w:t>
            </w:r>
            <w:r w:rsidR="007E5E37">
              <w:rPr>
                <w:noProof/>
                <w:webHidden/>
              </w:rPr>
              <w:tab/>
            </w:r>
            <w:r w:rsidR="007E5E37">
              <w:rPr>
                <w:noProof/>
                <w:webHidden/>
              </w:rPr>
              <w:fldChar w:fldCharType="begin"/>
            </w:r>
            <w:r w:rsidR="007E5E37">
              <w:rPr>
                <w:noProof/>
                <w:webHidden/>
              </w:rPr>
              <w:instrText xml:space="preserve"> PAGEREF _Toc286841227 \h </w:instrText>
            </w:r>
            <w:r w:rsidR="007E5E37">
              <w:rPr>
                <w:noProof/>
                <w:webHidden/>
              </w:rPr>
            </w:r>
            <w:r w:rsidR="007E5E37">
              <w:rPr>
                <w:noProof/>
                <w:webHidden/>
              </w:rPr>
              <w:fldChar w:fldCharType="separate"/>
            </w:r>
            <w:r w:rsidR="007E5E37">
              <w:rPr>
                <w:noProof/>
                <w:webHidden/>
              </w:rPr>
              <w:t>24</w:t>
            </w:r>
            <w:r w:rsidR="007E5E37">
              <w:rPr>
                <w:noProof/>
                <w:webHidden/>
              </w:rPr>
              <w:fldChar w:fldCharType="end"/>
            </w:r>
          </w:hyperlink>
        </w:p>
        <w:p w:rsidR="007E5E37" w:rsidRDefault="00A4507A">
          <w:pPr>
            <w:pStyle w:val="30"/>
            <w:tabs>
              <w:tab w:val="left" w:pos="1680"/>
              <w:tab w:val="right" w:leader="dot" w:pos="8296"/>
            </w:tabs>
            <w:rPr>
              <w:noProof/>
            </w:rPr>
          </w:pPr>
          <w:hyperlink w:anchor="_Toc286841228" w:history="1">
            <w:r w:rsidR="007E5E37" w:rsidRPr="00C47510">
              <w:rPr>
                <w:rStyle w:val="ae"/>
                <w:noProof/>
              </w:rPr>
              <w:t>5.1.2.</w:t>
            </w:r>
            <w:r w:rsidR="007E5E37">
              <w:rPr>
                <w:noProof/>
              </w:rPr>
              <w:tab/>
            </w:r>
            <w:r w:rsidR="007E5E37" w:rsidRPr="00C47510">
              <w:rPr>
                <w:rStyle w:val="ae"/>
                <w:rFonts w:hint="eastAsia"/>
                <w:noProof/>
              </w:rPr>
              <w:t>快速阅读（</w:t>
            </w:r>
            <w:r w:rsidR="007E5E37" w:rsidRPr="00C47510">
              <w:rPr>
                <w:rStyle w:val="ae"/>
                <w:noProof/>
              </w:rPr>
              <w:t>Skimming and Scanning</w:t>
            </w:r>
            <w:r w:rsidR="007E5E37" w:rsidRPr="00C47510">
              <w:rPr>
                <w:rStyle w:val="ae"/>
                <w:rFonts w:hint="eastAsia"/>
                <w:noProof/>
              </w:rPr>
              <w:t>）</w:t>
            </w:r>
            <w:r w:rsidR="007E5E37">
              <w:rPr>
                <w:noProof/>
                <w:webHidden/>
              </w:rPr>
              <w:tab/>
            </w:r>
            <w:r w:rsidR="007E5E37">
              <w:rPr>
                <w:noProof/>
                <w:webHidden/>
              </w:rPr>
              <w:fldChar w:fldCharType="begin"/>
            </w:r>
            <w:r w:rsidR="007E5E37">
              <w:rPr>
                <w:noProof/>
                <w:webHidden/>
              </w:rPr>
              <w:instrText xml:space="preserve"> PAGEREF _Toc286841228 \h </w:instrText>
            </w:r>
            <w:r w:rsidR="007E5E37">
              <w:rPr>
                <w:noProof/>
                <w:webHidden/>
              </w:rPr>
            </w:r>
            <w:r w:rsidR="007E5E37">
              <w:rPr>
                <w:noProof/>
                <w:webHidden/>
              </w:rPr>
              <w:fldChar w:fldCharType="separate"/>
            </w:r>
            <w:r w:rsidR="007E5E37">
              <w:rPr>
                <w:noProof/>
                <w:webHidden/>
              </w:rPr>
              <w:t>25</w:t>
            </w:r>
            <w:r w:rsidR="007E5E37">
              <w:rPr>
                <w:noProof/>
                <w:webHidden/>
              </w:rPr>
              <w:fldChar w:fldCharType="end"/>
            </w:r>
          </w:hyperlink>
        </w:p>
        <w:p w:rsidR="007E5E37" w:rsidRDefault="00A4507A">
          <w:pPr>
            <w:pStyle w:val="30"/>
            <w:tabs>
              <w:tab w:val="left" w:pos="1680"/>
              <w:tab w:val="right" w:leader="dot" w:pos="8296"/>
            </w:tabs>
            <w:rPr>
              <w:noProof/>
            </w:rPr>
          </w:pPr>
          <w:hyperlink w:anchor="_Toc286841229" w:history="1">
            <w:r w:rsidR="007E5E37" w:rsidRPr="00C47510">
              <w:rPr>
                <w:rStyle w:val="ae"/>
                <w:noProof/>
              </w:rPr>
              <w:t>5.1.3.</w:t>
            </w:r>
            <w:r w:rsidR="007E5E37">
              <w:rPr>
                <w:noProof/>
              </w:rPr>
              <w:tab/>
            </w:r>
            <w:r w:rsidR="007E5E37" w:rsidRPr="00C47510">
              <w:rPr>
                <w:rStyle w:val="ae"/>
                <w:rFonts w:hint="eastAsia"/>
                <w:noProof/>
              </w:rPr>
              <w:t>短对话（</w:t>
            </w:r>
            <w:r w:rsidR="007E5E37" w:rsidRPr="00C47510">
              <w:rPr>
                <w:rStyle w:val="ae"/>
                <w:noProof/>
              </w:rPr>
              <w:t>Short Conversations</w:t>
            </w:r>
            <w:r w:rsidR="007E5E37" w:rsidRPr="00C47510">
              <w:rPr>
                <w:rStyle w:val="ae"/>
                <w:rFonts w:hint="eastAsia"/>
                <w:noProof/>
              </w:rPr>
              <w:t>）</w:t>
            </w:r>
            <w:r w:rsidR="007E5E37">
              <w:rPr>
                <w:noProof/>
                <w:webHidden/>
              </w:rPr>
              <w:tab/>
            </w:r>
            <w:r w:rsidR="007E5E37">
              <w:rPr>
                <w:noProof/>
                <w:webHidden/>
              </w:rPr>
              <w:fldChar w:fldCharType="begin"/>
            </w:r>
            <w:r w:rsidR="007E5E37">
              <w:rPr>
                <w:noProof/>
                <w:webHidden/>
              </w:rPr>
              <w:instrText xml:space="preserve"> PAGEREF _Toc286841229 \h </w:instrText>
            </w:r>
            <w:r w:rsidR="007E5E37">
              <w:rPr>
                <w:noProof/>
                <w:webHidden/>
              </w:rPr>
            </w:r>
            <w:r w:rsidR="007E5E37">
              <w:rPr>
                <w:noProof/>
                <w:webHidden/>
              </w:rPr>
              <w:fldChar w:fldCharType="separate"/>
            </w:r>
            <w:r w:rsidR="007E5E37">
              <w:rPr>
                <w:noProof/>
                <w:webHidden/>
              </w:rPr>
              <w:t>26</w:t>
            </w:r>
            <w:r w:rsidR="007E5E37">
              <w:rPr>
                <w:noProof/>
                <w:webHidden/>
              </w:rPr>
              <w:fldChar w:fldCharType="end"/>
            </w:r>
          </w:hyperlink>
        </w:p>
        <w:p w:rsidR="007E5E37" w:rsidRDefault="00A4507A">
          <w:pPr>
            <w:pStyle w:val="30"/>
            <w:tabs>
              <w:tab w:val="left" w:pos="1680"/>
              <w:tab w:val="right" w:leader="dot" w:pos="8296"/>
            </w:tabs>
            <w:rPr>
              <w:noProof/>
            </w:rPr>
          </w:pPr>
          <w:hyperlink w:anchor="_Toc286841230" w:history="1">
            <w:r w:rsidR="007E5E37" w:rsidRPr="00C47510">
              <w:rPr>
                <w:rStyle w:val="ae"/>
                <w:noProof/>
              </w:rPr>
              <w:t>5.1.4.</w:t>
            </w:r>
            <w:r w:rsidR="007E5E37">
              <w:rPr>
                <w:noProof/>
              </w:rPr>
              <w:tab/>
            </w:r>
            <w:r w:rsidR="007E5E37" w:rsidRPr="00C47510">
              <w:rPr>
                <w:rStyle w:val="ae"/>
                <w:rFonts w:hint="eastAsia"/>
                <w:noProof/>
              </w:rPr>
              <w:t>长对话（</w:t>
            </w:r>
            <w:r w:rsidR="007E5E37" w:rsidRPr="00C47510">
              <w:rPr>
                <w:rStyle w:val="ae"/>
                <w:noProof/>
              </w:rPr>
              <w:t>Long Conversations</w:t>
            </w:r>
            <w:r w:rsidR="007E5E37" w:rsidRPr="00C47510">
              <w:rPr>
                <w:rStyle w:val="ae"/>
                <w:rFonts w:hint="eastAsia"/>
                <w:noProof/>
              </w:rPr>
              <w:t>）</w:t>
            </w:r>
            <w:r w:rsidR="007E5E37">
              <w:rPr>
                <w:noProof/>
                <w:webHidden/>
              </w:rPr>
              <w:tab/>
            </w:r>
            <w:r w:rsidR="007E5E37">
              <w:rPr>
                <w:noProof/>
                <w:webHidden/>
              </w:rPr>
              <w:fldChar w:fldCharType="begin"/>
            </w:r>
            <w:r w:rsidR="007E5E37">
              <w:rPr>
                <w:noProof/>
                <w:webHidden/>
              </w:rPr>
              <w:instrText xml:space="preserve"> PAGEREF _Toc286841230 \h </w:instrText>
            </w:r>
            <w:r w:rsidR="007E5E37">
              <w:rPr>
                <w:noProof/>
                <w:webHidden/>
              </w:rPr>
            </w:r>
            <w:r w:rsidR="007E5E37">
              <w:rPr>
                <w:noProof/>
                <w:webHidden/>
              </w:rPr>
              <w:fldChar w:fldCharType="separate"/>
            </w:r>
            <w:r w:rsidR="007E5E37">
              <w:rPr>
                <w:noProof/>
                <w:webHidden/>
              </w:rPr>
              <w:t>27</w:t>
            </w:r>
            <w:r w:rsidR="007E5E37">
              <w:rPr>
                <w:noProof/>
                <w:webHidden/>
              </w:rPr>
              <w:fldChar w:fldCharType="end"/>
            </w:r>
          </w:hyperlink>
        </w:p>
        <w:p w:rsidR="007E5E37" w:rsidRDefault="00A4507A">
          <w:pPr>
            <w:pStyle w:val="30"/>
            <w:tabs>
              <w:tab w:val="left" w:pos="1680"/>
              <w:tab w:val="right" w:leader="dot" w:pos="8296"/>
            </w:tabs>
            <w:rPr>
              <w:noProof/>
            </w:rPr>
          </w:pPr>
          <w:hyperlink w:anchor="_Toc286841231" w:history="1">
            <w:r w:rsidR="007E5E37" w:rsidRPr="00C47510">
              <w:rPr>
                <w:rStyle w:val="ae"/>
                <w:noProof/>
              </w:rPr>
              <w:t>5.1.5.</w:t>
            </w:r>
            <w:r w:rsidR="007E5E37">
              <w:rPr>
                <w:noProof/>
              </w:rPr>
              <w:tab/>
            </w:r>
            <w:r w:rsidR="007E5E37" w:rsidRPr="00C47510">
              <w:rPr>
                <w:rStyle w:val="ae"/>
                <w:rFonts w:hint="eastAsia"/>
                <w:noProof/>
              </w:rPr>
              <w:t>短文听力（</w:t>
            </w:r>
            <w:r w:rsidR="007E5E37" w:rsidRPr="00C47510">
              <w:rPr>
                <w:rStyle w:val="ae"/>
                <w:noProof/>
              </w:rPr>
              <w:t>Listening Passages</w:t>
            </w:r>
            <w:r w:rsidR="007E5E37" w:rsidRPr="00C47510">
              <w:rPr>
                <w:rStyle w:val="ae"/>
                <w:rFonts w:hint="eastAsia"/>
                <w:noProof/>
              </w:rPr>
              <w:t>）</w:t>
            </w:r>
            <w:r w:rsidR="007E5E37">
              <w:rPr>
                <w:noProof/>
                <w:webHidden/>
              </w:rPr>
              <w:tab/>
            </w:r>
            <w:r w:rsidR="007E5E37">
              <w:rPr>
                <w:noProof/>
                <w:webHidden/>
              </w:rPr>
              <w:fldChar w:fldCharType="begin"/>
            </w:r>
            <w:r w:rsidR="007E5E37">
              <w:rPr>
                <w:noProof/>
                <w:webHidden/>
              </w:rPr>
              <w:instrText xml:space="preserve"> PAGEREF _Toc286841231 \h </w:instrText>
            </w:r>
            <w:r w:rsidR="007E5E37">
              <w:rPr>
                <w:noProof/>
                <w:webHidden/>
              </w:rPr>
            </w:r>
            <w:r w:rsidR="007E5E37">
              <w:rPr>
                <w:noProof/>
                <w:webHidden/>
              </w:rPr>
              <w:fldChar w:fldCharType="separate"/>
            </w:r>
            <w:r w:rsidR="007E5E37">
              <w:rPr>
                <w:noProof/>
                <w:webHidden/>
              </w:rPr>
              <w:t>28</w:t>
            </w:r>
            <w:r w:rsidR="007E5E37">
              <w:rPr>
                <w:noProof/>
                <w:webHidden/>
              </w:rPr>
              <w:fldChar w:fldCharType="end"/>
            </w:r>
          </w:hyperlink>
        </w:p>
        <w:p w:rsidR="007E5E37" w:rsidRDefault="00A4507A">
          <w:pPr>
            <w:pStyle w:val="30"/>
            <w:tabs>
              <w:tab w:val="left" w:pos="1680"/>
              <w:tab w:val="right" w:leader="dot" w:pos="8296"/>
            </w:tabs>
            <w:rPr>
              <w:noProof/>
            </w:rPr>
          </w:pPr>
          <w:hyperlink w:anchor="_Toc286841232" w:history="1">
            <w:r w:rsidR="007E5E37" w:rsidRPr="00C47510">
              <w:rPr>
                <w:rStyle w:val="ae"/>
                <w:noProof/>
              </w:rPr>
              <w:t>5.1.6.</w:t>
            </w:r>
            <w:r w:rsidR="007E5E37">
              <w:rPr>
                <w:noProof/>
              </w:rPr>
              <w:tab/>
            </w:r>
            <w:r w:rsidR="007E5E37" w:rsidRPr="00C47510">
              <w:rPr>
                <w:rStyle w:val="ae"/>
                <w:rFonts w:hint="eastAsia"/>
                <w:noProof/>
              </w:rPr>
              <w:t>复合式听写（</w:t>
            </w:r>
            <w:r w:rsidR="007E5E37" w:rsidRPr="00C47510">
              <w:rPr>
                <w:rStyle w:val="ae"/>
                <w:noProof/>
              </w:rPr>
              <w:t>Compound Dictation</w:t>
            </w:r>
            <w:r w:rsidR="007E5E37" w:rsidRPr="00C47510">
              <w:rPr>
                <w:rStyle w:val="ae"/>
                <w:rFonts w:hint="eastAsia"/>
                <w:noProof/>
              </w:rPr>
              <w:t>）</w:t>
            </w:r>
            <w:r w:rsidR="007E5E37">
              <w:rPr>
                <w:noProof/>
                <w:webHidden/>
              </w:rPr>
              <w:tab/>
            </w:r>
            <w:r w:rsidR="007E5E37">
              <w:rPr>
                <w:noProof/>
                <w:webHidden/>
              </w:rPr>
              <w:fldChar w:fldCharType="begin"/>
            </w:r>
            <w:r w:rsidR="007E5E37">
              <w:rPr>
                <w:noProof/>
                <w:webHidden/>
              </w:rPr>
              <w:instrText xml:space="preserve"> PAGEREF _Toc286841232 \h </w:instrText>
            </w:r>
            <w:r w:rsidR="007E5E37">
              <w:rPr>
                <w:noProof/>
                <w:webHidden/>
              </w:rPr>
            </w:r>
            <w:r w:rsidR="007E5E37">
              <w:rPr>
                <w:noProof/>
                <w:webHidden/>
              </w:rPr>
              <w:fldChar w:fldCharType="separate"/>
            </w:r>
            <w:r w:rsidR="007E5E37">
              <w:rPr>
                <w:noProof/>
                <w:webHidden/>
              </w:rPr>
              <w:t>29</w:t>
            </w:r>
            <w:r w:rsidR="007E5E37">
              <w:rPr>
                <w:noProof/>
                <w:webHidden/>
              </w:rPr>
              <w:fldChar w:fldCharType="end"/>
            </w:r>
          </w:hyperlink>
        </w:p>
        <w:p w:rsidR="007E5E37" w:rsidRDefault="00A4507A">
          <w:pPr>
            <w:pStyle w:val="30"/>
            <w:tabs>
              <w:tab w:val="left" w:pos="1680"/>
              <w:tab w:val="right" w:leader="dot" w:pos="8296"/>
            </w:tabs>
            <w:rPr>
              <w:noProof/>
            </w:rPr>
          </w:pPr>
          <w:hyperlink w:anchor="_Toc286841233" w:history="1">
            <w:r w:rsidR="007E5E37" w:rsidRPr="00C47510">
              <w:rPr>
                <w:rStyle w:val="ae"/>
                <w:noProof/>
              </w:rPr>
              <w:t>5.1.7.</w:t>
            </w:r>
            <w:r w:rsidR="007E5E37">
              <w:rPr>
                <w:noProof/>
              </w:rPr>
              <w:tab/>
            </w:r>
            <w:r w:rsidR="007E5E37" w:rsidRPr="00C47510">
              <w:rPr>
                <w:rStyle w:val="ae"/>
                <w:rFonts w:hint="eastAsia"/>
                <w:noProof/>
              </w:rPr>
              <w:t>选词填空（</w:t>
            </w:r>
            <w:r w:rsidR="007E5E37" w:rsidRPr="00C47510">
              <w:rPr>
                <w:rStyle w:val="ae"/>
                <w:noProof/>
              </w:rPr>
              <w:t>Banked Cloze</w:t>
            </w:r>
            <w:r w:rsidR="007E5E37" w:rsidRPr="00C47510">
              <w:rPr>
                <w:rStyle w:val="ae"/>
                <w:rFonts w:hint="eastAsia"/>
                <w:noProof/>
              </w:rPr>
              <w:t>）</w:t>
            </w:r>
            <w:r w:rsidR="007E5E37">
              <w:rPr>
                <w:noProof/>
                <w:webHidden/>
              </w:rPr>
              <w:tab/>
            </w:r>
            <w:r w:rsidR="007E5E37">
              <w:rPr>
                <w:noProof/>
                <w:webHidden/>
              </w:rPr>
              <w:fldChar w:fldCharType="begin"/>
            </w:r>
            <w:r w:rsidR="007E5E37">
              <w:rPr>
                <w:noProof/>
                <w:webHidden/>
              </w:rPr>
              <w:instrText xml:space="preserve"> PAGEREF _Toc286841233 \h </w:instrText>
            </w:r>
            <w:r w:rsidR="007E5E37">
              <w:rPr>
                <w:noProof/>
                <w:webHidden/>
              </w:rPr>
            </w:r>
            <w:r w:rsidR="007E5E37">
              <w:rPr>
                <w:noProof/>
                <w:webHidden/>
              </w:rPr>
              <w:fldChar w:fldCharType="separate"/>
            </w:r>
            <w:r w:rsidR="007E5E37">
              <w:rPr>
                <w:noProof/>
                <w:webHidden/>
              </w:rPr>
              <w:t>29</w:t>
            </w:r>
            <w:r w:rsidR="007E5E37">
              <w:rPr>
                <w:noProof/>
                <w:webHidden/>
              </w:rPr>
              <w:fldChar w:fldCharType="end"/>
            </w:r>
          </w:hyperlink>
        </w:p>
        <w:p w:rsidR="007E5E37" w:rsidRDefault="00A4507A">
          <w:pPr>
            <w:pStyle w:val="30"/>
            <w:tabs>
              <w:tab w:val="left" w:pos="1680"/>
              <w:tab w:val="right" w:leader="dot" w:pos="8296"/>
            </w:tabs>
            <w:rPr>
              <w:noProof/>
            </w:rPr>
          </w:pPr>
          <w:hyperlink w:anchor="_Toc286841234" w:history="1">
            <w:r w:rsidR="007E5E37" w:rsidRPr="00C47510">
              <w:rPr>
                <w:rStyle w:val="ae"/>
                <w:noProof/>
              </w:rPr>
              <w:t>5.1.8.</w:t>
            </w:r>
            <w:r w:rsidR="007E5E37">
              <w:rPr>
                <w:noProof/>
              </w:rPr>
              <w:tab/>
            </w:r>
            <w:r w:rsidR="007E5E37" w:rsidRPr="00C47510">
              <w:rPr>
                <w:rStyle w:val="ae"/>
                <w:rFonts w:hint="eastAsia"/>
                <w:noProof/>
              </w:rPr>
              <w:t>阅读理解选择题（</w:t>
            </w:r>
            <w:r w:rsidR="007E5E37" w:rsidRPr="00C47510">
              <w:rPr>
                <w:rStyle w:val="ae"/>
                <w:noProof/>
              </w:rPr>
              <w:t>Reading Choice</w:t>
            </w:r>
            <w:r w:rsidR="007E5E37" w:rsidRPr="00C47510">
              <w:rPr>
                <w:rStyle w:val="ae"/>
                <w:rFonts w:hint="eastAsia"/>
                <w:noProof/>
              </w:rPr>
              <w:t>）</w:t>
            </w:r>
            <w:r w:rsidR="007E5E37">
              <w:rPr>
                <w:noProof/>
                <w:webHidden/>
              </w:rPr>
              <w:tab/>
            </w:r>
            <w:r w:rsidR="007E5E37">
              <w:rPr>
                <w:noProof/>
                <w:webHidden/>
              </w:rPr>
              <w:fldChar w:fldCharType="begin"/>
            </w:r>
            <w:r w:rsidR="007E5E37">
              <w:rPr>
                <w:noProof/>
                <w:webHidden/>
              </w:rPr>
              <w:instrText xml:space="preserve"> PAGEREF _Toc286841234 \h </w:instrText>
            </w:r>
            <w:r w:rsidR="007E5E37">
              <w:rPr>
                <w:noProof/>
                <w:webHidden/>
              </w:rPr>
            </w:r>
            <w:r w:rsidR="007E5E37">
              <w:rPr>
                <w:noProof/>
                <w:webHidden/>
              </w:rPr>
              <w:fldChar w:fldCharType="separate"/>
            </w:r>
            <w:r w:rsidR="007E5E37">
              <w:rPr>
                <w:noProof/>
                <w:webHidden/>
              </w:rPr>
              <w:t>30</w:t>
            </w:r>
            <w:r w:rsidR="007E5E37">
              <w:rPr>
                <w:noProof/>
                <w:webHidden/>
              </w:rPr>
              <w:fldChar w:fldCharType="end"/>
            </w:r>
          </w:hyperlink>
        </w:p>
        <w:p w:rsidR="007E5E37" w:rsidRDefault="00A4507A">
          <w:pPr>
            <w:pStyle w:val="30"/>
            <w:tabs>
              <w:tab w:val="left" w:pos="1680"/>
              <w:tab w:val="right" w:leader="dot" w:pos="8296"/>
            </w:tabs>
            <w:rPr>
              <w:noProof/>
            </w:rPr>
          </w:pPr>
          <w:hyperlink w:anchor="_Toc286841235" w:history="1">
            <w:r w:rsidR="007E5E37" w:rsidRPr="00C47510">
              <w:rPr>
                <w:rStyle w:val="ae"/>
                <w:noProof/>
              </w:rPr>
              <w:t>5.1.9.</w:t>
            </w:r>
            <w:r w:rsidR="007E5E37">
              <w:rPr>
                <w:noProof/>
              </w:rPr>
              <w:tab/>
            </w:r>
            <w:r w:rsidR="007E5E37" w:rsidRPr="00C47510">
              <w:rPr>
                <w:rStyle w:val="ae"/>
                <w:rFonts w:hint="eastAsia"/>
                <w:noProof/>
              </w:rPr>
              <w:t>完形填空（</w:t>
            </w:r>
            <w:r w:rsidR="007E5E37" w:rsidRPr="00C47510">
              <w:rPr>
                <w:rStyle w:val="ae"/>
                <w:noProof/>
              </w:rPr>
              <w:t>Cloze</w:t>
            </w:r>
            <w:r w:rsidR="007E5E37" w:rsidRPr="00C47510">
              <w:rPr>
                <w:rStyle w:val="ae"/>
                <w:rFonts w:hint="eastAsia"/>
                <w:noProof/>
              </w:rPr>
              <w:t>）</w:t>
            </w:r>
            <w:r w:rsidR="007E5E37">
              <w:rPr>
                <w:noProof/>
                <w:webHidden/>
              </w:rPr>
              <w:tab/>
            </w:r>
            <w:r w:rsidR="007E5E37">
              <w:rPr>
                <w:noProof/>
                <w:webHidden/>
              </w:rPr>
              <w:fldChar w:fldCharType="begin"/>
            </w:r>
            <w:r w:rsidR="007E5E37">
              <w:rPr>
                <w:noProof/>
                <w:webHidden/>
              </w:rPr>
              <w:instrText xml:space="preserve"> PAGEREF _Toc286841235 \h </w:instrText>
            </w:r>
            <w:r w:rsidR="007E5E37">
              <w:rPr>
                <w:noProof/>
                <w:webHidden/>
              </w:rPr>
            </w:r>
            <w:r w:rsidR="007E5E37">
              <w:rPr>
                <w:noProof/>
                <w:webHidden/>
              </w:rPr>
              <w:fldChar w:fldCharType="separate"/>
            </w:r>
            <w:r w:rsidR="007E5E37">
              <w:rPr>
                <w:noProof/>
                <w:webHidden/>
              </w:rPr>
              <w:t>31</w:t>
            </w:r>
            <w:r w:rsidR="007E5E37">
              <w:rPr>
                <w:noProof/>
                <w:webHidden/>
              </w:rPr>
              <w:fldChar w:fldCharType="end"/>
            </w:r>
          </w:hyperlink>
        </w:p>
        <w:p w:rsidR="007E5E37" w:rsidRDefault="00A4507A">
          <w:pPr>
            <w:pStyle w:val="30"/>
            <w:tabs>
              <w:tab w:val="left" w:pos="1680"/>
              <w:tab w:val="right" w:leader="dot" w:pos="8296"/>
            </w:tabs>
            <w:rPr>
              <w:noProof/>
            </w:rPr>
          </w:pPr>
          <w:hyperlink w:anchor="_Toc286841236" w:history="1">
            <w:r w:rsidR="007E5E37" w:rsidRPr="00C47510">
              <w:rPr>
                <w:rStyle w:val="ae"/>
                <w:noProof/>
              </w:rPr>
              <w:t>5.1.10.</w:t>
            </w:r>
            <w:r w:rsidR="007E5E37">
              <w:rPr>
                <w:noProof/>
              </w:rPr>
              <w:tab/>
            </w:r>
            <w:r w:rsidR="007E5E37" w:rsidRPr="00C47510">
              <w:rPr>
                <w:rStyle w:val="ae"/>
                <w:rFonts w:hint="eastAsia"/>
                <w:noProof/>
              </w:rPr>
              <w:t>翻译（</w:t>
            </w:r>
            <w:r w:rsidR="007E5E37" w:rsidRPr="00C47510">
              <w:rPr>
                <w:rStyle w:val="ae"/>
                <w:noProof/>
              </w:rPr>
              <w:t>Translation</w:t>
            </w:r>
            <w:r w:rsidR="007E5E37" w:rsidRPr="00C47510">
              <w:rPr>
                <w:rStyle w:val="ae"/>
                <w:rFonts w:hint="eastAsia"/>
                <w:noProof/>
              </w:rPr>
              <w:t>）</w:t>
            </w:r>
            <w:r w:rsidR="007E5E37">
              <w:rPr>
                <w:noProof/>
                <w:webHidden/>
              </w:rPr>
              <w:tab/>
            </w:r>
            <w:r w:rsidR="007E5E37">
              <w:rPr>
                <w:noProof/>
                <w:webHidden/>
              </w:rPr>
              <w:fldChar w:fldCharType="begin"/>
            </w:r>
            <w:r w:rsidR="007E5E37">
              <w:rPr>
                <w:noProof/>
                <w:webHidden/>
              </w:rPr>
              <w:instrText xml:space="preserve"> PAGEREF _Toc286841236 \h </w:instrText>
            </w:r>
            <w:r w:rsidR="007E5E37">
              <w:rPr>
                <w:noProof/>
                <w:webHidden/>
              </w:rPr>
            </w:r>
            <w:r w:rsidR="007E5E37">
              <w:rPr>
                <w:noProof/>
                <w:webHidden/>
              </w:rPr>
              <w:fldChar w:fldCharType="separate"/>
            </w:r>
            <w:r w:rsidR="007E5E37">
              <w:rPr>
                <w:noProof/>
                <w:webHidden/>
              </w:rPr>
              <w:t>32</w:t>
            </w:r>
            <w:r w:rsidR="007E5E37">
              <w:rPr>
                <w:noProof/>
                <w:webHidden/>
              </w:rPr>
              <w:fldChar w:fldCharType="end"/>
            </w:r>
          </w:hyperlink>
        </w:p>
        <w:p w:rsidR="007E5E37" w:rsidRDefault="00A4507A">
          <w:pPr>
            <w:pStyle w:val="30"/>
            <w:tabs>
              <w:tab w:val="left" w:pos="1680"/>
              <w:tab w:val="right" w:leader="dot" w:pos="8296"/>
            </w:tabs>
            <w:rPr>
              <w:noProof/>
            </w:rPr>
          </w:pPr>
          <w:hyperlink w:anchor="_Toc286841237" w:history="1">
            <w:r w:rsidR="007E5E37" w:rsidRPr="00C47510">
              <w:rPr>
                <w:rStyle w:val="ae"/>
                <w:noProof/>
              </w:rPr>
              <w:t>5.1.11.</w:t>
            </w:r>
            <w:r w:rsidR="007E5E37">
              <w:rPr>
                <w:noProof/>
              </w:rPr>
              <w:tab/>
            </w:r>
            <w:r w:rsidR="007E5E37" w:rsidRPr="00C47510">
              <w:rPr>
                <w:rStyle w:val="ae"/>
                <w:rFonts w:hint="eastAsia"/>
                <w:noProof/>
              </w:rPr>
              <w:t>短文改错（</w:t>
            </w:r>
            <w:r w:rsidR="007E5E37" w:rsidRPr="00C47510">
              <w:rPr>
                <w:rStyle w:val="ae"/>
                <w:noProof/>
              </w:rPr>
              <w:t>Passage Error Correction</w:t>
            </w:r>
            <w:r w:rsidR="007E5E37" w:rsidRPr="00C47510">
              <w:rPr>
                <w:rStyle w:val="ae"/>
                <w:rFonts w:hint="eastAsia"/>
                <w:noProof/>
              </w:rPr>
              <w:t>）</w:t>
            </w:r>
            <w:r w:rsidR="007E5E37">
              <w:rPr>
                <w:noProof/>
                <w:webHidden/>
              </w:rPr>
              <w:tab/>
            </w:r>
            <w:r w:rsidR="007E5E37">
              <w:rPr>
                <w:noProof/>
                <w:webHidden/>
              </w:rPr>
              <w:fldChar w:fldCharType="begin"/>
            </w:r>
            <w:r w:rsidR="007E5E37">
              <w:rPr>
                <w:noProof/>
                <w:webHidden/>
              </w:rPr>
              <w:instrText xml:space="preserve"> PAGEREF _Toc286841237 \h </w:instrText>
            </w:r>
            <w:r w:rsidR="007E5E37">
              <w:rPr>
                <w:noProof/>
                <w:webHidden/>
              </w:rPr>
            </w:r>
            <w:r w:rsidR="007E5E37">
              <w:rPr>
                <w:noProof/>
                <w:webHidden/>
              </w:rPr>
              <w:fldChar w:fldCharType="separate"/>
            </w:r>
            <w:r w:rsidR="007E5E37">
              <w:rPr>
                <w:noProof/>
                <w:webHidden/>
              </w:rPr>
              <w:t>32</w:t>
            </w:r>
            <w:r w:rsidR="007E5E37">
              <w:rPr>
                <w:noProof/>
                <w:webHidden/>
              </w:rPr>
              <w:fldChar w:fldCharType="end"/>
            </w:r>
          </w:hyperlink>
        </w:p>
        <w:p w:rsidR="007E5E37" w:rsidRDefault="00A4507A">
          <w:pPr>
            <w:pStyle w:val="20"/>
            <w:rPr>
              <w:noProof/>
            </w:rPr>
          </w:pPr>
          <w:hyperlink w:anchor="_Toc286841238" w:history="1">
            <w:r w:rsidR="007E5E37" w:rsidRPr="00C47510">
              <w:rPr>
                <w:rStyle w:val="ae"/>
                <w:noProof/>
              </w:rPr>
              <w:t>5.2.</w:t>
            </w:r>
            <w:r w:rsidR="007E5E37">
              <w:rPr>
                <w:noProof/>
              </w:rPr>
              <w:tab/>
            </w:r>
            <w:r w:rsidR="007E5E37" w:rsidRPr="00C47510">
              <w:rPr>
                <w:rStyle w:val="ae"/>
                <w:rFonts w:hint="eastAsia"/>
                <w:noProof/>
              </w:rPr>
              <w:t>口语系统样题</w:t>
            </w:r>
            <w:r w:rsidR="007E5E37">
              <w:rPr>
                <w:noProof/>
                <w:webHidden/>
              </w:rPr>
              <w:tab/>
            </w:r>
            <w:r w:rsidR="007E5E37">
              <w:rPr>
                <w:noProof/>
                <w:webHidden/>
              </w:rPr>
              <w:fldChar w:fldCharType="begin"/>
            </w:r>
            <w:r w:rsidR="007E5E37">
              <w:rPr>
                <w:noProof/>
                <w:webHidden/>
              </w:rPr>
              <w:instrText xml:space="preserve"> PAGEREF _Toc286841238 \h </w:instrText>
            </w:r>
            <w:r w:rsidR="007E5E37">
              <w:rPr>
                <w:noProof/>
                <w:webHidden/>
              </w:rPr>
            </w:r>
            <w:r w:rsidR="007E5E37">
              <w:rPr>
                <w:noProof/>
                <w:webHidden/>
              </w:rPr>
              <w:fldChar w:fldCharType="separate"/>
            </w:r>
            <w:r w:rsidR="007E5E37">
              <w:rPr>
                <w:noProof/>
                <w:webHidden/>
              </w:rPr>
              <w:t>33</w:t>
            </w:r>
            <w:r w:rsidR="007E5E37">
              <w:rPr>
                <w:noProof/>
                <w:webHidden/>
              </w:rPr>
              <w:fldChar w:fldCharType="end"/>
            </w:r>
          </w:hyperlink>
        </w:p>
        <w:p w:rsidR="007E5E37" w:rsidRDefault="00A4507A">
          <w:pPr>
            <w:pStyle w:val="30"/>
            <w:tabs>
              <w:tab w:val="left" w:pos="1680"/>
              <w:tab w:val="right" w:leader="dot" w:pos="8296"/>
            </w:tabs>
            <w:rPr>
              <w:noProof/>
            </w:rPr>
          </w:pPr>
          <w:hyperlink w:anchor="_Toc286841239" w:history="1">
            <w:r w:rsidR="007E5E37" w:rsidRPr="00C47510">
              <w:rPr>
                <w:rStyle w:val="ae"/>
                <w:noProof/>
              </w:rPr>
              <w:t>5.2.1.</w:t>
            </w:r>
            <w:r w:rsidR="007E5E37">
              <w:rPr>
                <w:noProof/>
              </w:rPr>
              <w:tab/>
            </w:r>
            <w:r w:rsidR="007E5E37" w:rsidRPr="00C47510">
              <w:rPr>
                <w:rStyle w:val="ae"/>
                <w:rFonts w:hint="eastAsia"/>
                <w:noProof/>
              </w:rPr>
              <w:t>朗读（</w:t>
            </w:r>
            <w:r w:rsidR="007E5E37" w:rsidRPr="00C47510">
              <w:rPr>
                <w:rStyle w:val="ae"/>
                <w:noProof/>
              </w:rPr>
              <w:t>Read Aloud</w:t>
            </w:r>
            <w:r w:rsidR="007E5E37" w:rsidRPr="00C47510">
              <w:rPr>
                <w:rStyle w:val="ae"/>
                <w:rFonts w:hint="eastAsia"/>
                <w:noProof/>
              </w:rPr>
              <w:t>）</w:t>
            </w:r>
            <w:r w:rsidR="007E5E37">
              <w:rPr>
                <w:noProof/>
                <w:webHidden/>
              </w:rPr>
              <w:tab/>
            </w:r>
            <w:r w:rsidR="007E5E37">
              <w:rPr>
                <w:noProof/>
                <w:webHidden/>
              </w:rPr>
              <w:fldChar w:fldCharType="begin"/>
            </w:r>
            <w:r w:rsidR="007E5E37">
              <w:rPr>
                <w:noProof/>
                <w:webHidden/>
              </w:rPr>
              <w:instrText xml:space="preserve"> PAGEREF _Toc286841239 \h </w:instrText>
            </w:r>
            <w:r w:rsidR="007E5E37">
              <w:rPr>
                <w:noProof/>
                <w:webHidden/>
              </w:rPr>
            </w:r>
            <w:r w:rsidR="007E5E37">
              <w:rPr>
                <w:noProof/>
                <w:webHidden/>
              </w:rPr>
              <w:fldChar w:fldCharType="separate"/>
            </w:r>
            <w:r w:rsidR="007E5E37">
              <w:rPr>
                <w:noProof/>
                <w:webHidden/>
              </w:rPr>
              <w:t>33</w:t>
            </w:r>
            <w:r w:rsidR="007E5E37">
              <w:rPr>
                <w:noProof/>
                <w:webHidden/>
              </w:rPr>
              <w:fldChar w:fldCharType="end"/>
            </w:r>
          </w:hyperlink>
        </w:p>
        <w:p w:rsidR="007E5E37" w:rsidRDefault="00A4507A">
          <w:pPr>
            <w:pStyle w:val="30"/>
            <w:tabs>
              <w:tab w:val="left" w:pos="1680"/>
              <w:tab w:val="right" w:leader="dot" w:pos="8296"/>
            </w:tabs>
            <w:rPr>
              <w:noProof/>
            </w:rPr>
          </w:pPr>
          <w:hyperlink w:anchor="_Toc286841240" w:history="1">
            <w:r w:rsidR="007E5E37" w:rsidRPr="00C47510">
              <w:rPr>
                <w:rStyle w:val="ae"/>
                <w:noProof/>
              </w:rPr>
              <w:t>5.2.2.</w:t>
            </w:r>
            <w:r w:rsidR="007E5E37">
              <w:rPr>
                <w:noProof/>
              </w:rPr>
              <w:tab/>
            </w:r>
            <w:r w:rsidR="007E5E37" w:rsidRPr="00C47510">
              <w:rPr>
                <w:rStyle w:val="ae"/>
                <w:rFonts w:hint="eastAsia"/>
                <w:noProof/>
              </w:rPr>
              <w:t>问答（</w:t>
            </w:r>
            <w:r w:rsidR="007E5E37" w:rsidRPr="00C47510">
              <w:rPr>
                <w:rStyle w:val="ae"/>
                <w:noProof/>
              </w:rPr>
              <w:t>Question And Answer</w:t>
            </w:r>
            <w:r w:rsidR="007E5E37" w:rsidRPr="00C47510">
              <w:rPr>
                <w:rStyle w:val="ae"/>
                <w:rFonts w:hint="eastAsia"/>
                <w:noProof/>
              </w:rPr>
              <w:t>）</w:t>
            </w:r>
            <w:r w:rsidR="007E5E37">
              <w:rPr>
                <w:noProof/>
                <w:webHidden/>
              </w:rPr>
              <w:tab/>
            </w:r>
            <w:r w:rsidR="007E5E37">
              <w:rPr>
                <w:noProof/>
                <w:webHidden/>
              </w:rPr>
              <w:fldChar w:fldCharType="begin"/>
            </w:r>
            <w:r w:rsidR="007E5E37">
              <w:rPr>
                <w:noProof/>
                <w:webHidden/>
              </w:rPr>
              <w:instrText xml:space="preserve"> PAGEREF _Toc286841240 \h </w:instrText>
            </w:r>
            <w:r w:rsidR="007E5E37">
              <w:rPr>
                <w:noProof/>
                <w:webHidden/>
              </w:rPr>
            </w:r>
            <w:r w:rsidR="007E5E37">
              <w:rPr>
                <w:noProof/>
                <w:webHidden/>
              </w:rPr>
              <w:fldChar w:fldCharType="separate"/>
            </w:r>
            <w:r w:rsidR="007E5E37">
              <w:rPr>
                <w:noProof/>
                <w:webHidden/>
              </w:rPr>
              <w:t>34</w:t>
            </w:r>
            <w:r w:rsidR="007E5E37">
              <w:rPr>
                <w:noProof/>
                <w:webHidden/>
              </w:rPr>
              <w:fldChar w:fldCharType="end"/>
            </w:r>
          </w:hyperlink>
        </w:p>
        <w:p w:rsidR="007E5E37" w:rsidRDefault="00A4507A">
          <w:pPr>
            <w:pStyle w:val="30"/>
            <w:tabs>
              <w:tab w:val="left" w:pos="1680"/>
              <w:tab w:val="right" w:leader="dot" w:pos="8296"/>
            </w:tabs>
            <w:rPr>
              <w:noProof/>
            </w:rPr>
          </w:pPr>
          <w:hyperlink w:anchor="_Toc286841241" w:history="1">
            <w:r w:rsidR="007E5E37" w:rsidRPr="00C47510">
              <w:rPr>
                <w:rStyle w:val="ae"/>
                <w:noProof/>
              </w:rPr>
              <w:t>5.2.3.</w:t>
            </w:r>
            <w:r w:rsidR="007E5E37">
              <w:rPr>
                <w:noProof/>
              </w:rPr>
              <w:tab/>
            </w:r>
            <w:r w:rsidR="007E5E37" w:rsidRPr="00C47510">
              <w:rPr>
                <w:rStyle w:val="ae"/>
                <w:rFonts w:hint="eastAsia"/>
                <w:noProof/>
              </w:rPr>
              <w:t>话题评述（</w:t>
            </w:r>
            <w:r w:rsidR="007E5E37" w:rsidRPr="00C47510">
              <w:rPr>
                <w:rStyle w:val="ae"/>
                <w:noProof/>
              </w:rPr>
              <w:t>Topic Comment</w:t>
            </w:r>
            <w:r w:rsidR="007E5E37" w:rsidRPr="00C47510">
              <w:rPr>
                <w:rStyle w:val="ae"/>
                <w:rFonts w:hint="eastAsia"/>
                <w:noProof/>
              </w:rPr>
              <w:t>）</w:t>
            </w:r>
            <w:r w:rsidR="007E5E37">
              <w:rPr>
                <w:noProof/>
                <w:webHidden/>
              </w:rPr>
              <w:tab/>
            </w:r>
            <w:r w:rsidR="007E5E37">
              <w:rPr>
                <w:noProof/>
                <w:webHidden/>
              </w:rPr>
              <w:fldChar w:fldCharType="begin"/>
            </w:r>
            <w:r w:rsidR="007E5E37">
              <w:rPr>
                <w:noProof/>
                <w:webHidden/>
              </w:rPr>
              <w:instrText xml:space="preserve"> PAGEREF _Toc286841241 \h </w:instrText>
            </w:r>
            <w:r w:rsidR="007E5E37">
              <w:rPr>
                <w:noProof/>
                <w:webHidden/>
              </w:rPr>
            </w:r>
            <w:r w:rsidR="007E5E37">
              <w:rPr>
                <w:noProof/>
                <w:webHidden/>
              </w:rPr>
              <w:fldChar w:fldCharType="separate"/>
            </w:r>
            <w:r w:rsidR="007E5E37">
              <w:rPr>
                <w:noProof/>
                <w:webHidden/>
              </w:rPr>
              <w:t>35</w:t>
            </w:r>
            <w:r w:rsidR="007E5E37">
              <w:rPr>
                <w:noProof/>
                <w:webHidden/>
              </w:rPr>
              <w:fldChar w:fldCharType="end"/>
            </w:r>
          </w:hyperlink>
        </w:p>
        <w:p w:rsidR="007E5E37" w:rsidRDefault="00A4507A">
          <w:pPr>
            <w:pStyle w:val="30"/>
            <w:tabs>
              <w:tab w:val="left" w:pos="1680"/>
              <w:tab w:val="right" w:leader="dot" w:pos="8296"/>
            </w:tabs>
            <w:rPr>
              <w:noProof/>
            </w:rPr>
          </w:pPr>
          <w:hyperlink w:anchor="_Toc286841242" w:history="1">
            <w:r w:rsidR="007E5E37" w:rsidRPr="00C47510">
              <w:rPr>
                <w:rStyle w:val="ae"/>
                <w:noProof/>
              </w:rPr>
              <w:t>5.2.4.</w:t>
            </w:r>
            <w:r w:rsidR="007E5E37">
              <w:rPr>
                <w:noProof/>
              </w:rPr>
              <w:tab/>
            </w:r>
            <w:r w:rsidR="007E5E37" w:rsidRPr="00C47510">
              <w:rPr>
                <w:rStyle w:val="ae"/>
                <w:rFonts w:hint="eastAsia"/>
                <w:noProof/>
              </w:rPr>
              <w:t>图片评述（</w:t>
            </w:r>
            <w:r w:rsidR="007E5E37" w:rsidRPr="00C47510">
              <w:rPr>
                <w:rStyle w:val="ae"/>
                <w:noProof/>
              </w:rPr>
              <w:t>Picture Comment</w:t>
            </w:r>
            <w:r w:rsidR="007E5E37" w:rsidRPr="00C47510">
              <w:rPr>
                <w:rStyle w:val="ae"/>
                <w:rFonts w:hint="eastAsia"/>
                <w:noProof/>
              </w:rPr>
              <w:t>）</w:t>
            </w:r>
            <w:r w:rsidR="007E5E37">
              <w:rPr>
                <w:noProof/>
                <w:webHidden/>
              </w:rPr>
              <w:tab/>
            </w:r>
            <w:r w:rsidR="007E5E37">
              <w:rPr>
                <w:noProof/>
                <w:webHidden/>
              </w:rPr>
              <w:fldChar w:fldCharType="begin"/>
            </w:r>
            <w:r w:rsidR="007E5E37">
              <w:rPr>
                <w:noProof/>
                <w:webHidden/>
              </w:rPr>
              <w:instrText xml:space="preserve"> PAGEREF _Toc286841242 \h </w:instrText>
            </w:r>
            <w:r w:rsidR="007E5E37">
              <w:rPr>
                <w:noProof/>
                <w:webHidden/>
              </w:rPr>
            </w:r>
            <w:r w:rsidR="007E5E37">
              <w:rPr>
                <w:noProof/>
                <w:webHidden/>
              </w:rPr>
              <w:fldChar w:fldCharType="separate"/>
            </w:r>
            <w:r w:rsidR="007E5E37">
              <w:rPr>
                <w:noProof/>
                <w:webHidden/>
              </w:rPr>
              <w:t>36</w:t>
            </w:r>
            <w:r w:rsidR="007E5E37">
              <w:rPr>
                <w:noProof/>
                <w:webHidden/>
              </w:rPr>
              <w:fldChar w:fldCharType="end"/>
            </w:r>
          </w:hyperlink>
        </w:p>
        <w:p w:rsidR="007E5E37" w:rsidRDefault="00A4507A">
          <w:pPr>
            <w:pStyle w:val="30"/>
            <w:tabs>
              <w:tab w:val="left" w:pos="1680"/>
              <w:tab w:val="right" w:leader="dot" w:pos="8296"/>
            </w:tabs>
            <w:rPr>
              <w:noProof/>
            </w:rPr>
          </w:pPr>
          <w:hyperlink w:anchor="_Toc286841243" w:history="1">
            <w:r w:rsidR="007E5E37" w:rsidRPr="00C47510">
              <w:rPr>
                <w:rStyle w:val="ae"/>
                <w:noProof/>
              </w:rPr>
              <w:t>5.2.5.</w:t>
            </w:r>
            <w:r w:rsidR="007E5E37">
              <w:rPr>
                <w:noProof/>
              </w:rPr>
              <w:tab/>
            </w:r>
            <w:r w:rsidR="007E5E37" w:rsidRPr="00C47510">
              <w:rPr>
                <w:rStyle w:val="ae"/>
                <w:rFonts w:hint="eastAsia"/>
                <w:noProof/>
              </w:rPr>
              <w:t>听力问答</w:t>
            </w:r>
            <w:r w:rsidR="007E5E37" w:rsidRPr="00C47510">
              <w:rPr>
                <w:rStyle w:val="ae"/>
                <w:noProof/>
              </w:rPr>
              <w:t>(Listening and Question-answering)</w:t>
            </w:r>
            <w:r w:rsidR="007E5E37">
              <w:rPr>
                <w:noProof/>
                <w:webHidden/>
              </w:rPr>
              <w:tab/>
            </w:r>
            <w:r w:rsidR="007E5E37">
              <w:rPr>
                <w:noProof/>
                <w:webHidden/>
              </w:rPr>
              <w:fldChar w:fldCharType="begin"/>
            </w:r>
            <w:r w:rsidR="007E5E37">
              <w:rPr>
                <w:noProof/>
                <w:webHidden/>
              </w:rPr>
              <w:instrText xml:space="preserve"> PAGEREF _Toc286841243 \h </w:instrText>
            </w:r>
            <w:r w:rsidR="007E5E37">
              <w:rPr>
                <w:noProof/>
                <w:webHidden/>
              </w:rPr>
            </w:r>
            <w:r w:rsidR="007E5E37">
              <w:rPr>
                <w:noProof/>
                <w:webHidden/>
              </w:rPr>
              <w:fldChar w:fldCharType="separate"/>
            </w:r>
            <w:r w:rsidR="007E5E37">
              <w:rPr>
                <w:noProof/>
                <w:webHidden/>
              </w:rPr>
              <w:t>37</w:t>
            </w:r>
            <w:r w:rsidR="007E5E37">
              <w:rPr>
                <w:noProof/>
                <w:webHidden/>
              </w:rPr>
              <w:fldChar w:fldCharType="end"/>
            </w:r>
          </w:hyperlink>
        </w:p>
        <w:p w:rsidR="007E5E37" w:rsidRDefault="00A4507A">
          <w:pPr>
            <w:pStyle w:val="30"/>
            <w:tabs>
              <w:tab w:val="left" w:pos="1680"/>
              <w:tab w:val="right" w:leader="dot" w:pos="8296"/>
            </w:tabs>
            <w:rPr>
              <w:noProof/>
            </w:rPr>
          </w:pPr>
          <w:hyperlink w:anchor="_Toc286841244" w:history="1">
            <w:r w:rsidR="007E5E37" w:rsidRPr="00C47510">
              <w:rPr>
                <w:rStyle w:val="ae"/>
                <w:noProof/>
              </w:rPr>
              <w:t>5.2.6.</w:t>
            </w:r>
            <w:r w:rsidR="007E5E37">
              <w:rPr>
                <w:noProof/>
              </w:rPr>
              <w:tab/>
            </w:r>
            <w:r w:rsidR="007E5E37" w:rsidRPr="00C47510">
              <w:rPr>
                <w:rStyle w:val="ae"/>
                <w:rFonts w:hint="eastAsia"/>
                <w:noProof/>
              </w:rPr>
              <w:t>视频评述（</w:t>
            </w:r>
            <w:r w:rsidR="007E5E37" w:rsidRPr="00C47510">
              <w:rPr>
                <w:rStyle w:val="ae"/>
                <w:noProof/>
              </w:rPr>
              <w:t>Video Comment</w:t>
            </w:r>
            <w:r w:rsidR="007E5E37" w:rsidRPr="00C47510">
              <w:rPr>
                <w:rStyle w:val="ae"/>
                <w:rFonts w:hint="eastAsia"/>
                <w:noProof/>
              </w:rPr>
              <w:t>）</w:t>
            </w:r>
            <w:r w:rsidR="007E5E37">
              <w:rPr>
                <w:noProof/>
                <w:webHidden/>
              </w:rPr>
              <w:tab/>
            </w:r>
            <w:r w:rsidR="007E5E37">
              <w:rPr>
                <w:noProof/>
                <w:webHidden/>
              </w:rPr>
              <w:fldChar w:fldCharType="begin"/>
            </w:r>
            <w:r w:rsidR="007E5E37">
              <w:rPr>
                <w:noProof/>
                <w:webHidden/>
              </w:rPr>
              <w:instrText xml:space="preserve"> PAGEREF _Toc286841244 \h </w:instrText>
            </w:r>
            <w:r w:rsidR="007E5E37">
              <w:rPr>
                <w:noProof/>
                <w:webHidden/>
              </w:rPr>
            </w:r>
            <w:r w:rsidR="007E5E37">
              <w:rPr>
                <w:noProof/>
                <w:webHidden/>
              </w:rPr>
              <w:fldChar w:fldCharType="separate"/>
            </w:r>
            <w:r w:rsidR="007E5E37">
              <w:rPr>
                <w:noProof/>
                <w:webHidden/>
              </w:rPr>
              <w:t>38</w:t>
            </w:r>
            <w:r w:rsidR="007E5E37">
              <w:rPr>
                <w:noProof/>
                <w:webHidden/>
              </w:rPr>
              <w:fldChar w:fldCharType="end"/>
            </w:r>
          </w:hyperlink>
        </w:p>
        <w:p w:rsidR="007E5E37" w:rsidRDefault="00A4507A">
          <w:pPr>
            <w:pStyle w:val="30"/>
            <w:tabs>
              <w:tab w:val="left" w:pos="1680"/>
              <w:tab w:val="right" w:leader="dot" w:pos="8296"/>
            </w:tabs>
            <w:rPr>
              <w:noProof/>
            </w:rPr>
          </w:pPr>
          <w:hyperlink w:anchor="_Toc286841245" w:history="1">
            <w:r w:rsidR="007E5E37" w:rsidRPr="00C47510">
              <w:rPr>
                <w:rStyle w:val="ae"/>
                <w:noProof/>
              </w:rPr>
              <w:t>5.2.7.</w:t>
            </w:r>
            <w:r w:rsidR="007E5E37">
              <w:rPr>
                <w:noProof/>
              </w:rPr>
              <w:tab/>
            </w:r>
            <w:r w:rsidR="007E5E37" w:rsidRPr="00C47510">
              <w:rPr>
                <w:rStyle w:val="ae"/>
                <w:rFonts w:hint="eastAsia"/>
                <w:noProof/>
              </w:rPr>
              <w:t>小组讨论（</w:t>
            </w:r>
            <w:r w:rsidR="007E5E37" w:rsidRPr="00C47510">
              <w:rPr>
                <w:rStyle w:val="ae"/>
                <w:noProof/>
              </w:rPr>
              <w:t>Group Discussion</w:t>
            </w:r>
            <w:r w:rsidR="007E5E37" w:rsidRPr="00C47510">
              <w:rPr>
                <w:rStyle w:val="ae"/>
                <w:rFonts w:hint="eastAsia"/>
                <w:noProof/>
              </w:rPr>
              <w:t>）</w:t>
            </w:r>
            <w:r w:rsidR="007E5E37">
              <w:rPr>
                <w:noProof/>
                <w:webHidden/>
              </w:rPr>
              <w:tab/>
            </w:r>
            <w:r w:rsidR="007E5E37">
              <w:rPr>
                <w:noProof/>
                <w:webHidden/>
              </w:rPr>
              <w:fldChar w:fldCharType="begin"/>
            </w:r>
            <w:r w:rsidR="007E5E37">
              <w:rPr>
                <w:noProof/>
                <w:webHidden/>
              </w:rPr>
              <w:instrText xml:space="preserve"> PAGEREF _Toc286841245 \h </w:instrText>
            </w:r>
            <w:r w:rsidR="007E5E37">
              <w:rPr>
                <w:noProof/>
                <w:webHidden/>
              </w:rPr>
            </w:r>
            <w:r w:rsidR="007E5E37">
              <w:rPr>
                <w:noProof/>
                <w:webHidden/>
              </w:rPr>
              <w:fldChar w:fldCharType="separate"/>
            </w:r>
            <w:r w:rsidR="007E5E37">
              <w:rPr>
                <w:noProof/>
                <w:webHidden/>
              </w:rPr>
              <w:t>39</w:t>
            </w:r>
            <w:r w:rsidR="007E5E37">
              <w:rPr>
                <w:noProof/>
                <w:webHidden/>
              </w:rPr>
              <w:fldChar w:fldCharType="end"/>
            </w:r>
          </w:hyperlink>
        </w:p>
        <w:p w:rsidR="007E5E37" w:rsidRDefault="00A4507A">
          <w:pPr>
            <w:pStyle w:val="30"/>
            <w:tabs>
              <w:tab w:val="left" w:pos="1680"/>
              <w:tab w:val="right" w:leader="dot" w:pos="8296"/>
            </w:tabs>
            <w:rPr>
              <w:noProof/>
            </w:rPr>
          </w:pPr>
          <w:hyperlink w:anchor="_Toc286841246" w:history="1">
            <w:r w:rsidR="007E5E37" w:rsidRPr="00C47510">
              <w:rPr>
                <w:rStyle w:val="ae"/>
                <w:noProof/>
              </w:rPr>
              <w:t>5.2.8.</w:t>
            </w:r>
            <w:r w:rsidR="007E5E37">
              <w:rPr>
                <w:noProof/>
              </w:rPr>
              <w:tab/>
            </w:r>
            <w:r w:rsidR="007E5E37" w:rsidRPr="00C47510">
              <w:rPr>
                <w:rStyle w:val="ae"/>
                <w:rFonts w:hint="eastAsia"/>
                <w:noProof/>
              </w:rPr>
              <w:t>短文复述（</w:t>
            </w:r>
            <w:r w:rsidR="007E5E37" w:rsidRPr="00C47510">
              <w:rPr>
                <w:rStyle w:val="ae"/>
                <w:noProof/>
              </w:rPr>
              <w:t>Retelling</w:t>
            </w:r>
            <w:r w:rsidR="007E5E37" w:rsidRPr="00C47510">
              <w:rPr>
                <w:rStyle w:val="ae"/>
                <w:rFonts w:hint="eastAsia"/>
                <w:noProof/>
              </w:rPr>
              <w:t>）</w:t>
            </w:r>
            <w:r w:rsidR="007E5E37">
              <w:rPr>
                <w:noProof/>
                <w:webHidden/>
              </w:rPr>
              <w:tab/>
            </w:r>
            <w:r w:rsidR="007E5E37">
              <w:rPr>
                <w:noProof/>
                <w:webHidden/>
              </w:rPr>
              <w:fldChar w:fldCharType="begin"/>
            </w:r>
            <w:r w:rsidR="007E5E37">
              <w:rPr>
                <w:noProof/>
                <w:webHidden/>
              </w:rPr>
              <w:instrText xml:space="preserve"> PAGEREF _Toc286841246 \h </w:instrText>
            </w:r>
            <w:r w:rsidR="007E5E37">
              <w:rPr>
                <w:noProof/>
                <w:webHidden/>
              </w:rPr>
            </w:r>
            <w:r w:rsidR="007E5E37">
              <w:rPr>
                <w:noProof/>
                <w:webHidden/>
              </w:rPr>
              <w:fldChar w:fldCharType="separate"/>
            </w:r>
            <w:r w:rsidR="007E5E37">
              <w:rPr>
                <w:noProof/>
                <w:webHidden/>
              </w:rPr>
              <w:t>39</w:t>
            </w:r>
            <w:r w:rsidR="007E5E37">
              <w:rPr>
                <w:noProof/>
                <w:webHidden/>
              </w:rPr>
              <w:fldChar w:fldCharType="end"/>
            </w:r>
          </w:hyperlink>
        </w:p>
        <w:p w:rsidR="007E5E37" w:rsidRDefault="00A4507A">
          <w:pPr>
            <w:pStyle w:val="30"/>
            <w:tabs>
              <w:tab w:val="left" w:pos="1680"/>
              <w:tab w:val="right" w:leader="dot" w:pos="8296"/>
            </w:tabs>
            <w:rPr>
              <w:noProof/>
            </w:rPr>
          </w:pPr>
          <w:hyperlink w:anchor="_Toc286841247" w:history="1">
            <w:r w:rsidR="007E5E37" w:rsidRPr="00C47510">
              <w:rPr>
                <w:rStyle w:val="ae"/>
                <w:noProof/>
              </w:rPr>
              <w:t>5.2.9.</w:t>
            </w:r>
            <w:r w:rsidR="007E5E37">
              <w:rPr>
                <w:noProof/>
              </w:rPr>
              <w:tab/>
            </w:r>
            <w:r w:rsidR="007E5E37" w:rsidRPr="00C47510">
              <w:rPr>
                <w:rStyle w:val="ae"/>
                <w:rFonts w:hint="eastAsia"/>
                <w:noProof/>
              </w:rPr>
              <w:t>描述（</w:t>
            </w:r>
            <w:r w:rsidR="007E5E37" w:rsidRPr="00C47510">
              <w:rPr>
                <w:rStyle w:val="ae"/>
                <w:noProof/>
              </w:rPr>
              <w:t>Description</w:t>
            </w:r>
            <w:r w:rsidR="007E5E37" w:rsidRPr="00C47510">
              <w:rPr>
                <w:rStyle w:val="ae"/>
                <w:rFonts w:hint="eastAsia"/>
                <w:noProof/>
              </w:rPr>
              <w:t>）</w:t>
            </w:r>
            <w:r w:rsidR="007E5E37">
              <w:rPr>
                <w:noProof/>
                <w:webHidden/>
              </w:rPr>
              <w:tab/>
            </w:r>
            <w:r w:rsidR="007E5E37">
              <w:rPr>
                <w:noProof/>
                <w:webHidden/>
              </w:rPr>
              <w:fldChar w:fldCharType="begin"/>
            </w:r>
            <w:r w:rsidR="007E5E37">
              <w:rPr>
                <w:noProof/>
                <w:webHidden/>
              </w:rPr>
              <w:instrText xml:space="preserve"> PAGEREF _Toc286841247 \h </w:instrText>
            </w:r>
            <w:r w:rsidR="007E5E37">
              <w:rPr>
                <w:noProof/>
                <w:webHidden/>
              </w:rPr>
            </w:r>
            <w:r w:rsidR="007E5E37">
              <w:rPr>
                <w:noProof/>
                <w:webHidden/>
              </w:rPr>
              <w:fldChar w:fldCharType="separate"/>
            </w:r>
            <w:r w:rsidR="007E5E37">
              <w:rPr>
                <w:noProof/>
                <w:webHidden/>
              </w:rPr>
              <w:t>40</w:t>
            </w:r>
            <w:r w:rsidR="007E5E37">
              <w:rPr>
                <w:noProof/>
                <w:webHidden/>
              </w:rPr>
              <w:fldChar w:fldCharType="end"/>
            </w:r>
          </w:hyperlink>
        </w:p>
        <w:p w:rsidR="007E5E37" w:rsidRDefault="00A4507A">
          <w:pPr>
            <w:pStyle w:val="20"/>
            <w:rPr>
              <w:noProof/>
            </w:rPr>
          </w:pPr>
          <w:hyperlink w:anchor="_Toc286841248" w:history="1">
            <w:r w:rsidR="007E5E37" w:rsidRPr="00C47510">
              <w:rPr>
                <w:rStyle w:val="ae"/>
                <w:noProof/>
              </w:rPr>
              <w:t>5.3.</w:t>
            </w:r>
            <w:r w:rsidR="007E5E37">
              <w:rPr>
                <w:noProof/>
              </w:rPr>
              <w:tab/>
            </w:r>
            <w:r w:rsidR="007E5E37" w:rsidRPr="00C47510">
              <w:rPr>
                <w:rStyle w:val="ae"/>
                <w:rFonts w:hint="eastAsia"/>
                <w:noProof/>
              </w:rPr>
              <w:t>新机考新题型</w:t>
            </w:r>
            <w:r w:rsidR="007E5E37">
              <w:rPr>
                <w:noProof/>
                <w:webHidden/>
              </w:rPr>
              <w:tab/>
            </w:r>
            <w:r w:rsidR="007E5E37">
              <w:rPr>
                <w:noProof/>
                <w:webHidden/>
              </w:rPr>
              <w:fldChar w:fldCharType="begin"/>
            </w:r>
            <w:r w:rsidR="007E5E37">
              <w:rPr>
                <w:noProof/>
                <w:webHidden/>
              </w:rPr>
              <w:instrText xml:space="preserve"> PAGEREF _Toc286841248 \h </w:instrText>
            </w:r>
            <w:r w:rsidR="007E5E37">
              <w:rPr>
                <w:noProof/>
                <w:webHidden/>
              </w:rPr>
            </w:r>
            <w:r w:rsidR="007E5E37">
              <w:rPr>
                <w:noProof/>
                <w:webHidden/>
              </w:rPr>
              <w:fldChar w:fldCharType="separate"/>
            </w:r>
            <w:r w:rsidR="007E5E37">
              <w:rPr>
                <w:noProof/>
                <w:webHidden/>
              </w:rPr>
              <w:t>41</w:t>
            </w:r>
            <w:r w:rsidR="007E5E37">
              <w:rPr>
                <w:noProof/>
                <w:webHidden/>
              </w:rPr>
              <w:fldChar w:fldCharType="end"/>
            </w:r>
          </w:hyperlink>
        </w:p>
        <w:p w:rsidR="007E5E37" w:rsidRDefault="00A4507A">
          <w:pPr>
            <w:pStyle w:val="30"/>
            <w:tabs>
              <w:tab w:val="left" w:pos="1680"/>
              <w:tab w:val="right" w:leader="dot" w:pos="8296"/>
            </w:tabs>
            <w:rPr>
              <w:noProof/>
            </w:rPr>
          </w:pPr>
          <w:hyperlink w:anchor="_Toc286841249" w:history="1">
            <w:r w:rsidR="007E5E37" w:rsidRPr="00C47510">
              <w:rPr>
                <w:rStyle w:val="ae"/>
                <w:noProof/>
              </w:rPr>
              <w:t>5.3.1.</w:t>
            </w:r>
            <w:r w:rsidR="007E5E37">
              <w:rPr>
                <w:noProof/>
              </w:rPr>
              <w:tab/>
            </w:r>
            <w:r w:rsidR="007E5E37" w:rsidRPr="00C47510">
              <w:rPr>
                <w:rStyle w:val="ae"/>
                <w:rFonts w:hint="eastAsia"/>
                <w:noProof/>
              </w:rPr>
              <w:t>视频理解（</w:t>
            </w:r>
            <w:r w:rsidR="007E5E37" w:rsidRPr="00C47510">
              <w:rPr>
                <w:rStyle w:val="ae"/>
                <w:noProof/>
              </w:rPr>
              <w:t>Main Ideas and Important Details</w:t>
            </w:r>
            <w:r w:rsidR="007E5E37" w:rsidRPr="00C47510">
              <w:rPr>
                <w:rStyle w:val="ae"/>
                <w:rFonts w:hint="eastAsia"/>
                <w:noProof/>
              </w:rPr>
              <w:t>）</w:t>
            </w:r>
            <w:r w:rsidR="007E5E37">
              <w:rPr>
                <w:noProof/>
                <w:webHidden/>
              </w:rPr>
              <w:tab/>
            </w:r>
            <w:r w:rsidR="007E5E37">
              <w:rPr>
                <w:noProof/>
                <w:webHidden/>
              </w:rPr>
              <w:fldChar w:fldCharType="begin"/>
            </w:r>
            <w:r w:rsidR="007E5E37">
              <w:rPr>
                <w:noProof/>
                <w:webHidden/>
              </w:rPr>
              <w:instrText xml:space="preserve"> PAGEREF _Toc286841249 \h </w:instrText>
            </w:r>
            <w:r w:rsidR="007E5E37">
              <w:rPr>
                <w:noProof/>
                <w:webHidden/>
              </w:rPr>
            </w:r>
            <w:r w:rsidR="007E5E37">
              <w:rPr>
                <w:noProof/>
                <w:webHidden/>
              </w:rPr>
              <w:fldChar w:fldCharType="separate"/>
            </w:r>
            <w:r w:rsidR="007E5E37">
              <w:rPr>
                <w:noProof/>
                <w:webHidden/>
              </w:rPr>
              <w:t>41</w:t>
            </w:r>
            <w:r w:rsidR="007E5E37">
              <w:rPr>
                <w:noProof/>
                <w:webHidden/>
              </w:rPr>
              <w:fldChar w:fldCharType="end"/>
            </w:r>
          </w:hyperlink>
        </w:p>
        <w:p w:rsidR="007E5E37" w:rsidRDefault="00A4507A">
          <w:pPr>
            <w:pStyle w:val="30"/>
            <w:tabs>
              <w:tab w:val="left" w:pos="1680"/>
              <w:tab w:val="right" w:leader="dot" w:pos="8296"/>
            </w:tabs>
            <w:rPr>
              <w:noProof/>
            </w:rPr>
          </w:pPr>
          <w:hyperlink w:anchor="_Toc286841250" w:history="1">
            <w:r w:rsidR="007E5E37" w:rsidRPr="00C47510">
              <w:rPr>
                <w:rStyle w:val="ae"/>
                <w:noProof/>
              </w:rPr>
              <w:t>5.3.2.</w:t>
            </w:r>
            <w:r w:rsidR="007E5E37">
              <w:rPr>
                <w:noProof/>
              </w:rPr>
              <w:tab/>
            </w:r>
            <w:r w:rsidR="007E5E37" w:rsidRPr="00C47510">
              <w:rPr>
                <w:rStyle w:val="ae"/>
                <w:rFonts w:hint="eastAsia"/>
                <w:noProof/>
              </w:rPr>
              <w:t>会话跟读（</w:t>
            </w:r>
            <w:r w:rsidR="007E5E37" w:rsidRPr="00C47510">
              <w:rPr>
                <w:rStyle w:val="ae"/>
                <w:noProof/>
              </w:rPr>
              <w:t>Listening and Repeating</w:t>
            </w:r>
            <w:r w:rsidR="007E5E37" w:rsidRPr="00C47510">
              <w:rPr>
                <w:rStyle w:val="ae"/>
                <w:rFonts w:hint="eastAsia"/>
                <w:noProof/>
              </w:rPr>
              <w:t>）</w:t>
            </w:r>
            <w:r w:rsidR="007E5E37">
              <w:rPr>
                <w:noProof/>
                <w:webHidden/>
              </w:rPr>
              <w:tab/>
            </w:r>
            <w:r w:rsidR="007E5E37">
              <w:rPr>
                <w:noProof/>
                <w:webHidden/>
              </w:rPr>
              <w:fldChar w:fldCharType="begin"/>
            </w:r>
            <w:r w:rsidR="007E5E37">
              <w:rPr>
                <w:noProof/>
                <w:webHidden/>
              </w:rPr>
              <w:instrText xml:space="preserve"> PAGEREF _Toc286841250 \h </w:instrText>
            </w:r>
            <w:r w:rsidR="007E5E37">
              <w:rPr>
                <w:noProof/>
                <w:webHidden/>
              </w:rPr>
            </w:r>
            <w:r w:rsidR="007E5E37">
              <w:rPr>
                <w:noProof/>
                <w:webHidden/>
              </w:rPr>
              <w:fldChar w:fldCharType="separate"/>
            </w:r>
            <w:r w:rsidR="007E5E37">
              <w:rPr>
                <w:noProof/>
                <w:webHidden/>
              </w:rPr>
              <w:t>42</w:t>
            </w:r>
            <w:r w:rsidR="007E5E37">
              <w:rPr>
                <w:noProof/>
                <w:webHidden/>
              </w:rPr>
              <w:fldChar w:fldCharType="end"/>
            </w:r>
          </w:hyperlink>
        </w:p>
        <w:p w:rsidR="007E5E37" w:rsidRDefault="00A4507A">
          <w:pPr>
            <w:pStyle w:val="30"/>
            <w:tabs>
              <w:tab w:val="left" w:pos="1680"/>
              <w:tab w:val="right" w:leader="dot" w:pos="8296"/>
            </w:tabs>
            <w:rPr>
              <w:noProof/>
            </w:rPr>
          </w:pPr>
          <w:hyperlink w:anchor="_Toc286841251" w:history="1">
            <w:r w:rsidR="007E5E37" w:rsidRPr="00C47510">
              <w:rPr>
                <w:rStyle w:val="ae"/>
                <w:noProof/>
              </w:rPr>
              <w:t>5.3.3.</w:t>
            </w:r>
            <w:r w:rsidR="007E5E37">
              <w:rPr>
                <w:noProof/>
              </w:rPr>
              <w:tab/>
            </w:r>
            <w:r w:rsidR="007E5E37" w:rsidRPr="00C47510">
              <w:rPr>
                <w:rStyle w:val="ae"/>
                <w:rFonts w:hint="eastAsia"/>
                <w:noProof/>
              </w:rPr>
              <w:t>视频写作（</w:t>
            </w:r>
            <w:r w:rsidR="007E5E37" w:rsidRPr="00C47510">
              <w:rPr>
                <w:rStyle w:val="ae"/>
                <w:noProof/>
              </w:rPr>
              <w:t>Video Writing</w:t>
            </w:r>
            <w:r w:rsidR="007E5E37" w:rsidRPr="00C47510">
              <w:rPr>
                <w:rStyle w:val="ae"/>
                <w:rFonts w:hint="eastAsia"/>
                <w:noProof/>
              </w:rPr>
              <w:t>）</w:t>
            </w:r>
            <w:r w:rsidR="007E5E37">
              <w:rPr>
                <w:noProof/>
                <w:webHidden/>
              </w:rPr>
              <w:tab/>
            </w:r>
            <w:r w:rsidR="007E5E37">
              <w:rPr>
                <w:noProof/>
                <w:webHidden/>
              </w:rPr>
              <w:fldChar w:fldCharType="begin"/>
            </w:r>
            <w:r w:rsidR="007E5E37">
              <w:rPr>
                <w:noProof/>
                <w:webHidden/>
              </w:rPr>
              <w:instrText xml:space="preserve"> PAGEREF _Toc286841251 \h </w:instrText>
            </w:r>
            <w:r w:rsidR="007E5E37">
              <w:rPr>
                <w:noProof/>
                <w:webHidden/>
              </w:rPr>
            </w:r>
            <w:r w:rsidR="007E5E37">
              <w:rPr>
                <w:noProof/>
                <w:webHidden/>
              </w:rPr>
              <w:fldChar w:fldCharType="separate"/>
            </w:r>
            <w:r w:rsidR="007E5E37">
              <w:rPr>
                <w:noProof/>
                <w:webHidden/>
              </w:rPr>
              <w:t>42</w:t>
            </w:r>
            <w:r w:rsidR="007E5E37">
              <w:rPr>
                <w:noProof/>
                <w:webHidden/>
              </w:rPr>
              <w:fldChar w:fldCharType="end"/>
            </w:r>
          </w:hyperlink>
        </w:p>
        <w:p w:rsidR="007E5E37" w:rsidRDefault="00A4507A">
          <w:pPr>
            <w:pStyle w:val="20"/>
            <w:rPr>
              <w:noProof/>
            </w:rPr>
          </w:pPr>
          <w:hyperlink w:anchor="_Toc286841252" w:history="1">
            <w:r w:rsidR="007E5E37" w:rsidRPr="00C47510">
              <w:rPr>
                <w:rStyle w:val="ae"/>
                <w:noProof/>
              </w:rPr>
              <w:t>5.4.</w:t>
            </w:r>
            <w:r w:rsidR="007E5E37">
              <w:rPr>
                <w:noProof/>
              </w:rPr>
              <w:tab/>
            </w:r>
            <w:r w:rsidR="007E5E37" w:rsidRPr="00C47510">
              <w:rPr>
                <w:rStyle w:val="ae"/>
                <w:rFonts w:hint="eastAsia"/>
                <w:noProof/>
              </w:rPr>
              <w:t>课件样题</w:t>
            </w:r>
            <w:r w:rsidR="007E5E37">
              <w:rPr>
                <w:noProof/>
                <w:webHidden/>
              </w:rPr>
              <w:tab/>
            </w:r>
            <w:r w:rsidR="007E5E37">
              <w:rPr>
                <w:noProof/>
                <w:webHidden/>
              </w:rPr>
              <w:fldChar w:fldCharType="begin"/>
            </w:r>
            <w:r w:rsidR="007E5E37">
              <w:rPr>
                <w:noProof/>
                <w:webHidden/>
              </w:rPr>
              <w:instrText xml:space="preserve"> PAGEREF _Toc286841252 \h </w:instrText>
            </w:r>
            <w:r w:rsidR="007E5E37">
              <w:rPr>
                <w:noProof/>
                <w:webHidden/>
              </w:rPr>
            </w:r>
            <w:r w:rsidR="007E5E37">
              <w:rPr>
                <w:noProof/>
                <w:webHidden/>
              </w:rPr>
              <w:fldChar w:fldCharType="separate"/>
            </w:r>
            <w:r w:rsidR="007E5E37">
              <w:rPr>
                <w:noProof/>
                <w:webHidden/>
              </w:rPr>
              <w:t>43</w:t>
            </w:r>
            <w:r w:rsidR="007E5E37">
              <w:rPr>
                <w:noProof/>
                <w:webHidden/>
              </w:rPr>
              <w:fldChar w:fldCharType="end"/>
            </w:r>
          </w:hyperlink>
        </w:p>
        <w:p w:rsidR="007E5E37" w:rsidRDefault="00A4507A">
          <w:pPr>
            <w:pStyle w:val="30"/>
            <w:tabs>
              <w:tab w:val="left" w:pos="1680"/>
              <w:tab w:val="right" w:leader="dot" w:pos="8296"/>
            </w:tabs>
            <w:rPr>
              <w:noProof/>
            </w:rPr>
          </w:pPr>
          <w:hyperlink w:anchor="_Toc286841253" w:history="1">
            <w:r w:rsidR="007E5E37" w:rsidRPr="00C47510">
              <w:rPr>
                <w:rStyle w:val="ae"/>
                <w:noProof/>
              </w:rPr>
              <w:t>5.4.1.</w:t>
            </w:r>
            <w:r w:rsidR="007E5E37">
              <w:rPr>
                <w:noProof/>
              </w:rPr>
              <w:tab/>
            </w:r>
            <w:r w:rsidR="007E5E37" w:rsidRPr="00C47510">
              <w:rPr>
                <w:rStyle w:val="ae"/>
                <w:rFonts w:hint="eastAsia"/>
                <w:noProof/>
              </w:rPr>
              <w:t>近义词替换（</w:t>
            </w:r>
            <w:r w:rsidR="007E5E37" w:rsidRPr="00C47510">
              <w:rPr>
                <w:rStyle w:val="ae"/>
                <w:noProof/>
              </w:rPr>
              <w:t>Similar Expressions</w:t>
            </w:r>
            <w:r w:rsidR="007E5E37" w:rsidRPr="00C47510">
              <w:rPr>
                <w:rStyle w:val="ae"/>
                <w:rFonts w:hint="eastAsia"/>
                <w:noProof/>
              </w:rPr>
              <w:t>）</w:t>
            </w:r>
            <w:r w:rsidR="007E5E37">
              <w:rPr>
                <w:noProof/>
                <w:webHidden/>
              </w:rPr>
              <w:tab/>
            </w:r>
            <w:r w:rsidR="007E5E37">
              <w:rPr>
                <w:noProof/>
                <w:webHidden/>
              </w:rPr>
              <w:fldChar w:fldCharType="begin"/>
            </w:r>
            <w:r w:rsidR="007E5E37">
              <w:rPr>
                <w:noProof/>
                <w:webHidden/>
              </w:rPr>
              <w:instrText xml:space="preserve"> PAGEREF _Toc286841253 \h </w:instrText>
            </w:r>
            <w:r w:rsidR="007E5E37">
              <w:rPr>
                <w:noProof/>
                <w:webHidden/>
              </w:rPr>
            </w:r>
            <w:r w:rsidR="007E5E37">
              <w:rPr>
                <w:noProof/>
                <w:webHidden/>
              </w:rPr>
              <w:fldChar w:fldCharType="separate"/>
            </w:r>
            <w:r w:rsidR="007E5E37">
              <w:rPr>
                <w:noProof/>
                <w:webHidden/>
              </w:rPr>
              <w:t>43</w:t>
            </w:r>
            <w:r w:rsidR="007E5E37">
              <w:rPr>
                <w:noProof/>
                <w:webHidden/>
              </w:rPr>
              <w:fldChar w:fldCharType="end"/>
            </w:r>
          </w:hyperlink>
        </w:p>
        <w:p w:rsidR="007E5E37" w:rsidRDefault="00A4507A">
          <w:pPr>
            <w:pStyle w:val="30"/>
            <w:tabs>
              <w:tab w:val="left" w:pos="1680"/>
              <w:tab w:val="right" w:leader="dot" w:pos="8296"/>
            </w:tabs>
            <w:rPr>
              <w:noProof/>
            </w:rPr>
          </w:pPr>
          <w:hyperlink w:anchor="_Toc286841254" w:history="1">
            <w:r w:rsidR="007E5E37" w:rsidRPr="00C47510">
              <w:rPr>
                <w:rStyle w:val="ae"/>
                <w:noProof/>
              </w:rPr>
              <w:t>5.4.2.</w:t>
            </w:r>
            <w:r w:rsidR="007E5E37">
              <w:rPr>
                <w:noProof/>
              </w:rPr>
              <w:tab/>
            </w:r>
            <w:r w:rsidR="007E5E37" w:rsidRPr="00C47510">
              <w:rPr>
                <w:rStyle w:val="ae"/>
                <w:rFonts w:hint="eastAsia"/>
                <w:noProof/>
              </w:rPr>
              <w:t>词汇与结构选择题（</w:t>
            </w:r>
            <w:r w:rsidR="007E5E37" w:rsidRPr="00C47510">
              <w:rPr>
                <w:rStyle w:val="ae"/>
                <w:noProof/>
              </w:rPr>
              <w:t>Vocabulary and Structure Choice</w:t>
            </w:r>
            <w:r w:rsidR="007E5E37" w:rsidRPr="00C47510">
              <w:rPr>
                <w:rStyle w:val="ae"/>
                <w:rFonts w:hint="eastAsia"/>
                <w:noProof/>
              </w:rPr>
              <w:t>）</w:t>
            </w:r>
            <w:r w:rsidR="007E5E37">
              <w:rPr>
                <w:noProof/>
                <w:webHidden/>
              </w:rPr>
              <w:tab/>
            </w:r>
            <w:r w:rsidR="007E5E37">
              <w:rPr>
                <w:noProof/>
                <w:webHidden/>
              </w:rPr>
              <w:fldChar w:fldCharType="begin"/>
            </w:r>
            <w:r w:rsidR="007E5E37">
              <w:rPr>
                <w:noProof/>
                <w:webHidden/>
              </w:rPr>
              <w:instrText xml:space="preserve"> PAGEREF _Toc286841254 \h </w:instrText>
            </w:r>
            <w:r w:rsidR="007E5E37">
              <w:rPr>
                <w:noProof/>
                <w:webHidden/>
              </w:rPr>
            </w:r>
            <w:r w:rsidR="007E5E37">
              <w:rPr>
                <w:noProof/>
                <w:webHidden/>
              </w:rPr>
              <w:fldChar w:fldCharType="separate"/>
            </w:r>
            <w:r w:rsidR="007E5E37">
              <w:rPr>
                <w:noProof/>
                <w:webHidden/>
              </w:rPr>
              <w:t>44</w:t>
            </w:r>
            <w:r w:rsidR="007E5E37">
              <w:rPr>
                <w:noProof/>
                <w:webHidden/>
              </w:rPr>
              <w:fldChar w:fldCharType="end"/>
            </w:r>
          </w:hyperlink>
        </w:p>
        <w:p w:rsidR="007E5E37" w:rsidRDefault="00A4507A">
          <w:pPr>
            <w:pStyle w:val="30"/>
            <w:tabs>
              <w:tab w:val="left" w:pos="1680"/>
              <w:tab w:val="right" w:leader="dot" w:pos="8296"/>
            </w:tabs>
            <w:rPr>
              <w:noProof/>
            </w:rPr>
          </w:pPr>
          <w:hyperlink w:anchor="_Toc286841255" w:history="1">
            <w:r w:rsidR="007E5E37" w:rsidRPr="00C47510">
              <w:rPr>
                <w:rStyle w:val="ae"/>
                <w:noProof/>
              </w:rPr>
              <w:t>5.4.3.</w:t>
            </w:r>
            <w:r w:rsidR="007E5E37">
              <w:rPr>
                <w:noProof/>
              </w:rPr>
              <w:tab/>
            </w:r>
            <w:r w:rsidR="007E5E37" w:rsidRPr="00C47510">
              <w:rPr>
                <w:rStyle w:val="ae"/>
                <w:rFonts w:hint="eastAsia"/>
                <w:noProof/>
              </w:rPr>
              <w:t>搭配不当（</w:t>
            </w:r>
            <w:r w:rsidR="007E5E37" w:rsidRPr="00C47510">
              <w:rPr>
                <w:rStyle w:val="ae"/>
                <w:noProof/>
              </w:rPr>
              <w:t>Inappropriate Collocation</w:t>
            </w:r>
            <w:r w:rsidR="007E5E37" w:rsidRPr="00C47510">
              <w:rPr>
                <w:rStyle w:val="ae"/>
                <w:rFonts w:hint="eastAsia"/>
                <w:noProof/>
              </w:rPr>
              <w:t>）</w:t>
            </w:r>
            <w:r w:rsidR="007E5E37">
              <w:rPr>
                <w:noProof/>
                <w:webHidden/>
              </w:rPr>
              <w:tab/>
            </w:r>
            <w:r w:rsidR="007E5E37">
              <w:rPr>
                <w:noProof/>
                <w:webHidden/>
              </w:rPr>
              <w:fldChar w:fldCharType="begin"/>
            </w:r>
            <w:r w:rsidR="007E5E37">
              <w:rPr>
                <w:noProof/>
                <w:webHidden/>
              </w:rPr>
              <w:instrText xml:space="preserve"> PAGEREF _Toc286841255 \h </w:instrText>
            </w:r>
            <w:r w:rsidR="007E5E37">
              <w:rPr>
                <w:noProof/>
                <w:webHidden/>
              </w:rPr>
            </w:r>
            <w:r w:rsidR="007E5E37">
              <w:rPr>
                <w:noProof/>
                <w:webHidden/>
              </w:rPr>
              <w:fldChar w:fldCharType="separate"/>
            </w:r>
            <w:r w:rsidR="007E5E37">
              <w:rPr>
                <w:noProof/>
                <w:webHidden/>
              </w:rPr>
              <w:t>44</w:t>
            </w:r>
            <w:r w:rsidR="007E5E37">
              <w:rPr>
                <w:noProof/>
                <w:webHidden/>
              </w:rPr>
              <w:fldChar w:fldCharType="end"/>
            </w:r>
          </w:hyperlink>
        </w:p>
        <w:p w:rsidR="007E5E37" w:rsidRDefault="00A4507A">
          <w:pPr>
            <w:pStyle w:val="30"/>
            <w:tabs>
              <w:tab w:val="left" w:pos="1680"/>
              <w:tab w:val="right" w:leader="dot" w:pos="8296"/>
            </w:tabs>
            <w:rPr>
              <w:noProof/>
            </w:rPr>
          </w:pPr>
          <w:hyperlink w:anchor="_Toc286841256" w:history="1">
            <w:r w:rsidR="007E5E37" w:rsidRPr="00C47510">
              <w:rPr>
                <w:rStyle w:val="ae"/>
                <w:noProof/>
              </w:rPr>
              <w:t>5.4.4.</w:t>
            </w:r>
            <w:r w:rsidR="007E5E37">
              <w:rPr>
                <w:noProof/>
              </w:rPr>
              <w:tab/>
            </w:r>
            <w:r w:rsidR="007E5E37" w:rsidRPr="00C47510">
              <w:rPr>
                <w:rStyle w:val="ae"/>
                <w:rFonts w:hint="eastAsia"/>
                <w:noProof/>
              </w:rPr>
              <w:t>课文单词填空（</w:t>
            </w:r>
            <w:r w:rsidR="007E5E37" w:rsidRPr="00C47510">
              <w:rPr>
                <w:rStyle w:val="ae"/>
                <w:noProof/>
              </w:rPr>
              <w:t>Passage Blank Filling with Words from Text</w:t>
            </w:r>
            <w:r w:rsidR="007E5E37" w:rsidRPr="00C47510">
              <w:rPr>
                <w:rStyle w:val="ae"/>
                <w:rFonts w:hint="eastAsia"/>
                <w:noProof/>
              </w:rPr>
              <w:t>）</w:t>
            </w:r>
            <w:r w:rsidR="007E5E37">
              <w:rPr>
                <w:noProof/>
                <w:webHidden/>
              </w:rPr>
              <w:tab/>
            </w:r>
            <w:r w:rsidR="007E5E37">
              <w:rPr>
                <w:noProof/>
                <w:webHidden/>
              </w:rPr>
              <w:fldChar w:fldCharType="begin"/>
            </w:r>
            <w:r w:rsidR="007E5E37">
              <w:rPr>
                <w:noProof/>
                <w:webHidden/>
              </w:rPr>
              <w:instrText xml:space="preserve"> PAGEREF _Toc286841256 \h </w:instrText>
            </w:r>
            <w:r w:rsidR="007E5E37">
              <w:rPr>
                <w:noProof/>
                <w:webHidden/>
              </w:rPr>
            </w:r>
            <w:r w:rsidR="007E5E37">
              <w:rPr>
                <w:noProof/>
                <w:webHidden/>
              </w:rPr>
              <w:fldChar w:fldCharType="separate"/>
            </w:r>
            <w:r w:rsidR="007E5E37">
              <w:rPr>
                <w:noProof/>
                <w:webHidden/>
              </w:rPr>
              <w:t>45</w:t>
            </w:r>
            <w:r w:rsidR="007E5E37">
              <w:rPr>
                <w:noProof/>
                <w:webHidden/>
              </w:rPr>
              <w:fldChar w:fldCharType="end"/>
            </w:r>
          </w:hyperlink>
        </w:p>
        <w:p w:rsidR="007E5E37" w:rsidRDefault="00A4507A">
          <w:pPr>
            <w:pStyle w:val="30"/>
            <w:tabs>
              <w:tab w:val="left" w:pos="1680"/>
              <w:tab w:val="right" w:leader="dot" w:pos="8296"/>
            </w:tabs>
            <w:rPr>
              <w:noProof/>
            </w:rPr>
          </w:pPr>
          <w:hyperlink w:anchor="_Toc286841257" w:history="1">
            <w:r w:rsidR="007E5E37" w:rsidRPr="00C47510">
              <w:rPr>
                <w:rStyle w:val="ae"/>
                <w:noProof/>
              </w:rPr>
              <w:t>5.4.5.</w:t>
            </w:r>
            <w:r w:rsidR="007E5E37">
              <w:rPr>
                <w:noProof/>
              </w:rPr>
              <w:tab/>
            </w:r>
            <w:r w:rsidR="007E5E37" w:rsidRPr="00C47510">
              <w:rPr>
                <w:rStyle w:val="ae"/>
                <w:rFonts w:hint="eastAsia"/>
                <w:noProof/>
              </w:rPr>
              <w:t>阅读理解是非题（</w:t>
            </w:r>
            <w:r w:rsidR="007E5E37" w:rsidRPr="00C47510">
              <w:rPr>
                <w:rStyle w:val="ae"/>
                <w:noProof/>
              </w:rPr>
              <w:t>Reading True or False</w:t>
            </w:r>
            <w:r w:rsidR="007E5E37" w:rsidRPr="00C47510">
              <w:rPr>
                <w:rStyle w:val="ae"/>
                <w:rFonts w:hint="eastAsia"/>
                <w:noProof/>
              </w:rPr>
              <w:t>）</w:t>
            </w:r>
            <w:r w:rsidR="007E5E37">
              <w:rPr>
                <w:noProof/>
                <w:webHidden/>
              </w:rPr>
              <w:tab/>
            </w:r>
            <w:r w:rsidR="007E5E37">
              <w:rPr>
                <w:noProof/>
                <w:webHidden/>
              </w:rPr>
              <w:fldChar w:fldCharType="begin"/>
            </w:r>
            <w:r w:rsidR="007E5E37">
              <w:rPr>
                <w:noProof/>
                <w:webHidden/>
              </w:rPr>
              <w:instrText xml:space="preserve"> PAGEREF _Toc286841257 \h </w:instrText>
            </w:r>
            <w:r w:rsidR="007E5E37">
              <w:rPr>
                <w:noProof/>
                <w:webHidden/>
              </w:rPr>
            </w:r>
            <w:r w:rsidR="007E5E37">
              <w:rPr>
                <w:noProof/>
                <w:webHidden/>
              </w:rPr>
              <w:fldChar w:fldCharType="separate"/>
            </w:r>
            <w:r w:rsidR="007E5E37">
              <w:rPr>
                <w:noProof/>
                <w:webHidden/>
              </w:rPr>
              <w:t>46</w:t>
            </w:r>
            <w:r w:rsidR="007E5E37">
              <w:rPr>
                <w:noProof/>
                <w:webHidden/>
              </w:rPr>
              <w:fldChar w:fldCharType="end"/>
            </w:r>
          </w:hyperlink>
        </w:p>
        <w:p w:rsidR="007E5E37" w:rsidRDefault="00A4507A">
          <w:pPr>
            <w:pStyle w:val="30"/>
            <w:tabs>
              <w:tab w:val="left" w:pos="1680"/>
              <w:tab w:val="right" w:leader="dot" w:pos="8296"/>
            </w:tabs>
            <w:rPr>
              <w:noProof/>
            </w:rPr>
          </w:pPr>
          <w:hyperlink w:anchor="_Toc286841258" w:history="1">
            <w:r w:rsidR="007E5E37" w:rsidRPr="00C47510">
              <w:rPr>
                <w:rStyle w:val="ae"/>
                <w:noProof/>
              </w:rPr>
              <w:t>5.4.6.</w:t>
            </w:r>
            <w:r w:rsidR="007E5E37">
              <w:rPr>
                <w:noProof/>
              </w:rPr>
              <w:tab/>
            </w:r>
            <w:r w:rsidR="007E5E37" w:rsidRPr="00C47510">
              <w:rPr>
                <w:rStyle w:val="ae"/>
                <w:rFonts w:hint="eastAsia"/>
                <w:noProof/>
              </w:rPr>
              <w:t>阅读理解简答题（</w:t>
            </w:r>
            <w:r w:rsidR="007E5E37" w:rsidRPr="00C47510">
              <w:rPr>
                <w:rStyle w:val="ae"/>
                <w:noProof/>
              </w:rPr>
              <w:t>Reading Short Answer Question</w:t>
            </w:r>
            <w:r w:rsidR="007E5E37" w:rsidRPr="00C47510">
              <w:rPr>
                <w:rStyle w:val="ae"/>
                <w:rFonts w:hint="eastAsia"/>
                <w:noProof/>
              </w:rPr>
              <w:t>）</w:t>
            </w:r>
            <w:r w:rsidR="007E5E37">
              <w:rPr>
                <w:noProof/>
                <w:webHidden/>
              </w:rPr>
              <w:tab/>
            </w:r>
            <w:r w:rsidR="007E5E37">
              <w:rPr>
                <w:noProof/>
                <w:webHidden/>
              </w:rPr>
              <w:fldChar w:fldCharType="begin"/>
            </w:r>
            <w:r w:rsidR="007E5E37">
              <w:rPr>
                <w:noProof/>
                <w:webHidden/>
              </w:rPr>
              <w:instrText xml:space="preserve"> PAGEREF _Toc286841258 \h </w:instrText>
            </w:r>
            <w:r w:rsidR="007E5E37">
              <w:rPr>
                <w:noProof/>
                <w:webHidden/>
              </w:rPr>
            </w:r>
            <w:r w:rsidR="007E5E37">
              <w:rPr>
                <w:noProof/>
                <w:webHidden/>
              </w:rPr>
              <w:fldChar w:fldCharType="separate"/>
            </w:r>
            <w:r w:rsidR="007E5E37">
              <w:rPr>
                <w:noProof/>
                <w:webHidden/>
              </w:rPr>
              <w:t>48</w:t>
            </w:r>
            <w:r w:rsidR="007E5E37">
              <w:rPr>
                <w:noProof/>
                <w:webHidden/>
              </w:rPr>
              <w:fldChar w:fldCharType="end"/>
            </w:r>
          </w:hyperlink>
        </w:p>
        <w:p w:rsidR="007E5E37" w:rsidRDefault="00A4507A">
          <w:pPr>
            <w:pStyle w:val="30"/>
            <w:tabs>
              <w:tab w:val="left" w:pos="1680"/>
              <w:tab w:val="right" w:leader="dot" w:pos="8296"/>
            </w:tabs>
            <w:rPr>
              <w:noProof/>
            </w:rPr>
          </w:pPr>
          <w:hyperlink w:anchor="_Toc286841259" w:history="1">
            <w:r w:rsidR="007E5E37" w:rsidRPr="00C47510">
              <w:rPr>
                <w:rStyle w:val="ae"/>
                <w:noProof/>
              </w:rPr>
              <w:t>5.4.7.</w:t>
            </w:r>
            <w:r w:rsidR="007E5E37">
              <w:rPr>
                <w:noProof/>
              </w:rPr>
              <w:tab/>
            </w:r>
            <w:r w:rsidR="007E5E37" w:rsidRPr="00C47510">
              <w:rPr>
                <w:rStyle w:val="ae"/>
                <w:rFonts w:hint="eastAsia"/>
                <w:noProof/>
              </w:rPr>
              <w:t>句子排序（</w:t>
            </w:r>
            <w:r w:rsidR="007E5E37" w:rsidRPr="00C47510">
              <w:rPr>
                <w:rStyle w:val="ae"/>
                <w:noProof/>
              </w:rPr>
              <w:t>Arranging Sentences into Paragraph</w:t>
            </w:r>
            <w:r w:rsidR="007E5E37" w:rsidRPr="00C47510">
              <w:rPr>
                <w:rStyle w:val="ae"/>
                <w:rFonts w:hint="eastAsia"/>
                <w:noProof/>
              </w:rPr>
              <w:t>）</w:t>
            </w:r>
            <w:r w:rsidR="007E5E37">
              <w:rPr>
                <w:noProof/>
                <w:webHidden/>
              </w:rPr>
              <w:tab/>
            </w:r>
            <w:r w:rsidR="007E5E37">
              <w:rPr>
                <w:noProof/>
                <w:webHidden/>
              </w:rPr>
              <w:fldChar w:fldCharType="begin"/>
            </w:r>
            <w:r w:rsidR="007E5E37">
              <w:rPr>
                <w:noProof/>
                <w:webHidden/>
              </w:rPr>
              <w:instrText xml:space="preserve"> PAGEREF _Toc286841259 \h </w:instrText>
            </w:r>
            <w:r w:rsidR="007E5E37">
              <w:rPr>
                <w:noProof/>
                <w:webHidden/>
              </w:rPr>
            </w:r>
            <w:r w:rsidR="007E5E37">
              <w:rPr>
                <w:noProof/>
                <w:webHidden/>
              </w:rPr>
              <w:fldChar w:fldCharType="separate"/>
            </w:r>
            <w:r w:rsidR="007E5E37">
              <w:rPr>
                <w:noProof/>
                <w:webHidden/>
              </w:rPr>
              <w:t>49</w:t>
            </w:r>
            <w:r w:rsidR="007E5E37">
              <w:rPr>
                <w:noProof/>
                <w:webHidden/>
              </w:rPr>
              <w:fldChar w:fldCharType="end"/>
            </w:r>
          </w:hyperlink>
        </w:p>
        <w:p w:rsidR="007E5E37" w:rsidRDefault="00A4507A">
          <w:pPr>
            <w:pStyle w:val="30"/>
            <w:tabs>
              <w:tab w:val="left" w:pos="1680"/>
              <w:tab w:val="right" w:leader="dot" w:pos="8296"/>
            </w:tabs>
            <w:rPr>
              <w:noProof/>
            </w:rPr>
          </w:pPr>
          <w:hyperlink w:anchor="_Toc286841260" w:history="1">
            <w:r w:rsidR="007E5E37" w:rsidRPr="00C47510">
              <w:rPr>
                <w:rStyle w:val="ae"/>
                <w:noProof/>
              </w:rPr>
              <w:t>5.4.8.</w:t>
            </w:r>
            <w:r w:rsidR="007E5E37">
              <w:rPr>
                <w:noProof/>
              </w:rPr>
              <w:tab/>
            </w:r>
            <w:r w:rsidR="007E5E37" w:rsidRPr="00C47510">
              <w:rPr>
                <w:rStyle w:val="ae"/>
                <w:rFonts w:hint="eastAsia"/>
                <w:noProof/>
              </w:rPr>
              <w:t>段落排序（</w:t>
            </w:r>
            <w:r w:rsidR="007E5E37" w:rsidRPr="00C47510">
              <w:rPr>
                <w:rStyle w:val="ae"/>
                <w:noProof/>
              </w:rPr>
              <w:t>Arranging Paragraphs into Passage</w:t>
            </w:r>
            <w:r w:rsidR="007E5E37" w:rsidRPr="00C47510">
              <w:rPr>
                <w:rStyle w:val="ae"/>
                <w:rFonts w:hint="eastAsia"/>
                <w:noProof/>
              </w:rPr>
              <w:t>）</w:t>
            </w:r>
            <w:r w:rsidR="007E5E37">
              <w:rPr>
                <w:noProof/>
                <w:webHidden/>
              </w:rPr>
              <w:tab/>
            </w:r>
            <w:r w:rsidR="007E5E37">
              <w:rPr>
                <w:noProof/>
                <w:webHidden/>
              </w:rPr>
              <w:fldChar w:fldCharType="begin"/>
            </w:r>
            <w:r w:rsidR="007E5E37">
              <w:rPr>
                <w:noProof/>
                <w:webHidden/>
              </w:rPr>
              <w:instrText xml:space="preserve"> PAGEREF _Toc286841260 \h </w:instrText>
            </w:r>
            <w:r w:rsidR="007E5E37">
              <w:rPr>
                <w:noProof/>
                <w:webHidden/>
              </w:rPr>
            </w:r>
            <w:r w:rsidR="007E5E37">
              <w:rPr>
                <w:noProof/>
                <w:webHidden/>
              </w:rPr>
              <w:fldChar w:fldCharType="separate"/>
            </w:r>
            <w:r w:rsidR="007E5E37">
              <w:rPr>
                <w:noProof/>
                <w:webHidden/>
              </w:rPr>
              <w:t>50</w:t>
            </w:r>
            <w:r w:rsidR="007E5E37">
              <w:rPr>
                <w:noProof/>
                <w:webHidden/>
              </w:rPr>
              <w:fldChar w:fldCharType="end"/>
            </w:r>
          </w:hyperlink>
        </w:p>
        <w:p w:rsidR="007E5E37" w:rsidRDefault="00A4507A">
          <w:pPr>
            <w:pStyle w:val="30"/>
            <w:tabs>
              <w:tab w:val="left" w:pos="1680"/>
              <w:tab w:val="right" w:leader="dot" w:pos="8296"/>
            </w:tabs>
            <w:rPr>
              <w:noProof/>
            </w:rPr>
          </w:pPr>
          <w:hyperlink w:anchor="_Toc286841261" w:history="1">
            <w:r w:rsidR="007E5E37" w:rsidRPr="00C47510">
              <w:rPr>
                <w:rStyle w:val="ae"/>
                <w:noProof/>
              </w:rPr>
              <w:t>5.4.9.</w:t>
            </w:r>
            <w:r w:rsidR="007E5E37">
              <w:rPr>
                <w:noProof/>
              </w:rPr>
              <w:tab/>
            </w:r>
            <w:r w:rsidR="007E5E37" w:rsidRPr="00C47510">
              <w:rPr>
                <w:rStyle w:val="ae"/>
                <w:rFonts w:hint="eastAsia"/>
                <w:noProof/>
              </w:rPr>
              <w:t>给出首字母短文填空（</w:t>
            </w:r>
            <w:r w:rsidR="007E5E37" w:rsidRPr="00C47510">
              <w:rPr>
                <w:rStyle w:val="ae"/>
                <w:noProof/>
              </w:rPr>
              <w:t>Cloze with Given Initial</w:t>
            </w:r>
            <w:r w:rsidR="007E5E37" w:rsidRPr="00C47510">
              <w:rPr>
                <w:rStyle w:val="ae"/>
                <w:rFonts w:hint="eastAsia"/>
                <w:noProof/>
              </w:rPr>
              <w:t>）</w:t>
            </w:r>
            <w:r w:rsidR="007E5E37">
              <w:rPr>
                <w:noProof/>
                <w:webHidden/>
              </w:rPr>
              <w:tab/>
            </w:r>
            <w:r w:rsidR="007E5E37">
              <w:rPr>
                <w:noProof/>
                <w:webHidden/>
              </w:rPr>
              <w:fldChar w:fldCharType="begin"/>
            </w:r>
            <w:r w:rsidR="007E5E37">
              <w:rPr>
                <w:noProof/>
                <w:webHidden/>
              </w:rPr>
              <w:instrText xml:space="preserve"> PAGEREF _Toc286841261 \h </w:instrText>
            </w:r>
            <w:r w:rsidR="007E5E37">
              <w:rPr>
                <w:noProof/>
                <w:webHidden/>
              </w:rPr>
            </w:r>
            <w:r w:rsidR="007E5E37">
              <w:rPr>
                <w:noProof/>
                <w:webHidden/>
              </w:rPr>
              <w:fldChar w:fldCharType="separate"/>
            </w:r>
            <w:r w:rsidR="007E5E37">
              <w:rPr>
                <w:noProof/>
                <w:webHidden/>
              </w:rPr>
              <w:t>52</w:t>
            </w:r>
            <w:r w:rsidR="007E5E37">
              <w:rPr>
                <w:noProof/>
                <w:webHidden/>
              </w:rPr>
              <w:fldChar w:fldCharType="end"/>
            </w:r>
          </w:hyperlink>
        </w:p>
        <w:p w:rsidR="007E5E37" w:rsidRDefault="00A4507A">
          <w:pPr>
            <w:pStyle w:val="30"/>
            <w:tabs>
              <w:tab w:val="left" w:pos="1680"/>
              <w:tab w:val="right" w:leader="dot" w:pos="8296"/>
            </w:tabs>
            <w:rPr>
              <w:noProof/>
            </w:rPr>
          </w:pPr>
          <w:hyperlink w:anchor="_Toc286841262" w:history="1">
            <w:r w:rsidR="007E5E37" w:rsidRPr="00C47510">
              <w:rPr>
                <w:rStyle w:val="ae"/>
                <w:noProof/>
              </w:rPr>
              <w:t>5.4.10.</w:t>
            </w:r>
            <w:r w:rsidR="007E5E37">
              <w:rPr>
                <w:noProof/>
              </w:rPr>
              <w:tab/>
            </w:r>
            <w:r w:rsidR="007E5E37" w:rsidRPr="00C47510">
              <w:rPr>
                <w:rStyle w:val="ae"/>
                <w:rFonts w:hint="eastAsia"/>
                <w:noProof/>
              </w:rPr>
              <w:t>不给提示短文填空（</w:t>
            </w:r>
            <w:r w:rsidR="007E5E37" w:rsidRPr="00C47510">
              <w:rPr>
                <w:rStyle w:val="ae"/>
                <w:noProof/>
              </w:rPr>
              <w:t>Cloze without Hint</w:t>
            </w:r>
            <w:r w:rsidR="007E5E37" w:rsidRPr="00C47510">
              <w:rPr>
                <w:rStyle w:val="ae"/>
                <w:rFonts w:hint="eastAsia"/>
                <w:noProof/>
              </w:rPr>
              <w:t>）</w:t>
            </w:r>
            <w:r w:rsidR="007E5E37">
              <w:rPr>
                <w:noProof/>
                <w:webHidden/>
              </w:rPr>
              <w:tab/>
            </w:r>
            <w:r w:rsidR="007E5E37">
              <w:rPr>
                <w:noProof/>
                <w:webHidden/>
              </w:rPr>
              <w:fldChar w:fldCharType="begin"/>
            </w:r>
            <w:r w:rsidR="007E5E37">
              <w:rPr>
                <w:noProof/>
                <w:webHidden/>
              </w:rPr>
              <w:instrText xml:space="preserve"> PAGEREF _Toc286841262 \h </w:instrText>
            </w:r>
            <w:r w:rsidR="007E5E37">
              <w:rPr>
                <w:noProof/>
                <w:webHidden/>
              </w:rPr>
            </w:r>
            <w:r w:rsidR="007E5E37">
              <w:rPr>
                <w:noProof/>
                <w:webHidden/>
              </w:rPr>
              <w:fldChar w:fldCharType="separate"/>
            </w:r>
            <w:r w:rsidR="007E5E37">
              <w:rPr>
                <w:noProof/>
                <w:webHidden/>
              </w:rPr>
              <w:t>53</w:t>
            </w:r>
            <w:r w:rsidR="007E5E37">
              <w:rPr>
                <w:noProof/>
                <w:webHidden/>
              </w:rPr>
              <w:fldChar w:fldCharType="end"/>
            </w:r>
          </w:hyperlink>
        </w:p>
        <w:p w:rsidR="007E5E37" w:rsidRDefault="00A4507A">
          <w:pPr>
            <w:pStyle w:val="30"/>
            <w:tabs>
              <w:tab w:val="left" w:pos="1680"/>
              <w:tab w:val="right" w:leader="dot" w:pos="8296"/>
            </w:tabs>
            <w:rPr>
              <w:noProof/>
            </w:rPr>
          </w:pPr>
          <w:hyperlink w:anchor="_Toc286841263" w:history="1">
            <w:r w:rsidR="007E5E37" w:rsidRPr="00C47510">
              <w:rPr>
                <w:rStyle w:val="ae"/>
                <w:noProof/>
              </w:rPr>
              <w:t>5.4.11.</w:t>
            </w:r>
            <w:r w:rsidR="007E5E37">
              <w:rPr>
                <w:noProof/>
              </w:rPr>
              <w:tab/>
            </w:r>
            <w:r w:rsidR="007E5E37" w:rsidRPr="00C47510">
              <w:rPr>
                <w:rStyle w:val="ae"/>
                <w:rFonts w:hint="eastAsia"/>
                <w:noProof/>
              </w:rPr>
              <w:t>句子改错（</w:t>
            </w:r>
            <w:r w:rsidR="007E5E37" w:rsidRPr="00C47510">
              <w:rPr>
                <w:rStyle w:val="ae"/>
                <w:noProof/>
              </w:rPr>
              <w:t>Sentence Error Correction</w:t>
            </w:r>
            <w:r w:rsidR="007E5E37" w:rsidRPr="00C47510">
              <w:rPr>
                <w:rStyle w:val="ae"/>
                <w:rFonts w:hint="eastAsia"/>
                <w:noProof/>
              </w:rPr>
              <w:t>）</w:t>
            </w:r>
            <w:r w:rsidR="007E5E37">
              <w:rPr>
                <w:noProof/>
                <w:webHidden/>
              </w:rPr>
              <w:tab/>
            </w:r>
            <w:r w:rsidR="007E5E37">
              <w:rPr>
                <w:noProof/>
                <w:webHidden/>
              </w:rPr>
              <w:fldChar w:fldCharType="begin"/>
            </w:r>
            <w:r w:rsidR="007E5E37">
              <w:rPr>
                <w:noProof/>
                <w:webHidden/>
              </w:rPr>
              <w:instrText xml:space="preserve"> PAGEREF _Toc286841263 \h </w:instrText>
            </w:r>
            <w:r w:rsidR="007E5E37">
              <w:rPr>
                <w:noProof/>
                <w:webHidden/>
              </w:rPr>
            </w:r>
            <w:r w:rsidR="007E5E37">
              <w:rPr>
                <w:noProof/>
                <w:webHidden/>
              </w:rPr>
              <w:fldChar w:fldCharType="separate"/>
            </w:r>
            <w:r w:rsidR="007E5E37">
              <w:rPr>
                <w:noProof/>
                <w:webHidden/>
              </w:rPr>
              <w:t>55</w:t>
            </w:r>
            <w:r w:rsidR="007E5E37">
              <w:rPr>
                <w:noProof/>
                <w:webHidden/>
              </w:rPr>
              <w:fldChar w:fldCharType="end"/>
            </w:r>
          </w:hyperlink>
        </w:p>
        <w:p w:rsidR="007E5E37" w:rsidRDefault="00A4507A">
          <w:pPr>
            <w:pStyle w:val="30"/>
            <w:tabs>
              <w:tab w:val="left" w:pos="1680"/>
              <w:tab w:val="right" w:leader="dot" w:pos="8296"/>
            </w:tabs>
            <w:rPr>
              <w:noProof/>
            </w:rPr>
          </w:pPr>
          <w:hyperlink w:anchor="_Toc286841264" w:history="1">
            <w:r w:rsidR="007E5E37" w:rsidRPr="00C47510">
              <w:rPr>
                <w:rStyle w:val="ae"/>
                <w:noProof/>
              </w:rPr>
              <w:t>5.4.12.</w:t>
            </w:r>
            <w:r w:rsidR="007E5E37">
              <w:rPr>
                <w:noProof/>
              </w:rPr>
              <w:tab/>
            </w:r>
            <w:r w:rsidR="007E5E37" w:rsidRPr="00C47510">
              <w:rPr>
                <w:rStyle w:val="ae"/>
                <w:rFonts w:hint="eastAsia"/>
                <w:noProof/>
              </w:rPr>
              <w:t>短文英译中（</w:t>
            </w:r>
            <w:r w:rsidR="007E5E37" w:rsidRPr="00C47510">
              <w:rPr>
                <w:rStyle w:val="ae"/>
                <w:noProof/>
              </w:rPr>
              <w:t>Passage Translation into Chinese</w:t>
            </w:r>
            <w:r w:rsidR="007E5E37" w:rsidRPr="00C47510">
              <w:rPr>
                <w:rStyle w:val="ae"/>
                <w:rFonts w:hint="eastAsia"/>
                <w:noProof/>
              </w:rPr>
              <w:t>）</w:t>
            </w:r>
            <w:r w:rsidR="007E5E37">
              <w:rPr>
                <w:noProof/>
                <w:webHidden/>
              </w:rPr>
              <w:tab/>
            </w:r>
            <w:r w:rsidR="007E5E37">
              <w:rPr>
                <w:noProof/>
                <w:webHidden/>
              </w:rPr>
              <w:fldChar w:fldCharType="begin"/>
            </w:r>
            <w:r w:rsidR="007E5E37">
              <w:rPr>
                <w:noProof/>
                <w:webHidden/>
              </w:rPr>
              <w:instrText xml:space="preserve"> PAGEREF _Toc286841264 \h </w:instrText>
            </w:r>
            <w:r w:rsidR="007E5E37">
              <w:rPr>
                <w:noProof/>
                <w:webHidden/>
              </w:rPr>
            </w:r>
            <w:r w:rsidR="007E5E37">
              <w:rPr>
                <w:noProof/>
                <w:webHidden/>
              </w:rPr>
              <w:fldChar w:fldCharType="separate"/>
            </w:r>
            <w:r w:rsidR="007E5E37">
              <w:rPr>
                <w:noProof/>
                <w:webHidden/>
              </w:rPr>
              <w:t>55</w:t>
            </w:r>
            <w:r w:rsidR="007E5E37">
              <w:rPr>
                <w:noProof/>
                <w:webHidden/>
              </w:rPr>
              <w:fldChar w:fldCharType="end"/>
            </w:r>
          </w:hyperlink>
        </w:p>
        <w:p w:rsidR="007E5E37" w:rsidRDefault="00A4507A">
          <w:pPr>
            <w:pStyle w:val="30"/>
            <w:tabs>
              <w:tab w:val="left" w:pos="1680"/>
              <w:tab w:val="right" w:leader="dot" w:pos="8296"/>
            </w:tabs>
            <w:rPr>
              <w:noProof/>
            </w:rPr>
          </w:pPr>
          <w:hyperlink w:anchor="_Toc286841265" w:history="1">
            <w:r w:rsidR="007E5E37" w:rsidRPr="00C47510">
              <w:rPr>
                <w:rStyle w:val="ae"/>
                <w:noProof/>
              </w:rPr>
              <w:t>5.4.13.</w:t>
            </w:r>
            <w:r w:rsidR="007E5E37">
              <w:rPr>
                <w:noProof/>
              </w:rPr>
              <w:tab/>
            </w:r>
            <w:r w:rsidR="007E5E37" w:rsidRPr="00C47510">
              <w:rPr>
                <w:rStyle w:val="ae"/>
                <w:rFonts w:hint="eastAsia"/>
                <w:noProof/>
              </w:rPr>
              <w:t>短文中译英（</w:t>
            </w:r>
            <w:r w:rsidR="007E5E37" w:rsidRPr="00C47510">
              <w:rPr>
                <w:rStyle w:val="ae"/>
                <w:noProof/>
              </w:rPr>
              <w:t>Passage Translation into English</w:t>
            </w:r>
            <w:r w:rsidR="007E5E37" w:rsidRPr="00C47510">
              <w:rPr>
                <w:rStyle w:val="ae"/>
                <w:rFonts w:hint="eastAsia"/>
                <w:noProof/>
              </w:rPr>
              <w:t>）</w:t>
            </w:r>
            <w:r w:rsidR="007E5E37">
              <w:rPr>
                <w:noProof/>
                <w:webHidden/>
              </w:rPr>
              <w:tab/>
            </w:r>
            <w:r w:rsidR="007E5E37">
              <w:rPr>
                <w:noProof/>
                <w:webHidden/>
              </w:rPr>
              <w:fldChar w:fldCharType="begin"/>
            </w:r>
            <w:r w:rsidR="007E5E37">
              <w:rPr>
                <w:noProof/>
                <w:webHidden/>
              </w:rPr>
              <w:instrText xml:space="preserve"> PAGEREF _Toc286841265 \h </w:instrText>
            </w:r>
            <w:r w:rsidR="007E5E37">
              <w:rPr>
                <w:noProof/>
                <w:webHidden/>
              </w:rPr>
            </w:r>
            <w:r w:rsidR="007E5E37">
              <w:rPr>
                <w:noProof/>
                <w:webHidden/>
              </w:rPr>
              <w:fldChar w:fldCharType="separate"/>
            </w:r>
            <w:r w:rsidR="007E5E37">
              <w:rPr>
                <w:noProof/>
                <w:webHidden/>
              </w:rPr>
              <w:t>56</w:t>
            </w:r>
            <w:r w:rsidR="007E5E37">
              <w:rPr>
                <w:noProof/>
                <w:webHidden/>
              </w:rPr>
              <w:fldChar w:fldCharType="end"/>
            </w:r>
          </w:hyperlink>
        </w:p>
        <w:p w:rsidR="007E5E37" w:rsidRDefault="00A4507A">
          <w:pPr>
            <w:pStyle w:val="30"/>
            <w:tabs>
              <w:tab w:val="left" w:pos="1680"/>
              <w:tab w:val="right" w:leader="dot" w:pos="8296"/>
            </w:tabs>
            <w:rPr>
              <w:noProof/>
            </w:rPr>
          </w:pPr>
          <w:hyperlink w:anchor="_Toc286841266" w:history="1">
            <w:r w:rsidR="007E5E37" w:rsidRPr="00C47510">
              <w:rPr>
                <w:rStyle w:val="ae"/>
                <w:noProof/>
              </w:rPr>
              <w:t>5.4.14.</w:t>
            </w:r>
            <w:r w:rsidR="007E5E37">
              <w:rPr>
                <w:noProof/>
              </w:rPr>
              <w:tab/>
            </w:r>
            <w:r w:rsidR="007E5E37" w:rsidRPr="00C47510">
              <w:rPr>
                <w:rStyle w:val="ae"/>
                <w:rFonts w:hint="eastAsia"/>
                <w:noProof/>
              </w:rPr>
              <w:t>划线句子英翻中（</w:t>
            </w:r>
            <w:r w:rsidR="007E5E37" w:rsidRPr="00C47510">
              <w:rPr>
                <w:rStyle w:val="ae"/>
                <w:noProof/>
              </w:rPr>
              <w:t>Underlined Sentence Translation</w:t>
            </w:r>
            <w:r w:rsidR="007E5E37" w:rsidRPr="00C47510">
              <w:rPr>
                <w:rStyle w:val="ae"/>
                <w:rFonts w:hint="eastAsia"/>
                <w:noProof/>
              </w:rPr>
              <w:t>）</w:t>
            </w:r>
            <w:r w:rsidR="007E5E37">
              <w:rPr>
                <w:noProof/>
                <w:webHidden/>
              </w:rPr>
              <w:tab/>
            </w:r>
            <w:r w:rsidR="007E5E37">
              <w:rPr>
                <w:noProof/>
                <w:webHidden/>
              </w:rPr>
              <w:fldChar w:fldCharType="begin"/>
            </w:r>
            <w:r w:rsidR="007E5E37">
              <w:rPr>
                <w:noProof/>
                <w:webHidden/>
              </w:rPr>
              <w:instrText xml:space="preserve"> PAGEREF _Toc286841266 \h </w:instrText>
            </w:r>
            <w:r w:rsidR="007E5E37">
              <w:rPr>
                <w:noProof/>
                <w:webHidden/>
              </w:rPr>
            </w:r>
            <w:r w:rsidR="007E5E37">
              <w:rPr>
                <w:noProof/>
                <w:webHidden/>
              </w:rPr>
              <w:fldChar w:fldCharType="separate"/>
            </w:r>
            <w:r w:rsidR="007E5E37">
              <w:rPr>
                <w:noProof/>
                <w:webHidden/>
              </w:rPr>
              <w:t>57</w:t>
            </w:r>
            <w:r w:rsidR="007E5E37">
              <w:rPr>
                <w:noProof/>
                <w:webHidden/>
              </w:rPr>
              <w:fldChar w:fldCharType="end"/>
            </w:r>
          </w:hyperlink>
        </w:p>
        <w:p w:rsidR="007E5E37" w:rsidRDefault="00A4507A">
          <w:pPr>
            <w:pStyle w:val="30"/>
            <w:tabs>
              <w:tab w:val="left" w:pos="1680"/>
              <w:tab w:val="right" w:leader="dot" w:pos="8296"/>
            </w:tabs>
            <w:rPr>
              <w:noProof/>
            </w:rPr>
          </w:pPr>
          <w:hyperlink w:anchor="_Toc286841267" w:history="1">
            <w:r w:rsidR="007E5E37" w:rsidRPr="00C47510">
              <w:rPr>
                <w:rStyle w:val="ae"/>
                <w:noProof/>
              </w:rPr>
              <w:t>5.4.15.</w:t>
            </w:r>
            <w:r w:rsidR="007E5E37">
              <w:rPr>
                <w:noProof/>
              </w:rPr>
              <w:tab/>
            </w:r>
            <w:r w:rsidR="007E5E37" w:rsidRPr="00C47510">
              <w:rPr>
                <w:rStyle w:val="ae"/>
                <w:rFonts w:hint="eastAsia"/>
                <w:noProof/>
              </w:rPr>
              <w:t>单句听力（</w:t>
            </w:r>
            <w:r w:rsidR="007E5E37" w:rsidRPr="00C47510">
              <w:rPr>
                <w:rStyle w:val="ae"/>
                <w:noProof/>
              </w:rPr>
              <w:t>Statements</w:t>
            </w:r>
            <w:r w:rsidR="007E5E37" w:rsidRPr="00C47510">
              <w:rPr>
                <w:rStyle w:val="ae"/>
                <w:rFonts w:hint="eastAsia"/>
                <w:noProof/>
              </w:rPr>
              <w:t>）</w:t>
            </w:r>
            <w:r w:rsidR="007E5E37">
              <w:rPr>
                <w:noProof/>
                <w:webHidden/>
              </w:rPr>
              <w:tab/>
            </w:r>
            <w:r w:rsidR="007E5E37">
              <w:rPr>
                <w:noProof/>
                <w:webHidden/>
              </w:rPr>
              <w:fldChar w:fldCharType="begin"/>
            </w:r>
            <w:r w:rsidR="007E5E37">
              <w:rPr>
                <w:noProof/>
                <w:webHidden/>
              </w:rPr>
              <w:instrText xml:space="preserve"> PAGEREF _Toc286841267 \h </w:instrText>
            </w:r>
            <w:r w:rsidR="007E5E37">
              <w:rPr>
                <w:noProof/>
                <w:webHidden/>
              </w:rPr>
            </w:r>
            <w:r w:rsidR="007E5E37">
              <w:rPr>
                <w:noProof/>
                <w:webHidden/>
              </w:rPr>
              <w:fldChar w:fldCharType="separate"/>
            </w:r>
            <w:r w:rsidR="007E5E37">
              <w:rPr>
                <w:noProof/>
                <w:webHidden/>
              </w:rPr>
              <w:t>58</w:t>
            </w:r>
            <w:r w:rsidR="007E5E37">
              <w:rPr>
                <w:noProof/>
                <w:webHidden/>
              </w:rPr>
              <w:fldChar w:fldCharType="end"/>
            </w:r>
          </w:hyperlink>
        </w:p>
        <w:p w:rsidR="007E5E37" w:rsidRDefault="00A4507A">
          <w:pPr>
            <w:pStyle w:val="30"/>
            <w:tabs>
              <w:tab w:val="left" w:pos="1680"/>
              <w:tab w:val="right" w:leader="dot" w:pos="8296"/>
            </w:tabs>
            <w:rPr>
              <w:noProof/>
            </w:rPr>
          </w:pPr>
          <w:hyperlink w:anchor="_Toc286841268" w:history="1">
            <w:r w:rsidR="007E5E37" w:rsidRPr="00C47510">
              <w:rPr>
                <w:rStyle w:val="ae"/>
                <w:noProof/>
              </w:rPr>
              <w:t>5.4.16.</w:t>
            </w:r>
            <w:r w:rsidR="007E5E37">
              <w:rPr>
                <w:noProof/>
              </w:rPr>
              <w:tab/>
            </w:r>
            <w:r w:rsidR="007E5E37" w:rsidRPr="00C47510">
              <w:rPr>
                <w:rStyle w:val="ae"/>
                <w:rFonts w:hint="eastAsia"/>
                <w:noProof/>
              </w:rPr>
              <w:t>句子选词填空（</w:t>
            </w:r>
            <w:r w:rsidR="007E5E37" w:rsidRPr="00C47510">
              <w:rPr>
                <w:rStyle w:val="ae"/>
                <w:noProof/>
              </w:rPr>
              <w:t>Sentence Blank Filling with Chosen Words</w:t>
            </w:r>
            <w:r w:rsidR="007E5E37" w:rsidRPr="00C47510">
              <w:rPr>
                <w:rStyle w:val="ae"/>
                <w:rFonts w:hint="eastAsia"/>
                <w:noProof/>
              </w:rPr>
              <w:t>）</w:t>
            </w:r>
            <w:r w:rsidR="007E5E37">
              <w:rPr>
                <w:noProof/>
                <w:webHidden/>
              </w:rPr>
              <w:tab/>
            </w:r>
            <w:r w:rsidR="007E5E37">
              <w:rPr>
                <w:noProof/>
                <w:webHidden/>
              </w:rPr>
              <w:fldChar w:fldCharType="begin"/>
            </w:r>
            <w:r w:rsidR="007E5E37">
              <w:rPr>
                <w:noProof/>
                <w:webHidden/>
              </w:rPr>
              <w:instrText xml:space="preserve"> PAGEREF _Toc286841268 \h </w:instrText>
            </w:r>
            <w:r w:rsidR="007E5E37">
              <w:rPr>
                <w:noProof/>
                <w:webHidden/>
              </w:rPr>
            </w:r>
            <w:r w:rsidR="007E5E37">
              <w:rPr>
                <w:noProof/>
                <w:webHidden/>
              </w:rPr>
              <w:fldChar w:fldCharType="separate"/>
            </w:r>
            <w:r w:rsidR="007E5E37">
              <w:rPr>
                <w:noProof/>
                <w:webHidden/>
              </w:rPr>
              <w:t>59</w:t>
            </w:r>
            <w:r w:rsidR="007E5E37">
              <w:rPr>
                <w:noProof/>
                <w:webHidden/>
              </w:rPr>
              <w:fldChar w:fldCharType="end"/>
            </w:r>
          </w:hyperlink>
        </w:p>
        <w:p w:rsidR="007E5E37" w:rsidRDefault="00A4507A">
          <w:pPr>
            <w:pStyle w:val="30"/>
            <w:tabs>
              <w:tab w:val="left" w:pos="1680"/>
              <w:tab w:val="right" w:leader="dot" w:pos="8296"/>
            </w:tabs>
            <w:rPr>
              <w:noProof/>
            </w:rPr>
          </w:pPr>
          <w:hyperlink w:anchor="_Toc286841269" w:history="1">
            <w:r w:rsidR="007E5E37" w:rsidRPr="00C47510">
              <w:rPr>
                <w:rStyle w:val="ae"/>
                <w:noProof/>
              </w:rPr>
              <w:t>5.4.17.</w:t>
            </w:r>
            <w:r w:rsidR="007E5E37">
              <w:rPr>
                <w:noProof/>
              </w:rPr>
              <w:tab/>
            </w:r>
            <w:r w:rsidR="007E5E37" w:rsidRPr="00C47510">
              <w:rPr>
                <w:rStyle w:val="ae"/>
                <w:rFonts w:hint="eastAsia"/>
                <w:noProof/>
              </w:rPr>
              <w:t>改变格式选词填空（</w:t>
            </w:r>
            <w:r w:rsidR="007E5E37" w:rsidRPr="00C47510">
              <w:rPr>
                <w:rStyle w:val="ae"/>
                <w:noProof/>
              </w:rPr>
              <w:t>Banked Cloze With Form Changing</w:t>
            </w:r>
            <w:r w:rsidR="007E5E37" w:rsidRPr="00C47510">
              <w:rPr>
                <w:rStyle w:val="ae"/>
                <w:rFonts w:hint="eastAsia"/>
                <w:noProof/>
              </w:rPr>
              <w:t>）</w:t>
            </w:r>
            <w:r w:rsidR="007E5E37">
              <w:rPr>
                <w:noProof/>
                <w:webHidden/>
              </w:rPr>
              <w:tab/>
            </w:r>
            <w:r w:rsidR="007E5E37">
              <w:rPr>
                <w:noProof/>
                <w:webHidden/>
              </w:rPr>
              <w:fldChar w:fldCharType="begin"/>
            </w:r>
            <w:r w:rsidR="007E5E37">
              <w:rPr>
                <w:noProof/>
                <w:webHidden/>
              </w:rPr>
              <w:instrText xml:space="preserve"> PAGEREF _Toc286841269 \h </w:instrText>
            </w:r>
            <w:r w:rsidR="007E5E37">
              <w:rPr>
                <w:noProof/>
                <w:webHidden/>
              </w:rPr>
            </w:r>
            <w:r w:rsidR="007E5E37">
              <w:rPr>
                <w:noProof/>
                <w:webHidden/>
              </w:rPr>
              <w:fldChar w:fldCharType="separate"/>
            </w:r>
            <w:r w:rsidR="007E5E37">
              <w:rPr>
                <w:noProof/>
                <w:webHidden/>
              </w:rPr>
              <w:t>60</w:t>
            </w:r>
            <w:r w:rsidR="007E5E37">
              <w:rPr>
                <w:noProof/>
                <w:webHidden/>
              </w:rPr>
              <w:fldChar w:fldCharType="end"/>
            </w:r>
          </w:hyperlink>
        </w:p>
        <w:p w:rsidR="007E5E37" w:rsidRDefault="00A4507A">
          <w:pPr>
            <w:pStyle w:val="20"/>
            <w:rPr>
              <w:noProof/>
            </w:rPr>
          </w:pPr>
          <w:hyperlink w:anchor="_Toc286841270" w:history="1">
            <w:r w:rsidR="007E5E37" w:rsidRPr="00C47510">
              <w:rPr>
                <w:rStyle w:val="ae"/>
                <w:noProof/>
              </w:rPr>
              <w:t>5.5.</w:t>
            </w:r>
            <w:r w:rsidR="007E5E37">
              <w:rPr>
                <w:noProof/>
              </w:rPr>
              <w:tab/>
            </w:r>
            <w:r w:rsidR="007E5E37" w:rsidRPr="00C47510">
              <w:rPr>
                <w:rStyle w:val="ae"/>
                <w:rFonts w:hint="eastAsia"/>
                <w:noProof/>
              </w:rPr>
              <w:t>高等学校英语应用能力考试新增题型</w:t>
            </w:r>
            <w:r w:rsidR="007E5E37">
              <w:rPr>
                <w:noProof/>
                <w:webHidden/>
              </w:rPr>
              <w:tab/>
            </w:r>
            <w:r w:rsidR="007E5E37">
              <w:rPr>
                <w:noProof/>
                <w:webHidden/>
              </w:rPr>
              <w:fldChar w:fldCharType="begin"/>
            </w:r>
            <w:r w:rsidR="007E5E37">
              <w:rPr>
                <w:noProof/>
                <w:webHidden/>
              </w:rPr>
              <w:instrText xml:space="preserve"> PAGEREF _Toc286841270 \h </w:instrText>
            </w:r>
            <w:r w:rsidR="007E5E37">
              <w:rPr>
                <w:noProof/>
                <w:webHidden/>
              </w:rPr>
            </w:r>
            <w:r w:rsidR="007E5E37">
              <w:rPr>
                <w:noProof/>
                <w:webHidden/>
              </w:rPr>
              <w:fldChar w:fldCharType="separate"/>
            </w:r>
            <w:r w:rsidR="007E5E37">
              <w:rPr>
                <w:noProof/>
                <w:webHidden/>
              </w:rPr>
              <w:t>61</w:t>
            </w:r>
            <w:r w:rsidR="007E5E37">
              <w:rPr>
                <w:noProof/>
                <w:webHidden/>
              </w:rPr>
              <w:fldChar w:fldCharType="end"/>
            </w:r>
          </w:hyperlink>
        </w:p>
        <w:p w:rsidR="007E5E37" w:rsidRDefault="00A4507A">
          <w:pPr>
            <w:pStyle w:val="30"/>
            <w:tabs>
              <w:tab w:val="left" w:pos="1680"/>
              <w:tab w:val="right" w:leader="dot" w:pos="8296"/>
            </w:tabs>
            <w:rPr>
              <w:noProof/>
            </w:rPr>
          </w:pPr>
          <w:hyperlink w:anchor="_Toc286841271" w:history="1">
            <w:r w:rsidR="007E5E37" w:rsidRPr="00C47510">
              <w:rPr>
                <w:rStyle w:val="ae"/>
                <w:noProof/>
              </w:rPr>
              <w:t>5.5.1.</w:t>
            </w:r>
            <w:r w:rsidR="007E5E37">
              <w:rPr>
                <w:noProof/>
              </w:rPr>
              <w:tab/>
            </w:r>
            <w:r w:rsidR="007E5E37" w:rsidRPr="00C47510">
              <w:rPr>
                <w:rStyle w:val="ae"/>
                <w:rFonts w:hint="eastAsia"/>
                <w:noProof/>
              </w:rPr>
              <w:t>听力问答题（</w:t>
            </w:r>
            <w:r w:rsidR="007E5E37" w:rsidRPr="00C47510">
              <w:rPr>
                <w:rStyle w:val="ae"/>
                <w:noProof/>
              </w:rPr>
              <w:t>Question</w:t>
            </w:r>
            <w:r w:rsidR="007E5E37" w:rsidRPr="00C47510">
              <w:rPr>
                <w:rStyle w:val="ae"/>
                <w:rFonts w:hint="eastAsia"/>
                <w:noProof/>
              </w:rPr>
              <w:t>）</w:t>
            </w:r>
            <w:r w:rsidR="007E5E37">
              <w:rPr>
                <w:noProof/>
                <w:webHidden/>
              </w:rPr>
              <w:tab/>
            </w:r>
            <w:r w:rsidR="007E5E37">
              <w:rPr>
                <w:noProof/>
                <w:webHidden/>
              </w:rPr>
              <w:fldChar w:fldCharType="begin"/>
            </w:r>
            <w:r w:rsidR="007E5E37">
              <w:rPr>
                <w:noProof/>
                <w:webHidden/>
              </w:rPr>
              <w:instrText xml:space="preserve"> PAGEREF _Toc286841271 \h </w:instrText>
            </w:r>
            <w:r w:rsidR="007E5E37">
              <w:rPr>
                <w:noProof/>
                <w:webHidden/>
              </w:rPr>
            </w:r>
            <w:r w:rsidR="007E5E37">
              <w:rPr>
                <w:noProof/>
                <w:webHidden/>
              </w:rPr>
              <w:fldChar w:fldCharType="separate"/>
            </w:r>
            <w:r w:rsidR="007E5E37">
              <w:rPr>
                <w:noProof/>
                <w:webHidden/>
              </w:rPr>
              <w:t>61</w:t>
            </w:r>
            <w:r w:rsidR="007E5E37">
              <w:rPr>
                <w:noProof/>
                <w:webHidden/>
              </w:rPr>
              <w:fldChar w:fldCharType="end"/>
            </w:r>
          </w:hyperlink>
        </w:p>
        <w:p w:rsidR="007E5E37" w:rsidRDefault="00A4507A">
          <w:pPr>
            <w:pStyle w:val="30"/>
            <w:tabs>
              <w:tab w:val="left" w:pos="1680"/>
              <w:tab w:val="right" w:leader="dot" w:pos="8296"/>
            </w:tabs>
            <w:rPr>
              <w:noProof/>
            </w:rPr>
          </w:pPr>
          <w:hyperlink w:anchor="_Toc286841272" w:history="1">
            <w:r w:rsidR="007E5E37" w:rsidRPr="00C47510">
              <w:rPr>
                <w:rStyle w:val="ae"/>
                <w:noProof/>
              </w:rPr>
              <w:t>5.5.2.</w:t>
            </w:r>
            <w:r w:rsidR="007E5E37">
              <w:rPr>
                <w:noProof/>
              </w:rPr>
              <w:tab/>
            </w:r>
            <w:r w:rsidR="007E5E37" w:rsidRPr="00C47510">
              <w:rPr>
                <w:rStyle w:val="ae"/>
                <w:rFonts w:hint="eastAsia"/>
                <w:noProof/>
              </w:rPr>
              <w:t>短对话（</w:t>
            </w:r>
            <w:r w:rsidR="007E5E37" w:rsidRPr="00C47510">
              <w:rPr>
                <w:rStyle w:val="ae"/>
                <w:noProof/>
              </w:rPr>
              <w:t>Short Dialog</w:t>
            </w:r>
            <w:r w:rsidR="007E5E37" w:rsidRPr="00C47510">
              <w:rPr>
                <w:rStyle w:val="ae"/>
                <w:rFonts w:hint="eastAsia"/>
                <w:noProof/>
              </w:rPr>
              <w:t>）</w:t>
            </w:r>
            <w:r w:rsidR="007E5E37">
              <w:rPr>
                <w:noProof/>
                <w:webHidden/>
              </w:rPr>
              <w:tab/>
            </w:r>
            <w:r w:rsidR="007E5E37">
              <w:rPr>
                <w:noProof/>
                <w:webHidden/>
              </w:rPr>
              <w:fldChar w:fldCharType="begin"/>
            </w:r>
            <w:r w:rsidR="007E5E37">
              <w:rPr>
                <w:noProof/>
                <w:webHidden/>
              </w:rPr>
              <w:instrText xml:space="preserve"> PAGEREF _Toc286841272 \h </w:instrText>
            </w:r>
            <w:r w:rsidR="007E5E37">
              <w:rPr>
                <w:noProof/>
                <w:webHidden/>
              </w:rPr>
            </w:r>
            <w:r w:rsidR="007E5E37">
              <w:rPr>
                <w:noProof/>
                <w:webHidden/>
              </w:rPr>
              <w:fldChar w:fldCharType="separate"/>
            </w:r>
            <w:r w:rsidR="007E5E37">
              <w:rPr>
                <w:noProof/>
                <w:webHidden/>
              </w:rPr>
              <w:t>62</w:t>
            </w:r>
            <w:r w:rsidR="007E5E37">
              <w:rPr>
                <w:noProof/>
                <w:webHidden/>
              </w:rPr>
              <w:fldChar w:fldCharType="end"/>
            </w:r>
          </w:hyperlink>
        </w:p>
        <w:p w:rsidR="007E5E37" w:rsidRDefault="00A4507A">
          <w:pPr>
            <w:pStyle w:val="30"/>
            <w:tabs>
              <w:tab w:val="left" w:pos="1680"/>
              <w:tab w:val="right" w:leader="dot" w:pos="8296"/>
            </w:tabs>
            <w:rPr>
              <w:noProof/>
            </w:rPr>
          </w:pPr>
          <w:hyperlink w:anchor="_Toc286841273" w:history="1">
            <w:r w:rsidR="007E5E37" w:rsidRPr="00C47510">
              <w:rPr>
                <w:rStyle w:val="ae"/>
                <w:noProof/>
              </w:rPr>
              <w:t>5.5.3.</w:t>
            </w:r>
            <w:r w:rsidR="007E5E37">
              <w:rPr>
                <w:noProof/>
              </w:rPr>
              <w:tab/>
            </w:r>
            <w:r w:rsidR="007E5E37" w:rsidRPr="00C47510">
              <w:rPr>
                <w:rStyle w:val="ae"/>
                <w:rFonts w:hint="eastAsia"/>
                <w:noProof/>
              </w:rPr>
              <w:t>短会话（</w:t>
            </w:r>
            <w:r w:rsidR="007E5E37" w:rsidRPr="00C47510">
              <w:rPr>
                <w:rStyle w:val="ae"/>
                <w:noProof/>
              </w:rPr>
              <w:t>Short Conversation</w:t>
            </w:r>
            <w:r w:rsidR="007E5E37" w:rsidRPr="00C47510">
              <w:rPr>
                <w:rStyle w:val="ae"/>
                <w:rFonts w:hint="eastAsia"/>
                <w:noProof/>
              </w:rPr>
              <w:t>）</w:t>
            </w:r>
            <w:r w:rsidR="007E5E37">
              <w:rPr>
                <w:noProof/>
                <w:webHidden/>
              </w:rPr>
              <w:tab/>
            </w:r>
            <w:r w:rsidR="007E5E37">
              <w:rPr>
                <w:noProof/>
                <w:webHidden/>
              </w:rPr>
              <w:fldChar w:fldCharType="begin"/>
            </w:r>
            <w:r w:rsidR="007E5E37">
              <w:rPr>
                <w:noProof/>
                <w:webHidden/>
              </w:rPr>
              <w:instrText xml:space="preserve"> PAGEREF _Toc286841273 \h </w:instrText>
            </w:r>
            <w:r w:rsidR="007E5E37">
              <w:rPr>
                <w:noProof/>
                <w:webHidden/>
              </w:rPr>
            </w:r>
            <w:r w:rsidR="007E5E37">
              <w:rPr>
                <w:noProof/>
                <w:webHidden/>
              </w:rPr>
              <w:fldChar w:fldCharType="separate"/>
            </w:r>
            <w:r w:rsidR="007E5E37">
              <w:rPr>
                <w:noProof/>
                <w:webHidden/>
              </w:rPr>
              <w:t>63</w:t>
            </w:r>
            <w:r w:rsidR="007E5E37">
              <w:rPr>
                <w:noProof/>
                <w:webHidden/>
              </w:rPr>
              <w:fldChar w:fldCharType="end"/>
            </w:r>
          </w:hyperlink>
        </w:p>
        <w:p w:rsidR="007E5E37" w:rsidRDefault="00A4507A">
          <w:pPr>
            <w:pStyle w:val="30"/>
            <w:tabs>
              <w:tab w:val="left" w:pos="1680"/>
              <w:tab w:val="right" w:leader="dot" w:pos="8296"/>
            </w:tabs>
            <w:rPr>
              <w:noProof/>
            </w:rPr>
          </w:pPr>
          <w:hyperlink w:anchor="_Toc286841274" w:history="1">
            <w:r w:rsidR="007E5E37" w:rsidRPr="00C47510">
              <w:rPr>
                <w:rStyle w:val="ae"/>
                <w:noProof/>
              </w:rPr>
              <w:t>5.5.4.</w:t>
            </w:r>
            <w:r w:rsidR="007E5E37">
              <w:rPr>
                <w:noProof/>
              </w:rPr>
              <w:tab/>
            </w:r>
            <w:r w:rsidR="007E5E37" w:rsidRPr="00C47510">
              <w:rPr>
                <w:rStyle w:val="ae"/>
                <w:rFonts w:hint="eastAsia"/>
                <w:noProof/>
              </w:rPr>
              <w:t>听力简答（</w:t>
            </w:r>
            <w:r w:rsidR="007E5E37" w:rsidRPr="00C47510">
              <w:rPr>
                <w:rStyle w:val="ae"/>
                <w:noProof/>
              </w:rPr>
              <w:t>Listening Short Answer Question</w:t>
            </w:r>
            <w:r w:rsidR="007E5E37" w:rsidRPr="00C47510">
              <w:rPr>
                <w:rStyle w:val="ae"/>
                <w:rFonts w:hint="eastAsia"/>
                <w:noProof/>
              </w:rPr>
              <w:t>）</w:t>
            </w:r>
            <w:r w:rsidR="007E5E37">
              <w:rPr>
                <w:noProof/>
                <w:webHidden/>
              </w:rPr>
              <w:tab/>
            </w:r>
            <w:r w:rsidR="007E5E37">
              <w:rPr>
                <w:noProof/>
                <w:webHidden/>
              </w:rPr>
              <w:fldChar w:fldCharType="begin"/>
            </w:r>
            <w:r w:rsidR="007E5E37">
              <w:rPr>
                <w:noProof/>
                <w:webHidden/>
              </w:rPr>
              <w:instrText xml:space="preserve"> PAGEREF _Toc286841274 \h </w:instrText>
            </w:r>
            <w:r w:rsidR="007E5E37">
              <w:rPr>
                <w:noProof/>
                <w:webHidden/>
              </w:rPr>
            </w:r>
            <w:r w:rsidR="007E5E37">
              <w:rPr>
                <w:noProof/>
                <w:webHidden/>
              </w:rPr>
              <w:fldChar w:fldCharType="separate"/>
            </w:r>
            <w:r w:rsidR="007E5E37">
              <w:rPr>
                <w:noProof/>
                <w:webHidden/>
              </w:rPr>
              <w:t>64</w:t>
            </w:r>
            <w:r w:rsidR="007E5E37">
              <w:rPr>
                <w:noProof/>
                <w:webHidden/>
              </w:rPr>
              <w:fldChar w:fldCharType="end"/>
            </w:r>
          </w:hyperlink>
        </w:p>
        <w:p w:rsidR="007E5E37" w:rsidRDefault="00A4507A">
          <w:pPr>
            <w:pStyle w:val="30"/>
            <w:tabs>
              <w:tab w:val="left" w:pos="1680"/>
              <w:tab w:val="right" w:leader="dot" w:pos="8296"/>
            </w:tabs>
            <w:rPr>
              <w:noProof/>
            </w:rPr>
          </w:pPr>
          <w:hyperlink w:anchor="_Toc286841275" w:history="1">
            <w:r w:rsidR="007E5E37" w:rsidRPr="00C47510">
              <w:rPr>
                <w:rStyle w:val="ae"/>
                <w:noProof/>
              </w:rPr>
              <w:t>5.5.5.</w:t>
            </w:r>
            <w:r w:rsidR="007E5E37">
              <w:rPr>
                <w:noProof/>
              </w:rPr>
              <w:tab/>
            </w:r>
            <w:r w:rsidR="007E5E37" w:rsidRPr="00C47510">
              <w:rPr>
                <w:rStyle w:val="ae"/>
                <w:rFonts w:hint="eastAsia"/>
                <w:noProof/>
              </w:rPr>
              <w:t>听写填空（</w:t>
            </w:r>
            <w:r w:rsidR="007E5E37" w:rsidRPr="00C47510">
              <w:rPr>
                <w:rStyle w:val="ae"/>
                <w:noProof/>
              </w:rPr>
              <w:t>Spot Dictation</w:t>
            </w:r>
            <w:r w:rsidR="007E5E37" w:rsidRPr="00C47510">
              <w:rPr>
                <w:rStyle w:val="ae"/>
                <w:rFonts w:hint="eastAsia"/>
                <w:noProof/>
              </w:rPr>
              <w:t>）</w:t>
            </w:r>
            <w:r w:rsidR="007E5E37">
              <w:rPr>
                <w:noProof/>
                <w:webHidden/>
              </w:rPr>
              <w:tab/>
            </w:r>
            <w:r w:rsidR="007E5E37">
              <w:rPr>
                <w:noProof/>
                <w:webHidden/>
              </w:rPr>
              <w:fldChar w:fldCharType="begin"/>
            </w:r>
            <w:r w:rsidR="007E5E37">
              <w:rPr>
                <w:noProof/>
                <w:webHidden/>
              </w:rPr>
              <w:instrText xml:space="preserve"> PAGEREF _Toc286841275 \h </w:instrText>
            </w:r>
            <w:r w:rsidR="007E5E37">
              <w:rPr>
                <w:noProof/>
                <w:webHidden/>
              </w:rPr>
            </w:r>
            <w:r w:rsidR="007E5E37">
              <w:rPr>
                <w:noProof/>
                <w:webHidden/>
              </w:rPr>
              <w:fldChar w:fldCharType="separate"/>
            </w:r>
            <w:r w:rsidR="007E5E37">
              <w:rPr>
                <w:noProof/>
                <w:webHidden/>
              </w:rPr>
              <w:t>65</w:t>
            </w:r>
            <w:r w:rsidR="007E5E37">
              <w:rPr>
                <w:noProof/>
                <w:webHidden/>
              </w:rPr>
              <w:fldChar w:fldCharType="end"/>
            </w:r>
          </w:hyperlink>
        </w:p>
        <w:p w:rsidR="007E5E37" w:rsidRDefault="00A4507A">
          <w:pPr>
            <w:pStyle w:val="30"/>
            <w:tabs>
              <w:tab w:val="left" w:pos="1680"/>
              <w:tab w:val="right" w:leader="dot" w:pos="8296"/>
            </w:tabs>
            <w:rPr>
              <w:noProof/>
            </w:rPr>
          </w:pPr>
          <w:hyperlink w:anchor="_Toc286841276" w:history="1">
            <w:r w:rsidR="007E5E37" w:rsidRPr="00C47510">
              <w:rPr>
                <w:rStyle w:val="ae"/>
                <w:noProof/>
              </w:rPr>
              <w:t>5.5.6.</w:t>
            </w:r>
            <w:r w:rsidR="007E5E37">
              <w:rPr>
                <w:noProof/>
              </w:rPr>
              <w:tab/>
            </w:r>
            <w:r w:rsidR="007E5E37" w:rsidRPr="00C47510">
              <w:rPr>
                <w:rStyle w:val="ae"/>
                <w:rFonts w:hint="eastAsia"/>
                <w:noProof/>
              </w:rPr>
              <w:t>语法选择（</w:t>
            </w:r>
            <w:r w:rsidR="007E5E37" w:rsidRPr="00C47510">
              <w:rPr>
                <w:rStyle w:val="ae"/>
                <w:noProof/>
              </w:rPr>
              <w:t>Blank Choice</w:t>
            </w:r>
            <w:r w:rsidR="007E5E37" w:rsidRPr="00C47510">
              <w:rPr>
                <w:rStyle w:val="ae"/>
                <w:rFonts w:hint="eastAsia"/>
                <w:noProof/>
              </w:rPr>
              <w:t>）</w:t>
            </w:r>
            <w:r w:rsidR="007E5E37">
              <w:rPr>
                <w:noProof/>
                <w:webHidden/>
              </w:rPr>
              <w:tab/>
            </w:r>
            <w:r w:rsidR="007E5E37">
              <w:rPr>
                <w:noProof/>
                <w:webHidden/>
              </w:rPr>
              <w:fldChar w:fldCharType="begin"/>
            </w:r>
            <w:r w:rsidR="007E5E37">
              <w:rPr>
                <w:noProof/>
                <w:webHidden/>
              </w:rPr>
              <w:instrText xml:space="preserve"> PAGEREF _Toc286841276 \h </w:instrText>
            </w:r>
            <w:r w:rsidR="007E5E37">
              <w:rPr>
                <w:noProof/>
                <w:webHidden/>
              </w:rPr>
            </w:r>
            <w:r w:rsidR="007E5E37">
              <w:rPr>
                <w:noProof/>
                <w:webHidden/>
              </w:rPr>
              <w:fldChar w:fldCharType="separate"/>
            </w:r>
            <w:r w:rsidR="007E5E37">
              <w:rPr>
                <w:noProof/>
                <w:webHidden/>
              </w:rPr>
              <w:t>66</w:t>
            </w:r>
            <w:r w:rsidR="007E5E37">
              <w:rPr>
                <w:noProof/>
                <w:webHidden/>
              </w:rPr>
              <w:fldChar w:fldCharType="end"/>
            </w:r>
          </w:hyperlink>
        </w:p>
        <w:p w:rsidR="007E5E37" w:rsidRDefault="00A4507A">
          <w:pPr>
            <w:pStyle w:val="30"/>
            <w:tabs>
              <w:tab w:val="left" w:pos="1680"/>
              <w:tab w:val="right" w:leader="dot" w:pos="8296"/>
            </w:tabs>
            <w:rPr>
              <w:noProof/>
            </w:rPr>
          </w:pPr>
          <w:hyperlink w:anchor="_Toc286841277" w:history="1">
            <w:r w:rsidR="007E5E37" w:rsidRPr="00C47510">
              <w:rPr>
                <w:rStyle w:val="ae"/>
                <w:noProof/>
              </w:rPr>
              <w:t>5.5.7.</w:t>
            </w:r>
            <w:r w:rsidR="007E5E37">
              <w:rPr>
                <w:noProof/>
              </w:rPr>
              <w:tab/>
            </w:r>
            <w:r w:rsidR="007E5E37" w:rsidRPr="00C47510">
              <w:rPr>
                <w:rStyle w:val="ae"/>
                <w:rFonts w:hint="eastAsia"/>
                <w:noProof/>
              </w:rPr>
              <w:t>语法填空（</w:t>
            </w:r>
            <w:r w:rsidR="007E5E37" w:rsidRPr="00C47510">
              <w:rPr>
                <w:rStyle w:val="ae"/>
                <w:noProof/>
              </w:rPr>
              <w:t>Blank Filling</w:t>
            </w:r>
            <w:r w:rsidR="007E5E37" w:rsidRPr="00C47510">
              <w:rPr>
                <w:rStyle w:val="ae"/>
                <w:rFonts w:hint="eastAsia"/>
                <w:noProof/>
              </w:rPr>
              <w:t>）</w:t>
            </w:r>
            <w:r w:rsidR="007E5E37">
              <w:rPr>
                <w:noProof/>
                <w:webHidden/>
              </w:rPr>
              <w:tab/>
            </w:r>
            <w:r w:rsidR="007E5E37">
              <w:rPr>
                <w:noProof/>
                <w:webHidden/>
              </w:rPr>
              <w:fldChar w:fldCharType="begin"/>
            </w:r>
            <w:r w:rsidR="007E5E37">
              <w:rPr>
                <w:noProof/>
                <w:webHidden/>
              </w:rPr>
              <w:instrText xml:space="preserve"> PAGEREF _Toc286841277 \h </w:instrText>
            </w:r>
            <w:r w:rsidR="007E5E37">
              <w:rPr>
                <w:noProof/>
                <w:webHidden/>
              </w:rPr>
            </w:r>
            <w:r w:rsidR="007E5E37">
              <w:rPr>
                <w:noProof/>
                <w:webHidden/>
              </w:rPr>
              <w:fldChar w:fldCharType="separate"/>
            </w:r>
            <w:r w:rsidR="007E5E37">
              <w:rPr>
                <w:noProof/>
                <w:webHidden/>
              </w:rPr>
              <w:t>67</w:t>
            </w:r>
            <w:r w:rsidR="007E5E37">
              <w:rPr>
                <w:noProof/>
                <w:webHidden/>
              </w:rPr>
              <w:fldChar w:fldCharType="end"/>
            </w:r>
          </w:hyperlink>
        </w:p>
        <w:p w:rsidR="007E5E37" w:rsidRDefault="00A4507A">
          <w:pPr>
            <w:pStyle w:val="30"/>
            <w:tabs>
              <w:tab w:val="left" w:pos="1680"/>
              <w:tab w:val="right" w:leader="dot" w:pos="8296"/>
            </w:tabs>
            <w:rPr>
              <w:noProof/>
            </w:rPr>
          </w:pPr>
          <w:hyperlink w:anchor="_Toc286841278" w:history="1">
            <w:r w:rsidR="007E5E37" w:rsidRPr="00C47510">
              <w:rPr>
                <w:rStyle w:val="ae"/>
                <w:noProof/>
              </w:rPr>
              <w:t>5.5.8.</w:t>
            </w:r>
            <w:r w:rsidR="007E5E37">
              <w:rPr>
                <w:noProof/>
              </w:rPr>
              <w:tab/>
            </w:r>
            <w:r w:rsidR="007E5E37" w:rsidRPr="00C47510">
              <w:rPr>
                <w:rStyle w:val="ae"/>
                <w:rFonts w:hint="eastAsia"/>
                <w:noProof/>
              </w:rPr>
              <w:t>阅读理解选择题（</w:t>
            </w:r>
            <w:r w:rsidR="007E5E37" w:rsidRPr="00C47510">
              <w:rPr>
                <w:rStyle w:val="ae"/>
                <w:noProof/>
              </w:rPr>
              <w:t>Reading Passage</w:t>
            </w:r>
            <w:r w:rsidR="007E5E37" w:rsidRPr="00C47510">
              <w:rPr>
                <w:rStyle w:val="ae"/>
                <w:rFonts w:hint="eastAsia"/>
                <w:noProof/>
              </w:rPr>
              <w:t>）</w:t>
            </w:r>
            <w:r w:rsidR="007E5E37">
              <w:rPr>
                <w:noProof/>
                <w:webHidden/>
              </w:rPr>
              <w:tab/>
            </w:r>
            <w:r w:rsidR="007E5E37">
              <w:rPr>
                <w:noProof/>
                <w:webHidden/>
              </w:rPr>
              <w:fldChar w:fldCharType="begin"/>
            </w:r>
            <w:r w:rsidR="007E5E37">
              <w:rPr>
                <w:noProof/>
                <w:webHidden/>
              </w:rPr>
              <w:instrText xml:space="preserve"> PAGEREF _Toc286841278 \h </w:instrText>
            </w:r>
            <w:r w:rsidR="007E5E37">
              <w:rPr>
                <w:noProof/>
                <w:webHidden/>
              </w:rPr>
            </w:r>
            <w:r w:rsidR="007E5E37">
              <w:rPr>
                <w:noProof/>
                <w:webHidden/>
              </w:rPr>
              <w:fldChar w:fldCharType="separate"/>
            </w:r>
            <w:r w:rsidR="007E5E37">
              <w:rPr>
                <w:noProof/>
                <w:webHidden/>
              </w:rPr>
              <w:t>67</w:t>
            </w:r>
            <w:r w:rsidR="007E5E37">
              <w:rPr>
                <w:noProof/>
                <w:webHidden/>
              </w:rPr>
              <w:fldChar w:fldCharType="end"/>
            </w:r>
          </w:hyperlink>
        </w:p>
        <w:p w:rsidR="007E5E37" w:rsidRDefault="00A4507A">
          <w:pPr>
            <w:pStyle w:val="30"/>
            <w:tabs>
              <w:tab w:val="left" w:pos="1680"/>
              <w:tab w:val="right" w:leader="dot" w:pos="8296"/>
            </w:tabs>
            <w:rPr>
              <w:noProof/>
            </w:rPr>
          </w:pPr>
          <w:hyperlink w:anchor="_Toc286841279" w:history="1">
            <w:r w:rsidR="007E5E37" w:rsidRPr="00C47510">
              <w:rPr>
                <w:rStyle w:val="ae"/>
                <w:noProof/>
              </w:rPr>
              <w:t>5.5.9.</w:t>
            </w:r>
            <w:r w:rsidR="007E5E37">
              <w:rPr>
                <w:noProof/>
              </w:rPr>
              <w:tab/>
            </w:r>
            <w:r w:rsidR="007E5E37" w:rsidRPr="00C47510">
              <w:rPr>
                <w:rStyle w:val="ae"/>
                <w:rFonts w:hint="eastAsia"/>
                <w:noProof/>
              </w:rPr>
              <w:t>阅读匹配（</w:t>
            </w:r>
            <w:r w:rsidR="007E5E37" w:rsidRPr="00C47510">
              <w:rPr>
                <w:rStyle w:val="ae"/>
                <w:noProof/>
              </w:rPr>
              <w:t>Reading Matching</w:t>
            </w:r>
            <w:r w:rsidR="007E5E37" w:rsidRPr="00C47510">
              <w:rPr>
                <w:rStyle w:val="ae"/>
                <w:rFonts w:hint="eastAsia"/>
                <w:noProof/>
              </w:rPr>
              <w:t>）</w:t>
            </w:r>
            <w:r w:rsidR="007E5E37">
              <w:rPr>
                <w:noProof/>
                <w:webHidden/>
              </w:rPr>
              <w:tab/>
            </w:r>
            <w:r w:rsidR="007E5E37">
              <w:rPr>
                <w:noProof/>
                <w:webHidden/>
              </w:rPr>
              <w:fldChar w:fldCharType="begin"/>
            </w:r>
            <w:r w:rsidR="007E5E37">
              <w:rPr>
                <w:noProof/>
                <w:webHidden/>
              </w:rPr>
              <w:instrText xml:space="preserve"> PAGEREF _Toc286841279 \h </w:instrText>
            </w:r>
            <w:r w:rsidR="007E5E37">
              <w:rPr>
                <w:noProof/>
                <w:webHidden/>
              </w:rPr>
            </w:r>
            <w:r w:rsidR="007E5E37">
              <w:rPr>
                <w:noProof/>
                <w:webHidden/>
              </w:rPr>
              <w:fldChar w:fldCharType="separate"/>
            </w:r>
            <w:r w:rsidR="007E5E37">
              <w:rPr>
                <w:noProof/>
                <w:webHidden/>
              </w:rPr>
              <w:t>69</w:t>
            </w:r>
            <w:r w:rsidR="007E5E37">
              <w:rPr>
                <w:noProof/>
                <w:webHidden/>
              </w:rPr>
              <w:fldChar w:fldCharType="end"/>
            </w:r>
          </w:hyperlink>
        </w:p>
        <w:p w:rsidR="007E5E37" w:rsidRDefault="00A4507A">
          <w:pPr>
            <w:pStyle w:val="30"/>
            <w:tabs>
              <w:tab w:val="left" w:pos="1680"/>
              <w:tab w:val="right" w:leader="dot" w:pos="8296"/>
            </w:tabs>
            <w:rPr>
              <w:noProof/>
            </w:rPr>
          </w:pPr>
          <w:hyperlink w:anchor="_Toc286841280" w:history="1">
            <w:r w:rsidR="007E5E37" w:rsidRPr="00C47510">
              <w:rPr>
                <w:rStyle w:val="ae"/>
                <w:noProof/>
              </w:rPr>
              <w:t>5.5.10.</w:t>
            </w:r>
            <w:r w:rsidR="007E5E37">
              <w:rPr>
                <w:noProof/>
              </w:rPr>
              <w:tab/>
            </w:r>
            <w:r w:rsidR="007E5E37" w:rsidRPr="00C47510">
              <w:rPr>
                <w:rStyle w:val="ae"/>
                <w:rFonts w:hint="eastAsia"/>
                <w:noProof/>
              </w:rPr>
              <w:t>阅读填表题（</w:t>
            </w:r>
            <w:r w:rsidR="007E5E37" w:rsidRPr="00C47510">
              <w:rPr>
                <w:rStyle w:val="ae"/>
                <w:noProof/>
              </w:rPr>
              <w:t>Reading Table</w:t>
            </w:r>
            <w:r w:rsidR="007E5E37" w:rsidRPr="00C47510">
              <w:rPr>
                <w:rStyle w:val="ae"/>
                <w:rFonts w:hint="eastAsia"/>
                <w:noProof/>
              </w:rPr>
              <w:t>）</w:t>
            </w:r>
            <w:r w:rsidR="007E5E37">
              <w:rPr>
                <w:noProof/>
                <w:webHidden/>
              </w:rPr>
              <w:tab/>
            </w:r>
            <w:r w:rsidR="007E5E37">
              <w:rPr>
                <w:noProof/>
                <w:webHidden/>
              </w:rPr>
              <w:fldChar w:fldCharType="begin"/>
            </w:r>
            <w:r w:rsidR="007E5E37">
              <w:rPr>
                <w:noProof/>
                <w:webHidden/>
              </w:rPr>
              <w:instrText xml:space="preserve"> PAGEREF _Toc286841280 \h </w:instrText>
            </w:r>
            <w:r w:rsidR="007E5E37">
              <w:rPr>
                <w:noProof/>
                <w:webHidden/>
              </w:rPr>
            </w:r>
            <w:r w:rsidR="007E5E37">
              <w:rPr>
                <w:noProof/>
                <w:webHidden/>
              </w:rPr>
              <w:fldChar w:fldCharType="separate"/>
            </w:r>
            <w:r w:rsidR="007E5E37">
              <w:rPr>
                <w:noProof/>
                <w:webHidden/>
              </w:rPr>
              <w:t>70</w:t>
            </w:r>
            <w:r w:rsidR="007E5E37">
              <w:rPr>
                <w:noProof/>
                <w:webHidden/>
              </w:rPr>
              <w:fldChar w:fldCharType="end"/>
            </w:r>
          </w:hyperlink>
        </w:p>
        <w:p w:rsidR="007E5E37" w:rsidRDefault="00A4507A">
          <w:pPr>
            <w:pStyle w:val="30"/>
            <w:tabs>
              <w:tab w:val="left" w:pos="1680"/>
              <w:tab w:val="right" w:leader="dot" w:pos="8296"/>
            </w:tabs>
            <w:rPr>
              <w:noProof/>
            </w:rPr>
          </w:pPr>
          <w:hyperlink w:anchor="_Toc286841281" w:history="1">
            <w:r w:rsidR="007E5E37" w:rsidRPr="00C47510">
              <w:rPr>
                <w:rStyle w:val="ae"/>
                <w:noProof/>
              </w:rPr>
              <w:t>5.5.11.</w:t>
            </w:r>
            <w:r w:rsidR="007E5E37">
              <w:rPr>
                <w:noProof/>
              </w:rPr>
              <w:tab/>
            </w:r>
            <w:r w:rsidR="007E5E37" w:rsidRPr="00C47510">
              <w:rPr>
                <w:rStyle w:val="ae"/>
                <w:rFonts w:hint="eastAsia"/>
                <w:noProof/>
              </w:rPr>
              <w:t>阅读填空题（</w:t>
            </w:r>
            <w:r w:rsidR="007E5E37" w:rsidRPr="00C47510">
              <w:rPr>
                <w:rStyle w:val="ae"/>
                <w:noProof/>
              </w:rPr>
              <w:t>Reading Cloze</w:t>
            </w:r>
            <w:r w:rsidR="007E5E37" w:rsidRPr="00C47510">
              <w:rPr>
                <w:rStyle w:val="ae"/>
                <w:rFonts w:hint="eastAsia"/>
                <w:noProof/>
              </w:rPr>
              <w:t>）</w:t>
            </w:r>
            <w:r w:rsidR="007E5E37">
              <w:rPr>
                <w:noProof/>
                <w:webHidden/>
              </w:rPr>
              <w:tab/>
            </w:r>
            <w:r w:rsidR="007E5E37">
              <w:rPr>
                <w:noProof/>
                <w:webHidden/>
              </w:rPr>
              <w:fldChar w:fldCharType="begin"/>
            </w:r>
            <w:r w:rsidR="007E5E37">
              <w:rPr>
                <w:noProof/>
                <w:webHidden/>
              </w:rPr>
              <w:instrText xml:space="preserve"> PAGEREF _Toc286841281 \h </w:instrText>
            </w:r>
            <w:r w:rsidR="007E5E37">
              <w:rPr>
                <w:noProof/>
                <w:webHidden/>
              </w:rPr>
            </w:r>
            <w:r w:rsidR="007E5E37">
              <w:rPr>
                <w:noProof/>
                <w:webHidden/>
              </w:rPr>
              <w:fldChar w:fldCharType="separate"/>
            </w:r>
            <w:r w:rsidR="007E5E37">
              <w:rPr>
                <w:noProof/>
                <w:webHidden/>
              </w:rPr>
              <w:t>71</w:t>
            </w:r>
            <w:r w:rsidR="007E5E37">
              <w:rPr>
                <w:noProof/>
                <w:webHidden/>
              </w:rPr>
              <w:fldChar w:fldCharType="end"/>
            </w:r>
          </w:hyperlink>
        </w:p>
        <w:p w:rsidR="007E5E37" w:rsidRDefault="00A4507A">
          <w:pPr>
            <w:pStyle w:val="30"/>
            <w:tabs>
              <w:tab w:val="left" w:pos="1680"/>
              <w:tab w:val="right" w:leader="dot" w:pos="8296"/>
            </w:tabs>
            <w:rPr>
              <w:noProof/>
            </w:rPr>
          </w:pPr>
          <w:hyperlink w:anchor="_Toc286841282" w:history="1">
            <w:r w:rsidR="007E5E37" w:rsidRPr="00C47510">
              <w:rPr>
                <w:rStyle w:val="ae"/>
                <w:noProof/>
              </w:rPr>
              <w:t>5.5.12.</w:t>
            </w:r>
            <w:r w:rsidR="007E5E37">
              <w:rPr>
                <w:noProof/>
              </w:rPr>
              <w:tab/>
            </w:r>
            <w:r w:rsidR="007E5E37" w:rsidRPr="00C47510">
              <w:rPr>
                <w:rStyle w:val="ae"/>
                <w:rFonts w:hint="eastAsia"/>
                <w:noProof/>
              </w:rPr>
              <w:t>句子翻译题（</w:t>
            </w:r>
            <w:r w:rsidR="007E5E37" w:rsidRPr="00C47510">
              <w:rPr>
                <w:rStyle w:val="ae"/>
                <w:noProof/>
              </w:rPr>
              <w:t>Sentence Translation</w:t>
            </w:r>
            <w:r w:rsidR="007E5E37" w:rsidRPr="00C47510">
              <w:rPr>
                <w:rStyle w:val="ae"/>
                <w:rFonts w:hint="eastAsia"/>
                <w:noProof/>
              </w:rPr>
              <w:t>）</w:t>
            </w:r>
            <w:r w:rsidR="007E5E37">
              <w:rPr>
                <w:noProof/>
                <w:webHidden/>
              </w:rPr>
              <w:tab/>
            </w:r>
            <w:r w:rsidR="007E5E37">
              <w:rPr>
                <w:noProof/>
                <w:webHidden/>
              </w:rPr>
              <w:fldChar w:fldCharType="begin"/>
            </w:r>
            <w:r w:rsidR="007E5E37">
              <w:rPr>
                <w:noProof/>
                <w:webHidden/>
              </w:rPr>
              <w:instrText xml:space="preserve"> PAGEREF _Toc286841282 \h </w:instrText>
            </w:r>
            <w:r w:rsidR="007E5E37">
              <w:rPr>
                <w:noProof/>
                <w:webHidden/>
              </w:rPr>
            </w:r>
            <w:r w:rsidR="007E5E37">
              <w:rPr>
                <w:noProof/>
                <w:webHidden/>
              </w:rPr>
              <w:fldChar w:fldCharType="separate"/>
            </w:r>
            <w:r w:rsidR="007E5E37">
              <w:rPr>
                <w:noProof/>
                <w:webHidden/>
              </w:rPr>
              <w:t>72</w:t>
            </w:r>
            <w:r w:rsidR="007E5E37">
              <w:rPr>
                <w:noProof/>
                <w:webHidden/>
              </w:rPr>
              <w:fldChar w:fldCharType="end"/>
            </w:r>
          </w:hyperlink>
        </w:p>
        <w:p w:rsidR="007E5E37" w:rsidRDefault="00A4507A">
          <w:pPr>
            <w:pStyle w:val="30"/>
            <w:tabs>
              <w:tab w:val="left" w:pos="1680"/>
              <w:tab w:val="right" w:leader="dot" w:pos="8296"/>
            </w:tabs>
            <w:rPr>
              <w:noProof/>
            </w:rPr>
          </w:pPr>
          <w:hyperlink w:anchor="_Toc286841283" w:history="1">
            <w:r w:rsidR="007E5E37" w:rsidRPr="00C47510">
              <w:rPr>
                <w:rStyle w:val="ae"/>
                <w:noProof/>
              </w:rPr>
              <w:t>5.5.13.</w:t>
            </w:r>
            <w:r w:rsidR="007E5E37">
              <w:rPr>
                <w:noProof/>
              </w:rPr>
              <w:tab/>
            </w:r>
            <w:r w:rsidR="007E5E37" w:rsidRPr="00C47510">
              <w:rPr>
                <w:rStyle w:val="ae"/>
                <w:rFonts w:hint="eastAsia"/>
                <w:noProof/>
              </w:rPr>
              <w:t>作文题（</w:t>
            </w:r>
            <w:r w:rsidR="007E5E37" w:rsidRPr="00C47510">
              <w:rPr>
                <w:rStyle w:val="ae"/>
                <w:noProof/>
              </w:rPr>
              <w:t>Writing</w:t>
            </w:r>
            <w:r w:rsidR="007E5E37" w:rsidRPr="00C47510">
              <w:rPr>
                <w:rStyle w:val="ae"/>
                <w:rFonts w:hint="eastAsia"/>
                <w:noProof/>
              </w:rPr>
              <w:t>）</w:t>
            </w:r>
            <w:r w:rsidR="007E5E37">
              <w:rPr>
                <w:noProof/>
                <w:webHidden/>
              </w:rPr>
              <w:tab/>
            </w:r>
            <w:r w:rsidR="007E5E37">
              <w:rPr>
                <w:noProof/>
                <w:webHidden/>
              </w:rPr>
              <w:fldChar w:fldCharType="begin"/>
            </w:r>
            <w:r w:rsidR="007E5E37">
              <w:rPr>
                <w:noProof/>
                <w:webHidden/>
              </w:rPr>
              <w:instrText xml:space="preserve"> PAGEREF _Toc286841283 \h </w:instrText>
            </w:r>
            <w:r w:rsidR="007E5E37">
              <w:rPr>
                <w:noProof/>
                <w:webHidden/>
              </w:rPr>
            </w:r>
            <w:r w:rsidR="007E5E37">
              <w:rPr>
                <w:noProof/>
                <w:webHidden/>
              </w:rPr>
              <w:fldChar w:fldCharType="separate"/>
            </w:r>
            <w:r w:rsidR="007E5E37">
              <w:rPr>
                <w:noProof/>
                <w:webHidden/>
              </w:rPr>
              <w:t>73</w:t>
            </w:r>
            <w:r w:rsidR="007E5E37">
              <w:rPr>
                <w:noProof/>
                <w:webHidden/>
              </w:rPr>
              <w:fldChar w:fldCharType="end"/>
            </w:r>
          </w:hyperlink>
        </w:p>
        <w:p w:rsidR="007E5E37" w:rsidRDefault="00A4507A">
          <w:pPr>
            <w:pStyle w:val="30"/>
            <w:tabs>
              <w:tab w:val="left" w:pos="1680"/>
              <w:tab w:val="right" w:leader="dot" w:pos="8296"/>
            </w:tabs>
            <w:rPr>
              <w:noProof/>
            </w:rPr>
          </w:pPr>
          <w:hyperlink w:anchor="_Toc286841284" w:history="1">
            <w:r w:rsidR="007E5E37" w:rsidRPr="00C47510">
              <w:rPr>
                <w:rStyle w:val="ae"/>
                <w:noProof/>
              </w:rPr>
              <w:t>5.5.14.</w:t>
            </w:r>
            <w:r w:rsidR="007E5E37">
              <w:rPr>
                <w:noProof/>
              </w:rPr>
              <w:tab/>
            </w:r>
            <w:r w:rsidR="007E5E37" w:rsidRPr="00C47510">
              <w:rPr>
                <w:rStyle w:val="ae"/>
                <w:rFonts w:hint="eastAsia"/>
                <w:noProof/>
              </w:rPr>
              <w:t>段落翻译题（</w:t>
            </w:r>
            <w:r w:rsidR="007E5E37" w:rsidRPr="00C47510">
              <w:rPr>
                <w:rStyle w:val="ae"/>
                <w:noProof/>
              </w:rPr>
              <w:t>Paragraph Translation</w:t>
            </w:r>
            <w:r w:rsidR="007E5E37" w:rsidRPr="00C47510">
              <w:rPr>
                <w:rStyle w:val="ae"/>
                <w:rFonts w:hint="eastAsia"/>
                <w:noProof/>
              </w:rPr>
              <w:t>）</w:t>
            </w:r>
            <w:r w:rsidR="007E5E37">
              <w:rPr>
                <w:noProof/>
                <w:webHidden/>
              </w:rPr>
              <w:tab/>
            </w:r>
            <w:r w:rsidR="007E5E37">
              <w:rPr>
                <w:noProof/>
                <w:webHidden/>
              </w:rPr>
              <w:fldChar w:fldCharType="begin"/>
            </w:r>
            <w:r w:rsidR="007E5E37">
              <w:rPr>
                <w:noProof/>
                <w:webHidden/>
              </w:rPr>
              <w:instrText xml:space="preserve"> PAGEREF _Toc286841284 \h </w:instrText>
            </w:r>
            <w:r w:rsidR="007E5E37">
              <w:rPr>
                <w:noProof/>
                <w:webHidden/>
              </w:rPr>
            </w:r>
            <w:r w:rsidR="007E5E37">
              <w:rPr>
                <w:noProof/>
                <w:webHidden/>
              </w:rPr>
              <w:fldChar w:fldCharType="separate"/>
            </w:r>
            <w:r w:rsidR="007E5E37">
              <w:rPr>
                <w:noProof/>
                <w:webHidden/>
              </w:rPr>
              <w:t>74</w:t>
            </w:r>
            <w:r w:rsidR="007E5E37">
              <w:rPr>
                <w:noProof/>
                <w:webHidden/>
              </w:rPr>
              <w:fldChar w:fldCharType="end"/>
            </w:r>
          </w:hyperlink>
        </w:p>
        <w:p w:rsidR="007E5E37" w:rsidRDefault="00A4507A">
          <w:pPr>
            <w:pStyle w:val="30"/>
            <w:tabs>
              <w:tab w:val="left" w:pos="1680"/>
              <w:tab w:val="right" w:leader="dot" w:pos="8296"/>
            </w:tabs>
            <w:rPr>
              <w:noProof/>
            </w:rPr>
          </w:pPr>
          <w:hyperlink w:anchor="_Toc286841330" w:history="1">
            <w:r w:rsidR="007E5E37" w:rsidRPr="00C47510">
              <w:rPr>
                <w:rStyle w:val="ae"/>
                <w:noProof/>
              </w:rPr>
              <w:t>5.5.15.</w:t>
            </w:r>
            <w:r w:rsidR="007E5E37">
              <w:rPr>
                <w:noProof/>
              </w:rPr>
              <w:tab/>
            </w:r>
            <w:r w:rsidR="007E5E37" w:rsidRPr="00C47510">
              <w:rPr>
                <w:rStyle w:val="ae"/>
                <w:rFonts w:hint="eastAsia"/>
                <w:noProof/>
              </w:rPr>
              <w:t>改变格式句子填空（</w:t>
            </w:r>
            <w:r w:rsidR="007E5E37" w:rsidRPr="00C47510">
              <w:rPr>
                <w:rStyle w:val="ae"/>
                <w:noProof/>
              </w:rPr>
              <w:t>Cloze Sentence With Form Changing</w:t>
            </w:r>
            <w:r w:rsidR="007E5E37" w:rsidRPr="00C47510">
              <w:rPr>
                <w:rStyle w:val="ae"/>
                <w:rFonts w:hint="eastAsia"/>
                <w:noProof/>
              </w:rPr>
              <w:t>）</w:t>
            </w:r>
            <w:r w:rsidR="007E5E37">
              <w:rPr>
                <w:noProof/>
                <w:webHidden/>
              </w:rPr>
              <w:tab/>
            </w:r>
            <w:r w:rsidR="007E5E37">
              <w:rPr>
                <w:noProof/>
                <w:webHidden/>
              </w:rPr>
              <w:fldChar w:fldCharType="begin"/>
            </w:r>
            <w:r w:rsidR="007E5E37">
              <w:rPr>
                <w:noProof/>
                <w:webHidden/>
              </w:rPr>
              <w:instrText xml:space="preserve"> PAGEREF _Toc286841330 \h </w:instrText>
            </w:r>
            <w:r w:rsidR="007E5E37">
              <w:rPr>
                <w:noProof/>
                <w:webHidden/>
              </w:rPr>
            </w:r>
            <w:r w:rsidR="007E5E37">
              <w:rPr>
                <w:noProof/>
                <w:webHidden/>
              </w:rPr>
              <w:fldChar w:fldCharType="separate"/>
            </w:r>
            <w:r w:rsidR="007E5E37">
              <w:rPr>
                <w:noProof/>
                <w:webHidden/>
              </w:rPr>
              <w:t>75</w:t>
            </w:r>
            <w:r w:rsidR="007E5E37">
              <w:rPr>
                <w:noProof/>
                <w:webHidden/>
              </w:rPr>
              <w:fldChar w:fldCharType="end"/>
            </w:r>
          </w:hyperlink>
        </w:p>
        <w:p w:rsidR="007E5E37" w:rsidRDefault="00A4507A">
          <w:pPr>
            <w:pStyle w:val="30"/>
            <w:tabs>
              <w:tab w:val="left" w:pos="1680"/>
              <w:tab w:val="right" w:leader="dot" w:pos="8296"/>
            </w:tabs>
            <w:rPr>
              <w:noProof/>
            </w:rPr>
          </w:pPr>
          <w:hyperlink w:anchor="_Toc286841331" w:history="1">
            <w:r w:rsidR="007E5E37" w:rsidRPr="00C47510">
              <w:rPr>
                <w:rStyle w:val="ae"/>
                <w:noProof/>
              </w:rPr>
              <w:t>5.5.16.</w:t>
            </w:r>
            <w:r w:rsidR="007E5E37">
              <w:rPr>
                <w:noProof/>
              </w:rPr>
              <w:tab/>
            </w:r>
            <w:r w:rsidR="007E5E37" w:rsidRPr="00C47510">
              <w:rPr>
                <w:rStyle w:val="ae"/>
                <w:rFonts w:hint="eastAsia"/>
                <w:noProof/>
              </w:rPr>
              <w:t>阅读理解填空题（</w:t>
            </w:r>
            <w:r w:rsidR="007E5E37" w:rsidRPr="00C47510">
              <w:rPr>
                <w:rStyle w:val="ae"/>
                <w:noProof/>
              </w:rPr>
              <w:t>Reading Cloze</w:t>
            </w:r>
            <w:r w:rsidR="007E5E37" w:rsidRPr="00C47510">
              <w:rPr>
                <w:rStyle w:val="ae"/>
                <w:rFonts w:hint="eastAsia"/>
                <w:noProof/>
              </w:rPr>
              <w:t>）</w:t>
            </w:r>
            <w:r w:rsidR="007E5E37">
              <w:rPr>
                <w:noProof/>
                <w:webHidden/>
              </w:rPr>
              <w:tab/>
            </w:r>
            <w:r w:rsidR="007E5E37">
              <w:rPr>
                <w:noProof/>
                <w:webHidden/>
              </w:rPr>
              <w:fldChar w:fldCharType="begin"/>
            </w:r>
            <w:r w:rsidR="007E5E37">
              <w:rPr>
                <w:noProof/>
                <w:webHidden/>
              </w:rPr>
              <w:instrText xml:space="preserve"> PAGEREF _Toc286841331 \h </w:instrText>
            </w:r>
            <w:r w:rsidR="007E5E37">
              <w:rPr>
                <w:noProof/>
                <w:webHidden/>
              </w:rPr>
            </w:r>
            <w:r w:rsidR="007E5E37">
              <w:rPr>
                <w:noProof/>
                <w:webHidden/>
              </w:rPr>
              <w:fldChar w:fldCharType="separate"/>
            </w:r>
            <w:r w:rsidR="007E5E37">
              <w:rPr>
                <w:noProof/>
                <w:webHidden/>
              </w:rPr>
              <w:t>75</w:t>
            </w:r>
            <w:r w:rsidR="007E5E37">
              <w:rPr>
                <w:noProof/>
                <w:webHidden/>
              </w:rPr>
              <w:fldChar w:fldCharType="end"/>
            </w:r>
          </w:hyperlink>
        </w:p>
        <w:p w:rsidR="007E5E37" w:rsidRDefault="00A4507A">
          <w:pPr>
            <w:pStyle w:val="30"/>
            <w:tabs>
              <w:tab w:val="left" w:pos="1680"/>
              <w:tab w:val="right" w:leader="dot" w:pos="8296"/>
            </w:tabs>
            <w:rPr>
              <w:noProof/>
            </w:rPr>
          </w:pPr>
          <w:hyperlink w:anchor="_Toc286841332" w:history="1">
            <w:r w:rsidR="007E5E37" w:rsidRPr="00C47510">
              <w:rPr>
                <w:rStyle w:val="ae"/>
                <w:noProof/>
              </w:rPr>
              <w:t>5.5.17.</w:t>
            </w:r>
            <w:r w:rsidR="007E5E37">
              <w:rPr>
                <w:noProof/>
              </w:rPr>
              <w:tab/>
            </w:r>
            <w:r w:rsidR="007E5E37" w:rsidRPr="00C47510">
              <w:rPr>
                <w:rStyle w:val="ae"/>
                <w:rFonts w:hint="eastAsia"/>
                <w:noProof/>
              </w:rPr>
              <w:t>翻译选择题（</w:t>
            </w:r>
            <w:r w:rsidR="007E5E37" w:rsidRPr="00C47510">
              <w:rPr>
                <w:rStyle w:val="ae"/>
                <w:noProof/>
              </w:rPr>
              <w:t>Translation Choice</w:t>
            </w:r>
            <w:r w:rsidR="007E5E37" w:rsidRPr="00C47510">
              <w:rPr>
                <w:rStyle w:val="ae"/>
                <w:rFonts w:hint="eastAsia"/>
                <w:noProof/>
              </w:rPr>
              <w:t>）</w:t>
            </w:r>
            <w:r w:rsidR="007E5E37">
              <w:rPr>
                <w:noProof/>
                <w:webHidden/>
              </w:rPr>
              <w:tab/>
            </w:r>
            <w:r w:rsidR="007E5E37">
              <w:rPr>
                <w:noProof/>
                <w:webHidden/>
              </w:rPr>
              <w:fldChar w:fldCharType="begin"/>
            </w:r>
            <w:r w:rsidR="007E5E37">
              <w:rPr>
                <w:noProof/>
                <w:webHidden/>
              </w:rPr>
              <w:instrText xml:space="preserve"> PAGEREF _Toc286841332 \h </w:instrText>
            </w:r>
            <w:r w:rsidR="007E5E37">
              <w:rPr>
                <w:noProof/>
                <w:webHidden/>
              </w:rPr>
            </w:r>
            <w:r w:rsidR="007E5E37">
              <w:rPr>
                <w:noProof/>
                <w:webHidden/>
              </w:rPr>
              <w:fldChar w:fldCharType="separate"/>
            </w:r>
            <w:r w:rsidR="007E5E37">
              <w:rPr>
                <w:noProof/>
                <w:webHidden/>
              </w:rPr>
              <w:t>77</w:t>
            </w:r>
            <w:r w:rsidR="007E5E37">
              <w:rPr>
                <w:noProof/>
                <w:webHidden/>
              </w:rPr>
              <w:fldChar w:fldCharType="end"/>
            </w:r>
          </w:hyperlink>
        </w:p>
        <w:p w:rsidR="007E5E37" w:rsidRDefault="00A4507A">
          <w:pPr>
            <w:pStyle w:val="30"/>
            <w:tabs>
              <w:tab w:val="left" w:pos="1680"/>
              <w:tab w:val="right" w:leader="dot" w:pos="8296"/>
            </w:tabs>
            <w:rPr>
              <w:noProof/>
            </w:rPr>
          </w:pPr>
          <w:hyperlink w:anchor="_Toc286841333" w:history="1">
            <w:r w:rsidR="007E5E37" w:rsidRPr="00C47510">
              <w:rPr>
                <w:rStyle w:val="ae"/>
                <w:noProof/>
              </w:rPr>
              <w:t>5.5.18.</w:t>
            </w:r>
            <w:r w:rsidR="007E5E37">
              <w:rPr>
                <w:noProof/>
              </w:rPr>
              <w:tab/>
            </w:r>
            <w:r w:rsidR="007E5E37" w:rsidRPr="00C47510">
              <w:rPr>
                <w:rStyle w:val="ae"/>
                <w:rFonts w:hint="eastAsia"/>
                <w:noProof/>
              </w:rPr>
              <w:t>翻译匹配（</w:t>
            </w:r>
            <w:r w:rsidR="007E5E37" w:rsidRPr="00C47510">
              <w:rPr>
                <w:rStyle w:val="ae"/>
                <w:noProof/>
              </w:rPr>
              <w:t>Translation Matching</w:t>
            </w:r>
            <w:r w:rsidR="007E5E37" w:rsidRPr="00C47510">
              <w:rPr>
                <w:rStyle w:val="ae"/>
                <w:rFonts w:hint="eastAsia"/>
                <w:noProof/>
              </w:rPr>
              <w:t>）</w:t>
            </w:r>
            <w:r w:rsidR="007E5E37">
              <w:rPr>
                <w:noProof/>
                <w:webHidden/>
              </w:rPr>
              <w:tab/>
            </w:r>
            <w:r w:rsidR="007E5E37">
              <w:rPr>
                <w:noProof/>
                <w:webHidden/>
              </w:rPr>
              <w:fldChar w:fldCharType="begin"/>
            </w:r>
            <w:r w:rsidR="007E5E37">
              <w:rPr>
                <w:noProof/>
                <w:webHidden/>
              </w:rPr>
              <w:instrText xml:space="preserve"> PAGEREF _Toc286841333 \h </w:instrText>
            </w:r>
            <w:r w:rsidR="007E5E37">
              <w:rPr>
                <w:noProof/>
                <w:webHidden/>
              </w:rPr>
            </w:r>
            <w:r w:rsidR="007E5E37">
              <w:rPr>
                <w:noProof/>
                <w:webHidden/>
              </w:rPr>
              <w:fldChar w:fldCharType="separate"/>
            </w:r>
            <w:r w:rsidR="007E5E37">
              <w:rPr>
                <w:noProof/>
                <w:webHidden/>
              </w:rPr>
              <w:t>77</w:t>
            </w:r>
            <w:r w:rsidR="007E5E37">
              <w:rPr>
                <w:noProof/>
                <w:webHidden/>
              </w:rPr>
              <w:fldChar w:fldCharType="end"/>
            </w:r>
          </w:hyperlink>
        </w:p>
        <w:p w:rsidR="007E5E37" w:rsidRDefault="00A4507A">
          <w:pPr>
            <w:pStyle w:val="20"/>
            <w:rPr>
              <w:noProof/>
            </w:rPr>
          </w:pPr>
          <w:hyperlink w:anchor="_Toc286841334" w:history="1">
            <w:r w:rsidR="007E5E37" w:rsidRPr="00C47510">
              <w:rPr>
                <w:rStyle w:val="ae"/>
                <w:noProof/>
              </w:rPr>
              <w:t>5.6.</w:t>
            </w:r>
            <w:r w:rsidR="007E5E37">
              <w:rPr>
                <w:noProof/>
              </w:rPr>
              <w:tab/>
            </w:r>
            <w:r w:rsidR="007E5E37" w:rsidRPr="00C47510">
              <w:rPr>
                <w:rStyle w:val="ae"/>
                <w:rFonts w:hint="eastAsia"/>
                <w:noProof/>
              </w:rPr>
              <w:t>新世纪大学英语视听说口语试题</w:t>
            </w:r>
            <w:r w:rsidR="007E5E37">
              <w:rPr>
                <w:noProof/>
                <w:webHidden/>
              </w:rPr>
              <w:tab/>
            </w:r>
            <w:r w:rsidR="007E5E37">
              <w:rPr>
                <w:noProof/>
                <w:webHidden/>
              </w:rPr>
              <w:fldChar w:fldCharType="begin"/>
            </w:r>
            <w:r w:rsidR="007E5E37">
              <w:rPr>
                <w:noProof/>
                <w:webHidden/>
              </w:rPr>
              <w:instrText xml:space="preserve"> PAGEREF _Toc286841334 \h </w:instrText>
            </w:r>
            <w:r w:rsidR="007E5E37">
              <w:rPr>
                <w:noProof/>
                <w:webHidden/>
              </w:rPr>
            </w:r>
            <w:r w:rsidR="007E5E37">
              <w:rPr>
                <w:noProof/>
                <w:webHidden/>
              </w:rPr>
              <w:fldChar w:fldCharType="separate"/>
            </w:r>
            <w:r w:rsidR="007E5E37">
              <w:rPr>
                <w:noProof/>
                <w:webHidden/>
              </w:rPr>
              <w:t>79</w:t>
            </w:r>
            <w:r w:rsidR="007E5E37">
              <w:rPr>
                <w:noProof/>
                <w:webHidden/>
              </w:rPr>
              <w:fldChar w:fldCharType="end"/>
            </w:r>
          </w:hyperlink>
        </w:p>
        <w:p w:rsidR="007E5E37" w:rsidRDefault="00A4507A">
          <w:pPr>
            <w:pStyle w:val="30"/>
            <w:tabs>
              <w:tab w:val="left" w:pos="1680"/>
              <w:tab w:val="right" w:leader="dot" w:pos="8296"/>
            </w:tabs>
            <w:rPr>
              <w:noProof/>
            </w:rPr>
          </w:pPr>
          <w:hyperlink w:anchor="_Toc286841335" w:history="1">
            <w:r w:rsidR="007E5E37" w:rsidRPr="00C47510">
              <w:rPr>
                <w:rStyle w:val="ae"/>
                <w:noProof/>
              </w:rPr>
              <w:t>5.6.1.</w:t>
            </w:r>
            <w:r w:rsidR="007E5E37">
              <w:rPr>
                <w:noProof/>
              </w:rPr>
              <w:tab/>
            </w:r>
            <w:r w:rsidR="007E5E37" w:rsidRPr="00C47510">
              <w:rPr>
                <w:rStyle w:val="ae"/>
                <w:rFonts w:hint="eastAsia"/>
                <w:noProof/>
              </w:rPr>
              <w:t>句子复述（</w:t>
            </w:r>
            <w:r w:rsidR="007E5E37" w:rsidRPr="00C47510">
              <w:rPr>
                <w:rStyle w:val="ae"/>
                <w:noProof/>
              </w:rPr>
              <w:t>Sentence Repeating</w:t>
            </w:r>
            <w:r w:rsidR="007E5E37" w:rsidRPr="00C47510">
              <w:rPr>
                <w:rStyle w:val="ae"/>
                <w:rFonts w:hint="eastAsia"/>
                <w:noProof/>
              </w:rPr>
              <w:t>）</w:t>
            </w:r>
            <w:r w:rsidR="007E5E37">
              <w:rPr>
                <w:noProof/>
                <w:webHidden/>
              </w:rPr>
              <w:tab/>
            </w:r>
            <w:r w:rsidR="007E5E37">
              <w:rPr>
                <w:noProof/>
                <w:webHidden/>
              </w:rPr>
              <w:fldChar w:fldCharType="begin"/>
            </w:r>
            <w:r w:rsidR="007E5E37">
              <w:rPr>
                <w:noProof/>
                <w:webHidden/>
              </w:rPr>
              <w:instrText xml:space="preserve"> PAGEREF _Toc286841335 \h </w:instrText>
            </w:r>
            <w:r w:rsidR="007E5E37">
              <w:rPr>
                <w:noProof/>
                <w:webHidden/>
              </w:rPr>
            </w:r>
            <w:r w:rsidR="007E5E37">
              <w:rPr>
                <w:noProof/>
                <w:webHidden/>
              </w:rPr>
              <w:fldChar w:fldCharType="separate"/>
            </w:r>
            <w:r w:rsidR="007E5E37">
              <w:rPr>
                <w:noProof/>
                <w:webHidden/>
              </w:rPr>
              <w:t>79</w:t>
            </w:r>
            <w:r w:rsidR="007E5E37">
              <w:rPr>
                <w:noProof/>
                <w:webHidden/>
              </w:rPr>
              <w:fldChar w:fldCharType="end"/>
            </w:r>
          </w:hyperlink>
        </w:p>
        <w:p w:rsidR="007E5E37" w:rsidRDefault="00A4507A">
          <w:pPr>
            <w:pStyle w:val="30"/>
            <w:tabs>
              <w:tab w:val="left" w:pos="1680"/>
              <w:tab w:val="right" w:leader="dot" w:pos="8296"/>
            </w:tabs>
            <w:rPr>
              <w:noProof/>
            </w:rPr>
          </w:pPr>
          <w:hyperlink w:anchor="_Toc286841336" w:history="1">
            <w:r w:rsidR="007E5E37" w:rsidRPr="00C47510">
              <w:rPr>
                <w:rStyle w:val="ae"/>
                <w:noProof/>
              </w:rPr>
              <w:t>5.6.2.</w:t>
            </w:r>
            <w:r w:rsidR="007E5E37">
              <w:rPr>
                <w:noProof/>
              </w:rPr>
              <w:tab/>
            </w:r>
            <w:r w:rsidR="007E5E37" w:rsidRPr="00C47510">
              <w:rPr>
                <w:rStyle w:val="ae"/>
                <w:rFonts w:hint="eastAsia"/>
                <w:noProof/>
              </w:rPr>
              <w:t>听对话回答问题（</w:t>
            </w:r>
            <w:r w:rsidR="007E5E37" w:rsidRPr="00C47510">
              <w:rPr>
                <w:rStyle w:val="ae"/>
                <w:noProof/>
              </w:rPr>
              <w:t>Listening Conversation Question and Question-answering</w:t>
            </w:r>
            <w:r w:rsidR="007E5E37" w:rsidRPr="00C47510">
              <w:rPr>
                <w:rStyle w:val="ae"/>
                <w:rFonts w:hint="eastAsia"/>
                <w:noProof/>
              </w:rPr>
              <w:t>）</w:t>
            </w:r>
            <w:r w:rsidR="007E5E37">
              <w:rPr>
                <w:noProof/>
                <w:webHidden/>
              </w:rPr>
              <w:tab/>
            </w:r>
            <w:r w:rsidR="007E5E37">
              <w:rPr>
                <w:noProof/>
                <w:webHidden/>
              </w:rPr>
              <w:fldChar w:fldCharType="begin"/>
            </w:r>
            <w:r w:rsidR="007E5E37">
              <w:rPr>
                <w:noProof/>
                <w:webHidden/>
              </w:rPr>
              <w:instrText xml:space="preserve"> PAGEREF _Toc286841336 \h </w:instrText>
            </w:r>
            <w:r w:rsidR="007E5E37">
              <w:rPr>
                <w:noProof/>
                <w:webHidden/>
              </w:rPr>
            </w:r>
            <w:r w:rsidR="007E5E37">
              <w:rPr>
                <w:noProof/>
                <w:webHidden/>
              </w:rPr>
              <w:fldChar w:fldCharType="separate"/>
            </w:r>
            <w:r w:rsidR="007E5E37">
              <w:rPr>
                <w:noProof/>
                <w:webHidden/>
              </w:rPr>
              <w:t>79</w:t>
            </w:r>
            <w:r w:rsidR="007E5E37">
              <w:rPr>
                <w:noProof/>
                <w:webHidden/>
              </w:rPr>
              <w:fldChar w:fldCharType="end"/>
            </w:r>
          </w:hyperlink>
        </w:p>
        <w:p w:rsidR="007E5E37" w:rsidRDefault="00A4507A">
          <w:pPr>
            <w:pStyle w:val="30"/>
            <w:tabs>
              <w:tab w:val="left" w:pos="1680"/>
              <w:tab w:val="right" w:leader="dot" w:pos="8296"/>
            </w:tabs>
            <w:rPr>
              <w:noProof/>
            </w:rPr>
          </w:pPr>
          <w:hyperlink w:anchor="_Toc286841337" w:history="1">
            <w:r w:rsidR="007E5E37" w:rsidRPr="00C47510">
              <w:rPr>
                <w:rStyle w:val="ae"/>
                <w:noProof/>
              </w:rPr>
              <w:t>5.6.3.</w:t>
            </w:r>
            <w:r w:rsidR="007E5E37">
              <w:rPr>
                <w:noProof/>
              </w:rPr>
              <w:tab/>
            </w:r>
            <w:r w:rsidR="007E5E37" w:rsidRPr="00C47510">
              <w:rPr>
                <w:rStyle w:val="ae"/>
                <w:rFonts w:hint="eastAsia"/>
                <w:noProof/>
              </w:rPr>
              <w:t>简短发言（</w:t>
            </w:r>
            <w:r w:rsidR="007E5E37" w:rsidRPr="00C47510">
              <w:rPr>
                <w:rStyle w:val="ae"/>
                <w:noProof/>
              </w:rPr>
              <w:t>Short Speech</w:t>
            </w:r>
            <w:r w:rsidR="007E5E37" w:rsidRPr="00C47510">
              <w:rPr>
                <w:rStyle w:val="ae"/>
                <w:rFonts w:hint="eastAsia"/>
                <w:noProof/>
              </w:rPr>
              <w:t>）</w:t>
            </w:r>
            <w:r w:rsidR="007E5E37">
              <w:rPr>
                <w:noProof/>
                <w:webHidden/>
              </w:rPr>
              <w:tab/>
            </w:r>
            <w:r w:rsidR="007E5E37">
              <w:rPr>
                <w:noProof/>
                <w:webHidden/>
              </w:rPr>
              <w:fldChar w:fldCharType="begin"/>
            </w:r>
            <w:r w:rsidR="007E5E37">
              <w:rPr>
                <w:noProof/>
                <w:webHidden/>
              </w:rPr>
              <w:instrText xml:space="preserve"> PAGEREF _Toc286841337 \h </w:instrText>
            </w:r>
            <w:r w:rsidR="007E5E37">
              <w:rPr>
                <w:noProof/>
                <w:webHidden/>
              </w:rPr>
            </w:r>
            <w:r w:rsidR="007E5E37">
              <w:rPr>
                <w:noProof/>
                <w:webHidden/>
              </w:rPr>
              <w:fldChar w:fldCharType="separate"/>
            </w:r>
            <w:r w:rsidR="007E5E37">
              <w:rPr>
                <w:noProof/>
                <w:webHidden/>
              </w:rPr>
              <w:t>81</w:t>
            </w:r>
            <w:r w:rsidR="007E5E37">
              <w:rPr>
                <w:noProof/>
                <w:webHidden/>
              </w:rPr>
              <w:fldChar w:fldCharType="end"/>
            </w:r>
          </w:hyperlink>
        </w:p>
        <w:p w:rsidR="007E5E37" w:rsidRDefault="00A4507A">
          <w:pPr>
            <w:pStyle w:val="11"/>
            <w:rPr>
              <w:noProof/>
            </w:rPr>
          </w:pPr>
          <w:hyperlink w:anchor="_Toc286841338" w:history="1">
            <w:r w:rsidR="007E5E37" w:rsidRPr="00C47510">
              <w:rPr>
                <w:rStyle w:val="ae"/>
                <w:noProof/>
              </w:rPr>
              <w:t>6.</w:t>
            </w:r>
            <w:r w:rsidR="007E5E37">
              <w:rPr>
                <w:noProof/>
              </w:rPr>
              <w:tab/>
            </w:r>
            <w:r w:rsidR="007E5E37" w:rsidRPr="00C47510">
              <w:rPr>
                <w:rStyle w:val="ae"/>
                <w:rFonts w:hint="eastAsia"/>
                <w:noProof/>
              </w:rPr>
              <w:t>答卷</w:t>
            </w:r>
            <w:r w:rsidR="007E5E37">
              <w:rPr>
                <w:noProof/>
                <w:webHidden/>
              </w:rPr>
              <w:tab/>
            </w:r>
            <w:r w:rsidR="007E5E37">
              <w:rPr>
                <w:noProof/>
                <w:webHidden/>
              </w:rPr>
              <w:fldChar w:fldCharType="begin"/>
            </w:r>
            <w:r w:rsidR="007E5E37">
              <w:rPr>
                <w:noProof/>
                <w:webHidden/>
              </w:rPr>
              <w:instrText xml:space="preserve"> PAGEREF _Toc286841338 \h </w:instrText>
            </w:r>
            <w:r w:rsidR="007E5E37">
              <w:rPr>
                <w:noProof/>
                <w:webHidden/>
              </w:rPr>
            </w:r>
            <w:r w:rsidR="007E5E37">
              <w:rPr>
                <w:noProof/>
                <w:webHidden/>
              </w:rPr>
              <w:fldChar w:fldCharType="separate"/>
            </w:r>
            <w:r w:rsidR="007E5E37">
              <w:rPr>
                <w:noProof/>
                <w:webHidden/>
              </w:rPr>
              <w:t>81</w:t>
            </w:r>
            <w:r w:rsidR="007E5E37">
              <w:rPr>
                <w:noProof/>
                <w:webHidden/>
              </w:rPr>
              <w:fldChar w:fldCharType="end"/>
            </w:r>
          </w:hyperlink>
        </w:p>
        <w:p w:rsidR="007E5E37" w:rsidRDefault="00A4507A">
          <w:pPr>
            <w:pStyle w:val="20"/>
            <w:rPr>
              <w:noProof/>
            </w:rPr>
          </w:pPr>
          <w:hyperlink w:anchor="_Toc286841339" w:history="1">
            <w:r w:rsidR="007E5E37" w:rsidRPr="00C47510">
              <w:rPr>
                <w:rStyle w:val="ae"/>
                <w:noProof/>
              </w:rPr>
              <w:t>6.1.</w:t>
            </w:r>
            <w:r w:rsidR="007E5E37">
              <w:rPr>
                <w:noProof/>
              </w:rPr>
              <w:tab/>
            </w:r>
            <w:r w:rsidR="007E5E37" w:rsidRPr="00C47510">
              <w:rPr>
                <w:rStyle w:val="ae"/>
                <w:rFonts w:hint="eastAsia"/>
                <w:noProof/>
              </w:rPr>
              <w:t>答卷文件组织</w:t>
            </w:r>
            <w:r w:rsidR="007E5E37">
              <w:rPr>
                <w:noProof/>
                <w:webHidden/>
              </w:rPr>
              <w:tab/>
            </w:r>
            <w:r w:rsidR="007E5E37">
              <w:rPr>
                <w:noProof/>
                <w:webHidden/>
              </w:rPr>
              <w:fldChar w:fldCharType="begin"/>
            </w:r>
            <w:r w:rsidR="007E5E37">
              <w:rPr>
                <w:noProof/>
                <w:webHidden/>
              </w:rPr>
              <w:instrText xml:space="preserve"> PAGEREF _Toc286841339 \h </w:instrText>
            </w:r>
            <w:r w:rsidR="007E5E37">
              <w:rPr>
                <w:noProof/>
                <w:webHidden/>
              </w:rPr>
            </w:r>
            <w:r w:rsidR="007E5E37">
              <w:rPr>
                <w:noProof/>
                <w:webHidden/>
              </w:rPr>
              <w:fldChar w:fldCharType="separate"/>
            </w:r>
            <w:r w:rsidR="007E5E37">
              <w:rPr>
                <w:noProof/>
                <w:webHidden/>
              </w:rPr>
              <w:t>81</w:t>
            </w:r>
            <w:r w:rsidR="007E5E37">
              <w:rPr>
                <w:noProof/>
                <w:webHidden/>
              </w:rPr>
              <w:fldChar w:fldCharType="end"/>
            </w:r>
          </w:hyperlink>
        </w:p>
        <w:p w:rsidR="007E5E37" w:rsidRDefault="00A4507A">
          <w:pPr>
            <w:pStyle w:val="20"/>
            <w:rPr>
              <w:noProof/>
            </w:rPr>
          </w:pPr>
          <w:hyperlink w:anchor="_Toc286841340" w:history="1">
            <w:r w:rsidR="007E5E37" w:rsidRPr="00C47510">
              <w:rPr>
                <w:rStyle w:val="ae"/>
                <w:noProof/>
              </w:rPr>
              <w:t>6.2.</w:t>
            </w:r>
            <w:r w:rsidR="007E5E37">
              <w:rPr>
                <w:noProof/>
              </w:rPr>
              <w:tab/>
            </w:r>
            <w:r w:rsidR="007E5E37" w:rsidRPr="00C47510">
              <w:rPr>
                <w:rStyle w:val="ae"/>
                <w:rFonts w:hint="eastAsia"/>
                <w:noProof/>
              </w:rPr>
              <w:t>答卷文件结构</w:t>
            </w:r>
            <w:r w:rsidR="007E5E37">
              <w:rPr>
                <w:noProof/>
                <w:webHidden/>
              </w:rPr>
              <w:tab/>
            </w:r>
            <w:r w:rsidR="007E5E37">
              <w:rPr>
                <w:noProof/>
                <w:webHidden/>
              </w:rPr>
              <w:fldChar w:fldCharType="begin"/>
            </w:r>
            <w:r w:rsidR="007E5E37">
              <w:rPr>
                <w:noProof/>
                <w:webHidden/>
              </w:rPr>
              <w:instrText xml:space="preserve"> PAGEREF _Toc286841340 \h </w:instrText>
            </w:r>
            <w:r w:rsidR="007E5E37">
              <w:rPr>
                <w:noProof/>
                <w:webHidden/>
              </w:rPr>
            </w:r>
            <w:r w:rsidR="007E5E37">
              <w:rPr>
                <w:noProof/>
                <w:webHidden/>
              </w:rPr>
              <w:fldChar w:fldCharType="separate"/>
            </w:r>
            <w:r w:rsidR="007E5E37">
              <w:rPr>
                <w:noProof/>
                <w:webHidden/>
              </w:rPr>
              <w:t>82</w:t>
            </w:r>
            <w:r w:rsidR="007E5E37">
              <w:rPr>
                <w:noProof/>
                <w:webHidden/>
              </w:rPr>
              <w:fldChar w:fldCharType="end"/>
            </w:r>
          </w:hyperlink>
        </w:p>
        <w:p w:rsidR="007E5E37" w:rsidRDefault="00A4507A">
          <w:pPr>
            <w:pStyle w:val="20"/>
            <w:rPr>
              <w:noProof/>
            </w:rPr>
          </w:pPr>
          <w:hyperlink w:anchor="_Toc286841341" w:history="1">
            <w:r w:rsidR="007E5E37" w:rsidRPr="00C47510">
              <w:rPr>
                <w:rStyle w:val="ae"/>
                <w:noProof/>
              </w:rPr>
              <w:t>6.3.</w:t>
            </w:r>
            <w:r w:rsidR="007E5E37">
              <w:rPr>
                <w:noProof/>
              </w:rPr>
              <w:tab/>
            </w:r>
            <w:r w:rsidR="007E5E37" w:rsidRPr="00C47510">
              <w:rPr>
                <w:rStyle w:val="ae"/>
                <w:noProof/>
              </w:rPr>
              <w:t>Answer.xml</w:t>
            </w:r>
            <w:r w:rsidR="007E5E37" w:rsidRPr="00C47510">
              <w:rPr>
                <w:rStyle w:val="ae"/>
                <w:rFonts w:hint="eastAsia"/>
                <w:noProof/>
              </w:rPr>
              <w:t>结构</w:t>
            </w:r>
            <w:r w:rsidR="007E5E37">
              <w:rPr>
                <w:noProof/>
                <w:webHidden/>
              </w:rPr>
              <w:tab/>
            </w:r>
            <w:r w:rsidR="007E5E37">
              <w:rPr>
                <w:noProof/>
                <w:webHidden/>
              </w:rPr>
              <w:fldChar w:fldCharType="begin"/>
            </w:r>
            <w:r w:rsidR="007E5E37">
              <w:rPr>
                <w:noProof/>
                <w:webHidden/>
              </w:rPr>
              <w:instrText xml:space="preserve"> PAGEREF _Toc286841341 \h </w:instrText>
            </w:r>
            <w:r w:rsidR="007E5E37">
              <w:rPr>
                <w:noProof/>
                <w:webHidden/>
              </w:rPr>
            </w:r>
            <w:r w:rsidR="007E5E37">
              <w:rPr>
                <w:noProof/>
                <w:webHidden/>
              </w:rPr>
              <w:fldChar w:fldCharType="separate"/>
            </w:r>
            <w:r w:rsidR="007E5E37">
              <w:rPr>
                <w:noProof/>
                <w:webHidden/>
              </w:rPr>
              <w:t>84</w:t>
            </w:r>
            <w:r w:rsidR="007E5E37">
              <w:rPr>
                <w:noProof/>
                <w:webHidden/>
              </w:rPr>
              <w:fldChar w:fldCharType="end"/>
            </w:r>
          </w:hyperlink>
        </w:p>
        <w:p w:rsidR="007E5E37" w:rsidRDefault="00A4507A">
          <w:pPr>
            <w:pStyle w:val="30"/>
            <w:tabs>
              <w:tab w:val="left" w:pos="1680"/>
              <w:tab w:val="right" w:leader="dot" w:pos="8296"/>
            </w:tabs>
            <w:rPr>
              <w:noProof/>
            </w:rPr>
          </w:pPr>
          <w:hyperlink w:anchor="_Toc286841342" w:history="1">
            <w:r w:rsidR="007E5E37" w:rsidRPr="00C47510">
              <w:rPr>
                <w:rStyle w:val="ae"/>
                <w:noProof/>
              </w:rPr>
              <w:t>6.3.1.</w:t>
            </w:r>
            <w:r w:rsidR="007E5E37">
              <w:rPr>
                <w:noProof/>
              </w:rPr>
              <w:tab/>
            </w:r>
            <w:r w:rsidR="007E5E37" w:rsidRPr="00C47510">
              <w:rPr>
                <w:rStyle w:val="ae"/>
                <w:noProof/>
              </w:rPr>
              <w:t>Answer</w:t>
            </w:r>
            <w:r w:rsidR="007E5E37">
              <w:rPr>
                <w:noProof/>
                <w:webHidden/>
              </w:rPr>
              <w:tab/>
            </w:r>
            <w:r w:rsidR="007E5E37">
              <w:rPr>
                <w:noProof/>
                <w:webHidden/>
              </w:rPr>
              <w:fldChar w:fldCharType="begin"/>
            </w:r>
            <w:r w:rsidR="007E5E37">
              <w:rPr>
                <w:noProof/>
                <w:webHidden/>
              </w:rPr>
              <w:instrText xml:space="preserve"> PAGEREF _Toc286841342 \h </w:instrText>
            </w:r>
            <w:r w:rsidR="007E5E37">
              <w:rPr>
                <w:noProof/>
                <w:webHidden/>
              </w:rPr>
            </w:r>
            <w:r w:rsidR="007E5E37">
              <w:rPr>
                <w:noProof/>
                <w:webHidden/>
              </w:rPr>
              <w:fldChar w:fldCharType="separate"/>
            </w:r>
            <w:r w:rsidR="007E5E37">
              <w:rPr>
                <w:noProof/>
                <w:webHidden/>
              </w:rPr>
              <w:t>84</w:t>
            </w:r>
            <w:r w:rsidR="007E5E37">
              <w:rPr>
                <w:noProof/>
                <w:webHidden/>
              </w:rPr>
              <w:fldChar w:fldCharType="end"/>
            </w:r>
          </w:hyperlink>
        </w:p>
        <w:p w:rsidR="007E5E37" w:rsidRDefault="00A4507A">
          <w:pPr>
            <w:pStyle w:val="30"/>
            <w:tabs>
              <w:tab w:val="left" w:pos="1680"/>
              <w:tab w:val="right" w:leader="dot" w:pos="8296"/>
            </w:tabs>
            <w:rPr>
              <w:noProof/>
            </w:rPr>
          </w:pPr>
          <w:hyperlink w:anchor="_Toc286841343" w:history="1">
            <w:r w:rsidR="007E5E37" w:rsidRPr="00C47510">
              <w:rPr>
                <w:rStyle w:val="ae"/>
                <w:noProof/>
              </w:rPr>
              <w:t>6.3.2.</w:t>
            </w:r>
            <w:r w:rsidR="007E5E37">
              <w:rPr>
                <w:noProof/>
              </w:rPr>
              <w:tab/>
            </w:r>
            <w:r w:rsidR="007E5E37" w:rsidRPr="00C47510">
              <w:rPr>
                <w:rStyle w:val="ae"/>
                <w:noProof/>
              </w:rPr>
              <w:t>Value</w:t>
            </w:r>
            <w:r w:rsidR="007E5E37">
              <w:rPr>
                <w:noProof/>
                <w:webHidden/>
              </w:rPr>
              <w:tab/>
            </w:r>
            <w:r w:rsidR="007E5E37">
              <w:rPr>
                <w:noProof/>
                <w:webHidden/>
              </w:rPr>
              <w:fldChar w:fldCharType="begin"/>
            </w:r>
            <w:r w:rsidR="007E5E37">
              <w:rPr>
                <w:noProof/>
                <w:webHidden/>
              </w:rPr>
              <w:instrText xml:space="preserve"> PAGEREF _Toc286841343 \h </w:instrText>
            </w:r>
            <w:r w:rsidR="007E5E37">
              <w:rPr>
                <w:noProof/>
                <w:webHidden/>
              </w:rPr>
            </w:r>
            <w:r w:rsidR="007E5E37">
              <w:rPr>
                <w:noProof/>
                <w:webHidden/>
              </w:rPr>
              <w:fldChar w:fldCharType="separate"/>
            </w:r>
            <w:r w:rsidR="007E5E37">
              <w:rPr>
                <w:noProof/>
                <w:webHidden/>
              </w:rPr>
              <w:t>84</w:t>
            </w:r>
            <w:r w:rsidR="007E5E37">
              <w:rPr>
                <w:noProof/>
                <w:webHidden/>
              </w:rPr>
              <w:fldChar w:fldCharType="end"/>
            </w:r>
          </w:hyperlink>
        </w:p>
        <w:p w:rsidR="007E5E37" w:rsidRDefault="00A4507A">
          <w:pPr>
            <w:pStyle w:val="30"/>
            <w:tabs>
              <w:tab w:val="left" w:pos="1680"/>
              <w:tab w:val="right" w:leader="dot" w:pos="8296"/>
            </w:tabs>
            <w:rPr>
              <w:noProof/>
            </w:rPr>
          </w:pPr>
          <w:hyperlink w:anchor="_Toc286841344" w:history="1">
            <w:r w:rsidR="007E5E37" w:rsidRPr="00C47510">
              <w:rPr>
                <w:rStyle w:val="ae"/>
                <w:noProof/>
              </w:rPr>
              <w:t>6.3.3.</w:t>
            </w:r>
            <w:r w:rsidR="007E5E37">
              <w:rPr>
                <w:noProof/>
              </w:rPr>
              <w:tab/>
            </w:r>
            <w:r w:rsidR="007E5E37" w:rsidRPr="00C47510">
              <w:rPr>
                <w:rStyle w:val="ae"/>
                <w:rFonts w:hint="eastAsia"/>
                <w:noProof/>
              </w:rPr>
              <w:t>示例</w:t>
            </w:r>
            <w:r w:rsidR="007E5E37">
              <w:rPr>
                <w:noProof/>
                <w:webHidden/>
              </w:rPr>
              <w:tab/>
            </w:r>
            <w:r w:rsidR="007E5E37">
              <w:rPr>
                <w:noProof/>
                <w:webHidden/>
              </w:rPr>
              <w:fldChar w:fldCharType="begin"/>
            </w:r>
            <w:r w:rsidR="007E5E37">
              <w:rPr>
                <w:noProof/>
                <w:webHidden/>
              </w:rPr>
              <w:instrText xml:space="preserve"> PAGEREF _Toc286841344 \h </w:instrText>
            </w:r>
            <w:r w:rsidR="007E5E37">
              <w:rPr>
                <w:noProof/>
                <w:webHidden/>
              </w:rPr>
            </w:r>
            <w:r w:rsidR="007E5E37">
              <w:rPr>
                <w:noProof/>
                <w:webHidden/>
              </w:rPr>
              <w:fldChar w:fldCharType="separate"/>
            </w:r>
            <w:r w:rsidR="007E5E37">
              <w:rPr>
                <w:noProof/>
                <w:webHidden/>
              </w:rPr>
              <w:t>85</w:t>
            </w:r>
            <w:r w:rsidR="007E5E37">
              <w:rPr>
                <w:noProof/>
                <w:webHidden/>
              </w:rPr>
              <w:fldChar w:fldCharType="end"/>
            </w:r>
          </w:hyperlink>
        </w:p>
        <w:p w:rsidR="007E5E37" w:rsidRDefault="00A4507A">
          <w:pPr>
            <w:pStyle w:val="11"/>
            <w:rPr>
              <w:noProof/>
            </w:rPr>
          </w:pPr>
          <w:hyperlink w:anchor="_Toc286841345" w:history="1">
            <w:r w:rsidR="007E5E37" w:rsidRPr="00C47510">
              <w:rPr>
                <w:rStyle w:val="ae"/>
                <w:noProof/>
              </w:rPr>
              <w:t>7.</w:t>
            </w:r>
            <w:r w:rsidR="007E5E37">
              <w:rPr>
                <w:noProof/>
              </w:rPr>
              <w:tab/>
            </w:r>
            <w:r w:rsidR="007E5E37" w:rsidRPr="00C47510">
              <w:rPr>
                <w:rStyle w:val="ae"/>
                <w:rFonts w:hint="eastAsia"/>
                <w:noProof/>
              </w:rPr>
              <w:t>答卷包</w:t>
            </w:r>
            <w:r w:rsidR="007E5E37">
              <w:rPr>
                <w:noProof/>
                <w:webHidden/>
              </w:rPr>
              <w:tab/>
            </w:r>
            <w:r w:rsidR="007E5E37">
              <w:rPr>
                <w:noProof/>
                <w:webHidden/>
              </w:rPr>
              <w:fldChar w:fldCharType="begin"/>
            </w:r>
            <w:r w:rsidR="007E5E37">
              <w:rPr>
                <w:noProof/>
                <w:webHidden/>
              </w:rPr>
              <w:instrText xml:space="preserve"> PAGEREF _Toc286841345 \h </w:instrText>
            </w:r>
            <w:r w:rsidR="007E5E37">
              <w:rPr>
                <w:noProof/>
                <w:webHidden/>
              </w:rPr>
            </w:r>
            <w:r w:rsidR="007E5E37">
              <w:rPr>
                <w:noProof/>
                <w:webHidden/>
              </w:rPr>
              <w:fldChar w:fldCharType="separate"/>
            </w:r>
            <w:r w:rsidR="007E5E37">
              <w:rPr>
                <w:noProof/>
                <w:webHidden/>
              </w:rPr>
              <w:t>85</w:t>
            </w:r>
            <w:r w:rsidR="007E5E37">
              <w:rPr>
                <w:noProof/>
                <w:webHidden/>
              </w:rPr>
              <w:fldChar w:fldCharType="end"/>
            </w:r>
          </w:hyperlink>
        </w:p>
        <w:p w:rsidR="007E5E37" w:rsidRDefault="00A4507A">
          <w:pPr>
            <w:pStyle w:val="20"/>
            <w:rPr>
              <w:noProof/>
            </w:rPr>
          </w:pPr>
          <w:hyperlink w:anchor="_Toc286841346" w:history="1">
            <w:r w:rsidR="007E5E37" w:rsidRPr="00C47510">
              <w:rPr>
                <w:rStyle w:val="ae"/>
                <w:noProof/>
              </w:rPr>
              <w:t>7.1.</w:t>
            </w:r>
            <w:r w:rsidR="007E5E37">
              <w:rPr>
                <w:noProof/>
              </w:rPr>
              <w:tab/>
            </w:r>
            <w:r w:rsidR="007E5E37" w:rsidRPr="00C47510">
              <w:rPr>
                <w:rStyle w:val="ae"/>
                <w:rFonts w:hint="eastAsia"/>
                <w:noProof/>
              </w:rPr>
              <w:t>答卷包文件组织</w:t>
            </w:r>
            <w:r w:rsidR="007E5E37">
              <w:rPr>
                <w:noProof/>
                <w:webHidden/>
              </w:rPr>
              <w:tab/>
            </w:r>
            <w:r w:rsidR="007E5E37">
              <w:rPr>
                <w:noProof/>
                <w:webHidden/>
              </w:rPr>
              <w:fldChar w:fldCharType="begin"/>
            </w:r>
            <w:r w:rsidR="007E5E37">
              <w:rPr>
                <w:noProof/>
                <w:webHidden/>
              </w:rPr>
              <w:instrText xml:space="preserve"> PAGEREF _Toc286841346 \h </w:instrText>
            </w:r>
            <w:r w:rsidR="007E5E37">
              <w:rPr>
                <w:noProof/>
                <w:webHidden/>
              </w:rPr>
            </w:r>
            <w:r w:rsidR="007E5E37">
              <w:rPr>
                <w:noProof/>
                <w:webHidden/>
              </w:rPr>
              <w:fldChar w:fldCharType="separate"/>
            </w:r>
            <w:r w:rsidR="007E5E37">
              <w:rPr>
                <w:noProof/>
                <w:webHidden/>
              </w:rPr>
              <w:t>85</w:t>
            </w:r>
            <w:r w:rsidR="007E5E37">
              <w:rPr>
                <w:noProof/>
                <w:webHidden/>
              </w:rPr>
              <w:fldChar w:fldCharType="end"/>
            </w:r>
          </w:hyperlink>
        </w:p>
        <w:p w:rsidR="007E5E37" w:rsidRDefault="00A4507A">
          <w:pPr>
            <w:pStyle w:val="20"/>
            <w:rPr>
              <w:noProof/>
            </w:rPr>
          </w:pPr>
          <w:hyperlink w:anchor="_Toc286841347" w:history="1">
            <w:r w:rsidR="007E5E37" w:rsidRPr="00C47510">
              <w:rPr>
                <w:rStyle w:val="ae"/>
                <w:noProof/>
              </w:rPr>
              <w:t>7.2.</w:t>
            </w:r>
            <w:r w:rsidR="007E5E37">
              <w:rPr>
                <w:noProof/>
              </w:rPr>
              <w:tab/>
            </w:r>
            <w:r w:rsidR="007E5E37" w:rsidRPr="00C47510">
              <w:rPr>
                <w:rStyle w:val="ae"/>
                <w:rFonts w:hint="eastAsia"/>
                <w:noProof/>
              </w:rPr>
              <w:t>答卷包文件结构</w:t>
            </w:r>
            <w:r w:rsidR="007E5E37">
              <w:rPr>
                <w:noProof/>
                <w:webHidden/>
              </w:rPr>
              <w:tab/>
            </w:r>
            <w:r w:rsidR="007E5E37">
              <w:rPr>
                <w:noProof/>
                <w:webHidden/>
              </w:rPr>
              <w:fldChar w:fldCharType="begin"/>
            </w:r>
            <w:r w:rsidR="007E5E37">
              <w:rPr>
                <w:noProof/>
                <w:webHidden/>
              </w:rPr>
              <w:instrText xml:space="preserve"> PAGEREF _Toc286841347 \h </w:instrText>
            </w:r>
            <w:r w:rsidR="007E5E37">
              <w:rPr>
                <w:noProof/>
                <w:webHidden/>
              </w:rPr>
            </w:r>
            <w:r w:rsidR="007E5E37">
              <w:rPr>
                <w:noProof/>
                <w:webHidden/>
              </w:rPr>
              <w:fldChar w:fldCharType="separate"/>
            </w:r>
            <w:r w:rsidR="007E5E37">
              <w:rPr>
                <w:noProof/>
                <w:webHidden/>
              </w:rPr>
              <w:t>86</w:t>
            </w:r>
            <w:r w:rsidR="007E5E37">
              <w:rPr>
                <w:noProof/>
                <w:webHidden/>
              </w:rPr>
              <w:fldChar w:fldCharType="end"/>
            </w:r>
          </w:hyperlink>
        </w:p>
        <w:p w:rsidR="007E5E37" w:rsidRDefault="00A4507A">
          <w:pPr>
            <w:pStyle w:val="20"/>
            <w:rPr>
              <w:noProof/>
            </w:rPr>
          </w:pPr>
          <w:hyperlink w:anchor="_Toc286841348" w:history="1">
            <w:r w:rsidR="007E5E37" w:rsidRPr="00C47510">
              <w:rPr>
                <w:rStyle w:val="ae"/>
                <w:noProof/>
              </w:rPr>
              <w:t>7.3.</w:t>
            </w:r>
            <w:r w:rsidR="007E5E37">
              <w:rPr>
                <w:noProof/>
              </w:rPr>
              <w:tab/>
            </w:r>
            <w:r w:rsidR="007E5E37" w:rsidRPr="00C47510">
              <w:rPr>
                <w:rStyle w:val="ae"/>
                <w:noProof/>
              </w:rPr>
              <w:t>answers.xml</w:t>
            </w:r>
            <w:r w:rsidR="007E5E37" w:rsidRPr="00C47510">
              <w:rPr>
                <w:rStyle w:val="ae"/>
                <w:rFonts w:hint="eastAsia"/>
                <w:noProof/>
              </w:rPr>
              <w:t>结构</w:t>
            </w:r>
            <w:r w:rsidR="007E5E37">
              <w:rPr>
                <w:noProof/>
                <w:webHidden/>
              </w:rPr>
              <w:tab/>
            </w:r>
            <w:r w:rsidR="007E5E37">
              <w:rPr>
                <w:noProof/>
                <w:webHidden/>
              </w:rPr>
              <w:fldChar w:fldCharType="begin"/>
            </w:r>
            <w:r w:rsidR="007E5E37">
              <w:rPr>
                <w:noProof/>
                <w:webHidden/>
              </w:rPr>
              <w:instrText xml:space="preserve"> PAGEREF _Toc286841348 \h </w:instrText>
            </w:r>
            <w:r w:rsidR="007E5E37">
              <w:rPr>
                <w:noProof/>
                <w:webHidden/>
              </w:rPr>
            </w:r>
            <w:r w:rsidR="007E5E37">
              <w:rPr>
                <w:noProof/>
                <w:webHidden/>
              </w:rPr>
              <w:fldChar w:fldCharType="separate"/>
            </w:r>
            <w:r w:rsidR="007E5E37">
              <w:rPr>
                <w:noProof/>
                <w:webHidden/>
              </w:rPr>
              <w:t>88</w:t>
            </w:r>
            <w:r w:rsidR="007E5E37">
              <w:rPr>
                <w:noProof/>
                <w:webHidden/>
              </w:rPr>
              <w:fldChar w:fldCharType="end"/>
            </w:r>
          </w:hyperlink>
        </w:p>
        <w:p w:rsidR="007E5E37" w:rsidRDefault="00A4507A">
          <w:pPr>
            <w:pStyle w:val="30"/>
            <w:tabs>
              <w:tab w:val="left" w:pos="1680"/>
              <w:tab w:val="right" w:leader="dot" w:pos="8296"/>
            </w:tabs>
            <w:rPr>
              <w:noProof/>
            </w:rPr>
          </w:pPr>
          <w:hyperlink w:anchor="_Toc286841349" w:history="1">
            <w:r w:rsidR="007E5E37" w:rsidRPr="00C47510">
              <w:rPr>
                <w:rStyle w:val="ae"/>
                <w:noProof/>
              </w:rPr>
              <w:t>7.3.1.</w:t>
            </w:r>
            <w:r w:rsidR="007E5E37">
              <w:rPr>
                <w:noProof/>
              </w:rPr>
              <w:tab/>
            </w:r>
            <w:r w:rsidR="007E5E37" w:rsidRPr="00C47510">
              <w:rPr>
                <w:rStyle w:val="ae"/>
                <w:noProof/>
              </w:rPr>
              <w:t>answers</w:t>
            </w:r>
            <w:r w:rsidR="007E5E37">
              <w:rPr>
                <w:noProof/>
                <w:webHidden/>
              </w:rPr>
              <w:tab/>
            </w:r>
            <w:r w:rsidR="007E5E37">
              <w:rPr>
                <w:noProof/>
                <w:webHidden/>
              </w:rPr>
              <w:fldChar w:fldCharType="begin"/>
            </w:r>
            <w:r w:rsidR="007E5E37">
              <w:rPr>
                <w:noProof/>
                <w:webHidden/>
              </w:rPr>
              <w:instrText xml:space="preserve"> PAGEREF _Toc286841349 \h </w:instrText>
            </w:r>
            <w:r w:rsidR="007E5E37">
              <w:rPr>
                <w:noProof/>
                <w:webHidden/>
              </w:rPr>
            </w:r>
            <w:r w:rsidR="007E5E37">
              <w:rPr>
                <w:noProof/>
                <w:webHidden/>
              </w:rPr>
              <w:fldChar w:fldCharType="separate"/>
            </w:r>
            <w:r w:rsidR="007E5E37">
              <w:rPr>
                <w:noProof/>
                <w:webHidden/>
              </w:rPr>
              <w:t>88</w:t>
            </w:r>
            <w:r w:rsidR="007E5E37">
              <w:rPr>
                <w:noProof/>
                <w:webHidden/>
              </w:rPr>
              <w:fldChar w:fldCharType="end"/>
            </w:r>
          </w:hyperlink>
        </w:p>
        <w:p w:rsidR="007E5E37" w:rsidRDefault="00A4507A">
          <w:pPr>
            <w:pStyle w:val="30"/>
            <w:tabs>
              <w:tab w:val="left" w:pos="1680"/>
              <w:tab w:val="right" w:leader="dot" w:pos="8296"/>
            </w:tabs>
            <w:rPr>
              <w:noProof/>
            </w:rPr>
          </w:pPr>
          <w:hyperlink w:anchor="_Toc286841350" w:history="1">
            <w:r w:rsidR="007E5E37" w:rsidRPr="00C47510">
              <w:rPr>
                <w:rStyle w:val="ae"/>
                <w:noProof/>
              </w:rPr>
              <w:t>7.3.2.</w:t>
            </w:r>
            <w:r w:rsidR="007E5E37">
              <w:rPr>
                <w:noProof/>
              </w:rPr>
              <w:tab/>
            </w:r>
            <w:r w:rsidR="007E5E37" w:rsidRPr="00C47510">
              <w:rPr>
                <w:rStyle w:val="ae"/>
                <w:noProof/>
              </w:rPr>
              <w:t>meta</w:t>
            </w:r>
            <w:r w:rsidR="007E5E37">
              <w:rPr>
                <w:noProof/>
                <w:webHidden/>
              </w:rPr>
              <w:tab/>
            </w:r>
            <w:r w:rsidR="007E5E37">
              <w:rPr>
                <w:noProof/>
                <w:webHidden/>
              </w:rPr>
              <w:fldChar w:fldCharType="begin"/>
            </w:r>
            <w:r w:rsidR="007E5E37">
              <w:rPr>
                <w:noProof/>
                <w:webHidden/>
              </w:rPr>
              <w:instrText xml:space="preserve"> PAGEREF _Toc286841350 \h </w:instrText>
            </w:r>
            <w:r w:rsidR="007E5E37">
              <w:rPr>
                <w:noProof/>
                <w:webHidden/>
              </w:rPr>
            </w:r>
            <w:r w:rsidR="007E5E37">
              <w:rPr>
                <w:noProof/>
                <w:webHidden/>
              </w:rPr>
              <w:fldChar w:fldCharType="separate"/>
            </w:r>
            <w:r w:rsidR="007E5E37">
              <w:rPr>
                <w:noProof/>
                <w:webHidden/>
              </w:rPr>
              <w:t>88</w:t>
            </w:r>
            <w:r w:rsidR="007E5E37">
              <w:rPr>
                <w:noProof/>
                <w:webHidden/>
              </w:rPr>
              <w:fldChar w:fldCharType="end"/>
            </w:r>
          </w:hyperlink>
        </w:p>
        <w:p w:rsidR="007E5E37" w:rsidRDefault="00A4507A">
          <w:pPr>
            <w:pStyle w:val="30"/>
            <w:tabs>
              <w:tab w:val="left" w:pos="1680"/>
              <w:tab w:val="right" w:leader="dot" w:pos="8296"/>
            </w:tabs>
            <w:rPr>
              <w:noProof/>
            </w:rPr>
          </w:pPr>
          <w:hyperlink w:anchor="_Toc286841351" w:history="1">
            <w:r w:rsidR="007E5E37" w:rsidRPr="00C47510">
              <w:rPr>
                <w:rStyle w:val="ae"/>
                <w:noProof/>
              </w:rPr>
              <w:t>7.3.3.</w:t>
            </w:r>
            <w:r w:rsidR="007E5E37">
              <w:rPr>
                <w:noProof/>
              </w:rPr>
              <w:tab/>
            </w:r>
            <w:r w:rsidR="007E5E37" w:rsidRPr="00C47510">
              <w:rPr>
                <w:rStyle w:val="ae"/>
                <w:noProof/>
              </w:rPr>
              <w:t>school</w:t>
            </w:r>
            <w:r w:rsidR="007E5E37">
              <w:rPr>
                <w:noProof/>
                <w:webHidden/>
              </w:rPr>
              <w:tab/>
            </w:r>
            <w:r w:rsidR="007E5E37">
              <w:rPr>
                <w:noProof/>
                <w:webHidden/>
              </w:rPr>
              <w:fldChar w:fldCharType="begin"/>
            </w:r>
            <w:r w:rsidR="007E5E37">
              <w:rPr>
                <w:noProof/>
                <w:webHidden/>
              </w:rPr>
              <w:instrText xml:space="preserve"> PAGEREF _Toc286841351 \h </w:instrText>
            </w:r>
            <w:r w:rsidR="007E5E37">
              <w:rPr>
                <w:noProof/>
                <w:webHidden/>
              </w:rPr>
            </w:r>
            <w:r w:rsidR="007E5E37">
              <w:rPr>
                <w:noProof/>
                <w:webHidden/>
              </w:rPr>
              <w:fldChar w:fldCharType="separate"/>
            </w:r>
            <w:r w:rsidR="007E5E37">
              <w:rPr>
                <w:noProof/>
                <w:webHidden/>
              </w:rPr>
              <w:t>88</w:t>
            </w:r>
            <w:r w:rsidR="007E5E37">
              <w:rPr>
                <w:noProof/>
                <w:webHidden/>
              </w:rPr>
              <w:fldChar w:fldCharType="end"/>
            </w:r>
          </w:hyperlink>
        </w:p>
        <w:p w:rsidR="007E5E37" w:rsidRDefault="00A4507A">
          <w:pPr>
            <w:pStyle w:val="30"/>
            <w:tabs>
              <w:tab w:val="left" w:pos="1680"/>
              <w:tab w:val="right" w:leader="dot" w:pos="8296"/>
            </w:tabs>
            <w:rPr>
              <w:noProof/>
            </w:rPr>
          </w:pPr>
          <w:hyperlink w:anchor="_Toc286841352" w:history="1">
            <w:r w:rsidR="007E5E37" w:rsidRPr="00C47510">
              <w:rPr>
                <w:rStyle w:val="ae"/>
                <w:noProof/>
              </w:rPr>
              <w:t>7.3.4.</w:t>
            </w:r>
            <w:r w:rsidR="007E5E37">
              <w:rPr>
                <w:noProof/>
              </w:rPr>
              <w:tab/>
            </w:r>
            <w:r w:rsidR="007E5E37" w:rsidRPr="00C47510">
              <w:rPr>
                <w:rStyle w:val="ae"/>
                <w:noProof/>
              </w:rPr>
              <w:t>exam</w:t>
            </w:r>
            <w:r w:rsidR="007E5E37">
              <w:rPr>
                <w:noProof/>
                <w:webHidden/>
              </w:rPr>
              <w:tab/>
            </w:r>
            <w:r w:rsidR="007E5E37">
              <w:rPr>
                <w:noProof/>
                <w:webHidden/>
              </w:rPr>
              <w:fldChar w:fldCharType="begin"/>
            </w:r>
            <w:r w:rsidR="007E5E37">
              <w:rPr>
                <w:noProof/>
                <w:webHidden/>
              </w:rPr>
              <w:instrText xml:space="preserve"> PAGEREF _Toc286841352 \h </w:instrText>
            </w:r>
            <w:r w:rsidR="007E5E37">
              <w:rPr>
                <w:noProof/>
                <w:webHidden/>
              </w:rPr>
            </w:r>
            <w:r w:rsidR="007E5E37">
              <w:rPr>
                <w:noProof/>
                <w:webHidden/>
              </w:rPr>
              <w:fldChar w:fldCharType="separate"/>
            </w:r>
            <w:r w:rsidR="007E5E37">
              <w:rPr>
                <w:noProof/>
                <w:webHidden/>
              </w:rPr>
              <w:t>89</w:t>
            </w:r>
            <w:r w:rsidR="007E5E37">
              <w:rPr>
                <w:noProof/>
                <w:webHidden/>
              </w:rPr>
              <w:fldChar w:fldCharType="end"/>
            </w:r>
          </w:hyperlink>
        </w:p>
        <w:p w:rsidR="007E5E37" w:rsidRDefault="00A4507A">
          <w:pPr>
            <w:pStyle w:val="30"/>
            <w:tabs>
              <w:tab w:val="left" w:pos="1680"/>
              <w:tab w:val="right" w:leader="dot" w:pos="8296"/>
            </w:tabs>
            <w:rPr>
              <w:noProof/>
            </w:rPr>
          </w:pPr>
          <w:hyperlink w:anchor="_Toc286841353" w:history="1">
            <w:r w:rsidR="007E5E37" w:rsidRPr="00C47510">
              <w:rPr>
                <w:rStyle w:val="ae"/>
                <w:noProof/>
              </w:rPr>
              <w:t>7.3.5.</w:t>
            </w:r>
            <w:r w:rsidR="007E5E37">
              <w:rPr>
                <w:noProof/>
              </w:rPr>
              <w:tab/>
            </w:r>
            <w:r w:rsidR="007E5E37" w:rsidRPr="00C47510">
              <w:rPr>
                <w:rStyle w:val="ae"/>
                <w:noProof/>
              </w:rPr>
              <w:t>paper</w:t>
            </w:r>
            <w:r w:rsidR="007E5E37">
              <w:rPr>
                <w:noProof/>
                <w:webHidden/>
              </w:rPr>
              <w:tab/>
            </w:r>
            <w:r w:rsidR="007E5E37">
              <w:rPr>
                <w:noProof/>
                <w:webHidden/>
              </w:rPr>
              <w:fldChar w:fldCharType="begin"/>
            </w:r>
            <w:r w:rsidR="007E5E37">
              <w:rPr>
                <w:noProof/>
                <w:webHidden/>
              </w:rPr>
              <w:instrText xml:space="preserve"> PAGEREF _Toc286841353 \h </w:instrText>
            </w:r>
            <w:r w:rsidR="007E5E37">
              <w:rPr>
                <w:noProof/>
                <w:webHidden/>
              </w:rPr>
            </w:r>
            <w:r w:rsidR="007E5E37">
              <w:rPr>
                <w:noProof/>
                <w:webHidden/>
              </w:rPr>
              <w:fldChar w:fldCharType="separate"/>
            </w:r>
            <w:r w:rsidR="007E5E37">
              <w:rPr>
                <w:noProof/>
                <w:webHidden/>
              </w:rPr>
              <w:t>89</w:t>
            </w:r>
            <w:r w:rsidR="007E5E37">
              <w:rPr>
                <w:noProof/>
                <w:webHidden/>
              </w:rPr>
              <w:fldChar w:fldCharType="end"/>
            </w:r>
          </w:hyperlink>
        </w:p>
        <w:p w:rsidR="007E5E37" w:rsidRDefault="00A4507A">
          <w:pPr>
            <w:pStyle w:val="30"/>
            <w:tabs>
              <w:tab w:val="left" w:pos="1680"/>
              <w:tab w:val="right" w:leader="dot" w:pos="8296"/>
            </w:tabs>
            <w:rPr>
              <w:noProof/>
            </w:rPr>
          </w:pPr>
          <w:hyperlink w:anchor="_Toc286841354" w:history="1">
            <w:r w:rsidR="007E5E37" w:rsidRPr="00C47510">
              <w:rPr>
                <w:rStyle w:val="ae"/>
                <w:noProof/>
              </w:rPr>
              <w:t>7.3.6.</w:t>
            </w:r>
            <w:r w:rsidR="007E5E37">
              <w:rPr>
                <w:noProof/>
              </w:rPr>
              <w:tab/>
            </w:r>
            <w:r w:rsidR="007E5E37" w:rsidRPr="00C47510">
              <w:rPr>
                <w:rStyle w:val="ae"/>
                <w:noProof/>
              </w:rPr>
              <w:t>answer</w:t>
            </w:r>
            <w:r w:rsidR="007E5E37">
              <w:rPr>
                <w:noProof/>
                <w:webHidden/>
              </w:rPr>
              <w:tab/>
            </w:r>
            <w:r w:rsidR="007E5E37">
              <w:rPr>
                <w:noProof/>
                <w:webHidden/>
              </w:rPr>
              <w:fldChar w:fldCharType="begin"/>
            </w:r>
            <w:r w:rsidR="007E5E37">
              <w:rPr>
                <w:noProof/>
                <w:webHidden/>
              </w:rPr>
              <w:instrText xml:space="preserve"> PAGEREF _Toc286841354 \h </w:instrText>
            </w:r>
            <w:r w:rsidR="007E5E37">
              <w:rPr>
                <w:noProof/>
                <w:webHidden/>
              </w:rPr>
            </w:r>
            <w:r w:rsidR="007E5E37">
              <w:rPr>
                <w:noProof/>
                <w:webHidden/>
              </w:rPr>
              <w:fldChar w:fldCharType="separate"/>
            </w:r>
            <w:r w:rsidR="007E5E37">
              <w:rPr>
                <w:noProof/>
                <w:webHidden/>
              </w:rPr>
              <w:t>89</w:t>
            </w:r>
            <w:r w:rsidR="007E5E37">
              <w:rPr>
                <w:noProof/>
                <w:webHidden/>
              </w:rPr>
              <w:fldChar w:fldCharType="end"/>
            </w:r>
          </w:hyperlink>
        </w:p>
        <w:p w:rsidR="007E5E37" w:rsidRDefault="00A4507A">
          <w:pPr>
            <w:pStyle w:val="30"/>
            <w:tabs>
              <w:tab w:val="left" w:pos="1680"/>
              <w:tab w:val="right" w:leader="dot" w:pos="8296"/>
            </w:tabs>
            <w:rPr>
              <w:noProof/>
            </w:rPr>
          </w:pPr>
          <w:hyperlink w:anchor="_Toc286841355" w:history="1">
            <w:r w:rsidR="007E5E37" w:rsidRPr="00C47510">
              <w:rPr>
                <w:rStyle w:val="ae"/>
                <w:noProof/>
              </w:rPr>
              <w:t>7.3.7.</w:t>
            </w:r>
            <w:r w:rsidR="007E5E37">
              <w:rPr>
                <w:noProof/>
              </w:rPr>
              <w:tab/>
            </w:r>
            <w:r w:rsidR="007E5E37" w:rsidRPr="00C47510">
              <w:rPr>
                <w:rStyle w:val="ae"/>
                <w:rFonts w:hint="eastAsia"/>
                <w:noProof/>
              </w:rPr>
              <w:t>示例</w:t>
            </w:r>
            <w:r w:rsidR="007E5E37">
              <w:rPr>
                <w:noProof/>
                <w:webHidden/>
              </w:rPr>
              <w:tab/>
            </w:r>
            <w:r w:rsidR="007E5E37">
              <w:rPr>
                <w:noProof/>
                <w:webHidden/>
              </w:rPr>
              <w:fldChar w:fldCharType="begin"/>
            </w:r>
            <w:r w:rsidR="007E5E37">
              <w:rPr>
                <w:noProof/>
                <w:webHidden/>
              </w:rPr>
              <w:instrText xml:space="preserve"> PAGEREF _Toc286841355 \h </w:instrText>
            </w:r>
            <w:r w:rsidR="007E5E37">
              <w:rPr>
                <w:noProof/>
                <w:webHidden/>
              </w:rPr>
            </w:r>
            <w:r w:rsidR="007E5E37">
              <w:rPr>
                <w:noProof/>
                <w:webHidden/>
              </w:rPr>
              <w:fldChar w:fldCharType="separate"/>
            </w:r>
            <w:r w:rsidR="007E5E37">
              <w:rPr>
                <w:noProof/>
                <w:webHidden/>
              </w:rPr>
              <w:t>90</w:t>
            </w:r>
            <w:r w:rsidR="007E5E37">
              <w:rPr>
                <w:noProof/>
                <w:webHidden/>
              </w:rPr>
              <w:fldChar w:fldCharType="end"/>
            </w:r>
          </w:hyperlink>
        </w:p>
        <w:p w:rsidR="007E5E37" w:rsidRDefault="00A4507A">
          <w:pPr>
            <w:pStyle w:val="11"/>
            <w:rPr>
              <w:noProof/>
            </w:rPr>
          </w:pPr>
          <w:hyperlink w:anchor="_Toc286841356" w:history="1">
            <w:r w:rsidR="007E5E37" w:rsidRPr="00C47510">
              <w:rPr>
                <w:rStyle w:val="ae"/>
                <w:noProof/>
              </w:rPr>
              <w:t>8.</w:t>
            </w:r>
            <w:r w:rsidR="007E5E37">
              <w:rPr>
                <w:noProof/>
              </w:rPr>
              <w:tab/>
            </w:r>
            <w:r w:rsidR="007E5E37" w:rsidRPr="00C47510">
              <w:rPr>
                <w:rStyle w:val="ae"/>
                <w:rFonts w:hint="eastAsia"/>
                <w:noProof/>
              </w:rPr>
              <w:t>分数包</w:t>
            </w:r>
            <w:r w:rsidR="007E5E37">
              <w:rPr>
                <w:noProof/>
                <w:webHidden/>
              </w:rPr>
              <w:tab/>
            </w:r>
            <w:r w:rsidR="007E5E37">
              <w:rPr>
                <w:noProof/>
                <w:webHidden/>
              </w:rPr>
              <w:fldChar w:fldCharType="begin"/>
            </w:r>
            <w:r w:rsidR="007E5E37">
              <w:rPr>
                <w:noProof/>
                <w:webHidden/>
              </w:rPr>
              <w:instrText xml:space="preserve"> PAGEREF _Toc286841356 \h </w:instrText>
            </w:r>
            <w:r w:rsidR="007E5E37">
              <w:rPr>
                <w:noProof/>
                <w:webHidden/>
              </w:rPr>
            </w:r>
            <w:r w:rsidR="007E5E37">
              <w:rPr>
                <w:noProof/>
                <w:webHidden/>
              </w:rPr>
              <w:fldChar w:fldCharType="separate"/>
            </w:r>
            <w:r w:rsidR="007E5E37">
              <w:rPr>
                <w:noProof/>
                <w:webHidden/>
              </w:rPr>
              <w:t>90</w:t>
            </w:r>
            <w:r w:rsidR="007E5E37">
              <w:rPr>
                <w:noProof/>
                <w:webHidden/>
              </w:rPr>
              <w:fldChar w:fldCharType="end"/>
            </w:r>
          </w:hyperlink>
        </w:p>
        <w:p w:rsidR="007E5E37" w:rsidRDefault="00A4507A">
          <w:pPr>
            <w:pStyle w:val="20"/>
            <w:rPr>
              <w:noProof/>
            </w:rPr>
          </w:pPr>
          <w:hyperlink w:anchor="_Toc286841357" w:history="1">
            <w:r w:rsidR="007E5E37" w:rsidRPr="00C47510">
              <w:rPr>
                <w:rStyle w:val="ae"/>
                <w:noProof/>
              </w:rPr>
              <w:t>8.1.</w:t>
            </w:r>
            <w:r w:rsidR="007E5E37">
              <w:rPr>
                <w:noProof/>
              </w:rPr>
              <w:tab/>
            </w:r>
            <w:r w:rsidR="007E5E37" w:rsidRPr="00C47510">
              <w:rPr>
                <w:rStyle w:val="ae"/>
                <w:rFonts w:hint="eastAsia"/>
                <w:noProof/>
              </w:rPr>
              <w:t>分数包文件组织</w:t>
            </w:r>
            <w:r w:rsidR="007E5E37">
              <w:rPr>
                <w:noProof/>
                <w:webHidden/>
              </w:rPr>
              <w:tab/>
            </w:r>
            <w:r w:rsidR="007E5E37">
              <w:rPr>
                <w:noProof/>
                <w:webHidden/>
              </w:rPr>
              <w:fldChar w:fldCharType="begin"/>
            </w:r>
            <w:r w:rsidR="007E5E37">
              <w:rPr>
                <w:noProof/>
                <w:webHidden/>
              </w:rPr>
              <w:instrText xml:space="preserve"> PAGEREF _Toc286841357 \h </w:instrText>
            </w:r>
            <w:r w:rsidR="007E5E37">
              <w:rPr>
                <w:noProof/>
                <w:webHidden/>
              </w:rPr>
            </w:r>
            <w:r w:rsidR="007E5E37">
              <w:rPr>
                <w:noProof/>
                <w:webHidden/>
              </w:rPr>
              <w:fldChar w:fldCharType="separate"/>
            </w:r>
            <w:r w:rsidR="007E5E37">
              <w:rPr>
                <w:noProof/>
                <w:webHidden/>
              </w:rPr>
              <w:t>90</w:t>
            </w:r>
            <w:r w:rsidR="007E5E37">
              <w:rPr>
                <w:noProof/>
                <w:webHidden/>
              </w:rPr>
              <w:fldChar w:fldCharType="end"/>
            </w:r>
          </w:hyperlink>
        </w:p>
        <w:p w:rsidR="007E5E37" w:rsidRDefault="00A4507A">
          <w:pPr>
            <w:pStyle w:val="20"/>
            <w:rPr>
              <w:noProof/>
            </w:rPr>
          </w:pPr>
          <w:hyperlink w:anchor="_Toc286841358" w:history="1">
            <w:r w:rsidR="007E5E37" w:rsidRPr="00C47510">
              <w:rPr>
                <w:rStyle w:val="ae"/>
                <w:noProof/>
              </w:rPr>
              <w:t>8.2.</w:t>
            </w:r>
            <w:r w:rsidR="007E5E37">
              <w:rPr>
                <w:noProof/>
              </w:rPr>
              <w:tab/>
            </w:r>
            <w:r w:rsidR="007E5E37" w:rsidRPr="00C47510">
              <w:rPr>
                <w:rStyle w:val="ae"/>
                <w:rFonts w:hint="eastAsia"/>
                <w:noProof/>
              </w:rPr>
              <w:t>答卷包文件结构</w:t>
            </w:r>
            <w:r w:rsidR="007E5E37">
              <w:rPr>
                <w:noProof/>
                <w:webHidden/>
              </w:rPr>
              <w:tab/>
            </w:r>
            <w:r w:rsidR="007E5E37">
              <w:rPr>
                <w:noProof/>
                <w:webHidden/>
              </w:rPr>
              <w:fldChar w:fldCharType="begin"/>
            </w:r>
            <w:r w:rsidR="007E5E37">
              <w:rPr>
                <w:noProof/>
                <w:webHidden/>
              </w:rPr>
              <w:instrText xml:space="preserve"> PAGEREF _Toc286841358 \h </w:instrText>
            </w:r>
            <w:r w:rsidR="007E5E37">
              <w:rPr>
                <w:noProof/>
                <w:webHidden/>
              </w:rPr>
            </w:r>
            <w:r w:rsidR="007E5E37">
              <w:rPr>
                <w:noProof/>
                <w:webHidden/>
              </w:rPr>
              <w:fldChar w:fldCharType="separate"/>
            </w:r>
            <w:r w:rsidR="007E5E37">
              <w:rPr>
                <w:noProof/>
                <w:webHidden/>
              </w:rPr>
              <w:t>90</w:t>
            </w:r>
            <w:r w:rsidR="007E5E37">
              <w:rPr>
                <w:noProof/>
                <w:webHidden/>
              </w:rPr>
              <w:fldChar w:fldCharType="end"/>
            </w:r>
          </w:hyperlink>
        </w:p>
        <w:p w:rsidR="007E5E37" w:rsidRDefault="00A4507A">
          <w:pPr>
            <w:pStyle w:val="20"/>
            <w:rPr>
              <w:noProof/>
            </w:rPr>
          </w:pPr>
          <w:hyperlink w:anchor="_Toc286841359" w:history="1">
            <w:r w:rsidR="007E5E37" w:rsidRPr="00C47510">
              <w:rPr>
                <w:rStyle w:val="ae"/>
                <w:noProof/>
              </w:rPr>
              <w:t>8.3.</w:t>
            </w:r>
            <w:r w:rsidR="007E5E37">
              <w:rPr>
                <w:noProof/>
              </w:rPr>
              <w:tab/>
            </w:r>
            <w:r w:rsidR="007E5E37" w:rsidRPr="00C47510">
              <w:rPr>
                <w:rStyle w:val="ae"/>
                <w:noProof/>
              </w:rPr>
              <w:t>scores.xml</w:t>
            </w:r>
            <w:r w:rsidR="007E5E37" w:rsidRPr="00C47510">
              <w:rPr>
                <w:rStyle w:val="ae"/>
                <w:rFonts w:hint="eastAsia"/>
                <w:noProof/>
              </w:rPr>
              <w:t>结构</w:t>
            </w:r>
            <w:r w:rsidR="007E5E37">
              <w:rPr>
                <w:noProof/>
                <w:webHidden/>
              </w:rPr>
              <w:tab/>
            </w:r>
            <w:r w:rsidR="007E5E37">
              <w:rPr>
                <w:noProof/>
                <w:webHidden/>
              </w:rPr>
              <w:fldChar w:fldCharType="begin"/>
            </w:r>
            <w:r w:rsidR="007E5E37">
              <w:rPr>
                <w:noProof/>
                <w:webHidden/>
              </w:rPr>
              <w:instrText xml:space="preserve"> PAGEREF _Toc286841359 \h </w:instrText>
            </w:r>
            <w:r w:rsidR="007E5E37">
              <w:rPr>
                <w:noProof/>
                <w:webHidden/>
              </w:rPr>
            </w:r>
            <w:r w:rsidR="007E5E37">
              <w:rPr>
                <w:noProof/>
                <w:webHidden/>
              </w:rPr>
              <w:fldChar w:fldCharType="separate"/>
            </w:r>
            <w:r w:rsidR="007E5E37">
              <w:rPr>
                <w:noProof/>
                <w:webHidden/>
              </w:rPr>
              <w:t>92</w:t>
            </w:r>
            <w:r w:rsidR="007E5E37">
              <w:rPr>
                <w:noProof/>
                <w:webHidden/>
              </w:rPr>
              <w:fldChar w:fldCharType="end"/>
            </w:r>
          </w:hyperlink>
        </w:p>
        <w:p w:rsidR="007E5E37" w:rsidRDefault="00A4507A">
          <w:pPr>
            <w:pStyle w:val="30"/>
            <w:tabs>
              <w:tab w:val="left" w:pos="1680"/>
              <w:tab w:val="right" w:leader="dot" w:pos="8296"/>
            </w:tabs>
            <w:rPr>
              <w:noProof/>
            </w:rPr>
          </w:pPr>
          <w:hyperlink w:anchor="_Toc286841360" w:history="1">
            <w:r w:rsidR="007E5E37" w:rsidRPr="00C47510">
              <w:rPr>
                <w:rStyle w:val="ae"/>
                <w:noProof/>
              </w:rPr>
              <w:t>8.3.1.</w:t>
            </w:r>
            <w:r w:rsidR="007E5E37">
              <w:rPr>
                <w:noProof/>
              </w:rPr>
              <w:tab/>
            </w:r>
            <w:r w:rsidR="007E5E37" w:rsidRPr="00C47510">
              <w:rPr>
                <w:rStyle w:val="ae"/>
                <w:noProof/>
              </w:rPr>
              <w:t>scores</w:t>
            </w:r>
            <w:r w:rsidR="007E5E37">
              <w:rPr>
                <w:noProof/>
                <w:webHidden/>
              </w:rPr>
              <w:tab/>
            </w:r>
            <w:r w:rsidR="007E5E37">
              <w:rPr>
                <w:noProof/>
                <w:webHidden/>
              </w:rPr>
              <w:fldChar w:fldCharType="begin"/>
            </w:r>
            <w:r w:rsidR="007E5E37">
              <w:rPr>
                <w:noProof/>
                <w:webHidden/>
              </w:rPr>
              <w:instrText xml:space="preserve"> PAGEREF _Toc286841360 \h </w:instrText>
            </w:r>
            <w:r w:rsidR="007E5E37">
              <w:rPr>
                <w:noProof/>
                <w:webHidden/>
              </w:rPr>
            </w:r>
            <w:r w:rsidR="007E5E37">
              <w:rPr>
                <w:noProof/>
                <w:webHidden/>
              </w:rPr>
              <w:fldChar w:fldCharType="separate"/>
            </w:r>
            <w:r w:rsidR="007E5E37">
              <w:rPr>
                <w:noProof/>
                <w:webHidden/>
              </w:rPr>
              <w:t>92</w:t>
            </w:r>
            <w:r w:rsidR="007E5E37">
              <w:rPr>
                <w:noProof/>
                <w:webHidden/>
              </w:rPr>
              <w:fldChar w:fldCharType="end"/>
            </w:r>
          </w:hyperlink>
        </w:p>
        <w:p w:rsidR="007E5E37" w:rsidRDefault="00A4507A">
          <w:pPr>
            <w:pStyle w:val="30"/>
            <w:tabs>
              <w:tab w:val="left" w:pos="1680"/>
              <w:tab w:val="right" w:leader="dot" w:pos="8296"/>
            </w:tabs>
            <w:rPr>
              <w:noProof/>
            </w:rPr>
          </w:pPr>
          <w:hyperlink w:anchor="_Toc286841361" w:history="1">
            <w:r w:rsidR="007E5E37" w:rsidRPr="00C47510">
              <w:rPr>
                <w:rStyle w:val="ae"/>
                <w:noProof/>
              </w:rPr>
              <w:t>8.3.2.</w:t>
            </w:r>
            <w:r w:rsidR="007E5E37">
              <w:rPr>
                <w:noProof/>
              </w:rPr>
              <w:tab/>
            </w:r>
            <w:r w:rsidR="007E5E37" w:rsidRPr="00C47510">
              <w:rPr>
                <w:rStyle w:val="ae"/>
                <w:noProof/>
              </w:rPr>
              <w:t>score</w:t>
            </w:r>
            <w:r w:rsidR="007E5E37">
              <w:rPr>
                <w:noProof/>
                <w:webHidden/>
              </w:rPr>
              <w:tab/>
            </w:r>
            <w:r w:rsidR="007E5E37">
              <w:rPr>
                <w:noProof/>
                <w:webHidden/>
              </w:rPr>
              <w:fldChar w:fldCharType="begin"/>
            </w:r>
            <w:r w:rsidR="007E5E37">
              <w:rPr>
                <w:noProof/>
                <w:webHidden/>
              </w:rPr>
              <w:instrText xml:space="preserve"> PAGEREF _Toc286841361 \h </w:instrText>
            </w:r>
            <w:r w:rsidR="007E5E37">
              <w:rPr>
                <w:noProof/>
                <w:webHidden/>
              </w:rPr>
            </w:r>
            <w:r w:rsidR="007E5E37">
              <w:rPr>
                <w:noProof/>
                <w:webHidden/>
              </w:rPr>
              <w:fldChar w:fldCharType="separate"/>
            </w:r>
            <w:r w:rsidR="007E5E37">
              <w:rPr>
                <w:noProof/>
                <w:webHidden/>
              </w:rPr>
              <w:t>92</w:t>
            </w:r>
            <w:r w:rsidR="007E5E37">
              <w:rPr>
                <w:noProof/>
                <w:webHidden/>
              </w:rPr>
              <w:fldChar w:fldCharType="end"/>
            </w:r>
          </w:hyperlink>
        </w:p>
        <w:p w:rsidR="007E5E37" w:rsidRDefault="00A4507A">
          <w:pPr>
            <w:pStyle w:val="30"/>
            <w:tabs>
              <w:tab w:val="left" w:pos="1680"/>
              <w:tab w:val="right" w:leader="dot" w:pos="8296"/>
            </w:tabs>
            <w:rPr>
              <w:noProof/>
            </w:rPr>
          </w:pPr>
          <w:hyperlink w:anchor="_Toc286841362" w:history="1">
            <w:r w:rsidR="007E5E37" w:rsidRPr="00C47510">
              <w:rPr>
                <w:rStyle w:val="ae"/>
                <w:noProof/>
              </w:rPr>
              <w:t>8.3.3.</w:t>
            </w:r>
            <w:r w:rsidR="007E5E37">
              <w:rPr>
                <w:noProof/>
              </w:rPr>
              <w:tab/>
            </w:r>
            <w:r w:rsidR="007E5E37" w:rsidRPr="00C47510">
              <w:rPr>
                <w:rStyle w:val="ae"/>
                <w:noProof/>
              </w:rPr>
              <w:t>value</w:t>
            </w:r>
            <w:r w:rsidR="007E5E37">
              <w:rPr>
                <w:noProof/>
                <w:webHidden/>
              </w:rPr>
              <w:tab/>
            </w:r>
            <w:r w:rsidR="007E5E37">
              <w:rPr>
                <w:noProof/>
                <w:webHidden/>
              </w:rPr>
              <w:fldChar w:fldCharType="begin"/>
            </w:r>
            <w:r w:rsidR="007E5E37">
              <w:rPr>
                <w:noProof/>
                <w:webHidden/>
              </w:rPr>
              <w:instrText xml:space="preserve"> PAGEREF _Toc286841362 \h </w:instrText>
            </w:r>
            <w:r w:rsidR="007E5E37">
              <w:rPr>
                <w:noProof/>
                <w:webHidden/>
              </w:rPr>
            </w:r>
            <w:r w:rsidR="007E5E37">
              <w:rPr>
                <w:noProof/>
                <w:webHidden/>
              </w:rPr>
              <w:fldChar w:fldCharType="separate"/>
            </w:r>
            <w:r w:rsidR="007E5E37">
              <w:rPr>
                <w:noProof/>
                <w:webHidden/>
              </w:rPr>
              <w:t>93</w:t>
            </w:r>
            <w:r w:rsidR="007E5E37">
              <w:rPr>
                <w:noProof/>
                <w:webHidden/>
              </w:rPr>
              <w:fldChar w:fldCharType="end"/>
            </w:r>
          </w:hyperlink>
        </w:p>
        <w:p w:rsidR="007E5E37" w:rsidRDefault="00A4507A">
          <w:pPr>
            <w:pStyle w:val="30"/>
            <w:tabs>
              <w:tab w:val="left" w:pos="1680"/>
              <w:tab w:val="right" w:leader="dot" w:pos="8296"/>
            </w:tabs>
            <w:rPr>
              <w:noProof/>
            </w:rPr>
          </w:pPr>
          <w:hyperlink w:anchor="_Toc286841363" w:history="1">
            <w:r w:rsidR="007E5E37" w:rsidRPr="00C47510">
              <w:rPr>
                <w:rStyle w:val="ae"/>
                <w:noProof/>
              </w:rPr>
              <w:t>8.3.4.</w:t>
            </w:r>
            <w:r w:rsidR="007E5E37">
              <w:rPr>
                <w:noProof/>
              </w:rPr>
              <w:tab/>
            </w:r>
            <w:r w:rsidR="007E5E37" w:rsidRPr="00C47510">
              <w:rPr>
                <w:rStyle w:val="ae"/>
                <w:rFonts w:hint="eastAsia"/>
                <w:noProof/>
              </w:rPr>
              <w:t>示例</w:t>
            </w:r>
            <w:r w:rsidR="007E5E37">
              <w:rPr>
                <w:noProof/>
                <w:webHidden/>
              </w:rPr>
              <w:tab/>
            </w:r>
            <w:r w:rsidR="007E5E37">
              <w:rPr>
                <w:noProof/>
                <w:webHidden/>
              </w:rPr>
              <w:fldChar w:fldCharType="begin"/>
            </w:r>
            <w:r w:rsidR="007E5E37">
              <w:rPr>
                <w:noProof/>
                <w:webHidden/>
              </w:rPr>
              <w:instrText xml:space="preserve"> PAGEREF _Toc286841363 \h </w:instrText>
            </w:r>
            <w:r w:rsidR="007E5E37">
              <w:rPr>
                <w:noProof/>
                <w:webHidden/>
              </w:rPr>
            </w:r>
            <w:r w:rsidR="007E5E37">
              <w:rPr>
                <w:noProof/>
                <w:webHidden/>
              </w:rPr>
              <w:fldChar w:fldCharType="separate"/>
            </w:r>
            <w:r w:rsidR="007E5E37">
              <w:rPr>
                <w:noProof/>
                <w:webHidden/>
              </w:rPr>
              <w:t>93</w:t>
            </w:r>
            <w:r w:rsidR="007E5E37">
              <w:rPr>
                <w:noProof/>
                <w:webHidden/>
              </w:rPr>
              <w:fldChar w:fldCharType="end"/>
            </w:r>
          </w:hyperlink>
        </w:p>
        <w:p w:rsidR="007E5E37" w:rsidRDefault="00A4507A">
          <w:pPr>
            <w:pStyle w:val="11"/>
            <w:rPr>
              <w:noProof/>
            </w:rPr>
          </w:pPr>
          <w:hyperlink w:anchor="_Toc286841364" w:history="1">
            <w:r w:rsidR="007E5E37" w:rsidRPr="00C47510">
              <w:rPr>
                <w:rStyle w:val="ae"/>
                <w:noProof/>
              </w:rPr>
              <w:t>9.</w:t>
            </w:r>
            <w:r w:rsidR="007E5E37">
              <w:rPr>
                <w:noProof/>
              </w:rPr>
              <w:tab/>
            </w:r>
            <w:r w:rsidR="007E5E37" w:rsidRPr="00C47510">
              <w:rPr>
                <w:rStyle w:val="ae"/>
                <w:rFonts w:hint="eastAsia"/>
                <w:noProof/>
              </w:rPr>
              <w:t>附录</w:t>
            </w:r>
            <w:r w:rsidR="007E5E37">
              <w:rPr>
                <w:noProof/>
                <w:webHidden/>
              </w:rPr>
              <w:tab/>
            </w:r>
            <w:r w:rsidR="007E5E37">
              <w:rPr>
                <w:noProof/>
                <w:webHidden/>
              </w:rPr>
              <w:fldChar w:fldCharType="begin"/>
            </w:r>
            <w:r w:rsidR="007E5E37">
              <w:rPr>
                <w:noProof/>
                <w:webHidden/>
              </w:rPr>
              <w:instrText xml:space="preserve"> PAGEREF _Toc286841364 \h </w:instrText>
            </w:r>
            <w:r w:rsidR="007E5E37">
              <w:rPr>
                <w:noProof/>
                <w:webHidden/>
              </w:rPr>
            </w:r>
            <w:r w:rsidR="007E5E37">
              <w:rPr>
                <w:noProof/>
                <w:webHidden/>
              </w:rPr>
              <w:fldChar w:fldCharType="separate"/>
            </w:r>
            <w:r w:rsidR="007E5E37">
              <w:rPr>
                <w:noProof/>
                <w:webHidden/>
              </w:rPr>
              <w:t>94</w:t>
            </w:r>
            <w:r w:rsidR="007E5E37">
              <w:rPr>
                <w:noProof/>
                <w:webHidden/>
              </w:rPr>
              <w:fldChar w:fldCharType="end"/>
            </w:r>
          </w:hyperlink>
        </w:p>
        <w:p w:rsidR="007E5E37" w:rsidRDefault="00A4507A">
          <w:pPr>
            <w:pStyle w:val="20"/>
            <w:rPr>
              <w:noProof/>
            </w:rPr>
          </w:pPr>
          <w:hyperlink w:anchor="_Toc286841365" w:history="1">
            <w:r w:rsidR="007E5E37" w:rsidRPr="00C47510">
              <w:rPr>
                <w:rStyle w:val="ae"/>
                <w:noProof/>
              </w:rPr>
              <w:t>9.1.</w:t>
            </w:r>
            <w:r w:rsidR="007E5E37">
              <w:rPr>
                <w:noProof/>
              </w:rPr>
              <w:tab/>
            </w:r>
            <w:r w:rsidR="007E5E37" w:rsidRPr="00C47510">
              <w:rPr>
                <w:rStyle w:val="ae"/>
                <w:rFonts w:hint="eastAsia"/>
                <w:noProof/>
              </w:rPr>
              <w:t>声音视频图像文件命名规则</w:t>
            </w:r>
            <w:r w:rsidR="007E5E37">
              <w:rPr>
                <w:noProof/>
                <w:webHidden/>
              </w:rPr>
              <w:tab/>
            </w:r>
            <w:r w:rsidR="007E5E37">
              <w:rPr>
                <w:noProof/>
                <w:webHidden/>
              </w:rPr>
              <w:fldChar w:fldCharType="begin"/>
            </w:r>
            <w:r w:rsidR="007E5E37">
              <w:rPr>
                <w:noProof/>
                <w:webHidden/>
              </w:rPr>
              <w:instrText xml:space="preserve"> PAGEREF _Toc286841365 \h </w:instrText>
            </w:r>
            <w:r w:rsidR="007E5E37">
              <w:rPr>
                <w:noProof/>
                <w:webHidden/>
              </w:rPr>
            </w:r>
            <w:r w:rsidR="007E5E37">
              <w:rPr>
                <w:noProof/>
                <w:webHidden/>
              </w:rPr>
              <w:fldChar w:fldCharType="separate"/>
            </w:r>
            <w:r w:rsidR="007E5E37">
              <w:rPr>
                <w:noProof/>
                <w:webHidden/>
              </w:rPr>
              <w:t>94</w:t>
            </w:r>
            <w:r w:rsidR="007E5E37">
              <w:rPr>
                <w:noProof/>
                <w:webHidden/>
              </w:rPr>
              <w:fldChar w:fldCharType="end"/>
            </w:r>
          </w:hyperlink>
        </w:p>
        <w:p w:rsidR="007E5E37" w:rsidRDefault="00A4507A">
          <w:pPr>
            <w:pStyle w:val="20"/>
            <w:rPr>
              <w:noProof/>
            </w:rPr>
          </w:pPr>
          <w:hyperlink w:anchor="_Toc286841366" w:history="1">
            <w:r w:rsidR="007E5E37" w:rsidRPr="00C47510">
              <w:rPr>
                <w:rStyle w:val="ae"/>
                <w:noProof/>
              </w:rPr>
              <w:t>9.2.</w:t>
            </w:r>
            <w:r w:rsidR="007E5E37">
              <w:rPr>
                <w:noProof/>
              </w:rPr>
              <w:tab/>
            </w:r>
            <w:r w:rsidR="007E5E37" w:rsidRPr="00C47510">
              <w:rPr>
                <w:rStyle w:val="ae"/>
                <w:rFonts w:hint="eastAsia"/>
                <w:noProof/>
              </w:rPr>
              <w:t>试卷用时计算方法</w:t>
            </w:r>
            <w:r w:rsidR="007E5E37">
              <w:rPr>
                <w:noProof/>
                <w:webHidden/>
              </w:rPr>
              <w:tab/>
            </w:r>
            <w:r w:rsidR="007E5E37">
              <w:rPr>
                <w:noProof/>
                <w:webHidden/>
              </w:rPr>
              <w:fldChar w:fldCharType="begin"/>
            </w:r>
            <w:r w:rsidR="007E5E37">
              <w:rPr>
                <w:noProof/>
                <w:webHidden/>
              </w:rPr>
              <w:instrText xml:space="preserve"> PAGEREF _Toc286841366 \h </w:instrText>
            </w:r>
            <w:r w:rsidR="007E5E37">
              <w:rPr>
                <w:noProof/>
                <w:webHidden/>
              </w:rPr>
            </w:r>
            <w:r w:rsidR="007E5E37">
              <w:rPr>
                <w:noProof/>
                <w:webHidden/>
              </w:rPr>
              <w:fldChar w:fldCharType="separate"/>
            </w:r>
            <w:r w:rsidR="007E5E37">
              <w:rPr>
                <w:noProof/>
                <w:webHidden/>
              </w:rPr>
              <w:t>94</w:t>
            </w:r>
            <w:r w:rsidR="007E5E37">
              <w:rPr>
                <w:noProof/>
                <w:webHidden/>
              </w:rPr>
              <w:fldChar w:fldCharType="end"/>
            </w:r>
          </w:hyperlink>
        </w:p>
        <w:p w:rsidR="00A53B40" w:rsidRDefault="00F810F2">
          <w:r>
            <w:fldChar w:fldCharType="end"/>
          </w:r>
        </w:p>
      </w:sdtContent>
    </w:sdt>
    <w:p w:rsidR="00FC20FF" w:rsidRDefault="00FC20FF">
      <w:pPr>
        <w:widowControl/>
        <w:jc w:val="left"/>
      </w:pPr>
      <w:r>
        <w:br w:type="page"/>
      </w:r>
    </w:p>
    <w:p w:rsidR="008D59F2" w:rsidRDefault="00D44D72" w:rsidP="00E245A2">
      <w:pPr>
        <w:pStyle w:val="1"/>
        <w:numPr>
          <w:ilvl w:val="0"/>
          <w:numId w:val="14"/>
        </w:numPr>
      </w:pPr>
      <w:bookmarkStart w:id="0" w:name="_Toc286841192"/>
      <w:r>
        <w:rPr>
          <w:rFonts w:hint="eastAsia"/>
        </w:rPr>
        <w:lastRenderedPageBreak/>
        <w:t>前言</w:t>
      </w:r>
      <w:bookmarkEnd w:id="0"/>
    </w:p>
    <w:p w:rsidR="00A42633" w:rsidRDefault="00A4507A" w:rsidP="00E245A2">
      <w:pPr>
        <w:pStyle w:val="2"/>
        <w:numPr>
          <w:ilvl w:val="1"/>
          <w:numId w:val="15"/>
        </w:numPr>
      </w:pPr>
      <w:r>
        <w:rPr>
          <w:noProof/>
        </w:rPr>
        <w:pict>
          <v:oval id="_x0000_s1071" style="position:absolute;left:0;text-align:left;margin-left:0;margin-top:0;width:1in;height:1in;z-index:251665408;mso-width-percent:1000;mso-position-horizontal:center;mso-position-horizontal-relative:margin;mso-position-vertical:top;mso-position-vertical-relative:margin;mso-width-percent:1000;mso-width-relative:margin;mso-height-relative:margin" filled="f" stroked="f">
            <v:textbox style="mso-fit-shape-to-text:t"/>
            <w10:wrap anchorx="margin" anchory="margin"/>
          </v:oval>
        </w:pict>
      </w:r>
      <w:bookmarkStart w:id="1" w:name="_Toc286841193"/>
      <w:r w:rsidR="00A42633">
        <w:rPr>
          <w:rFonts w:hint="eastAsia"/>
        </w:rPr>
        <w:t>目的</w:t>
      </w:r>
      <w:bookmarkEnd w:id="1"/>
    </w:p>
    <w:p w:rsidR="006C18F7" w:rsidRPr="00CC22C4" w:rsidRDefault="002100D5" w:rsidP="00CC22C4">
      <w:pPr>
        <w:ind w:firstLine="420"/>
        <w:rPr>
          <w:rFonts w:ascii="宋体" w:hAnsi="宋体" w:cs="宋体"/>
          <w:kern w:val="0"/>
        </w:rPr>
      </w:pPr>
      <w:r>
        <w:rPr>
          <w:rFonts w:ascii="宋体" w:hAnsi="宋体" w:cs="宋体" w:hint="eastAsia"/>
          <w:kern w:val="0"/>
        </w:rPr>
        <w:t>本</w:t>
      </w:r>
      <w:r w:rsidR="00531A95">
        <w:rPr>
          <w:rFonts w:ascii="宋体" w:hAnsi="宋体" w:cs="宋体" w:hint="eastAsia"/>
          <w:kern w:val="0"/>
        </w:rPr>
        <w:t>数据</w:t>
      </w:r>
      <w:r w:rsidR="008B60A8">
        <w:rPr>
          <w:rFonts w:ascii="宋体" w:hAnsi="宋体" w:cs="宋体" w:hint="eastAsia"/>
          <w:kern w:val="0"/>
        </w:rPr>
        <w:t>范</w:t>
      </w:r>
      <w:r w:rsidR="00CC4DFF">
        <w:rPr>
          <w:rFonts w:ascii="宋体" w:hAnsi="宋体" w:cs="宋体" w:hint="eastAsia"/>
          <w:kern w:val="0"/>
        </w:rPr>
        <w:t>定义了</w:t>
      </w:r>
      <w:r w:rsidR="00A16676" w:rsidRPr="00A16676">
        <w:rPr>
          <w:rFonts w:ascii="宋体" w:hAnsi="宋体" w:cs="宋体" w:hint="eastAsia"/>
          <w:kern w:val="0"/>
        </w:rPr>
        <w:t>外教社新理念学习平台</w:t>
      </w:r>
      <w:r w:rsidR="006C18F7">
        <w:rPr>
          <w:rFonts w:ascii="宋体" w:hAnsi="宋体" w:cs="宋体" w:hint="eastAsia"/>
          <w:kern w:val="0"/>
        </w:rPr>
        <w:t>开发方案</w:t>
      </w:r>
      <w:r w:rsidR="006C18F7" w:rsidRPr="006C18F7">
        <w:rPr>
          <w:rFonts w:ascii="宋体" w:hAnsi="宋体" w:cs="宋体" w:hint="eastAsia"/>
          <w:kern w:val="0"/>
        </w:rPr>
        <w:t>中</w:t>
      </w:r>
      <w:r w:rsidR="006C18F7">
        <w:rPr>
          <w:rFonts w:ascii="宋体" w:hAnsi="宋体" w:cs="宋体" w:hint="eastAsia"/>
          <w:kern w:val="0"/>
        </w:rPr>
        <w:t>试题和试卷数据</w:t>
      </w:r>
      <w:r w:rsidR="00CC4DFF">
        <w:rPr>
          <w:rFonts w:ascii="宋体" w:hAnsi="宋体" w:cs="宋体" w:hint="eastAsia"/>
          <w:kern w:val="0"/>
        </w:rPr>
        <w:t>模型</w:t>
      </w:r>
      <w:r w:rsidR="006C18F7" w:rsidRPr="006C18F7">
        <w:rPr>
          <w:rFonts w:ascii="宋体" w:hAnsi="宋体" w:cs="宋体" w:hint="eastAsia"/>
          <w:kern w:val="0"/>
        </w:rPr>
        <w:t>，以作为</w:t>
      </w:r>
      <w:r w:rsidR="006B0D2D" w:rsidRPr="006B0D2D">
        <w:rPr>
          <w:rFonts w:ascii="宋体" w:hAnsi="宋体" w:cs="宋体" w:hint="eastAsia"/>
          <w:kern w:val="0"/>
        </w:rPr>
        <w:t>外教社新理念学习平台</w:t>
      </w:r>
      <w:r w:rsidR="00C16D6A">
        <w:rPr>
          <w:rFonts w:ascii="宋体" w:hAnsi="宋体" w:cs="宋体" w:hint="eastAsia"/>
          <w:kern w:val="0"/>
        </w:rPr>
        <w:t>中试题试卷存储的基础,并使web管理子系统和计算机考试子系统间实现无缝数据交换</w:t>
      </w:r>
      <w:r w:rsidR="006C18F7" w:rsidRPr="006C18F7">
        <w:rPr>
          <w:rFonts w:ascii="宋体" w:hAnsi="宋体" w:cs="宋体" w:hint="eastAsia"/>
          <w:kern w:val="0"/>
        </w:rPr>
        <w:t>。</w:t>
      </w:r>
    </w:p>
    <w:p w:rsidR="00A42633" w:rsidRDefault="00A42633" w:rsidP="00E245A2">
      <w:pPr>
        <w:pStyle w:val="2"/>
        <w:numPr>
          <w:ilvl w:val="1"/>
          <w:numId w:val="15"/>
        </w:numPr>
      </w:pPr>
      <w:bookmarkStart w:id="2" w:name="_Toc286841194"/>
      <w:r>
        <w:rPr>
          <w:rFonts w:hint="eastAsia"/>
        </w:rPr>
        <w:t>范围</w:t>
      </w:r>
      <w:bookmarkEnd w:id="2"/>
    </w:p>
    <w:p w:rsidR="00D96C9A" w:rsidRDefault="002100D5" w:rsidP="008B60A8">
      <w:pPr>
        <w:ind w:firstLine="420"/>
      </w:pPr>
      <w:r>
        <w:rPr>
          <w:rFonts w:ascii="宋体" w:hAnsi="宋体" w:cs="宋体" w:hint="eastAsia"/>
          <w:kern w:val="0"/>
        </w:rPr>
        <w:t>本</w:t>
      </w:r>
      <w:r w:rsidR="00531A95">
        <w:rPr>
          <w:rFonts w:ascii="宋体" w:hAnsi="宋体" w:cs="宋体" w:hint="eastAsia"/>
          <w:kern w:val="0"/>
        </w:rPr>
        <w:t>数据</w:t>
      </w:r>
      <w:r w:rsidR="008B60A8">
        <w:rPr>
          <w:rFonts w:ascii="宋体" w:hAnsi="宋体" w:cs="宋体" w:hint="eastAsia"/>
          <w:kern w:val="0"/>
        </w:rPr>
        <w:t>规范</w:t>
      </w:r>
      <w:r w:rsidR="00D96C9A">
        <w:rPr>
          <w:rFonts w:hint="eastAsia"/>
        </w:rPr>
        <w:t>适用于</w:t>
      </w:r>
      <w:r w:rsidR="00E66743" w:rsidRPr="00E66743">
        <w:rPr>
          <w:rFonts w:hint="eastAsia"/>
        </w:rPr>
        <w:t>外教社新理念学习平台</w:t>
      </w:r>
      <w:r w:rsidR="00D96C9A">
        <w:rPr>
          <w:rFonts w:hint="eastAsia"/>
        </w:rPr>
        <w:t>中的试题、试卷内容定义。它能够定义试题试卷内容的数据模型，并保存为数据文件。</w:t>
      </w:r>
    </w:p>
    <w:p w:rsidR="00DB6393" w:rsidRDefault="00DB6393" w:rsidP="00E245A2">
      <w:pPr>
        <w:pStyle w:val="2"/>
        <w:numPr>
          <w:ilvl w:val="1"/>
          <w:numId w:val="15"/>
        </w:numPr>
      </w:pPr>
      <w:bookmarkStart w:id="3" w:name="_Toc286841195"/>
      <w:r>
        <w:rPr>
          <w:rFonts w:hint="eastAsia"/>
        </w:rPr>
        <w:t>数据类型</w:t>
      </w:r>
      <w:bookmarkEnd w:id="3"/>
    </w:p>
    <w:p w:rsidR="00AD36FF" w:rsidRPr="00AD36FF" w:rsidRDefault="00AD36FF" w:rsidP="008367B2">
      <w:pPr>
        <w:pStyle w:val="af8"/>
      </w:pPr>
      <w:r>
        <w:rPr>
          <w:rFonts w:hint="eastAsia"/>
        </w:rPr>
        <w:t>表</w:t>
      </w:r>
      <w:r>
        <w:rPr>
          <w:rFonts w:hint="eastAsia"/>
        </w:rPr>
        <w:t>1-1</w:t>
      </w:r>
      <w:r>
        <w:rPr>
          <w:rFonts w:hint="eastAsia"/>
        </w:rPr>
        <w:t>数据类型</w:t>
      </w:r>
    </w:p>
    <w:tbl>
      <w:tblPr>
        <w:tblW w:w="86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33"/>
        <w:gridCol w:w="6480"/>
      </w:tblGrid>
      <w:tr w:rsidR="006924F8" w:rsidRPr="00D1698D" w:rsidTr="00361523">
        <w:tc>
          <w:tcPr>
            <w:tcW w:w="2133" w:type="dxa"/>
            <w:tcBorders>
              <w:top w:val="single" w:sz="4" w:space="0" w:color="000000"/>
              <w:left w:val="single" w:sz="4" w:space="0" w:color="000000"/>
              <w:bottom w:val="single" w:sz="4" w:space="0" w:color="000000"/>
              <w:right w:val="single" w:sz="4" w:space="0" w:color="000000"/>
            </w:tcBorders>
            <w:hideMark/>
          </w:tcPr>
          <w:p w:rsidR="006924F8" w:rsidRPr="00D1698D" w:rsidRDefault="006924F8" w:rsidP="00B53C24">
            <w:pPr>
              <w:pStyle w:val="M"/>
              <w:ind w:firstLine="0"/>
              <w:rPr>
                <w:rStyle w:val="a9"/>
                <w:b w:val="0"/>
                <w:sz w:val="18"/>
                <w:szCs w:val="18"/>
              </w:rPr>
            </w:pPr>
            <w:r w:rsidRPr="00D1698D">
              <w:rPr>
                <w:rStyle w:val="a9"/>
                <w:rFonts w:hint="eastAsia"/>
                <w:b w:val="0"/>
                <w:sz w:val="18"/>
                <w:szCs w:val="18"/>
              </w:rPr>
              <w:t>类型</w:t>
            </w:r>
          </w:p>
        </w:tc>
        <w:tc>
          <w:tcPr>
            <w:tcW w:w="6480" w:type="dxa"/>
            <w:tcBorders>
              <w:top w:val="single" w:sz="4" w:space="0" w:color="000000"/>
              <w:left w:val="single" w:sz="4" w:space="0" w:color="000000"/>
              <w:bottom w:val="single" w:sz="4" w:space="0" w:color="000000"/>
              <w:right w:val="single" w:sz="4" w:space="0" w:color="000000"/>
            </w:tcBorders>
            <w:hideMark/>
          </w:tcPr>
          <w:p w:rsidR="006924F8" w:rsidRPr="00D1698D" w:rsidRDefault="006924F8" w:rsidP="00B53C24">
            <w:pPr>
              <w:pStyle w:val="M"/>
              <w:ind w:firstLine="0"/>
              <w:rPr>
                <w:rStyle w:val="a9"/>
                <w:b w:val="0"/>
                <w:sz w:val="18"/>
                <w:szCs w:val="18"/>
              </w:rPr>
            </w:pPr>
            <w:r w:rsidRPr="00D1698D">
              <w:rPr>
                <w:rStyle w:val="a9"/>
                <w:rFonts w:hint="eastAsia"/>
                <w:b w:val="0"/>
                <w:sz w:val="18"/>
                <w:szCs w:val="18"/>
              </w:rPr>
              <w:t>描述</w:t>
            </w:r>
          </w:p>
        </w:tc>
      </w:tr>
      <w:tr w:rsidR="006924F8" w:rsidRPr="00D1698D" w:rsidTr="00361523">
        <w:tc>
          <w:tcPr>
            <w:tcW w:w="2133" w:type="dxa"/>
            <w:tcBorders>
              <w:top w:val="single" w:sz="4" w:space="0" w:color="000000"/>
              <w:left w:val="single" w:sz="4" w:space="0" w:color="000000"/>
              <w:bottom w:val="single" w:sz="4" w:space="0" w:color="000000"/>
              <w:right w:val="single" w:sz="4" w:space="0" w:color="000000"/>
            </w:tcBorders>
            <w:hideMark/>
          </w:tcPr>
          <w:p w:rsidR="006924F8" w:rsidRPr="00D1698D" w:rsidRDefault="006924F8" w:rsidP="00B53C24">
            <w:pPr>
              <w:pStyle w:val="aa"/>
              <w:rPr>
                <w:rStyle w:val="a9"/>
                <w:b w:val="0"/>
                <w:bCs w:val="0"/>
                <w:sz w:val="18"/>
                <w:szCs w:val="18"/>
              </w:rPr>
            </w:pPr>
            <w:r w:rsidRPr="00D1698D">
              <w:rPr>
                <w:rFonts w:ascii="Calibri" w:hAnsi="Calibri"/>
                <w:sz w:val="18"/>
                <w:szCs w:val="18"/>
              </w:rPr>
              <w:t xml:space="preserve">identifier </w:t>
            </w:r>
          </w:p>
        </w:tc>
        <w:tc>
          <w:tcPr>
            <w:tcW w:w="6480" w:type="dxa"/>
            <w:tcBorders>
              <w:top w:val="single" w:sz="4" w:space="0" w:color="000000"/>
              <w:left w:val="single" w:sz="4" w:space="0" w:color="000000"/>
              <w:bottom w:val="single" w:sz="4" w:space="0" w:color="000000"/>
              <w:right w:val="single" w:sz="4" w:space="0" w:color="000000"/>
            </w:tcBorders>
            <w:hideMark/>
          </w:tcPr>
          <w:p w:rsidR="00455EEC" w:rsidRPr="00D1698D" w:rsidRDefault="00EE0BF8" w:rsidP="00B53C24">
            <w:pPr>
              <w:pStyle w:val="M"/>
              <w:ind w:firstLine="0"/>
              <w:rPr>
                <w:rStyle w:val="a9"/>
                <w:b w:val="0"/>
                <w:sz w:val="18"/>
                <w:szCs w:val="18"/>
              </w:rPr>
            </w:pPr>
            <w:r w:rsidRPr="00D1698D">
              <w:rPr>
                <w:rStyle w:val="a9"/>
                <w:rFonts w:hint="eastAsia"/>
                <w:b w:val="0"/>
                <w:sz w:val="18"/>
                <w:szCs w:val="18"/>
              </w:rPr>
              <w:t>唯一标识符</w:t>
            </w:r>
            <w:r w:rsidR="00082266" w:rsidRPr="00D1698D">
              <w:rPr>
                <w:rStyle w:val="a9"/>
                <w:rFonts w:hint="eastAsia"/>
                <w:b w:val="0"/>
                <w:sz w:val="18"/>
                <w:szCs w:val="18"/>
              </w:rPr>
              <w:t>。格式为“</w:t>
            </w:r>
            <w:r w:rsidR="00884B7E">
              <w:rPr>
                <w:rStyle w:val="a9"/>
                <w:rFonts w:hint="eastAsia"/>
                <w:b w:val="0"/>
                <w:sz w:val="18"/>
                <w:szCs w:val="18"/>
              </w:rPr>
              <w:t>sflep</w:t>
            </w:r>
            <w:r w:rsidR="00082266" w:rsidRPr="00D1698D">
              <w:rPr>
                <w:rStyle w:val="a9"/>
                <w:rFonts w:hint="eastAsia"/>
                <w:b w:val="0"/>
                <w:sz w:val="18"/>
                <w:szCs w:val="18"/>
              </w:rPr>
              <w:t>-</w:t>
            </w:r>
            <w:r w:rsidR="00687371">
              <w:rPr>
                <w:rStyle w:val="a9"/>
                <w:rFonts w:hint="eastAsia"/>
                <w:b w:val="0"/>
                <w:sz w:val="18"/>
                <w:szCs w:val="18"/>
              </w:rPr>
              <w:t>x</w:t>
            </w:r>
            <w:r w:rsidR="00082266" w:rsidRPr="00D1698D">
              <w:rPr>
                <w:rStyle w:val="a9"/>
                <w:rFonts w:hint="eastAsia"/>
                <w:b w:val="0"/>
                <w:sz w:val="18"/>
                <w:szCs w:val="18"/>
              </w:rPr>
              <w:t>-</w:t>
            </w:r>
            <w:r w:rsidR="00687371">
              <w:rPr>
                <w:rStyle w:val="a9"/>
                <w:rFonts w:hint="eastAsia"/>
                <w:b w:val="0"/>
                <w:sz w:val="18"/>
                <w:szCs w:val="18"/>
              </w:rPr>
              <w:t>y</w:t>
            </w:r>
            <w:r w:rsidR="00082266" w:rsidRPr="00D1698D">
              <w:rPr>
                <w:rStyle w:val="a9"/>
                <w:rFonts w:hint="eastAsia"/>
                <w:b w:val="0"/>
                <w:sz w:val="18"/>
                <w:szCs w:val="18"/>
              </w:rPr>
              <w:t>-</w:t>
            </w:r>
            <w:r w:rsidR="00687371">
              <w:rPr>
                <w:rStyle w:val="a9"/>
                <w:rFonts w:hint="eastAsia"/>
                <w:b w:val="0"/>
                <w:sz w:val="18"/>
                <w:szCs w:val="18"/>
              </w:rPr>
              <w:t>z</w:t>
            </w:r>
            <w:r w:rsidR="00082266" w:rsidRPr="00D1698D">
              <w:rPr>
                <w:rStyle w:val="a9"/>
                <w:rFonts w:hint="eastAsia"/>
                <w:b w:val="0"/>
                <w:sz w:val="18"/>
                <w:szCs w:val="18"/>
              </w:rPr>
              <w:t>”，</w:t>
            </w:r>
          </w:p>
          <w:p w:rsidR="00F426CE" w:rsidRDefault="00082266" w:rsidP="00AC5ACD">
            <w:pPr>
              <w:pStyle w:val="M"/>
              <w:ind w:firstLine="0"/>
              <w:rPr>
                <w:rStyle w:val="a9"/>
                <w:b w:val="0"/>
                <w:sz w:val="18"/>
                <w:szCs w:val="18"/>
              </w:rPr>
            </w:pPr>
            <w:r w:rsidRPr="00D1698D">
              <w:rPr>
                <w:rStyle w:val="a9"/>
                <w:rFonts w:hint="eastAsia"/>
                <w:b w:val="0"/>
                <w:sz w:val="18"/>
                <w:szCs w:val="18"/>
              </w:rPr>
              <w:t>其中</w:t>
            </w:r>
            <w:r w:rsidR="00F426CE">
              <w:rPr>
                <w:rStyle w:val="a9"/>
                <w:rFonts w:hint="eastAsia"/>
                <w:b w:val="0"/>
                <w:sz w:val="18"/>
                <w:szCs w:val="18"/>
              </w:rPr>
              <w:t>：</w:t>
            </w:r>
          </w:p>
          <w:p w:rsidR="00443543" w:rsidRDefault="00F077CC" w:rsidP="00F51F85">
            <w:pPr>
              <w:pStyle w:val="M"/>
              <w:numPr>
                <w:ilvl w:val="0"/>
                <w:numId w:val="26"/>
              </w:numPr>
              <w:rPr>
                <w:rStyle w:val="a9"/>
                <w:b w:val="0"/>
                <w:sz w:val="18"/>
                <w:szCs w:val="18"/>
              </w:rPr>
            </w:pPr>
            <w:r>
              <w:rPr>
                <w:rStyle w:val="a9"/>
                <w:rFonts w:hint="eastAsia"/>
                <w:b w:val="0"/>
                <w:sz w:val="18"/>
                <w:szCs w:val="18"/>
              </w:rPr>
              <w:t>x</w:t>
            </w:r>
            <w:r w:rsidR="00443543">
              <w:rPr>
                <w:rStyle w:val="a9"/>
                <w:rFonts w:hint="eastAsia"/>
                <w:b w:val="0"/>
                <w:sz w:val="18"/>
                <w:szCs w:val="18"/>
              </w:rPr>
              <w:t>为</w:t>
            </w:r>
            <w:proofErr w:type="gramStart"/>
            <w:r>
              <w:rPr>
                <w:rStyle w:val="a9"/>
                <w:rFonts w:hint="eastAsia"/>
                <w:b w:val="0"/>
                <w:sz w:val="18"/>
                <w:szCs w:val="18"/>
              </w:rPr>
              <w:t>试题试题</w:t>
            </w:r>
            <w:proofErr w:type="gramEnd"/>
            <w:r>
              <w:rPr>
                <w:rStyle w:val="a9"/>
                <w:rFonts w:hint="eastAsia"/>
                <w:b w:val="0"/>
                <w:sz w:val="18"/>
                <w:szCs w:val="18"/>
              </w:rPr>
              <w:t>类别标识。</w:t>
            </w:r>
            <w:r w:rsidR="00F51F85">
              <w:rPr>
                <w:rStyle w:val="a9"/>
                <w:rFonts w:hint="eastAsia"/>
                <w:b w:val="0"/>
                <w:sz w:val="18"/>
                <w:szCs w:val="18"/>
              </w:rPr>
              <w:t>x</w:t>
            </w:r>
            <w:r w:rsidR="00F51F85">
              <w:rPr>
                <w:rStyle w:val="a9"/>
                <w:rFonts w:hint="eastAsia"/>
                <w:b w:val="0"/>
                <w:sz w:val="18"/>
                <w:szCs w:val="18"/>
              </w:rPr>
              <w:t>可</w:t>
            </w:r>
            <w:r>
              <w:rPr>
                <w:rStyle w:val="a9"/>
                <w:rFonts w:hint="eastAsia"/>
                <w:b w:val="0"/>
                <w:sz w:val="18"/>
                <w:szCs w:val="18"/>
              </w:rPr>
              <w:t>取值</w:t>
            </w:r>
            <w:r w:rsidR="00F51F85">
              <w:rPr>
                <w:rStyle w:val="a9"/>
                <w:rFonts w:hint="eastAsia"/>
                <w:b w:val="0"/>
                <w:sz w:val="18"/>
                <w:szCs w:val="18"/>
              </w:rPr>
              <w:t>：</w:t>
            </w:r>
            <w:r w:rsidR="00FC0028">
              <w:rPr>
                <w:rStyle w:val="a9"/>
                <w:rFonts w:hint="eastAsia"/>
                <w:b w:val="0"/>
                <w:sz w:val="18"/>
                <w:szCs w:val="18"/>
              </w:rPr>
              <w:t>n</w:t>
            </w:r>
            <w:r>
              <w:rPr>
                <w:rStyle w:val="a9"/>
                <w:rFonts w:hint="eastAsia"/>
                <w:b w:val="0"/>
                <w:sz w:val="18"/>
                <w:szCs w:val="18"/>
              </w:rPr>
              <w:t>p</w:t>
            </w:r>
            <w:r w:rsidR="00F51F85">
              <w:rPr>
                <w:rStyle w:val="a9"/>
                <w:rFonts w:hint="eastAsia"/>
                <w:b w:val="0"/>
                <w:sz w:val="18"/>
                <w:szCs w:val="18"/>
              </w:rPr>
              <w:t>-</w:t>
            </w:r>
            <w:r>
              <w:rPr>
                <w:rStyle w:val="a9"/>
                <w:rFonts w:hint="eastAsia"/>
                <w:b w:val="0"/>
                <w:sz w:val="18"/>
                <w:szCs w:val="18"/>
              </w:rPr>
              <w:t>试卷、</w:t>
            </w:r>
            <w:r w:rsidR="00FC0028">
              <w:rPr>
                <w:rStyle w:val="a9"/>
                <w:rFonts w:hint="eastAsia"/>
                <w:b w:val="0"/>
                <w:sz w:val="18"/>
                <w:szCs w:val="18"/>
              </w:rPr>
              <w:t>n</w:t>
            </w:r>
            <w:r>
              <w:rPr>
                <w:rStyle w:val="a9"/>
                <w:rFonts w:hint="eastAsia"/>
                <w:b w:val="0"/>
                <w:sz w:val="18"/>
                <w:szCs w:val="18"/>
              </w:rPr>
              <w:t>i</w:t>
            </w:r>
            <w:r w:rsidR="00F51F85">
              <w:rPr>
                <w:rStyle w:val="a9"/>
                <w:rFonts w:hint="eastAsia"/>
                <w:b w:val="0"/>
                <w:sz w:val="18"/>
                <w:szCs w:val="18"/>
              </w:rPr>
              <w:t>-</w:t>
            </w:r>
            <w:r>
              <w:rPr>
                <w:rStyle w:val="a9"/>
                <w:rFonts w:hint="eastAsia"/>
                <w:b w:val="0"/>
                <w:sz w:val="18"/>
                <w:szCs w:val="18"/>
              </w:rPr>
              <w:t>试题</w:t>
            </w:r>
            <w:r w:rsidR="00291611">
              <w:rPr>
                <w:rStyle w:val="a9"/>
                <w:rFonts w:hint="eastAsia"/>
                <w:b w:val="0"/>
                <w:sz w:val="18"/>
                <w:szCs w:val="18"/>
              </w:rPr>
              <w:t>。</w:t>
            </w:r>
          </w:p>
          <w:p w:rsidR="006924F8" w:rsidRDefault="00F471BB" w:rsidP="00F51F85">
            <w:pPr>
              <w:pStyle w:val="M"/>
              <w:numPr>
                <w:ilvl w:val="0"/>
                <w:numId w:val="26"/>
              </w:numPr>
              <w:rPr>
                <w:rStyle w:val="a9"/>
                <w:b w:val="0"/>
                <w:sz w:val="18"/>
                <w:szCs w:val="18"/>
              </w:rPr>
            </w:pPr>
            <w:r>
              <w:rPr>
                <w:rStyle w:val="a9"/>
                <w:rFonts w:hint="eastAsia"/>
                <w:b w:val="0"/>
                <w:sz w:val="18"/>
                <w:szCs w:val="18"/>
              </w:rPr>
              <w:t>y</w:t>
            </w:r>
            <w:r w:rsidR="00AC5ACD">
              <w:rPr>
                <w:rStyle w:val="a9"/>
                <w:rFonts w:hint="eastAsia"/>
                <w:b w:val="0"/>
                <w:sz w:val="18"/>
                <w:szCs w:val="18"/>
              </w:rPr>
              <w:t>为类别标识。</w:t>
            </w:r>
          </w:p>
          <w:p w:rsidR="00F51F85" w:rsidRDefault="00F51F85" w:rsidP="00F51F85">
            <w:pPr>
              <w:pStyle w:val="M"/>
              <w:ind w:left="420" w:firstLine="0"/>
              <w:rPr>
                <w:rStyle w:val="a9"/>
                <w:b w:val="0"/>
                <w:sz w:val="18"/>
                <w:szCs w:val="18"/>
              </w:rPr>
            </w:pPr>
            <w:r>
              <w:rPr>
                <w:rStyle w:val="a9"/>
                <w:rFonts w:hint="eastAsia"/>
                <w:b w:val="0"/>
                <w:sz w:val="18"/>
                <w:szCs w:val="18"/>
              </w:rPr>
              <w:t>x</w:t>
            </w:r>
            <w:r>
              <w:rPr>
                <w:rStyle w:val="a9"/>
                <w:rFonts w:hint="eastAsia"/>
                <w:b w:val="0"/>
                <w:sz w:val="18"/>
                <w:szCs w:val="18"/>
              </w:rPr>
              <w:t>为试卷时，</w:t>
            </w:r>
            <w:r>
              <w:rPr>
                <w:rStyle w:val="a9"/>
                <w:rFonts w:hint="eastAsia"/>
                <w:b w:val="0"/>
                <w:sz w:val="18"/>
                <w:szCs w:val="18"/>
              </w:rPr>
              <w:t>y</w:t>
            </w:r>
            <w:r>
              <w:rPr>
                <w:rStyle w:val="a9"/>
                <w:rFonts w:hint="eastAsia"/>
                <w:b w:val="0"/>
                <w:sz w:val="18"/>
                <w:szCs w:val="18"/>
              </w:rPr>
              <w:t>可取：</w:t>
            </w:r>
            <w:r>
              <w:rPr>
                <w:rStyle w:val="a9"/>
                <w:rFonts w:hint="eastAsia"/>
                <w:b w:val="0"/>
                <w:sz w:val="18"/>
                <w:szCs w:val="18"/>
              </w:rPr>
              <w:t>0-</w:t>
            </w:r>
            <w:r>
              <w:rPr>
                <w:rStyle w:val="a9"/>
                <w:rFonts w:hint="eastAsia"/>
                <w:b w:val="0"/>
                <w:sz w:val="18"/>
                <w:szCs w:val="18"/>
              </w:rPr>
              <w:t>未指定；</w:t>
            </w:r>
            <w:r>
              <w:rPr>
                <w:rStyle w:val="a9"/>
                <w:rFonts w:hint="eastAsia"/>
                <w:b w:val="0"/>
                <w:sz w:val="18"/>
                <w:szCs w:val="18"/>
              </w:rPr>
              <w:t>1-</w:t>
            </w:r>
            <w:r w:rsidR="005B1364">
              <w:rPr>
                <w:rStyle w:val="a9"/>
                <w:rFonts w:hint="eastAsia"/>
                <w:b w:val="0"/>
                <w:sz w:val="18"/>
                <w:szCs w:val="18"/>
              </w:rPr>
              <w:t>四级</w:t>
            </w:r>
            <w:r w:rsidR="005330C3">
              <w:rPr>
                <w:rStyle w:val="a9"/>
                <w:rFonts w:hint="eastAsia"/>
                <w:b w:val="0"/>
                <w:sz w:val="18"/>
                <w:szCs w:val="18"/>
              </w:rPr>
              <w:t>试卷</w:t>
            </w:r>
            <w:r w:rsidR="00BE374A">
              <w:rPr>
                <w:rStyle w:val="a9"/>
                <w:rFonts w:hint="eastAsia"/>
                <w:b w:val="0"/>
                <w:sz w:val="18"/>
                <w:szCs w:val="18"/>
              </w:rPr>
              <w:t>；</w:t>
            </w:r>
            <w:r w:rsidR="00BE374A">
              <w:rPr>
                <w:rStyle w:val="a9"/>
                <w:rFonts w:hint="eastAsia"/>
                <w:b w:val="0"/>
                <w:sz w:val="18"/>
                <w:szCs w:val="18"/>
              </w:rPr>
              <w:t>2-</w:t>
            </w:r>
            <w:r w:rsidR="00BE374A">
              <w:rPr>
                <w:rStyle w:val="a9"/>
                <w:rFonts w:hint="eastAsia"/>
                <w:b w:val="0"/>
                <w:sz w:val="18"/>
                <w:szCs w:val="18"/>
              </w:rPr>
              <w:t>六级试卷；</w:t>
            </w:r>
            <w:r w:rsidR="00BE374A">
              <w:rPr>
                <w:rStyle w:val="a9"/>
                <w:rFonts w:hint="eastAsia"/>
                <w:b w:val="0"/>
                <w:sz w:val="18"/>
                <w:szCs w:val="18"/>
              </w:rPr>
              <w:t>3</w:t>
            </w:r>
            <w:r w:rsidR="005330C3">
              <w:rPr>
                <w:rStyle w:val="a9"/>
                <w:rFonts w:hint="eastAsia"/>
                <w:b w:val="0"/>
                <w:sz w:val="18"/>
                <w:szCs w:val="18"/>
              </w:rPr>
              <w:t>-</w:t>
            </w:r>
            <w:r w:rsidR="005330C3">
              <w:rPr>
                <w:rStyle w:val="a9"/>
                <w:rFonts w:hint="eastAsia"/>
                <w:b w:val="0"/>
                <w:sz w:val="18"/>
                <w:szCs w:val="18"/>
              </w:rPr>
              <w:t>口语试卷</w:t>
            </w:r>
          </w:p>
          <w:p w:rsidR="00E14714" w:rsidRDefault="00E14714" w:rsidP="00F51F85">
            <w:pPr>
              <w:pStyle w:val="M"/>
              <w:ind w:left="420" w:firstLine="0"/>
              <w:rPr>
                <w:rStyle w:val="a9"/>
                <w:b w:val="0"/>
                <w:sz w:val="18"/>
                <w:szCs w:val="18"/>
              </w:rPr>
            </w:pPr>
            <w:r>
              <w:rPr>
                <w:rStyle w:val="a9"/>
                <w:rFonts w:hint="eastAsia"/>
                <w:b w:val="0"/>
                <w:sz w:val="18"/>
                <w:szCs w:val="18"/>
              </w:rPr>
              <w:t>x</w:t>
            </w:r>
            <w:r>
              <w:rPr>
                <w:rStyle w:val="a9"/>
                <w:rFonts w:hint="eastAsia"/>
                <w:b w:val="0"/>
                <w:sz w:val="18"/>
                <w:szCs w:val="18"/>
              </w:rPr>
              <w:t>为试题时，</w:t>
            </w:r>
            <w:r>
              <w:rPr>
                <w:rStyle w:val="a9"/>
                <w:rFonts w:hint="eastAsia"/>
                <w:b w:val="0"/>
                <w:sz w:val="18"/>
                <w:szCs w:val="18"/>
              </w:rPr>
              <w:t>y</w:t>
            </w:r>
            <w:r>
              <w:rPr>
                <w:rStyle w:val="a9"/>
                <w:rFonts w:hint="eastAsia"/>
                <w:b w:val="0"/>
                <w:sz w:val="18"/>
                <w:szCs w:val="18"/>
              </w:rPr>
              <w:t>可取：</w:t>
            </w:r>
            <w:r>
              <w:rPr>
                <w:rStyle w:val="a9"/>
                <w:rFonts w:hint="eastAsia"/>
                <w:b w:val="0"/>
                <w:sz w:val="18"/>
                <w:szCs w:val="18"/>
              </w:rPr>
              <w:t>0-</w:t>
            </w:r>
            <w:r>
              <w:rPr>
                <w:rStyle w:val="a9"/>
                <w:rFonts w:hint="eastAsia"/>
                <w:b w:val="0"/>
                <w:sz w:val="18"/>
                <w:szCs w:val="18"/>
              </w:rPr>
              <w:t>未指定；</w:t>
            </w:r>
            <w:r>
              <w:rPr>
                <w:rStyle w:val="a9"/>
                <w:rFonts w:hint="eastAsia"/>
                <w:b w:val="0"/>
                <w:sz w:val="18"/>
                <w:szCs w:val="18"/>
              </w:rPr>
              <w:t>1-</w:t>
            </w:r>
            <w:r w:rsidR="00063819">
              <w:rPr>
                <w:rStyle w:val="a9"/>
                <w:rFonts w:hint="eastAsia"/>
                <w:b w:val="0"/>
                <w:sz w:val="18"/>
                <w:szCs w:val="18"/>
              </w:rPr>
              <w:t>写作</w:t>
            </w:r>
            <w:r>
              <w:rPr>
                <w:rStyle w:val="a9"/>
                <w:rFonts w:hint="eastAsia"/>
                <w:b w:val="0"/>
                <w:sz w:val="18"/>
                <w:szCs w:val="18"/>
              </w:rPr>
              <w:t>，</w:t>
            </w:r>
            <w:r w:rsidR="00B2403A">
              <w:rPr>
                <w:rStyle w:val="a9"/>
                <w:rFonts w:hint="eastAsia"/>
                <w:b w:val="0"/>
                <w:sz w:val="18"/>
                <w:szCs w:val="18"/>
              </w:rPr>
              <w:t>2-</w:t>
            </w:r>
            <w:r w:rsidR="00B2403A">
              <w:rPr>
                <w:rStyle w:val="a9"/>
                <w:rFonts w:hint="eastAsia"/>
                <w:b w:val="0"/>
                <w:sz w:val="18"/>
                <w:szCs w:val="18"/>
              </w:rPr>
              <w:t>……</w:t>
            </w:r>
            <w:r w:rsidR="00920661">
              <w:rPr>
                <w:rStyle w:val="a9"/>
                <w:rFonts w:hint="eastAsia"/>
                <w:b w:val="0"/>
                <w:sz w:val="18"/>
                <w:szCs w:val="18"/>
              </w:rPr>
              <w:t>其它</w:t>
            </w:r>
            <w:r w:rsidR="00B2403A">
              <w:rPr>
                <w:rStyle w:val="a9"/>
                <w:rFonts w:hint="eastAsia"/>
                <w:b w:val="0"/>
                <w:sz w:val="18"/>
                <w:szCs w:val="18"/>
              </w:rPr>
              <w:t>见第</w:t>
            </w:r>
            <w:r w:rsidR="00B2403A">
              <w:rPr>
                <w:rStyle w:val="a9"/>
                <w:rFonts w:hint="eastAsia"/>
                <w:b w:val="0"/>
                <w:sz w:val="18"/>
                <w:szCs w:val="18"/>
              </w:rPr>
              <w:t>5</w:t>
            </w:r>
            <w:r w:rsidR="00B2403A">
              <w:rPr>
                <w:rStyle w:val="a9"/>
                <w:rFonts w:hint="eastAsia"/>
                <w:b w:val="0"/>
                <w:sz w:val="18"/>
                <w:szCs w:val="18"/>
              </w:rPr>
              <w:t>章</w:t>
            </w:r>
          </w:p>
          <w:p w:rsidR="00643D4B" w:rsidRDefault="00F471BB" w:rsidP="00F51F85">
            <w:pPr>
              <w:pStyle w:val="M"/>
              <w:numPr>
                <w:ilvl w:val="0"/>
                <w:numId w:val="26"/>
              </w:numPr>
              <w:rPr>
                <w:rStyle w:val="a9"/>
                <w:b w:val="0"/>
                <w:sz w:val="18"/>
                <w:szCs w:val="18"/>
              </w:rPr>
            </w:pPr>
            <w:r>
              <w:rPr>
                <w:rStyle w:val="a9"/>
                <w:rFonts w:hint="eastAsia"/>
                <w:b w:val="0"/>
                <w:sz w:val="18"/>
                <w:szCs w:val="18"/>
              </w:rPr>
              <w:t>z</w:t>
            </w:r>
            <w:r w:rsidR="00FD2B86">
              <w:rPr>
                <w:rStyle w:val="a9"/>
                <w:rFonts w:hint="eastAsia"/>
                <w:b w:val="0"/>
                <w:sz w:val="18"/>
                <w:szCs w:val="18"/>
              </w:rPr>
              <w:t>为</w:t>
            </w:r>
            <w:r w:rsidR="00043A10">
              <w:rPr>
                <w:rStyle w:val="a9"/>
                <w:rFonts w:hint="eastAsia"/>
                <w:b w:val="0"/>
                <w:sz w:val="18"/>
                <w:szCs w:val="18"/>
              </w:rPr>
              <w:t>递增</w:t>
            </w:r>
            <w:r w:rsidR="00D0203A">
              <w:rPr>
                <w:rStyle w:val="a9"/>
                <w:rFonts w:hint="eastAsia"/>
                <w:b w:val="0"/>
                <w:sz w:val="18"/>
                <w:szCs w:val="18"/>
              </w:rPr>
              <w:t>序号</w:t>
            </w:r>
            <w:r w:rsidR="00043A10">
              <w:rPr>
                <w:rStyle w:val="a9"/>
                <w:rFonts w:hint="eastAsia"/>
                <w:b w:val="0"/>
                <w:sz w:val="18"/>
                <w:szCs w:val="18"/>
              </w:rPr>
              <w:t>。</w:t>
            </w:r>
          </w:p>
          <w:p w:rsidR="009C0BB3" w:rsidRPr="00D1698D" w:rsidRDefault="007A12DA" w:rsidP="007A12DA">
            <w:pPr>
              <w:pStyle w:val="M"/>
              <w:ind w:left="420" w:firstLine="0"/>
              <w:rPr>
                <w:rStyle w:val="a9"/>
                <w:b w:val="0"/>
                <w:sz w:val="18"/>
                <w:szCs w:val="18"/>
              </w:rPr>
            </w:pPr>
            <w:r>
              <w:rPr>
                <w:rStyle w:val="a9"/>
                <w:rFonts w:hint="eastAsia"/>
                <w:b w:val="0"/>
                <w:sz w:val="18"/>
                <w:szCs w:val="18"/>
              </w:rPr>
              <w:t>z</w:t>
            </w:r>
            <w:r>
              <w:rPr>
                <w:rStyle w:val="a9"/>
                <w:rFonts w:hint="eastAsia"/>
                <w:b w:val="0"/>
                <w:sz w:val="18"/>
                <w:szCs w:val="18"/>
              </w:rPr>
              <w:t>相同的两个试题是同一试题。</w:t>
            </w:r>
            <w:r>
              <w:rPr>
                <w:rStyle w:val="a9"/>
                <w:rFonts w:hint="eastAsia"/>
                <w:b w:val="0"/>
                <w:sz w:val="18"/>
                <w:szCs w:val="18"/>
              </w:rPr>
              <w:t>z</w:t>
            </w:r>
            <w:r>
              <w:rPr>
                <w:rStyle w:val="a9"/>
                <w:rFonts w:hint="eastAsia"/>
                <w:b w:val="0"/>
                <w:sz w:val="18"/>
                <w:szCs w:val="18"/>
              </w:rPr>
              <w:t>相同的两个试卷是同一试卷。</w:t>
            </w:r>
          </w:p>
        </w:tc>
      </w:tr>
      <w:tr w:rsidR="006924F8" w:rsidRPr="00D1698D" w:rsidTr="00361523">
        <w:tc>
          <w:tcPr>
            <w:tcW w:w="2133" w:type="dxa"/>
            <w:tcBorders>
              <w:top w:val="single" w:sz="4" w:space="0" w:color="000000"/>
              <w:left w:val="single" w:sz="4" w:space="0" w:color="000000"/>
              <w:bottom w:val="single" w:sz="4" w:space="0" w:color="000000"/>
              <w:right w:val="single" w:sz="4" w:space="0" w:color="000000"/>
            </w:tcBorders>
            <w:hideMark/>
          </w:tcPr>
          <w:p w:rsidR="006924F8" w:rsidRPr="00D1698D" w:rsidRDefault="006924F8" w:rsidP="00B53C24">
            <w:pPr>
              <w:pStyle w:val="M"/>
              <w:ind w:firstLine="0"/>
              <w:rPr>
                <w:rStyle w:val="a9"/>
                <w:b w:val="0"/>
                <w:sz w:val="18"/>
                <w:szCs w:val="18"/>
              </w:rPr>
            </w:pPr>
            <w:r w:rsidRPr="00D1698D">
              <w:rPr>
                <w:rStyle w:val="a9"/>
                <w:b w:val="0"/>
                <w:sz w:val="18"/>
                <w:szCs w:val="18"/>
              </w:rPr>
              <w:t>string</w:t>
            </w:r>
          </w:p>
        </w:tc>
        <w:tc>
          <w:tcPr>
            <w:tcW w:w="6480" w:type="dxa"/>
            <w:tcBorders>
              <w:top w:val="single" w:sz="4" w:space="0" w:color="000000"/>
              <w:left w:val="single" w:sz="4" w:space="0" w:color="000000"/>
              <w:bottom w:val="single" w:sz="4" w:space="0" w:color="000000"/>
              <w:right w:val="single" w:sz="4" w:space="0" w:color="000000"/>
            </w:tcBorders>
            <w:hideMark/>
          </w:tcPr>
          <w:p w:rsidR="006924F8" w:rsidRPr="00D1698D" w:rsidRDefault="00EB6734" w:rsidP="00B53C24">
            <w:pPr>
              <w:pStyle w:val="M"/>
              <w:ind w:firstLine="0"/>
              <w:rPr>
                <w:rStyle w:val="a9"/>
                <w:b w:val="0"/>
                <w:sz w:val="18"/>
                <w:szCs w:val="18"/>
              </w:rPr>
            </w:pPr>
            <w:r w:rsidRPr="00D1698D">
              <w:rPr>
                <w:rStyle w:val="a9"/>
                <w:rFonts w:hint="eastAsia"/>
                <w:b w:val="0"/>
                <w:sz w:val="18"/>
                <w:szCs w:val="18"/>
              </w:rPr>
              <w:t>字符串</w:t>
            </w:r>
          </w:p>
        </w:tc>
      </w:tr>
      <w:tr w:rsidR="006924F8" w:rsidRPr="00D1698D" w:rsidTr="00361523">
        <w:tc>
          <w:tcPr>
            <w:tcW w:w="2133" w:type="dxa"/>
            <w:tcBorders>
              <w:top w:val="single" w:sz="4" w:space="0" w:color="000000"/>
              <w:left w:val="single" w:sz="4" w:space="0" w:color="000000"/>
              <w:bottom w:val="single" w:sz="4" w:space="0" w:color="000000"/>
              <w:right w:val="single" w:sz="4" w:space="0" w:color="000000"/>
            </w:tcBorders>
            <w:hideMark/>
          </w:tcPr>
          <w:p w:rsidR="006924F8" w:rsidRPr="00D1698D" w:rsidRDefault="005F032C" w:rsidP="004F7ED8">
            <w:pPr>
              <w:pStyle w:val="M"/>
              <w:ind w:firstLine="0"/>
              <w:rPr>
                <w:rStyle w:val="a9"/>
                <w:b w:val="0"/>
                <w:sz w:val="18"/>
                <w:szCs w:val="18"/>
              </w:rPr>
            </w:pPr>
            <w:r w:rsidRPr="00E403E6">
              <w:rPr>
                <w:rFonts w:ascii="Calibri" w:hAnsi="Calibri"/>
                <w:sz w:val="18"/>
                <w:szCs w:val="18"/>
              </w:rPr>
              <w:t>integer</w:t>
            </w:r>
          </w:p>
        </w:tc>
        <w:tc>
          <w:tcPr>
            <w:tcW w:w="6480" w:type="dxa"/>
            <w:tcBorders>
              <w:top w:val="single" w:sz="4" w:space="0" w:color="000000"/>
              <w:left w:val="single" w:sz="4" w:space="0" w:color="000000"/>
              <w:bottom w:val="single" w:sz="4" w:space="0" w:color="000000"/>
              <w:right w:val="single" w:sz="4" w:space="0" w:color="000000"/>
            </w:tcBorders>
            <w:hideMark/>
          </w:tcPr>
          <w:p w:rsidR="006924F8" w:rsidRPr="00D1698D" w:rsidRDefault="004F7ED8" w:rsidP="00B53C24">
            <w:pPr>
              <w:pStyle w:val="M"/>
              <w:ind w:firstLine="0"/>
              <w:rPr>
                <w:rStyle w:val="a9"/>
                <w:b w:val="0"/>
                <w:sz w:val="18"/>
                <w:szCs w:val="18"/>
              </w:rPr>
            </w:pPr>
            <w:r w:rsidRPr="00D1698D">
              <w:rPr>
                <w:rStyle w:val="a9"/>
                <w:rFonts w:hint="eastAsia"/>
                <w:b w:val="0"/>
                <w:sz w:val="18"/>
                <w:szCs w:val="18"/>
              </w:rPr>
              <w:t>整数</w:t>
            </w:r>
          </w:p>
        </w:tc>
      </w:tr>
      <w:tr w:rsidR="006924F8" w:rsidRPr="00D1698D" w:rsidTr="00361523">
        <w:tc>
          <w:tcPr>
            <w:tcW w:w="2133" w:type="dxa"/>
            <w:tcBorders>
              <w:top w:val="single" w:sz="4" w:space="0" w:color="000000"/>
              <w:left w:val="single" w:sz="4" w:space="0" w:color="000000"/>
              <w:bottom w:val="single" w:sz="4" w:space="0" w:color="000000"/>
              <w:right w:val="single" w:sz="4" w:space="0" w:color="000000"/>
            </w:tcBorders>
            <w:hideMark/>
          </w:tcPr>
          <w:p w:rsidR="006924F8" w:rsidRPr="00D1698D" w:rsidRDefault="00903C7F" w:rsidP="00B53C24">
            <w:pPr>
              <w:pStyle w:val="M"/>
              <w:ind w:firstLine="0"/>
              <w:rPr>
                <w:rStyle w:val="a9"/>
                <w:b w:val="0"/>
                <w:sz w:val="18"/>
                <w:szCs w:val="18"/>
              </w:rPr>
            </w:pPr>
            <w:r w:rsidRPr="00D1698D">
              <w:rPr>
                <w:rStyle w:val="a9"/>
                <w:rFonts w:hint="eastAsia"/>
                <w:b w:val="0"/>
                <w:sz w:val="18"/>
                <w:szCs w:val="18"/>
              </w:rPr>
              <w:t>timestamp</w:t>
            </w:r>
          </w:p>
        </w:tc>
        <w:tc>
          <w:tcPr>
            <w:tcW w:w="6480" w:type="dxa"/>
            <w:tcBorders>
              <w:top w:val="single" w:sz="4" w:space="0" w:color="000000"/>
              <w:left w:val="single" w:sz="4" w:space="0" w:color="000000"/>
              <w:bottom w:val="single" w:sz="4" w:space="0" w:color="000000"/>
              <w:right w:val="single" w:sz="4" w:space="0" w:color="000000"/>
            </w:tcBorders>
            <w:hideMark/>
          </w:tcPr>
          <w:p w:rsidR="006924F8" w:rsidRPr="00D1698D" w:rsidRDefault="00903C7F" w:rsidP="00F77CBB">
            <w:pPr>
              <w:pStyle w:val="M"/>
              <w:ind w:firstLine="0"/>
              <w:rPr>
                <w:rStyle w:val="a9"/>
                <w:b w:val="0"/>
                <w:sz w:val="18"/>
                <w:szCs w:val="18"/>
              </w:rPr>
            </w:pPr>
            <w:r w:rsidRPr="00D1698D">
              <w:rPr>
                <w:rStyle w:val="a9"/>
                <w:rFonts w:hint="eastAsia"/>
                <w:b w:val="0"/>
                <w:sz w:val="18"/>
                <w:szCs w:val="18"/>
              </w:rPr>
              <w:t>时间戳。</w:t>
            </w:r>
            <w:r w:rsidR="006346F3" w:rsidRPr="00D1698D">
              <w:rPr>
                <w:rStyle w:val="a9"/>
                <w:rFonts w:hint="eastAsia"/>
                <w:b w:val="0"/>
                <w:sz w:val="18"/>
                <w:szCs w:val="18"/>
              </w:rPr>
              <w:t>定义为从</w:t>
            </w:r>
            <w:r w:rsidR="004E0521" w:rsidRPr="00D1698D">
              <w:rPr>
                <w:rStyle w:val="a9"/>
                <w:b w:val="0"/>
                <w:sz w:val="18"/>
                <w:szCs w:val="18"/>
              </w:rPr>
              <w:t>UTC</w:t>
            </w:r>
            <w:r w:rsidR="004E0521" w:rsidRPr="00D1698D">
              <w:rPr>
                <w:rStyle w:val="a9"/>
                <w:rFonts w:hint="eastAsia"/>
                <w:b w:val="0"/>
                <w:sz w:val="18"/>
                <w:szCs w:val="18"/>
              </w:rPr>
              <w:t xml:space="preserve"> </w:t>
            </w:r>
            <w:r w:rsidR="006346F3" w:rsidRPr="00D1698D">
              <w:rPr>
                <w:rStyle w:val="a9"/>
                <w:rFonts w:hint="eastAsia"/>
                <w:b w:val="0"/>
                <w:sz w:val="18"/>
                <w:szCs w:val="18"/>
              </w:rPr>
              <w:t>1970</w:t>
            </w:r>
            <w:r w:rsidR="004E0521" w:rsidRPr="00D1698D">
              <w:rPr>
                <w:rStyle w:val="a9"/>
                <w:rFonts w:hint="eastAsia"/>
                <w:b w:val="0"/>
                <w:sz w:val="18"/>
                <w:szCs w:val="18"/>
              </w:rPr>
              <w:t>-</w:t>
            </w:r>
            <w:r w:rsidR="006346F3" w:rsidRPr="00D1698D">
              <w:rPr>
                <w:rStyle w:val="a9"/>
                <w:rFonts w:hint="eastAsia"/>
                <w:b w:val="0"/>
                <w:sz w:val="18"/>
                <w:szCs w:val="18"/>
              </w:rPr>
              <w:t>01</w:t>
            </w:r>
            <w:r w:rsidR="004E0521" w:rsidRPr="00D1698D">
              <w:rPr>
                <w:rStyle w:val="a9"/>
                <w:rFonts w:hint="eastAsia"/>
                <w:b w:val="0"/>
                <w:sz w:val="18"/>
                <w:szCs w:val="18"/>
              </w:rPr>
              <w:t>-</w:t>
            </w:r>
            <w:r w:rsidR="006346F3" w:rsidRPr="00D1698D">
              <w:rPr>
                <w:rStyle w:val="a9"/>
                <w:rFonts w:hint="eastAsia"/>
                <w:b w:val="0"/>
                <w:sz w:val="18"/>
                <w:szCs w:val="18"/>
              </w:rPr>
              <w:t>01</w:t>
            </w:r>
            <w:r w:rsidR="004E0521" w:rsidRPr="00D1698D">
              <w:rPr>
                <w:rStyle w:val="a9"/>
                <w:rFonts w:hint="eastAsia"/>
                <w:b w:val="0"/>
                <w:sz w:val="18"/>
                <w:szCs w:val="18"/>
              </w:rPr>
              <w:t xml:space="preserve"> </w:t>
            </w:r>
            <w:r w:rsidR="006346F3" w:rsidRPr="00D1698D">
              <w:rPr>
                <w:rStyle w:val="a9"/>
                <w:rFonts w:hint="eastAsia"/>
                <w:b w:val="0"/>
                <w:sz w:val="18"/>
                <w:szCs w:val="18"/>
              </w:rPr>
              <w:t>00</w:t>
            </w:r>
            <w:r w:rsidR="004E0521" w:rsidRPr="00D1698D">
              <w:rPr>
                <w:rStyle w:val="a9"/>
                <w:rFonts w:hint="eastAsia"/>
                <w:b w:val="0"/>
                <w:sz w:val="18"/>
                <w:szCs w:val="18"/>
              </w:rPr>
              <w:t>:</w:t>
            </w:r>
            <w:r w:rsidR="006346F3" w:rsidRPr="00D1698D">
              <w:rPr>
                <w:rStyle w:val="a9"/>
                <w:rFonts w:hint="eastAsia"/>
                <w:b w:val="0"/>
                <w:sz w:val="18"/>
                <w:szCs w:val="18"/>
              </w:rPr>
              <w:t>00</w:t>
            </w:r>
            <w:r w:rsidR="004E0521" w:rsidRPr="00D1698D">
              <w:rPr>
                <w:rStyle w:val="a9"/>
                <w:rFonts w:hint="eastAsia"/>
                <w:b w:val="0"/>
                <w:sz w:val="18"/>
                <w:szCs w:val="18"/>
              </w:rPr>
              <w:t>:</w:t>
            </w:r>
            <w:r w:rsidR="006346F3" w:rsidRPr="00D1698D">
              <w:rPr>
                <w:rStyle w:val="a9"/>
                <w:rFonts w:hint="eastAsia"/>
                <w:b w:val="0"/>
                <w:sz w:val="18"/>
                <w:szCs w:val="18"/>
              </w:rPr>
              <w:t>00</w:t>
            </w:r>
            <w:r w:rsidR="004E0521" w:rsidRPr="00D1698D">
              <w:rPr>
                <w:rStyle w:val="a9"/>
                <w:rFonts w:hint="eastAsia"/>
                <w:b w:val="0"/>
                <w:sz w:val="18"/>
                <w:szCs w:val="18"/>
              </w:rPr>
              <w:t xml:space="preserve"> </w:t>
            </w:r>
            <w:r w:rsidR="009B39D8" w:rsidRPr="00D1698D">
              <w:rPr>
                <w:rStyle w:val="a9"/>
                <w:rFonts w:hint="eastAsia"/>
                <w:b w:val="0"/>
                <w:sz w:val="18"/>
                <w:szCs w:val="18"/>
              </w:rPr>
              <w:t>(</w:t>
            </w:r>
            <w:r w:rsidR="00901FE8" w:rsidRPr="00D1698D">
              <w:rPr>
                <w:rStyle w:val="a9"/>
                <w:rFonts w:hint="eastAsia"/>
                <w:b w:val="0"/>
                <w:sz w:val="18"/>
                <w:szCs w:val="18"/>
              </w:rPr>
              <w:t xml:space="preserve">UTC+8 </w:t>
            </w:r>
            <w:r w:rsidR="00901FE8" w:rsidRPr="00D1698D">
              <w:rPr>
                <w:rStyle w:val="a9"/>
                <w:b w:val="0"/>
                <w:sz w:val="18"/>
                <w:szCs w:val="18"/>
              </w:rPr>
              <w:t>1970-01-01 08:00:00</w:t>
            </w:r>
            <w:r w:rsidR="009B39D8" w:rsidRPr="00D1698D">
              <w:rPr>
                <w:rStyle w:val="a9"/>
                <w:rFonts w:hint="eastAsia"/>
                <w:b w:val="0"/>
                <w:sz w:val="18"/>
                <w:szCs w:val="18"/>
              </w:rPr>
              <w:t>)</w:t>
            </w:r>
            <w:r w:rsidR="006346F3" w:rsidRPr="00D1698D">
              <w:rPr>
                <w:rStyle w:val="a9"/>
                <w:rFonts w:hint="eastAsia"/>
                <w:b w:val="0"/>
                <w:sz w:val="18"/>
                <w:szCs w:val="18"/>
              </w:rPr>
              <w:t>起至现在的总秒数。</w:t>
            </w:r>
            <w:r w:rsidR="006346F3" w:rsidRPr="00D1698D">
              <w:rPr>
                <w:rStyle w:val="a9"/>
                <w:rFonts w:hint="eastAsia"/>
                <w:b w:val="0"/>
                <w:sz w:val="18"/>
                <w:szCs w:val="18"/>
              </w:rPr>
              <w:t>64</w:t>
            </w:r>
            <w:r w:rsidR="006346F3" w:rsidRPr="00D1698D">
              <w:rPr>
                <w:rStyle w:val="a9"/>
                <w:rFonts w:hint="eastAsia"/>
                <w:b w:val="0"/>
                <w:sz w:val="18"/>
                <w:szCs w:val="18"/>
              </w:rPr>
              <w:t>位</w:t>
            </w:r>
            <w:r w:rsidR="00460940" w:rsidRPr="00D1698D">
              <w:rPr>
                <w:rStyle w:val="a9"/>
                <w:rFonts w:hint="eastAsia"/>
                <w:b w:val="0"/>
                <w:sz w:val="18"/>
                <w:szCs w:val="18"/>
              </w:rPr>
              <w:t>有符号整数</w:t>
            </w:r>
          </w:p>
        </w:tc>
      </w:tr>
      <w:tr w:rsidR="006924F8" w:rsidRPr="00D1698D" w:rsidTr="00361523">
        <w:tc>
          <w:tcPr>
            <w:tcW w:w="2133" w:type="dxa"/>
            <w:tcBorders>
              <w:top w:val="single" w:sz="4" w:space="0" w:color="000000"/>
              <w:left w:val="single" w:sz="4" w:space="0" w:color="000000"/>
              <w:bottom w:val="single" w:sz="4" w:space="0" w:color="000000"/>
              <w:right w:val="single" w:sz="4" w:space="0" w:color="000000"/>
            </w:tcBorders>
            <w:hideMark/>
          </w:tcPr>
          <w:p w:rsidR="006924F8" w:rsidRPr="00D1698D" w:rsidRDefault="00ED6CB5" w:rsidP="00B53C24">
            <w:pPr>
              <w:pStyle w:val="M"/>
              <w:ind w:firstLine="0"/>
              <w:rPr>
                <w:rStyle w:val="a9"/>
                <w:b w:val="0"/>
                <w:sz w:val="18"/>
                <w:szCs w:val="18"/>
              </w:rPr>
            </w:pPr>
            <w:r w:rsidRPr="00D1698D">
              <w:rPr>
                <w:rStyle w:val="a9"/>
                <w:rFonts w:hint="eastAsia"/>
                <w:b w:val="0"/>
                <w:sz w:val="18"/>
                <w:szCs w:val="18"/>
              </w:rPr>
              <w:t>float</w:t>
            </w:r>
          </w:p>
        </w:tc>
        <w:tc>
          <w:tcPr>
            <w:tcW w:w="6480" w:type="dxa"/>
            <w:tcBorders>
              <w:top w:val="single" w:sz="4" w:space="0" w:color="000000"/>
              <w:left w:val="single" w:sz="4" w:space="0" w:color="000000"/>
              <w:bottom w:val="single" w:sz="4" w:space="0" w:color="000000"/>
              <w:right w:val="single" w:sz="4" w:space="0" w:color="000000"/>
            </w:tcBorders>
            <w:hideMark/>
          </w:tcPr>
          <w:p w:rsidR="006924F8" w:rsidRPr="00D1698D" w:rsidRDefault="00ED6CB5" w:rsidP="00B53C24">
            <w:pPr>
              <w:pStyle w:val="M"/>
              <w:ind w:firstLine="0"/>
              <w:rPr>
                <w:rStyle w:val="a9"/>
                <w:b w:val="0"/>
                <w:sz w:val="18"/>
                <w:szCs w:val="18"/>
              </w:rPr>
            </w:pPr>
            <w:r w:rsidRPr="00D1698D">
              <w:rPr>
                <w:rStyle w:val="a9"/>
                <w:rFonts w:hint="eastAsia"/>
                <w:b w:val="0"/>
                <w:sz w:val="18"/>
                <w:szCs w:val="18"/>
              </w:rPr>
              <w:t>实数</w:t>
            </w:r>
          </w:p>
        </w:tc>
      </w:tr>
      <w:tr w:rsidR="006924F8" w:rsidRPr="00D1698D" w:rsidTr="00361523">
        <w:tc>
          <w:tcPr>
            <w:tcW w:w="2133" w:type="dxa"/>
            <w:tcBorders>
              <w:top w:val="single" w:sz="4" w:space="0" w:color="000000"/>
              <w:left w:val="single" w:sz="4" w:space="0" w:color="000000"/>
              <w:bottom w:val="single" w:sz="4" w:space="0" w:color="000000"/>
              <w:right w:val="single" w:sz="4" w:space="0" w:color="000000"/>
            </w:tcBorders>
            <w:hideMark/>
          </w:tcPr>
          <w:p w:rsidR="006924F8" w:rsidRPr="00D1698D" w:rsidRDefault="006924F8" w:rsidP="00B53C24">
            <w:pPr>
              <w:pStyle w:val="M"/>
              <w:ind w:firstLine="0"/>
              <w:rPr>
                <w:rStyle w:val="a9"/>
                <w:b w:val="0"/>
                <w:sz w:val="18"/>
                <w:szCs w:val="18"/>
              </w:rPr>
            </w:pPr>
            <w:r w:rsidRPr="00D1698D">
              <w:rPr>
                <w:rStyle w:val="a9"/>
                <w:rFonts w:hint="eastAsia"/>
                <w:b w:val="0"/>
                <w:sz w:val="18"/>
                <w:szCs w:val="18"/>
              </w:rPr>
              <w:t>float01</w:t>
            </w:r>
          </w:p>
        </w:tc>
        <w:tc>
          <w:tcPr>
            <w:tcW w:w="6480" w:type="dxa"/>
            <w:tcBorders>
              <w:top w:val="single" w:sz="4" w:space="0" w:color="000000"/>
              <w:left w:val="single" w:sz="4" w:space="0" w:color="000000"/>
              <w:bottom w:val="single" w:sz="4" w:space="0" w:color="000000"/>
              <w:right w:val="single" w:sz="4" w:space="0" w:color="000000"/>
            </w:tcBorders>
            <w:hideMark/>
          </w:tcPr>
          <w:p w:rsidR="006924F8" w:rsidRPr="00D1698D" w:rsidRDefault="00ED6CB5" w:rsidP="00B53C24">
            <w:pPr>
              <w:pStyle w:val="M"/>
              <w:ind w:firstLine="0"/>
              <w:rPr>
                <w:rStyle w:val="a9"/>
                <w:b w:val="0"/>
                <w:sz w:val="18"/>
                <w:szCs w:val="18"/>
              </w:rPr>
            </w:pPr>
            <w:r w:rsidRPr="00D1698D">
              <w:rPr>
                <w:rStyle w:val="a9"/>
                <w:rFonts w:hint="eastAsia"/>
                <w:b w:val="0"/>
                <w:sz w:val="18"/>
                <w:szCs w:val="18"/>
              </w:rPr>
              <w:t>0-1</w:t>
            </w:r>
            <w:r w:rsidRPr="00D1698D">
              <w:rPr>
                <w:rStyle w:val="a9"/>
                <w:rFonts w:hint="eastAsia"/>
                <w:b w:val="0"/>
                <w:sz w:val="18"/>
                <w:szCs w:val="18"/>
              </w:rPr>
              <w:t>间的实数</w:t>
            </w:r>
          </w:p>
        </w:tc>
      </w:tr>
    </w:tbl>
    <w:p w:rsidR="00007F3D" w:rsidRDefault="00007F3D" w:rsidP="00007F3D"/>
    <w:p w:rsidR="00395D54" w:rsidRDefault="00395D54" w:rsidP="00395D54">
      <w:pPr>
        <w:pStyle w:val="2"/>
        <w:numPr>
          <w:ilvl w:val="1"/>
          <w:numId w:val="15"/>
        </w:numPr>
      </w:pPr>
      <w:bookmarkStart w:id="4" w:name="_Toc286841196"/>
      <w:r>
        <w:rPr>
          <w:rFonts w:hint="eastAsia"/>
        </w:rPr>
        <w:t>名词解释</w:t>
      </w:r>
      <w:bookmarkEnd w:id="4"/>
    </w:p>
    <w:p w:rsidR="008607BA" w:rsidRPr="008607BA" w:rsidRDefault="008607BA" w:rsidP="008367B2">
      <w:pPr>
        <w:pStyle w:val="af8"/>
      </w:pPr>
      <w:r>
        <w:rPr>
          <w:rFonts w:hint="eastAsia"/>
        </w:rPr>
        <w:t>表</w:t>
      </w:r>
      <w:r>
        <w:rPr>
          <w:rFonts w:hint="eastAsia"/>
        </w:rPr>
        <w:t>1-</w:t>
      </w:r>
      <w:r w:rsidR="00E72203">
        <w:rPr>
          <w:rFonts w:hint="eastAsia"/>
        </w:rPr>
        <w:t>2</w:t>
      </w:r>
      <w:r w:rsidR="00470F51">
        <w:rPr>
          <w:rFonts w:hint="eastAsia"/>
        </w:rPr>
        <w:t>名词解释</w:t>
      </w:r>
    </w:p>
    <w:tbl>
      <w:tblPr>
        <w:tblW w:w="86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33"/>
        <w:gridCol w:w="6480"/>
      </w:tblGrid>
      <w:tr w:rsidR="001811FF" w:rsidRPr="008607BA" w:rsidTr="00C70437">
        <w:tc>
          <w:tcPr>
            <w:tcW w:w="2133" w:type="dxa"/>
            <w:tcBorders>
              <w:top w:val="single" w:sz="4" w:space="0" w:color="000000"/>
              <w:left w:val="single" w:sz="4" w:space="0" w:color="000000"/>
              <w:bottom w:val="single" w:sz="4" w:space="0" w:color="000000"/>
              <w:right w:val="single" w:sz="4" w:space="0" w:color="000000"/>
            </w:tcBorders>
            <w:hideMark/>
          </w:tcPr>
          <w:p w:rsidR="001811FF" w:rsidRPr="008607BA" w:rsidRDefault="001811FF" w:rsidP="00B53C24">
            <w:pPr>
              <w:pStyle w:val="M"/>
              <w:ind w:firstLine="0"/>
              <w:rPr>
                <w:rStyle w:val="a9"/>
                <w:b w:val="0"/>
                <w:sz w:val="18"/>
                <w:szCs w:val="18"/>
              </w:rPr>
            </w:pPr>
            <w:r w:rsidRPr="008607BA">
              <w:rPr>
                <w:rStyle w:val="a9"/>
                <w:rFonts w:hint="eastAsia"/>
                <w:b w:val="0"/>
                <w:sz w:val="18"/>
                <w:szCs w:val="18"/>
              </w:rPr>
              <w:t>名称</w:t>
            </w:r>
          </w:p>
        </w:tc>
        <w:tc>
          <w:tcPr>
            <w:tcW w:w="6480" w:type="dxa"/>
            <w:tcBorders>
              <w:top w:val="single" w:sz="4" w:space="0" w:color="000000"/>
              <w:left w:val="single" w:sz="4" w:space="0" w:color="000000"/>
              <w:bottom w:val="single" w:sz="4" w:space="0" w:color="000000"/>
              <w:right w:val="single" w:sz="4" w:space="0" w:color="000000"/>
            </w:tcBorders>
            <w:hideMark/>
          </w:tcPr>
          <w:p w:rsidR="001811FF" w:rsidRPr="008607BA" w:rsidRDefault="001811FF" w:rsidP="00B53C24">
            <w:pPr>
              <w:pStyle w:val="M"/>
              <w:ind w:firstLine="0"/>
              <w:rPr>
                <w:rStyle w:val="a9"/>
                <w:b w:val="0"/>
                <w:sz w:val="18"/>
                <w:szCs w:val="18"/>
              </w:rPr>
            </w:pPr>
            <w:r w:rsidRPr="008607BA">
              <w:rPr>
                <w:rStyle w:val="a9"/>
                <w:rFonts w:hint="eastAsia"/>
                <w:b w:val="0"/>
                <w:sz w:val="18"/>
                <w:szCs w:val="18"/>
              </w:rPr>
              <w:t>描述</w:t>
            </w:r>
          </w:p>
        </w:tc>
      </w:tr>
      <w:tr w:rsidR="001811FF" w:rsidRPr="008607BA" w:rsidTr="00C70437">
        <w:tc>
          <w:tcPr>
            <w:tcW w:w="2133" w:type="dxa"/>
            <w:tcBorders>
              <w:top w:val="single" w:sz="4" w:space="0" w:color="000000"/>
              <w:left w:val="single" w:sz="4" w:space="0" w:color="000000"/>
              <w:bottom w:val="single" w:sz="4" w:space="0" w:color="000000"/>
              <w:right w:val="single" w:sz="4" w:space="0" w:color="000000"/>
            </w:tcBorders>
            <w:hideMark/>
          </w:tcPr>
          <w:p w:rsidR="001811FF" w:rsidRPr="008607BA" w:rsidRDefault="001811FF" w:rsidP="00B53C24">
            <w:pPr>
              <w:pStyle w:val="aa"/>
              <w:rPr>
                <w:rStyle w:val="a9"/>
                <w:b w:val="0"/>
                <w:bCs w:val="0"/>
                <w:sz w:val="18"/>
                <w:szCs w:val="18"/>
              </w:rPr>
            </w:pPr>
            <w:r w:rsidRPr="008607BA">
              <w:rPr>
                <w:rFonts w:ascii="Calibri" w:hAnsi="Calibri" w:hint="eastAsia"/>
                <w:sz w:val="18"/>
                <w:szCs w:val="18"/>
              </w:rPr>
              <w:lastRenderedPageBreak/>
              <w:t>流程性试题</w:t>
            </w:r>
          </w:p>
        </w:tc>
        <w:tc>
          <w:tcPr>
            <w:tcW w:w="6480" w:type="dxa"/>
            <w:tcBorders>
              <w:top w:val="single" w:sz="4" w:space="0" w:color="000000"/>
              <w:left w:val="single" w:sz="4" w:space="0" w:color="000000"/>
              <w:bottom w:val="single" w:sz="4" w:space="0" w:color="000000"/>
              <w:right w:val="single" w:sz="4" w:space="0" w:color="000000"/>
            </w:tcBorders>
            <w:hideMark/>
          </w:tcPr>
          <w:p w:rsidR="001811FF" w:rsidRPr="008607BA" w:rsidRDefault="00EE4E5E" w:rsidP="00EE4E5E">
            <w:pPr>
              <w:pStyle w:val="M"/>
              <w:ind w:firstLine="0"/>
              <w:rPr>
                <w:rStyle w:val="a9"/>
                <w:b w:val="0"/>
                <w:sz w:val="18"/>
                <w:szCs w:val="18"/>
              </w:rPr>
            </w:pPr>
            <w:r w:rsidRPr="008607BA">
              <w:rPr>
                <w:rStyle w:val="a9"/>
                <w:rFonts w:hint="eastAsia"/>
                <w:b w:val="0"/>
                <w:sz w:val="18"/>
                <w:szCs w:val="18"/>
              </w:rPr>
              <w:t>听力试题、口语试题等题型是按照一定的流程完成播放、显示、答题整个过程。其用时是已知的。</w:t>
            </w:r>
            <w:r w:rsidR="0058128C" w:rsidRPr="008607BA">
              <w:rPr>
                <w:rStyle w:val="a9"/>
                <w:rFonts w:hint="eastAsia"/>
                <w:b w:val="0"/>
                <w:sz w:val="18"/>
                <w:szCs w:val="18"/>
              </w:rPr>
              <w:t>成为流程性试题。</w:t>
            </w:r>
          </w:p>
        </w:tc>
      </w:tr>
      <w:tr w:rsidR="001811FF" w:rsidRPr="008607BA" w:rsidTr="00C70437">
        <w:tc>
          <w:tcPr>
            <w:tcW w:w="2133" w:type="dxa"/>
            <w:tcBorders>
              <w:top w:val="single" w:sz="4" w:space="0" w:color="000000"/>
              <w:left w:val="single" w:sz="4" w:space="0" w:color="000000"/>
              <w:bottom w:val="single" w:sz="4" w:space="0" w:color="000000"/>
              <w:right w:val="single" w:sz="4" w:space="0" w:color="000000"/>
            </w:tcBorders>
            <w:hideMark/>
          </w:tcPr>
          <w:p w:rsidR="001811FF" w:rsidRPr="008607BA" w:rsidRDefault="009E0480" w:rsidP="00B53C24">
            <w:pPr>
              <w:pStyle w:val="M"/>
              <w:ind w:firstLine="0"/>
              <w:rPr>
                <w:rStyle w:val="a9"/>
                <w:b w:val="0"/>
                <w:sz w:val="18"/>
                <w:szCs w:val="18"/>
              </w:rPr>
            </w:pPr>
            <w:r w:rsidRPr="008607BA">
              <w:rPr>
                <w:rFonts w:ascii="Calibri" w:hAnsi="Calibri" w:hint="eastAsia"/>
                <w:sz w:val="18"/>
                <w:szCs w:val="18"/>
              </w:rPr>
              <w:t>非流程性试题</w:t>
            </w:r>
          </w:p>
        </w:tc>
        <w:tc>
          <w:tcPr>
            <w:tcW w:w="6480" w:type="dxa"/>
            <w:tcBorders>
              <w:top w:val="single" w:sz="4" w:space="0" w:color="000000"/>
              <w:left w:val="single" w:sz="4" w:space="0" w:color="000000"/>
              <w:bottom w:val="single" w:sz="4" w:space="0" w:color="000000"/>
              <w:right w:val="single" w:sz="4" w:space="0" w:color="000000"/>
            </w:tcBorders>
            <w:hideMark/>
          </w:tcPr>
          <w:p w:rsidR="001811FF" w:rsidRPr="008607BA" w:rsidRDefault="00274AE5" w:rsidP="00BC23DF">
            <w:pPr>
              <w:pStyle w:val="M"/>
              <w:ind w:firstLine="0"/>
              <w:rPr>
                <w:rStyle w:val="a9"/>
                <w:b w:val="0"/>
                <w:sz w:val="18"/>
                <w:szCs w:val="18"/>
              </w:rPr>
            </w:pPr>
            <w:r w:rsidRPr="008607BA">
              <w:rPr>
                <w:rStyle w:val="a9"/>
                <w:rFonts w:hint="eastAsia"/>
                <w:b w:val="0"/>
                <w:sz w:val="18"/>
                <w:szCs w:val="18"/>
              </w:rPr>
              <w:t>除流程性试题以外的试题</w:t>
            </w:r>
            <w:r w:rsidR="00B65ABA" w:rsidRPr="008607BA">
              <w:rPr>
                <w:rStyle w:val="a9"/>
                <w:rFonts w:hint="eastAsia"/>
                <w:b w:val="0"/>
                <w:sz w:val="18"/>
                <w:szCs w:val="18"/>
              </w:rPr>
              <w:t>，如</w:t>
            </w:r>
            <w:r w:rsidR="008921E1" w:rsidRPr="008607BA">
              <w:rPr>
                <w:rStyle w:val="a9"/>
                <w:b w:val="0"/>
                <w:sz w:val="18"/>
                <w:szCs w:val="18"/>
              </w:rPr>
              <w:t>Writing</w:t>
            </w:r>
            <w:r w:rsidR="008921E1" w:rsidRPr="008607BA">
              <w:rPr>
                <w:rStyle w:val="a9"/>
                <w:rFonts w:hint="eastAsia"/>
                <w:b w:val="0"/>
                <w:sz w:val="18"/>
                <w:szCs w:val="18"/>
              </w:rPr>
              <w:t>、</w:t>
            </w:r>
            <w:r w:rsidR="008921E1" w:rsidRPr="008607BA">
              <w:rPr>
                <w:rStyle w:val="a9"/>
                <w:rFonts w:hint="eastAsia"/>
                <w:b w:val="0"/>
                <w:sz w:val="18"/>
                <w:szCs w:val="18"/>
              </w:rPr>
              <w:t>ReadingAnswer</w:t>
            </w:r>
            <w:r w:rsidR="008921E1" w:rsidRPr="008607BA">
              <w:rPr>
                <w:rStyle w:val="a9"/>
                <w:rFonts w:hint="eastAsia"/>
                <w:b w:val="0"/>
                <w:sz w:val="18"/>
                <w:szCs w:val="18"/>
              </w:rPr>
              <w:t>。</w:t>
            </w:r>
            <w:r w:rsidR="008D55E3" w:rsidRPr="008607BA">
              <w:rPr>
                <w:rStyle w:val="a9"/>
                <w:rFonts w:hint="eastAsia"/>
                <w:b w:val="0"/>
                <w:sz w:val="18"/>
                <w:szCs w:val="18"/>
              </w:rPr>
              <w:t>此类试题一般不限制本题答题时间（限制总时间），且</w:t>
            </w:r>
            <w:r w:rsidR="00056413" w:rsidRPr="008607BA">
              <w:rPr>
                <w:rStyle w:val="a9"/>
                <w:rFonts w:hint="eastAsia"/>
                <w:b w:val="0"/>
                <w:sz w:val="18"/>
                <w:szCs w:val="18"/>
              </w:rPr>
              <w:t>试题</w:t>
            </w:r>
            <w:r w:rsidR="007A7CD1" w:rsidRPr="008607BA">
              <w:rPr>
                <w:rStyle w:val="a9"/>
                <w:rFonts w:hint="eastAsia"/>
                <w:b w:val="0"/>
                <w:sz w:val="18"/>
                <w:szCs w:val="18"/>
              </w:rPr>
              <w:t>在</w:t>
            </w:r>
            <w:proofErr w:type="gramStart"/>
            <w:r w:rsidR="007A7CD1" w:rsidRPr="008607BA">
              <w:rPr>
                <w:rStyle w:val="a9"/>
                <w:rFonts w:hint="eastAsia"/>
                <w:b w:val="0"/>
                <w:sz w:val="18"/>
                <w:szCs w:val="18"/>
              </w:rPr>
              <w:t>莫</w:t>
            </w:r>
            <w:r w:rsidR="00150C34" w:rsidRPr="008607BA">
              <w:rPr>
                <w:rStyle w:val="a9"/>
                <w:rFonts w:hint="eastAsia"/>
                <w:b w:val="0"/>
                <w:sz w:val="18"/>
                <w:szCs w:val="18"/>
              </w:rPr>
              <w:t>时间</w:t>
            </w:r>
            <w:proofErr w:type="gramEnd"/>
            <w:r w:rsidR="00056413" w:rsidRPr="008607BA">
              <w:rPr>
                <w:rStyle w:val="a9"/>
                <w:rFonts w:hint="eastAsia"/>
                <w:b w:val="0"/>
                <w:sz w:val="18"/>
                <w:szCs w:val="18"/>
              </w:rPr>
              <w:t>一</w:t>
            </w:r>
            <w:r w:rsidR="002A5A1B" w:rsidRPr="008607BA">
              <w:rPr>
                <w:rStyle w:val="a9"/>
                <w:rFonts w:hint="eastAsia"/>
                <w:b w:val="0"/>
                <w:sz w:val="18"/>
                <w:szCs w:val="18"/>
              </w:rPr>
              <w:t>步</w:t>
            </w:r>
            <w:r w:rsidR="00056413" w:rsidRPr="008607BA">
              <w:rPr>
                <w:rStyle w:val="a9"/>
                <w:rFonts w:hint="eastAsia"/>
                <w:b w:val="0"/>
                <w:sz w:val="18"/>
                <w:szCs w:val="18"/>
              </w:rPr>
              <w:t>呈现。</w:t>
            </w:r>
          </w:p>
        </w:tc>
      </w:tr>
    </w:tbl>
    <w:p w:rsidR="00983115" w:rsidRPr="00AD5E11" w:rsidRDefault="00983115" w:rsidP="00983115"/>
    <w:p w:rsidR="00E94ABB" w:rsidRDefault="00B822F5" w:rsidP="0013480A">
      <w:pPr>
        <w:pStyle w:val="1"/>
        <w:numPr>
          <w:ilvl w:val="0"/>
          <w:numId w:val="15"/>
        </w:numPr>
      </w:pPr>
      <w:bookmarkStart w:id="5" w:name="_Toc286841197"/>
      <w:r>
        <w:rPr>
          <w:rFonts w:hint="eastAsia"/>
        </w:rPr>
        <w:t>试卷</w:t>
      </w:r>
      <w:r w:rsidR="00C50C05">
        <w:rPr>
          <w:rFonts w:hint="eastAsia"/>
        </w:rPr>
        <w:t>存储</w:t>
      </w:r>
      <w:bookmarkEnd w:id="5"/>
    </w:p>
    <w:p w:rsidR="00EE3CA9" w:rsidRDefault="00EE3CA9" w:rsidP="00D537F6">
      <w:pPr>
        <w:pStyle w:val="2"/>
        <w:numPr>
          <w:ilvl w:val="1"/>
          <w:numId w:val="15"/>
        </w:numPr>
      </w:pPr>
      <w:bookmarkStart w:id="6" w:name="_Toc286841198"/>
      <w:r>
        <w:rPr>
          <w:rFonts w:hint="eastAsia"/>
        </w:rPr>
        <w:t>试卷文件组织</w:t>
      </w:r>
      <w:bookmarkEnd w:id="6"/>
    </w:p>
    <w:p w:rsidR="00D465EF" w:rsidRDefault="00212D8E" w:rsidP="008F59F2">
      <w:r>
        <w:rPr>
          <w:rFonts w:hint="eastAsia"/>
        </w:rPr>
        <w:t>一份</w:t>
      </w:r>
      <w:r w:rsidR="0012225A">
        <w:rPr>
          <w:rFonts w:hint="eastAsia"/>
        </w:rPr>
        <w:t>试卷由一个</w:t>
      </w:r>
      <w:r w:rsidR="0012225A" w:rsidRPr="000948DC">
        <w:rPr>
          <w:rStyle w:val="ab"/>
          <w:rFonts w:hint="eastAsia"/>
        </w:rPr>
        <w:t>试卷索引文件</w:t>
      </w:r>
      <w:r w:rsidR="0012225A">
        <w:rPr>
          <w:rFonts w:hint="eastAsia"/>
        </w:rPr>
        <w:t>（</w:t>
      </w:r>
      <w:r w:rsidR="00E91BE4">
        <w:rPr>
          <w:rFonts w:hint="eastAsia"/>
        </w:rPr>
        <w:t>命名</w:t>
      </w:r>
      <w:r w:rsidR="0012225A">
        <w:rPr>
          <w:rFonts w:hint="eastAsia"/>
        </w:rPr>
        <w:t>为</w:t>
      </w:r>
      <w:r w:rsidR="0012225A">
        <w:rPr>
          <w:rFonts w:hint="eastAsia"/>
        </w:rPr>
        <w:t>paper.xml</w:t>
      </w:r>
      <w:r w:rsidR="0012225A">
        <w:rPr>
          <w:rFonts w:hint="eastAsia"/>
        </w:rPr>
        <w:t>）</w:t>
      </w:r>
      <w:r w:rsidR="0045097C">
        <w:rPr>
          <w:rFonts w:hint="eastAsia"/>
        </w:rPr>
        <w:t>和一些音视频、图片文件组成。</w:t>
      </w:r>
      <w:r w:rsidR="0014091E">
        <w:rPr>
          <w:rFonts w:hint="eastAsia"/>
        </w:rPr>
        <w:t>文件组织</w:t>
      </w:r>
      <w:r w:rsidR="006B240B">
        <w:rPr>
          <w:rFonts w:hint="eastAsia"/>
        </w:rPr>
        <w:t>结构如下</w:t>
      </w:r>
      <w:r w:rsidR="004B44F1">
        <w:rPr>
          <w:rFonts w:hint="eastAsia"/>
        </w:rPr>
        <w:t>图所示</w:t>
      </w:r>
      <w:r w:rsidR="006B240B">
        <w:rPr>
          <w:rFonts w:hint="eastAsia"/>
        </w:rPr>
        <w:t>：</w:t>
      </w:r>
    </w:p>
    <w:p w:rsidR="006B240B" w:rsidRDefault="00A4507A" w:rsidP="008F59F2">
      <w:r>
        <w:pict>
          <v:group id="_x0000_s1145" editas="canvas" style="width:415.3pt;height:173.1pt;mso-position-horizontal-relative:char;mso-position-vertical-relative:line" coordorigin="1800,4068" coordsize="8306,3462">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44" type="#_x0000_t75" style="position:absolute;left:1800;top:4068;width:8306;height:3462" o:preferrelative="f">
              <v:fill o:detectmouseclick="t"/>
              <v:path o:extrusionok="t" o:connecttype="none"/>
              <o:lock v:ext="edit" text="t"/>
            </v:shape>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_x0000_s1151" type="#_x0000_t114" style="position:absolute;left:2768;top:5046;width:1189;height:593;mso-width-percent:1000;mso-position-horizontal:center;mso-position-horizontal-relative:margin;mso-position-vertical:top;mso-position-vertical-relative:margin;mso-width-percent:1000;mso-width-relative:margin;mso-height-relative:margin" fillcolor="#4f81bd [3204]" strokecolor="#f2f2f2 [3041]" strokeweight="3pt">
              <v:shadow on="t" type="perspective" color="#243f60 [1604]" opacity=".5" offset="1pt" offset2="-1pt"/>
              <v:textbox style="mso-next-textbox:#_x0000_s1151;mso-fit-shape-to-text:t">
                <w:txbxContent>
                  <w:p w:rsidR="00F968FC" w:rsidRPr="00E074F9" w:rsidRDefault="00F968FC" w:rsidP="00936405">
                    <w:pPr>
                      <w:rPr>
                        <w:color w:val="FFFFFF" w:themeColor="background1"/>
                      </w:rPr>
                    </w:pPr>
                    <w:r w:rsidRPr="00E074F9">
                      <w:rPr>
                        <w:rFonts w:hint="eastAsia"/>
                        <w:color w:val="FFFFFF" w:themeColor="background1"/>
                      </w:rPr>
                      <w:t>paper.xml</w:t>
                    </w:r>
                  </w:p>
                </w:txbxContent>
              </v:textbox>
            </v:shape>
            <v:shapetype id="_x0000_t121" coordsize="21600,21600" o:spt="121" path="m4321,l21600,r,21600l,21600,,4338xe">
              <v:stroke joinstyle="miter"/>
              <v:path gradientshapeok="t" o:connecttype="rect" textboxrect="0,4321,21600,21600"/>
            </v:shapetype>
            <v:shape id="_x0000_s1152" type="#_x0000_t121" style="position:absolute;left:4101;top:5046;width:895;height:593;mso-width-percent:1000;mso-position-horizontal-relative:margin;mso-position-vertical-relative:margin;mso-width-percent:1000;mso-width-relative:margin;mso-height-relative:margin" fillcolor="#4f81bd [3204]" strokecolor="#f2f2f2 [3041]" strokeweight="3pt">
              <v:shadow on="t" type="perspective" color="#243f60 [1604]" opacity=".5" offset="1pt" offset2="-1pt"/>
              <v:textbox style="mso-next-textbox:#_x0000_s1152">
                <w:txbxContent>
                  <w:p w:rsidR="00F968FC" w:rsidRPr="009F27A0" w:rsidRDefault="00F968FC" w:rsidP="00936405">
                    <w:proofErr w:type="gramStart"/>
                    <w:r>
                      <w:rPr>
                        <w:rStyle w:val="a9"/>
                        <w:rFonts w:hint="eastAsia"/>
                        <w:b w:val="0"/>
                        <w:bCs w:val="0"/>
                        <w:color w:val="FFFFFF" w:themeColor="background1"/>
                        <w:szCs w:val="16"/>
                      </w:rPr>
                      <w:t>sound</w:t>
                    </w:r>
                    <w:proofErr w:type="gramEnd"/>
                  </w:p>
                </w:txbxContent>
              </v:textbox>
            </v:shape>
            <v:shape id="_x0000_s1153" type="#_x0000_t121" style="position:absolute;left:5094;top:5046;width:888;height:593;mso-width-percent:1000;mso-position-horizontal-relative:margin;mso-position-vertical-relative:margin;mso-width-percent:1000;mso-width-relative:margin;mso-height-relative:margin" fillcolor="#4f81bd [3204]" strokecolor="#f2f2f2 [3041]" strokeweight="3pt">
              <v:shadow on="t" type="perspective" color="#243f60 [1604]" opacity=".5" offset="1pt" offset2="-1pt"/>
              <v:textbox style="mso-next-textbox:#_x0000_s1153">
                <w:txbxContent>
                  <w:p w:rsidR="00F968FC" w:rsidRPr="009F27A0" w:rsidRDefault="00F968FC" w:rsidP="00936405">
                    <w:proofErr w:type="gramStart"/>
                    <w:r>
                      <w:rPr>
                        <w:rStyle w:val="a9"/>
                        <w:rFonts w:hint="eastAsia"/>
                        <w:b w:val="0"/>
                        <w:bCs w:val="0"/>
                        <w:color w:val="FFFFFF" w:themeColor="background1"/>
                        <w:szCs w:val="16"/>
                      </w:rPr>
                      <w:t>video</w:t>
                    </w:r>
                    <w:proofErr w:type="gramEnd"/>
                  </w:p>
                </w:txbxContent>
              </v:textbox>
            </v:shape>
            <v:shape id="_x0000_s1154" type="#_x0000_t121" style="position:absolute;left:6080;top:5046;width:888;height:593;mso-width-percent:1000;mso-position-horizontal-relative:margin;mso-position-vertical-relative:margin;mso-width-percent:1000;mso-width-relative:margin;mso-height-relative:margin" fillcolor="#4f81bd [3204]" strokecolor="#f2f2f2 [3041]" strokeweight="3pt">
              <v:shadow on="t" type="perspective" color="#243f60 [1604]" opacity=".5" offset="1pt" offset2="-1pt"/>
              <v:textbox style="mso-next-textbox:#_x0000_s1154">
                <w:txbxContent>
                  <w:p w:rsidR="00F968FC" w:rsidRPr="009F27A0" w:rsidRDefault="00F968FC" w:rsidP="00936405">
                    <w:proofErr w:type="gramStart"/>
                    <w:r>
                      <w:rPr>
                        <w:rStyle w:val="a9"/>
                        <w:rFonts w:hint="eastAsia"/>
                        <w:b w:val="0"/>
                        <w:bCs w:val="0"/>
                        <w:color w:val="FFFFFF" w:themeColor="background1"/>
                        <w:szCs w:val="16"/>
                      </w:rPr>
                      <w:t>image</w:t>
                    </w:r>
                    <w:proofErr w:type="gramEnd"/>
                  </w:p>
                </w:txbxContent>
              </v:textbox>
            </v:shape>
            <v:shape id="_x0000_s1157" type="#_x0000_t114" style="position:absolute;left:3761;top:6097;width:674;height:618;mso-width-percent:1000;mso-position-horizontal-relative:margin;mso-position-vertical-relative:margin;mso-width-percent:1000;mso-width-relative:margin;mso-height-relative:margin" fillcolor="#4f81bd [3204]" strokecolor="#f2f2f2 [3041]" strokeweight="3pt">
              <v:shadow on="t" type="perspective" color="#243f60 [1604]" opacity=".5" offset="1pt" offset2="-1pt"/>
              <v:textbox style="mso-next-textbox:#_x0000_s1157">
                <w:txbxContent>
                  <w:p w:rsidR="00F968FC" w:rsidRPr="00E074F9" w:rsidRDefault="00F968FC" w:rsidP="00936405">
                    <w:pPr>
                      <w:rPr>
                        <w:color w:val="FFFFFF" w:themeColor="background1"/>
                      </w:rPr>
                    </w:pPr>
                    <w:r>
                      <w:rPr>
                        <w:rFonts w:hint="eastAsia"/>
                        <w:color w:val="FFFFFF" w:themeColor="background1"/>
                      </w:rPr>
                      <w:t>File</w:t>
                    </w:r>
                  </w:p>
                </w:txbxContent>
              </v:textbox>
            </v:shape>
            <v:shape id="_x0000_s1158" type="#_x0000_t114" style="position:absolute;left:4321;top:6097;width:675;height:618;mso-width-percent:1000;mso-position-horizontal-relative:margin;mso-position-vertical-relative:margin;mso-width-percent:1000;mso-width-relative:margin;mso-height-relative:margin" fillcolor="#4f81bd [3204]" strokecolor="#f2f2f2 [3041]" strokeweight="3pt">
              <v:shadow on="t" type="perspective" color="#243f60 [1604]" opacity=".5" offset="1pt" offset2="-1pt"/>
              <v:textbox style="mso-next-textbox:#_x0000_s1158">
                <w:txbxContent>
                  <w:p w:rsidR="00F968FC" w:rsidRPr="00E074F9" w:rsidRDefault="00F968FC" w:rsidP="00936405">
                    <w:pPr>
                      <w:rPr>
                        <w:color w:val="FFFFFF" w:themeColor="background1"/>
                      </w:rPr>
                    </w:pPr>
                    <w:r>
                      <w:rPr>
                        <w:rFonts w:hint="eastAsia"/>
                        <w:color w:val="FFFFFF" w:themeColor="background1"/>
                      </w:rPr>
                      <w:t>File</w:t>
                    </w:r>
                  </w:p>
                </w:txbxContent>
              </v:textbox>
            </v:shape>
            <v:shapetype id="_x0000_t32" coordsize="21600,21600" o:spt="32" o:oned="t" path="m,l21600,21600e" filled="f">
              <v:path arrowok="t" fillok="f" o:connecttype="none"/>
              <o:lock v:ext="edit" shapetype="t"/>
            </v:shapetype>
            <v:shape id="_x0000_s1161" type="#_x0000_t32" style="position:absolute;left:4265;top:5725;width:1;height:387;mso-position-horizontal-relative:margin;mso-position-vertical-relative:margin;mso-width-relative:margin;mso-height-relative:margin" o:connectortype="straight" strokecolor="#4bacc6 [3208]" strokeweight="1pt">
              <v:shadow color="#868686"/>
            </v:shape>
            <v:shape id="_x0000_s1162" type="#_x0000_t32" style="position:absolute;left:4655;top:5725;width:1;height:387;mso-position-horizontal-relative:margin;mso-position-vertical-relative:margin;mso-width-relative:margin;mso-height-relative:margin" o:connectortype="straight" strokecolor="#4bacc6 [3208]" strokeweight="1pt">
              <v:shadow color="#868686"/>
            </v:shape>
            <v:shape id="_x0000_s1163" type="#_x0000_t32" style="position:absolute;left:3363;top:5635;width:736;height:432;mso-position-horizontal-relative:margin;mso-position-vertical-relative:margin;mso-width-relative:margin;mso-height-relative:margin" o:connectortype="straight" strokecolor="#4bacc6 [3208]" strokeweight="1pt">
              <v:stroke dashstyle="dash"/>
              <v:shadow color="#868686"/>
            </v:shape>
            <v:shape id="_x0000_s1164" type="#_x0000_t32" style="position:absolute;left:3363;top:5635;width:1294;height:432;mso-position-horizontal-relative:margin;mso-position-vertical-relative:margin;mso-width-relative:margin;mso-height-relative:margin" o:connectortype="straight" strokecolor="#4bacc6 [3208]" strokeweight="1pt">
              <v:stroke dashstyle="dash"/>
              <v:shadow color="#868686"/>
            </v:shape>
            <v:shapetype id="_x0000_t48" coordsize="21600,21600" o:spt="48" adj="-10080,24300,-3600,4050,-1800,4050" path="m@0@1l@2@3@4@5nfem,l21600,r,21600l,21600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v:shapetype>
            <v:shape id="_x0000_s1165" type="#_x0000_t48" style="position:absolute;left:7615;top:4185;width:2245;height:475;mso-width-percent:1000;mso-position-horizontal:center;mso-position-horizontal-relative:margin;mso-position-vertical:top;mso-position-vertical-relative:margin;mso-width-percent:1000;mso-width-relative:margin;mso-height-relative:margin" adj="-29220,39971,-12200,8185,-1155,8185,15067,5912" fillcolor="white [3201]" strokecolor="#4bacc6 [3208]" strokeweight="1pt">
              <v:stroke dashstyle="dash"/>
              <v:shadow color="#868686"/>
              <v:textbox style="mso-next-textbox:#_x0000_s1165">
                <w:txbxContent>
                  <w:p w:rsidR="00F968FC" w:rsidRPr="00181A43" w:rsidRDefault="00F968FC" w:rsidP="00936405">
                    <w:pPr>
                      <w:spacing w:line="240" w:lineRule="atLeast"/>
                      <w:rPr>
                        <w:color w:val="8DB3E2" w:themeColor="text2" w:themeTint="66"/>
                        <w:sz w:val="18"/>
                        <w:szCs w:val="18"/>
                      </w:rPr>
                    </w:pPr>
                    <w:r>
                      <w:rPr>
                        <w:rFonts w:hint="eastAsia"/>
                        <w:color w:val="8DB3E2" w:themeColor="text2" w:themeTint="66"/>
                        <w:sz w:val="18"/>
                        <w:szCs w:val="18"/>
                      </w:rPr>
                      <w:t>音频文件夹</w:t>
                    </w:r>
                  </w:p>
                </w:txbxContent>
              </v:textbox>
              <o:callout v:ext="edit" minusy="t"/>
            </v:shape>
            <v:shape id="_x0000_s1240" type="#_x0000_t114" style="position:absolute;left:4996;top:6195;width:674;height:617;mso-width-percent:1000;mso-position-horizontal-relative:margin;mso-position-vertical-relative:margin;mso-width-percent:1000;mso-width-relative:margin;mso-height-relative:margin" fillcolor="#4f81bd [3204]" strokecolor="#f2f2f2 [3041]" strokeweight="3pt">
              <v:shadow on="t" type="perspective" color="#243f60 [1604]" opacity=".5" offset="1pt" offset2="-1pt"/>
              <v:textbox style="mso-next-textbox:#_x0000_s1240">
                <w:txbxContent>
                  <w:p w:rsidR="00F968FC" w:rsidRPr="00E074F9" w:rsidRDefault="00F968FC" w:rsidP="00936405">
                    <w:pPr>
                      <w:rPr>
                        <w:color w:val="FFFFFF" w:themeColor="background1"/>
                      </w:rPr>
                    </w:pPr>
                    <w:r>
                      <w:rPr>
                        <w:rFonts w:hint="eastAsia"/>
                        <w:color w:val="FFFFFF" w:themeColor="background1"/>
                      </w:rPr>
                      <w:t>File</w:t>
                    </w:r>
                  </w:p>
                </w:txbxContent>
              </v:textbox>
            </v:shape>
            <v:shape id="_x0000_s1241" type="#_x0000_t114" style="position:absolute;left:5560;top:6195;width:674;height:617;mso-width-percent:1000;mso-position-horizontal-relative:margin;mso-position-vertical-relative:margin;mso-width-percent:1000;mso-width-relative:margin;mso-height-relative:margin" fillcolor="#4f81bd [3204]" strokecolor="#f2f2f2 [3041]" strokeweight="3pt">
              <v:shadow on="t" type="perspective" color="#243f60 [1604]" opacity=".5" offset="1pt" offset2="-1pt"/>
              <v:textbox style="mso-next-textbox:#_x0000_s1241">
                <w:txbxContent>
                  <w:p w:rsidR="00F968FC" w:rsidRPr="00E074F9" w:rsidRDefault="00F968FC" w:rsidP="00936405">
                    <w:pPr>
                      <w:rPr>
                        <w:color w:val="FFFFFF" w:themeColor="background1"/>
                      </w:rPr>
                    </w:pPr>
                    <w:r>
                      <w:rPr>
                        <w:rFonts w:hint="eastAsia"/>
                        <w:color w:val="FFFFFF" w:themeColor="background1"/>
                      </w:rPr>
                      <w:t>File</w:t>
                    </w:r>
                  </w:p>
                </w:txbxContent>
              </v:textbox>
            </v:shape>
            <v:shape id="_x0000_s1242" type="#_x0000_t32" style="position:absolute;left:5832;top:5673;width:1;height:867;mso-position-horizontal-relative:margin;mso-position-vertical-relative:margin;mso-width-relative:margin;mso-height-relative:margin" o:connectortype="straight" strokecolor="#4bacc6 [3208]" strokeweight="1pt">
              <v:shadow color="#868686"/>
            </v:shape>
            <v:shape id="_x0000_s1243" type="#_x0000_t32" style="position:absolute;left:5324;top:5695;width:1;height:867;mso-position-horizontal-relative:margin;mso-position-vertical-relative:margin;mso-width-relative:margin;mso-height-relative:margin" o:connectortype="straight" strokecolor="#4bacc6 [3208]" strokeweight="1pt">
              <v:shadow color="#868686"/>
            </v:shape>
            <v:shape id="_x0000_s1244" type="#_x0000_t32" style="position:absolute;left:3363;top:5636;width:2534;height:529;mso-position-horizontal-relative:margin;mso-position-vertical-relative:margin;mso-width-relative:margin;mso-height-relative:margin" o:connectortype="straight" strokecolor="#4bacc6 [3208]" strokeweight="1pt">
              <v:stroke dashstyle="dash"/>
              <v:shadow color="#868686"/>
            </v:shape>
            <v:shape id="_x0000_s1245" type="#_x0000_t32" style="position:absolute;left:3363;top:5636;width:1970;height:529;mso-position-horizontal-relative:margin;mso-position-vertical-relative:margin;mso-width-relative:margin;mso-height-relative:margin" o:connectortype="straight" strokecolor="#4bacc6 [3208]" strokeweight="1pt">
              <v:stroke dashstyle="dash"/>
              <v:shadow color="#868686"/>
            </v:shape>
            <v:shape id="_x0000_s1246" type="#_x0000_t48" style="position:absolute;left:7615;top:4785;width:2245;height:475;mso-width-percent:1000;mso-position-horizontal-relative:margin;mso-position-vertical-relative:margin;mso-width-percent:1000;mso-width-relative:margin;mso-height-relative:margin" adj="-19695,12687,-9169,8185,-1155,8185,15067,11368" fillcolor="white [3201]" strokecolor="#4bacc6 [3208]" strokeweight="1pt">
              <v:stroke dashstyle="dash"/>
              <v:shadow color="#868686"/>
              <v:textbox style="mso-next-textbox:#_x0000_s1246">
                <w:txbxContent>
                  <w:p w:rsidR="00F968FC" w:rsidRPr="00181A43" w:rsidRDefault="00F968FC" w:rsidP="00936405">
                    <w:pPr>
                      <w:spacing w:line="240" w:lineRule="atLeast"/>
                      <w:rPr>
                        <w:color w:val="8DB3E2" w:themeColor="text2" w:themeTint="66"/>
                        <w:sz w:val="18"/>
                        <w:szCs w:val="18"/>
                      </w:rPr>
                    </w:pPr>
                    <w:r>
                      <w:rPr>
                        <w:rFonts w:hint="eastAsia"/>
                        <w:color w:val="8DB3E2" w:themeColor="text2" w:themeTint="66"/>
                        <w:sz w:val="18"/>
                        <w:szCs w:val="18"/>
                      </w:rPr>
                      <w:t>视频文件夹</w:t>
                    </w:r>
                  </w:p>
                </w:txbxContent>
              </v:textbox>
              <o:callout v:ext="edit" minusy="t"/>
            </v:shape>
            <v:shape id="_x0000_s1247" type="#_x0000_t48" style="position:absolute;left:7615;top:5355;width:2245;height:475;mso-width-percent:1000;mso-position-horizontal-relative:margin;mso-position-vertical-relative:margin;mso-width-percent:1000;mso-width-relative:margin;mso-height-relative:margin" adj="-5552,409,-2877,8185,-1155,8185,15067,5912" fillcolor="white [3201]" strokecolor="#4bacc6 [3208]" strokeweight="1pt">
              <v:stroke dashstyle="dash"/>
              <v:shadow color="#868686"/>
              <v:textbox style="mso-next-textbox:#_x0000_s1247">
                <w:txbxContent>
                  <w:p w:rsidR="00F968FC" w:rsidRPr="00181A43" w:rsidRDefault="00F968FC" w:rsidP="00936405">
                    <w:pPr>
                      <w:spacing w:line="240" w:lineRule="atLeast"/>
                      <w:rPr>
                        <w:color w:val="8DB3E2" w:themeColor="text2" w:themeTint="66"/>
                        <w:sz w:val="18"/>
                        <w:szCs w:val="18"/>
                      </w:rPr>
                    </w:pPr>
                    <w:r>
                      <w:rPr>
                        <w:rFonts w:hint="eastAsia"/>
                        <w:color w:val="8DB3E2" w:themeColor="text2" w:themeTint="66"/>
                        <w:sz w:val="18"/>
                        <w:szCs w:val="18"/>
                      </w:rPr>
                      <w:t>图片文件夹</w:t>
                    </w:r>
                  </w:p>
                </w:txbxContent>
              </v:textbox>
            </v:shape>
            <w10:wrap type="none"/>
            <w10:anchorlock/>
          </v:group>
        </w:pict>
      </w:r>
    </w:p>
    <w:p w:rsidR="007F23B0" w:rsidRDefault="007F23B0" w:rsidP="007F23B0">
      <w:pPr>
        <w:ind w:firstLine="420"/>
        <w:jc w:val="center"/>
      </w:pPr>
      <w:r>
        <w:rPr>
          <w:rFonts w:hint="eastAsia"/>
        </w:rPr>
        <w:t>图</w:t>
      </w:r>
      <w:r>
        <w:rPr>
          <w:rFonts w:hint="eastAsia"/>
        </w:rPr>
        <w:t>2</w:t>
      </w:r>
      <w:r w:rsidR="00515FFD">
        <w:rPr>
          <w:rFonts w:hint="eastAsia"/>
        </w:rPr>
        <w:t>-</w:t>
      </w:r>
      <w:r w:rsidR="00282E90">
        <w:rPr>
          <w:rFonts w:hint="eastAsia"/>
        </w:rPr>
        <w:t>1</w:t>
      </w:r>
      <w:r>
        <w:rPr>
          <w:rFonts w:hint="eastAsia"/>
        </w:rPr>
        <w:t>试卷文件结构</w:t>
      </w:r>
    </w:p>
    <w:p w:rsidR="00981C90" w:rsidRDefault="00981C90" w:rsidP="00981C90"/>
    <w:p w:rsidR="000D5034" w:rsidRDefault="000466C8" w:rsidP="00D537F6">
      <w:pPr>
        <w:pStyle w:val="2"/>
        <w:numPr>
          <w:ilvl w:val="1"/>
          <w:numId w:val="15"/>
        </w:numPr>
      </w:pPr>
      <w:bookmarkStart w:id="7" w:name="_Toc286841199"/>
      <w:r>
        <w:rPr>
          <w:rFonts w:hint="eastAsia"/>
        </w:rPr>
        <w:t>试卷包</w:t>
      </w:r>
      <w:r w:rsidR="001019B0" w:rsidRPr="001019B0">
        <w:rPr>
          <w:rFonts w:hint="eastAsia"/>
        </w:rPr>
        <w:t>文件结构</w:t>
      </w:r>
      <w:bookmarkEnd w:id="7"/>
    </w:p>
    <w:p w:rsidR="00AA1F0D" w:rsidRDefault="00456D42" w:rsidP="002E6A0F">
      <w:pPr>
        <w:ind w:firstLine="420"/>
      </w:pPr>
      <w:r w:rsidRPr="00456D42">
        <w:rPr>
          <w:rFonts w:hint="eastAsia"/>
        </w:rPr>
        <w:t>一份试卷全部文件最终被压缩打包为一个文件，称为试卷包（</w:t>
      </w:r>
      <w:r w:rsidRPr="00456D42">
        <w:rPr>
          <w:rFonts w:hint="eastAsia"/>
        </w:rPr>
        <w:t>paper package</w:t>
      </w:r>
      <w:r w:rsidRPr="00456D42">
        <w:rPr>
          <w:rFonts w:hint="eastAsia"/>
        </w:rPr>
        <w:t>）。</w:t>
      </w:r>
    </w:p>
    <w:p w:rsidR="002E6A0F" w:rsidRDefault="00BB2973" w:rsidP="002E6A0F">
      <w:r>
        <w:rPr>
          <w:rFonts w:hint="eastAsia"/>
        </w:rPr>
        <w:t>试卷包</w:t>
      </w:r>
      <w:r w:rsidR="00456D42" w:rsidRPr="00456D42">
        <w:rPr>
          <w:rFonts w:hint="eastAsia"/>
        </w:rPr>
        <w:t>后缀名为</w:t>
      </w:r>
      <w:r w:rsidR="00831DC0" w:rsidRPr="00831DC0">
        <w:t>"ppg"</w:t>
      </w:r>
      <w:r w:rsidR="00176F88">
        <w:rPr>
          <w:rFonts w:hint="eastAsia"/>
        </w:rPr>
        <w:t>，文件结构如下表所示：</w:t>
      </w:r>
    </w:p>
    <w:p w:rsidR="00CE6B91" w:rsidRDefault="00CE6B91" w:rsidP="002E6A0F"/>
    <w:p w:rsidR="004E24E7" w:rsidRPr="00242408" w:rsidRDefault="00176F88" w:rsidP="008367B2">
      <w:pPr>
        <w:pStyle w:val="af8"/>
      </w:pPr>
      <w:r w:rsidRPr="00242408">
        <w:rPr>
          <w:rFonts w:hint="eastAsia"/>
        </w:rPr>
        <w:t>表</w:t>
      </w:r>
      <w:r w:rsidRPr="00242408">
        <w:rPr>
          <w:rFonts w:hint="eastAsia"/>
        </w:rPr>
        <w:t xml:space="preserve"> 2</w:t>
      </w:r>
      <w:r w:rsidR="004E0FA7">
        <w:rPr>
          <w:rFonts w:hint="eastAsia"/>
        </w:rPr>
        <w:t>-</w:t>
      </w:r>
      <w:r w:rsidR="002D5A4F">
        <w:rPr>
          <w:rFonts w:hint="eastAsia"/>
        </w:rPr>
        <w:t>1</w:t>
      </w:r>
      <w:r w:rsidRPr="00242408">
        <w:rPr>
          <w:rFonts w:hint="eastAsia"/>
        </w:rPr>
        <w:t xml:space="preserve"> </w:t>
      </w:r>
      <w:r w:rsidR="00EE2ABB" w:rsidRPr="00242408">
        <w:rPr>
          <w:rFonts w:hint="eastAsia"/>
        </w:rPr>
        <w:t>试卷包</w:t>
      </w:r>
      <w:r w:rsidR="00124CCB" w:rsidRPr="00242408">
        <w:rPr>
          <w:rFonts w:hint="eastAsia"/>
        </w:rPr>
        <w:t>文件头</w:t>
      </w:r>
      <w:r w:rsidR="001A0B04" w:rsidRPr="00242408">
        <w:rPr>
          <w:rFonts w:hint="eastAsia"/>
        </w:rPr>
        <w:t>结构</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0"/>
        <w:gridCol w:w="2841"/>
        <w:gridCol w:w="2841"/>
      </w:tblGrid>
      <w:tr w:rsidR="00D35F97" w:rsidTr="004061EA">
        <w:trPr>
          <w:trHeight w:val="343"/>
        </w:trPr>
        <w:tc>
          <w:tcPr>
            <w:tcW w:w="2840" w:type="dxa"/>
            <w:tcBorders>
              <w:top w:val="single" w:sz="4" w:space="0" w:color="000000"/>
              <w:left w:val="single" w:sz="4" w:space="0" w:color="000000"/>
              <w:bottom w:val="single" w:sz="4" w:space="0" w:color="000000"/>
              <w:right w:val="single" w:sz="4" w:space="0" w:color="000000"/>
            </w:tcBorders>
            <w:hideMark/>
          </w:tcPr>
          <w:p w:rsidR="00D35F97" w:rsidRPr="00EC02BE" w:rsidRDefault="00D35F97" w:rsidP="00B53C24">
            <w:pPr>
              <w:pStyle w:val="M"/>
              <w:ind w:firstLine="0"/>
              <w:rPr>
                <w:rStyle w:val="a9"/>
                <w:b w:val="0"/>
                <w:sz w:val="18"/>
                <w:szCs w:val="18"/>
              </w:rPr>
            </w:pPr>
            <w:r w:rsidRPr="00EC02BE">
              <w:rPr>
                <w:rStyle w:val="a9"/>
                <w:rFonts w:hint="eastAsia"/>
                <w:b w:val="0"/>
                <w:sz w:val="18"/>
                <w:szCs w:val="18"/>
              </w:rPr>
              <w:t>字段</w:t>
            </w:r>
          </w:p>
        </w:tc>
        <w:tc>
          <w:tcPr>
            <w:tcW w:w="2841" w:type="dxa"/>
            <w:tcBorders>
              <w:top w:val="single" w:sz="4" w:space="0" w:color="000000"/>
              <w:left w:val="single" w:sz="4" w:space="0" w:color="000000"/>
              <w:bottom w:val="single" w:sz="4" w:space="0" w:color="000000"/>
              <w:right w:val="single" w:sz="4" w:space="0" w:color="000000"/>
            </w:tcBorders>
            <w:hideMark/>
          </w:tcPr>
          <w:p w:rsidR="00D35F97" w:rsidRPr="00EC02BE" w:rsidRDefault="00D35F97" w:rsidP="00B53C24">
            <w:pPr>
              <w:pStyle w:val="M"/>
              <w:ind w:firstLine="0"/>
              <w:rPr>
                <w:rStyle w:val="a9"/>
                <w:b w:val="0"/>
                <w:sz w:val="18"/>
                <w:szCs w:val="18"/>
              </w:rPr>
            </w:pPr>
            <w:r w:rsidRPr="00EC02BE">
              <w:rPr>
                <w:rStyle w:val="a9"/>
                <w:rFonts w:hint="eastAsia"/>
                <w:b w:val="0"/>
                <w:sz w:val="18"/>
                <w:szCs w:val="18"/>
              </w:rPr>
              <w:t>类型</w:t>
            </w:r>
          </w:p>
        </w:tc>
        <w:tc>
          <w:tcPr>
            <w:tcW w:w="2841" w:type="dxa"/>
            <w:tcBorders>
              <w:top w:val="single" w:sz="4" w:space="0" w:color="000000"/>
              <w:left w:val="single" w:sz="4" w:space="0" w:color="000000"/>
              <w:bottom w:val="single" w:sz="4" w:space="0" w:color="000000"/>
              <w:right w:val="single" w:sz="4" w:space="0" w:color="000000"/>
            </w:tcBorders>
            <w:hideMark/>
          </w:tcPr>
          <w:p w:rsidR="00D35F97" w:rsidRPr="00EC02BE" w:rsidRDefault="00D35F97" w:rsidP="00B53C24">
            <w:pPr>
              <w:pStyle w:val="M"/>
              <w:ind w:firstLine="0"/>
              <w:rPr>
                <w:rStyle w:val="a9"/>
                <w:b w:val="0"/>
                <w:sz w:val="18"/>
                <w:szCs w:val="18"/>
              </w:rPr>
            </w:pPr>
            <w:r w:rsidRPr="00EC02BE">
              <w:rPr>
                <w:rStyle w:val="a9"/>
                <w:rFonts w:hint="eastAsia"/>
                <w:b w:val="0"/>
                <w:sz w:val="18"/>
                <w:szCs w:val="18"/>
              </w:rPr>
              <w:t>备注</w:t>
            </w:r>
          </w:p>
        </w:tc>
      </w:tr>
      <w:tr w:rsidR="004061EA" w:rsidTr="004061EA">
        <w:trPr>
          <w:trHeight w:val="343"/>
        </w:trPr>
        <w:tc>
          <w:tcPr>
            <w:tcW w:w="2840" w:type="dxa"/>
            <w:tcBorders>
              <w:top w:val="single" w:sz="4" w:space="0" w:color="000000"/>
              <w:left w:val="single" w:sz="4" w:space="0" w:color="000000"/>
              <w:bottom w:val="single" w:sz="4" w:space="0" w:color="000000"/>
              <w:right w:val="single" w:sz="4" w:space="0" w:color="000000"/>
            </w:tcBorders>
            <w:hideMark/>
          </w:tcPr>
          <w:p w:rsidR="004061EA" w:rsidRPr="00EC02BE" w:rsidRDefault="004061EA" w:rsidP="00B53C24">
            <w:pPr>
              <w:pStyle w:val="M"/>
              <w:ind w:firstLine="0"/>
              <w:rPr>
                <w:rStyle w:val="a9"/>
                <w:b w:val="0"/>
                <w:sz w:val="18"/>
                <w:szCs w:val="18"/>
              </w:rPr>
            </w:pPr>
            <w:r w:rsidRPr="00EC02BE">
              <w:rPr>
                <w:rStyle w:val="a9"/>
                <w:rFonts w:hint="eastAsia"/>
                <w:b w:val="0"/>
                <w:sz w:val="18"/>
                <w:szCs w:val="18"/>
              </w:rPr>
              <w:t>标识</w:t>
            </w:r>
          </w:p>
        </w:tc>
        <w:tc>
          <w:tcPr>
            <w:tcW w:w="2841" w:type="dxa"/>
            <w:tcBorders>
              <w:top w:val="single" w:sz="4" w:space="0" w:color="000000"/>
              <w:left w:val="single" w:sz="4" w:space="0" w:color="000000"/>
              <w:bottom w:val="single" w:sz="4" w:space="0" w:color="000000"/>
              <w:right w:val="single" w:sz="4" w:space="0" w:color="000000"/>
            </w:tcBorders>
            <w:hideMark/>
          </w:tcPr>
          <w:p w:rsidR="004061EA" w:rsidRPr="00EC02BE" w:rsidRDefault="004061EA" w:rsidP="00B53C24">
            <w:pPr>
              <w:pStyle w:val="M"/>
              <w:ind w:firstLine="0"/>
              <w:rPr>
                <w:rStyle w:val="a9"/>
                <w:b w:val="0"/>
                <w:sz w:val="18"/>
                <w:szCs w:val="18"/>
              </w:rPr>
            </w:pPr>
            <w:r w:rsidRPr="00EC02BE">
              <w:rPr>
                <w:rStyle w:val="a9"/>
                <w:rFonts w:hint="eastAsia"/>
                <w:b w:val="0"/>
                <w:sz w:val="18"/>
                <w:szCs w:val="18"/>
              </w:rPr>
              <w:t>8</w:t>
            </w:r>
            <w:r w:rsidRPr="00EC02BE">
              <w:rPr>
                <w:rStyle w:val="a9"/>
                <w:rFonts w:hint="eastAsia"/>
                <w:b w:val="0"/>
                <w:sz w:val="18"/>
                <w:szCs w:val="18"/>
              </w:rPr>
              <w:t>位</w:t>
            </w:r>
          </w:p>
        </w:tc>
        <w:tc>
          <w:tcPr>
            <w:tcW w:w="2841" w:type="dxa"/>
            <w:tcBorders>
              <w:top w:val="single" w:sz="4" w:space="0" w:color="000000"/>
              <w:left w:val="single" w:sz="4" w:space="0" w:color="000000"/>
              <w:bottom w:val="single" w:sz="4" w:space="0" w:color="000000"/>
              <w:right w:val="single" w:sz="4" w:space="0" w:color="000000"/>
            </w:tcBorders>
            <w:hideMark/>
          </w:tcPr>
          <w:p w:rsidR="004061EA" w:rsidRPr="00EC02BE" w:rsidRDefault="00C82376" w:rsidP="00B53C24">
            <w:pPr>
              <w:pStyle w:val="M"/>
              <w:ind w:firstLine="0"/>
              <w:rPr>
                <w:rStyle w:val="a9"/>
                <w:b w:val="0"/>
                <w:sz w:val="18"/>
                <w:szCs w:val="18"/>
              </w:rPr>
            </w:pPr>
            <w:r w:rsidRPr="00EC02BE">
              <w:rPr>
                <w:rStyle w:val="a9"/>
                <w:rFonts w:hint="eastAsia"/>
                <w:b w:val="0"/>
                <w:sz w:val="18"/>
                <w:szCs w:val="18"/>
              </w:rPr>
              <w:t>标识字节，代表</w:t>
            </w:r>
            <w:r w:rsidRPr="00EC02BE">
              <w:rPr>
                <w:rStyle w:val="a9"/>
                <w:rFonts w:hint="eastAsia"/>
                <w:b w:val="0"/>
                <w:sz w:val="18"/>
                <w:szCs w:val="18"/>
              </w:rPr>
              <w:t>P</w:t>
            </w:r>
          </w:p>
        </w:tc>
      </w:tr>
      <w:tr w:rsidR="00FE1C8D" w:rsidTr="004061EA">
        <w:trPr>
          <w:trHeight w:val="343"/>
        </w:trPr>
        <w:tc>
          <w:tcPr>
            <w:tcW w:w="2840" w:type="dxa"/>
            <w:tcBorders>
              <w:top w:val="single" w:sz="4" w:space="0" w:color="000000"/>
              <w:left w:val="single" w:sz="4" w:space="0" w:color="000000"/>
              <w:bottom w:val="single" w:sz="4" w:space="0" w:color="000000"/>
              <w:right w:val="single" w:sz="4" w:space="0" w:color="000000"/>
            </w:tcBorders>
            <w:hideMark/>
          </w:tcPr>
          <w:p w:rsidR="00FE1C8D" w:rsidRPr="00EC02BE" w:rsidRDefault="00FE1C8D" w:rsidP="00B53C24">
            <w:pPr>
              <w:pStyle w:val="M"/>
              <w:ind w:firstLine="0"/>
              <w:rPr>
                <w:rStyle w:val="a9"/>
                <w:b w:val="0"/>
                <w:sz w:val="18"/>
                <w:szCs w:val="18"/>
              </w:rPr>
            </w:pPr>
            <w:r w:rsidRPr="00EC02BE">
              <w:rPr>
                <w:rStyle w:val="a9"/>
                <w:rFonts w:hint="eastAsia"/>
                <w:b w:val="0"/>
                <w:sz w:val="18"/>
                <w:szCs w:val="18"/>
              </w:rPr>
              <w:t>标识</w:t>
            </w:r>
          </w:p>
        </w:tc>
        <w:tc>
          <w:tcPr>
            <w:tcW w:w="2841" w:type="dxa"/>
            <w:tcBorders>
              <w:top w:val="single" w:sz="4" w:space="0" w:color="000000"/>
              <w:left w:val="single" w:sz="4" w:space="0" w:color="000000"/>
              <w:bottom w:val="single" w:sz="4" w:space="0" w:color="000000"/>
              <w:right w:val="single" w:sz="4" w:space="0" w:color="000000"/>
            </w:tcBorders>
            <w:hideMark/>
          </w:tcPr>
          <w:p w:rsidR="00FE1C8D" w:rsidRPr="00EC02BE" w:rsidRDefault="00FE1C8D" w:rsidP="00B53C24">
            <w:pPr>
              <w:pStyle w:val="M"/>
              <w:ind w:firstLine="0"/>
              <w:rPr>
                <w:rStyle w:val="a9"/>
                <w:b w:val="0"/>
                <w:sz w:val="18"/>
                <w:szCs w:val="18"/>
              </w:rPr>
            </w:pPr>
            <w:r w:rsidRPr="00EC02BE">
              <w:rPr>
                <w:rStyle w:val="a9"/>
                <w:rFonts w:hint="eastAsia"/>
                <w:b w:val="0"/>
                <w:sz w:val="18"/>
                <w:szCs w:val="18"/>
              </w:rPr>
              <w:t>8</w:t>
            </w:r>
            <w:r w:rsidRPr="00EC02BE">
              <w:rPr>
                <w:rStyle w:val="a9"/>
                <w:rFonts w:hint="eastAsia"/>
                <w:b w:val="0"/>
                <w:sz w:val="18"/>
                <w:szCs w:val="18"/>
              </w:rPr>
              <w:t>位</w:t>
            </w:r>
          </w:p>
        </w:tc>
        <w:tc>
          <w:tcPr>
            <w:tcW w:w="2841" w:type="dxa"/>
            <w:tcBorders>
              <w:top w:val="single" w:sz="4" w:space="0" w:color="000000"/>
              <w:left w:val="single" w:sz="4" w:space="0" w:color="000000"/>
              <w:bottom w:val="single" w:sz="4" w:space="0" w:color="000000"/>
              <w:right w:val="single" w:sz="4" w:space="0" w:color="000000"/>
            </w:tcBorders>
            <w:hideMark/>
          </w:tcPr>
          <w:p w:rsidR="00FE1C8D" w:rsidRPr="00EC02BE" w:rsidRDefault="00FE1C8D" w:rsidP="00B53C24">
            <w:pPr>
              <w:pStyle w:val="M"/>
              <w:ind w:firstLine="0"/>
              <w:rPr>
                <w:rStyle w:val="a9"/>
                <w:b w:val="0"/>
                <w:sz w:val="18"/>
                <w:szCs w:val="18"/>
              </w:rPr>
            </w:pPr>
            <w:r w:rsidRPr="00EC02BE">
              <w:rPr>
                <w:rStyle w:val="a9"/>
                <w:rFonts w:hint="eastAsia"/>
                <w:b w:val="0"/>
                <w:sz w:val="18"/>
                <w:szCs w:val="18"/>
              </w:rPr>
              <w:t>标识字节，代表</w:t>
            </w:r>
            <w:r w:rsidRPr="00EC02BE">
              <w:rPr>
                <w:rStyle w:val="a9"/>
                <w:rFonts w:hint="eastAsia"/>
                <w:b w:val="0"/>
                <w:sz w:val="18"/>
                <w:szCs w:val="18"/>
              </w:rPr>
              <w:t>P</w:t>
            </w:r>
          </w:p>
        </w:tc>
      </w:tr>
      <w:tr w:rsidR="00B16701" w:rsidTr="004061EA">
        <w:trPr>
          <w:trHeight w:val="343"/>
        </w:trPr>
        <w:tc>
          <w:tcPr>
            <w:tcW w:w="2840" w:type="dxa"/>
            <w:tcBorders>
              <w:top w:val="single" w:sz="4" w:space="0" w:color="000000"/>
              <w:left w:val="single" w:sz="4" w:space="0" w:color="000000"/>
              <w:bottom w:val="single" w:sz="4" w:space="0" w:color="000000"/>
              <w:right w:val="single" w:sz="4" w:space="0" w:color="000000"/>
            </w:tcBorders>
            <w:hideMark/>
          </w:tcPr>
          <w:p w:rsidR="00B16701" w:rsidRPr="00EC02BE" w:rsidRDefault="00B16701" w:rsidP="00B53C24">
            <w:pPr>
              <w:pStyle w:val="M"/>
              <w:ind w:firstLine="0"/>
              <w:rPr>
                <w:rStyle w:val="a9"/>
                <w:b w:val="0"/>
                <w:sz w:val="18"/>
                <w:szCs w:val="18"/>
              </w:rPr>
            </w:pPr>
            <w:r w:rsidRPr="00EC02BE">
              <w:rPr>
                <w:rStyle w:val="a9"/>
                <w:rFonts w:hint="eastAsia"/>
                <w:b w:val="0"/>
                <w:sz w:val="18"/>
                <w:szCs w:val="18"/>
              </w:rPr>
              <w:t>标识</w:t>
            </w:r>
          </w:p>
        </w:tc>
        <w:tc>
          <w:tcPr>
            <w:tcW w:w="2841" w:type="dxa"/>
            <w:tcBorders>
              <w:top w:val="single" w:sz="4" w:space="0" w:color="000000"/>
              <w:left w:val="single" w:sz="4" w:space="0" w:color="000000"/>
              <w:bottom w:val="single" w:sz="4" w:space="0" w:color="000000"/>
              <w:right w:val="single" w:sz="4" w:space="0" w:color="000000"/>
            </w:tcBorders>
            <w:hideMark/>
          </w:tcPr>
          <w:p w:rsidR="00B16701" w:rsidRPr="00EC02BE" w:rsidRDefault="00B16701" w:rsidP="00B53C24">
            <w:pPr>
              <w:pStyle w:val="M"/>
              <w:ind w:firstLine="0"/>
              <w:rPr>
                <w:rStyle w:val="a9"/>
                <w:b w:val="0"/>
                <w:sz w:val="18"/>
                <w:szCs w:val="18"/>
              </w:rPr>
            </w:pPr>
            <w:r w:rsidRPr="00EC02BE">
              <w:rPr>
                <w:rStyle w:val="a9"/>
                <w:rFonts w:hint="eastAsia"/>
                <w:b w:val="0"/>
                <w:sz w:val="18"/>
                <w:szCs w:val="18"/>
              </w:rPr>
              <w:t>8</w:t>
            </w:r>
            <w:r w:rsidRPr="00EC02BE">
              <w:rPr>
                <w:rStyle w:val="a9"/>
                <w:rFonts w:hint="eastAsia"/>
                <w:b w:val="0"/>
                <w:sz w:val="18"/>
                <w:szCs w:val="18"/>
              </w:rPr>
              <w:t>位</w:t>
            </w:r>
          </w:p>
        </w:tc>
        <w:tc>
          <w:tcPr>
            <w:tcW w:w="2841" w:type="dxa"/>
            <w:tcBorders>
              <w:top w:val="single" w:sz="4" w:space="0" w:color="000000"/>
              <w:left w:val="single" w:sz="4" w:space="0" w:color="000000"/>
              <w:bottom w:val="single" w:sz="4" w:space="0" w:color="000000"/>
              <w:right w:val="single" w:sz="4" w:space="0" w:color="000000"/>
            </w:tcBorders>
            <w:hideMark/>
          </w:tcPr>
          <w:p w:rsidR="00B16701" w:rsidRDefault="00B16701" w:rsidP="00B16701">
            <w:pPr>
              <w:pStyle w:val="M"/>
              <w:ind w:firstLine="0"/>
              <w:rPr>
                <w:ins w:id="8" w:author="alex" w:date="2010-07-07T11:25:00Z"/>
                <w:rStyle w:val="a9"/>
                <w:b w:val="0"/>
                <w:sz w:val="18"/>
                <w:szCs w:val="18"/>
              </w:rPr>
            </w:pPr>
            <w:del w:id="9" w:author="alex" w:date="2010-07-07T11:25:00Z">
              <w:r w:rsidRPr="00EC02BE" w:rsidDel="00FD08E8">
                <w:rPr>
                  <w:rStyle w:val="a9"/>
                  <w:rFonts w:hint="eastAsia"/>
                  <w:b w:val="0"/>
                  <w:sz w:val="18"/>
                  <w:szCs w:val="18"/>
                </w:rPr>
                <w:delText>标识字节，代表</w:delText>
              </w:r>
              <w:r w:rsidRPr="00EC02BE" w:rsidDel="00FD08E8">
                <w:rPr>
                  <w:rStyle w:val="a9"/>
                  <w:rFonts w:hint="eastAsia"/>
                  <w:b w:val="0"/>
                  <w:sz w:val="18"/>
                  <w:szCs w:val="18"/>
                </w:rPr>
                <w:delText>G</w:delText>
              </w:r>
            </w:del>
          </w:p>
          <w:p w:rsidR="00FD08E8" w:rsidRPr="00EC02BE" w:rsidRDefault="00FD08E8" w:rsidP="00B16701">
            <w:pPr>
              <w:pStyle w:val="M"/>
              <w:ind w:firstLine="0"/>
              <w:rPr>
                <w:rStyle w:val="a9"/>
                <w:b w:val="0"/>
                <w:sz w:val="18"/>
                <w:szCs w:val="18"/>
              </w:rPr>
            </w:pPr>
            <w:ins w:id="10" w:author="alex" w:date="2010-07-07T11:25:00Z">
              <w:r>
                <w:rPr>
                  <w:rStyle w:val="a9"/>
                  <w:rFonts w:hint="eastAsia"/>
                  <w:b w:val="0"/>
                  <w:kern w:val="0"/>
                  <w:sz w:val="18"/>
                  <w:szCs w:val="18"/>
                </w:rPr>
                <w:t>标识字节</w:t>
              </w:r>
              <w:r>
                <w:rPr>
                  <w:rStyle w:val="a9"/>
                  <w:b w:val="0"/>
                  <w:kern w:val="0"/>
                  <w:sz w:val="18"/>
                  <w:szCs w:val="18"/>
                </w:rPr>
                <w:t>=G</w:t>
              </w:r>
              <w:r>
                <w:rPr>
                  <w:rStyle w:val="a9"/>
                  <w:rFonts w:hint="eastAsia"/>
                  <w:b w:val="0"/>
                  <w:kern w:val="0"/>
                  <w:sz w:val="18"/>
                  <w:szCs w:val="18"/>
                </w:rPr>
                <w:t>加密；</w:t>
              </w:r>
              <w:r>
                <w:rPr>
                  <w:rStyle w:val="a9"/>
                  <w:b w:val="0"/>
                  <w:kern w:val="0"/>
                  <w:sz w:val="18"/>
                  <w:szCs w:val="18"/>
                </w:rPr>
                <w:t xml:space="preserve"> =F</w:t>
              </w:r>
              <w:r>
                <w:rPr>
                  <w:rStyle w:val="a9"/>
                  <w:rFonts w:hint="eastAsia"/>
                  <w:b w:val="0"/>
                  <w:kern w:val="0"/>
                  <w:sz w:val="18"/>
                  <w:szCs w:val="18"/>
                </w:rPr>
                <w:t>不加密</w:t>
              </w:r>
            </w:ins>
          </w:p>
        </w:tc>
      </w:tr>
      <w:tr w:rsidR="00CA12D4" w:rsidTr="004061EA">
        <w:trPr>
          <w:trHeight w:val="343"/>
        </w:trPr>
        <w:tc>
          <w:tcPr>
            <w:tcW w:w="2840" w:type="dxa"/>
            <w:tcBorders>
              <w:top w:val="single" w:sz="4" w:space="0" w:color="000000"/>
              <w:left w:val="single" w:sz="4" w:space="0" w:color="000000"/>
              <w:bottom w:val="single" w:sz="4" w:space="0" w:color="000000"/>
              <w:right w:val="single" w:sz="4" w:space="0" w:color="000000"/>
            </w:tcBorders>
            <w:hideMark/>
          </w:tcPr>
          <w:p w:rsidR="00CA12D4" w:rsidRPr="00EC02BE" w:rsidRDefault="00CA54C3" w:rsidP="00764134">
            <w:pPr>
              <w:pStyle w:val="M"/>
              <w:ind w:firstLine="0"/>
              <w:rPr>
                <w:rStyle w:val="a9"/>
                <w:b w:val="0"/>
                <w:sz w:val="18"/>
                <w:szCs w:val="18"/>
              </w:rPr>
            </w:pPr>
            <w:r>
              <w:rPr>
                <w:rStyle w:val="a9"/>
                <w:rFonts w:hint="eastAsia"/>
                <w:b w:val="0"/>
                <w:sz w:val="18"/>
                <w:szCs w:val="18"/>
              </w:rPr>
              <w:t>试卷包</w:t>
            </w:r>
            <w:r w:rsidR="00764134">
              <w:rPr>
                <w:rStyle w:val="a9"/>
                <w:rFonts w:hint="eastAsia"/>
                <w:b w:val="0"/>
                <w:sz w:val="18"/>
                <w:szCs w:val="18"/>
              </w:rPr>
              <w:t>序</w:t>
            </w:r>
            <w:r w:rsidR="00CA12D4" w:rsidRPr="00EC02BE">
              <w:rPr>
                <w:rStyle w:val="a9"/>
                <w:rFonts w:hint="eastAsia"/>
                <w:b w:val="0"/>
                <w:sz w:val="18"/>
                <w:szCs w:val="18"/>
              </w:rPr>
              <w:t>号</w:t>
            </w:r>
          </w:p>
        </w:tc>
        <w:tc>
          <w:tcPr>
            <w:tcW w:w="2841" w:type="dxa"/>
            <w:tcBorders>
              <w:top w:val="single" w:sz="4" w:space="0" w:color="000000"/>
              <w:left w:val="single" w:sz="4" w:space="0" w:color="000000"/>
              <w:bottom w:val="single" w:sz="4" w:space="0" w:color="000000"/>
              <w:right w:val="single" w:sz="4" w:space="0" w:color="000000"/>
            </w:tcBorders>
            <w:hideMark/>
          </w:tcPr>
          <w:p w:rsidR="00CA12D4" w:rsidRPr="00EC02BE" w:rsidRDefault="00481FE9" w:rsidP="00B62E85">
            <w:pPr>
              <w:pStyle w:val="M"/>
              <w:ind w:firstLine="0"/>
              <w:rPr>
                <w:rStyle w:val="a9"/>
                <w:b w:val="0"/>
                <w:sz w:val="18"/>
                <w:szCs w:val="18"/>
              </w:rPr>
            </w:pPr>
            <w:r>
              <w:rPr>
                <w:rStyle w:val="a9"/>
                <w:rFonts w:hint="eastAsia"/>
                <w:b w:val="0"/>
                <w:sz w:val="18"/>
                <w:szCs w:val="18"/>
              </w:rPr>
              <w:t>32</w:t>
            </w:r>
            <w:r w:rsidR="00830831" w:rsidRPr="00EC02BE">
              <w:rPr>
                <w:rStyle w:val="a9"/>
                <w:rFonts w:hint="eastAsia"/>
                <w:b w:val="0"/>
                <w:sz w:val="18"/>
                <w:szCs w:val="18"/>
              </w:rPr>
              <w:t>位</w:t>
            </w:r>
          </w:p>
        </w:tc>
        <w:tc>
          <w:tcPr>
            <w:tcW w:w="2841" w:type="dxa"/>
            <w:tcBorders>
              <w:top w:val="single" w:sz="4" w:space="0" w:color="000000"/>
              <w:left w:val="single" w:sz="4" w:space="0" w:color="000000"/>
              <w:bottom w:val="single" w:sz="4" w:space="0" w:color="000000"/>
              <w:right w:val="single" w:sz="4" w:space="0" w:color="000000"/>
            </w:tcBorders>
            <w:hideMark/>
          </w:tcPr>
          <w:p w:rsidR="00CA12D4" w:rsidRDefault="00896425" w:rsidP="00E46120">
            <w:pPr>
              <w:pStyle w:val="M"/>
              <w:ind w:firstLine="0"/>
              <w:rPr>
                <w:rStyle w:val="a9"/>
                <w:b w:val="0"/>
                <w:sz w:val="18"/>
                <w:szCs w:val="18"/>
              </w:rPr>
            </w:pPr>
            <w:r>
              <w:rPr>
                <w:rStyle w:val="a9"/>
                <w:rFonts w:hint="eastAsia"/>
                <w:b w:val="0"/>
                <w:sz w:val="18"/>
                <w:szCs w:val="18"/>
              </w:rPr>
              <w:t>试卷包递整式序号。</w:t>
            </w:r>
          </w:p>
          <w:p w:rsidR="00896425" w:rsidRPr="00EC02BE" w:rsidRDefault="00896425" w:rsidP="00E46120">
            <w:pPr>
              <w:pStyle w:val="M"/>
              <w:ind w:firstLine="0"/>
              <w:rPr>
                <w:rStyle w:val="a9"/>
                <w:b w:val="0"/>
                <w:sz w:val="18"/>
                <w:szCs w:val="18"/>
              </w:rPr>
            </w:pPr>
            <w:r>
              <w:rPr>
                <w:rStyle w:val="a9"/>
                <w:rFonts w:hint="eastAsia"/>
                <w:b w:val="0"/>
                <w:sz w:val="18"/>
                <w:szCs w:val="18"/>
              </w:rPr>
              <w:lastRenderedPageBreak/>
              <w:t>和试卷编号不同，因为同一个试卷和为几个学校分别导出试卷包。</w:t>
            </w:r>
          </w:p>
        </w:tc>
      </w:tr>
      <w:tr w:rsidR="00F15573" w:rsidTr="00544633">
        <w:trPr>
          <w:trHeight w:val="350"/>
        </w:trPr>
        <w:tc>
          <w:tcPr>
            <w:tcW w:w="2840" w:type="dxa"/>
            <w:tcBorders>
              <w:top w:val="single" w:sz="4" w:space="0" w:color="000000"/>
              <w:left w:val="single" w:sz="4" w:space="0" w:color="000000"/>
              <w:bottom w:val="single" w:sz="4" w:space="0" w:color="000000"/>
              <w:right w:val="single" w:sz="4" w:space="0" w:color="000000"/>
            </w:tcBorders>
            <w:hideMark/>
          </w:tcPr>
          <w:p w:rsidR="00F15573" w:rsidRPr="00EC02BE" w:rsidRDefault="00BB756C" w:rsidP="00B53C24">
            <w:pPr>
              <w:pStyle w:val="M"/>
              <w:ind w:firstLine="0"/>
              <w:rPr>
                <w:rStyle w:val="a9"/>
                <w:b w:val="0"/>
                <w:sz w:val="18"/>
                <w:szCs w:val="18"/>
              </w:rPr>
            </w:pPr>
            <w:r w:rsidRPr="00EC02BE">
              <w:rPr>
                <w:rStyle w:val="a9"/>
                <w:rFonts w:hint="eastAsia"/>
                <w:b w:val="0"/>
                <w:sz w:val="18"/>
                <w:szCs w:val="18"/>
              </w:rPr>
              <w:lastRenderedPageBreak/>
              <w:t>版本号</w:t>
            </w:r>
          </w:p>
        </w:tc>
        <w:tc>
          <w:tcPr>
            <w:tcW w:w="2841" w:type="dxa"/>
            <w:tcBorders>
              <w:top w:val="single" w:sz="4" w:space="0" w:color="000000"/>
              <w:left w:val="single" w:sz="4" w:space="0" w:color="000000"/>
              <w:bottom w:val="single" w:sz="4" w:space="0" w:color="000000"/>
              <w:right w:val="single" w:sz="4" w:space="0" w:color="000000"/>
            </w:tcBorders>
            <w:hideMark/>
          </w:tcPr>
          <w:p w:rsidR="00F15573" w:rsidRPr="00EC02BE" w:rsidRDefault="00ED06EE" w:rsidP="00B53C24">
            <w:pPr>
              <w:pStyle w:val="M"/>
              <w:ind w:firstLine="0"/>
              <w:rPr>
                <w:rStyle w:val="a9"/>
                <w:b w:val="0"/>
                <w:sz w:val="18"/>
                <w:szCs w:val="18"/>
              </w:rPr>
            </w:pPr>
            <w:r>
              <w:rPr>
                <w:rStyle w:val="a9"/>
                <w:rFonts w:hint="eastAsia"/>
                <w:b w:val="0"/>
                <w:sz w:val="18"/>
                <w:szCs w:val="18"/>
              </w:rPr>
              <w:t>32</w:t>
            </w:r>
            <w:r w:rsidR="00385FE3" w:rsidRPr="00EC02BE">
              <w:rPr>
                <w:rStyle w:val="a9"/>
                <w:rFonts w:hint="eastAsia"/>
                <w:b w:val="0"/>
                <w:sz w:val="18"/>
                <w:szCs w:val="18"/>
              </w:rPr>
              <w:t>位</w:t>
            </w:r>
          </w:p>
        </w:tc>
        <w:tc>
          <w:tcPr>
            <w:tcW w:w="2841" w:type="dxa"/>
            <w:tcBorders>
              <w:top w:val="single" w:sz="4" w:space="0" w:color="000000"/>
              <w:left w:val="single" w:sz="4" w:space="0" w:color="000000"/>
              <w:bottom w:val="single" w:sz="4" w:space="0" w:color="000000"/>
              <w:right w:val="single" w:sz="4" w:space="0" w:color="000000"/>
            </w:tcBorders>
            <w:hideMark/>
          </w:tcPr>
          <w:p w:rsidR="00F15573" w:rsidRPr="00EC02BE" w:rsidRDefault="00E64ED3" w:rsidP="00A1644B">
            <w:pPr>
              <w:pStyle w:val="M"/>
              <w:ind w:firstLine="0"/>
              <w:rPr>
                <w:rStyle w:val="a9"/>
                <w:b w:val="0"/>
                <w:sz w:val="18"/>
                <w:szCs w:val="18"/>
              </w:rPr>
            </w:pPr>
            <w:r w:rsidRPr="00EC02BE">
              <w:rPr>
                <w:rStyle w:val="a9"/>
                <w:rFonts w:hint="eastAsia"/>
                <w:b w:val="0"/>
                <w:sz w:val="18"/>
                <w:szCs w:val="18"/>
              </w:rPr>
              <w:t>代表试卷包格式版本</w:t>
            </w:r>
            <w:r w:rsidR="00ED06EE">
              <w:rPr>
                <w:rStyle w:val="a9"/>
                <w:rFonts w:hint="eastAsia"/>
                <w:b w:val="0"/>
                <w:sz w:val="18"/>
                <w:szCs w:val="18"/>
              </w:rPr>
              <w:t>。</w:t>
            </w:r>
            <w:r w:rsidR="00C9546E">
              <w:rPr>
                <w:rStyle w:val="a9"/>
                <w:rFonts w:hint="eastAsia"/>
                <w:b w:val="0"/>
                <w:sz w:val="18"/>
                <w:szCs w:val="18"/>
              </w:rPr>
              <w:t>高</w:t>
            </w:r>
            <w:r w:rsidR="00ED06EE">
              <w:rPr>
                <w:rStyle w:val="a9"/>
                <w:rFonts w:hint="eastAsia"/>
                <w:b w:val="0"/>
                <w:sz w:val="18"/>
                <w:szCs w:val="18"/>
              </w:rPr>
              <w:t>16</w:t>
            </w:r>
            <w:r w:rsidR="00ED06EE">
              <w:rPr>
                <w:rStyle w:val="a9"/>
                <w:rFonts w:hint="eastAsia"/>
                <w:b w:val="0"/>
                <w:sz w:val="18"/>
                <w:szCs w:val="18"/>
              </w:rPr>
              <w:t>位为主版本，</w:t>
            </w:r>
            <w:r w:rsidR="00A1644B">
              <w:rPr>
                <w:rStyle w:val="a9"/>
                <w:rFonts w:hint="eastAsia"/>
                <w:b w:val="0"/>
                <w:sz w:val="18"/>
                <w:szCs w:val="18"/>
              </w:rPr>
              <w:t>低</w:t>
            </w:r>
            <w:r w:rsidR="00ED06EE">
              <w:rPr>
                <w:rStyle w:val="a9"/>
                <w:rFonts w:hint="eastAsia"/>
                <w:b w:val="0"/>
                <w:sz w:val="18"/>
                <w:szCs w:val="18"/>
              </w:rPr>
              <w:t>16</w:t>
            </w:r>
            <w:r w:rsidR="00ED06EE">
              <w:rPr>
                <w:rStyle w:val="a9"/>
                <w:rFonts w:hint="eastAsia"/>
                <w:b w:val="0"/>
                <w:sz w:val="18"/>
                <w:szCs w:val="18"/>
              </w:rPr>
              <w:t>位为</w:t>
            </w:r>
            <w:r w:rsidR="00ED06EE" w:rsidRPr="00ED06EE">
              <w:rPr>
                <w:rStyle w:val="a9"/>
                <w:rFonts w:hint="eastAsia"/>
                <w:b w:val="0"/>
                <w:sz w:val="18"/>
                <w:szCs w:val="18"/>
              </w:rPr>
              <w:t>次版本号</w:t>
            </w:r>
          </w:p>
        </w:tc>
      </w:tr>
      <w:tr w:rsidR="00021103" w:rsidTr="004061EA">
        <w:trPr>
          <w:trHeight w:val="343"/>
        </w:trPr>
        <w:tc>
          <w:tcPr>
            <w:tcW w:w="2840" w:type="dxa"/>
            <w:tcBorders>
              <w:top w:val="single" w:sz="4" w:space="0" w:color="000000"/>
              <w:left w:val="single" w:sz="4" w:space="0" w:color="000000"/>
              <w:bottom w:val="single" w:sz="4" w:space="0" w:color="000000"/>
              <w:right w:val="single" w:sz="4" w:space="0" w:color="000000"/>
            </w:tcBorders>
            <w:hideMark/>
          </w:tcPr>
          <w:p w:rsidR="00021103" w:rsidRPr="00EC02BE" w:rsidRDefault="00021103" w:rsidP="00B53C24">
            <w:pPr>
              <w:pStyle w:val="M"/>
              <w:ind w:firstLine="0"/>
              <w:rPr>
                <w:rStyle w:val="a9"/>
                <w:b w:val="0"/>
                <w:sz w:val="18"/>
                <w:szCs w:val="18"/>
              </w:rPr>
            </w:pPr>
            <w:r w:rsidRPr="00EC02BE">
              <w:rPr>
                <w:rStyle w:val="a9"/>
                <w:rFonts w:hint="eastAsia"/>
                <w:b w:val="0"/>
                <w:sz w:val="18"/>
                <w:szCs w:val="18"/>
              </w:rPr>
              <w:t>最后修改时间</w:t>
            </w:r>
          </w:p>
        </w:tc>
        <w:tc>
          <w:tcPr>
            <w:tcW w:w="2841" w:type="dxa"/>
            <w:tcBorders>
              <w:top w:val="single" w:sz="4" w:space="0" w:color="000000"/>
              <w:left w:val="single" w:sz="4" w:space="0" w:color="000000"/>
              <w:bottom w:val="single" w:sz="4" w:space="0" w:color="000000"/>
              <w:right w:val="single" w:sz="4" w:space="0" w:color="000000"/>
            </w:tcBorders>
            <w:hideMark/>
          </w:tcPr>
          <w:p w:rsidR="00021103" w:rsidRPr="00EC02BE" w:rsidRDefault="00021103" w:rsidP="00B53C24">
            <w:pPr>
              <w:pStyle w:val="M"/>
              <w:ind w:firstLine="0"/>
              <w:rPr>
                <w:rStyle w:val="a9"/>
                <w:b w:val="0"/>
                <w:sz w:val="18"/>
                <w:szCs w:val="18"/>
              </w:rPr>
            </w:pPr>
            <w:r w:rsidRPr="00EC02BE">
              <w:rPr>
                <w:rStyle w:val="a9"/>
                <w:rFonts w:hint="eastAsia"/>
                <w:b w:val="0"/>
                <w:sz w:val="18"/>
                <w:szCs w:val="18"/>
              </w:rPr>
              <w:t>64</w:t>
            </w:r>
            <w:r w:rsidRPr="00EC02BE">
              <w:rPr>
                <w:rStyle w:val="a9"/>
                <w:rFonts w:hint="eastAsia"/>
                <w:b w:val="0"/>
                <w:sz w:val="18"/>
                <w:szCs w:val="18"/>
              </w:rPr>
              <w:t>位</w:t>
            </w:r>
          </w:p>
        </w:tc>
        <w:tc>
          <w:tcPr>
            <w:tcW w:w="2841" w:type="dxa"/>
            <w:tcBorders>
              <w:top w:val="single" w:sz="4" w:space="0" w:color="000000"/>
              <w:left w:val="single" w:sz="4" w:space="0" w:color="000000"/>
              <w:bottom w:val="single" w:sz="4" w:space="0" w:color="000000"/>
              <w:right w:val="single" w:sz="4" w:space="0" w:color="000000"/>
            </w:tcBorders>
            <w:hideMark/>
          </w:tcPr>
          <w:p w:rsidR="00021103" w:rsidRPr="00EC02BE" w:rsidRDefault="00C1249C" w:rsidP="00AF335E">
            <w:pPr>
              <w:pStyle w:val="M"/>
              <w:ind w:firstLine="0"/>
              <w:rPr>
                <w:rStyle w:val="a9"/>
                <w:b w:val="0"/>
                <w:sz w:val="18"/>
                <w:szCs w:val="18"/>
              </w:rPr>
            </w:pPr>
            <w:r w:rsidRPr="00EC02BE">
              <w:rPr>
                <w:rStyle w:val="a9"/>
                <w:rFonts w:hint="eastAsia"/>
                <w:b w:val="0"/>
                <w:sz w:val="18"/>
                <w:szCs w:val="18"/>
              </w:rPr>
              <w:t>timestamp</w:t>
            </w:r>
          </w:p>
        </w:tc>
      </w:tr>
      <w:tr w:rsidR="00FE4C7C" w:rsidTr="004061EA">
        <w:trPr>
          <w:trHeight w:val="343"/>
        </w:trPr>
        <w:tc>
          <w:tcPr>
            <w:tcW w:w="2840" w:type="dxa"/>
            <w:tcBorders>
              <w:top w:val="single" w:sz="4" w:space="0" w:color="000000"/>
              <w:left w:val="single" w:sz="4" w:space="0" w:color="000000"/>
              <w:bottom w:val="single" w:sz="4" w:space="0" w:color="000000"/>
              <w:right w:val="single" w:sz="4" w:space="0" w:color="000000"/>
            </w:tcBorders>
            <w:hideMark/>
          </w:tcPr>
          <w:p w:rsidR="00FE4C7C" w:rsidRPr="00EC02BE" w:rsidRDefault="00630469" w:rsidP="00B53C24">
            <w:pPr>
              <w:pStyle w:val="M"/>
              <w:ind w:firstLine="0"/>
              <w:rPr>
                <w:rStyle w:val="a9"/>
                <w:b w:val="0"/>
                <w:sz w:val="18"/>
                <w:szCs w:val="18"/>
              </w:rPr>
            </w:pPr>
            <w:r w:rsidRPr="00EC02BE">
              <w:rPr>
                <w:rStyle w:val="a9"/>
                <w:rFonts w:hint="eastAsia"/>
                <w:b w:val="0"/>
                <w:sz w:val="18"/>
                <w:szCs w:val="18"/>
              </w:rPr>
              <w:t>学校</w:t>
            </w:r>
            <w:r w:rsidR="00A01D15" w:rsidRPr="00EC02BE">
              <w:rPr>
                <w:rStyle w:val="a9"/>
                <w:rFonts w:hint="eastAsia"/>
                <w:b w:val="0"/>
                <w:sz w:val="18"/>
                <w:szCs w:val="18"/>
              </w:rPr>
              <w:t>编号</w:t>
            </w:r>
          </w:p>
        </w:tc>
        <w:tc>
          <w:tcPr>
            <w:tcW w:w="2841" w:type="dxa"/>
            <w:tcBorders>
              <w:top w:val="single" w:sz="4" w:space="0" w:color="000000"/>
              <w:left w:val="single" w:sz="4" w:space="0" w:color="000000"/>
              <w:bottom w:val="single" w:sz="4" w:space="0" w:color="000000"/>
              <w:right w:val="single" w:sz="4" w:space="0" w:color="000000"/>
            </w:tcBorders>
            <w:hideMark/>
          </w:tcPr>
          <w:p w:rsidR="00FE4C7C" w:rsidRPr="00EC02BE" w:rsidRDefault="00053FF1" w:rsidP="00B53C24">
            <w:pPr>
              <w:pStyle w:val="M"/>
              <w:ind w:firstLine="0"/>
              <w:rPr>
                <w:rStyle w:val="a9"/>
                <w:b w:val="0"/>
                <w:sz w:val="18"/>
                <w:szCs w:val="18"/>
              </w:rPr>
            </w:pPr>
            <w:r w:rsidRPr="00EC02BE">
              <w:rPr>
                <w:rStyle w:val="a9"/>
                <w:rFonts w:hint="eastAsia"/>
                <w:b w:val="0"/>
                <w:sz w:val="18"/>
                <w:szCs w:val="18"/>
              </w:rPr>
              <w:t>32</w:t>
            </w:r>
            <w:r w:rsidRPr="00EC02BE">
              <w:rPr>
                <w:rStyle w:val="a9"/>
                <w:rFonts w:hint="eastAsia"/>
                <w:b w:val="0"/>
                <w:sz w:val="18"/>
                <w:szCs w:val="18"/>
              </w:rPr>
              <w:t>位</w:t>
            </w:r>
          </w:p>
        </w:tc>
        <w:tc>
          <w:tcPr>
            <w:tcW w:w="2841" w:type="dxa"/>
            <w:tcBorders>
              <w:top w:val="single" w:sz="4" w:space="0" w:color="000000"/>
              <w:left w:val="single" w:sz="4" w:space="0" w:color="000000"/>
              <w:bottom w:val="single" w:sz="4" w:space="0" w:color="000000"/>
              <w:right w:val="single" w:sz="4" w:space="0" w:color="000000"/>
            </w:tcBorders>
            <w:hideMark/>
          </w:tcPr>
          <w:p w:rsidR="00FE4C7C" w:rsidRPr="00EC02BE" w:rsidRDefault="00847D73" w:rsidP="00AF335E">
            <w:pPr>
              <w:pStyle w:val="M"/>
              <w:ind w:firstLine="0"/>
              <w:rPr>
                <w:rStyle w:val="a9"/>
                <w:b w:val="0"/>
                <w:sz w:val="18"/>
                <w:szCs w:val="18"/>
              </w:rPr>
            </w:pPr>
            <w:r>
              <w:rPr>
                <w:rStyle w:val="a9"/>
                <w:rFonts w:hint="eastAsia"/>
                <w:b w:val="0"/>
                <w:sz w:val="18"/>
                <w:szCs w:val="18"/>
              </w:rPr>
              <w:t>用于校验试卷包是否可用某</w:t>
            </w:r>
            <w:r w:rsidR="00937032">
              <w:rPr>
                <w:rStyle w:val="a9"/>
                <w:rFonts w:hint="eastAsia"/>
                <w:b w:val="0"/>
                <w:sz w:val="18"/>
                <w:szCs w:val="18"/>
              </w:rPr>
              <w:t>个</w:t>
            </w:r>
            <w:r>
              <w:rPr>
                <w:rStyle w:val="a9"/>
                <w:rFonts w:hint="eastAsia"/>
                <w:b w:val="0"/>
                <w:sz w:val="18"/>
                <w:szCs w:val="18"/>
              </w:rPr>
              <w:t>加密狗解开。</w:t>
            </w:r>
            <w:r w:rsidR="0058698B">
              <w:rPr>
                <w:rStyle w:val="a9"/>
                <w:rFonts w:hint="eastAsia"/>
                <w:b w:val="0"/>
                <w:sz w:val="18"/>
                <w:szCs w:val="18"/>
              </w:rPr>
              <w:t>仅用于</w:t>
            </w:r>
            <w:r w:rsidR="00DF0F11">
              <w:rPr>
                <w:rStyle w:val="a9"/>
                <w:rFonts w:hint="eastAsia"/>
                <w:b w:val="0"/>
                <w:sz w:val="18"/>
                <w:szCs w:val="18"/>
              </w:rPr>
              <w:t>程序</w:t>
            </w:r>
            <w:r w:rsidR="0058698B">
              <w:rPr>
                <w:rStyle w:val="a9"/>
                <w:rFonts w:hint="eastAsia"/>
                <w:b w:val="0"/>
                <w:sz w:val="18"/>
                <w:szCs w:val="18"/>
              </w:rPr>
              <w:t>检验。</w:t>
            </w:r>
          </w:p>
        </w:tc>
      </w:tr>
      <w:tr w:rsidR="00290F0C" w:rsidTr="004061EA">
        <w:trPr>
          <w:trHeight w:val="343"/>
        </w:trPr>
        <w:tc>
          <w:tcPr>
            <w:tcW w:w="2840" w:type="dxa"/>
            <w:tcBorders>
              <w:top w:val="single" w:sz="4" w:space="0" w:color="000000"/>
              <w:left w:val="single" w:sz="4" w:space="0" w:color="000000"/>
              <w:bottom w:val="single" w:sz="4" w:space="0" w:color="000000"/>
              <w:right w:val="single" w:sz="4" w:space="0" w:color="000000"/>
            </w:tcBorders>
            <w:hideMark/>
          </w:tcPr>
          <w:p w:rsidR="00290F0C" w:rsidRPr="00EC02BE" w:rsidRDefault="00290F0C" w:rsidP="00B53C24">
            <w:pPr>
              <w:pStyle w:val="M"/>
              <w:ind w:firstLine="0"/>
              <w:rPr>
                <w:rStyle w:val="a9"/>
                <w:b w:val="0"/>
                <w:sz w:val="18"/>
                <w:szCs w:val="18"/>
              </w:rPr>
            </w:pPr>
            <w:r>
              <w:rPr>
                <w:rStyle w:val="a9"/>
                <w:rFonts w:hint="eastAsia"/>
                <w:b w:val="0"/>
                <w:sz w:val="18"/>
                <w:szCs w:val="18"/>
              </w:rPr>
              <w:t>考试序号</w:t>
            </w:r>
          </w:p>
        </w:tc>
        <w:tc>
          <w:tcPr>
            <w:tcW w:w="2841" w:type="dxa"/>
            <w:tcBorders>
              <w:top w:val="single" w:sz="4" w:space="0" w:color="000000"/>
              <w:left w:val="single" w:sz="4" w:space="0" w:color="000000"/>
              <w:bottom w:val="single" w:sz="4" w:space="0" w:color="000000"/>
              <w:right w:val="single" w:sz="4" w:space="0" w:color="000000"/>
            </w:tcBorders>
            <w:hideMark/>
          </w:tcPr>
          <w:p w:rsidR="00290F0C" w:rsidRPr="00EC02BE" w:rsidRDefault="00290F0C" w:rsidP="00B53C24">
            <w:pPr>
              <w:pStyle w:val="M"/>
              <w:ind w:firstLine="0"/>
              <w:rPr>
                <w:rStyle w:val="a9"/>
                <w:b w:val="0"/>
                <w:sz w:val="18"/>
                <w:szCs w:val="18"/>
              </w:rPr>
            </w:pPr>
            <w:r>
              <w:rPr>
                <w:rStyle w:val="a9"/>
                <w:rFonts w:hint="eastAsia"/>
                <w:b w:val="0"/>
                <w:sz w:val="18"/>
                <w:szCs w:val="18"/>
              </w:rPr>
              <w:t>32</w:t>
            </w:r>
            <w:r>
              <w:rPr>
                <w:rStyle w:val="a9"/>
                <w:rFonts w:hint="eastAsia"/>
                <w:b w:val="0"/>
                <w:sz w:val="18"/>
                <w:szCs w:val="18"/>
              </w:rPr>
              <w:t>位</w:t>
            </w:r>
          </w:p>
        </w:tc>
        <w:tc>
          <w:tcPr>
            <w:tcW w:w="2841" w:type="dxa"/>
            <w:tcBorders>
              <w:top w:val="single" w:sz="4" w:space="0" w:color="000000"/>
              <w:left w:val="single" w:sz="4" w:space="0" w:color="000000"/>
              <w:bottom w:val="single" w:sz="4" w:space="0" w:color="000000"/>
              <w:right w:val="single" w:sz="4" w:space="0" w:color="000000"/>
            </w:tcBorders>
            <w:hideMark/>
          </w:tcPr>
          <w:p w:rsidR="00290F0C" w:rsidRDefault="00290F0C" w:rsidP="00206294">
            <w:pPr>
              <w:pStyle w:val="M"/>
              <w:ind w:firstLine="0"/>
              <w:rPr>
                <w:rStyle w:val="a9"/>
                <w:b w:val="0"/>
                <w:sz w:val="18"/>
                <w:szCs w:val="18"/>
              </w:rPr>
            </w:pPr>
            <w:r>
              <w:rPr>
                <w:rStyle w:val="a9"/>
                <w:rFonts w:hint="eastAsia"/>
                <w:b w:val="0"/>
                <w:sz w:val="18"/>
                <w:szCs w:val="18"/>
              </w:rPr>
              <w:t>所属考试序号，</w:t>
            </w:r>
            <w:ins w:id="11" w:author="alex" w:date="2010-07-07T11:09:00Z">
              <w:r w:rsidR="00206294" w:rsidDel="00206294">
                <w:rPr>
                  <w:rStyle w:val="a9"/>
                  <w:rFonts w:hint="eastAsia"/>
                  <w:b w:val="0"/>
                  <w:sz w:val="18"/>
                  <w:szCs w:val="18"/>
                </w:rPr>
                <w:t xml:space="preserve"> </w:t>
              </w:r>
            </w:ins>
            <w:del w:id="12" w:author="alex" w:date="2010-07-07T11:09:00Z">
              <w:r w:rsidDel="00206294">
                <w:rPr>
                  <w:rStyle w:val="a9"/>
                  <w:rFonts w:hint="eastAsia"/>
                  <w:b w:val="0"/>
                  <w:sz w:val="18"/>
                  <w:szCs w:val="18"/>
                </w:rPr>
                <w:delText>用于校验准考证号是否合法。</w:delText>
              </w:r>
            </w:del>
          </w:p>
        </w:tc>
      </w:tr>
      <w:tr w:rsidR="007A338E" w:rsidTr="00C013BB">
        <w:trPr>
          <w:trHeight w:val="343"/>
        </w:trPr>
        <w:tc>
          <w:tcPr>
            <w:tcW w:w="2840" w:type="dxa"/>
            <w:tcBorders>
              <w:top w:val="single" w:sz="4" w:space="0" w:color="000000"/>
              <w:left w:val="single" w:sz="4" w:space="0" w:color="000000"/>
              <w:bottom w:val="single" w:sz="4" w:space="0" w:color="000000"/>
              <w:right w:val="single" w:sz="4" w:space="0" w:color="000000"/>
            </w:tcBorders>
            <w:hideMark/>
          </w:tcPr>
          <w:p w:rsidR="007A338E" w:rsidRPr="00EC02BE" w:rsidRDefault="007A338E" w:rsidP="00C013BB">
            <w:pPr>
              <w:pStyle w:val="M"/>
              <w:ind w:firstLine="0"/>
              <w:rPr>
                <w:rStyle w:val="a9"/>
                <w:b w:val="0"/>
                <w:sz w:val="18"/>
                <w:szCs w:val="18"/>
              </w:rPr>
            </w:pPr>
            <w:r w:rsidRPr="00EC02BE">
              <w:rPr>
                <w:rStyle w:val="a9"/>
                <w:rFonts w:hint="eastAsia"/>
                <w:b w:val="0"/>
                <w:sz w:val="18"/>
                <w:szCs w:val="18"/>
              </w:rPr>
              <w:t>第一数据区偏移</w:t>
            </w:r>
          </w:p>
        </w:tc>
        <w:tc>
          <w:tcPr>
            <w:tcW w:w="2841" w:type="dxa"/>
            <w:tcBorders>
              <w:top w:val="single" w:sz="4" w:space="0" w:color="000000"/>
              <w:left w:val="single" w:sz="4" w:space="0" w:color="000000"/>
              <w:bottom w:val="single" w:sz="4" w:space="0" w:color="000000"/>
              <w:right w:val="single" w:sz="4" w:space="0" w:color="000000"/>
            </w:tcBorders>
            <w:hideMark/>
          </w:tcPr>
          <w:p w:rsidR="007A338E" w:rsidRPr="00EC02BE" w:rsidRDefault="007A338E" w:rsidP="00C013BB">
            <w:pPr>
              <w:pStyle w:val="M"/>
              <w:ind w:firstLine="0"/>
              <w:rPr>
                <w:rStyle w:val="a9"/>
                <w:b w:val="0"/>
                <w:sz w:val="18"/>
                <w:szCs w:val="18"/>
              </w:rPr>
            </w:pPr>
            <w:r w:rsidRPr="00EC02BE">
              <w:rPr>
                <w:rStyle w:val="a9"/>
                <w:rFonts w:hint="eastAsia"/>
                <w:b w:val="0"/>
                <w:sz w:val="18"/>
                <w:szCs w:val="18"/>
              </w:rPr>
              <w:t>32</w:t>
            </w:r>
            <w:r w:rsidRPr="00EC02BE">
              <w:rPr>
                <w:rStyle w:val="a9"/>
                <w:rFonts w:hint="eastAsia"/>
                <w:b w:val="0"/>
                <w:sz w:val="18"/>
                <w:szCs w:val="18"/>
              </w:rPr>
              <w:t>位</w:t>
            </w:r>
          </w:p>
        </w:tc>
        <w:tc>
          <w:tcPr>
            <w:tcW w:w="2841" w:type="dxa"/>
            <w:tcBorders>
              <w:top w:val="single" w:sz="4" w:space="0" w:color="000000"/>
              <w:left w:val="single" w:sz="4" w:space="0" w:color="000000"/>
              <w:bottom w:val="single" w:sz="4" w:space="0" w:color="000000"/>
              <w:right w:val="single" w:sz="4" w:space="0" w:color="000000"/>
            </w:tcBorders>
            <w:hideMark/>
          </w:tcPr>
          <w:p w:rsidR="007A338E" w:rsidRPr="00EC02BE" w:rsidRDefault="00731D48" w:rsidP="00EF5C00">
            <w:pPr>
              <w:pStyle w:val="M"/>
              <w:ind w:firstLine="0"/>
              <w:rPr>
                <w:rStyle w:val="a9"/>
                <w:b w:val="0"/>
                <w:sz w:val="18"/>
                <w:szCs w:val="18"/>
              </w:rPr>
            </w:pPr>
            <w:r>
              <w:rPr>
                <w:rStyle w:val="a9"/>
                <w:rFonts w:hint="eastAsia"/>
                <w:b w:val="0"/>
                <w:sz w:val="18"/>
                <w:szCs w:val="18"/>
              </w:rPr>
              <w:t>第一个</w:t>
            </w:r>
            <w:r w:rsidR="00EF5C00">
              <w:rPr>
                <w:rStyle w:val="a9"/>
                <w:rFonts w:hint="eastAsia"/>
                <w:b w:val="0"/>
                <w:sz w:val="18"/>
                <w:szCs w:val="18"/>
              </w:rPr>
              <w:t>数据区</w:t>
            </w:r>
            <w:r w:rsidR="007A338E" w:rsidRPr="00EC02BE">
              <w:rPr>
                <w:rStyle w:val="a9"/>
                <w:rFonts w:hint="eastAsia"/>
                <w:b w:val="0"/>
                <w:sz w:val="18"/>
                <w:szCs w:val="18"/>
              </w:rPr>
              <w:t>的偏移量</w:t>
            </w:r>
            <w:r w:rsidR="00D47CD5">
              <w:rPr>
                <w:rStyle w:val="a9"/>
                <w:rFonts w:hint="eastAsia"/>
                <w:b w:val="0"/>
                <w:sz w:val="18"/>
                <w:szCs w:val="18"/>
              </w:rPr>
              <w:t>，相对于文件头</w:t>
            </w:r>
          </w:p>
        </w:tc>
      </w:tr>
      <w:tr w:rsidR="00B16896" w:rsidTr="00C013BB">
        <w:trPr>
          <w:trHeight w:val="343"/>
        </w:trPr>
        <w:tc>
          <w:tcPr>
            <w:tcW w:w="2840" w:type="dxa"/>
            <w:tcBorders>
              <w:top w:val="single" w:sz="4" w:space="0" w:color="000000"/>
              <w:left w:val="single" w:sz="4" w:space="0" w:color="000000"/>
              <w:bottom w:val="single" w:sz="4" w:space="0" w:color="000000"/>
              <w:right w:val="single" w:sz="4" w:space="0" w:color="000000"/>
            </w:tcBorders>
            <w:hideMark/>
          </w:tcPr>
          <w:p w:rsidR="00B16896" w:rsidRPr="00EC02BE" w:rsidRDefault="00B16896" w:rsidP="00C013BB">
            <w:pPr>
              <w:pStyle w:val="M"/>
              <w:ind w:firstLine="0"/>
              <w:rPr>
                <w:rStyle w:val="a9"/>
                <w:b w:val="0"/>
                <w:sz w:val="18"/>
                <w:szCs w:val="18"/>
              </w:rPr>
            </w:pPr>
            <w:r w:rsidRPr="00EC02BE">
              <w:rPr>
                <w:rStyle w:val="a9"/>
                <w:rFonts w:hint="eastAsia"/>
                <w:b w:val="0"/>
                <w:sz w:val="18"/>
                <w:szCs w:val="18"/>
              </w:rPr>
              <w:t>试卷摘要</w:t>
            </w:r>
          </w:p>
        </w:tc>
        <w:tc>
          <w:tcPr>
            <w:tcW w:w="2841" w:type="dxa"/>
            <w:tcBorders>
              <w:top w:val="single" w:sz="4" w:space="0" w:color="000000"/>
              <w:left w:val="single" w:sz="4" w:space="0" w:color="000000"/>
              <w:bottom w:val="single" w:sz="4" w:space="0" w:color="000000"/>
              <w:right w:val="single" w:sz="4" w:space="0" w:color="000000"/>
            </w:tcBorders>
            <w:hideMark/>
          </w:tcPr>
          <w:p w:rsidR="00B16896" w:rsidRPr="00EC02BE" w:rsidRDefault="00B16896" w:rsidP="00C013BB">
            <w:pPr>
              <w:pStyle w:val="M"/>
              <w:ind w:firstLine="0"/>
              <w:rPr>
                <w:rStyle w:val="a9"/>
                <w:b w:val="0"/>
                <w:sz w:val="18"/>
                <w:szCs w:val="18"/>
              </w:rPr>
            </w:pPr>
            <w:r w:rsidRPr="00EC02BE">
              <w:rPr>
                <w:rStyle w:val="a9"/>
                <w:rFonts w:hint="eastAsia"/>
                <w:b w:val="0"/>
                <w:sz w:val="18"/>
                <w:szCs w:val="18"/>
              </w:rPr>
              <w:t>STRING</w:t>
            </w:r>
          </w:p>
        </w:tc>
        <w:tc>
          <w:tcPr>
            <w:tcW w:w="2841" w:type="dxa"/>
            <w:tcBorders>
              <w:top w:val="single" w:sz="4" w:space="0" w:color="000000"/>
              <w:left w:val="single" w:sz="4" w:space="0" w:color="000000"/>
              <w:bottom w:val="single" w:sz="4" w:space="0" w:color="000000"/>
              <w:right w:val="single" w:sz="4" w:space="0" w:color="000000"/>
            </w:tcBorders>
            <w:hideMark/>
          </w:tcPr>
          <w:p w:rsidR="00B16896" w:rsidRDefault="00B16896" w:rsidP="00C013BB">
            <w:pPr>
              <w:pStyle w:val="M"/>
              <w:ind w:firstLine="0"/>
              <w:rPr>
                <w:rStyle w:val="a9"/>
                <w:b w:val="0"/>
                <w:sz w:val="18"/>
                <w:szCs w:val="18"/>
              </w:rPr>
            </w:pPr>
            <w:r w:rsidRPr="00EC02BE">
              <w:rPr>
                <w:rStyle w:val="a9"/>
                <w:rFonts w:hint="eastAsia"/>
                <w:b w:val="0"/>
                <w:sz w:val="18"/>
                <w:szCs w:val="18"/>
              </w:rPr>
              <w:t>试卷摘要信息。以</w:t>
            </w:r>
            <w:r w:rsidRPr="00EC02BE">
              <w:rPr>
                <w:rStyle w:val="a9"/>
                <w:rFonts w:hint="eastAsia"/>
                <w:b w:val="0"/>
                <w:sz w:val="18"/>
                <w:szCs w:val="18"/>
              </w:rPr>
              <w:t>\0</w:t>
            </w:r>
            <w:r w:rsidRPr="00EC02BE">
              <w:rPr>
                <w:rStyle w:val="a9"/>
                <w:rFonts w:hint="eastAsia"/>
                <w:b w:val="0"/>
                <w:sz w:val="18"/>
                <w:szCs w:val="18"/>
              </w:rPr>
              <w:t>结尾。动态长度。</w:t>
            </w:r>
          </w:p>
          <w:p w:rsidR="003C0422" w:rsidRPr="00EC02BE" w:rsidRDefault="00006E1E" w:rsidP="00A53502">
            <w:pPr>
              <w:pStyle w:val="M"/>
              <w:ind w:firstLine="0"/>
              <w:rPr>
                <w:rStyle w:val="a9"/>
                <w:b w:val="0"/>
                <w:sz w:val="18"/>
                <w:szCs w:val="18"/>
              </w:rPr>
            </w:pPr>
            <w:r>
              <w:rPr>
                <w:rStyle w:val="a9"/>
                <w:rFonts w:hint="eastAsia"/>
                <w:b w:val="0"/>
                <w:sz w:val="18"/>
                <w:szCs w:val="18"/>
              </w:rPr>
              <w:t>通过此摘要应能看出</w:t>
            </w:r>
            <w:r w:rsidR="00890626">
              <w:rPr>
                <w:rStyle w:val="a9"/>
                <w:rFonts w:hint="eastAsia"/>
                <w:b w:val="0"/>
                <w:sz w:val="18"/>
                <w:szCs w:val="18"/>
              </w:rPr>
              <w:t>试卷标题、</w:t>
            </w:r>
            <w:r w:rsidR="0026275A">
              <w:rPr>
                <w:rStyle w:val="a9"/>
                <w:rFonts w:hint="eastAsia"/>
                <w:b w:val="0"/>
                <w:sz w:val="18"/>
                <w:szCs w:val="18"/>
              </w:rPr>
              <w:t>试卷难度、</w:t>
            </w:r>
            <w:r>
              <w:rPr>
                <w:rStyle w:val="a9"/>
                <w:rFonts w:hint="eastAsia"/>
                <w:b w:val="0"/>
                <w:sz w:val="18"/>
                <w:szCs w:val="18"/>
              </w:rPr>
              <w:t>有多少试题</w:t>
            </w:r>
            <w:r w:rsidR="00996DBC">
              <w:rPr>
                <w:rStyle w:val="a9"/>
                <w:rFonts w:hint="eastAsia"/>
                <w:b w:val="0"/>
                <w:sz w:val="18"/>
                <w:szCs w:val="18"/>
              </w:rPr>
              <w:t>、</w:t>
            </w:r>
            <w:r>
              <w:rPr>
                <w:rStyle w:val="a9"/>
                <w:rFonts w:hint="eastAsia"/>
                <w:b w:val="0"/>
                <w:sz w:val="18"/>
                <w:szCs w:val="18"/>
              </w:rPr>
              <w:t>预计时长</w:t>
            </w:r>
            <w:r w:rsidR="00996DBC">
              <w:rPr>
                <w:rStyle w:val="a9"/>
                <w:rFonts w:hint="eastAsia"/>
                <w:b w:val="0"/>
                <w:sz w:val="18"/>
                <w:szCs w:val="18"/>
              </w:rPr>
              <w:t>、</w:t>
            </w:r>
            <w:r w:rsidR="00E07C1A">
              <w:rPr>
                <w:rStyle w:val="a9"/>
                <w:rFonts w:hint="eastAsia"/>
                <w:b w:val="0"/>
                <w:sz w:val="18"/>
                <w:szCs w:val="18"/>
              </w:rPr>
              <w:t>学校</w:t>
            </w:r>
            <w:r>
              <w:rPr>
                <w:rStyle w:val="a9"/>
                <w:rFonts w:hint="eastAsia"/>
                <w:b w:val="0"/>
                <w:sz w:val="18"/>
                <w:szCs w:val="18"/>
              </w:rPr>
              <w:t>等</w:t>
            </w:r>
            <w:r w:rsidR="00E07C1A">
              <w:rPr>
                <w:rStyle w:val="a9"/>
                <w:rFonts w:hint="eastAsia"/>
                <w:b w:val="0"/>
                <w:sz w:val="18"/>
                <w:szCs w:val="18"/>
              </w:rPr>
              <w:t>信息</w:t>
            </w:r>
            <w:r w:rsidR="003C0422">
              <w:rPr>
                <w:rStyle w:val="a9"/>
                <w:rFonts w:hint="eastAsia"/>
                <w:b w:val="0"/>
                <w:sz w:val="18"/>
                <w:szCs w:val="18"/>
              </w:rPr>
              <w:t>。</w:t>
            </w:r>
          </w:p>
        </w:tc>
      </w:tr>
    </w:tbl>
    <w:p w:rsidR="004A18B7" w:rsidRDefault="004A18B7" w:rsidP="004A18B7">
      <w:pPr>
        <w:rPr>
          <w:b/>
        </w:rPr>
      </w:pPr>
    </w:p>
    <w:p w:rsidR="009708A5" w:rsidRPr="00242408" w:rsidRDefault="009708A5" w:rsidP="008367B2">
      <w:pPr>
        <w:pStyle w:val="af8"/>
      </w:pPr>
      <w:r w:rsidRPr="00242408">
        <w:rPr>
          <w:rFonts w:hint="eastAsia"/>
        </w:rPr>
        <w:t>表</w:t>
      </w:r>
      <w:r w:rsidRPr="00242408">
        <w:rPr>
          <w:rFonts w:hint="eastAsia"/>
        </w:rPr>
        <w:t xml:space="preserve"> 2</w:t>
      </w:r>
      <w:r>
        <w:rPr>
          <w:rFonts w:hint="eastAsia"/>
        </w:rPr>
        <w:t>-2</w:t>
      </w:r>
      <w:r w:rsidRPr="00242408">
        <w:rPr>
          <w:rFonts w:hint="eastAsia"/>
        </w:rPr>
        <w:t xml:space="preserve"> </w:t>
      </w:r>
      <w:r w:rsidRPr="00242408">
        <w:rPr>
          <w:rFonts w:hint="eastAsia"/>
        </w:rPr>
        <w:t>试卷</w:t>
      </w:r>
      <w:proofErr w:type="gramStart"/>
      <w:r w:rsidRPr="00242408">
        <w:rPr>
          <w:rFonts w:hint="eastAsia"/>
        </w:rPr>
        <w:t>包</w:t>
      </w:r>
      <w:r>
        <w:rPr>
          <w:rFonts w:hint="eastAsia"/>
        </w:rPr>
        <w:t>数据</w:t>
      </w:r>
      <w:proofErr w:type="gramEnd"/>
      <w:r>
        <w:rPr>
          <w:rFonts w:hint="eastAsia"/>
        </w:rPr>
        <w:t>区</w:t>
      </w:r>
      <w:r w:rsidRPr="00242408">
        <w:rPr>
          <w:rFonts w:hint="eastAsia"/>
        </w:rPr>
        <w:t>结构</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94"/>
        <w:gridCol w:w="2718"/>
        <w:gridCol w:w="3110"/>
      </w:tblGrid>
      <w:tr w:rsidR="004A18B7" w:rsidRPr="00AD1DFC" w:rsidTr="00B53C24">
        <w:trPr>
          <w:trHeight w:val="343"/>
        </w:trPr>
        <w:tc>
          <w:tcPr>
            <w:tcW w:w="2840" w:type="dxa"/>
            <w:tcBorders>
              <w:top w:val="single" w:sz="4" w:space="0" w:color="000000"/>
              <w:left w:val="single" w:sz="4" w:space="0" w:color="000000"/>
              <w:bottom w:val="single" w:sz="4" w:space="0" w:color="000000"/>
              <w:right w:val="single" w:sz="4" w:space="0" w:color="000000"/>
            </w:tcBorders>
            <w:hideMark/>
          </w:tcPr>
          <w:p w:rsidR="004A18B7" w:rsidRPr="00AD1DFC" w:rsidRDefault="004A18B7" w:rsidP="00B53C24">
            <w:pPr>
              <w:pStyle w:val="M"/>
              <w:ind w:firstLine="0"/>
              <w:rPr>
                <w:rStyle w:val="a9"/>
                <w:b w:val="0"/>
                <w:sz w:val="18"/>
                <w:szCs w:val="18"/>
              </w:rPr>
            </w:pPr>
            <w:r w:rsidRPr="00AD1DFC">
              <w:rPr>
                <w:rStyle w:val="a9"/>
                <w:rFonts w:hint="eastAsia"/>
                <w:b w:val="0"/>
                <w:sz w:val="18"/>
                <w:szCs w:val="18"/>
              </w:rPr>
              <w:t>字段</w:t>
            </w:r>
          </w:p>
        </w:tc>
        <w:tc>
          <w:tcPr>
            <w:tcW w:w="2841" w:type="dxa"/>
            <w:tcBorders>
              <w:top w:val="single" w:sz="4" w:space="0" w:color="000000"/>
              <w:left w:val="single" w:sz="4" w:space="0" w:color="000000"/>
              <w:bottom w:val="single" w:sz="4" w:space="0" w:color="000000"/>
              <w:right w:val="single" w:sz="4" w:space="0" w:color="000000"/>
            </w:tcBorders>
            <w:hideMark/>
          </w:tcPr>
          <w:p w:rsidR="004A18B7" w:rsidRPr="00AD1DFC" w:rsidRDefault="004A18B7" w:rsidP="00B53C24">
            <w:pPr>
              <w:pStyle w:val="M"/>
              <w:ind w:firstLine="0"/>
              <w:rPr>
                <w:rStyle w:val="a9"/>
                <w:b w:val="0"/>
                <w:sz w:val="18"/>
                <w:szCs w:val="18"/>
              </w:rPr>
            </w:pPr>
            <w:r w:rsidRPr="00AD1DFC">
              <w:rPr>
                <w:rStyle w:val="a9"/>
                <w:rFonts w:hint="eastAsia"/>
                <w:b w:val="0"/>
                <w:sz w:val="18"/>
                <w:szCs w:val="18"/>
              </w:rPr>
              <w:t>类型</w:t>
            </w:r>
          </w:p>
        </w:tc>
        <w:tc>
          <w:tcPr>
            <w:tcW w:w="2841" w:type="dxa"/>
            <w:tcBorders>
              <w:top w:val="single" w:sz="4" w:space="0" w:color="000000"/>
              <w:left w:val="single" w:sz="4" w:space="0" w:color="000000"/>
              <w:bottom w:val="single" w:sz="4" w:space="0" w:color="000000"/>
              <w:right w:val="single" w:sz="4" w:space="0" w:color="000000"/>
            </w:tcBorders>
            <w:hideMark/>
          </w:tcPr>
          <w:p w:rsidR="004A18B7" w:rsidRPr="00AD1DFC" w:rsidRDefault="004A18B7" w:rsidP="00B53C24">
            <w:pPr>
              <w:pStyle w:val="M"/>
              <w:ind w:firstLine="0"/>
              <w:rPr>
                <w:rStyle w:val="a9"/>
                <w:b w:val="0"/>
                <w:sz w:val="18"/>
                <w:szCs w:val="18"/>
              </w:rPr>
            </w:pPr>
            <w:r w:rsidRPr="00AD1DFC">
              <w:rPr>
                <w:rStyle w:val="a9"/>
                <w:rFonts w:hint="eastAsia"/>
                <w:b w:val="0"/>
                <w:sz w:val="18"/>
                <w:szCs w:val="18"/>
              </w:rPr>
              <w:t>备注</w:t>
            </w:r>
          </w:p>
        </w:tc>
      </w:tr>
      <w:tr w:rsidR="004A18B7" w:rsidRPr="00AD1DFC" w:rsidTr="00B53C24">
        <w:trPr>
          <w:trHeight w:val="343"/>
        </w:trPr>
        <w:tc>
          <w:tcPr>
            <w:tcW w:w="2840" w:type="dxa"/>
            <w:tcBorders>
              <w:top w:val="single" w:sz="4" w:space="0" w:color="000000"/>
              <w:left w:val="single" w:sz="4" w:space="0" w:color="000000"/>
              <w:bottom w:val="single" w:sz="4" w:space="0" w:color="000000"/>
              <w:right w:val="single" w:sz="4" w:space="0" w:color="000000"/>
            </w:tcBorders>
            <w:hideMark/>
          </w:tcPr>
          <w:p w:rsidR="004A18B7" w:rsidRPr="00AD1DFC" w:rsidRDefault="004A18B7" w:rsidP="00B53C24">
            <w:pPr>
              <w:pStyle w:val="M"/>
              <w:ind w:firstLine="0"/>
              <w:rPr>
                <w:rStyle w:val="a9"/>
                <w:b w:val="0"/>
                <w:sz w:val="18"/>
                <w:szCs w:val="18"/>
              </w:rPr>
            </w:pPr>
            <w:r w:rsidRPr="00AD1DFC">
              <w:rPr>
                <w:rStyle w:val="a9"/>
                <w:rFonts w:hint="eastAsia"/>
                <w:b w:val="0"/>
                <w:sz w:val="18"/>
                <w:szCs w:val="18"/>
              </w:rPr>
              <w:t>标识</w:t>
            </w:r>
          </w:p>
        </w:tc>
        <w:tc>
          <w:tcPr>
            <w:tcW w:w="2841" w:type="dxa"/>
            <w:tcBorders>
              <w:top w:val="single" w:sz="4" w:space="0" w:color="000000"/>
              <w:left w:val="single" w:sz="4" w:space="0" w:color="000000"/>
              <w:bottom w:val="single" w:sz="4" w:space="0" w:color="000000"/>
              <w:right w:val="single" w:sz="4" w:space="0" w:color="000000"/>
            </w:tcBorders>
            <w:hideMark/>
          </w:tcPr>
          <w:p w:rsidR="004A18B7" w:rsidRPr="00AD1DFC" w:rsidRDefault="004A18B7" w:rsidP="00B53C24">
            <w:pPr>
              <w:pStyle w:val="M"/>
              <w:ind w:firstLine="0"/>
              <w:rPr>
                <w:rStyle w:val="a9"/>
                <w:b w:val="0"/>
                <w:sz w:val="18"/>
                <w:szCs w:val="18"/>
              </w:rPr>
            </w:pPr>
            <w:r w:rsidRPr="00AD1DFC">
              <w:rPr>
                <w:rStyle w:val="a9"/>
                <w:rFonts w:hint="eastAsia"/>
                <w:b w:val="0"/>
                <w:sz w:val="18"/>
                <w:szCs w:val="18"/>
              </w:rPr>
              <w:t>8</w:t>
            </w:r>
            <w:r w:rsidRPr="00AD1DFC">
              <w:rPr>
                <w:rStyle w:val="a9"/>
                <w:rFonts w:hint="eastAsia"/>
                <w:b w:val="0"/>
                <w:sz w:val="18"/>
                <w:szCs w:val="18"/>
              </w:rPr>
              <w:t>位</w:t>
            </w:r>
          </w:p>
        </w:tc>
        <w:tc>
          <w:tcPr>
            <w:tcW w:w="2841" w:type="dxa"/>
            <w:tcBorders>
              <w:top w:val="single" w:sz="4" w:space="0" w:color="000000"/>
              <w:left w:val="single" w:sz="4" w:space="0" w:color="000000"/>
              <w:bottom w:val="single" w:sz="4" w:space="0" w:color="000000"/>
              <w:right w:val="single" w:sz="4" w:space="0" w:color="000000"/>
            </w:tcBorders>
            <w:hideMark/>
          </w:tcPr>
          <w:p w:rsidR="006C106E" w:rsidRPr="00AD1DFC" w:rsidRDefault="004A18B7" w:rsidP="006C106E">
            <w:pPr>
              <w:pStyle w:val="M"/>
              <w:ind w:firstLine="0"/>
              <w:rPr>
                <w:rStyle w:val="a9"/>
                <w:b w:val="0"/>
                <w:sz w:val="18"/>
                <w:szCs w:val="18"/>
              </w:rPr>
            </w:pPr>
            <w:r w:rsidRPr="00AD1DFC">
              <w:rPr>
                <w:rStyle w:val="a9"/>
                <w:rFonts w:hint="eastAsia"/>
                <w:b w:val="0"/>
                <w:sz w:val="18"/>
                <w:szCs w:val="18"/>
              </w:rPr>
              <w:t>标识字节</w:t>
            </w:r>
            <w:r w:rsidR="00EF0EEF" w:rsidRPr="00AD1DFC">
              <w:rPr>
                <w:rStyle w:val="a9"/>
                <w:rFonts w:hint="eastAsia"/>
                <w:b w:val="0"/>
                <w:sz w:val="18"/>
                <w:szCs w:val="18"/>
              </w:rPr>
              <w:t>：</w:t>
            </w:r>
          </w:p>
          <w:p w:rsidR="00EF0EEF" w:rsidRPr="00AD1DFC" w:rsidRDefault="006C106E" w:rsidP="006C106E">
            <w:pPr>
              <w:pStyle w:val="M"/>
              <w:ind w:firstLine="0"/>
              <w:rPr>
                <w:rStyle w:val="a9"/>
                <w:b w:val="0"/>
                <w:sz w:val="18"/>
                <w:szCs w:val="18"/>
              </w:rPr>
            </w:pPr>
            <w:r w:rsidRPr="00AD1DFC">
              <w:rPr>
                <w:rStyle w:val="a9"/>
                <w:rFonts w:hint="eastAsia"/>
                <w:b w:val="0"/>
                <w:sz w:val="18"/>
                <w:szCs w:val="18"/>
              </w:rPr>
              <w:t>F</w:t>
            </w:r>
            <w:r w:rsidR="00EF0EEF" w:rsidRPr="00AD1DFC">
              <w:rPr>
                <w:rStyle w:val="a9"/>
                <w:rFonts w:hint="eastAsia"/>
                <w:b w:val="0"/>
                <w:sz w:val="18"/>
                <w:szCs w:val="18"/>
              </w:rPr>
              <w:t>代表文件</w:t>
            </w:r>
          </w:p>
          <w:p w:rsidR="00EF0EEF" w:rsidRPr="00AD1DFC" w:rsidRDefault="00EF0EEF" w:rsidP="006C106E">
            <w:pPr>
              <w:pStyle w:val="M"/>
              <w:ind w:firstLine="0"/>
              <w:rPr>
                <w:rStyle w:val="a9"/>
                <w:b w:val="0"/>
                <w:sz w:val="18"/>
                <w:szCs w:val="18"/>
              </w:rPr>
            </w:pPr>
            <w:r w:rsidRPr="00AD1DFC">
              <w:rPr>
                <w:rStyle w:val="a9"/>
                <w:rFonts w:hint="eastAsia"/>
                <w:b w:val="0"/>
                <w:sz w:val="18"/>
                <w:szCs w:val="18"/>
              </w:rPr>
              <w:t>D</w:t>
            </w:r>
            <w:r w:rsidRPr="00AD1DFC">
              <w:rPr>
                <w:rStyle w:val="a9"/>
                <w:rFonts w:hint="eastAsia"/>
                <w:b w:val="0"/>
                <w:sz w:val="18"/>
                <w:szCs w:val="18"/>
              </w:rPr>
              <w:t>代表目录</w:t>
            </w:r>
          </w:p>
        </w:tc>
      </w:tr>
      <w:tr w:rsidR="00CB62BE" w:rsidRPr="00AD1DFC" w:rsidTr="00B53C24">
        <w:trPr>
          <w:trHeight w:val="343"/>
        </w:trPr>
        <w:tc>
          <w:tcPr>
            <w:tcW w:w="2840" w:type="dxa"/>
            <w:tcBorders>
              <w:top w:val="single" w:sz="4" w:space="0" w:color="000000"/>
              <w:left w:val="single" w:sz="4" w:space="0" w:color="000000"/>
              <w:bottom w:val="single" w:sz="4" w:space="0" w:color="000000"/>
              <w:right w:val="single" w:sz="4" w:space="0" w:color="000000"/>
            </w:tcBorders>
            <w:hideMark/>
          </w:tcPr>
          <w:p w:rsidR="00CB62BE" w:rsidRPr="00AD1DFC" w:rsidRDefault="00CB62BE" w:rsidP="00B53C24">
            <w:pPr>
              <w:pStyle w:val="M"/>
              <w:ind w:firstLine="0"/>
              <w:rPr>
                <w:rStyle w:val="a9"/>
                <w:b w:val="0"/>
                <w:sz w:val="18"/>
                <w:szCs w:val="18"/>
              </w:rPr>
            </w:pPr>
            <w:r w:rsidRPr="00AD1DFC">
              <w:rPr>
                <w:rStyle w:val="a9"/>
                <w:rFonts w:hint="eastAsia"/>
                <w:b w:val="0"/>
                <w:sz w:val="18"/>
                <w:szCs w:val="18"/>
              </w:rPr>
              <w:t>下一数据区偏移</w:t>
            </w:r>
          </w:p>
        </w:tc>
        <w:tc>
          <w:tcPr>
            <w:tcW w:w="2841" w:type="dxa"/>
            <w:tcBorders>
              <w:top w:val="single" w:sz="4" w:space="0" w:color="000000"/>
              <w:left w:val="single" w:sz="4" w:space="0" w:color="000000"/>
              <w:bottom w:val="single" w:sz="4" w:space="0" w:color="000000"/>
              <w:right w:val="single" w:sz="4" w:space="0" w:color="000000"/>
            </w:tcBorders>
            <w:hideMark/>
          </w:tcPr>
          <w:p w:rsidR="00CB62BE" w:rsidRPr="00AD1DFC" w:rsidRDefault="00CB62BE" w:rsidP="00B53C24">
            <w:pPr>
              <w:pStyle w:val="M"/>
              <w:ind w:firstLine="0"/>
              <w:rPr>
                <w:rStyle w:val="a9"/>
                <w:b w:val="0"/>
                <w:sz w:val="18"/>
                <w:szCs w:val="18"/>
              </w:rPr>
            </w:pPr>
            <w:r w:rsidRPr="00AD1DFC">
              <w:rPr>
                <w:rStyle w:val="a9"/>
                <w:rFonts w:hint="eastAsia"/>
                <w:b w:val="0"/>
                <w:sz w:val="18"/>
                <w:szCs w:val="18"/>
              </w:rPr>
              <w:t>32</w:t>
            </w:r>
            <w:r w:rsidRPr="00AD1DFC">
              <w:rPr>
                <w:rStyle w:val="a9"/>
                <w:rFonts w:hint="eastAsia"/>
                <w:b w:val="0"/>
                <w:sz w:val="18"/>
                <w:szCs w:val="18"/>
              </w:rPr>
              <w:t>位</w:t>
            </w:r>
          </w:p>
        </w:tc>
        <w:tc>
          <w:tcPr>
            <w:tcW w:w="2841" w:type="dxa"/>
            <w:tcBorders>
              <w:top w:val="single" w:sz="4" w:space="0" w:color="000000"/>
              <w:left w:val="single" w:sz="4" w:space="0" w:color="000000"/>
              <w:bottom w:val="single" w:sz="4" w:space="0" w:color="000000"/>
              <w:right w:val="single" w:sz="4" w:space="0" w:color="000000"/>
            </w:tcBorders>
            <w:hideMark/>
          </w:tcPr>
          <w:p w:rsidR="00CB62BE" w:rsidRPr="00AD1DFC" w:rsidRDefault="00CB62BE" w:rsidP="00B53C24">
            <w:pPr>
              <w:pStyle w:val="M"/>
              <w:ind w:firstLine="0"/>
              <w:rPr>
                <w:rStyle w:val="a9"/>
                <w:b w:val="0"/>
                <w:sz w:val="18"/>
                <w:szCs w:val="18"/>
              </w:rPr>
            </w:pPr>
            <w:r w:rsidRPr="00AD1DFC">
              <w:rPr>
                <w:rStyle w:val="a9"/>
                <w:rFonts w:hint="eastAsia"/>
                <w:b w:val="0"/>
                <w:sz w:val="18"/>
                <w:szCs w:val="18"/>
              </w:rPr>
              <w:t>相对文件头的偏移量</w:t>
            </w:r>
            <w:r w:rsidR="002D4330">
              <w:rPr>
                <w:rStyle w:val="a9"/>
                <w:rFonts w:hint="eastAsia"/>
                <w:b w:val="0"/>
                <w:sz w:val="18"/>
                <w:szCs w:val="18"/>
              </w:rPr>
              <w:t>，为</w:t>
            </w:r>
            <w:r w:rsidR="002D4330">
              <w:rPr>
                <w:rStyle w:val="a9"/>
                <w:rFonts w:hint="eastAsia"/>
                <w:b w:val="0"/>
                <w:sz w:val="18"/>
                <w:szCs w:val="18"/>
              </w:rPr>
              <w:t>0</w:t>
            </w:r>
            <w:r w:rsidR="002D4330">
              <w:rPr>
                <w:rStyle w:val="a9"/>
                <w:rFonts w:hint="eastAsia"/>
                <w:b w:val="0"/>
                <w:sz w:val="18"/>
                <w:szCs w:val="18"/>
              </w:rPr>
              <w:t>则为无</w:t>
            </w:r>
            <w:r w:rsidR="000B3B2F">
              <w:rPr>
                <w:rStyle w:val="a9"/>
                <w:rFonts w:hint="eastAsia"/>
                <w:b w:val="0"/>
                <w:sz w:val="18"/>
                <w:szCs w:val="18"/>
              </w:rPr>
              <w:t>更多文件</w:t>
            </w:r>
          </w:p>
        </w:tc>
      </w:tr>
      <w:tr w:rsidR="004A18B7" w:rsidRPr="00AD1DFC" w:rsidTr="00B53C24">
        <w:trPr>
          <w:trHeight w:val="343"/>
        </w:trPr>
        <w:tc>
          <w:tcPr>
            <w:tcW w:w="2840" w:type="dxa"/>
            <w:tcBorders>
              <w:top w:val="single" w:sz="4" w:space="0" w:color="000000"/>
              <w:left w:val="single" w:sz="4" w:space="0" w:color="000000"/>
              <w:bottom w:val="single" w:sz="4" w:space="0" w:color="000000"/>
              <w:right w:val="single" w:sz="4" w:space="0" w:color="000000"/>
            </w:tcBorders>
            <w:hideMark/>
          </w:tcPr>
          <w:p w:rsidR="004A18B7" w:rsidRPr="00AD1DFC" w:rsidRDefault="00F936B5" w:rsidP="00B53C24">
            <w:pPr>
              <w:pStyle w:val="M"/>
              <w:ind w:firstLine="0"/>
              <w:rPr>
                <w:rStyle w:val="a9"/>
                <w:b w:val="0"/>
                <w:sz w:val="18"/>
                <w:szCs w:val="18"/>
              </w:rPr>
            </w:pPr>
            <w:r w:rsidRPr="00AD1DFC">
              <w:rPr>
                <w:rStyle w:val="a9"/>
                <w:rFonts w:hint="eastAsia"/>
                <w:b w:val="0"/>
                <w:sz w:val="18"/>
                <w:szCs w:val="18"/>
              </w:rPr>
              <w:t>完整路径</w:t>
            </w:r>
          </w:p>
        </w:tc>
        <w:tc>
          <w:tcPr>
            <w:tcW w:w="2841" w:type="dxa"/>
            <w:tcBorders>
              <w:top w:val="single" w:sz="4" w:space="0" w:color="000000"/>
              <w:left w:val="single" w:sz="4" w:space="0" w:color="000000"/>
              <w:bottom w:val="single" w:sz="4" w:space="0" w:color="000000"/>
              <w:right w:val="single" w:sz="4" w:space="0" w:color="000000"/>
            </w:tcBorders>
            <w:hideMark/>
          </w:tcPr>
          <w:p w:rsidR="004A18B7" w:rsidRPr="00AD1DFC" w:rsidRDefault="00BC4962" w:rsidP="00B53C24">
            <w:pPr>
              <w:pStyle w:val="M"/>
              <w:ind w:firstLine="0"/>
              <w:rPr>
                <w:rStyle w:val="a9"/>
                <w:b w:val="0"/>
                <w:sz w:val="18"/>
                <w:szCs w:val="18"/>
              </w:rPr>
            </w:pPr>
            <w:r w:rsidRPr="00AD1DFC">
              <w:rPr>
                <w:rStyle w:val="a9"/>
                <w:rFonts w:hint="eastAsia"/>
                <w:b w:val="0"/>
                <w:sz w:val="18"/>
                <w:szCs w:val="18"/>
              </w:rPr>
              <w:t>STRING</w:t>
            </w:r>
          </w:p>
        </w:tc>
        <w:tc>
          <w:tcPr>
            <w:tcW w:w="2841" w:type="dxa"/>
            <w:tcBorders>
              <w:top w:val="single" w:sz="4" w:space="0" w:color="000000"/>
              <w:left w:val="single" w:sz="4" w:space="0" w:color="000000"/>
              <w:bottom w:val="single" w:sz="4" w:space="0" w:color="000000"/>
              <w:right w:val="single" w:sz="4" w:space="0" w:color="000000"/>
            </w:tcBorders>
            <w:hideMark/>
          </w:tcPr>
          <w:p w:rsidR="000D386A" w:rsidRPr="00AD1DFC" w:rsidRDefault="009E76C6" w:rsidP="00554BA3">
            <w:pPr>
              <w:pStyle w:val="M"/>
              <w:ind w:firstLine="0"/>
              <w:rPr>
                <w:rStyle w:val="a9"/>
                <w:b w:val="0"/>
                <w:sz w:val="18"/>
                <w:szCs w:val="18"/>
              </w:rPr>
            </w:pPr>
            <w:r w:rsidRPr="00AD1DFC">
              <w:rPr>
                <w:rStyle w:val="a9"/>
                <w:rFonts w:hint="eastAsia"/>
                <w:b w:val="0"/>
                <w:sz w:val="18"/>
                <w:szCs w:val="18"/>
              </w:rPr>
              <w:t>相对于根的路径</w:t>
            </w:r>
            <w:r w:rsidR="002D3DDF" w:rsidRPr="00AD1DFC">
              <w:rPr>
                <w:rStyle w:val="a9"/>
                <w:rFonts w:hint="eastAsia"/>
                <w:b w:val="0"/>
                <w:sz w:val="18"/>
                <w:szCs w:val="18"/>
              </w:rPr>
              <w:t>。</w:t>
            </w:r>
            <w:r w:rsidR="000A2DC3" w:rsidRPr="00AD1DFC">
              <w:rPr>
                <w:rStyle w:val="a9"/>
                <w:rFonts w:hint="eastAsia"/>
                <w:b w:val="0"/>
                <w:sz w:val="18"/>
                <w:szCs w:val="18"/>
              </w:rPr>
              <w:t>如</w:t>
            </w:r>
            <w:r w:rsidR="000D386A" w:rsidRPr="00AD1DFC">
              <w:rPr>
                <w:rStyle w:val="a9"/>
                <w:rFonts w:hint="eastAsia"/>
                <w:b w:val="0"/>
                <w:sz w:val="18"/>
                <w:szCs w:val="18"/>
              </w:rPr>
              <w:t>：</w:t>
            </w:r>
          </w:p>
          <w:p w:rsidR="000A2DC3" w:rsidRDefault="008F00E6" w:rsidP="0064356A">
            <w:pPr>
              <w:pStyle w:val="M"/>
              <w:numPr>
                <w:ilvl w:val="0"/>
                <w:numId w:val="20"/>
              </w:numPr>
              <w:rPr>
                <w:rStyle w:val="a9"/>
                <w:b w:val="0"/>
                <w:sz w:val="18"/>
                <w:szCs w:val="18"/>
              </w:rPr>
            </w:pPr>
            <w:r w:rsidRPr="0064356A">
              <w:rPr>
                <w:rStyle w:val="a9"/>
                <w:b w:val="0"/>
                <w:sz w:val="18"/>
                <w:szCs w:val="18"/>
              </w:rPr>
              <w:t>paper.xml</w:t>
            </w:r>
          </w:p>
          <w:p w:rsidR="00EC4AB5" w:rsidRPr="0064356A" w:rsidRDefault="00EC4AB5" w:rsidP="0064356A">
            <w:pPr>
              <w:pStyle w:val="M"/>
              <w:numPr>
                <w:ilvl w:val="0"/>
                <w:numId w:val="20"/>
              </w:numPr>
              <w:rPr>
                <w:rStyle w:val="a9"/>
                <w:b w:val="0"/>
                <w:sz w:val="18"/>
                <w:szCs w:val="18"/>
              </w:rPr>
            </w:pPr>
            <w:r>
              <w:rPr>
                <w:rStyle w:val="a9"/>
                <w:rFonts w:hint="eastAsia"/>
                <w:b w:val="0"/>
                <w:sz w:val="18"/>
                <w:szCs w:val="18"/>
              </w:rPr>
              <w:t>image</w:t>
            </w:r>
          </w:p>
          <w:p w:rsidR="00415753" w:rsidRPr="0064356A" w:rsidRDefault="00EC4AB5" w:rsidP="0064356A">
            <w:pPr>
              <w:pStyle w:val="M"/>
              <w:numPr>
                <w:ilvl w:val="0"/>
                <w:numId w:val="20"/>
              </w:numPr>
              <w:rPr>
                <w:rStyle w:val="a9"/>
                <w:b w:val="0"/>
                <w:sz w:val="18"/>
                <w:szCs w:val="18"/>
              </w:rPr>
            </w:pPr>
            <w:r>
              <w:rPr>
                <w:rStyle w:val="a9"/>
                <w:rFonts w:hint="eastAsia"/>
                <w:b w:val="0"/>
                <w:sz w:val="18"/>
                <w:szCs w:val="18"/>
              </w:rPr>
              <w:t>image</w:t>
            </w:r>
            <w:r w:rsidR="00456D7B" w:rsidRPr="0064356A">
              <w:rPr>
                <w:rStyle w:val="a9"/>
                <w:rFonts w:hint="eastAsia"/>
                <w:b w:val="0"/>
                <w:sz w:val="18"/>
                <w:szCs w:val="18"/>
              </w:rPr>
              <w:t>\sample.jpg</w:t>
            </w:r>
          </w:p>
          <w:p w:rsidR="00415753" w:rsidRPr="00AD1DFC" w:rsidRDefault="00415753" w:rsidP="007440C6">
            <w:pPr>
              <w:pStyle w:val="M"/>
              <w:ind w:firstLine="0"/>
              <w:rPr>
                <w:rStyle w:val="a9"/>
                <w:b w:val="0"/>
                <w:bCs w:val="0"/>
                <w:sz w:val="18"/>
                <w:szCs w:val="18"/>
              </w:rPr>
            </w:pPr>
            <w:r w:rsidRPr="00AD1DFC">
              <w:rPr>
                <w:rStyle w:val="a9"/>
                <w:rFonts w:hint="eastAsia"/>
                <w:b w:val="0"/>
                <w:sz w:val="18"/>
                <w:szCs w:val="18"/>
              </w:rPr>
              <w:t>路径分隔符用</w:t>
            </w:r>
            <w:r w:rsidRPr="00AD1DFC">
              <w:rPr>
                <w:rStyle w:val="a9"/>
                <w:b w:val="0"/>
                <w:bCs w:val="0"/>
                <w:sz w:val="18"/>
                <w:szCs w:val="18"/>
              </w:rPr>
              <w:t>"</w:t>
            </w:r>
            <w:r w:rsidRPr="00AD1DFC">
              <w:rPr>
                <w:rStyle w:val="a9"/>
                <w:rFonts w:hint="eastAsia"/>
                <w:b w:val="0"/>
                <w:bCs w:val="0"/>
                <w:sz w:val="18"/>
                <w:szCs w:val="18"/>
              </w:rPr>
              <w:t>\</w:t>
            </w:r>
            <w:r w:rsidRPr="00AD1DFC">
              <w:rPr>
                <w:rStyle w:val="a9"/>
                <w:b w:val="0"/>
                <w:bCs w:val="0"/>
                <w:sz w:val="18"/>
                <w:szCs w:val="18"/>
              </w:rPr>
              <w:t>"</w:t>
            </w:r>
          </w:p>
          <w:p w:rsidR="00765B13" w:rsidRDefault="00765B13" w:rsidP="00E35D13">
            <w:pPr>
              <w:pStyle w:val="M"/>
              <w:ind w:firstLine="0"/>
              <w:rPr>
                <w:ins w:id="13" w:author="alex" w:date="2010-07-07T11:27:00Z"/>
                <w:rStyle w:val="a9"/>
                <w:b w:val="0"/>
                <w:sz w:val="18"/>
                <w:szCs w:val="18"/>
              </w:rPr>
            </w:pPr>
            <w:r w:rsidRPr="00AD1DFC">
              <w:rPr>
                <w:rStyle w:val="a9"/>
                <w:rFonts w:hint="eastAsia"/>
                <w:b w:val="0"/>
                <w:sz w:val="18"/>
                <w:szCs w:val="18"/>
              </w:rPr>
              <w:t>以</w:t>
            </w:r>
            <w:r w:rsidRPr="00AD1DFC">
              <w:rPr>
                <w:rStyle w:val="a9"/>
                <w:rFonts w:hint="eastAsia"/>
                <w:b w:val="0"/>
                <w:sz w:val="18"/>
                <w:szCs w:val="18"/>
              </w:rPr>
              <w:t>\0</w:t>
            </w:r>
            <w:r w:rsidRPr="00AD1DFC">
              <w:rPr>
                <w:rStyle w:val="a9"/>
                <w:rFonts w:hint="eastAsia"/>
                <w:b w:val="0"/>
                <w:sz w:val="18"/>
                <w:szCs w:val="18"/>
              </w:rPr>
              <w:t>结尾</w:t>
            </w:r>
            <w:r w:rsidR="00D964BD" w:rsidRPr="00AD1DFC">
              <w:rPr>
                <w:rStyle w:val="a9"/>
                <w:rFonts w:hint="eastAsia"/>
                <w:b w:val="0"/>
                <w:sz w:val="18"/>
                <w:szCs w:val="18"/>
              </w:rPr>
              <w:t>。</w:t>
            </w:r>
          </w:p>
          <w:p w:rsidR="00FD08E8" w:rsidRPr="00FD08E8" w:rsidRDefault="00FD08E8" w:rsidP="00E35D13">
            <w:pPr>
              <w:pStyle w:val="M"/>
              <w:ind w:firstLine="0"/>
              <w:rPr>
                <w:rStyle w:val="a9"/>
                <w:b w:val="0"/>
                <w:bCs w:val="0"/>
                <w:sz w:val="18"/>
                <w:szCs w:val="18"/>
              </w:rPr>
            </w:pPr>
            <w:ins w:id="14" w:author="alex" w:date="2010-07-07T11:27:00Z">
              <w:r>
                <w:rPr>
                  <w:rStyle w:val="a9"/>
                  <w:rFonts w:hint="eastAsia"/>
                  <w:b w:val="0"/>
                  <w:sz w:val="18"/>
                  <w:szCs w:val="18"/>
                </w:rPr>
                <w:t>字符串</w:t>
              </w:r>
              <w:r>
                <w:rPr>
                  <w:rStyle w:val="a9"/>
                  <w:b w:val="0"/>
                  <w:sz w:val="18"/>
                  <w:szCs w:val="18"/>
                </w:rPr>
                <w:t>UTF8</w:t>
              </w:r>
              <w:r>
                <w:rPr>
                  <w:rStyle w:val="a9"/>
                  <w:rFonts w:hint="eastAsia"/>
                  <w:b w:val="0"/>
                  <w:sz w:val="18"/>
                  <w:szCs w:val="18"/>
                </w:rPr>
                <w:t>编码后按位取反</w:t>
              </w:r>
            </w:ins>
          </w:p>
          <w:p w:rsidR="003F0DDB" w:rsidRDefault="003F0DDB" w:rsidP="00E35D13">
            <w:pPr>
              <w:pStyle w:val="M"/>
              <w:ind w:firstLine="0"/>
              <w:rPr>
                <w:rStyle w:val="a9"/>
                <w:b w:val="0"/>
                <w:sz w:val="18"/>
                <w:szCs w:val="18"/>
              </w:rPr>
            </w:pPr>
            <w:r>
              <w:rPr>
                <w:rStyle w:val="a9"/>
                <w:rFonts w:hint="eastAsia"/>
                <w:b w:val="0"/>
                <w:sz w:val="18"/>
                <w:szCs w:val="18"/>
              </w:rPr>
              <w:t>试卷索引文件，完整路径必须为</w:t>
            </w:r>
          </w:p>
          <w:p w:rsidR="003F0DDB" w:rsidRPr="00AD1DFC" w:rsidRDefault="003F0DDB" w:rsidP="00E35D13">
            <w:pPr>
              <w:pStyle w:val="M"/>
              <w:ind w:firstLine="0"/>
              <w:rPr>
                <w:rStyle w:val="a9"/>
                <w:b w:val="0"/>
                <w:sz w:val="18"/>
                <w:szCs w:val="18"/>
              </w:rPr>
            </w:pPr>
            <w:r>
              <w:rPr>
                <w:rStyle w:val="a9"/>
                <w:rFonts w:hint="eastAsia"/>
                <w:b w:val="0"/>
                <w:sz w:val="18"/>
                <w:szCs w:val="18"/>
              </w:rPr>
              <w:t>“</w:t>
            </w:r>
            <w:r>
              <w:rPr>
                <w:rStyle w:val="a9"/>
                <w:rFonts w:hint="eastAsia"/>
                <w:b w:val="0"/>
                <w:sz w:val="18"/>
                <w:szCs w:val="18"/>
              </w:rPr>
              <w:t>paper.xml</w:t>
            </w:r>
            <w:r>
              <w:rPr>
                <w:rStyle w:val="a9"/>
                <w:rFonts w:hint="eastAsia"/>
                <w:b w:val="0"/>
                <w:sz w:val="18"/>
                <w:szCs w:val="18"/>
              </w:rPr>
              <w:t>”</w:t>
            </w:r>
          </w:p>
        </w:tc>
      </w:tr>
      <w:tr w:rsidR="00056305" w:rsidRPr="00AD1DFC" w:rsidTr="00C013BB">
        <w:trPr>
          <w:trHeight w:val="343"/>
        </w:trPr>
        <w:tc>
          <w:tcPr>
            <w:tcW w:w="2840" w:type="dxa"/>
            <w:tcBorders>
              <w:top w:val="single" w:sz="4" w:space="0" w:color="000000"/>
              <w:left w:val="single" w:sz="4" w:space="0" w:color="000000"/>
              <w:bottom w:val="single" w:sz="4" w:space="0" w:color="000000"/>
              <w:right w:val="single" w:sz="4" w:space="0" w:color="000000"/>
            </w:tcBorders>
            <w:hideMark/>
          </w:tcPr>
          <w:p w:rsidR="00056305" w:rsidRPr="00AD1DFC" w:rsidRDefault="00056305" w:rsidP="00C013BB">
            <w:pPr>
              <w:pStyle w:val="M"/>
              <w:ind w:firstLine="0"/>
              <w:rPr>
                <w:rStyle w:val="a9"/>
                <w:b w:val="0"/>
                <w:sz w:val="18"/>
                <w:szCs w:val="18"/>
              </w:rPr>
            </w:pPr>
            <w:r w:rsidRPr="00AD1DFC">
              <w:rPr>
                <w:rStyle w:val="a9"/>
                <w:rFonts w:hint="eastAsia"/>
                <w:b w:val="0"/>
                <w:sz w:val="18"/>
                <w:szCs w:val="18"/>
              </w:rPr>
              <w:t>最后修改时间</w:t>
            </w:r>
          </w:p>
        </w:tc>
        <w:tc>
          <w:tcPr>
            <w:tcW w:w="2841" w:type="dxa"/>
            <w:tcBorders>
              <w:top w:val="single" w:sz="4" w:space="0" w:color="000000"/>
              <w:left w:val="single" w:sz="4" w:space="0" w:color="000000"/>
              <w:bottom w:val="single" w:sz="4" w:space="0" w:color="000000"/>
              <w:right w:val="single" w:sz="4" w:space="0" w:color="000000"/>
            </w:tcBorders>
            <w:hideMark/>
          </w:tcPr>
          <w:p w:rsidR="00056305" w:rsidRPr="00AD1DFC" w:rsidRDefault="00056305" w:rsidP="00C013BB">
            <w:pPr>
              <w:pStyle w:val="M"/>
              <w:ind w:firstLine="0"/>
              <w:rPr>
                <w:rStyle w:val="a9"/>
                <w:b w:val="0"/>
                <w:sz w:val="18"/>
                <w:szCs w:val="18"/>
              </w:rPr>
            </w:pPr>
            <w:r w:rsidRPr="00AD1DFC">
              <w:rPr>
                <w:rStyle w:val="a9"/>
                <w:rFonts w:hint="eastAsia"/>
                <w:b w:val="0"/>
                <w:sz w:val="18"/>
                <w:szCs w:val="18"/>
              </w:rPr>
              <w:t>64</w:t>
            </w:r>
            <w:r w:rsidRPr="00AD1DFC">
              <w:rPr>
                <w:rStyle w:val="a9"/>
                <w:rFonts w:hint="eastAsia"/>
                <w:b w:val="0"/>
                <w:sz w:val="18"/>
                <w:szCs w:val="18"/>
              </w:rPr>
              <w:t>位</w:t>
            </w:r>
          </w:p>
        </w:tc>
        <w:tc>
          <w:tcPr>
            <w:tcW w:w="2841" w:type="dxa"/>
            <w:tcBorders>
              <w:top w:val="single" w:sz="4" w:space="0" w:color="000000"/>
              <w:left w:val="single" w:sz="4" w:space="0" w:color="000000"/>
              <w:bottom w:val="single" w:sz="4" w:space="0" w:color="000000"/>
              <w:right w:val="single" w:sz="4" w:space="0" w:color="000000"/>
            </w:tcBorders>
            <w:hideMark/>
          </w:tcPr>
          <w:p w:rsidR="00056305" w:rsidRPr="00AD1DFC" w:rsidRDefault="00056305" w:rsidP="00C013BB">
            <w:pPr>
              <w:pStyle w:val="M"/>
              <w:ind w:firstLine="0"/>
              <w:rPr>
                <w:rStyle w:val="a9"/>
                <w:b w:val="0"/>
                <w:sz w:val="18"/>
                <w:szCs w:val="18"/>
              </w:rPr>
            </w:pPr>
            <w:r w:rsidRPr="00AD1DFC">
              <w:rPr>
                <w:rStyle w:val="a9"/>
                <w:rFonts w:hint="eastAsia"/>
                <w:b w:val="0"/>
                <w:sz w:val="18"/>
                <w:szCs w:val="18"/>
              </w:rPr>
              <w:t>timestamp</w:t>
            </w:r>
          </w:p>
        </w:tc>
      </w:tr>
      <w:tr w:rsidR="00252AE9" w:rsidRPr="00AD1DFC" w:rsidTr="00C013BB">
        <w:trPr>
          <w:trHeight w:val="343"/>
        </w:trPr>
        <w:tc>
          <w:tcPr>
            <w:tcW w:w="2840" w:type="dxa"/>
            <w:tcBorders>
              <w:top w:val="single" w:sz="4" w:space="0" w:color="000000"/>
              <w:left w:val="single" w:sz="4" w:space="0" w:color="000000"/>
              <w:bottom w:val="single" w:sz="4" w:space="0" w:color="000000"/>
              <w:right w:val="single" w:sz="4" w:space="0" w:color="000000"/>
            </w:tcBorders>
            <w:hideMark/>
          </w:tcPr>
          <w:p w:rsidR="00252AE9" w:rsidRPr="00AD1DFC" w:rsidRDefault="00252AE9" w:rsidP="00C013BB">
            <w:pPr>
              <w:pStyle w:val="M"/>
              <w:ind w:firstLine="0"/>
              <w:rPr>
                <w:rStyle w:val="a9"/>
                <w:b w:val="0"/>
                <w:sz w:val="18"/>
                <w:szCs w:val="18"/>
              </w:rPr>
            </w:pPr>
            <w:r w:rsidRPr="00AD1DFC">
              <w:rPr>
                <w:rStyle w:val="a9"/>
                <w:rFonts w:hint="eastAsia"/>
                <w:b w:val="0"/>
                <w:sz w:val="18"/>
                <w:szCs w:val="18"/>
              </w:rPr>
              <w:t>数据长度</w:t>
            </w:r>
          </w:p>
        </w:tc>
        <w:tc>
          <w:tcPr>
            <w:tcW w:w="2841" w:type="dxa"/>
            <w:tcBorders>
              <w:top w:val="single" w:sz="4" w:space="0" w:color="000000"/>
              <w:left w:val="single" w:sz="4" w:space="0" w:color="000000"/>
              <w:bottom w:val="single" w:sz="4" w:space="0" w:color="000000"/>
              <w:right w:val="single" w:sz="4" w:space="0" w:color="000000"/>
            </w:tcBorders>
            <w:hideMark/>
          </w:tcPr>
          <w:p w:rsidR="00252AE9" w:rsidRPr="00AD1DFC" w:rsidRDefault="00252AE9" w:rsidP="00C013BB">
            <w:pPr>
              <w:pStyle w:val="M"/>
              <w:ind w:firstLine="0"/>
              <w:rPr>
                <w:rStyle w:val="a9"/>
                <w:b w:val="0"/>
                <w:sz w:val="18"/>
                <w:szCs w:val="18"/>
              </w:rPr>
            </w:pPr>
            <w:r w:rsidRPr="00AD1DFC">
              <w:rPr>
                <w:rStyle w:val="a9"/>
                <w:rFonts w:hint="eastAsia"/>
                <w:b w:val="0"/>
                <w:sz w:val="18"/>
                <w:szCs w:val="18"/>
              </w:rPr>
              <w:t>32</w:t>
            </w:r>
            <w:r w:rsidRPr="00AD1DFC">
              <w:rPr>
                <w:rStyle w:val="a9"/>
                <w:rFonts w:hint="eastAsia"/>
                <w:b w:val="0"/>
                <w:sz w:val="18"/>
                <w:szCs w:val="18"/>
              </w:rPr>
              <w:t>位</w:t>
            </w:r>
          </w:p>
        </w:tc>
        <w:tc>
          <w:tcPr>
            <w:tcW w:w="2841" w:type="dxa"/>
            <w:tcBorders>
              <w:top w:val="single" w:sz="4" w:space="0" w:color="000000"/>
              <w:left w:val="single" w:sz="4" w:space="0" w:color="000000"/>
              <w:bottom w:val="single" w:sz="4" w:space="0" w:color="000000"/>
              <w:right w:val="single" w:sz="4" w:space="0" w:color="000000"/>
            </w:tcBorders>
            <w:hideMark/>
          </w:tcPr>
          <w:p w:rsidR="00252AE9" w:rsidRPr="00AD1DFC" w:rsidRDefault="00252AE9" w:rsidP="00C013BB">
            <w:pPr>
              <w:pStyle w:val="M"/>
              <w:ind w:firstLine="0"/>
              <w:rPr>
                <w:rStyle w:val="a9"/>
                <w:b w:val="0"/>
                <w:sz w:val="18"/>
                <w:szCs w:val="18"/>
              </w:rPr>
            </w:pPr>
          </w:p>
        </w:tc>
      </w:tr>
      <w:tr w:rsidR="004A18B7" w:rsidRPr="003A4B3C" w:rsidTr="00B53C24">
        <w:trPr>
          <w:trHeight w:val="350"/>
        </w:trPr>
        <w:tc>
          <w:tcPr>
            <w:tcW w:w="2840" w:type="dxa"/>
            <w:tcBorders>
              <w:top w:val="single" w:sz="4" w:space="0" w:color="000000"/>
              <w:left w:val="single" w:sz="4" w:space="0" w:color="000000"/>
              <w:bottom w:val="single" w:sz="4" w:space="0" w:color="000000"/>
              <w:right w:val="single" w:sz="4" w:space="0" w:color="000000"/>
            </w:tcBorders>
            <w:hideMark/>
          </w:tcPr>
          <w:p w:rsidR="004A18B7" w:rsidRPr="003A4B3C" w:rsidRDefault="003C300F" w:rsidP="00B53C24">
            <w:pPr>
              <w:pStyle w:val="M"/>
              <w:ind w:firstLine="0"/>
              <w:rPr>
                <w:rStyle w:val="a9"/>
                <w:b w:val="0"/>
                <w:sz w:val="18"/>
                <w:szCs w:val="18"/>
              </w:rPr>
            </w:pPr>
            <w:r w:rsidRPr="003A4B3C">
              <w:rPr>
                <w:rStyle w:val="a9"/>
                <w:rFonts w:hint="eastAsia"/>
                <w:b w:val="0"/>
                <w:sz w:val="18"/>
                <w:szCs w:val="18"/>
              </w:rPr>
              <w:t>数据</w:t>
            </w:r>
          </w:p>
        </w:tc>
        <w:tc>
          <w:tcPr>
            <w:tcW w:w="2841" w:type="dxa"/>
            <w:tcBorders>
              <w:top w:val="single" w:sz="4" w:space="0" w:color="000000"/>
              <w:left w:val="single" w:sz="4" w:space="0" w:color="000000"/>
              <w:bottom w:val="single" w:sz="4" w:space="0" w:color="000000"/>
              <w:right w:val="single" w:sz="4" w:space="0" w:color="000000"/>
            </w:tcBorders>
            <w:hideMark/>
          </w:tcPr>
          <w:p w:rsidR="004A18B7" w:rsidRPr="003A4B3C" w:rsidRDefault="006F07CB" w:rsidP="00B53C24">
            <w:pPr>
              <w:pStyle w:val="M"/>
              <w:ind w:firstLine="0"/>
              <w:rPr>
                <w:rStyle w:val="a9"/>
                <w:b w:val="0"/>
                <w:sz w:val="18"/>
                <w:szCs w:val="18"/>
              </w:rPr>
            </w:pPr>
            <w:r w:rsidRPr="003A4B3C">
              <w:rPr>
                <w:rStyle w:val="a9"/>
                <w:rFonts w:hint="eastAsia"/>
                <w:b w:val="0"/>
                <w:sz w:val="18"/>
                <w:szCs w:val="18"/>
              </w:rPr>
              <w:t>BYTE[]</w:t>
            </w:r>
          </w:p>
        </w:tc>
        <w:tc>
          <w:tcPr>
            <w:tcW w:w="2841" w:type="dxa"/>
            <w:tcBorders>
              <w:top w:val="single" w:sz="4" w:space="0" w:color="000000"/>
              <w:left w:val="single" w:sz="4" w:space="0" w:color="000000"/>
              <w:bottom w:val="single" w:sz="4" w:space="0" w:color="000000"/>
              <w:right w:val="single" w:sz="4" w:space="0" w:color="000000"/>
            </w:tcBorders>
            <w:hideMark/>
          </w:tcPr>
          <w:p w:rsidR="00FD08E8" w:rsidRDefault="00FD08E8" w:rsidP="00FD08E8">
            <w:pPr>
              <w:pStyle w:val="M"/>
              <w:ind w:firstLine="0"/>
              <w:rPr>
                <w:ins w:id="15" w:author="alex" w:date="2010-07-07T11:27:00Z"/>
                <w:rStyle w:val="a9"/>
                <w:b w:val="0"/>
                <w:sz w:val="18"/>
                <w:szCs w:val="18"/>
              </w:rPr>
            </w:pPr>
            <w:ins w:id="16" w:author="alex" w:date="2010-07-07T11:27:00Z">
              <w:r>
                <w:rPr>
                  <w:rStyle w:val="a9"/>
                  <w:rFonts w:hint="eastAsia"/>
                  <w:b w:val="0"/>
                  <w:sz w:val="18"/>
                  <w:szCs w:val="18"/>
                </w:rPr>
                <w:t>处理后的数据区</w:t>
              </w:r>
            </w:ins>
          </w:p>
          <w:p w:rsidR="00FD08E8" w:rsidRDefault="00FD08E8" w:rsidP="00FD08E8">
            <w:pPr>
              <w:pStyle w:val="M"/>
              <w:spacing w:line="120" w:lineRule="auto"/>
              <w:ind w:firstLine="0"/>
              <w:rPr>
                <w:ins w:id="17" w:author="alex" w:date="2010-07-07T11:27:00Z"/>
                <w:rStyle w:val="a9"/>
                <w:b w:val="0"/>
                <w:sz w:val="18"/>
                <w:szCs w:val="18"/>
              </w:rPr>
            </w:pPr>
            <w:ins w:id="18" w:author="alex" w:date="2010-07-07T11:27:00Z">
              <w:r>
                <w:rPr>
                  <w:rStyle w:val="a9"/>
                  <w:rFonts w:hint="eastAsia"/>
                  <w:b w:val="0"/>
                  <w:sz w:val="18"/>
                  <w:szCs w:val="18"/>
                </w:rPr>
                <w:t>标识</w:t>
              </w:r>
              <w:r>
                <w:rPr>
                  <w:rStyle w:val="a9"/>
                  <w:b w:val="0"/>
                  <w:sz w:val="18"/>
                  <w:szCs w:val="18"/>
                </w:rPr>
                <w:t>=PPG</w:t>
              </w:r>
              <w:r>
                <w:rPr>
                  <w:rStyle w:val="a9"/>
                  <w:rFonts w:hint="eastAsia"/>
                  <w:b w:val="0"/>
                  <w:sz w:val="18"/>
                  <w:szCs w:val="18"/>
                </w:rPr>
                <w:t>时，试卷索引数据区加密，加密后总结构：</w:t>
              </w:r>
              <w:r>
                <w:rPr>
                  <w:rStyle w:val="a9"/>
                  <w:b w:val="0"/>
                  <w:sz w:val="18"/>
                  <w:szCs w:val="18"/>
                </w:rPr>
                <w:t xml:space="preserve"> rsa(128byte)+3desdata(byte%8=0)</w:t>
              </w:r>
              <w:r>
                <w:rPr>
                  <w:rStyle w:val="a9"/>
                  <w:rFonts w:hint="eastAsia"/>
                  <w:b w:val="0"/>
                  <w:sz w:val="18"/>
                  <w:szCs w:val="18"/>
                </w:rPr>
                <w:t>。</w:t>
              </w:r>
            </w:ins>
          </w:p>
          <w:p w:rsidR="00FD08E8" w:rsidRDefault="00FD08E8" w:rsidP="00FD08E8">
            <w:pPr>
              <w:pStyle w:val="M"/>
              <w:spacing w:line="120" w:lineRule="auto"/>
              <w:ind w:firstLine="0"/>
              <w:rPr>
                <w:ins w:id="19" w:author="alex" w:date="2010-07-07T11:27:00Z"/>
                <w:rStyle w:val="a9"/>
                <w:b w:val="0"/>
                <w:sz w:val="18"/>
                <w:szCs w:val="18"/>
              </w:rPr>
            </w:pPr>
            <w:ins w:id="20" w:author="alex" w:date="2010-07-07T11:27:00Z">
              <w:r>
                <w:rPr>
                  <w:rStyle w:val="a9"/>
                  <w:rFonts w:hint="eastAsia"/>
                  <w:b w:val="0"/>
                  <w:sz w:val="18"/>
                  <w:szCs w:val="18"/>
                </w:rPr>
                <w:t>其中</w:t>
              </w:r>
              <w:r>
                <w:rPr>
                  <w:rStyle w:val="a9"/>
                  <w:b w:val="0"/>
                  <w:sz w:val="18"/>
                  <w:szCs w:val="18"/>
                </w:rPr>
                <w:t>[rsa]</w:t>
              </w:r>
              <w:r>
                <w:rPr>
                  <w:rStyle w:val="a9"/>
                  <w:rFonts w:hint="eastAsia"/>
                  <w:b w:val="0"/>
                  <w:sz w:val="18"/>
                  <w:szCs w:val="18"/>
                </w:rPr>
                <w:t>原始结构：</w:t>
              </w:r>
              <w:r>
                <w:rPr>
                  <w:rStyle w:val="a9"/>
                  <w:b w:val="0"/>
                  <w:sz w:val="18"/>
                  <w:szCs w:val="18"/>
                </w:rPr>
                <w:t xml:space="preserve"> </w:t>
              </w:r>
              <w:r>
                <w:rPr>
                  <w:rStyle w:val="a9"/>
                  <w:b w:val="0"/>
                  <w:sz w:val="18"/>
                  <w:szCs w:val="18"/>
                </w:rPr>
                <w:lastRenderedPageBreak/>
                <w:t>3deskey(16byte) +</w:t>
              </w:r>
              <w:r>
                <w:rPr>
                  <w:rStyle w:val="a9"/>
                  <w:rFonts w:hint="eastAsia"/>
                  <w:b w:val="0"/>
                  <w:sz w:val="18"/>
                  <w:szCs w:val="18"/>
                </w:rPr>
                <w:t>原始数据大小</w:t>
              </w:r>
              <w:r>
                <w:rPr>
                  <w:rStyle w:val="a9"/>
                  <w:b w:val="0"/>
                  <w:sz w:val="18"/>
                  <w:szCs w:val="18"/>
                </w:rPr>
                <w:t>(4byte) +</w:t>
              </w:r>
              <w:r>
                <w:rPr>
                  <w:rStyle w:val="a9"/>
                  <w:rFonts w:hint="eastAsia"/>
                  <w:b w:val="0"/>
                  <w:sz w:val="18"/>
                  <w:szCs w:val="18"/>
                </w:rPr>
                <w:t>原始数据</w:t>
              </w:r>
              <w:r>
                <w:rPr>
                  <w:rStyle w:val="a9"/>
                  <w:b w:val="0"/>
                  <w:sz w:val="18"/>
                  <w:szCs w:val="18"/>
                </w:rPr>
                <w:t>(80byte,</w:t>
              </w:r>
              <w:r>
                <w:rPr>
                  <w:rStyle w:val="a9"/>
                  <w:rFonts w:hint="eastAsia"/>
                  <w:b w:val="0"/>
                  <w:sz w:val="18"/>
                  <w:szCs w:val="18"/>
                </w:rPr>
                <w:t>不足补</w:t>
              </w:r>
              <w:r>
                <w:rPr>
                  <w:rStyle w:val="a9"/>
                  <w:b w:val="0"/>
                  <w:sz w:val="18"/>
                  <w:szCs w:val="18"/>
                </w:rPr>
                <w:t xml:space="preserve">0) </w:t>
              </w:r>
            </w:ins>
          </w:p>
          <w:p w:rsidR="00FD08E8" w:rsidRDefault="00FD08E8" w:rsidP="00FD08E8">
            <w:pPr>
              <w:pStyle w:val="M"/>
              <w:spacing w:line="120" w:lineRule="auto"/>
              <w:ind w:firstLine="0"/>
              <w:rPr>
                <w:ins w:id="21" w:author="alex" w:date="2010-07-07T11:27:00Z"/>
                <w:rStyle w:val="a9"/>
                <w:b w:val="0"/>
                <w:sz w:val="18"/>
                <w:szCs w:val="18"/>
              </w:rPr>
            </w:pPr>
            <w:ins w:id="22" w:author="alex" w:date="2010-07-07T11:27:00Z">
              <w:r>
                <w:rPr>
                  <w:rStyle w:val="a9"/>
                  <w:b w:val="0"/>
                  <w:sz w:val="18"/>
                  <w:szCs w:val="18"/>
                </w:rPr>
                <w:t>[3des]</w:t>
              </w:r>
              <w:r>
                <w:rPr>
                  <w:rStyle w:val="a9"/>
                  <w:rFonts w:hint="eastAsia"/>
                  <w:b w:val="0"/>
                  <w:sz w:val="18"/>
                  <w:szCs w:val="18"/>
                </w:rPr>
                <w:t>原始结构：</w:t>
              </w:r>
            </w:ins>
          </w:p>
          <w:p w:rsidR="00FD08E8" w:rsidRDefault="00FD08E8" w:rsidP="00FD08E8">
            <w:pPr>
              <w:pStyle w:val="M"/>
              <w:spacing w:line="120" w:lineRule="auto"/>
              <w:ind w:firstLine="0"/>
              <w:rPr>
                <w:ins w:id="23" w:author="alex" w:date="2010-07-07T11:27:00Z"/>
                <w:rStyle w:val="a9"/>
                <w:b w:val="0"/>
                <w:sz w:val="18"/>
                <w:szCs w:val="18"/>
              </w:rPr>
            </w:pPr>
            <w:ins w:id="24" w:author="alex" w:date="2010-07-07T11:27:00Z">
              <w:r>
                <w:rPr>
                  <w:rStyle w:val="a9"/>
                  <w:rFonts w:hint="eastAsia"/>
                  <w:b w:val="0"/>
                  <w:sz w:val="18"/>
                  <w:szCs w:val="18"/>
                </w:rPr>
                <w:t>除前</w:t>
              </w:r>
              <w:r>
                <w:rPr>
                  <w:rStyle w:val="a9"/>
                  <w:b w:val="0"/>
                  <w:sz w:val="18"/>
                  <w:szCs w:val="18"/>
                </w:rPr>
                <w:t>80</w:t>
              </w:r>
              <w:r>
                <w:rPr>
                  <w:rStyle w:val="a9"/>
                  <w:rFonts w:hint="eastAsia"/>
                  <w:b w:val="0"/>
                  <w:sz w:val="18"/>
                  <w:szCs w:val="18"/>
                </w:rPr>
                <w:t>字节外的原始数据</w:t>
              </w:r>
              <w:r>
                <w:rPr>
                  <w:rStyle w:val="a9"/>
                  <w:b w:val="0"/>
                  <w:sz w:val="18"/>
                  <w:szCs w:val="18"/>
                </w:rPr>
                <w:t xml:space="preserve"> + </w:t>
              </w:r>
              <w:r>
                <w:rPr>
                  <w:rStyle w:val="a9"/>
                  <w:rFonts w:hint="eastAsia"/>
                  <w:b w:val="0"/>
                  <w:sz w:val="18"/>
                  <w:szCs w:val="18"/>
                </w:rPr>
                <w:t>补齐到</w:t>
              </w:r>
              <w:r>
                <w:rPr>
                  <w:rStyle w:val="a9"/>
                  <w:b w:val="0"/>
                  <w:sz w:val="18"/>
                  <w:szCs w:val="18"/>
                </w:rPr>
                <w:t>8</w:t>
              </w:r>
              <w:r>
                <w:rPr>
                  <w:rStyle w:val="a9"/>
                  <w:rFonts w:hint="eastAsia"/>
                  <w:b w:val="0"/>
                  <w:sz w:val="18"/>
                  <w:szCs w:val="18"/>
                </w:rPr>
                <w:t>的倍数的填充</w:t>
              </w:r>
            </w:ins>
          </w:p>
          <w:p w:rsidR="00FD08E8" w:rsidRDefault="00FD08E8" w:rsidP="00FD08E8">
            <w:pPr>
              <w:pStyle w:val="M"/>
              <w:spacing w:line="120" w:lineRule="auto"/>
              <w:ind w:firstLine="0"/>
              <w:rPr>
                <w:ins w:id="25" w:author="alex" w:date="2010-07-07T11:27:00Z"/>
                <w:rStyle w:val="a9"/>
                <w:b w:val="0"/>
                <w:sz w:val="18"/>
                <w:szCs w:val="18"/>
              </w:rPr>
            </w:pPr>
            <w:ins w:id="26" w:author="alex" w:date="2010-07-07T11:27:00Z">
              <w:r>
                <w:rPr>
                  <w:rStyle w:val="a9"/>
                  <w:rFonts w:hint="eastAsia"/>
                  <w:b w:val="0"/>
                  <w:sz w:val="18"/>
                  <w:szCs w:val="18"/>
                </w:rPr>
                <w:t>标识</w:t>
              </w:r>
              <w:r>
                <w:rPr>
                  <w:rStyle w:val="a9"/>
                  <w:b w:val="0"/>
                  <w:sz w:val="18"/>
                  <w:szCs w:val="18"/>
                </w:rPr>
                <w:t>=PPF</w:t>
              </w:r>
              <w:r>
                <w:rPr>
                  <w:rStyle w:val="a9"/>
                  <w:rFonts w:hint="eastAsia"/>
                  <w:b w:val="0"/>
                  <w:sz w:val="18"/>
                  <w:szCs w:val="18"/>
                </w:rPr>
                <w:t>时，试卷索引数据区保持原始结构。</w:t>
              </w:r>
            </w:ins>
          </w:p>
          <w:p w:rsidR="00CB170F" w:rsidRPr="003A4B3C" w:rsidRDefault="00FD08E8" w:rsidP="00FD08E8">
            <w:pPr>
              <w:pStyle w:val="M"/>
              <w:ind w:firstLine="0"/>
              <w:rPr>
                <w:rStyle w:val="a9"/>
                <w:b w:val="0"/>
                <w:sz w:val="18"/>
                <w:szCs w:val="18"/>
              </w:rPr>
            </w:pPr>
            <w:ins w:id="27" w:author="alex" w:date="2010-07-07T11:27:00Z">
              <w:r>
                <w:rPr>
                  <w:rStyle w:val="a9"/>
                  <w:rFonts w:hint="eastAsia"/>
                  <w:b w:val="0"/>
                  <w:kern w:val="0"/>
                  <w:sz w:val="18"/>
                  <w:szCs w:val="18"/>
                </w:rPr>
                <w:t>对其他数据文件，保持原样</w:t>
              </w:r>
            </w:ins>
          </w:p>
        </w:tc>
      </w:tr>
    </w:tbl>
    <w:p w:rsidR="000C6920" w:rsidRDefault="000C6920" w:rsidP="000C6920"/>
    <w:p w:rsidR="008367B2" w:rsidRPr="00242408" w:rsidRDefault="008367B2" w:rsidP="008367B2">
      <w:pPr>
        <w:pStyle w:val="af8"/>
      </w:pPr>
      <w:r w:rsidRPr="00242408">
        <w:rPr>
          <w:rFonts w:hint="eastAsia"/>
        </w:rPr>
        <w:t>表</w:t>
      </w:r>
      <w:r w:rsidRPr="00242408">
        <w:rPr>
          <w:rFonts w:hint="eastAsia"/>
        </w:rPr>
        <w:t xml:space="preserve"> 2</w:t>
      </w:r>
      <w:r>
        <w:rPr>
          <w:rFonts w:hint="eastAsia"/>
        </w:rPr>
        <w:t>-3</w:t>
      </w:r>
      <w:r w:rsidRPr="00242408">
        <w:rPr>
          <w:rFonts w:hint="eastAsia"/>
        </w:rPr>
        <w:t xml:space="preserve"> </w:t>
      </w:r>
      <w:r w:rsidRPr="008367B2">
        <w:rPr>
          <w:rFonts w:hint="eastAsia"/>
        </w:rPr>
        <w:t>试卷索引数据区</w:t>
      </w:r>
      <w:r>
        <w:rPr>
          <w:rFonts w:hint="eastAsia"/>
        </w:rPr>
        <w:t>原始</w:t>
      </w:r>
      <w:r w:rsidRPr="00242408">
        <w:rPr>
          <w:rFonts w:hint="eastAsia"/>
        </w:rPr>
        <w:t>结构</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0"/>
        <w:gridCol w:w="2841"/>
        <w:gridCol w:w="2841"/>
      </w:tblGrid>
      <w:tr w:rsidR="008367B2" w:rsidRPr="00AD1DFC" w:rsidTr="00C013BB">
        <w:trPr>
          <w:trHeight w:val="343"/>
        </w:trPr>
        <w:tc>
          <w:tcPr>
            <w:tcW w:w="2840" w:type="dxa"/>
            <w:tcBorders>
              <w:top w:val="single" w:sz="4" w:space="0" w:color="000000"/>
              <w:left w:val="single" w:sz="4" w:space="0" w:color="000000"/>
              <w:bottom w:val="single" w:sz="4" w:space="0" w:color="000000"/>
              <w:right w:val="single" w:sz="4" w:space="0" w:color="000000"/>
            </w:tcBorders>
            <w:hideMark/>
          </w:tcPr>
          <w:p w:rsidR="008367B2" w:rsidRPr="00AD1DFC" w:rsidRDefault="008367B2" w:rsidP="00C013BB">
            <w:pPr>
              <w:pStyle w:val="M"/>
              <w:ind w:firstLine="0"/>
              <w:rPr>
                <w:rStyle w:val="a9"/>
                <w:b w:val="0"/>
                <w:sz w:val="18"/>
                <w:szCs w:val="18"/>
              </w:rPr>
            </w:pPr>
            <w:r w:rsidRPr="00AD1DFC">
              <w:rPr>
                <w:rStyle w:val="a9"/>
                <w:rFonts w:hint="eastAsia"/>
                <w:b w:val="0"/>
                <w:sz w:val="18"/>
                <w:szCs w:val="18"/>
              </w:rPr>
              <w:t>字段</w:t>
            </w:r>
          </w:p>
        </w:tc>
        <w:tc>
          <w:tcPr>
            <w:tcW w:w="2841" w:type="dxa"/>
            <w:tcBorders>
              <w:top w:val="single" w:sz="4" w:space="0" w:color="000000"/>
              <w:left w:val="single" w:sz="4" w:space="0" w:color="000000"/>
              <w:bottom w:val="single" w:sz="4" w:space="0" w:color="000000"/>
              <w:right w:val="single" w:sz="4" w:space="0" w:color="000000"/>
            </w:tcBorders>
            <w:hideMark/>
          </w:tcPr>
          <w:p w:rsidR="008367B2" w:rsidRPr="00AD1DFC" w:rsidRDefault="008367B2" w:rsidP="00C013BB">
            <w:pPr>
              <w:pStyle w:val="M"/>
              <w:ind w:firstLine="0"/>
              <w:rPr>
                <w:rStyle w:val="a9"/>
                <w:b w:val="0"/>
                <w:sz w:val="18"/>
                <w:szCs w:val="18"/>
              </w:rPr>
            </w:pPr>
            <w:r w:rsidRPr="00AD1DFC">
              <w:rPr>
                <w:rStyle w:val="a9"/>
                <w:rFonts w:hint="eastAsia"/>
                <w:b w:val="0"/>
                <w:sz w:val="18"/>
                <w:szCs w:val="18"/>
              </w:rPr>
              <w:t>类型</w:t>
            </w:r>
          </w:p>
        </w:tc>
        <w:tc>
          <w:tcPr>
            <w:tcW w:w="2841" w:type="dxa"/>
            <w:tcBorders>
              <w:top w:val="single" w:sz="4" w:space="0" w:color="000000"/>
              <w:left w:val="single" w:sz="4" w:space="0" w:color="000000"/>
              <w:bottom w:val="single" w:sz="4" w:space="0" w:color="000000"/>
              <w:right w:val="single" w:sz="4" w:space="0" w:color="000000"/>
            </w:tcBorders>
            <w:hideMark/>
          </w:tcPr>
          <w:p w:rsidR="008367B2" w:rsidRPr="00AD1DFC" w:rsidRDefault="008367B2" w:rsidP="00C013BB">
            <w:pPr>
              <w:pStyle w:val="M"/>
              <w:ind w:firstLine="0"/>
              <w:rPr>
                <w:rStyle w:val="a9"/>
                <w:b w:val="0"/>
                <w:sz w:val="18"/>
                <w:szCs w:val="18"/>
              </w:rPr>
            </w:pPr>
            <w:r w:rsidRPr="00AD1DFC">
              <w:rPr>
                <w:rStyle w:val="a9"/>
                <w:rFonts w:hint="eastAsia"/>
                <w:b w:val="0"/>
                <w:sz w:val="18"/>
                <w:szCs w:val="18"/>
              </w:rPr>
              <w:t>备注</w:t>
            </w:r>
          </w:p>
        </w:tc>
      </w:tr>
      <w:tr w:rsidR="00BA29EA" w:rsidRPr="00AD1DFC" w:rsidTr="008468A4">
        <w:trPr>
          <w:trHeight w:val="343"/>
        </w:trPr>
        <w:tc>
          <w:tcPr>
            <w:tcW w:w="2840" w:type="dxa"/>
            <w:tcBorders>
              <w:top w:val="single" w:sz="4" w:space="0" w:color="000000"/>
              <w:left w:val="single" w:sz="4" w:space="0" w:color="000000"/>
              <w:bottom w:val="single" w:sz="4" w:space="0" w:color="000000"/>
              <w:right w:val="single" w:sz="4" w:space="0" w:color="000000"/>
            </w:tcBorders>
            <w:hideMark/>
          </w:tcPr>
          <w:p w:rsidR="00BA29EA" w:rsidRPr="00AD1DFC" w:rsidRDefault="00BA29EA" w:rsidP="008468A4">
            <w:pPr>
              <w:pStyle w:val="M"/>
              <w:ind w:firstLine="0"/>
              <w:rPr>
                <w:rStyle w:val="a9"/>
                <w:b w:val="0"/>
                <w:sz w:val="18"/>
                <w:szCs w:val="18"/>
              </w:rPr>
            </w:pPr>
            <w:r>
              <w:rPr>
                <w:rStyle w:val="a9"/>
                <w:rFonts w:hint="eastAsia"/>
                <w:b w:val="0"/>
                <w:sz w:val="18"/>
                <w:szCs w:val="18"/>
              </w:rPr>
              <w:t>校验和</w:t>
            </w:r>
          </w:p>
        </w:tc>
        <w:tc>
          <w:tcPr>
            <w:tcW w:w="2841" w:type="dxa"/>
            <w:tcBorders>
              <w:top w:val="single" w:sz="4" w:space="0" w:color="000000"/>
              <w:left w:val="single" w:sz="4" w:space="0" w:color="000000"/>
              <w:bottom w:val="single" w:sz="4" w:space="0" w:color="000000"/>
              <w:right w:val="single" w:sz="4" w:space="0" w:color="000000"/>
            </w:tcBorders>
            <w:hideMark/>
          </w:tcPr>
          <w:p w:rsidR="00BA29EA" w:rsidRPr="00AD1DFC" w:rsidRDefault="00BA29EA" w:rsidP="008468A4">
            <w:pPr>
              <w:pStyle w:val="M"/>
              <w:ind w:firstLine="0"/>
              <w:rPr>
                <w:rStyle w:val="a9"/>
                <w:b w:val="0"/>
                <w:sz w:val="18"/>
                <w:szCs w:val="18"/>
              </w:rPr>
            </w:pPr>
            <w:r>
              <w:rPr>
                <w:rStyle w:val="a9"/>
                <w:rFonts w:hint="eastAsia"/>
                <w:b w:val="0"/>
                <w:sz w:val="18"/>
                <w:szCs w:val="18"/>
              </w:rPr>
              <w:t>32</w:t>
            </w:r>
            <w:r>
              <w:rPr>
                <w:rStyle w:val="a9"/>
                <w:rFonts w:hint="eastAsia"/>
                <w:b w:val="0"/>
                <w:sz w:val="18"/>
                <w:szCs w:val="18"/>
              </w:rPr>
              <w:t>位</w:t>
            </w:r>
          </w:p>
        </w:tc>
        <w:tc>
          <w:tcPr>
            <w:tcW w:w="2841" w:type="dxa"/>
            <w:tcBorders>
              <w:top w:val="single" w:sz="4" w:space="0" w:color="000000"/>
              <w:left w:val="single" w:sz="4" w:space="0" w:color="000000"/>
              <w:bottom w:val="single" w:sz="4" w:space="0" w:color="000000"/>
              <w:right w:val="single" w:sz="4" w:space="0" w:color="000000"/>
            </w:tcBorders>
            <w:hideMark/>
          </w:tcPr>
          <w:p w:rsidR="00BA29EA" w:rsidRDefault="00BA29EA" w:rsidP="00282811">
            <w:pPr>
              <w:pStyle w:val="M"/>
              <w:ind w:firstLine="0"/>
              <w:rPr>
                <w:rStyle w:val="a9"/>
                <w:b w:val="0"/>
                <w:sz w:val="18"/>
                <w:szCs w:val="18"/>
              </w:rPr>
            </w:pPr>
            <w:r>
              <w:rPr>
                <w:rStyle w:val="a9"/>
                <w:rFonts w:hint="eastAsia"/>
                <w:b w:val="0"/>
                <w:sz w:val="18"/>
                <w:szCs w:val="18"/>
              </w:rPr>
              <w:t>从学校编号开始到</w:t>
            </w:r>
            <w:r w:rsidR="004E4D26" w:rsidRPr="004E4D26">
              <w:rPr>
                <w:rStyle w:val="a9"/>
                <w:b w:val="0"/>
                <w:sz w:val="18"/>
                <w:szCs w:val="18"/>
              </w:rPr>
              <w:t>Paper.xml</w:t>
            </w:r>
            <w:r>
              <w:rPr>
                <w:rStyle w:val="a9"/>
                <w:rFonts w:hint="eastAsia"/>
                <w:b w:val="0"/>
                <w:sz w:val="18"/>
                <w:szCs w:val="18"/>
              </w:rPr>
              <w:t>结束</w:t>
            </w:r>
            <w:r w:rsidR="00282811">
              <w:rPr>
                <w:rStyle w:val="a9"/>
                <w:rFonts w:hint="eastAsia"/>
                <w:b w:val="0"/>
                <w:sz w:val="18"/>
                <w:szCs w:val="18"/>
              </w:rPr>
              <w:t>。</w:t>
            </w:r>
            <w:r w:rsidR="004E4D26" w:rsidRPr="00AD1DFC">
              <w:rPr>
                <w:rStyle w:val="a9"/>
                <w:rFonts w:hint="eastAsia"/>
                <w:b w:val="0"/>
                <w:sz w:val="18"/>
                <w:szCs w:val="18"/>
              </w:rPr>
              <w:t xml:space="preserve"> </w:t>
            </w:r>
          </w:p>
          <w:p w:rsidR="004A3602" w:rsidRDefault="004A3602" w:rsidP="00282811">
            <w:pPr>
              <w:pStyle w:val="M"/>
              <w:ind w:firstLine="0"/>
              <w:rPr>
                <w:rStyle w:val="a9"/>
                <w:b w:val="0"/>
                <w:sz w:val="18"/>
                <w:szCs w:val="18"/>
              </w:rPr>
            </w:pPr>
            <w:r>
              <w:rPr>
                <w:rStyle w:val="a9"/>
                <w:rFonts w:hint="eastAsia"/>
                <w:b w:val="0"/>
                <w:sz w:val="18"/>
                <w:szCs w:val="18"/>
              </w:rPr>
              <w:t>校验方法：</w:t>
            </w:r>
          </w:p>
          <w:p w:rsidR="004C62EC" w:rsidRPr="00AD1DFC" w:rsidRDefault="003D2C96" w:rsidP="0047471F">
            <w:pPr>
              <w:pStyle w:val="M"/>
              <w:ind w:firstLine="0"/>
              <w:rPr>
                <w:rStyle w:val="a9"/>
                <w:b w:val="0"/>
                <w:sz w:val="18"/>
                <w:szCs w:val="18"/>
              </w:rPr>
            </w:pPr>
            <w:r>
              <w:rPr>
                <w:rStyle w:val="a9"/>
                <w:rFonts w:hint="eastAsia"/>
                <w:b w:val="0"/>
                <w:sz w:val="18"/>
                <w:szCs w:val="18"/>
              </w:rPr>
              <w:t>CRC32</w:t>
            </w:r>
            <w:r w:rsidR="00D02573" w:rsidRPr="00D02573">
              <w:rPr>
                <w:rStyle w:val="a9"/>
                <w:rFonts w:hint="eastAsia"/>
                <w:b w:val="0"/>
                <w:sz w:val="18"/>
                <w:szCs w:val="18"/>
              </w:rPr>
              <w:t>。</w:t>
            </w:r>
            <w:r w:rsidR="004C62EC">
              <w:rPr>
                <w:rStyle w:val="a9"/>
                <w:rFonts w:hint="eastAsia"/>
                <w:b w:val="0"/>
                <w:sz w:val="18"/>
                <w:szCs w:val="18"/>
              </w:rPr>
              <w:t>包含</w:t>
            </w:r>
            <w:r w:rsidR="004C62EC">
              <w:rPr>
                <w:rStyle w:val="a9"/>
                <w:rFonts w:hint="eastAsia"/>
                <w:b w:val="0"/>
                <w:sz w:val="18"/>
                <w:szCs w:val="18"/>
              </w:rPr>
              <w:t>\0</w:t>
            </w:r>
          </w:p>
        </w:tc>
      </w:tr>
      <w:tr w:rsidR="00767257" w:rsidRPr="00AD1DFC" w:rsidTr="008468A4">
        <w:trPr>
          <w:trHeight w:val="343"/>
        </w:trPr>
        <w:tc>
          <w:tcPr>
            <w:tcW w:w="2840" w:type="dxa"/>
            <w:tcBorders>
              <w:top w:val="single" w:sz="4" w:space="0" w:color="000000"/>
              <w:left w:val="single" w:sz="4" w:space="0" w:color="000000"/>
              <w:bottom w:val="single" w:sz="4" w:space="0" w:color="000000"/>
              <w:right w:val="single" w:sz="4" w:space="0" w:color="000000"/>
            </w:tcBorders>
            <w:hideMark/>
          </w:tcPr>
          <w:p w:rsidR="00767257" w:rsidRPr="00AD1DFC" w:rsidRDefault="00767257" w:rsidP="008468A4">
            <w:pPr>
              <w:pStyle w:val="M"/>
              <w:ind w:firstLine="0"/>
              <w:rPr>
                <w:rStyle w:val="a9"/>
                <w:b w:val="0"/>
                <w:sz w:val="18"/>
                <w:szCs w:val="18"/>
              </w:rPr>
            </w:pPr>
            <w:r>
              <w:rPr>
                <w:rStyle w:val="a9"/>
                <w:rFonts w:hint="eastAsia"/>
                <w:b w:val="0"/>
                <w:sz w:val="18"/>
                <w:szCs w:val="18"/>
              </w:rPr>
              <w:t>创建日期</w:t>
            </w:r>
          </w:p>
        </w:tc>
        <w:tc>
          <w:tcPr>
            <w:tcW w:w="2841" w:type="dxa"/>
            <w:tcBorders>
              <w:top w:val="single" w:sz="4" w:space="0" w:color="000000"/>
              <w:left w:val="single" w:sz="4" w:space="0" w:color="000000"/>
              <w:bottom w:val="single" w:sz="4" w:space="0" w:color="000000"/>
              <w:right w:val="single" w:sz="4" w:space="0" w:color="000000"/>
            </w:tcBorders>
            <w:hideMark/>
          </w:tcPr>
          <w:p w:rsidR="00767257" w:rsidRPr="00AD1DFC" w:rsidRDefault="00767257" w:rsidP="008468A4">
            <w:pPr>
              <w:pStyle w:val="M"/>
              <w:ind w:firstLine="0"/>
              <w:rPr>
                <w:rStyle w:val="a9"/>
                <w:b w:val="0"/>
                <w:sz w:val="18"/>
                <w:szCs w:val="18"/>
              </w:rPr>
            </w:pPr>
            <w:r>
              <w:rPr>
                <w:rStyle w:val="a9"/>
                <w:rFonts w:hint="eastAsia"/>
                <w:b w:val="0"/>
                <w:sz w:val="18"/>
                <w:szCs w:val="18"/>
              </w:rPr>
              <w:t>64 </w:t>
            </w:r>
            <w:r>
              <w:rPr>
                <w:rStyle w:val="a9"/>
                <w:b w:val="0"/>
                <w:sz w:val="18"/>
                <w:szCs w:val="18"/>
              </w:rPr>
              <w:t>位</w:t>
            </w:r>
          </w:p>
        </w:tc>
        <w:tc>
          <w:tcPr>
            <w:tcW w:w="2841" w:type="dxa"/>
            <w:tcBorders>
              <w:top w:val="single" w:sz="4" w:space="0" w:color="000000"/>
              <w:left w:val="single" w:sz="4" w:space="0" w:color="000000"/>
              <w:bottom w:val="single" w:sz="4" w:space="0" w:color="000000"/>
              <w:right w:val="single" w:sz="4" w:space="0" w:color="000000"/>
            </w:tcBorders>
            <w:hideMark/>
          </w:tcPr>
          <w:p w:rsidR="00767257" w:rsidRPr="00AD1DFC" w:rsidRDefault="00767257" w:rsidP="008468A4">
            <w:pPr>
              <w:pStyle w:val="M"/>
              <w:ind w:firstLine="0"/>
              <w:rPr>
                <w:rStyle w:val="a9"/>
                <w:b w:val="0"/>
                <w:sz w:val="18"/>
                <w:szCs w:val="18"/>
              </w:rPr>
            </w:pPr>
            <w:r w:rsidRPr="00EC02BE">
              <w:rPr>
                <w:rStyle w:val="a9"/>
                <w:rFonts w:hint="eastAsia"/>
                <w:b w:val="0"/>
                <w:sz w:val="18"/>
                <w:szCs w:val="18"/>
              </w:rPr>
              <w:t>timestamp</w:t>
            </w:r>
          </w:p>
        </w:tc>
      </w:tr>
      <w:tr w:rsidR="00767257" w:rsidRPr="00AD1DFC" w:rsidTr="008468A4">
        <w:trPr>
          <w:trHeight w:val="343"/>
        </w:trPr>
        <w:tc>
          <w:tcPr>
            <w:tcW w:w="2840" w:type="dxa"/>
            <w:tcBorders>
              <w:top w:val="single" w:sz="4" w:space="0" w:color="000000"/>
              <w:left w:val="single" w:sz="4" w:space="0" w:color="000000"/>
              <w:bottom w:val="single" w:sz="4" w:space="0" w:color="000000"/>
              <w:right w:val="single" w:sz="4" w:space="0" w:color="000000"/>
            </w:tcBorders>
            <w:hideMark/>
          </w:tcPr>
          <w:p w:rsidR="00767257" w:rsidRPr="00AD1DFC" w:rsidRDefault="00767257" w:rsidP="008468A4">
            <w:pPr>
              <w:pStyle w:val="M"/>
              <w:ind w:firstLine="0"/>
              <w:rPr>
                <w:rStyle w:val="a9"/>
                <w:b w:val="0"/>
                <w:sz w:val="18"/>
                <w:szCs w:val="18"/>
              </w:rPr>
            </w:pPr>
            <w:r>
              <w:rPr>
                <w:rStyle w:val="a9"/>
                <w:rFonts w:hint="eastAsia"/>
                <w:b w:val="0"/>
                <w:sz w:val="18"/>
                <w:szCs w:val="18"/>
              </w:rPr>
              <w:t>试卷有效期</w:t>
            </w:r>
          </w:p>
        </w:tc>
        <w:tc>
          <w:tcPr>
            <w:tcW w:w="2841" w:type="dxa"/>
            <w:tcBorders>
              <w:top w:val="single" w:sz="4" w:space="0" w:color="000000"/>
              <w:left w:val="single" w:sz="4" w:space="0" w:color="000000"/>
              <w:bottom w:val="single" w:sz="4" w:space="0" w:color="000000"/>
              <w:right w:val="single" w:sz="4" w:space="0" w:color="000000"/>
            </w:tcBorders>
            <w:hideMark/>
          </w:tcPr>
          <w:p w:rsidR="00767257" w:rsidRPr="00AD1DFC" w:rsidRDefault="00767257" w:rsidP="008468A4">
            <w:pPr>
              <w:pStyle w:val="M"/>
              <w:ind w:firstLine="0"/>
              <w:rPr>
                <w:rStyle w:val="a9"/>
                <w:b w:val="0"/>
                <w:sz w:val="18"/>
                <w:szCs w:val="18"/>
              </w:rPr>
            </w:pPr>
            <w:r>
              <w:rPr>
                <w:rStyle w:val="a9"/>
                <w:rFonts w:hint="eastAsia"/>
                <w:b w:val="0"/>
                <w:sz w:val="18"/>
                <w:szCs w:val="18"/>
              </w:rPr>
              <w:t>64 </w:t>
            </w:r>
            <w:r>
              <w:rPr>
                <w:rStyle w:val="a9"/>
                <w:b w:val="0"/>
                <w:sz w:val="18"/>
                <w:szCs w:val="18"/>
              </w:rPr>
              <w:t>位</w:t>
            </w:r>
          </w:p>
        </w:tc>
        <w:tc>
          <w:tcPr>
            <w:tcW w:w="2841" w:type="dxa"/>
            <w:tcBorders>
              <w:top w:val="single" w:sz="4" w:space="0" w:color="000000"/>
              <w:left w:val="single" w:sz="4" w:space="0" w:color="000000"/>
              <w:bottom w:val="single" w:sz="4" w:space="0" w:color="000000"/>
              <w:right w:val="single" w:sz="4" w:space="0" w:color="000000"/>
            </w:tcBorders>
            <w:hideMark/>
          </w:tcPr>
          <w:p w:rsidR="00767257" w:rsidRPr="00AD1DFC" w:rsidRDefault="00767257" w:rsidP="008468A4">
            <w:pPr>
              <w:pStyle w:val="M"/>
              <w:ind w:firstLine="0"/>
              <w:rPr>
                <w:rStyle w:val="a9"/>
                <w:b w:val="0"/>
                <w:sz w:val="18"/>
                <w:szCs w:val="18"/>
              </w:rPr>
            </w:pPr>
            <w:r w:rsidRPr="00EC02BE">
              <w:rPr>
                <w:rStyle w:val="a9"/>
                <w:rFonts w:hint="eastAsia"/>
                <w:b w:val="0"/>
                <w:sz w:val="18"/>
                <w:szCs w:val="18"/>
              </w:rPr>
              <w:t>timestamp</w:t>
            </w:r>
          </w:p>
        </w:tc>
      </w:tr>
      <w:tr w:rsidR="008367B2" w:rsidRPr="00AD1DFC" w:rsidTr="00C013BB">
        <w:trPr>
          <w:trHeight w:val="343"/>
        </w:trPr>
        <w:tc>
          <w:tcPr>
            <w:tcW w:w="2840" w:type="dxa"/>
            <w:tcBorders>
              <w:top w:val="single" w:sz="4" w:space="0" w:color="000000"/>
              <w:left w:val="single" w:sz="4" w:space="0" w:color="000000"/>
              <w:bottom w:val="single" w:sz="4" w:space="0" w:color="000000"/>
              <w:right w:val="single" w:sz="4" w:space="0" w:color="000000"/>
            </w:tcBorders>
            <w:hideMark/>
          </w:tcPr>
          <w:p w:rsidR="008367B2" w:rsidRPr="00AD1DFC" w:rsidRDefault="00C013BB" w:rsidP="005C6BEE">
            <w:pPr>
              <w:pStyle w:val="M"/>
              <w:ind w:firstLine="0"/>
              <w:rPr>
                <w:rStyle w:val="a9"/>
                <w:b w:val="0"/>
                <w:sz w:val="18"/>
                <w:szCs w:val="18"/>
              </w:rPr>
            </w:pPr>
            <w:r>
              <w:rPr>
                <w:rStyle w:val="a9"/>
                <w:rFonts w:hint="eastAsia"/>
                <w:b w:val="0"/>
                <w:sz w:val="18"/>
                <w:szCs w:val="18"/>
              </w:rPr>
              <w:t>学校</w:t>
            </w:r>
            <w:r w:rsidR="005C6BEE">
              <w:rPr>
                <w:rStyle w:val="a9"/>
                <w:rFonts w:hint="eastAsia"/>
                <w:b w:val="0"/>
                <w:sz w:val="18"/>
                <w:szCs w:val="18"/>
              </w:rPr>
              <w:t>编号</w:t>
            </w:r>
          </w:p>
        </w:tc>
        <w:tc>
          <w:tcPr>
            <w:tcW w:w="2841" w:type="dxa"/>
            <w:tcBorders>
              <w:top w:val="single" w:sz="4" w:space="0" w:color="000000"/>
              <w:left w:val="single" w:sz="4" w:space="0" w:color="000000"/>
              <w:bottom w:val="single" w:sz="4" w:space="0" w:color="000000"/>
              <w:right w:val="single" w:sz="4" w:space="0" w:color="000000"/>
            </w:tcBorders>
            <w:hideMark/>
          </w:tcPr>
          <w:p w:rsidR="008367B2" w:rsidRPr="00AD1DFC" w:rsidRDefault="00C013BB" w:rsidP="00C013BB">
            <w:pPr>
              <w:pStyle w:val="M"/>
              <w:ind w:firstLine="0"/>
              <w:rPr>
                <w:rStyle w:val="a9"/>
                <w:b w:val="0"/>
                <w:sz w:val="18"/>
                <w:szCs w:val="18"/>
              </w:rPr>
            </w:pPr>
            <w:r>
              <w:rPr>
                <w:rStyle w:val="a9"/>
                <w:rFonts w:hint="eastAsia"/>
                <w:b w:val="0"/>
                <w:sz w:val="18"/>
                <w:szCs w:val="18"/>
              </w:rPr>
              <w:t>32</w:t>
            </w:r>
            <w:r>
              <w:rPr>
                <w:rStyle w:val="a9"/>
                <w:rFonts w:hint="eastAsia"/>
                <w:b w:val="0"/>
                <w:sz w:val="18"/>
                <w:szCs w:val="18"/>
              </w:rPr>
              <w:t>位</w:t>
            </w:r>
          </w:p>
        </w:tc>
        <w:tc>
          <w:tcPr>
            <w:tcW w:w="2841" w:type="dxa"/>
            <w:tcBorders>
              <w:top w:val="single" w:sz="4" w:space="0" w:color="000000"/>
              <w:left w:val="single" w:sz="4" w:space="0" w:color="000000"/>
              <w:bottom w:val="single" w:sz="4" w:space="0" w:color="000000"/>
              <w:right w:val="single" w:sz="4" w:space="0" w:color="000000"/>
            </w:tcBorders>
            <w:hideMark/>
          </w:tcPr>
          <w:p w:rsidR="008367B2" w:rsidRPr="00AD1DFC" w:rsidRDefault="008E75D5" w:rsidP="00C013BB">
            <w:pPr>
              <w:pStyle w:val="M"/>
              <w:ind w:firstLine="0"/>
              <w:rPr>
                <w:rStyle w:val="a9"/>
                <w:b w:val="0"/>
                <w:sz w:val="18"/>
                <w:szCs w:val="18"/>
              </w:rPr>
            </w:pPr>
            <w:r>
              <w:rPr>
                <w:rStyle w:val="a9"/>
                <w:rFonts w:hint="eastAsia"/>
                <w:b w:val="0"/>
                <w:sz w:val="18"/>
                <w:szCs w:val="18"/>
              </w:rPr>
              <w:t>用于</w:t>
            </w:r>
            <w:proofErr w:type="gramStart"/>
            <w:r>
              <w:rPr>
                <w:rStyle w:val="a9"/>
                <w:rFonts w:hint="eastAsia"/>
                <w:b w:val="0"/>
                <w:sz w:val="18"/>
                <w:szCs w:val="18"/>
              </w:rPr>
              <w:t>加密狗内校验</w:t>
            </w:r>
            <w:proofErr w:type="gramEnd"/>
          </w:p>
        </w:tc>
      </w:tr>
      <w:tr w:rsidR="008367B2" w:rsidRPr="00AD1DFC" w:rsidTr="00C013BB">
        <w:trPr>
          <w:trHeight w:val="343"/>
        </w:trPr>
        <w:tc>
          <w:tcPr>
            <w:tcW w:w="2840" w:type="dxa"/>
            <w:tcBorders>
              <w:top w:val="single" w:sz="4" w:space="0" w:color="000000"/>
              <w:left w:val="single" w:sz="4" w:space="0" w:color="000000"/>
              <w:bottom w:val="single" w:sz="4" w:space="0" w:color="000000"/>
              <w:right w:val="single" w:sz="4" w:space="0" w:color="000000"/>
            </w:tcBorders>
            <w:hideMark/>
          </w:tcPr>
          <w:p w:rsidR="008367B2" w:rsidRPr="00AD1DFC" w:rsidRDefault="00C013BB" w:rsidP="00C013BB">
            <w:pPr>
              <w:pStyle w:val="M"/>
              <w:ind w:firstLine="0"/>
              <w:rPr>
                <w:rStyle w:val="a9"/>
                <w:b w:val="0"/>
                <w:sz w:val="18"/>
                <w:szCs w:val="18"/>
              </w:rPr>
            </w:pPr>
            <w:r>
              <w:rPr>
                <w:rStyle w:val="a9"/>
                <w:rFonts w:hint="eastAsia"/>
                <w:b w:val="0"/>
                <w:sz w:val="18"/>
                <w:szCs w:val="18"/>
              </w:rPr>
              <w:t>学校</w:t>
            </w:r>
            <w:r w:rsidR="00A7438F">
              <w:rPr>
                <w:rStyle w:val="a9"/>
                <w:rFonts w:hint="eastAsia"/>
                <w:b w:val="0"/>
                <w:sz w:val="18"/>
                <w:szCs w:val="18"/>
              </w:rPr>
              <w:t>名称</w:t>
            </w:r>
          </w:p>
        </w:tc>
        <w:tc>
          <w:tcPr>
            <w:tcW w:w="2841" w:type="dxa"/>
            <w:tcBorders>
              <w:top w:val="single" w:sz="4" w:space="0" w:color="000000"/>
              <w:left w:val="single" w:sz="4" w:space="0" w:color="000000"/>
              <w:bottom w:val="single" w:sz="4" w:space="0" w:color="000000"/>
              <w:right w:val="single" w:sz="4" w:space="0" w:color="000000"/>
            </w:tcBorders>
            <w:hideMark/>
          </w:tcPr>
          <w:p w:rsidR="008367B2" w:rsidRPr="00AD1DFC" w:rsidRDefault="00DF0F11" w:rsidP="00C013BB">
            <w:pPr>
              <w:pStyle w:val="M"/>
              <w:ind w:firstLine="0"/>
              <w:rPr>
                <w:rStyle w:val="a9"/>
                <w:b w:val="0"/>
                <w:sz w:val="18"/>
                <w:szCs w:val="18"/>
              </w:rPr>
            </w:pPr>
            <w:r w:rsidRPr="00AD1DFC">
              <w:rPr>
                <w:rStyle w:val="a9"/>
                <w:rFonts w:hint="eastAsia"/>
                <w:b w:val="0"/>
                <w:sz w:val="18"/>
                <w:szCs w:val="18"/>
              </w:rPr>
              <w:t>STRING</w:t>
            </w:r>
          </w:p>
        </w:tc>
        <w:tc>
          <w:tcPr>
            <w:tcW w:w="2841" w:type="dxa"/>
            <w:tcBorders>
              <w:top w:val="single" w:sz="4" w:space="0" w:color="000000"/>
              <w:left w:val="single" w:sz="4" w:space="0" w:color="000000"/>
              <w:bottom w:val="single" w:sz="4" w:space="0" w:color="000000"/>
              <w:right w:val="single" w:sz="4" w:space="0" w:color="000000"/>
            </w:tcBorders>
            <w:hideMark/>
          </w:tcPr>
          <w:p w:rsidR="008367B2" w:rsidRPr="00AD1DFC" w:rsidRDefault="008E75D5" w:rsidP="00C013BB">
            <w:pPr>
              <w:pStyle w:val="M"/>
              <w:ind w:firstLine="0"/>
              <w:rPr>
                <w:rStyle w:val="a9"/>
                <w:b w:val="0"/>
                <w:sz w:val="18"/>
                <w:szCs w:val="18"/>
              </w:rPr>
            </w:pPr>
            <w:r>
              <w:rPr>
                <w:rStyle w:val="a9"/>
                <w:rFonts w:hint="eastAsia"/>
                <w:b w:val="0"/>
                <w:sz w:val="18"/>
                <w:szCs w:val="18"/>
              </w:rPr>
              <w:t>以</w:t>
            </w:r>
            <w:r>
              <w:rPr>
                <w:rStyle w:val="a9"/>
                <w:rFonts w:hint="eastAsia"/>
                <w:b w:val="0"/>
                <w:sz w:val="18"/>
                <w:szCs w:val="18"/>
              </w:rPr>
              <w:t>\0</w:t>
            </w:r>
            <w:r>
              <w:rPr>
                <w:rStyle w:val="a9"/>
                <w:rFonts w:hint="eastAsia"/>
                <w:b w:val="0"/>
                <w:sz w:val="18"/>
                <w:szCs w:val="18"/>
              </w:rPr>
              <w:t>结尾</w:t>
            </w:r>
          </w:p>
        </w:tc>
      </w:tr>
      <w:tr w:rsidR="008367B2" w:rsidRPr="00AD1DFC" w:rsidTr="00C013BB">
        <w:trPr>
          <w:trHeight w:val="343"/>
        </w:trPr>
        <w:tc>
          <w:tcPr>
            <w:tcW w:w="2840" w:type="dxa"/>
            <w:tcBorders>
              <w:top w:val="single" w:sz="4" w:space="0" w:color="000000"/>
              <w:left w:val="single" w:sz="4" w:space="0" w:color="000000"/>
              <w:bottom w:val="single" w:sz="4" w:space="0" w:color="000000"/>
              <w:right w:val="single" w:sz="4" w:space="0" w:color="000000"/>
            </w:tcBorders>
            <w:hideMark/>
          </w:tcPr>
          <w:p w:rsidR="008367B2" w:rsidRPr="00AD1DFC" w:rsidRDefault="008A01BC" w:rsidP="00C013BB">
            <w:pPr>
              <w:pStyle w:val="M"/>
              <w:ind w:firstLine="0"/>
              <w:rPr>
                <w:rStyle w:val="a9"/>
                <w:b w:val="0"/>
                <w:sz w:val="18"/>
                <w:szCs w:val="18"/>
              </w:rPr>
            </w:pPr>
            <w:r>
              <w:rPr>
                <w:rStyle w:val="a9"/>
                <w:rFonts w:hint="eastAsia"/>
                <w:b w:val="0"/>
                <w:sz w:val="18"/>
                <w:szCs w:val="18"/>
              </w:rPr>
              <w:t>p</w:t>
            </w:r>
            <w:r w:rsidR="004B6642">
              <w:rPr>
                <w:rStyle w:val="a9"/>
                <w:rFonts w:hint="eastAsia"/>
                <w:b w:val="0"/>
                <w:sz w:val="18"/>
                <w:szCs w:val="18"/>
              </w:rPr>
              <w:t>aper.xml</w:t>
            </w:r>
          </w:p>
        </w:tc>
        <w:tc>
          <w:tcPr>
            <w:tcW w:w="2841" w:type="dxa"/>
            <w:tcBorders>
              <w:top w:val="single" w:sz="4" w:space="0" w:color="000000"/>
              <w:left w:val="single" w:sz="4" w:space="0" w:color="000000"/>
              <w:bottom w:val="single" w:sz="4" w:space="0" w:color="000000"/>
              <w:right w:val="single" w:sz="4" w:space="0" w:color="000000"/>
            </w:tcBorders>
            <w:hideMark/>
          </w:tcPr>
          <w:p w:rsidR="008367B2" w:rsidRPr="00AD1DFC" w:rsidRDefault="004B6642" w:rsidP="00C013BB">
            <w:pPr>
              <w:pStyle w:val="M"/>
              <w:ind w:firstLine="0"/>
              <w:rPr>
                <w:rStyle w:val="a9"/>
                <w:b w:val="0"/>
                <w:sz w:val="18"/>
                <w:szCs w:val="18"/>
              </w:rPr>
            </w:pPr>
            <w:r w:rsidRPr="00AD1DFC">
              <w:rPr>
                <w:rStyle w:val="a9"/>
                <w:rFonts w:hint="eastAsia"/>
                <w:b w:val="0"/>
                <w:sz w:val="18"/>
                <w:szCs w:val="18"/>
              </w:rPr>
              <w:t>STRING</w:t>
            </w:r>
          </w:p>
        </w:tc>
        <w:tc>
          <w:tcPr>
            <w:tcW w:w="2841" w:type="dxa"/>
            <w:tcBorders>
              <w:top w:val="single" w:sz="4" w:space="0" w:color="000000"/>
              <w:left w:val="single" w:sz="4" w:space="0" w:color="000000"/>
              <w:bottom w:val="single" w:sz="4" w:space="0" w:color="000000"/>
              <w:right w:val="single" w:sz="4" w:space="0" w:color="000000"/>
            </w:tcBorders>
            <w:hideMark/>
          </w:tcPr>
          <w:p w:rsidR="008367B2" w:rsidRPr="00AD1DFC" w:rsidRDefault="004B6642" w:rsidP="00C013BB">
            <w:pPr>
              <w:pStyle w:val="M"/>
              <w:ind w:firstLine="0"/>
              <w:rPr>
                <w:rStyle w:val="a9"/>
                <w:b w:val="0"/>
                <w:sz w:val="18"/>
                <w:szCs w:val="18"/>
              </w:rPr>
            </w:pPr>
            <w:r>
              <w:rPr>
                <w:rStyle w:val="a9"/>
                <w:rFonts w:hint="eastAsia"/>
                <w:b w:val="0"/>
                <w:sz w:val="18"/>
                <w:szCs w:val="18"/>
              </w:rPr>
              <w:t>以</w:t>
            </w:r>
            <w:r>
              <w:rPr>
                <w:rStyle w:val="a9"/>
                <w:rFonts w:hint="eastAsia"/>
                <w:b w:val="0"/>
                <w:sz w:val="18"/>
                <w:szCs w:val="18"/>
              </w:rPr>
              <w:t>\0</w:t>
            </w:r>
            <w:r>
              <w:rPr>
                <w:rStyle w:val="a9"/>
                <w:rFonts w:hint="eastAsia"/>
                <w:b w:val="0"/>
                <w:sz w:val="18"/>
                <w:szCs w:val="18"/>
              </w:rPr>
              <w:t>结尾</w:t>
            </w:r>
          </w:p>
        </w:tc>
      </w:tr>
    </w:tbl>
    <w:p w:rsidR="003A4B3C" w:rsidRPr="000C6920" w:rsidRDefault="003A4B3C" w:rsidP="000C6920"/>
    <w:p w:rsidR="00D44D72" w:rsidRDefault="00AF77C8" w:rsidP="00E245A2">
      <w:pPr>
        <w:pStyle w:val="1"/>
        <w:numPr>
          <w:ilvl w:val="0"/>
          <w:numId w:val="15"/>
        </w:numPr>
      </w:pPr>
      <w:bookmarkStart w:id="28" w:name="_Toc286841200"/>
      <w:r>
        <w:rPr>
          <w:rFonts w:hint="eastAsia"/>
        </w:rPr>
        <w:t>试卷</w:t>
      </w:r>
      <w:r w:rsidR="00E34E54">
        <w:rPr>
          <w:rFonts w:hint="eastAsia"/>
        </w:rPr>
        <w:t>模型</w:t>
      </w:r>
      <w:bookmarkEnd w:id="28"/>
    </w:p>
    <w:p w:rsidR="00E930DA" w:rsidRDefault="00E930DA" w:rsidP="00E930DA">
      <w:pPr>
        <w:ind w:firstLine="420"/>
      </w:pPr>
      <w:r>
        <w:rPr>
          <w:rFonts w:hint="eastAsia"/>
        </w:rPr>
        <w:t>试卷采用树状结构组织。一个试卷含多个</w:t>
      </w:r>
      <w:r>
        <w:rPr>
          <w:rFonts w:hint="eastAsia"/>
        </w:rPr>
        <w:t>Part</w:t>
      </w:r>
      <w:r>
        <w:rPr>
          <w:rFonts w:hint="eastAsia"/>
        </w:rPr>
        <w:t>，一个</w:t>
      </w:r>
      <w:r>
        <w:rPr>
          <w:rFonts w:hint="eastAsia"/>
        </w:rPr>
        <w:t>Part</w:t>
      </w:r>
      <w:r>
        <w:rPr>
          <w:rFonts w:hint="eastAsia"/>
        </w:rPr>
        <w:t>包含多个</w:t>
      </w:r>
      <w:r>
        <w:rPr>
          <w:rFonts w:hint="eastAsia"/>
        </w:rPr>
        <w:t>Section</w:t>
      </w:r>
      <w:r>
        <w:rPr>
          <w:rFonts w:hint="eastAsia"/>
        </w:rPr>
        <w:t>，一个</w:t>
      </w:r>
      <w:r>
        <w:rPr>
          <w:rFonts w:hint="eastAsia"/>
        </w:rPr>
        <w:t>Section</w:t>
      </w:r>
      <w:r>
        <w:rPr>
          <w:rFonts w:hint="eastAsia"/>
        </w:rPr>
        <w:t>包含多个试题</w:t>
      </w:r>
      <w:r>
        <w:rPr>
          <w:rFonts w:hint="eastAsia"/>
        </w:rPr>
        <w:t>(A</w:t>
      </w:r>
      <w:r w:rsidRPr="005E1182">
        <w:t>ssessmentItem</w:t>
      </w:r>
      <w:r>
        <w:rPr>
          <w:rFonts w:hint="eastAsia"/>
        </w:rPr>
        <w:t>)</w:t>
      </w:r>
      <w:r>
        <w:rPr>
          <w:rFonts w:hint="eastAsia"/>
        </w:rPr>
        <w:t>。</w:t>
      </w:r>
    </w:p>
    <w:p w:rsidR="00E930DA" w:rsidRDefault="00E930DA" w:rsidP="00E930DA">
      <w:pPr>
        <w:ind w:firstLine="420"/>
      </w:pPr>
      <w:r>
        <w:rPr>
          <w:rFonts w:hint="eastAsia"/>
        </w:rPr>
        <w:t>同时，为了定义分时分块完成试卷</w:t>
      </w:r>
      <w:r>
        <w:rPr>
          <w:rFonts w:hint="eastAsia"/>
        </w:rPr>
        <w:t>(</w:t>
      </w:r>
      <w:r>
        <w:rPr>
          <w:rFonts w:hint="eastAsia"/>
        </w:rPr>
        <w:t>如写作题</w:t>
      </w:r>
      <w:r>
        <w:rPr>
          <w:rFonts w:hint="eastAsia"/>
        </w:rPr>
        <w:t>Write</w:t>
      </w:r>
      <w:r>
        <w:rPr>
          <w:rFonts w:hint="eastAsia"/>
        </w:rPr>
        <w:t>用时</w:t>
      </w:r>
      <w:r>
        <w:rPr>
          <w:rFonts w:hint="eastAsia"/>
        </w:rPr>
        <w:t>30</w:t>
      </w:r>
      <w:r>
        <w:rPr>
          <w:rFonts w:hint="eastAsia"/>
        </w:rPr>
        <w:t>分钟，做完后才能做其他内容。同时</w:t>
      </w:r>
      <w:r>
        <w:rPr>
          <w:rFonts w:hint="eastAsia"/>
        </w:rPr>
        <w:t>reading</w:t>
      </w:r>
      <w:r>
        <w:rPr>
          <w:rFonts w:hint="eastAsia"/>
        </w:rPr>
        <w:t>、</w:t>
      </w:r>
      <w:r>
        <w:rPr>
          <w:rFonts w:hint="eastAsia"/>
        </w:rPr>
        <w:t>cloze</w:t>
      </w:r>
      <w:r>
        <w:rPr>
          <w:rFonts w:hint="eastAsia"/>
        </w:rPr>
        <w:t>等</w:t>
      </w:r>
      <w:r>
        <w:rPr>
          <w:rFonts w:hint="eastAsia"/>
        </w:rPr>
        <w:t>Part</w:t>
      </w:r>
      <w:r>
        <w:rPr>
          <w:rFonts w:hint="eastAsia"/>
        </w:rPr>
        <w:t>则是在一起完成</w:t>
      </w:r>
      <w:r>
        <w:rPr>
          <w:rFonts w:hint="eastAsia"/>
        </w:rPr>
        <w:t>)</w:t>
      </w:r>
      <w:r>
        <w:rPr>
          <w:rFonts w:hint="eastAsia"/>
        </w:rPr>
        <w:t>，在</w:t>
      </w:r>
      <w:r>
        <w:rPr>
          <w:rFonts w:hint="eastAsia"/>
        </w:rPr>
        <w:t>Part</w:t>
      </w:r>
      <w:r>
        <w:rPr>
          <w:rFonts w:hint="eastAsia"/>
        </w:rPr>
        <w:t>的上层抽象出</w:t>
      </w:r>
      <w:r>
        <w:rPr>
          <w:rFonts w:hint="eastAsia"/>
        </w:rPr>
        <w:t>Group(</w:t>
      </w:r>
      <w:r>
        <w:rPr>
          <w:rFonts w:hint="eastAsia"/>
        </w:rPr>
        <w:t>组</w:t>
      </w:r>
      <w:r>
        <w:rPr>
          <w:rFonts w:hint="eastAsia"/>
        </w:rPr>
        <w:t>)</w:t>
      </w:r>
      <w:r>
        <w:rPr>
          <w:rFonts w:hint="eastAsia"/>
        </w:rPr>
        <w:t>模型。</w:t>
      </w:r>
      <w:r w:rsidR="00B60E5E">
        <w:rPr>
          <w:rFonts w:hint="eastAsia"/>
        </w:rPr>
        <w:t>另定义了时间控制节点</w:t>
      </w:r>
      <w:r w:rsidR="00A35D32">
        <w:rPr>
          <w:rFonts w:hint="eastAsia"/>
        </w:rPr>
        <w:t>Pause</w:t>
      </w:r>
      <w:r w:rsidR="00CA47CC">
        <w:rPr>
          <w:rFonts w:hint="eastAsia"/>
        </w:rPr>
        <w:t>-</w:t>
      </w:r>
      <w:r w:rsidR="00CB3B83">
        <w:rPr>
          <w:rFonts w:hint="eastAsia"/>
        </w:rPr>
        <w:t>暂停</w:t>
      </w:r>
      <w:r w:rsidR="00B60E5E">
        <w:rPr>
          <w:rFonts w:hint="eastAsia"/>
        </w:rPr>
        <w:t>。</w:t>
      </w:r>
    </w:p>
    <w:p w:rsidR="00E930DA" w:rsidRDefault="00E930DA" w:rsidP="00E930DA">
      <w:pPr>
        <w:ind w:firstLine="420"/>
      </w:pPr>
      <w:r>
        <w:rPr>
          <w:rFonts w:hint="eastAsia"/>
        </w:rPr>
        <w:t>因此，试卷可组织为</w:t>
      </w:r>
      <w:r w:rsidR="00024C77">
        <w:rPr>
          <w:rFonts w:hint="eastAsia"/>
        </w:rPr>
        <w:t>如图</w:t>
      </w:r>
      <w:r>
        <w:rPr>
          <w:rFonts w:hint="eastAsia"/>
        </w:rPr>
        <w:t>所示的</w:t>
      </w:r>
      <w:r w:rsidR="00644324">
        <w:rPr>
          <w:rFonts w:hint="eastAsia"/>
        </w:rPr>
        <w:t>层次</w:t>
      </w:r>
      <w:r>
        <w:rPr>
          <w:rFonts w:hint="eastAsia"/>
        </w:rPr>
        <w:t>结构：</w:t>
      </w:r>
    </w:p>
    <w:p w:rsidR="00E930DA" w:rsidRDefault="00A4507A" w:rsidP="00E930DA">
      <w:pPr>
        <w:ind w:firstLine="420"/>
      </w:pPr>
      <w:r>
        <w:pict>
          <v:group id="_x0000_s1217" editas="canvas" style="width:415.3pt;height:174.65pt;mso-position-horizontal-relative:char;mso-position-vertical-relative:line" coordorigin="2220,5075" coordsize="8306,3493">
            <o:lock v:ext="edit" aspectratio="t"/>
            <v:shape id="_x0000_s1218" type="#_x0000_t75" style="position:absolute;left:2220;top:5075;width:8306;height:3493" o:preferrelative="f">
              <v:fill o:detectmouseclick="t"/>
              <v:path o:extrusionok="t" o:connecttype="none"/>
              <o:lock v:ext="edit" text="t"/>
            </v:shape>
            <v:oval id="_x0000_s1219" style="position:absolute;left:5466;top:5178;width:1134;height:510;mso-width-percent:1000;mso-position-horizontal:center;mso-position-horizontal-relative:margin;mso-position-vertical:top;mso-position-vertical-relative:margin;mso-width-percent:1000;mso-width-relative:margin;mso-height-relative:margin;v-text-anchor:bottom" fillcolor="#fabf8f [1945]" strokecolor="#fabf8f [1945]" strokeweight="1pt">
              <v:fill color2="#fde9d9 [665]" angle="-45" focus="-50%" type="gradient"/>
              <v:shadow on="t" type="perspective" color="#974706 [1609]" opacity=".5" offset="1pt" offset2="-3pt"/>
              <v:textbox style="mso-next-textbox:#_x0000_s1219" inset="1.5mm,.3mm,1.5mm,.3mm">
                <w:txbxContent>
                  <w:p w:rsidR="00F968FC" w:rsidRPr="007D5AC1" w:rsidRDefault="00F968FC" w:rsidP="00312B24">
                    <w:pPr>
                      <w:jc w:val="center"/>
                      <w:rPr>
                        <w:sz w:val="18"/>
                        <w:szCs w:val="18"/>
                      </w:rPr>
                    </w:pPr>
                    <w:r w:rsidRPr="007D5AC1">
                      <w:rPr>
                        <w:rFonts w:hint="eastAsia"/>
                        <w:sz w:val="18"/>
                        <w:szCs w:val="18"/>
                      </w:rPr>
                      <w:t>Paper</w:t>
                    </w:r>
                  </w:p>
                </w:txbxContent>
              </v:textbox>
            </v:oval>
            <v:shape id="_x0000_s1226" type="#_x0000_t32" style="position:absolute;left:5127;top:5688;width:906;height:163;flip:x;mso-width-percent:1000;mso-position-horizontal-relative:margin;mso-position-vertical-relative:margin;mso-width-percent:1000;mso-width-relative:margin;mso-height-relative:margin" o:connectortype="straight" strokecolor="#fabf8f [1945]" strokeweight="1pt">
              <v:shadow type="perspective" color="#974706 [1609]" opacity=".5" offset="1pt" offset2="-3pt"/>
            </v:shape>
            <v:oval id="_x0000_s1250" style="position:absolute;left:4560;top:5851;width:1134;height:510;mso-width-percent:1000;mso-position-horizontal-relative:margin;mso-position-vertical-relative:margin;mso-width-percent:1000;mso-width-relative:margin;mso-height-relative:margin;v-text-anchor:bottom" fillcolor="#fabf8f [1945]" strokecolor="#fabf8f [1945]" strokeweight="1pt">
              <v:fill color2="#fde9d9 [665]" angle="-45" focus="-50%" type="gradient"/>
              <v:shadow on="t" type="perspective" color="#974706 [1609]" opacity=".5" offset="1pt" offset2="-3pt"/>
              <v:textbox style="mso-next-textbox:#_x0000_s1250" inset="1.5mm,.3mm,1.5mm,.3mm">
                <w:txbxContent>
                  <w:p w:rsidR="00F968FC" w:rsidRPr="007D5AC1" w:rsidRDefault="00F968FC" w:rsidP="00312B24">
                    <w:pPr>
                      <w:jc w:val="center"/>
                      <w:rPr>
                        <w:sz w:val="18"/>
                        <w:szCs w:val="18"/>
                      </w:rPr>
                    </w:pPr>
                    <w:r w:rsidRPr="007D5AC1">
                      <w:rPr>
                        <w:rFonts w:hint="eastAsia"/>
                        <w:sz w:val="18"/>
                        <w:szCs w:val="18"/>
                      </w:rPr>
                      <w:t>Group</w:t>
                    </w:r>
                  </w:p>
                </w:txbxContent>
              </v:textbox>
            </v:oval>
            <v:shape id="_x0000_s1251" type="#_x0000_t32" style="position:absolute;left:5528;top:6286;width:505;height:75;mso-width-percent:1000;mso-position-horizontal-relative:margin;mso-position-vertical-relative:margin;mso-width-percent:1000;mso-width-relative:margin;mso-height-relative:margin" o:connectortype="straight" strokecolor="#fabf8f [1945]" strokeweight="1pt">
              <v:shadow type="perspective" color="#974706 [1609]" opacity=".5" offset="1pt" offset2="-3pt"/>
            </v:shape>
            <v:oval id="_x0000_s1254" style="position:absolute;left:5466;top:6361;width:1134;height:510;mso-width-percent:1000;mso-position-horizontal-relative:margin;mso-position-vertical-relative:margin;mso-width-percent:1000;mso-width-relative:margin;mso-height-relative:margin;v-text-anchor:bottom" fillcolor="#fabf8f [1945]" strokecolor="#fabf8f [1945]" strokeweight="1pt">
              <v:fill color2="#fde9d9 [665]" angle="-45" focus="-50%" type="gradient"/>
              <v:shadow on="t" type="perspective" color="#974706 [1609]" opacity=".5" offset="1pt" offset2="-3pt"/>
              <v:textbox style="mso-next-textbox:#_x0000_s1254" inset="1.5mm,.3mm,1.5mm,.3mm">
                <w:txbxContent>
                  <w:p w:rsidR="00F968FC" w:rsidRPr="007D5AC1" w:rsidRDefault="00F968FC" w:rsidP="00312B24">
                    <w:pPr>
                      <w:jc w:val="center"/>
                      <w:rPr>
                        <w:sz w:val="18"/>
                        <w:szCs w:val="18"/>
                      </w:rPr>
                    </w:pPr>
                    <w:r w:rsidRPr="007D5AC1">
                      <w:rPr>
                        <w:rFonts w:hint="eastAsia"/>
                        <w:sz w:val="18"/>
                        <w:szCs w:val="18"/>
                      </w:rPr>
                      <w:t>Part</w:t>
                    </w:r>
                  </w:p>
                </w:txbxContent>
              </v:textbox>
            </v:oval>
            <v:shape id="_x0000_s1255" type="#_x0000_t32" style="position:absolute;left:4653;top:6796;width:979;height:317;flip:x;mso-width-percent:1000;mso-position-horizontal-relative:margin;mso-position-vertical-relative:margin;mso-width-percent:1000;mso-width-relative:margin;mso-height-relative:margin" o:connectortype="straight" strokecolor="#fabf8f [1945]" strokeweight="1pt">
              <v:shadow type="perspective" color="#974706 [1609]" opacity=".5" offset="1pt" offset2="-3pt"/>
            </v:shape>
            <v:oval id="_x0000_s1256" style="position:absolute;left:4086;top:7113;width:1134;height:510;mso-width-percent:1000;mso-position-horizontal-relative:margin;mso-position-vertical-relative:margin;mso-width-percent:1000;mso-width-relative:margin;mso-height-relative:margin;v-text-anchor:bottom" fillcolor="#fabf8f [1945]" strokecolor="#fabf8f [1945]" strokeweight="1pt">
              <v:fill color2="#fde9d9 [665]" angle="-45" focus="-50%" type="gradient"/>
              <v:shadow on="t" type="perspective" color="#974706 [1609]" opacity=".5" offset="1pt" offset2="-3pt"/>
              <v:textbox style="mso-next-textbox:#_x0000_s1256" inset="1.5mm,.3mm,1.5mm,.3mm">
                <w:txbxContent>
                  <w:p w:rsidR="00F968FC" w:rsidRPr="007D5AC1" w:rsidRDefault="00F968FC" w:rsidP="00312B24">
                    <w:pPr>
                      <w:jc w:val="center"/>
                      <w:rPr>
                        <w:sz w:val="18"/>
                        <w:szCs w:val="18"/>
                      </w:rPr>
                    </w:pPr>
                    <w:r>
                      <w:rPr>
                        <w:rFonts w:hint="eastAsia"/>
                        <w:sz w:val="18"/>
                        <w:szCs w:val="18"/>
                      </w:rPr>
                      <w:t>Prompt</w:t>
                    </w:r>
                  </w:p>
                </w:txbxContent>
              </v:textbox>
            </v:oval>
            <v:shape id="_x0000_s1257" type="#_x0000_t32" style="position:absolute;left:6033;top:7623;width:2;height:339;flip:x;mso-width-percent:1000;mso-position-horizontal-relative:margin;mso-position-vertical-relative:margin;mso-width-percent:1000;mso-width-relative:margin;mso-height-relative:margin" o:connectortype="straight" strokecolor="#fabf8f [1945]" strokeweight="1pt">
              <v:shadow type="perspective" color="#974706 [1609]" opacity=".5" offset="1pt" offset2="-3pt"/>
            </v:shape>
            <v:oval id="_x0000_s1260" style="position:absolute;left:5466;top:7962;width:1134;height:510;mso-width-percent:1000;mso-position-horizontal-relative:margin;mso-position-vertical-relative:margin;mso-width-percent:1000;mso-width-relative:margin;mso-height-relative:margin;v-text-anchor:bottom" fillcolor="#fabf8f [1945]" strokecolor="#fabf8f [1945]" strokeweight="1pt">
              <v:fill color2="#fde9d9 [665]" angle="-45" focus="-50%" type="gradient"/>
              <v:shadow on="t" type="perspective" color="#974706 [1609]" opacity=".5" offset="1pt" offset2="-3pt"/>
              <v:textbox style="mso-next-textbox:#_x0000_s1260" inset="1.5mm,.3mm,1.5mm,.3mm">
                <w:txbxContent>
                  <w:p w:rsidR="00F968FC" w:rsidRPr="007D5AC1" w:rsidRDefault="00F968FC" w:rsidP="00312B24">
                    <w:pPr>
                      <w:jc w:val="center"/>
                      <w:rPr>
                        <w:sz w:val="18"/>
                        <w:szCs w:val="18"/>
                      </w:rPr>
                    </w:pPr>
                    <w:r w:rsidRPr="007D5AC1">
                      <w:rPr>
                        <w:rFonts w:hint="eastAsia"/>
                        <w:sz w:val="18"/>
                        <w:szCs w:val="18"/>
                      </w:rPr>
                      <w:t>Item</w:t>
                    </w:r>
                  </w:p>
                </w:txbxContent>
              </v:textbox>
            </v:oval>
            <v:oval id="_x0000_s1262" style="position:absolute;left:3426;top:6361;width:1134;height:510;mso-width-percent:1000;mso-position-horizontal-relative:margin;mso-position-vertical-relative:margin;mso-width-percent:1000;mso-width-relative:margin;mso-height-relative:margin;v-text-anchor:bottom" fillcolor="#fabf8f [1945]" strokecolor="#fabf8f [1945]" strokeweight="1pt">
              <v:fill color2="#fde9d9 [665]" angle="-45" focus="-50%" type="gradient"/>
              <v:shadow on="t" type="perspective" color="#974706 [1609]" opacity=".5" offset="1pt" offset2="-3pt"/>
              <v:textbox style="mso-next-textbox:#_x0000_s1262" inset="1.5mm,.3mm,1.5mm,.3mm">
                <w:txbxContent>
                  <w:p w:rsidR="00F968FC" w:rsidRPr="007D5AC1" w:rsidRDefault="00F968FC" w:rsidP="00312B24">
                    <w:pPr>
                      <w:jc w:val="center"/>
                      <w:rPr>
                        <w:sz w:val="18"/>
                        <w:szCs w:val="18"/>
                      </w:rPr>
                    </w:pPr>
                    <w:r>
                      <w:rPr>
                        <w:rFonts w:hint="eastAsia"/>
                        <w:sz w:val="18"/>
                        <w:szCs w:val="18"/>
                      </w:rPr>
                      <w:t>Pause</w:t>
                    </w:r>
                  </w:p>
                </w:txbxContent>
              </v:textbox>
            </v:oval>
            <v:shape id="_x0000_s1263" type="#_x0000_t32" style="position:absolute;left:3993;top:6286;width:733;height:75;flip:x;mso-width-percent:1000;mso-position-horizontal-relative:margin;mso-position-vertical-relative:margin;mso-width-percent:1000;mso-width-relative:margin;mso-height-relative:margin" o:connectortype="straight" strokecolor="#fabf8f [1945]" strokeweight="1pt">
              <v:shadow type="perspective" color="#974706 [1609]" opacity=".5" offset="1pt" offset2="-3pt"/>
            </v:shape>
            <v:oval id="_x0000_s1264" style="position:absolute;left:6786;top:7113;width:1134;height:510;mso-width-percent:1000;mso-position-horizontal-relative:margin;mso-position-vertical-relative:margin;mso-width-percent:1000;mso-width-relative:margin;mso-height-relative:margin;v-text-anchor:bottom" fillcolor="#fabf8f [1945]" strokecolor="#fabf8f [1945]" strokeweight="1pt">
              <v:fill color2="#fde9d9 [665]" angle="-45" focus="-50%" type="gradient"/>
              <v:shadow on="t" type="perspective" color="#974706 [1609]" opacity=".5" offset="1pt" offset2="-3pt"/>
              <v:textbox style="mso-next-textbox:#_x0000_s1264" inset="1.5mm,.3mm,1.5mm,.3mm">
                <w:txbxContent>
                  <w:p w:rsidR="00F968FC" w:rsidRPr="007D5AC1" w:rsidRDefault="00F968FC" w:rsidP="00312B24">
                    <w:pPr>
                      <w:jc w:val="center"/>
                      <w:rPr>
                        <w:sz w:val="18"/>
                        <w:szCs w:val="18"/>
                      </w:rPr>
                    </w:pPr>
                    <w:r>
                      <w:rPr>
                        <w:rFonts w:hint="eastAsia"/>
                        <w:sz w:val="18"/>
                        <w:szCs w:val="18"/>
                      </w:rPr>
                      <w:t>Pause</w:t>
                    </w:r>
                  </w:p>
                </w:txbxContent>
              </v:textbox>
            </v:oval>
            <v:shape id="_x0000_s1265" type="#_x0000_t32" style="position:absolute;left:6434;top:6796;width:919;height:317;mso-width-percent:1000;mso-position-horizontal-relative:margin;mso-position-vertical-relative:margin;mso-width-percent:1000;mso-width-relative:margin;mso-height-relative:margin" o:connectortype="straight" strokecolor="#fabf8f [1945]" strokeweight="1pt">
              <v:shadow type="perspective" color="#974706 [1609]" opacity=".5" offset="1pt" offset2="-3pt"/>
            </v:shape>
            <v:oval id="_x0000_s1266" style="position:absolute;left:4086;top:7962;width:1134;height:510;mso-width-percent:1000;mso-position-horizontal-relative:margin;mso-position-vertical-relative:margin;mso-width-percent:1000;mso-width-relative:margin;mso-height-relative:margin;v-text-anchor:bottom" fillcolor="#fabf8f [1945]" strokecolor="#fabf8f [1945]" strokeweight="1pt">
              <v:fill color2="#fde9d9 [665]" angle="-45" focus="-50%" type="gradient"/>
              <v:shadow on="t" type="perspective" color="#974706 [1609]" opacity=".5" offset="1pt" offset2="-3pt"/>
              <v:textbox style="mso-next-textbox:#_x0000_s1266" inset="1.5mm,.3mm,1.5mm,.3mm">
                <w:txbxContent>
                  <w:p w:rsidR="00F968FC" w:rsidRPr="007D5AC1" w:rsidRDefault="00F968FC" w:rsidP="00312B24">
                    <w:pPr>
                      <w:jc w:val="center"/>
                      <w:rPr>
                        <w:sz w:val="18"/>
                        <w:szCs w:val="18"/>
                      </w:rPr>
                    </w:pPr>
                    <w:r w:rsidRPr="007D5AC1">
                      <w:rPr>
                        <w:rFonts w:hint="eastAsia"/>
                        <w:sz w:val="18"/>
                        <w:szCs w:val="18"/>
                      </w:rPr>
                      <w:t>Prompt</w:t>
                    </w:r>
                  </w:p>
                </w:txbxContent>
              </v:textbox>
            </v:oval>
            <v:oval id="_x0000_s1267" style="position:absolute;left:6786;top:8058;width:1134;height:510;mso-width-percent:1000;mso-position-horizontal-relative:margin;mso-position-vertical-relative:margin;mso-width-percent:1000;mso-width-relative:margin;mso-height-relative:margin;v-text-anchor:bottom" fillcolor="#fabf8f [1945]" strokecolor="#fabf8f [1945]" strokeweight="1pt">
              <v:fill color2="#fde9d9 [665]" angle="-45" focus="-50%" type="gradient"/>
              <v:shadow on="t" type="perspective" color="#974706 [1609]" opacity=".5" offset="1pt" offset2="-3pt"/>
              <v:textbox style="mso-next-textbox:#_x0000_s1267" inset="1.5mm,.3mm,1.5mm,.3mm">
                <w:txbxContent>
                  <w:p w:rsidR="00F968FC" w:rsidRPr="007D5AC1" w:rsidRDefault="00F968FC" w:rsidP="00312B24">
                    <w:pPr>
                      <w:jc w:val="center"/>
                      <w:rPr>
                        <w:sz w:val="18"/>
                        <w:szCs w:val="18"/>
                      </w:rPr>
                    </w:pPr>
                    <w:r>
                      <w:rPr>
                        <w:rFonts w:hint="eastAsia"/>
                        <w:sz w:val="18"/>
                        <w:szCs w:val="18"/>
                      </w:rPr>
                      <w:t>Pause</w:t>
                    </w:r>
                  </w:p>
                </w:txbxContent>
              </v:textbox>
            </v:oval>
            <v:shape id="_x0000_s1268" type="#_x0000_t32" style="position:absolute;left:4653;top:7548;width:981;height:414;flip:x;mso-width-percent:1000;mso-position-horizontal-relative:margin;mso-position-vertical-relative:margin;mso-width-percent:1000;mso-width-relative:margin;mso-height-relative:margin" o:connectortype="straight" strokecolor="#fabf8f [1945]" strokeweight="1pt">
              <v:shadow type="perspective" color="#974706 [1609]" opacity=".5" offset="1pt" offset2="-3pt"/>
            </v:shape>
            <v:shape id="_x0000_s1269" type="#_x0000_t32" style="position:absolute;left:6436;top:7548;width:917;height:510;mso-width-percent:1000;mso-position-horizontal-relative:margin;mso-position-vertical-relative:margin;mso-width-percent:1000;mso-width-relative:margin;mso-height-relative:margin" o:connectortype="straight" strokecolor="#fabf8f [1945]" strokeweight="1pt">
              <v:shadow type="perspective" color="#974706 [1609]" opacity=".5" offset="1pt" offset2="-3pt"/>
            </v:shape>
            <v:oval id="_x0000_s1325" style="position:absolute;left:5468;top:7113;width:1134;height:510;mso-width-percent:1000;mso-position-horizontal-relative:margin;mso-position-vertical-relative:margin;mso-width-percent:1000;mso-width-relative:margin;mso-height-relative:margin;v-text-anchor:bottom" fillcolor="#fabf8f [1945]" strokecolor="#fabf8f [1945]" strokeweight="1pt">
              <v:fill color2="#fde9d9 [665]" angle="-45" focus="-50%" type="gradient"/>
              <v:shadow on="t" type="perspective" color="#974706 [1609]" opacity=".5" offset="1pt" offset2="-3pt"/>
              <v:textbox style="mso-next-textbox:#_x0000_s1325" inset="1.5mm,.3mm,1.5mm,.3mm">
                <w:txbxContent>
                  <w:p w:rsidR="00F968FC" w:rsidRPr="007D5AC1" w:rsidRDefault="00F968FC" w:rsidP="00312B24">
                    <w:pPr>
                      <w:jc w:val="center"/>
                      <w:rPr>
                        <w:sz w:val="18"/>
                        <w:szCs w:val="18"/>
                      </w:rPr>
                    </w:pPr>
                    <w:r>
                      <w:rPr>
                        <w:rFonts w:hint="eastAsia"/>
                        <w:sz w:val="18"/>
                        <w:szCs w:val="18"/>
                      </w:rPr>
                      <w:t>Section</w:t>
                    </w:r>
                  </w:p>
                </w:txbxContent>
              </v:textbox>
            </v:oval>
            <v:shape id="_x0000_s1326" type="#_x0000_t32" style="position:absolute;left:6033;top:6871;width:2;height:242;mso-width-percent:1000;mso-position-horizontal-relative:margin;mso-position-vertical-relative:margin;mso-width-percent:1000;mso-width-relative:margin;mso-height-relative:margin" o:connectortype="straight" strokecolor="#fabf8f [1945]" strokeweight="1pt">
              <v:shadow type="perspective" color="#974706 [1609]" opacity=".5" offset="1pt" offset2="-3pt"/>
            </v:shape>
            <w10:wrap type="none"/>
            <w10:anchorlock/>
          </v:group>
        </w:pict>
      </w:r>
    </w:p>
    <w:p w:rsidR="00E930DA" w:rsidRDefault="00E930DA" w:rsidP="00E930DA">
      <w:pPr>
        <w:ind w:firstLine="420"/>
        <w:jc w:val="center"/>
      </w:pPr>
      <w:r>
        <w:rPr>
          <w:rFonts w:hint="eastAsia"/>
        </w:rPr>
        <w:t>图</w:t>
      </w:r>
      <w:r w:rsidR="00C30016">
        <w:rPr>
          <w:rFonts w:hint="eastAsia"/>
        </w:rPr>
        <w:t>3-</w:t>
      </w:r>
      <w:r>
        <w:rPr>
          <w:rFonts w:hint="eastAsia"/>
        </w:rPr>
        <w:t>1</w:t>
      </w:r>
      <w:r>
        <w:rPr>
          <w:rFonts w:hint="eastAsia"/>
        </w:rPr>
        <w:t>试卷组织结构</w:t>
      </w:r>
    </w:p>
    <w:p w:rsidR="00015B2C" w:rsidRDefault="00015B2C" w:rsidP="00E930DA">
      <w:pPr>
        <w:ind w:firstLine="420"/>
        <w:jc w:val="center"/>
      </w:pPr>
    </w:p>
    <w:p w:rsidR="00E930DA" w:rsidRDefault="00FE2AFF" w:rsidP="006B6C10">
      <w:pPr>
        <w:ind w:firstLine="420"/>
      </w:pPr>
      <w:r>
        <w:rPr>
          <w:rFonts w:hint="eastAsia"/>
        </w:rPr>
        <w:t>此</w:t>
      </w:r>
      <w:r w:rsidR="00015B2C">
        <w:rPr>
          <w:rFonts w:hint="eastAsia"/>
        </w:rPr>
        <w:t>结构用</w:t>
      </w:r>
      <w:r w:rsidR="00015B2C">
        <w:rPr>
          <w:rFonts w:hint="eastAsia"/>
        </w:rPr>
        <w:t>XML</w:t>
      </w:r>
      <w:r w:rsidR="00015B2C">
        <w:rPr>
          <w:rFonts w:hint="eastAsia"/>
        </w:rPr>
        <w:t>描述，</w:t>
      </w:r>
      <w:r w:rsidR="00015B2C">
        <w:rPr>
          <w:rFonts w:hint="eastAsia"/>
        </w:rPr>
        <w:t>XML</w:t>
      </w:r>
      <w:r w:rsidR="00015B2C">
        <w:rPr>
          <w:rFonts w:hint="eastAsia"/>
        </w:rPr>
        <w:t>描述文件即为</w:t>
      </w:r>
      <w:r w:rsidR="00015B2C" w:rsidRPr="005D20AE">
        <w:rPr>
          <w:rFonts w:hint="eastAsia"/>
        </w:rPr>
        <w:t>试卷索引</w:t>
      </w:r>
      <w:r w:rsidR="00015B2C">
        <w:rPr>
          <w:rFonts w:hint="eastAsia"/>
        </w:rPr>
        <w:t>。</w:t>
      </w:r>
    </w:p>
    <w:p w:rsidR="00C1406D" w:rsidRPr="00C1406D" w:rsidRDefault="003D567F" w:rsidP="006B6C10">
      <w:pPr>
        <w:ind w:firstLine="420"/>
      </w:pPr>
      <w:r>
        <w:rPr>
          <w:rFonts w:hint="eastAsia"/>
        </w:rPr>
        <w:t>本章</w:t>
      </w:r>
      <w:r w:rsidR="001B1585">
        <w:rPr>
          <w:rFonts w:hint="eastAsia"/>
        </w:rPr>
        <w:t>定义</w:t>
      </w:r>
      <w:r w:rsidR="001B1585" w:rsidRPr="005D20AE">
        <w:rPr>
          <w:rFonts w:hint="eastAsia"/>
        </w:rPr>
        <w:t>试卷</w:t>
      </w:r>
      <w:r w:rsidR="00915218" w:rsidRPr="005D20AE">
        <w:rPr>
          <w:rFonts w:hint="eastAsia"/>
        </w:rPr>
        <w:t>索引</w:t>
      </w:r>
      <w:r w:rsidR="003B7DD6" w:rsidRPr="005D20AE">
        <w:rPr>
          <w:rFonts w:hint="eastAsia"/>
        </w:rPr>
        <w:t>中</w:t>
      </w:r>
      <w:r w:rsidR="003B7DD6">
        <w:rPr>
          <w:rFonts w:hint="eastAsia"/>
        </w:rPr>
        <w:t>试卷部分</w:t>
      </w:r>
      <w:r w:rsidR="001B1585">
        <w:rPr>
          <w:rFonts w:hint="eastAsia"/>
        </w:rPr>
        <w:t>的组成结构。</w:t>
      </w:r>
    </w:p>
    <w:p w:rsidR="00071EDB" w:rsidRDefault="00071EDB" w:rsidP="00E245A2">
      <w:pPr>
        <w:pStyle w:val="2"/>
        <w:numPr>
          <w:ilvl w:val="1"/>
          <w:numId w:val="15"/>
        </w:numPr>
      </w:pPr>
      <w:bookmarkStart w:id="29" w:name="_Toc286841201"/>
      <w:r>
        <w:t>P</w:t>
      </w:r>
      <w:r>
        <w:rPr>
          <w:rFonts w:hint="eastAsia"/>
        </w:rPr>
        <w:t>aper</w:t>
      </w:r>
      <w:bookmarkEnd w:id="29"/>
      <w:r w:rsidR="00F5331B">
        <w:t xml:space="preserve"> </w:t>
      </w:r>
    </w:p>
    <w:p w:rsidR="00AF5562" w:rsidRDefault="00AF5562" w:rsidP="00AF5562">
      <w:pPr>
        <w:pStyle w:val="M"/>
        <w:ind w:firstLine="0"/>
      </w:pPr>
      <w:r w:rsidRPr="00A3643D">
        <w:rPr>
          <w:rStyle w:val="1Char0"/>
          <w:rFonts w:hint="eastAsia"/>
        </w:rPr>
        <w:t>概述：</w:t>
      </w:r>
      <w:r w:rsidR="00BC1D6F">
        <w:rPr>
          <w:rFonts w:hint="eastAsia"/>
        </w:rPr>
        <w:t>Paper</w:t>
      </w:r>
      <w:r w:rsidR="0006636C">
        <w:rPr>
          <w:rFonts w:hint="eastAsia"/>
        </w:rPr>
        <w:t>节点为</w:t>
      </w:r>
      <w:r w:rsidR="0006636C" w:rsidRPr="005D20AE">
        <w:rPr>
          <w:rFonts w:hint="eastAsia"/>
        </w:rPr>
        <w:t>试卷索引</w:t>
      </w:r>
      <w:r w:rsidR="0006636C">
        <w:rPr>
          <w:rFonts w:hint="eastAsia"/>
        </w:rPr>
        <w:t>文件根节点，它</w:t>
      </w:r>
      <w:r w:rsidR="005520E5">
        <w:rPr>
          <w:rFonts w:hint="eastAsia"/>
        </w:rPr>
        <w:t>指定</w:t>
      </w:r>
      <w:r w:rsidR="001F1EB6">
        <w:rPr>
          <w:rFonts w:hint="eastAsia"/>
        </w:rPr>
        <w:t>试卷属性</w:t>
      </w:r>
      <w:r>
        <w:rPr>
          <w:rFonts w:hint="eastAsia"/>
        </w:rPr>
        <w:t>。</w:t>
      </w:r>
    </w:p>
    <w:p w:rsidR="00AF5562" w:rsidRDefault="00AF5562" w:rsidP="00AF5562">
      <w:pPr>
        <w:pStyle w:val="M"/>
        <w:ind w:firstLine="0"/>
      </w:pPr>
      <w:r w:rsidRPr="00A3643D">
        <w:rPr>
          <w:rStyle w:val="a9"/>
          <w:rFonts w:hint="eastAsia"/>
        </w:rPr>
        <w:t>包含：</w:t>
      </w:r>
      <w:proofErr w:type="gramStart"/>
      <w:r w:rsidR="00B17911">
        <w:rPr>
          <w:rFonts w:hint="eastAsia"/>
        </w:rPr>
        <w:t>group</w:t>
      </w:r>
      <w:r w:rsidR="00C30E9C">
        <w:rPr>
          <w:rFonts w:hint="eastAsia"/>
        </w:rPr>
        <w:t>(</w:t>
      </w:r>
      <w:proofErr w:type="gramEnd"/>
      <w:r w:rsidR="00C30E9C">
        <w:rPr>
          <w:rFonts w:hint="eastAsia"/>
        </w:rPr>
        <w:t>1..</w:t>
      </w:r>
      <w:r w:rsidR="00B374BD">
        <w:rPr>
          <w:rFonts w:hint="eastAsia"/>
        </w:rPr>
        <w:t>*</w:t>
      </w:r>
      <w:r w:rsidR="00C30E9C">
        <w:rPr>
          <w:rFonts w:hint="eastAsia"/>
        </w:rPr>
        <w:t>)</w:t>
      </w:r>
      <w:r w:rsidR="003134C3">
        <w:rPr>
          <w:rFonts w:hint="eastAsia"/>
        </w:rPr>
        <w:t>-</w:t>
      </w:r>
      <w:r w:rsidR="003134C3">
        <w:rPr>
          <w:rFonts w:hint="eastAsia"/>
        </w:rPr>
        <w:t>时间控制组</w:t>
      </w:r>
    </w:p>
    <w:p w:rsidR="000F7B91" w:rsidRDefault="000F7B91" w:rsidP="00AF5562">
      <w:pPr>
        <w:pStyle w:val="M"/>
        <w:ind w:firstLine="0"/>
        <w:rPr>
          <w:b/>
        </w:rPr>
      </w:pPr>
      <w:r w:rsidRPr="000F7B91">
        <w:rPr>
          <w:rFonts w:hint="eastAsia"/>
          <w:b/>
        </w:rPr>
        <w:t>属性：</w:t>
      </w:r>
    </w:p>
    <w:p w:rsidR="00A05955" w:rsidRDefault="00A05955" w:rsidP="00AF5562">
      <w:pPr>
        <w:pStyle w:val="M"/>
        <w:ind w:firstLine="0"/>
        <w:rPr>
          <w:b/>
        </w:rPr>
      </w:pPr>
    </w:p>
    <w:p w:rsidR="00322A19" w:rsidRDefault="00702882" w:rsidP="00F85A02">
      <w:pPr>
        <w:pStyle w:val="af8"/>
        <w:rPr>
          <w:rStyle w:val="a9"/>
        </w:rPr>
      </w:pPr>
      <w:r w:rsidRPr="00242408">
        <w:rPr>
          <w:rFonts w:hint="eastAsia"/>
        </w:rPr>
        <w:t>表</w:t>
      </w:r>
      <w:r w:rsidRPr="00242408">
        <w:rPr>
          <w:rFonts w:hint="eastAsia"/>
        </w:rPr>
        <w:t xml:space="preserve"> </w:t>
      </w:r>
      <w:r>
        <w:rPr>
          <w:rFonts w:hint="eastAsia"/>
        </w:rPr>
        <w:t>3-</w:t>
      </w:r>
      <w:r w:rsidR="002D5A4F">
        <w:rPr>
          <w:rFonts w:hint="eastAsia"/>
        </w:rPr>
        <w:t>1</w:t>
      </w:r>
      <w:r>
        <w:rPr>
          <w:rFonts w:hint="eastAsia"/>
        </w:rPr>
        <w:t xml:space="preserve"> Paper</w:t>
      </w:r>
      <w:r>
        <w:rPr>
          <w:rFonts w:hint="eastAsia"/>
        </w:rPr>
        <w:t>属性表</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74"/>
        <w:gridCol w:w="2103"/>
        <w:gridCol w:w="2133"/>
        <w:gridCol w:w="2112"/>
      </w:tblGrid>
      <w:tr w:rsidR="000C69B3" w:rsidRPr="004234C2" w:rsidTr="00B30931">
        <w:tc>
          <w:tcPr>
            <w:tcW w:w="2174" w:type="dxa"/>
            <w:tcBorders>
              <w:top w:val="single" w:sz="4" w:space="0" w:color="000000"/>
              <w:left w:val="single" w:sz="4" w:space="0" w:color="000000"/>
              <w:bottom w:val="single" w:sz="4" w:space="0" w:color="000000"/>
              <w:right w:val="single" w:sz="4" w:space="0" w:color="000000"/>
            </w:tcBorders>
            <w:hideMark/>
          </w:tcPr>
          <w:p w:rsidR="00AF5562" w:rsidRPr="004234C2" w:rsidRDefault="00AF5562">
            <w:pPr>
              <w:pStyle w:val="M"/>
              <w:ind w:firstLine="0"/>
              <w:rPr>
                <w:rStyle w:val="a9"/>
                <w:b w:val="0"/>
                <w:sz w:val="18"/>
                <w:szCs w:val="18"/>
              </w:rPr>
            </w:pPr>
            <w:r w:rsidRPr="004234C2">
              <w:rPr>
                <w:rStyle w:val="a9"/>
                <w:rFonts w:hint="eastAsia"/>
                <w:b w:val="0"/>
                <w:sz w:val="18"/>
                <w:szCs w:val="18"/>
              </w:rPr>
              <w:t>名称</w:t>
            </w:r>
          </w:p>
        </w:tc>
        <w:tc>
          <w:tcPr>
            <w:tcW w:w="2103" w:type="dxa"/>
            <w:tcBorders>
              <w:top w:val="single" w:sz="4" w:space="0" w:color="000000"/>
              <w:left w:val="single" w:sz="4" w:space="0" w:color="000000"/>
              <w:bottom w:val="single" w:sz="4" w:space="0" w:color="000000"/>
              <w:right w:val="single" w:sz="4" w:space="0" w:color="000000"/>
            </w:tcBorders>
            <w:hideMark/>
          </w:tcPr>
          <w:p w:rsidR="00AF5562" w:rsidRPr="004234C2" w:rsidRDefault="00AF5562">
            <w:pPr>
              <w:pStyle w:val="M"/>
              <w:ind w:firstLine="0"/>
              <w:rPr>
                <w:rStyle w:val="a9"/>
                <w:b w:val="0"/>
                <w:sz w:val="18"/>
                <w:szCs w:val="18"/>
              </w:rPr>
            </w:pPr>
            <w:r w:rsidRPr="004234C2">
              <w:rPr>
                <w:rStyle w:val="a9"/>
                <w:rFonts w:hint="eastAsia"/>
                <w:b w:val="0"/>
                <w:sz w:val="18"/>
                <w:szCs w:val="18"/>
              </w:rPr>
              <w:t>限制</w:t>
            </w:r>
          </w:p>
        </w:tc>
        <w:tc>
          <w:tcPr>
            <w:tcW w:w="2133" w:type="dxa"/>
            <w:tcBorders>
              <w:top w:val="single" w:sz="4" w:space="0" w:color="000000"/>
              <w:left w:val="single" w:sz="4" w:space="0" w:color="000000"/>
              <w:bottom w:val="single" w:sz="4" w:space="0" w:color="000000"/>
              <w:right w:val="single" w:sz="4" w:space="0" w:color="000000"/>
            </w:tcBorders>
            <w:hideMark/>
          </w:tcPr>
          <w:p w:rsidR="00AF5562" w:rsidRPr="004234C2" w:rsidRDefault="00AF5562">
            <w:pPr>
              <w:pStyle w:val="M"/>
              <w:ind w:firstLine="0"/>
              <w:rPr>
                <w:rStyle w:val="a9"/>
                <w:b w:val="0"/>
                <w:sz w:val="18"/>
                <w:szCs w:val="18"/>
              </w:rPr>
            </w:pPr>
            <w:r w:rsidRPr="004234C2">
              <w:rPr>
                <w:rStyle w:val="a9"/>
                <w:rFonts w:hint="eastAsia"/>
                <w:b w:val="0"/>
                <w:sz w:val="18"/>
                <w:szCs w:val="18"/>
              </w:rPr>
              <w:t>类型</w:t>
            </w:r>
          </w:p>
        </w:tc>
        <w:tc>
          <w:tcPr>
            <w:tcW w:w="2112" w:type="dxa"/>
            <w:tcBorders>
              <w:top w:val="single" w:sz="4" w:space="0" w:color="000000"/>
              <w:left w:val="single" w:sz="4" w:space="0" w:color="000000"/>
              <w:bottom w:val="single" w:sz="4" w:space="0" w:color="000000"/>
              <w:right w:val="single" w:sz="4" w:space="0" w:color="000000"/>
            </w:tcBorders>
            <w:hideMark/>
          </w:tcPr>
          <w:p w:rsidR="00AF5562" w:rsidRPr="004234C2" w:rsidRDefault="00AF5562">
            <w:pPr>
              <w:pStyle w:val="M"/>
              <w:ind w:firstLine="0"/>
              <w:rPr>
                <w:rStyle w:val="a9"/>
                <w:b w:val="0"/>
                <w:sz w:val="18"/>
                <w:szCs w:val="18"/>
              </w:rPr>
            </w:pPr>
            <w:r w:rsidRPr="004234C2">
              <w:rPr>
                <w:rStyle w:val="a9"/>
                <w:rFonts w:hint="eastAsia"/>
                <w:b w:val="0"/>
                <w:sz w:val="18"/>
                <w:szCs w:val="18"/>
              </w:rPr>
              <w:t>备注</w:t>
            </w:r>
          </w:p>
        </w:tc>
      </w:tr>
      <w:tr w:rsidR="000C69B3" w:rsidRPr="004234C2" w:rsidTr="00B30931">
        <w:tc>
          <w:tcPr>
            <w:tcW w:w="2174" w:type="dxa"/>
            <w:tcBorders>
              <w:top w:val="single" w:sz="4" w:space="0" w:color="000000"/>
              <w:left w:val="single" w:sz="4" w:space="0" w:color="000000"/>
              <w:bottom w:val="single" w:sz="4" w:space="0" w:color="000000"/>
              <w:right w:val="single" w:sz="4" w:space="0" w:color="000000"/>
            </w:tcBorders>
            <w:hideMark/>
          </w:tcPr>
          <w:p w:rsidR="00AF5562" w:rsidRPr="004234C2" w:rsidRDefault="00453ED1" w:rsidP="00453ED1">
            <w:pPr>
              <w:pStyle w:val="aa"/>
              <w:rPr>
                <w:rStyle w:val="a9"/>
                <w:b w:val="0"/>
                <w:bCs w:val="0"/>
                <w:sz w:val="18"/>
                <w:szCs w:val="18"/>
              </w:rPr>
            </w:pPr>
            <w:r w:rsidRPr="004234C2">
              <w:rPr>
                <w:rFonts w:ascii="Calibri" w:hAnsi="Calibri"/>
                <w:sz w:val="18"/>
                <w:szCs w:val="18"/>
              </w:rPr>
              <w:t>identifier</w:t>
            </w:r>
          </w:p>
        </w:tc>
        <w:tc>
          <w:tcPr>
            <w:tcW w:w="2103" w:type="dxa"/>
            <w:tcBorders>
              <w:top w:val="single" w:sz="4" w:space="0" w:color="000000"/>
              <w:left w:val="single" w:sz="4" w:space="0" w:color="000000"/>
              <w:bottom w:val="single" w:sz="4" w:space="0" w:color="000000"/>
              <w:right w:val="single" w:sz="4" w:space="0" w:color="000000"/>
            </w:tcBorders>
            <w:hideMark/>
          </w:tcPr>
          <w:p w:rsidR="00AF5562" w:rsidRPr="004234C2" w:rsidRDefault="00AF5562">
            <w:pPr>
              <w:pStyle w:val="M"/>
              <w:ind w:firstLine="0"/>
              <w:rPr>
                <w:rStyle w:val="a9"/>
                <w:b w:val="0"/>
                <w:sz w:val="18"/>
                <w:szCs w:val="18"/>
              </w:rPr>
            </w:pPr>
            <w:r w:rsidRPr="004234C2">
              <w:rPr>
                <w:rStyle w:val="a9"/>
                <w:b w:val="0"/>
                <w:sz w:val="18"/>
                <w:szCs w:val="18"/>
              </w:rPr>
              <w:t>1</w:t>
            </w:r>
          </w:p>
        </w:tc>
        <w:tc>
          <w:tcPr>
            <w:tcW w:w="2133" w:type="dxa"/>
            <w:tcBorders>
              <w:top w:val="single" w:sz="4" w:space="0" w:color="000000"/>
              <w:left w:val="single" w:sz="4" w:space="0" w:color="000000"/>
              <w:bottom w:val="single" w:sz="4" w:space="0" w:color="000000"/>
              <w:right w:val="single" w:sz="4" w:space="0" w:color="000000"/>
            </w:tcBorders>
            <w:hideMark/>
          </w:tcPr>
          <w:p w:rsidR="00AF5562" w:rsidRPr="004234C2" w:rsidRDefault="00453ED1" w:rsidP="0040164A">
            <w:pPr>
              <w:pStyle w:val="aa"/>
              <w:rPr>
                <w:rStyle w:val="a9"/>
                <w:b w:val="0"/>
                <w:bCs w:val="0"/>
                <w:sz w:val="18"/>
                <w:szCs w:val="18"/>
              </w:rPr>
            </w:pPr>
            <w:r w:rsidRPr="004234C2">
              <w:rPr>
                <w:rFonts w:ascii="Calibri" w:hAnsi="Calibri"/>
                <w:sz w:val="18"/>
                <w:szCs w:val="18"/>
              </w:rPr>
              <w:t xml:space="preserve">identifier </w:t>
            </w:r>
          </w:p>
        </w:tc>
        <w:tc>
          <w:tcPr>
            <w:tcW w:w="2112" w:type="dxa"/>
            <w:tcBorders>
              <w:top w:val="single" w:sz="4" w:space="0" w:color="000000"/>
              <w:left w:val="single" w:sz="4" w:space="0" w:color="000000"/>
              <w:bottom w:val="single" w:sz="4" w:space="0" w:color="000000"/>
              <w:right w:val="single" w:sz="4" w:space="0" w:color="000000"/>
            </w:tcBorders>
            <w:hideMark/>
          </w:tcPr>
          <w:p w:rsidR="00AF5562" w:rsidRPr="004234C2" w:rsidRDefault="00AF5562">
            <w:pPr>
              <w:pStyle w:val="M"/>
              <w:ind w:firstLine="0"/>
              <w:rPr>
                <w:rStyle w:val="a9"/>
                <w:b w:val="0"/>
                <w:sz w:val="18"/>
                <w:szCs w:val="18"/>
              </w:rPr>
            </w:pPr>
          </w:p>
        </w:tc>
      </w:tr>
      <w:tr w:rsidR="000C69B3" w:rsidRPr="004234C2" w:rsidTr="00B30931">
        <w:tc>
          <w:tcPr>
            <w:tcW w:w="2174" w:type="dxa"/>
            <w:tcBorders>
              <w:top w:val="single" w:sz="4" w:space="0" w:color="000000"/>
              <w:left w:val="single" w:sz="4" w:space="0" w:color="000000"/>
              <w:bottom w:val="single" w:sz="4" w:space="0" w:color="000000"/>
              <w:right w:val="single" w:sz="4" w:space="0" w:color="000000"/>
            </w:tcBorders>
            <w:hideMark/>
          </w:tcPr>
          <w:p w:rsidR="00AF5562" w:rsidRPr="004234C2" w:rsidRDefault="00B356A6">
            <w:pPr>
              <w:pStyle w:val="M"/>
              <w:ind w:firstLine="0"/>
              <w:rPr>
                <w:rStyle w:val="a9"/>
                <w:b w:val="0"/>
                <w:sz w:val="18"/>
                <w:szCs w:val="18"/>
              </w:rPr>
            </w:pPr>
            <w:r w:rsidRPr="004234C2">
              <w:rPr>
                <w:rStyle w:val="a9"/>
                <w:rFonts w:hint="eastAsia"/>
                <w:b w:val="0"/>
                <w:sz w:val="18"/>
                <w:szCs w:val="18"/>
              </w:rPr>
              <w:t>title</w:t>
            </w:r>
          </w:p>
        </w:tc>
        <w:tc>
          <w:tcPr>
            <w:tcW w:w="2103" w:type="dxa"/>
            <w:tcBorders>
              <w:top w:val="single" w:sz="4" w:space="0" w:color="000000"/>
              <w:left w:val="single" w:sz="4" w:space="0" w:color="000000"/>
              <w:bottom w:val="single" w:sz="4" w:space="0" w:color="000000"/>
              <w:right w:val="single" w:sz="4" w:space="0" w:color="000000"/>
            </w:tcBorders>
            <w:hideMark/>
          </w:tcPr>
          <w:p w:rsidR="00AF5562" w:rsidRPr="004234C2" w:rsidRDefault="00B356A6">
            <w:pPr>
              <w:pStyle w:val="M"/>
              <w:ind w:firstLine="0"/>
              <w:rPr>
                <w:rStyle w:val="a9"/>
                <w:b w:val="0"/>
                <w:sz w:val="18"/>
                <w:szCs w:val="18"/>
              </w:rPr>
            </w:pPr>
            <w:r w:rsidRPr="004234C2">
              <w:rPr>
                <w:rStyle w:val="a9"/>
                <w:rFonts w:hint="eastAsia"/>
                <w:b w:val="0"/>
                <w:sz w:val="18"/>
                <w:szCs w:val="18"/>
              </w:rPr>
              <w:t>1</w:t>
            </w:r>
          </w:p>
        </w:tc>
        <w:tc>
          <w:tcPr>
            <w:tcW w:w="2133" w:type="dxa"/>
            <w:tcBorders>
              <w:top w:val="single" w:sz="4" w:space="0" w:color="000000"/>
              <w:left w:val="single" w:sz="4" w:space="0" w:color="000000"/>
              <w:bottom w:val="single" w:sz="4" w:space="0" w:color="000000"/>
              <w:right w:val="single" w:sz="4" w:space="0" w:color="000000"/>
            </w:tcBorders>
            <w:hideMark/>
          </w:tcPr>
          <w:p w:rsidR="00AF5562" w:rsidRPr="004234C2" w:rsidRDefault="00AF5562">
            <w:pPr>
              <w:pStyle w:val="M"/>
              <w:ind w:firstLine="0"/>
              <w:rPr>
                <w:rStyle w:val="a9"/>
                <w:b w:val="0"/>
                <w:sz w:val="18"/>
                <w:szCs w:val="18"/>
              </w:rPr>
            </w:pPr>
            <w:r w:rsidRPr="004234C2">
              <w:rPr>
                <w:rStyle w:val="a9"/>
                <w:b w:val="0"/>
                <w:sz w:val="18"/>
                <w:szCs w:val="18"/>
              </w:rPr>
              <w:t>string</w:t>
            </w:r>
          </w:p>
        </w:tc>
        <w:tc>
          <w:tcPr>
            <w:tcW w:w="2112" w:type="dxa"/>
            <w:tcBorders>
              <w:top w:val="single" w:sz="4" w:space="0" w:color="000000"/>
              <w:left w:val="single" w:sz="4" w:space="0" w:color="000000"/>
              <w:bottom w:val="single" w:sz="4" w:space="0" w:color="000000"/>
              <w:right w:val="single" w:sz="4" w:space="0" w:color="000000"/>
            </w:tcBorders>
            <w:hideMark/>
          </w:tcPr>
          <w:p w:rsidR="00AF5562" w:rsidRPr="004234C2" w:rsidRDefault="00B356A6">
            <w:pPr>
              <w:pStyle w:val="M"/>
              <w:ind w:firstLine="0"/>
              <w:rPr>
                <w:rStyle w:val="a9"/>
                <w:b w:val="0"/>
                <w:sz w:val="18"/>
                <w:szCs w:val="18"/>
              </w:rPr>
            </w:pPr>
            <w:r w:rsidRPr="004234C2">
              <w:rPr>
                <w:rStyle w:val="a9"/>
                <w:rFonts w:hint="eastAsia"/>
                <w:b w:val="0"/>
                <w:sz w:val="18"/>
                <w:szCs w:val="18"/>
              </w:rPr>
              <w:t>试卷标题</w:t>
            </w:r>
          </w:p>
        </w:tc>
      </w:tr>
      <w:tr w:rsidR="00FD32EA" w:rsidRPr="004234C2" w:rsidTr="00C013BB">
        <w:tc>
          <w:tcPr>
            <w:tcW w:w="2174" w:type="dxa"/>
            <w:tcBorders>
              <w:top w:val="single" w:sz="4" w:space="0" w:color="000000"/>
              <w:left w:val="single" w:sz="4" w:space="0" w:color="000000"/>
              <w:bottom w:val="single" w:sz="4" w:space="0" w:color="000000"/>
              <w:right w:val="single" w:sz="4" w:space="0" w:color="000000"/>
            </w:tcBorders>
            <w:hideMark/>
          </w:tcPr>
          <w:p w:rsidR="00FD32EA" w:rsidRPr="004234C2" w:rsidRDefault="00FD32EA" w:rsidP="00C013BB">
            <w:pPr>
              <w:pStyle w:val="M"/>
              <w:ind w:firstLine="0"/>
              <w:rPr>
                <w:rStyle w:val="a9"/>
                <w:b w:val="0"/>
                <w:sz w:val="18"/>
                <w:szCs w:val="18"/>
              </w:rPr>
            </w:pPr>
            <w:r w:rsidRPr="00A928F9">
              <w:rPr>
                <w:rStyle w:val="a9"/>
                <w:b w:val="0"/>
                <w:sz w:val="18"/>
                <w:szCs w:val="18"/>
              </w:rPr>
              <w:t>shuffle</w:t>
            </w:r>
          </w:p>
        </w:tc>
        <w:tc>
          <w:tcPr>
            <w:tcW w:w="2103" w:type="dxa"/>
            <w:tcBorders>
              <w:top w:val="single" w:sz="4" w:space="0" w:color="000000"/>
              <w:left w:val="single" w:sz="4" w:space="0" w:color="000000"/>
              <w:bottom w:val="single" w:sz="4" w:space="0" w:color="000000"/>
              <w:right w:val="single" w:sz="4" w:space="0" w:color="000000"/>
            </w:tcBorders>
            <w:hideMark/>
          </w:tcPr>
          <w:p w:rsidR="00FD32EA" w:rsidRPr="004234C2" w:rsidRDefault="00FD32EA" w:rsidP="00C013BB">
            <w:pPr>
              <w:pStyle w:val="M"/>
              <w:ind w:firstLine="0"/>
              <w:rPr>
                <w:rStyle w:val="a9"/>
                <w:b w:val="0"/>
                <w:sz w:val="18"/>
                <w:szCs w:val="18"/>
              </w:rPr>
            </w:pPr>
            <w:r>
              <w:rPr>
                <w:rStyle w:val="a9"/>
                <w:rFonts w:hint="eastAsia"/>
                <w:b w:val="0"/>
                <w:sz w:val="18"/>
                <w:szCs w:val="18"/>
              </w:rPr>
              <w:t>0..</w:t>
            </w:r>
            <w:r w:rsidRPr="004234C2">
              <w:rPr>
                <w:rStyle w:val="a9"/>
                <w:rFonts w:hint="eastAsia"/>
                <w:b w:val="0"/>
                <w:sz w:val="18"/>
                <w:szCs w:val="18"/>
              </w:rPr>
              <w:t>1</w:t>
            </w:r>
          </w:p>
        </w:tc>
        <w:tc>
          <w:tcPr>
            <w:tcW w:w="2133" w:type="dxa"/>
            <w:tcBorders>
              <w:top w:val="single" w:sz="4" w:space="0" w:color="000000"/>
              <w:left w:val="single" w:sz="4" w:space="0" w:color="000000"/>
              <w:bottom w:val="single" w:sz="4" w:space="0" w:color="000000"/>
              <w:right w:val="single" w:sz="4" w:space="0" w:color="000000"/>
            </w:tcBorders>
            <w:hideMark/>
          </w:tcPr>
          <w:p w:rsidR="00FD32EA" w:rsidRPr="004234C2" w:rsidRDefault="00FD32EA" w:rsidP="00C013BB">
            <w:pPr>
              <w:pStyle w:val="M"/>
              <w:ind w:firstLine="0"/>
              <w:rPr>
                <w:rStyle w:val="a9"/>
                <w:b w:val="0"/>
                <w:sz w:val="18"/>
                <w:szCs w:val="18"/>
              </w:rPr>
            </w:pPr>
            <w:r>
              <w:rPr>
                <w:rStyle w:val="a9"/>
                <w:rFonts w:hint="eastAsia"/>
                <w:b w:val="0"/>
                <w:sz w:val="18"/>
                <w:szCs w:val="18"/>
              </w:rPr>
              <w:t>boolean</w:t>
            </w:r>
          </w:p>
        </w:tc>
        <w:tc>
          <w:tcPr>
            <w:tcW w:w="2112" w:type="dxa"/>
            <w:tcBorders>
              <w:top w:val="single" w:sz="4" w:space="0" w:color="000000"/>
              <w:left w:val="single" w:sz="4" w:space="0" w:color="000000"/>
              <w:bottom w:val="single" w:sz="4" w:space="0" w:color="000000"/>
              <w:right w:val="single" w:sz="4" w:space="0" w:color="000000"/>
            </w:tcBorders>
            <w:hideMark/>
          </w:tcPr>
          <w:p w:rsidR="00FD32EA" w:rsidRDefault="00FD32EA" w:rsidP="00C013BB">
            <w:pPr>
              <w:pStyle w:val="M"/>
              <w:ind w:firstLine="0"/>
              <w:rPr>
                <w:rStyle w:val="a9"/>
                <w:b w:val="0"/>
                <w:sz w:val="18"/>
                <w:szCs w:val="18"/>
              </w:rPr>
            </w:pPr>
            <w:r>
              <w:rPr>
                <w:rStyle w:val="a9"/>
                <w:rFonts w:hint="eastAsia"/>
                <w:b w:val="0"/>
                <w:sz w:val="18"/>
                <w:szCs w:val="18"/>
              </w:rPr>
              <w:t>小题选项是否混排。</w:t>
            </w:r>
          </w:p>
          <w:p w:rsidR="00FD32EA" w:rsidRPr="004234C2" w:rsidRDefault="00FD32EA" w:rsidP="00C013BB">
            <w:pPr>
              <w:pStyle w:val="M"/>
              <w:ind w:firstLine="0"/>
              <w:rPr>
                <w:rStyle w:val="a9"/>
                <w:b w:val="0"/>
                <w:sz w:val="18"/>
                <w:szCs w:val="18"/>
              </w:rPr>
            </w:pPr>
            <w:r>
              <w:rPr>
                <w:rStyle w:val="a9"/>
                <w:rFonts w:hint="eastAsia"/>
                <w:b w:val="0"/>
                <w:sz w:val="18"/>
                <w:szCs w:val="18"/>
              </w:rPr>
              <w:t>默认为</w:t>
            </w:r>
            <w:r>
              <w:rPr>
                <w:rStyle w:val="a9"/>
                <w:rFonts w:hint="eastAsia"/>
                <w:b w:val="0"/>
                <w:sz w:val="18"/>
                <w:szCs w:val="18"/>
              </w:rPr>
              <w:t>true</w:t>
            </w:r>
          </w:p>
        </w:tc>
      </w:tr>
      <w:tr w:rsidR="00461198" w:rsidRPr="004234C2" w:rsidTr="00C013BB">
        <w:tc>
          <w:tcPr>
            <w:tcW w:w="2174" w:type="dxa"/>
            <w:tcBorders>
              <w:top w:val="single" w:sz="4" w:space="0" w:color="000000"/>
              <w:left w:val="single" w:sz="4" w:space="0" w:color="000000"/>
              <w:bottom w:val="single" w:sz="4" w:space="0" w:color="000000"/>
              <w:right w:val="single" w:sz="4" w:space="0" w:color="000000"/>
            </w:tcBorders>
            <w:hideMark/>
          </w:tcPr>
          <w:p w:rsidR="00461198" w:rsidRPr="00A928F9" w:rsidRDefault="00461198" w:rsidP="00C013BB">
            <w:pPr>
              <w:pStyle w:val="M"/>
              <w:ind w:firstLine="0"/>
              <w:rPr>
                <w:rStyle w:val="a9"/>
                <w:b w:val="0"/>
                <w:sz w:val="18"/>
                <w:szCs w:val="18"/>
              </w:rPr>
            </w:pPr>
            <w:r>
              <w:rPr>
                <w:rStyle w:val="a9"/>
                <w:rFonts w:hint="eastAsia"/>
                <w:b w:val="0"/>
                <w:sz w:val="18"/>
                <w:szCs w:val="18"/>
              </w:rPr>
              <w:t>level</w:t>
            </w:r>
          </w:p>
        </w:tc>
        <w:tc>
          <w:tcPr>
            <w:tcW w:w="2103" w:type="dxa"/>
            <w:tcBorders>
              <w:top w:val="single" w:sz="4" w:space="0" w:color="000000"/>
              <w:left w:val="single" w:sz="4" w:space="0" w:color="000000"/>
              <w:bottom w:val="single" w:sz="4" w:space="0" w:color="000000"/>
              <w:right w:val="single" w:sz="4" w:space="0" w:color="000000"/>
            </w:tcBorders>
            <w:hideMark/>
          </w:tcPr>
          <w:p w:rsidR="00461198" w:rsidRDefault="00461198" w:rsidP="00C013BB">
            <w:pPr>
              <w:pStyle w:val="M"/>
              <w:ind w:firstLine="0"/>
              <w:rPr>
                <w:rStyle w:val="a9"/>
                <w:b w:val="0"/>
                <w:sz w:val="18"/>
                <w:szCs w:val="18"/>
              </w:rPr>
            </w:pPr>
            <w:r>
              <w:rPr>
                <w:rStyle w:val="a9"/>
                <w:rFonts w:hint="eastAsia"/>
                <w:b w:val="0"/>
                <w:sz w:val="18"/>
                <w:szCs w:val="18"/>
              </w:rPr>
              <w:t>0..1</w:t>
            </w:r>
          </w:p>
        </w:tc>
        <w:tc>
          <w:tcPr>
            <w:tcW w:w="2133" w:type="dxa"/>
            <w:tcBorders>
              <w:top w:val="single" w:sz="4" w:space="0" w:color="000000"/>
              <w:left w:val="single" w:sz="4" w:space="0" w:color="000000"/>
              <w:bottom w:val="single" w:sz="4" w:space="0" w:color="000000"/>
              <w:right w:val="single" w:sz="4" w:space="0" w:color="000000"/>
            </w:tcBorders>
            <w:hideMark/>
          </w:tcPr>
          <w:p w:rsidR="00461198" w:rsidRDefault="00461198" w:rsidP="00C013BB">
            <w:pPr>
              <w:pStyle w:val="M"/>
              <w:ind w:firstLine="0"/>
              <w:rPr>
                <w:rStyle w:val="a9"/>
                <w:b w:val="0"/>
                <w:sz w:val="18"/>
                <w:szCs w:val="18"/>
              </w:rPr>
            </w:pPr>
            <w:r>
              <w:rPr>
                <w:rStyle w:val="a9"/>
                <w:rFonts w:hint="eastAsia"/>
                <w:b w:val="0"/>
                <w:sz w:val="18"/>
                <w:szCs w:val="18"/>
              </w:rPr>
              <w:t>int</w:t>
            </w:r>
          </w:p>
        </w:tc>
        <w:tc>
          <w:tcPr>
            <w:tcW w:w="2112" w:type="dxa"/>
            <w:tcBorders>
              <w:top w:val="single" w:sz="4" w:space="0" w:color="000000"/>
              <w:left w:val="single" w:sz="4" w:space="0" w:color="000000"/>
              <w:bottom w:val="single" w:sz="4" w:space="0" w:color="000000"/>
              <w:right w:val="single" w:sz="4" w:space="0" w:color="000000"/>
            </w:tcBorders>
            <w:hideMark/>
          </w:tcPr>
          <w:p w:rsidR="00461198" w:rsidRDefault="00461198" w:rsidP="00C013BB">
            <w:pPr>
              <w:pStyle w:val="M"/>
              <w:ind w:firstLine="0"/>
              <w:rPr>
                <w:rStyle w:val="a9"/>
                <w:b w:val="0"/>
                <w:sz w:val="18"/>
                <w:szCs w:val="18"/>
              </w:rPr>
            </w:pPr>
            <w:r>
              <w:rPr>
                <w:rStyle w:val="a9"/>
                <w:rFonts w:hint="eastAsia"/>
                <w:b w:val="0"/>
                <w:sz w:val="18"/>
                <w:szCs w:val="18"/>
              </w:rPr>
              <w:t>难度级</w:t>
            </w:r>
          </w:p>
        </w:tc>
      </w:tr>
      <w:tr w:rsidR="006B19EE" w:rsidRPr="004234C2" w:rsidTr="00B30931">
        <w:tc>
          <w:tcPr>
            <w:tcW w:w="2174" w:type="dxa"/>
            <w:tcBorders>
              <w:top w:val="single" w:sz="4" w:space="0" w:color="000000"/>
              <w:left w:val="single" w:sz="4" w:space="0" w:color="000000"/>
              <w:bottom w:val="single" w:sz="4" w:space="0" w:color="000000"/>
              <w:right w:val="single" w:sz="4" w:space="0" w:color="000000"/>
            </w:tcBorders>
            <w:hideMark/>
          </w:tcPr>
          <w:p w:rsidR="006B19EE" w:rsidRPr="004234C2" w:rsidRDefault="00FD32EA" w:rsidP="00FD32EA">
            <w:pPr>
              <w:pStyle w:val="M"/>
              <w:ind w:firstLine="0"/>
              <w:rPr>
                <w:rStyle w:val="a9"/>
                <w:b w:val="0"/>
                <w:sz w:val="18"/>
                <w:szCs w:val="18"/>
              </w:rPr>
            </w:pPr>
            <w:r>
              <w:rPr>
                <w:rStyle w:val="a9"/>
                <w:rFonts w:hint="eastAsia"/>
                <w:b w:val="0"/>
                <w:sz w:val="18"/>
                <w:szCs w:val="18"/>
              </w:rPr>
              <w:t>s</w:t>
            </w:r>
            <w:r>
              <w:rPr>
                <w:rStyle w:val="a9"/>
                <w:b w:val="0"/>
                <w:sz w:val="18"/>
                <w:szCs w:val="18"/>
              </w:rPr>
              <w:t>core</w:t>
            </w:r>
            <w:r>
              <w:rPr>
                <w:rStyle w:val="a9"/>
                <w:rFonts w:hint="eastAsia"/>
                <w:b w:val="0"/>
                <w:sz w:val="18"/>
                <w:szCs w:val="18"/>
              </w:rPr>
              <w:t>Mode</w:t>
            </w:r>
          </w:p>
        </w:tc>
        <w:tc>
          <w:tcPr>
            <w:tcW w:w="2103" w:type="dxa"/>
            <w:tcBorders>
              <w:top w:val="single" w:sz="4" w:space="0" w:color="000000"/>
              <w:left w:val="single" w:sz="4" w:space="0" w:color="000000"/>
              <w:bottom w:val="single" w:sz="4" w:space="0" w:color="000000"/>
              <w:right w:val="single" w:sz="4" w:space="0" w:color="000000"/>
            </w:tcBorders>
            <w:hideMark/>
          </w:tcPr>
          <w:p w:rsidR="006B19EE" w:rsidRPr="004234C2" w:rsidRDefault="00653290">
            <w:pPr>
              <w:pStyle w:val="M"/>
              <w:ind w:firstLine="0"/>
              <w:rPr>
                <w:rStyle w:val="a9"/>
                <w:b w:val="0"/>
                <w:sz w:val="18"/>
                <w:szCs w:val="18"/>
              </w:rPr>
            </w:pPr>
            <w:r>
              <w:rPr>
                <w:rStyle w:val="a9"/>
                <w:rFonts w:hint="eastAsia"/>
                <w:b w:val="0"/>
                <w:sz w:val="18"/>
                <w:szCs w:val="18"/>
              </w:rPr>
              <w:t>0..</w:t>
            </w:r>
            <w:r w:rsidR="00E35817" w:rsidRPr="004234C2">
              <w:rPr>
                <w:rStyle w:val="a9"/>
                <w:rFonts w:hint="eastAsia"/>
                <w:b w:val="0"/>
                <w:sz w:val="18"/>
                <w:szCs w:val="18"/>
              </w:rPr>
              <w:t>1</w:t>
            </w:r>
          </w:p>
        </w:tc>
        <w:tc>
          <w:tcPr>
            <w:tcW w:w="2133" w:type="dxa"/>
            <w:tcBorders>
              <w:top w:val="single" w:sz="4" w:space="0" w:color="000000"/>
              <w:left w:val="single" w:sz="4" w:space="0" w:color="000000"/>
              <w:bottom w:val="single" w:sz="4" w:space="0" w:color="000000"/>
              <w:right w:val="single" w:sz="4" w:space="0" w:color="000000"/>
            </w:tcBorders>
            <w:hideMark/>
          </w:tcPr>
          <w:p w:rsidR="006B19EE" w:rsidRPr="004234C2" w:rsidRDefault="00A54B05" w:rsidP="00A54B05">
            <w:pPr>
              <w:pStyle w:val="M"/>
              <w:ind w:firstLine="0"/>
              <w:rPr>
                <w:rStyle w:val="a9"/>
                <w:b w:val="0"/>
                <w:sz w:val="18"/>
                <w:szCs w:val="18"/>
              </w:rPr>
            </w:pPr>
            <w:r>
              <w:rPr>
                <w:rStyle w:val="a9"/>
                <w:rFonts w:hint="eastAsia"/>
                <w:b w:val="0"/>
                <w:sz w:val="18"/>
                <w:szCs w:val="18"/>
              </w:rPr>
              <w:t>string</w:t>
            </w:r>
          </w:p>
        </w:tc>
        <w:tc>
          <w:tcPr>
            <w:tcW w:w="2112" w:type="dxa"/>
            <w:tcBorders>
              <w:top w:val="single" w:sz="4" w:space="0" w:color="000000"/>
              <w:left w:val="single" w:sz="4" w:space="0" w:color="000000"/>
              <w:bottom w:val="single" w:sz="4" w:space="0" w:color="000000"/>
              <w:right w:val="single" w:sz="4" w:space="0" w:color="000000"/>
            </w:tcBorders>
            <w:hideMark/>
          </w:tcPr>
          <w:p w:rsidR="00622043" w:rsidRDefault="00A54B05" w:rsidP="00A53604">
            <w:pPr>
              <w:pStyle w:val="M"/>
              <w:ind w:firstLine="0"/>
              <w:rPr>
                <w:rStyle w:val="a9"/>
                <w:b w:val="0"/>
                <w:sz w:val="18"/>
                <w:szCs w:val="18"/>
              </w:rPr>
            </w:pPr>
            <w:r>
              <w:rPr>
                <w:rStyle w:val="a9"/>
                <w:rFonts w:hint="eastAsia"/>
                <w:b w:val="0"/>
                <w:sz w:val="18"/>
                <w:szCs w:val="18"/>
              </w:rPr>
              <w:t>评分模式</w:t>
            </w:r>
          </w:p>
          <w:p w:rsidR="006B19EE" w:rsidRDefault="00622043" w:rsidP="00A53604">
            <w:pPr>
              <w:pStyle w:val="M"/>
              <w:ind w:firstLine="0"/>
              <w:rPr>
                <w:rStyle w:val="a9"/>
                <w:b w:val="0"/>
                <w:sz w:val="18"/>
                <w:szCs w:val="18"/>
              </w:rPr>
            </w:pPr>
            <w:r>
              <w:rPr>
                <w:rStyle w:val="a9"/>
                <w:rFonts w:hint="eastAsia"/>
                <w:b w:val="0"/>
                <w:sz w:val="18"/>
                <w:szCs w:val="18"/>
              </w:rPr>
              <w:t>可取值</w:t>
            </w:r>
            <w:r>
              <w:rPr>
                <w:rStyle w:val="a9"/>
                <w:rFonts w:hint="eastAsia"/>
                <w:b w:val="0"/>
                <w:sz w:val="18"/>
                <w:szCs w:val="18"/>
              </w:rPr>
              <w:t>s-100</w:t>
            </w:r>
            <w:r>
              <w:rPr>
                <w:rStyle w:val="a9"/>
                <w:rFonts w:hint="eastAsia"/>
                <w:b w:val="0"/>
                <w:sz w:val="18"/>
                <w:szCs w:val="18"/>
              </w:rPr>
              <w:t>、</w:t>
            </w:r>
            <w:r>
              <w:rPr>
                <w:rStyle w:val="a9"/>
                <w:rFonts w:hint="eastAsia"/>
                <w:b w:val="0"/>
                <w:sz w:val="18"/>
                <w:szCs w:val="18"/>
              </w:rPr>
              <w:t>s-710</w:t>
            </w:r>
            <w:r>
              <w:rPr>
                <w:rStyle w:val="a9"/>
                <w:rFonts w:hint="eastAsia"/>
                <w:b w:val="0"/>
                <w:sz w:val="18"/>
                <w:szCs w:val="18"/>
              </w:rPr>
              <w:t>、</w:t>
            </w:r>
            <w:r>
              <w:rPr>
                <w:rStyle w:val="a9"/>
                <w:rFonts w:hint="eastAsia"/>
                <w:b w:val="0"/>
                <w:sz w:val="18"/>
                <w:szCs w:val="18"/>
              </w:rPr>
              <w:t>s-10</w:t>
            </w:r>
            <w:r w:rsidR="00BF0686">
              <w:rPr>
                <w:rStyle w:val="a9"/>
                <w:rFonts w:hint="eastAsia"/>
                <w:b w:val="0"/>
                <w:sz w:val="18"/>
                <w:szCs w:val="18"/>
              </w:rPr>
              <w:t>。</w:t>
            </w:r>
          </w:p>
          <w:p w:rsidR="00BF0686" w:rsidRPr="004234C2" w:rsidRDefault="00BF0686" w:rsidP="00622043">
            <w:pPr>
              <w:pStyle w:val="M"/>
              <w:ind w:firstLine="0"/>
              <w:rPr>
                <w:rStyle w:val="a9"/>
                <w:b w:val="0"/>
                <w:sz w:val="18"/>
                <w:szCs w:val="18"/>
              </w:rPr>
            </w:pPr>
            <w:r>
              <w:rPr>
                <w:rStyle w:val="a9"/>
                <w:rFonts w:hint="eastAsia"/>
                <w:b w:val="0"/>
                <w:sz w:val="18"/>
                <w:szCs w:val="18"/>
              </w:rPr>
              <w:t>默认为</w:t>
            </w:r>
            <w:r w:rsidR="00622043">
              <w:rPr>
                <w:rStyle w:val="a9"/>
                <w:rFonts w:hint="eastAsia"/>
                <w:b w:val="0"/>
                <w:sz w:val="18"/>
                <w:szCs w:val="18"/>
              </w:rPr>
              <w:t>s-100</w:t>
            </w:r>
          </w:p>
        </w:tc>
      </w:tr>
      <w:tr w:rsidR="009F42B2" w:rsidRPr="004234C2" w:rsidTr="00B30931">
        <w:trPr>
          <w:ins w:id="30" w:author="Eric" w:date="2011-11-10T14:02:00Z"/>
        </w:trPr>
        <w:tc>
          <w:tcPr>
            <w:tcW w:w="2174" w:type="dxa"/>
            <w:tcBorders>
              <w:top w:val="single" w:sz="4" w:space="0" w:color="000000"/>
              <w:left w:val="single" w:sz="4" w:space="0" w:color="000000"/>
              <w:bottom w:val="single" w:sz="4" w:space="0" w:color="000000"/>
              <w:right w:val="single" w:sz="4" w:space="0" w:color="000000"/>
            </w:tcBorders>
          </w:tcPr>
          <w:p w:rsidR="009F42B2" w:rsidRDefault="009F42B2" w:rsidP="00FD32EA">
            <w:pPr>
              <w:pStyle w:val="M"/>
              <w:ind w:firstLine="0"/>
              <w:rPr>
                <w:ins w:id="31" w:author="Eric" w:date="2011-11-10T14:02:00Z"/>
                <w:rStyle w:val="a9"/>
                <w:rFonts w:hint="eastAsia"/>
                <w:b w:val="0"/>
                <w:sz w:val="18"/>
                <w:szCs w:val="18"/>
              </w:rPr>
            </w:pPr>
            <w:ins w:id="32" w:author="Eric" w:date="2011-11-10T14:03:00Z">
              <w:r>
                <w:rPr>
                  <w:rStyle w:val="a9"/>
                  <w:rFonts w:hint="eastAsia"/>
                  <w:b w:val="0"/>
                  <w:sz w:val="18"/>
                  <w:szCs w:val="18"/>
                </w:rPr>
                <w:t>freeNavigation</w:t>
              </w:r>
            </w:ins>
          </w:p>
        </w:tc>
        <w:tc>
          <w:tcPr>
            <w:tcW w:w="2103" w:type="dxa"/>
            <w:tcBorders>
              <w:top w:val="single" w:sz="4" w:space="0" w:color="000000"/>
              <w:left w:val="single" w:sz="4" w:space="0" w:color="000000"/>
              <w:bottom w:val="single" w:sz="4" w:space="0" w:color="000000"/>
              <w:right w:val="single" w:sz="4" w:space="0" w:color="000000"/>
            </w:tcBorders>
          </w:tcPr>
          <w:p w:rsidR="009F42B2" w:rsidRDefault="009F42B2">
            <w:pPr>
              <w:pStyle w:val="M"/>
              <w:ind w:firstLine="0"/>
              <w:rPr>
                <w:ins w:id="33" w:author="Eric" w:date="2011-11-10T14:02:00Z"/>
                <w:rStyle w:val="a9"/>
                <w:rFonts w:hint="eastAsia"/>
                <w:b w:val="0"/>
                <w:sz w:val="18"/>
                <w:szCs w:val="18"/>
              </w:rPr>
            </w:pPr>
            <w:ins w:id="34" w:author="Eric" w:date="2011-11-10T14:03:00Z">
              <w:r>
                <w:rPr>
                  <w:rStyle w:val="a9"/>
                  <w:rFonts w:hint="eastAsia"/>
                  <w:b w:val="0"/>
                  <w:sz w:val="18"/>
                  <w:szCs w:val="18"/>
                </w:rPr>
                <w:t>0..1</w:t>
              </w:r>
            </w:ins>
          </w:p>
        </w:tc>
        <w:tc>
          <w:tcPr>
            <w:tcW w:w="2133" w:type="dxa"/>
            <w:tcBorders>
              <w:top w:val="single" w:sz="4" w:space="0" w:color="000000"/>
              <w:left w:val="single" w:sz="4" w:space="0" w:color="000000"/>
              <w:bottom w:val="single" w:sz="4" w:space="0" w:color="000000"/>
              <w:right w:val="single" w:sz="4" w:space="0" w:color="000000"/>
            </w:tcBorders>
          </w:tcPr>
          <w:p w:rsidR="009F42B2" w:rsidRDefault="009F42B2" w:rsidP="00A54B05">
            <w:pPr>
              <w:pStyle w:val="M"/>
              <w:ind w:firstLine="0"/>
              <w:rPr>
                <w:ins w:id="35" w:author="Eric" w:date="2011-11-10T14:02:00Z"/>
                <w:rStyle w:val="a9"/>
                <w:rFonts w:hint="eastAsia"/>
                <w:b w:val="0"/>
                <w:sz w:val="18"/>
                <w:szCs w:val="18"/>
              </w:rPr>
            </w:pPr>
            <w:ins w:id="36" w:author="Eric" w:date="2011-11-10T14:03:00Z">
              <w:r>
                <w:rPr>
                  <w:rStyle w:val="a9"/>
                  <w:rFonts w:hint="eastAsia"/>
                  <w:b w:val="0"/>
                  <w:sz w:val="18"/>
                  <w:szCs w:val="18"/>
                </w:rPr>
                <w:t>boolean</w:t>
              </w:r>
            </w:ins>
          </w:p>
        </w:tc>
        <w:tc>
          <w:tcPr>
            <w:tcW w:w="2112" w:type="dxa"/>
            <w:tcBorders>
              <w:top w:val="single" w:sz="4" w:space="0" w:color="000000"/>
              <w:left w:val="single" w:sz="4" w:space="0" w:color="000000"/>
              <w:bottom w:val="single" w:sz="4" w:space="0" w:color="000000"/>
              <w:right w:val="single" w:sz="4" w:space="0" w:color="000000"/>
            </w:tcBorders>
          </w:tcPr>
          <w:p w:rsidR="009F42B2" w:rsidRDefault="009F42B2" w:rsidP="00A53604">
            <w:pPr>
              <w:pStyle w:val="M"/>
              <w:ind w:firstLine="0"/>
              <w:rPr>
                <w:ins w:id="37" w:author="Eric" w:date="2011-11-10T14:03:00Z"/>
                <w:rStyle w:val="a9"/>
                <w:rFonts w:hint="eastAsia"/>
                <w:b w:val="0"/>
                <w:sz w:val="18"/>
                <w:szCs w:val="18"/>
              </w:rPr>
            </w:pPr>
            <w:ins w:id="38" w:author="Eric" w:date="2011-11-10T14:03:00Z">
              <w:r>
                <w:rPr>
                  <w:rStyle w:val="a9"/>
                  <w:rFonts w:hint="eastAsia"/>
                  <w:b w:val="0"/>
                  <w:sz w:val="18"/>
                  <w:szCs w:val="18"/>
                </w:rPr>
                <w:t>非线性</w:t>
              </w:r>
              <w:proofErr w:type="gramStart"/>
              <w:r>
                <w:rPr>
                  <w:rStyle w:val="a9"/>
                  <w:rFonts w:hint="eastAsia"/>
                  <w:b w:val="0"/>
                  <w:sz w:val="18"/>
                  <w:szCs w:val="18"/>
                </w:rPr>
                <w:t>题是否</w:t>
              </w:r>
              <w:proofErr w:type="gramEnd"/>
              <w:r>
                <w:rPr>
                  <w:rStyle w:val="a9"/>
                  <w:rFonts w:hint="eastAsia"/>
                  <w:b w:val="0"/>
                  <w:sz w:val="18"/>
                  <w:szCs w:val="18"/>
                </w:rPr>
                <w:t>允许自由导航作答。</w:t>
              </w:r>
            </w:ins>
          </w:p>
          <w:p w:rsidR="009F42B2" w:rsidRPr="009F42B2" w:rsidRDefault="009F42B2" w:rsidP="00A53604">
            <w:pPr>
              <w:pStyle w:val="M"/>
              <w:ind w:firstLine="0"/>
              <w:rPr>
                <w:ins w:id="39" w:author="Eric" w:date="2011-11-10T14:02:00Z"/>
                <w:rStyle w:val="a9"/>
                <w:rFonts w:hint="eastAsia"/>
                <w:b w:val="0"/>
                <w:sz w:val="18"/>
                <w:szCs w:val="18"/>
              </w:rPr>
            </w:pPr>
            <w:ins w:id="40" w:author="Eric" w:date="2011-11-10T14:03:00Z">
              <w:r>
                <w:rPr>
                  <w:rStyle w:val="a9"/>
                  <w:rFonts w:hint="eastAsia"/>
                  <w:b w:val="0"/>
                  <w:sz w:val="18"/>
                  <w:szCs w:val="18"/>
                </w:rPr>
                <w:t>默认为</w:t>
              </w:r>
              <w:r>
                <w:rPr>
                  <w:rStyle w:val="a9"/>
                  <w:rFonts w:hint="eastAsia"/>
                  <w:b w:val="0"/>
                  <w:sz w:val="18"/>
                  <w:szCs w:val="18"/>
                </w:rPr>
                <w:t>false</w:t>
              </w:r>
            </w:ins>
          </w:p>
        </w:tc>
      </w:tr>
    </w:tbl>
    <w:p w:rsidR="00AF5562" w:rsidRDefault="00AF5562" w:rsidP="00E245A2">
      <w:pPr>
        <w:pStyle w:val="M"/>
        <w:spacing w:before="60" w:after="240"/>
        <w:ind w:firstLine="0"/>
        <w:jc w:val="center"/>
        <w:rPr>
          <w:rStyle w:val="a9"/>
          <w:rFonts w:ascii="Calibri" w:hAnsi="Calibri" w:cs="Times New Roman"/>
          <w:sz w:val="16"/>
          <w:szCs w:val="16"/>
        </w:rPr>
      </w:pPr>
      <w:r>
        <w:rPr>
          <w:rStyle w:val="a9"/>
          <w:sz w:val="16"/>
          <w:szCs w:val="16"/>
        </w:rPr>
        <w:t>&lt;</w:t>
      </w:r>
      <w:r>
        <w:rPr>
          <w:rStyle w:val="a9"/>
          <w:rFonts w:hint="eastAsia"/>
          <w:sz w:val="16"/>
          <w:szCs w:val="16"/>
        </w:rPr>
        <w:t>注</w:t>
      </w:r>
      <w:r>
        <w:rPr>
          <w:rStyle w:val="a9"/>
          <w:sz w:val="16"/>
          <w:szCs w:val="16"/>
        </w:rPr>
        <w:t>&gt;[1]</w:t>
      </w:r>
      <w:r>
        <w:rPr>
          <w:rStyle w:val="a9"/>
          <w:rFonts w:hint="eastAsia"/>
          <w:sz w:val="16"/>
          <w:szCs w:val="16"/>
        </w:rPr>
        <w:t>：一个</w:t>
      </w:r>
      <w:r>
        <w:rPr>
          <w:rStyle w:val="a9"/>
          <w:sz w:val="16"/>
          <w:szCs w:val="16"/>
        </w:rPr>
        <w:t xml:space="preserve">   [0..1]: 0 </w:t>
      </w:r>
      <w:proofErr w:type="gramStart"/>
      <w:r>
        <w:rPr>
          <w:rStyle w:val="a9"/>
          <w:rFonts w:hint="eastAsia"/>
          <w:sz w:val="16"/>
          <w:szCs w:val="16"/>
        </w:rPr>
        <w:t>个</w:t>
      </w:r>
      <w:proofErr w:type="gramEnd"/>
      <w:r>
        <w:rPr>
          <w:rStyle w:val="a9"/>
          <w:rFonts w:hint="eastAsia"/>
          <w:sz w:val="16"/>
          <w:szCs w:val="16"/>
        </w:rPr>
        <w:t>或</w:t>
      </w:r>
      <w:r>
        <w:rPr>
          <w:rStyle w:val="a9"/>
          <w:sz w:val="16"/>
          <w:szCs w:val="16"/>
        </w:rPr>
        <w:t xml:space="preserve"> 1 </w:t>
      </w:r>
      <w:proofErr w:type="gramStart"/>
      <w:r>
        <w:rPr>
          <w:rStyle w:val="a9"/>
          <w:rFonts w:hint="eastAsia"/>
          <w:sz w:val="16"/>
          <w:szCs w:val="16"/>
        </w:rPr>
        <w:t>个</w:t>
      </w:r>
      <w:proofErr w:type="gramEnd"/>
      <w:r>
        <w:rPr>
          <w:rStyle w:val="a9"/>
          <w:sz w:val="16"/>
          <w:szCs w:val="16"/>
        </w:rPr>
        <w:t xml:space="preserve">    [1..</w:t>
      </w:r>
      <w:r w:rsidR="00B374BD">
        <w:rPr>
          <w:rStyle w:val="a9"/>
          <w:rFonts w:hint="eastAsia"/>
          <w:sz w:val="16"/>
          <w:szCs w:val="16"/>
        </w:rPr>
        <w:t>*</w:t>
      </w:r>
      <w:r>
        <w:rPr>
          <w:rStyle w:val="a9"/>
          <w:sz w:val="16"/>
          <w:szCs w:val="16"/>
        </w:rPr>
        <w:t>]</w:t>
      </w:r>
      <w:r>
        <w:rPr>
          <w:rStyle w:val="a9"/>
          <w:rFonts w:hint="eastAsia"/>
          <w:sz w:val="16"/>
          <w:szCs w:val="16"/>
        </w:rPr>
        <w:t>：大于等于一个</w:t>
      </w:r>
    </w:p>
    <w:p w:rsidR="0049380D" w:rsidRDefault="0049380D" w:rsidP="00AF5562">
      <w:pPr>
        <w:pStyle w:val="10"/>
        <w:rPr>
          <w:rStyle w:val="a9"/>
          <w:b/>
          <w:bCs w:val="0"/>
          <w:szCs w:val="16"/>
        </w:rPr>
      </w:pPr>
    </w:p>
    <w:p w:rsidR="004E06BF" w:rsidRDefault="00AF5562" w:rsidP="00AF5562">
      <w:pPr>
        <w:pStyle w:val="10"/>
        <w:rPr>
          <w:rStyle w:val="a9"/>
          <w:b/>
          <w:bCs w:val="0"/>
          <w:szCs w:val="16"/>
        </w:rPr>
      </w:pPr>
      <w:r>
        <w:rPr>
          <w:rStyle w:val="a9"/>
          <w:rFonts w:hint="eastAsia"/>
          <w:b/>
          <w:bCs w:val="0"/>
          <w:szCs w:val="16"/>
        </w:rPr>
        <w:t>示例：</w:t>
      </w:r>
      <w:bookmarkStart w:id="41" w:name="_GoBack"/>
      <w:bookmarkEnd w:id="41"/>
    </w:p>
    <w:p w:rsidR="00626E63" w:rsidRDefault="00626E63" w:rsidP="00283B15">
      <w:pPr>
        <w:rPr>
          <w:rStyle w:val="a9"/>
          <w:rFonts w:ascii="Verdana" w:hAnsi="Verdana"/>
          <w:bCs w:val="0"/>
          <w:sz w:val="18"/>
          <w:szCs w:val="18"/>
        </w:rPr>
      </w:pPr>
    </w:p>
    <w:p w:rsidR="00626E63" w:rsidRPr="00205DB6" w:rsidRDefault="00626E63" w:rsidP="00626E63">
      <w:pPr>
        <w:pStyle w:val="10"/>
        <w:pBdr>
          <w:top w:val="single" w:sz="4" w:space="6" w:color="E1E1E1"/>
          <w:left w:val="single" w:sz="4" w:space="10" w:color="E1E1E1"/>
          <w:bottom w:val="single" w:sz="4" w:space="6" w:color="E1E1E1"/>
          <w:right w:val="single" w:sz="4" w:space="10" w:color="E1E1E1"/>
        </w:pBdr>
        <w:shd w:val="clear" w:color="auto" w:fill="F4F4F4"/>
        <w:ind w:leftChars="202" w:left="424" w:rightChars="242" w:right="508"/>
        <w:rPr>
          <w:rStyle w:val="a9"/>
          <w:bCs w:val="0"/>
          <w:i/>
          <w:sz w:val="18"/>
          <w:szCs w:val="18"/>
        </w:rPr>
      </w:pPr>
      <w:proofErr w:type="gramStart"/>
      <w:r w:rsidRPr="00205DB6">
        <w:rPr>
          <w:rStyle w:val="a9"/>
          <w:bCs w:val="0"/>
          <w:i/>
          <w:sz w:val="18"/>
          <w:szCs w:val="18"/>
        </w:rPr>
        <w:t>&lt;?xml</w:t>
      </w:r>
      <w:proofErr w:type="gramEnd"/>
      <w:r w:rsidRPr="00205DB6">
        <w:rPr>
          <w:rStyle w:val="a9"/>
          <w:bCs w:val="0"/>
          <w:i/>
          <w:sz w:val="18"/>
          <w:szCs w:val="18"/>
        </w:rPr>
        <w:t xml:space="preserve"> version="1.0" encoding="</w:t>
      </w:r>
      <w:r w:rsidR="00783448">
        <w:rPr>
          <w:rStyle w:val="a9"/>
          <w:rFonts w:hint="eastAsia"/>
          <w:bCs w:val="0"/>
          <w:i/>
          <w:sz w:val="18"/>
          <w:szCs w:val="18"/>
        </w:rPr>
        <w:t>UTF-8</w:t>
      </w:r>
      <w:r w:rsidRPr="00205DB6">
        <w:rPr>
          <w:rStyle w:val="a9"/>
          <w:bCs w:val="0"/>
          <w:i/>
          <w:sz w:val="18"/>
          <w:szCs w:val="18"/>
        </w:rPr>
        <w:t>" ?&gt;</w:t>
      </w:r>
    </w:p>
    <w:p w:rsidR="00626E63" w:rsidRPr="00205DB6" w:rsidRDefault="00626E63" w:rsidP="00626E63">
      <w:pPr>
        <w:pBdr>
          <w:top w:val="single" w:sz="4" w:space="6" w:color="E1E1E1"/>
          <w:left w:val="single" w:sz="4" w:space="10" w:color="E1E1E1"/>
          <w:bottom w:val="single" w:sz="4" w:space="6" w:color="E1E1E1"/>
          <w:right w:val="single" w:sz="4" w:space="10" w:color="E1E1E1"/>
        </w:pBdr>
        <w:shd w:val="clear" w:color="auto" w:fill="F4F4F4"/>
        <w:ind w:leftChars="202" w:left="424" w:rightChars="242" w:right="508"/>
        <w:jc w:val="left"/>
        <w:rPr>
          <w:rStyle w:val="a9"/>
          <w:b w:val="0"/>
          <w:bCs w:val="0"/>
          <w:i/>
          <w:sz w:val="18"/>
          <w:szCs w:val="18"/>
        </w:rPr>
      </w:pPr>
      <w:r w:rsidRPr="00205DB6">
        <w:rPr>
          <w:rStyle w:val="a9"/>
          <w:b w:val="0"/>
          <w:bCs w:val="0"/>
          <w:i/>
          <w:sz w:val="18"/>
          <w:szCs w:val="18"/>
        </w:rPr>
        <w:t xml:space="preserve">&lt;paper </w:t>
      </w:r>
      <w:r w:rsidRPr="00205DB6">
        <w:rPr>
          <w:i/>
          <w:sz w:val="18"/>
          <w:szCs w:val="18"/>
        </w:rPr>
        <w:t>identifier</w:t>
      </w:r>
      <w:r w:rsidRPr="00205DB6">
        <w:rPr>
          <w:rStyle w:val="a9"/>
          <w:b w:val="0"/>
          <w:bCs w:val="0"/>
          <w:i/>
          <w:sz w:val="18"/>
          <w:szCs w:val="18"/>
        </w:rPr>
        <w:t>="</w:t>
      </w:r>
      <w:r w:rsidR="006B16AF">
        <w:rPr>
          <w:rStyle w:val="a9"/>
          <w:rFonts w:hint="eastAsia"/>
          <w:b w:val="0"/>
          <w:bCs w:val="0"/>
          <w:i/>
          <w:sz w:val="18"/>
          <w:szCs w:val="18"/>
        </w:rPr>
        <w:t>xx</w:t>
      </w:r>
      <w:r w:rsidRPr="00205DB6">
        <w:rPr>
          <w:rStyle w:val="a9"/>
          <w:b w:val="0"/>
          <w:bCs w:val="0"/>
          <w:i/>
          <w:sz w:val="18"/>
          <w:szCs w:val="18"/>
        </w:rPr>
        <w:t>" title="2009</w:t>
      </w:r>
      <w:r w:rsidRPr="00205DB6">
        <w:rPr>
          <w:rStyle w:val="a9"/>
          <w:b w:val="0"/>
          <w:bCs w:val="0"/>
          <w:i/>
          <w:sz w:val="18"/>
          <w:szCs w:val="18"/>
        </w:rPr>
        <w:t>年</w:t>
      </w:r>
      <w:r w:rsidRPr="00205DB6">
        <w:rPr>
          <w:rStyle w:val="a9"/>
          <w:b w:val="0"/>
          <w:bCs w:val="0"/>
          <w:i/>
          <w:sz w:val="18"/>
          <w:szCs w:val="18"/>
        </w:rPr>
        <w:t>2007</w:t>
      </w:r>
      <w:r w:rsidRPr="00205DB6">
        <w:rPr>
          <w:rStyle w:val="a9"/>
          <w:b w:val="0"/>
          <w:bCs w:val="0"/>
          <w:i/>
          <w:sz w:val="18"/>
          <w:szCs w:val="18"/>
        </w:rPr>
        <w:t>级综合英语期末考试试卷</w:t>
      </w:r>
      <w:r w:rsidRPr="00205DB6">
        <w:rPr>
          <w:rStyle w:val="a9"/>
          <w:b w:val="0"/>
          <w:bCs w:val="0"/>
          <w:i/>
          <w:sz w:val="18"/>
          <w:szCs w:val="18"/>
        </w:rPr>
        <w:t>&gt;</w:t>
      </w:r>
    </w:p>
    <w:p w:rsidR="00626E63" w:rsidRPr="00205DB6" w:rsidRDefault="00626E63" w:rsidP="00626E63">
      <w:pPr>
        <w:pBdr>
          <w:top w:val="single" w:sz="4" w:space="6" w:color="E1E1E1"/>
          <w:left w:val="single" w:sz="4" w:space="10" w:color="E1E1E1"/>
          <w:bottom w:val="single" w:sz="4" w:space="6" w:color="E1E1E1"/>
          <w:right w:val="single" w:sz="4" w:space="10" w:color="E1E1E1"/>
        </w:pBdr>
        <w:shd w:val="clear" w:color="auto" w:fill="F4F4F4"/>
        <w:ind w:leftChars="202" w:left="424" w:rightChars="242" w:right="508" w:firstLine="420"/>
        <w:jc w:val="left"/>
        <w:rPr>
          <w:rStyle w:val="a9"/>
          <w:b w:val="0"/>
          <w:bCs w:val="0"/>
          <w:i/>
          <w:sz w:val="18"/>
          <w:szCs w:val="18"/>
        </w:rPr>
      </w:pPr>
      <w:r w:rsidRPr="00205DB6">
        <w:rPr>
          <w:rStyle w:val="a9"/>
          <w:b w:val="0"/>
          <w:bCs w:val="0"/>
          <w:i/>
          <w:sz w:val="18"/>
          <w:szCs w:val="18"/>
        </w:rPr>
        <w:t>&lt;group duration="1800"&gt;</w:t>
      </w:r>
    </w:p>
    <w:p w:rsidR="00626E63" w:rsidRPr="00205DB6" w:rsidRDefault="00626E63" w:rsidP="00626E63">
      <w:pPr>
        <w:pBdr>
          <w:top w:val="single" w:sz="4" w:space="6" w:color="E1E1E1"/>
          <w:left w:val="single" w:sz="4" w:space="10" w:color="E1E1E1"/>
          <w:bottom w:val="single" w:sz="4" w:space="6" w:color="E1E1E1"/>
          <w:right w:val="single" w:sz="4" w:space="10" w:color="E1E1E1"/>
        </w:pBdr>
        <w:shd w:val="clear" w:color="auto" w:fill="F4F4F4"/>
        <w:ind w:leftChars="202" w:left="424" w:rightChars="242" w:right="508" w:firstLine="420"/>
        <w:jc w:val="left"/>
        <w:rPr>
          <w:rStyle w:val="a9"/>
          <w:b w:val="0"/>
          <w:bCs w:val="0"/>
          <w:i/>
          <w:sz w:val="18"/>
          <w:szCs w:val="18"/>
        </w:rPr>
      </w:pPr>
      <w:r w:rsidRPr="00205DB6">
        <w:rPr>
          <w:rStyle w:val="a9"/>
          <w:b w:val="0"/>
          <w:bCs w:val="0"/>
          <w:i/>
          <w:sz w:val="18"/>
          <w:szCs w:val="18"/>
        </w:rPr>
        <w:tab/>
        <w:t>…</w:t>
      </w:r>
    </w:p>
    <w:p w:rsidR="00626E63" w:rsidRPr="00205DB6" w:rsidRDefault="00626E63" w:rsidP="00626E63">
      <w:pPr>
        <w:pBdr>
          <w:top w:val="single" w:sz="4" w:space="6" w:color="E1E1E1"/>
          <w:left w:val="single" w:sz="4" w:space="10" w:color="E1E1E1"/>
          <w:bottom w:val="single" w:sz="4" w:space="6" w:color="E1E1E1"/>
          <w:right w:val="single" w:sz="4" w:space="10" w:color="E1E1E1"/>
        </w:pBdr>
        <w:shd w:val="clear" w:color="auto" w:fill="F4F4F4"/>
        <w:ind w:leftChars="202" w:left="424" w:rightChars="242" w:right="508" w:firstLine="420"/>
        <w:jc w:val="left"/>
        <w:rPr>
          <w:rStyle w:val="a9"/>
          <w:b w:val="0"/>
          <w:bCs w:val="0"/>
          <w:i/>
          <w:sz w:val="18"/>
          <w:szCs w:val="18"/>
        </w:rPr>
      </w:pPr>
      <w:r w:rsidRPr="00205DB6">
        <w:rPr>
          <w:rStyle w:val="a9"/>
          <w:b w:val="0"/>
          <w:bCs w:val="0"/>
          <w:i/>
          <w:sz w:val="18"/>
          <w:szCs w:val="18"/>
        </w:rPr>
        <w:t>&lt;/group &gt;</w:t>
      </w:r>
    </w:p>
    <w:p w:rsidR="00626E63" w:rsidRPr="00205DB6" w:rsidRDefault="00626E63" w:rsidP="00626E63">
      <w:pPr>
        <w:pBdr>
          <w:top w:val="single" w:sz="4" w:space="6" w:color="E1E1E1"/>
          <w:left w:val="single" w:sz="4" w:space="10" w:color="E1E1E1"/>
          <w:bottom w:val="single" w:sz="4" w:space="6" w:color="E1E1E1"/>
          <w:right w:val="single" w:sz="4" w:space="10" w:color="E1E1E1"/>
        </w:pBdr>
        <w:shd w:val="clear" w:color="auto" w:fill="F4F4F4"/>
        <w:ind w:leftChars="202" w:left="424" w:rightChars="242" w:right="508"/>
        <w:jc w:val="left"/>
        <w:rPr>
          <w:rStyle w:val="a9"/>
          <w:b w:val="0"/>
          <w:bCs w:val="0"/>
          <w:i/>
          <w:sz w:val="18"/>
          <w:szCs w:val="18"/>
        </w:rPr>
      </w:pPr>
      <w:r w:rsidRPr="00205DB6">
        <w:rPr>
          <w:rStyle w:val="a9"/>
          <w:b w:val="0"/>
          <w:bCs w:val="0"/>
          <w:i/>
          <w:sz w:val="18"/>
          <w:szCs w:val="18"/>
        </w:rPr>
        <w:t xml:space="preserve">&lt;/paper&gt; </w:t>
      </w:r>
    </w:p>
    <w:p w:rsidR="00626E63" w:rsidRPr="008B4FEF" w:rsidRDefault="00626E63" w:rsidP="00283B15">
      <w:pPr>
        <w:rPr>
          <w:rStyle w:val="a9"/>
          <w:rFonts w:ascii="Verdana" w:hAnsi="Verdana"/>
          <w:bCs w:val="0"/>
          <w:sz w:val="18"/>
          <w:szCs w:val="18"/>
        </w:rPr>
      </w:pPr>
    </w:p>
    <w:p w:rsidR="00AF5562" w:rsidRDefault="00AF5562" w:rsidP="00AF5562">
      <w:pPr>
        <w:pStyle w:val="10"/>
        <w:rPr>
          <w:rStyle w:val="a9"/>
          <w:b/>
          <w:bCs w:val="0"/>
          <w:szCs w:val="16"/>
        </w:rPr>
      </w:pPr>
      <w:r>
        <w:rPr>
          <w:rStyle w:val="a9"/>
          <w:rFonts w:hint="eastAsia"/>
          <w:b/>
          <w:bCs w:val="0"/>
        </w:rPr>
        <w:t>详解</w:t>
      </w:r>
      <w:r>
        <w:rPr>
          <w:rStyle w:val="a9"/>
          <w:rFonts w:hint="eastAsia"/>
          <w:b/>
          <w:bCs w:val="0"/>
          <w:szCs w:val="16"/>
        </w:rPr>
        <w:t>：略</w:t>
      </w:r>
    </w:p>
    <w:p w:rsidR="003211D0" w:rsidRPr="003211D0" w:rsidRDefault="003211D0" w:rsidP="003211D0"/>
    <w:p w:rsidR="00787C81" w:rsidRDefault="00071EDB" w:rsidP="00E245A2">
      <w:pPr>
        <w:pStyle w:val="2"/>
        <w:numPr>
          <w:ilvl w:val="1"/>
          <w:numId w:val="15"/>
        </w:numPr>
      </w:pPr>
      <w:bookmarkStart w:id="42" w:name="_Toc286841202"/>
      <w:r>
        <w:rPr>
          <w:rFonts w:hint="eastAsia"/>
        </w:rPr>
        <w:t>Group</w:t>
      </w:r>
      <w:bookmarkEnd w:id="42"/>
      <w:r w:rsidR="00F5331B">
        <w:t xml:space="preserve"> </w:t>
      </w:r>
    </w:p>
    <w:p w:rsidR="00787C81" w:rsidRDefault="00787C81" w:rsidP="00787C81">
      <w:pPr>
        <w:pStyle w:val="M"/>
        <w:ind w:firstLine="0"/>
      </w:pPr>
      <w:r>
        <w:rPr>
          <w:rStyle w:val="1Char0"/>
          <w:rFonts w:hint="eastAsia"/>
        </w:rPr>
        <w:t>概述：</w:t>
      </w:r>
      <w:r>
        <w:rPr>
          <w:rFonts w:hint="eastAsia"/>
        </w:rPr>
        <w:t>Group</w:t>
      </w:r>
      <w:r w:rsidR="006B2562">
        <w:rPr>
          <w:rFonts w:hint="eastAsia"/>
        </w:rPr>
        <w:t>节点</w:t>
      </w:r>
      <w:r w:rsidR="003B3E31">
        <w:rPr>
          <w:rFonts w:hint="eastAsia"/>
        </w:rPr>
        <w:t>定义</w:t>
      </w:r>
      <w:r w:rsidRPr="006B2562">
        <w:rPr>
          <w:rFonts w:hint="eastAsia"/>
        </w:rPr>
        <w:t>一个</w:t>
      </w:r>
      <w:r w:rsidR="00256EB8" w:rsidRPr="006B2562">
        <w:rPr>
          <w:rFonts w:hint="eastAsia"/>
        </w:rPr>
        <w:t>时间</w:t>
      </w:r>
      <w:r w:rsidR="00575C65" w:rsidRPr="006B2562">
        <w:rPr>
          <w:rFonts w:hint="eastAsia"/>
        </w:rPr>
        <w:t>控制</w:t>
      </w:r>
      <w:r w:rsidR="004605FC" w:rsidRPr="006B2562">
        <w:rPr>
          <w:rFonts w:hint="eastAsia"/>
        </w:rPr>
        <w:t>组</w:t>
      </w:r>
      <w:r w:rsidR="00FA407C">
        <w:rPr>
          <w:rFonts w:hint="eastAsia"/>
        </w:rPr>
        <w:t>，控制时长和导航模式</w:t>
      </w:r>
      <w:r w:rsidRPr="006B2562">
        <w:rPr>
          <w:rFonts w:hint="eastAsia"/>
        </w:rPr>
        <w:t>。</w:t>
      </w:r>
    </w:p>
    <w:p w:rsidR="00787C81" w:rsidRPr="00F20866" w:rsidRDefault="00787C81" w:rsidP="00787C81">
      <w:pPr>
        <w:pStyle w:val="M"/>
        <w:ind w:firstLine="0"/>
        <w:rPr>
          <w:color w:val="FF0000"/>
        </w:rPr>
      </w:pPr>
      <w:r>
        <w:rPr>
          <w:rStyle w:val="a9"/>
          <w:rFonts w:hint="eastAsia"/>
        </w:rPr>
        <w:t>包含：</w:t>
      </w:r>
      <w:proofErr w:type="gramStart"/>
      <w:r w:rsidR="001E2CD9">
        <w:rPr>
          <w:rFonts w:hint="eastAsia"/>
        </w:rPr>
        <w:t>part</w:t>
      </w:r>
      <w:r w:rsidR="007D10AA">
        <w:t>(</w:t>
      </w:r>
      <w:proofErr w:type="gramEnd"/>
      <w:r w:rsidR="007D10AA">
        <w:rPr>
          <w:rFonts w:hint="eastAsia"/>
        </w:rPr>
        <w:t>1</w:t>
      </w:r>
      <w:r w:rsidR="00D567CE">
        <w:t>..*</w:t>
      </w:r>
      <w:r w:rsidR="007D10AA">
        <w:rPr>
          <w:rFonts w:hint="eastAsia"/>
        </w:rPr>
        <w:t>)</w:t>
      </w:r>
      <w:r w:rsidR="00A63BA5">
        <w:rPr>
          <w:rFonts w:hint="eastAsia"/>
        </w:rPr>
        <w:t>-</w:t>
      </w:r>
      <w:r w:rsidR="00A63BA5">
        <w:rPr>
          <w:rFonts w:hint="eastAsia"/>
        </w:rPr>
        <w:t>试卷段</w:t>
      </w:r>
      <w:r w:rsidR="00002675">
        <w:rPr>
          <w:rFonts w:hint="eastAsia"/>
        </w:rPr>
        <w:t>，</w:t>
      </w:r>
      <w:r w:rsidR="00A35D32">
        <w:rPr>
          <w:rFonts w:hint="eastAsia"/>
        </w:rPr>
        <w:t>pause</w:t>
      </w:r>
      <w:r w:rsidR="00002675">
        <w:rPr>
          <w:rFonts w:hint="eastAsia"/>
        </w:rPr>
        <w:t>(0..*)</w:t>
      </w:r>
      <w:r w:rsidR="00A63BA5">
        <w:rPr>
          <w:rFonts w:hint="eastAsia"/>
        </w:rPr>
        <w:t>-</w:t>
      </w:r>
      <w:r w:rsidR="00A63BA5">
        <w:rPr>
          <w:rFonts w:hint="eastAsia"/>
        </w:rPr>
        <w:t>段间暂停</w:t>
      </w:r>
    </w:p>
    <w:p w:rsidR="00787C81" w:rsidRDefault="00787C81" w:rsidP="00787C81">
      <w:pPr>
        <w:pStyle w:val="M"/>
        <w:ind w:firstLine="0"/>
        <w:rPr>
          <w:rStyle w:val="a9"/>
        </w:rPr>
      </w:pPr>
      <w:r>
        <w:rPr>
          <w:rStyle w:val="a9"/>
          <w:rFonts w:hint="eastAsia"/>
        </w:rPr>
        <w:t>属性</w:t>
      </w:r>
      <w:r>
        <w:rPr>
          <w:rStyle w:val="a9"/>
        </w:rPr>
        <w:t>:</w:t>
      </w:r>
    </w:p>
    <w:p w:rsidR="00A05955" w:rsidRDefault="00A05955" w:rsidP="00787C81">
      <w:pPr>
        <w:pStyle w:val="M"/>
        <w:ind w:firstLine="0"/>
        <w:rPr>
          <w:rStyle w:val="a9"/>
        </w:rPr>
      </w:pPr>
    </w:p>
    <w:p w:rsidR="001D0546" w:rsidRDefault="001D0546" w:rsidP="001D0546">
      <w:pPr>
        <w:pStyle w:val="af8"/>
        <w:rPr>
          <w:rStyle w:val="a9"/>
        </w:rPr>
      </w:pPr>
      <w:r w:rsidRPr="00242408">
        <w:rPr>
          <w:rFonts w:hint="eastAsia"/>
        </w:rPr>
        <w:t>表</w:t>
      </w:r>
      <w:r w:rsidRPr="00242408">
        <w:rPr>
          <w:rFonts w:hint="eastAsia"/>
        </w:rPr>
        <w:t xml:space="preserve"> </w:t>
      </w:r>
      <w:r>
        <w:rPr>
          <w:rFonts w:hint="eastAsia"/>
        </w:rPr>
        <w:t>3-</w:t>
      </w:r>
      <w:r w:rsidR="00B36603">
        <w:rPr>
          <w:rFonts w:hint="eastAsia"/>
        </w:rPr>
        <w:t>2</w:t>
      </w:r>
      <w:r>
        <w:rPr>
          <w:rFonts w:hint="eastAsia"/>
        </w:rPr>
        <w:t xml:space="preserve"> Group</w:t>
      </w:r>
      <w:r>
        <w:rPr>
          <w:rFonts w:hint="eastAsia"/>
        </w:rPr>
        <w:t>属性表</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74"/>
        <w:gridCol w:w="2103"/>
        <w:gridCol w:w="2133"/>
        <w:gridCol w:w="2112"/>
      </w:tblGrid>
      <w:tr w:rsidR="00787C81" w:rsidRPr="001D0546" w:rsidTr="00581508">
        <w:tc>
          <w:tcPr>
            <w:tcW w:w="2174" w:type="dxa"/>
            <w:tcBorders>
              <w:top w:val="single" w:sz="4" w:space="0" w:color="000000"/>
              <w:left w:val="single" w:sz="4" w:space="0" w:color="000000"/>
              <w:bottom w:val="single" w:sz="4" w:space="0" w:color="000000"/>
              <w:right w:val="single" w:sz="4" w:space="0" w:color="000000"/>
            </w:tcBorders>
            <w:hideMark/>
          </w:tcPr>
          <w:p w:rsidR="00787C81" w:rsidRPr="001D0546" w:rsidRDefault="00787C81" w:rsidP="00B53C24">
            <w:pPr>
              <w:pStyle w:val="M"/>
              <w:ind w:firstLine="0"/>
              <w:rPr>
                <w:rStyle w:val="a9"/>
                <w:b w:val="0"/>
                <w:sz w:val="18"/>
                <w:szCs w:val="18"/>
              </w:rPr>
            </w:pPr>
            <w:r w:rsidRPr="001D0546">
              <w:rPr>
                <w:rStyle w:val="a9"/>
                <w:rFonts w:hint="eastAsia"/>
                <w:b w:val="0"/>
                <w:sz w:val="18"/>
                <w:szCs w:val="18"/>
              </w:rPr>
              <w:t>名称</w:t>
            </w:r>
          </w:p>
        </w:tc>
        <w:tc>
          <w:tcPr>
            <w:tcW w:w="2103" w:type="dxa"/>
            <w:tcBorders>
              <w:top w:val="single" w:sz="4" w:space="0" w:color="000000"/>
              <w:left w:val="single" w:sz="4" w:space="0" w:color="000000"/>
              <w:bottom w:val="single" w:sz="4" w:space="0" w:color="000000"/>
              <w:right w:val="single" w:sz="4" w:space="0" w:color="000000"/>
            </w:tcBorders>
            <w:hideMark/>
          </w:tcPr>
          <w:p w:rsidR="00787C81" w:rsidRPr="001D0546" w:rsidRDefault="00787C81" w:rsidP="00B53C24">
            <w:pPr>
              <w:pStyle w:val="M"/>
              <w:ind w:firstLine="0"/>
              <w:rPr>
                <w:rStyle w:val="a9"/>
                <w:b w:val="0"/>
                <w:sz w:val="18"/>
                <w:szCs w:val="18"/>
              </w:rPr>
            </w:pPr>
            <w:r w:rsidRPr="001D0546">
              <w:rPr>
                <w:rStyle w:val="a9"/>
                <w:rFonts w:hint="eastAsia"/>
                <w:b w:val="0"/>
                <w:sz w:val="18"/>
                <w:szCs w:val="18"/>
              </w:rPr>
              <w:t>限制</w:t>
            </w:r>
          </w:p>
        </w:tc>
        <w:tc>
          <w:tcPr>
            <w:tcW w:w="2133" w:type="dxa"/>
            <w:tcBorders>
              <w:top w:val="single" w:sz="4" w:space="0" w:color="000000"/>
              <w:left w:val="single" w:sz="4" w:space="0" w:color="000000"/>
              <w:bottom w:val="single" w:sz="4" w:space="0" w:color="000000"/>
              <w:right w:val="single" w:sz="4" w:space="0" w:color="000000"/>
            </w:tcBorders>
            <w:hideMark/>
          </w:tcPr>
          <w:p w:rsidR="00787C81" w:rsidRPr="001D0546" w:rsidRDefault="00787C81" w:rsidP="00B53C24">
            <w:pPr>
              <w:pStyle w:val="M"/>
              <w:ind w:firstLine="0"/>
              <w:rPr>
                <w:rStyle w:val="a9"/>
                <w:b w:val="0"/>
                <w:sz w:val="18"/>
                <w:szCs w:val="18"/>
              </w:rPr>
            </w:pPr>
            <w:r w:rsidRPr="001D0546">
              <w:rPr>
                <w:rStyle w:val="a9"/>
                <w:rFonts w:hint="eastAsia"/>
                <w:b w:val="0"/>
                <w:sz w:val="18"/>
                <w:szCs w:val="18"/>
              </w:rPr>
              <w:t>类型</w:t>
            </w:r>
          </w:p>
        </w:tc>
        <w:tc>
          <w:tcPr>
            <w:tcW w:w="2112" w:type="dxa"/>
            <w:tcBorders>
              <w:top w:val="single" w:sz="4" w:space="0" w:color="000000"/>
              <w:left w:val="single" w:sz="4" w:space="0" w:color="000000"/>
              <w:bottom w:val="single" w:sz="4" w:space="0" w:color="000000"/>
              <w:right w:val="single" w:sz="4" w:space="0" w:color="000000"/>
            </w:tcBorders>
            <w:hideMark/>
          </w:tcPr>
          <w:p w:rsidR="00787C81" w:rsidRPr="001D0546" w:rsidRDefault="00787C81" w:rsidP="00B53C24">
            <w:pPr>
              <w:pStyle w:val="M"/>
              <w:ind w:firstLine="0"/>
              <w:rPr>
                <w:rStyle w:val="a9"/>
                <w:b w:val="0"/>
                <w:sz w:val="18"/>
                <w:szCs w:val="18"/>
              </w:rPr>
            </w:pPr>
            <w:r w:rsidRPr="001D0546">
              <w:rPr>
                <w:rStyle w:val="a9"/>
                <w:rFonts w:hint="eastAsia"/>
                <w:b w:val="0"/>
                <w:sz w:val="18"/>
                <w:szCs w:val="18"/>
              </w:rPr>
              <w:t>备注</w:t>
            </w:r>
          </w:p>
        </w:tc>
      </w:tr>
      <w:tr w:rsidR="00787C81" w:rsidRPr="001D0546" w:rsidTr="00581508">
        <w:tc>
          <w:tcPr>
            <w:tcW w:w="2174" w:type="dxa"/>
            <w:tcBorders>
              <w:top w:val="single" w:sz="4" w:space="0" w:color="000000"/>
              <w:left w:val="single" w:sz="4" w:space="0" w:color="000000"/>
              <w:bottom w:val="single" w:sz="4" w:space="0" w:color="000000"/>
              <w:right w:val="single" w:sz="4" w:space="0" w:color="000000"/>
            </w:tcBorders>
            <w:hideMark/>
          </w:tcPr>
          <w:p w:rsidR="00787C81" w:rsidRPr="001D0546" w:rsidRDefault="004820AF" w:rsidP="00B53C24">
            <w:pPr>
              <w:pStyle w:val="M"/>
              <w:ind w:firstLine="0"/>
              <w:rPr>
                <w:rStyle w:val="a9"/>
                <w:b w:val="0"/>
                <w:sz w:val="18"/>
                <w:szCs w:val="18"/>
              </w:rPr>
            </w:pPr>
            <w:r w:rsidRPr="001D0546">
              <w:rPr>
                <w:rStyle w:val="a9"/>
                <w:rFonts w:hint="eastAsia"/>
                <w:b w:val="0"/>
                <w:sz w:val="18"/>
                <w:szCs w:val="18"/>
              </w:rPr>
              <w:t>d</w:t>
            </w:r>
            <w:r w:rsidRPr="001D0546">
              <w:rPr>
                <w:rStyle w:val="a9"/>
                <w:b w:val="0"/>
                <w:sz w:val="18"/>
                <w:szCs w:val="18"/>
              </w:rPr>
              <w:t>uration</w:t>
            </w:r>
          </w:p>
        </w:tc>
        <w:tc>
          <w:tcPr>
            <w:tcW w:w="2103" w:type="dxa"/>
            <w:tcBorders>
              <w:top w:val="single" w:sz="4" w:space="0" w:color="000000"/>
              <w:left w:val="single" w:sz="4" w:space="0" w:color="000000"/>
              <w:bottom w:val="single" w:sz="4" w:space="0" w:color="000000"/>
              <w:right w:val="single" w:sz="4" w:space="0" w:color="000000"/>
            </w:tcBorders>
            <w:hideMark/>
          </w:tcPr>
          <w:p w:rsidR="00787C81" w:rsidRPr="001D0546" w:rsidRDefault="00787C81" w:rsidP="00B53C24">
            <w:pPr>
              <w:pStyle w:val="M"/>
              <w:ind w:firstLine="0"/>
              <w:rPr>
                <w:rStyle w:val="a9"/>
                <w:b w:val="0"/>
                <w:sz w:val="18"/>
                <w:szCs w:val="18"/>
              </w:rPr>
            </w:pPr>
            <w:r w:rsidRPr="001D0546">
              <w:rPr>
                <w:rStyle w:val="a9"/>
                <w:rFonts w:hint="eastAsia"/>
                <w:b w:val="0"/>
                <w:sz w:val="18"/>
                <w:szCs w:val="18"/>
              </w:rPr>
              <w:t>1</w:t>
            </w:r>
          </w:p>
        </w:tc>
        <w:tc>
          <w:tcPr>
            <w:tcW w:w="2133" w:type="dxa"/>
            <w:tcBorders>
              <w:top w:val="single" w:sz="4" w:space="0" w:color="000000"/>
              <w:left w:val="single" w:sz="4" w:space="0" w:color="000000"/>
              <w:bottom w:val="single" w:sz="4" w:space="0" w:color="000000"/>
              <w:right w:val="single" w:sz="4" w:space="0" w:color="000000"/>
            </w:tcBorders>
            <w:hideMark/>
          </w:tcPr>
          <w:p w:rsidR="00787C81" w:rsidRPr="001D0546" w:rsidRDefault="005F032C" w:rsidP="00B53C24">
            <w:pPr>
              <w:pStyle w:val="M"/>
              <w:ind w:firstLine="0"/>
              <w:rPr>
                <w:rStyle w:val="a9"/>
                <w:b w:val="0"/>
                <w:sz w:val="18"/>
                <w:szCs w:val="18"/>
              </w:rPr>
            </w:pPr>
            <w:r w:rsidRPr="00E403E6">
              <w:rPr>
                <w:rFonts w:ascii="Calibri" w:hAnsi="Calibri"/>
                <w:sz w:val="18"/>
                <w:szCs w:val="18"/>
              </w:rPr>
              <w:t>integer</w:t>
            </w:r>
          </w:p>
        </w:tc>
        <w:tc>
          <w:tcPr>
            <w:tcW w:w="2112" w:type="dxa"/>
            <w:tcBorders>
              <w:top w:val="single" w:sz="4" w:space="0" w:color="000000"/>
              <w:left w:val="single" w:sz="4" w:space="0" w:color="000000"/>
              <w:bottom w:val="single" w:sz="4" w:space="0" w:color="000000"/>
              <w:right w:val="single" w:sz="4" w:space="0" w:color="000000"/>
            </w:tcBorders>
            <w:hideMark/>
          </w:tcPr>
          <w:p w:rsidR="00787C81" w:rsidRDefault="007715B3" w:rsidP="0057072D">
            <w:pPr>
              <w:pStyle w:val="M"/>
              <w:ind w:firstLine="0"/>
              <w:rPr>
                <w:rStyle w:val="a9"/>
                <w:b w:val="0"/>
                <w:sz w:val="18"/>
                <w:szCs w:val="18"/>
              </w:rPr>
            </w:pPr>
            <w:r w:rsidRPr="001D0546">
              <w:rPr>
                <w:rStyle w:val="a9"/>
                <w:rFonts w:hint="eastAsia"/>
                <w:b w:val="0"/>
                <w:sz w:val="18"/>
                <w:szCs w:val="18"/>
              </w:rPr>
              <w:t>Group</w:t>
            </w:r>
            <w:r w:rsidRPr="001D0546">
              <w:rPr>
                <w:rStyle w:val="a9"/>
                <w:b w:val="0"/>
                <w:sz w:val="18"/>
                <w:szCs w:val="18"/>
              </w:rPr>
              <w:t>时长</w:t>
            </w:r>
            <w:r w:rsidR="00A83D51" w:rsidRPr="001D0546">
              <w:rPr>
                <w:rStyle w:val="a9"/>
                <w:rFonts w:hint="eastAsia"/>
                <w:b w:val="0"/>
                <w:sz w:val="18"/>
                <w:szCs w:val="18"/>
              </w:rPr>
              <w:t>，单位秒</w:t>
            </w:r>
            <w:r w:rsidRPr="001D0546">
              <w:rPr>
                <w:rStyle w:val="a9"/>
                <w:rFonts w:hint="eastAsia"/>
                <w:b w:val="0"/>
                <w:sz w:val="18"/>
                <w:szCs w:val="18"/>
              </w:rPr>
              <w:t>。</w:t>
            </w:r>
          </w:p>
          <w:p w:rsidR="009B4103" w:rsidRPr="001D0546" w:rsidRDefault="0091520E" w:rsidP="0057072D">
            <w:pPr>
              <w:pStyle w:val="M"/>
              <w:ind w:firstLine="0"/>
              <w:rPr>
                <w:rStyle w:val="a9"/>
                <w:b w:val="0"/>
                <w:sz w:val="18"/>
                <w:szCs w:val="18"/>
              </w:rPr>
            </w:pPr>
            <w:r>
              <w:rPr>
                <w:rStyle w:val="a9"/>
                <w:rFonts w:hint="eastAsia"/>
                <w:b w:val="0"/>
                <w:sz w:val="18"/>
                <w:szCs w:val="18"/>
              </w:rPr>
              <w:t>导航模式为线性时，此时间应与实际播放时间相等</w:t>
            </w:r>
            <w:r w:rsidR="006A1E1F">
              <w:rPr>
                <w:rStyle w:val="a9"/>
                <w:rFonts w:hint="eastAsia"/>
                <w:b w:val="0"/>
                <w:sz w:val="18"/>
                <w:szCs w:val="18"/>
              </w:rPr>
              <w:t>（实际播放时间</w:t>
            </w:r>
            <w:r w:rsidR="00855300">
              <w:rPr>
                <w:rStyle w:val="a9"/>
                <w:rFonts w:hint="eastAsia"/>
                <w:b w:val="0"/>
                <w:sz w:val="18"/>
                <w:szCs w:val="18"/>
              </w:rPr>
              <w:t>计算方法</w:t>
            </w:r>
            <w:r w:rsidR="006A1E1F">
              <w:rPr>
                <w:rStyle w:val="a9"/>
                <w:rFonts w:hint="eastAsia"/>
                <w:b w:val="0"/>
                <w:sz w:val="18"/>
                <w:szCs w:val="18"/>
              </w:rPr>
              <w:t>见附录）</w:t>
            </w:r>
            <w:r>
              <w:rPr>
                <w:rStyle w:val="a9"/>
                <w:rFonts w:hint="eastAsia"/>
                <w:b w:val="0"/>
                <w:sz w:val="18"/>
                <w:szCs w:val="18"/>
              </w:rPr>
              <w:t>。</w:t>
            </w:r>
          </w:p>
        </w:tc>
      </w:tr>
      <w:tr w:rsidR="00787C81" w:rsidRPr="001D0546" w:rsidTr="00581508">
        <w:tc>
          <w:tcPr>
            <w:tcW w:w="2174" w:type="dxa"/>
            <w:tcBorders>
              <w:top w:val="single" w:sz="4" w:space="0" w:color="000000"/>
              <w:left w:val="single" w:sz="4" w:space="0" w:color="000000"/>
              <w:bottom w:val="single" w:sz="4" w:space="0" w:color="000000"/>
              <w:right w:val="single" w:sz="4" w:space="0" w:color="000000"/>
            </w:tcBorders>
            <w:hideMark/>
          </w:tcPr>
          <w:p w:rsidR="00787C81" w:rsidRPr="001D0546" w:rsidRDefault="00BA5D37" w:rsidP="00B53C24">
            <w:pPr>
              <w:pStyle w:val="M"/>
              <w:ind w:firstLine="0"/>
              <w:rPr>
                <w:rStyle w:val="a9"/>
                <w:b w:val="0"/>
                <w:sz w:val="18"/>
                <w:szCs w:val="18"/>
              </w:rPr>
            </w:pPr>
            <w:r w:rsidRPr="001D0546">
              <w:rPr>
                <w:rStyle w:val="a9"/>
                <w:b w:val="0"/>
                <w:sz w:val="18"/>
                <w:szCs w:val="18"/>
              </w:rPr>
              <w:t>navigationMode</w:t>
            </w:r>
          </w:p>
        </w:tc>
        <w:tc>
          <w:tcPr>
            <w:tcW w:w="2103" w:type="dxa"/>
            <w:tcBorders>
              <w:top w:val="single" w:sz="4" w:space="0" w:color="000000"/>
              <w:left w:val="single" w:sz="4" w:space="0" w:color="000000"/>
              <w:bottom w:val="single" w:sz="4" w:space="0" w:color="000000"/>
              <w:right w:val="single" w:sz="4" w:space="0" w:color="000000"/>
            </w:tcBorders>
            <w:hideMark/>
          </w:tcPr>
          <w:p w:rsidR="00787C81" w:rsidRPr="001D0546" w:rsidRDefault="002D5BEB" w:rsidP="00B53C24">
            <w:pPr>
              <w:pStyle w:val="M"/>
              <w:ind w:firstLine="0"/>
              <w:rPr>
                <w:rStyle w:val="a9"/>
                <w:b w:val="0"/>
                <w:sz w:val="18"/>
                <w:szCs w:val="18"/>
              </w:rPr>
            </w:pPr>
            <w:r w:rsidRPr="001D0546">
              <w:rPr>
                <w:rStyle w:val="a9"/>
                <w:rFonts w:hint="eastAsia"/>
                <w:b w:val="0"/>
                <w:sz w:val="18"/>
                <w:szCs w:val="18"/>
              </w:rPr>
              <w:t>1</w:t>
            </w:r>
          </w:p>
        </w:tc>
        <w:tc>
          <w:tcPr>
            <w:tcW w:w="2133" w:type="dxa"/>
            <w:tcBorders>
              <w:top w:val="single" w:sz="4" w:space="0" w:color="000000"/>
              <w:left w:val="single" w:sz="4" w:space="0" w:color="000000"/>
              <w:bottom w:val="single" w:sz="4" w:space="0" w:color="000000"/>
              <w:right w:val="single" w:sz="4" w:space="0" w:color="000000"/>
            </w:tcBorders>
            <w:hideMark/>
          </w:tcPr>
          <w:p w:rsidR="00787C81" w:rsidRPr="001D0546" w:rsidRDefault="009F2CB8" w:rsidP="00B53C24">
            <w:pPr>
              <w:pStyle w:val="M"/>
              <w:ind w:firstLine="0"/>
              <w:rPr>
                <w:rStyle w:val="a9"/>
                <w:b w:val="0"/>
                <w:sz w:val="18"/>
                <w:szCs w:val="18"/>
              </w:rPr>
            </w:pPr>
            <w:r w:rsidRPr="001D0546">
              <w:rPr>
                <w:rStyle w:val="a9"/>
                <w:rFonts w:hint="eastAsia"/>
                <w:b w:val="0"/>
                <w:sz w:val="18"/>
                <w:szCs w:val="18"/>
              </w:rPr>
              <w:t>string</w:t>
            </w:r>
          </w:p>
        </w:tc>
        <w:tc>
          <w:tcPr>
            <w:tcW w:w="2112" w:type="dxa"/>
            <w:tcBorders>
              <w:top w:val="single" w:sz="4" w:space="0" w:color="000000"/>
              <w:left w:val="single" w:sz="4" w:space="0" w:color="000000"/>
              <w:bottom w:val="single" w:sz="4" w:space="0" w:color="000000"/>
              <w:right w:val="single" w:sz="4" w:space="0" w:color="000000"/>
            </w:tcBorders>
            <w:hideMark/>
          </w:tcPr>
          <w:p w:rsidR="00787C81" w:rsidRPr="001D0546" w:rsidRDefault="009F2CB8" w:rsidP="00B53C24">
            <w:pPr>
              <w:pStyle w:val="M"/>
              <w:ind w:firstLine="0"/>
              <w:rPr>
                <w:rStyle w:val="a9"/>
                <w:b w:val="0"/>
                <w:sz w:val="18"/>
                <w:szCs w:val="18"/>
              </w:rPr>
            </w:pPr>
            <w:r w:rsidRPr="001D0546">
              <w:rPr>
                <w:rStyle w:val="a9"/>
                <w:rFonts w:hint="eastAsia"/>
                <w:b w:val="0"/>
                <w:sz w:val="18"/>
                <w:szCs w:val="18"/>
              </w:rPr>
              <w:t>导航模式</w:t>
            </w:r>
          </w:p>
          <w:p w:rsidR="00581861" w:rsidRPr="001D0546" w:rsidRDefault="005844E8" w:rsidP="00B53C24">
            <w:pPr>
              <w:pStyle w:val="M"/>
              <w:ind w:firstLine="0"/>
              <w:rPr>
                <w:rStyle w:val="a9"/>
                <w:b w:val="0"/>
                <w:sz w:val="18"/>
                <w:szCs w:val="18"/>
              </w:rPr>
            </w:pPr>
            <w:r w:rsidRPr="001D0546">
              <w:rPr>
                <w:rStyle w:val="a9"/>
                <w:rFonts w:hint="eastAsia"/>
                <w:b w:val="0"/>
                <w:sz w:val="18"/>
                <w:szCs w:val="18"/>
              </w:rPr>
              <w:t>可取值：</w:t>
            </w:r>
          </w:p>
          <w:p w:rsidR="00D76D52" w:rsidRPr="001D0546" w:rsidRDefault="005844E8" w:rsidP="00D76D52">
            <w:pPr>
              <w:pStyle w:val="M"/>
              <w:numPr>
                <w:ilvl w:val="0"/>
                <w:numId w:val="24"/>
              </w:numPr>
              <w:rPr>
                <w:rStyle w:val="a9"/>
                <w:b w:val="0"/>
                <w:sz w:val="18"/>
                <w:szCs w:val="18"/>
              </w:rPr>
            </w:pPr>
            <w:r w:rsidRPr="001D0546">
              <w:rPr>
                <w:rStyle w:val="a9"/>
                <w:b w:val="0"/>
                <w:sz w:val="18"/>
                <w:szCs w:val="18"/>
              </w:rPr>
              <w:t>nonlinear</w:t>
            </w:r>
          </w:p>
          <w:p w:rsidR="006B4113" w:rsidRPr="001D0546" w:rsidRDefault="006B4113" w:rsidP="006B4113">
            <w:pPr>
              <w:pStyle w:val="M"/>
              <w:ind w:left="420" w:firstLine="0"/>
              <w:rPr>
                <w:rStyle w:val="a9"/>
                <w:b w:val="0"/>
                <w:sz w:val="18"/>
                <w:szCs w:val="18"/>
              </w:rPr>
            </w:pPr>
            <w:r w:rsidRPr="001D0546">
              <w:rPr>
                <w:rStyle w:val="a9"/>
                <w:rFonts w:hint="eastAsia"/>
                <w:b w:val="0"/>
                <w:sz w:val="18"/>
                <w:szCs w:val="18"/>
              </w:rPr>
              <w:t>非线性导航，</w:t>
            </w:r>
            <w:r w:rsidR="006922DE" w:rsidRPr="001D0546">
              <w:rPr>
                <w:rStyle w:val="a9"/>
                <w:rFonts w:hint="eastAsia"/>
                <w:b w:val="0"/>
                <w:sz w:val="18"/>
                <w:szCs w:val="18"/>
              </w:rPr>
              <w:t>组</w:t>
            </w:r>
            <w:proofErr w:type="gramStart"/>
            <w:r w:rsidR="006922DE" w:rsidRPr="001D0546">
              <w:rPr>
                <w:rStyle w:val="a9"/>
                <w:rFonts w:hint="eastAsia"/>
                <w:b w:val="0"/>
                <w:sz w:val="18"/>
                <w:szCs w:val="18"/>
              </w:rPr>
              <w:t>内含</w:t>
            </w:r>
            <w:r w:rsidRPr="001D0546">
              <w:rPr>
                <w:rStyle w:val="a9"/>
                <w:rFonts w:hint="eastAsia"/>
                <w:b w:val="0"/>
                <w:sz w:val="18"/>
                <w:szCs w:val="18"/>
              </w:rPr>
              <w:t>非</w:t>
            </w:r>
            <w:proofErr w:type="gramEnd"/>
            <w:r w:rsidRPr="001D0546">
              <w:rPr>
                <w:rStyle w:val="a9"/>
                <w:rFonts w:hint="eastAsia"/>
                <w:b w:val="0"/>
                <w:sz w:val="18"/>
                <w:szCs w:val="18"/>
              </w:rPr>
              <w:t>流程性试题</w:t>
            </w:r>
          </w:p>
          <w:p w:rsidR="005844E8" w:rsidRPr="001D0546" w:rsidRDefault="00D76D52" w:rsidP="00D76D52">
            <w:pPr>
              <w:pStyle w:val="M"/>
              <w:numPr>
                <w:ilvl w:val="0"/>
                <w:numId w:val="24"/>
              </w:numPr>
              <w:rPr>
                <w:rStyle w:val="a9"/>
                <w:b w:val="0"/>
                <w:sz w:val="18"/>
                <w:szCs w:val="18"/>
              </w:rPr>
            </w:pPr>
            <w:r w:rsidRPr="001D0546">
              <w:rPr>
                <w:rStyle w:val="a9"/>
                <w:rFonts w:hint="eastAsia"/>
                <w:b w:val="0"/>
                <w:sz w:val="18"/>
                <w:szCs w:val="18"/>
              </w:rPr>
              <w:t>l</w:t>
            </w:r>
            <w:r w:rsidR="005844E8" w:rsidRPr="001D0546">
              <w:rPr>
                <w:rStyle w:val="a9"/>
                <w:b w:val="0"/>
                <w:sz w:val="18"/>
                <w:szCs w:val="18"/>
              </w:rPr>
              <w:t>inear</w:t>
            </w:r>
          </w:p>
          <w:p w:rsidR="006B4113" w:rsidRPr="001D0546" w:rsidRDefault="006B4113" w:rsidP="006B4113">
            <w:pPr>
              <w:pStyle w:val="M"/>
              <w:ind w:left="420" w:firstLine="0"/>
              <w:rPr>
                <w:rStyle w:val="a9"/>
                <w:b w:val="0"/>
                <w:sz w:val="18"/>
                <w:szCs w:val="18"/>
              </w:rPr>
            </w:pPr>
            <w:r w:rsidRPr="001D0546">
              <w:rPr>
                <w:rStyle w:val="a9"/>
                <w:rFonts w:hint="eastAsia"/>
                <w:b w:val="0"/>
                <w:sz w:val="18"/>
                <w:szCs w:val="18"/>
              </w:rPr>
              <w:t>线性导航，</w:t>
            </w:r>
            <w:r w:rsidR="000E00FE" w:rsidRPr="001D0546">
              <w:rPr>
                <w:rStyle w:val="a9"/>
                <w:rFonts w:hint="eastAsia"/>
                <w:b w:val="0"/>
                <w:sz w:val="18"/>
                <w:szCs w:val="18"/>
              </w:rPr>
              <w:t>组内均为流程性试题</w:t>
            </w:r>
          </w:p>
        </w:tc>
      </w:tr>
    </w:tbl>
    <w:p w:rsidR="00787C81" w:rsidRDefault="00787C81" w:rsidP="00003BF6">
      <w:pPr>
        <w:pStyle w:val="M"/>
        <w:spacing w:before="60" w:after="240"/>
        <w:ind w:firstLine="0"/>
        <w:jc w:val="center"/>
        <w:rPr>
          <w:rStyle w:val="a9"/>
          <w:rFonts w:ascii="Calibri" w:hAnsi="Calibri" w:cs="Times New Roman"/>
          <w:sz w:val="16"/>
          <w:szCs w:val="16"/>
        </w:rPr>
      </w:pPr>
      <w:r>
        <w:rPr>
          <w:rStyle w:val="a9"/>
          <w:sz w:val="16"/>
          <w:szCs w:val="16"/>
        </w:rPr>
        <w:t>&lt;</w:t>
      </w:r>
      <w:r>
        <w:rPr>
          <w:rStyle w:val="a9"/>
          <w:rFonts w:hint="eastAsia"/>
          <w:sz w:val="16"/>
          <w:szCs w:val="16"/>
        </w:rPr>
        <w:t>注</w:t>
      </w:r>
      <w:r>
        <w:rPr>
          <w:rStyle w:val="a9"/>
          <w:sz w:val="16"/>
          <w:szCs w:val="16"/>
        </w:rPr>
        <w:t>&gt;[1]</w:t>
      </w:r>
      <w:r>
        <w:rPr>
          <w:rStyle w:val="a9"/>
          <w:rFonts w:hint="eastAsia"/>
          <w:sz w:val="16"/>
          <w:szCs w:val="16"/>
        </w:rPr>
        <w:t>：一个</w:t>
      </w:r>
      <w:r>
        <w:rPr>
          <w:rStyle w:val="a9"/>
          <w:sz w:val="16"/>
          <w:szCs w:val="16"/>
        </w:rPr>
        <w:t xml:space="preserve">   [0..1]: 0 </w:t>
      </w:r>
      <w:proofErr w:type="gramStart"/>
      <w:r>
        <w:rPr>
          <w:rStyle w:val="a9"/>
          <w:rFonts w:hint="eastAsia"/>
          <w:sz w:val="16"/>
          <w:szCs w:val="16"/>
        </w:rPr>
        <w:t>个</w:t>
      </w:r>
      <w:proofErr w:type="gramEnd"/>
      <w:r>
        <w:rPr>
          <w:rStyle w:val="a9"/>
          <w:rFonts w:hint="eastAsia"/>
          <w:sz w:val="16"/>
          <w:szCs w:val="16"/>
        </w:rPr>
        <w:t>或</w:t>
      </w:r>
      <w:r>
        <w:rPr>
          <w:rStyle w:val="a9"/>
          <w:sz w:val="16"/>
          <w:szCs w:val="16"/>
        </w:rPr>
        <w:t xml:space="preserve"> 1 </w:t>
      </w:r>
      <w:proofErr w:type="gramStart"/>
      <w:r>
        <w:rPr>
          <w:rStyle w:val="a9"/>
          <w:rFonts w:hint="eastAsia"/>
          <w:sz w:val="16"/>
          <w:szCs w:val="16"/>
        </w:rPr>
        <w:t>个</w:t>
      </w:r>
      <w:proofErr w:type="gramEnd"/>
      <w:r>
        <w:rPr>
          <w:rStyle w:val="a9"/>
          <w:sz w:val="16"/>
          <w:szCs w:val="16"/>
        </w:rPr>
        <w:t xml:space="preserve">    [1..</w:t>
      </w:r>
      <w:r w:rsidR="00B374BD">
        <w:rPr>
          <w:rStyle w:val="a9"/>
          <w:rFonts w:hint="eastAsia"/>
          <w:sz w:val="16"/>
          <w:szCs w:val="16"/>
        </w:rPr>
        <w:t>*</w:t>
      </w:r>
      <w:r>
        <w:rPr>
          <w:rStyle w:val="a9"/>
          <w:sz w:val="16"/>
          <w:szCs w:val="16"/>
        </w:rPr>
        <w:t>]</w:t>
      </w:r>
      <w:r>
        <w:rPr>
          <w:rStyle w:val="a9"/>
          <w:rFonts w:hint="eastAsia"/>
          <w:sz w:val="16"/>
          <w:szCs w:val="16"/>
        </w:rPr>
        <w:t>：大于等于一个</w:t>
      </w:r>
    </w:p>
    <w:p w:rsidR="00685ACA" w:rsidRDefault="00685ACA" w:rsidP="00787C81">
      <w:pPr>
        <w:pStyle w:val="10"/>
        <w:rPr>
          <w:rStyle w:val="a9"/>
          <w:b/>
          <w:bCs w:val="0"/>
          <w:szCs w:val="16"/>
        </w:rPr>
      </w:pPr>
    </w:p>
    <w:p w:rsidR="00787C81" w:rsidRDefault="00787C81" w:rsidP="00787C81">
      <w:pPr>
        <w:pStyle w:val="10"/>
        <w:rPr>
          <w:rStyle w:val="a9"/>
          <w:b/>
          <w:bCs w:val="0"/>
          <w:szCs w:val="16"/>
        </w:rPr>
      </w:pPr>
      <w:r>
        <w:rPr>
          <w:rStyle w:val="a9"/>
          <w:rFonts w:hint="eastAsia"/>
          <w:b/>
          <w:bCs w:val="0"/>
          <w:szCs w:val="16"/>
        </w:rPr>
        <w:t>示例：</w:t>
      </w:r>
    </w:p>
    <w:p w:rsidR="006A4B54" w:rsidRDefault="006A4B54" w:rsidP="00787C81">
      <w:pPr>
        <w:pStyle w:val="10"/>
        <w:rPr>
          <w:rStyle w:val="a9"/>
          <w:b/>
          <w:bCs w:val="0"/>
          <w:szCs w:val="16"/>
        </w:rPr>
      </w:pPr>
    </w:p>
    <w:p w:rsidR="00D4701B" w:rsidRPr="00614FF9" w:rsidRDefault="00D4701B" w:rsidP="00614FF9">
      <w:pPr>
        <w:pStyle w:val="code"/>
        <w:rPr>
          <w:rStyle w:val="a9"/>
          <w:b w:val="0"/>
          <w:bCs w:val="0"/>
          <w:szCs w:val="16"/>
        </w:rPr>
      </w:pPr>
      <w:r w:rsidRPr="00614FF9">
        <w:rPr>
          <w:rStyle w:val="a9"/>
          <w:b w:val="0"/>
          <w:bCs w:val="0"/>
          <w:szCs w:val="16"/>
        </w:rPr>
        <w:t>&lt;group</w:t>
      </w:r>
      <w:r w:rsidR="00EA22D5" w:rsidRPr="00614FF9">
        <w:rPr>
          <w:rStyle w:val="a9"/>
          <w:rFonts w:hint="eastAsia"/>
          <w:b w:val="0"/>
          <w:bCs w:val="0"/>
          <w:szCs w:val="16"/>
        </w:rPr>
        <w:t xml:space="preserve"> duration=</w:t>
      </w:r>
      <w:r w:rsidR="00EA22D5" w:rsidRPr="00614FF9">
        <w:rPr>
          <w:rStyle w:val="a9"/>
          <w:b w:val="0"/>
          <w:bCs w:val="0"/>
          <w:szCs w:val="16"/>
        </w:rPr>
        <w:t>"</w:t>
      </w:r>
      <w:r w:rsidR="00EA22D5" w:rsidRPr="00614FF9">
        <w:rPr>
          <w:rStyle w:val="a9"/>
          <w:rFonts w:hint="eastAsia"/>
          <w:b w:val="0"/>
          <w:bCs w:val="0"/>
          <w:szCs w:val="16"/>
        </w:rPr>
        <w:t>1800</w:t>
      </w:r>
      <w:r w:rsidR="00EA22D5" w:rsidRPr="00614FF9">
        <w:rPr>
          <w:rStyle w:val="a9"/>
          <w:b w:val="0"/>
          <w:bCs w:val="0"/>
          <w:szCs w:val="16"/>
        </w:rPr>
        <w:t>"</w:t>
      </w:r>
      <w:r w:rsidR="00B14361">
        <w:rPr>
          <w:rStyle w:val="a9"/>
          <w:rFonts w:eastAsiaTheme="minorEastAsia" w:hint="eastAsia"/>
          <w:b w:val="0"/>
          <w:bCs w:val="0"/>
          <w:szCs w:val="16"/>
        </w:rPr>
        <w:t xml:space="preserve"> </w:t>
      </w:r>
      <w:r w:rsidR="00B14361" w:rsidRPr="00B14361">
        <w:rPr>
          <w:rStyle w:val="a9"/>
          <w:rFonts w:eastAsiaTheme="minorEastAsia"/>
          <w:b w:val="0"/>
          <w:bCs w:val="0"/>
          <w:szCs w:val="16"/>
        </w:rPr>
        <w:t>navigationMode</w:t>
      </w:r>
      <w:r w:rsidR="00B14361">
        <w:rPr>
          <w:rStyle w:val="a9"/>
          <w:rFonts w:eastAsiaTheme="minorEastAsia" w:hint="eastAsia"/>
          <w:b w:val="0"/>
          <w:bCs w:val="0"/>
          <w:szCs w:val="16"/>
        </w:rPr>
        <w:t>=</w:t>
      </w:r>
      <w:r w:rsidR="00B14361" w:rsidRPr="00614FF9">
        <w:rPr>
          <w:rStyle w:val="a9"/>
          <w:b w:val="0"/>
          <w:bCs w:val="0"/>
          <w:szCs w:val="16"/>
        </w:rPr>
        <w:t>"</w:t>
      </w:r>
      <w:r w:rsidR="005B107A" w:rsidRPr="005B107A">
        <w:rPr>
          <w:rStyle w:val="a9"/>
          <w:rFonts w:eastAsiaTheme="minorEastAsia"/>
          <w:b w:val="0"/>
          <w:bCs w:val="0"/>
          <w:szCs w:val="16"/>
        </w:rPr>
        <w:t>nonlinear</w:t>
      </w:r>
      <w:r w:rsidR="00B14361" w:rsidRPr="00614FF9">
        <w:rPr>
          <w:rStyle w:val="a9"/>
          <w:b w:val="0"/>
          <w:bCs w:val="0"/>
          <w:szCs w:val="16"/>
        </w:rPr>
        <w:t>"</w:t>
      </w:r>
      <w:r w:rsidRPr="00614FF9">
        <w:rPr>
          <w:rStyle w:val="a9"/>
          <w:b w:val="0"/>
          <w:bCs w:val="0"/>
          <w:szCs w:val="16"/>
        </w:rPr>
        <w:t>&gt;</w:t>
      </w:r>
    </w:p>
    <w:p w:rsidR="003A5207" w:rsidRPr="00614FF9" w:rsidRDefault="005A4CEC" w:rsidP="00614FF9">
      <w:pPr>
        <w:pStyle w:val="code"/>
        <w:rPr>
          <w:rStyle w:val="a9"/>
          <w:b w:val="0"/>
          <w:bCs w:val="0"/>
          <w:szCs w:val="16"/>
        </w:rPr>
      </w:pPr>
      <w:r w:rsidRPr="00614FF9">
        <w:rPr>
          <w:rStyle w:val="a9"/>
          <w:rFonts w:hint="eastAsia"/>
          <w:b w:val="0"/>
          <w:bCs w:val="0"/>
          <w:szCs w:val="16"/>
        </w:rPr>
        <w:tab/>
        <w:t>&lt;</w:t>
      </w:r>
      <w:r w:rsidR="003A5207" w:rsidRPr="00614FF9">
        <w:rPr>
          <w:rStyle w:val="a9"/>
          <w:rFonts w:hint="eastAsia"/>
          <w:b w:val="0"/>
          <w:bCs w:val="0"/>
          <w:szCs w:val="16"/>
        </w:rPr>
        <w:t>part</w:t>
      </w:r>
      <w:r w:rsidR="009369E2" w:rsidRPr="00614FF9">
        <w:rPr>
          <w:rStyle w:val="a9"/>
          <w:rFonts w:hint="eastAsia"/>
          <w:b w:val="0"/>
          <w:bCs w:val="0"/>
          <w:szCs w:val="16"/>
        </w:rPr>
        <w:t xml:space="preserve"> </w:t>
      </w:r>
      <w:r w:rsidR="000D55F4">
        <w:rPr>
          <w:rStyle w:val="a9"/>
          <w:rFonts w:eastAsiaTheme="minorEastAsia" w:hint="eastAsia"/>
          <w:b w:val="0"/>
          <w:bCs w:val="0"/>
          <w:szCs w:val="16"/>
        </w:rPr>
        <w:t>title</w:t>
      </w:r>
      <w:r w:rsidR="009369E2" w:rsidRPr="00614FF9">
        <w:rPr>
          <w:rStyle w:val="a9"/>
          <w:rFonts w:hint="eastAsia"/>
          <w:b w:val="0"/>
          <w:bCs w:val="0"/>
          <w:szCs w:val="16"/>
        </w:rPr>
        <w:t>=</w:t>
      </w:r>
      <w:r w:rsidR="009369E2" w:rsidRPr="00614FF9">
        <w:rPr>
          <w:rStyle w:val="a9"/>
          <w:b w:val="0"/>
          <w:bCs w:val="0"/>
          <w:szCs w:val="16"/>
        </w:rPr>
        <w:t>"</w:t>
      </w:r>
      <w:r w:rsidR="00526CD6" w:rsidRPr="00614FF9">
        <w:rPr>
          <w:rStyle w:val="a9"/>
          <w:b w:val="0"/>
          <w:bCs w:val="0"/>
          <w:szCs w:val="16"/>
        </w:rPr>
        <w:t>Writing</w:t>
      </w:r>
      <w:r w:rsidR="009369E2" w:rsidRPr="00614FF9">
        <w:rPr>
          <w:rStyle w:val="a9"/>
          <w:b w:val="0"/>
          <w:bCs w:val="0"/>
          <w:szCs w:val="16"/>
        </w:rPr>
        <w:t>"</w:t>
      </w:r>
      <w:r w:rsidR="003A5207" w:rsidRPr="00614FF9">
        <w:rPr>
          <w:rStyle w:val="a9"/>
          <w:rFonts w:hint="eastAsia"/>
          <w:b w:val="0"/>
          <w:bCs w:val="0"/>
          <w:szCs w:val="16"/>
        </w:rPr>
        <w:t>&gt;</w:t>
      </w:r>
    </w:p>
    <w:p w:rsidR="004A3016" w:rsidRPr="00614FF9" w:rsidRDefault="004A3016" w:rsidP="00614FF9">
      <w:pPr>
        <w:pStyle w:val="code"/>
        <w:rPr>
          <w:rStyle w:val="a9"/>
          <w:b w:val="0"/>
          <w:bCs w:val="0"/>
          <w:szCs w:val="16"/>
        </w:rPr>
      </w:pPr>
      <w:r w:rsidRPr="00614FF9">
        <w:rPr>
          <w:rStyle w:val="a9"/>
          <w:rFonts w:hint="eastAsia"/>
          <w:b w:val="0"/>
          <w:bCs w:val="0"/>
          <w:szCs w:val="16"/>
        </w:rPr>
        <w:lastRenderedPageBreak/>
        <w:tab/>
      </w:r>
      <w:r w:rsidRPr="00614FF9">
        <w:rPr>
          <w:rStyle w:val="a9"/>
          <w:b w:val="0"/>
          <w:bCs w:val="0"/>
          <w:szCs w:val="16"/>
        </w:rPr>
        <w:t>…</w:t>
      </w:r>
    </w:p>
    <w:p w:rsidR="001579B1" w:rsidRDefault="00B52D8B" w:rsidP="00614FF9">
      <w:pPr>
        <w:pStyle w:val="code"/>
        <w:rPr>
          <w:rStyle w:val="a9"/>
          <w:rFonts w:eastAsiaTheme="minorEastAsia"/>
          <w:b w:val="0"/>
          <w:bCs w:val="0"/>
          <w:szCs w:val="16"/>
        </w:rPr>
      </w:pPr>
      <w:r w:rsidRPr="00614FF9">
        <w:rPr>
          <w:rStyle w:val="a9"/>
          <w:rFonts w:hint="eastAsia"/>
          <w:b w:val="0"/>
          <w:bCs w:val="0"/>
          <w:szCs w:val="16"/>
        </w:rPr>
        <w:tab/>
      </w:r>
      <w:r w:rsidR="003A5207" w:rsidRPr="00614FF9">
        <w:rPr>
          <w:rStyle w:val="a9"/>
          <w:rFonts w:hint="eastAsia"/>
          <w:b w:val="0"/>
          <w:bCs w:val="0"/>
          <w:szCs w:val="16"/>
        </w:rPr>
        <w:t>&lt;/part&gt;</w:t>
      </w:r>
    </w:p>
    <w:p w:rsidR="00787C81" w:rsidRPr="000C5A4F" w:rsidRDefault="00D4701B" w:rsidP="00614FF9">
      <w:pPr>
        <w:pStyle w:val="code"/>
        <w:rPr>
          <w:rStyle w:val="a9"/>
          <w:rFonts w:eastAsiaTheme="minorEastAsia"/>
          <w:b w:val="0"/>
          <w:bCs w:val="0"/>
          <w:szCs w:val="16"/>
        </w:rPr>
      </w:pPr>
      <w:r w:rsidRPr="00614FF9">
        <w:rPr>
          <w:rStyle w:val="a9"/>
          <w:b w:val="0"/>
          <w:bCs w:val="0"/>
          <w:szCs w:val="16"/>
        </w:rPr>
        <w:t>&lt;/group&gt;</w:t>
      </w:r>
      <w:r w:rsidR="00787C81" w:rsidRPr="00614FF9">
        <w:rPr>
          <w:rStyle w:val="a9"/>
          <w:b w:val="0"/>
          <w:bCs w:val="0"/>
          <w:szCs w:val="16"/>
        </w:rPr>
        <w:t xml:space="preserve"> </w:t>
      </w:r>
    </w:p>
    <w:p w:rsidR="008B7CBF" w:rsidRDefault="008B7CBF" w:rsidP="00787C81">
      <w:pPr>
        <w:pStyle w:val="10"/>
        <w:rPr>
          <w:rStyle w:val="a9"/>
          <w:b/>
          <w:bCs w:val="0"/>
        </w:rPr>
      </w:pPr>
    </w:p>
    <w:p w:rsidR="00787C81" w:rsidRDefault="00787C81" w:rsidP="00787C81">
      <w:pPr>
        <w:pStyle w:val="10"/>
        <w:rPr>
          <w:rStyle w:val="a9"/>
          <w:b/>
          <w:bCs w:val="0"/>
          <w:szCs w:val="16"/>
        </w:rPr>
      </w:pPr>
      <w:r>
        <w:rPr>
          <w:rStyle w:val="a9"/>
          <w:rFonts w:hint="eastAsia"/>
          <w:b/>
          <w:bCs w:val="0"/>
        </w:rPr>
        <w:t>详解</w:t>
      </w:r>
      <w:r>
        <w:rPr>
          <w:rStyle w:val="a9"/>
          <w:rFonts w:hint="eastAsia"/>
          <w:b/>
          <w:bCs w:val="0"/>
          <w:szCs w:val="16"/>
        </w:rPr>
        <w:t>：略</w:t>
      </w:r>
    </w:p>
    <w:p w:rsidR="00787C81" w:rsidRDefault="00787C81" w:rsidP="00787C81"/>
    <w:p w:rsidR="0092064E" w:rsidRDefault="00A35D32" w:rsidP="0092064E">
      <w:pPr>
        <w:pStyle w:val="2"/>
        <w:numPr>
          <w:ilvl w:val="1"/>
          <w:numId w:val="15"/>
        </w:numPr>
      </w:pPr>
      <w:bookmarkStart w:id="43" w:name="_Toc286841203"/>
      <w:r>
        <w:rPr>
          <w:rFonts w:hint="eastAsia"/>
        </w:rPr>
        <w:t>Pause</w:t>
      </w:r>
      <w:bookmarkEnd w:id="43"/>
    </w:p>
    <w:p w:rsidR="00AE2986" w:rsidRDefault="008B2067" w:rsidP="00AE2986">
      <w:pPr>
        <w:pStyle w:val="M"/>
        <w:ind w:left="655" w:hangingChars="294" w:hanging="655"/>
      </w:pPr>
      <w:r>
        <w:rPr>
          <w:rStyle w:val="1Char0"/>
          <w:rFonts w:hint="eastAsia"/>
        </w:rPr>
        <w:t>概述：</w:t>
      </w:r>
      <w:r w:rsidR="002266AD">
        <w:rPr>
          <w:rFonts w:hint="eastAsia"/>
        </w:rPr>
        <w:t>当</w:t>
      </w:r>
      <w:r w:rsidR="002266AD" w:rsidRPr="002266AD">
        <w:rPr>
          <w:rFonts w:hint="eastAsia"/>
        </w:rPr>
        <w:t>Group</w:t>
      </w:r>
      <w:r w:rsidR="002266AD" w:rsidRPr="002266AD">
        <w:rPr>
          <w:rFonts w:hint="eastAsia"/>
        </w:rPr>
        <w:t>导航模式为线性时</w:t>
      </w:r>
      <w:r w:rsidR="00463542">
        <w:rPr>
          <w:rFonts w:hint="eastAsia"/>
        </w:rPr>
        <w:t>，</w:t>
      </w:r>
      <w:r w:rsidR="00A35D32">
        <w:rPr>
          <w:rFonts w:hint="eastAsia"/>
        </w:rPr>
        <w:t>Pause</w:t>
      </w:r>
      <w:r w:rsidR="00463542">
        <w:rPr>
          <w:rFonts w:hint="eastAsia"/>
        </w:rPr>
        <w:t>节点定</w:t>
      </w:r>
      <w:r w:rsidR="00463542" w:rsidRPr="00733FBA">
        <w:rPr>
          <w:rFonts w:hint="eastAsia"/>
        </w:rPr>
        <w:t>义一个</w:t>
      </w:r>
      <w:r w:rsidR="00463542">
        <w:rPr>
          <w:rFonts w:hint="eastAsia"/>
        </w:rPr>
        <w:t>暂停</w:t>
      </w:r>
      <w:r w:rsidR="00F26832">
        <w:rPr>
          <w:rFonts w:hint="eastAsia"/>
        </w:rPr>
        <w:t>，暂停试卷播放但考生仍可作答。</w:t>
      </w:r>
      <w:r w:rsidR="0097662E" w:rsidRPr="002266AD">
        <w:rPr>
          <w:rFonts w:hint="eastAsia"/>
        </w:rPr>
        <w:t>Group</w:t>
      </w:r>
      <w:r w:rsidR="0097662E" w:rsidRPr="002266AD">
        <w:rPr>
          <w:rFonts w:hint="eastAsia"/>
        </w:rPr>
        <w:t>导航模式为</w:t>
      </w:r>
      <w:r w:rsidR="00463542">
        <w:rPr>
          <w:rFonts w:hint="eastAsia"/>
        </w:rPr>
        <w:t>非线性时此节点忽略。</w:t>
      </w:r>
    </w:p>
    <w:p w:rsidR="00AE2986" w:rsidRPr="00AE2986" w:rsidRDefault="00AE2986" w:rsidP="00AE2986">
      <w:pPr>
        <w:pStyle w:val="M"/>
      </w:pPr>
      <w:r>
        <w:rPr>
          <w:rStyle w:val="1Char0"/>
          <w:rFonts w:hint="eastAsia"/>
        </w:rPr>
        <w:t xml:space="preserve">  </w:t>
      </w:r>
      <w:r>
        <w:rPr>
          <w:rStyle w:val="1Char0"/>
          <w:rFonts w:hint="eastAsia"/>
          <w:b w:val="0"/>
        </w:rPr>
        <w:t>可表示答题时间、暂停时间、思考时间等。</w:t>
      </w:r>
    </w:p>
    <w:p w:rsidR="008B2067" w:rsidRPr="00F20866" w:rsidRDefault="008B2067" w:rsidP="008B2067">
      <w:pPr>
        <w:pStyle w:val="M"/>
        <w:ind w:firstLine="0"/>
        <w:rPr>
          <w:color w:val="FF0000"/>
        </w:rPr>
      </w:pPr>
      <w:r>
        <w:rPr>
          <w:rStyle w:val="a9"/>
          <w:rFonts w:hint="eastAsia"/>
        </w:rPr>
        <w:t>包含：</w:t>
      </w:r>
      <w:r w:rsidR="00DC55E2">
        <w:rPr>
          <w:rFonts w:hint="eastAsia"/>
        </w:rPr>
        <w:t>无</w:t>
      </w:r>
    </w:p>
    <w:p w:rsidR="008B2067" w:rsidRDefault="008B2067" w:rsidP="008B2067">
      <w:pPr>
        <w:pStyle w:val="M"/>
        <w:ind w:firstLine="0"/>
        <w:rPr>
          <w:rStyle w:val="a9"/>
        </w:rPr>
      </w:pPr>
      <w:r>
        <w:rPr>
          <w:rStyle w:val="a9"/>
          <w:rFonts w:hint="eastAsia"/>
        </w:rPr>
        <w:t>属性</w:t>
      </w:r>
      <w:r>
        <w:rPr>
          <w:rStyle w:val="a9"/>
        </w:rPr>
        <w:t>:</w:t>
      </w:r>
    </w:p>
    <w:p w:rsidR="008B2067" w:rsidRDefault="008B2067" w:rsidP="008B2067">
      <w:pPr>
        <w:pStyle w:val="M"/>
        <w:ind w:firstLine="0"/>
        <w:rPr>
          <w:rStyle w:val="a9"/>
        </w:rPr>
      </w:pPr>
    </w:p>
    <w:p w:rsidR="008B2067" w:rsidRDefault="008B2067" w:rsidP="008B2067">
      <w:pPr>
        <w:pStyle w:val="M"/>
        <w:ind w:firstLine="0"/>
        <w:jc w:val="center"/>
        <w:rPr>
          <w:rStyle w:val="a9"/>
        </w:rPr>
      </w:pPr>
      <w:r w:rsidRPr="00242408">
        <w:rPr>
          <w:rFonts w:hint="eastAsia"/>
        </w:rPr>
        <w:t>表</w:t>
      </w:r>
      <w:r w:rsidRPr="00242408">
        <w:rPr>
          <w:rFonts w:hint="eastAsia"/>
        </w:rPr>
        <w:t xml:space="preserve"> </w:t>
      </w:r>
      <w:r>
        <w:rPr>
          <w:rFonts w:hint="eastAsia"/>
        </w:rPr>
        <w:t xml:space="preserve">3-3 </w:t>
      </w:r>
      <w:r w:rsidR="00A35D32">
        <w:rPr>
          <w:rFonts w:hint="eastAsia"/>
        </w:rPr>
        <w:t>Pause</w:t>
      </w:r>
      <w:r>
        <w:rPr>
          <w:rFonts w:hint="eastAsia"/>
        </w:rPr>
        <w:t>属性表</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74"/>
        <w:gridCol w:w="2103"/>
        <w:gridCol w:w="2133"/>
        <w:gridCol w:w="2112"/>
      </w:tblGrid>
      <w:tr w:rsidR="008B2067" w:rsidRPr="001D0546" w:rsidTr="00F34CE8">
        <w:tc>
          <w:tcPr>
            <w:tcW w:w="2174" w:type="dxa"/>
            <w:tcBorders>
              <w:top w:val="single" w:sz="4" w:space="0" w:color="000000"/>
              <w:left w:val="single" w:sz="4" w:space="0" w:color="000000"/>
              <w:bottom w:val="single" w:sz="4" w:space="0" w:color="000000"/>
              <w:right w:val="single" w:sz="4" w:space="0" w:color="000000"/>
            </w:tcBorders>
            <w:hideMark/>
          </w:tcPr>
          <w:p w:rsidR="008B2067" w:rsidRPr="001D0546" w:rsidRDefault="008B2067" w:rsidP="00C013BB">
            <w:pPr>
              <w:pStyle w:val="M"/>
              <w:ind w:firstLine="0"/>
              <w:rPr>
                <w:rStyle w:val="a9"/>
                <w:b w:val="0"/>
                <w:sz w:val="18"/>
                <w:szCs w:val="18"/>
              </w:rPr>
            </w:pPr>
            <w:r w:rsidRPr="001D0546">
              <w:rPr>
                <w:rStyle w:val="a9"/>
                <w:rFonts w:hint="eastAsia"/>
                <w:b w:val="0"/>
                <w:sz w:val="18"/>
                <w:szCs w:val="18"/>
              </w:rPr>
              <w:t>名称</w:t>
            </w:r>
          </w:p>
        </w:tc>
        <w:tc>
          <w:tcPr>
            <w:tcW w:w="2103" w:type="dxa"/>
            <w:tcBorders>
              <w:top w:val="single" w:sz="4" w:space="0" w:color="000000"/>
              <w:left w:val="single" w:sz="4" w:space="0" w:color="000000"/>
              <w:bottom w:val="single" w:sz="4" w:space="0" w:color="000000"/>
              <w:right w:val="single" w:sz="4" w:space="0" w:color="000000"/>
            </w:tcBorders>
            <w:hideMark/>
          </w:tcPr>
          <w:p w:rsidR="008B2067" w:rsidRPr="001D0546" w:rsidRDefault="008B2067" w:rsidP="00C013BB">
            <w:pPr>
              <w:pStyle w:val="M"/>
              <w:ind w:firstLine="0"/>
              <w:rPr>
                <w:rStyle w:val="a9"/>
                <w:b w:val="0"/>
                <w:sz w:val="18"/>
                <w:szCs w:val="18"/>
              </w:rPr>
            </w:pPr>
            <w:r w:rsidRPr="001D0546">
              <w:rPr>
                <w:rStyle w:val="a9"/>
                <w:rFonts w:hint="eastAsia"/>
                <w:b w:val="0"/>
                <w:sz w:val="18"/>
                <w:szCs w:val="18"/>
              </w:rPr>
              <w:t>限制</w:t>
            </w:r>
          </w:p>
        </w:tc>
        <w:tc>
          <w:tcPr>
            <w:tcW w:w="2133" w:type="dxa"/>
            <w:tcBorders>
              <w:top w:val="single" w:sz="4" w:space="0" w:color="000000"/>
              <w:left w:val="single" w:sz="4" w:space="0" w:color="000000"/>
              <w:bottom w:val="single" w:sz="4" w:space="0" w:color="000000"/>
              <w:right w:val="single" w:sz="4" w:space="0" w:color="000000"/>
            </w:tcBorders>
            <w:hideMark/>
          </w:tcPr>
          <w:p w:rsidR="008B2067" w:rsidRPr="001D0546" w:rsidRDefault="008B2067" w:rsidP="00C013BB">
            <w:pPr>
              <w:pStyle w:val="M"/>
              <w:ind w:firstLine="0"/>
              <w:rPr>
                <w:rStyle w:val="a9"/>
                <w:b w:val="0"/>
                <w:sz w:val="18"/>
                <w:szCs w:val="18"/>
              </w:rPr>
            </w:pPr>
            <w:r w:rsidRPr="001D0546">
              <w:rPr>
                <w:rStyle w:val="a9"/>
                <w:rFonts w:hint="eastAsia"/>
                <w:b w:val="0"/>
                <w:sz w:val="18"/>
                <w:szCs w:val="18"/>
              </w:rPr>
              <w:t>类型</w:t>
            </w:r>
          </w:p>
        </w:tc>
        <w:tc>
          <w:tcPr>
            <w:tcW w:w="2112" w:type="dxa"/>
            <w:tcBorders>
              <w:top w:val="single" w:sz="4" w:space="0" w:color="000000"/>
              <w:left w:val="single" w:sz="4" w:space="0" w:color="000000"/>
              <w:bottom w:val="single" w:sz="4" w:space="0" w:color="000000"/>
              <w:right w:val="single" w:sz="4" w:space="0" w:color="000000"/>
            </w:tcBorders>
            <w:hideMark/>
          </w:tcPr>
          <w:p w:rsidR="008B2067" w:rsidRPr="001D0546" w:rsidRDefault="008B2067" w:rsidP="00C013BB">
            <w:pPr>
              <w:pStyle w:val="M"/>
              <w:ind w:firstLine="0"/>
              <w:rPr>
                <w:rStyle w:val="a9"/>
                <w:b w:val="0"/>
                <w:sz w:val="18"/>
                <w:szCs w:val="18"/>
              </w:rPr>
            </w:pPr>
            <w:r w:rsidRPr="001D0546">
              <w:rPr>
                <w:rStyle w:val="a9"/>
                <w:rFonts w:hint="eastAsia"/>
                <w:b w:val="0"/>
                <w:sz w:val="18"/>
                <w:szCs w:val="18"/>
              </w:rPr>
              <w:t>备注</w:t>
            </w:r>
          </w:p>
        </w:tc>
      </w:tr>
      <w:tr w:rsidR="008B2067" w:rsidRPr="001D0546" w:rsidTr="00F34CE8">
        <w:tc>
          <w:tcPr>
            <w:tcW w:w="2174" w:type="dxa"/>
            <w:tcBorders>
              <w:top w:val="single" w:sz="4" w:space="0" w:color="000000"/>
              <w:left w:val="single" w:sz="4" w:space="0" w:color="000000"/>
              <w:bottom w:val="single" w:sz="4" w:space="0" w:color="000000"/>
              <w:right w:val="single" w:sz="4" w:space="0" w:color="000000"/>
            </w:tcBorders>
            <w:hideMark/>
          </w:tcPr>
          <w:p w:rsidR="008B2067" w:rsidRPr="001D0546" w:rsidRDefault="009038B4" w:rsidP="00C013BB">
            <w:pPr>
              <w:pStyle w:val="M"/>
              <w:ind w:firstLine="0"/>
              <w:rPr>
                <w:rStyle w:val="a9"/>
                <w:b w:val="0"/>
                <w:sz w:val="18"/>
                <w:szCs w:val="18"/>
              </w:rPr>
            </w:pPr>
            <w:r>
              <w:rPr>
                <w:rStyle w:val="a9"/>
                <w:rFonts w:hint="eastAsia"/>
                <w:b w:val="0"/>
                <w:sz w:val="18"/>
                <w:szCs w:val="18"/>
              </w:rPr>
              <w:t>d</w:t>
            </w:r>
            <w:r w:rsidRPr="009038B4">
              <w:rPr>
                <w:rStyle w:val="a9"/>
                <w:b w:val="0"/>
                <w:sz w:val="18"/>
                <w:szCs w:val="18"/>
              </w:rPr>
              <w:t>uration</w:t>
            </w:r>
          </w:p>
        </w:tc>
        <w:tc>
          <w:tcPr>
            <w:tcW w:w="2103" w:type="dxa"/>
            <w:tcBorders>
              <w:top w:val="single" w:sz="4" w:space="0" w:color="000000"/>
              <w:left w:val="single" w:sz="4" w:space="0" w:color="000000"/>
              <w:bottom w:val="single" w:sz="4" w:space="0" w:color="000000"/>
              <w:right w:val="single" w:sz="4" w:space="0" w:color="000000"/>
            </w:tcBorders>
            <w:hideMark/>
          </w:tcPr>
          <w:p w:rsidR="008B2067" w:rsidRPr="001D0546" w:rsidRDefault="008B2067" w:rsidP="00C013BB">
            <w:pPr>
              <w:pStyle w:val="M"/>
              <w:ind w:firstLine="0"/>
              <w:rPr>
                <w:rStyle w:val="a9"/>
                <w:b w:val="0"/>
                <w:sz w:val="18"/>
                <w:szCs w:val="18"/>
              </w:rPr>
            </w:pPr>
            <w:r w:rsidRPr="001D0546">
              <w:rPr>
                <w:rStyle w:val="a9"/>
                <w:rFonts w:hint="eastAsia"/>
                <w:b w:val="0"/>
                <w:sz w:val="18"/>
                <w:szCs w:val="18"/>
              </w:rPr>
              <w:t>1</w:t>
            </w:r>
          </w:p>
        </w:tc>
        <w:tc>
          <w:tcPr>
            <w:tcW w:w="2133" w:type="dxa"/>
            <w:tcBorders>
              <w:top w:val="single" w:sz="4" w:space="0" w:color="000000"/>
              <w:left w:val="single" w:sz="4" w:space="0" w:color="000000"/>
              <w:bottom w:val="single" w:sz="4" w:space="0" w:color="000000"/>
              <w:right w:val="single" w:sz="4" w:space="0" w:color="000000"/>
            </w:tcBorders>
            <w:hideMark/>
          </w:tcPr>
          <w:p w:rsidR="008B2067" w:rsidRPr="001D0546" w:rsidRDefault="005F032C" w:rsidP="00C013BB">
            <w:pPr>
              <w:pStyle w:val="M"/>
              <w:ind w:firstLine="0"/>
              <w:rPr>
                <w:rStyle w:val="a9"/>
                <w:b w:val="0"/>
                <w:sz w:val="18"/>
                <w:szCs w:val="18"/>
              </w:rPr>
            </w:pPr>
            <w:r w:rsidRPr="00E403E6">
              <w:rPr>
                <w:rFonts w:ascii="Calibri" w:hAnsi="Calibri"/>
                <w:sz w:val="18"/>
                <w:szCs w:val="18"/>
              </w:rPr>
              <w:t>integer</w:t>
            </w:r>
          </w:p>
        </w:tc>
        <w:tc>
          <w:tcPr>
            <w:tcW w:w="2112" w:type="dxa"/>
            <w:tcBorders>
              <w:top w:val="single" w:sz="4" w:space="0" w:color="000000"/>
              <w:left w:val="single" w:sz="4" w:space="0" w:color="000000"/>
              <w:bottom w:val="single" w:sz="4" w:space="0" w:color="000000"/>
              <w:right w:val="single" w:sz="4" w:space="0" w:color="000000"/>
            </w:tcBorders>
            <w:hideMark/>
          </w:tcPr>
          <w:p w:rsidR="008B2067" w:rsidRPr="001D0546" w:rsidRDefault="008B2067" w:rsidP="006B2B31">
            <w:pPr>
              <w:pStyle w:val="M"/>
              <w:ind w:firstLine="0"/>
              <w:rPr>
                <w:rStyle w:val="a9"/>
                <w:b w:val="0"/>
                <w:sz w:val="18"/>
                <w:szCs w:val="18"/>
              </w:rPr>
            </w:pPr>
            <w:r w:rsidRPr="001D0546">
              <w:rPr>
                <w:rStyle w:val="a9"/>
                <w:rFonts w:hint="eastAsia"/>
                <w:b w:val="0"/>
                <w:sz w:val="18"/>
                <w:szCs w:val="18"/>
              </w:rPr>
              <w:t>所属</w:t>
            </w:r>
            <w:r w:rsidRPr="001D0546">
              <w:rPr>
                <w:rStyle w:val="a9"/>
                <w:rFonts w:hint="eastAsia"/>
                <w:b w:val="0"/>
                <w:sz w:val="18"/>
                <w:szCs w:val="18"/>
              </w:rPr>
              <w:t>Group</w:t>
            </w:r>
            <w:r w:rsidRPr="001D0546">
              <w:rPr>
                <w:rStyle w:val="a9"/>
                <w:rFonts w:hint="eastAsia"/>
                <w:b w:val="0"/>
                <w:sz w:val="18"/>
                <w:szCs w:val="18"/>
              </w:rPr>
              <w:t>导航模式</w:t>
            </w:r>
            <w:r>
              <w:rPr>
                <w:rStyle w:val="a9"/>
                <w:rFonts w:hint="eastAsia"/>
                <w:b w:val="0"/>
                <w:sz w:val="18"/>
                <w:szCs w:val="18"/>
              </w:rPr>
              <w:t>为线性时，</w:t>
            </w:r>
            <w:r w:rsidRPr="001D0546">
              <w:rPr>
                <w:rStyle w:val="a9"/>
                <w:rFonts w:hint="eastAsia"/>
                <w:b w:val="0"/>
                <w:sz w:val="18"/>
                <w:szCs w:val="18"/>
              </w:rPr>
              <w:t>此值</w:t>
            </w:r>
            <w:r>
              <w:rPr>
                <w:rStyle w:val="a9"/>
                <w:rFonts w:hint="eastAsia"/>
                <w:b w:val="0"/>
                <w:sz w:val="18"/>
                <w:szCs w:val="18"/>
              </w:rPr>
              <w:t>表示</w:t>
            </w:r>
            <w:r w:rsidRPr="001D0546">
              <w:rPr>
                <w:rStyle w:val="a9"/>
                <w:rFonts w:hint="eastAsia"/>
                <w:b w:val="0"/>
                <w:sz w:val="18"/>
                <w:szCs w:val="18"/>
              </w:rPr>
              <w:t>停顿时间，单位秒。</w:t>
            </w:r>
          </w:p>
        </w:tc>
      </w:tr>
      <w:tr w:rsidR="00F34CE8" w:rsidRPr="001D0546" w:rsidTr="00F34CE8">
        <w:tc>
          <w:tcPr>
            <w:tcW w:w="2174" w:type="dxa"/>
            <w:tcBorders>
              <w:top w:val="single" w:sz="4" w:space="0" w:color="000000"/>
              <w:left w:val="single" w:sz="4" w:space="0" w:color="000000"/>
              <w:bottom w:val="single" w:sz="4" w:space="0" w:color="000000"/>
              <w:right w:val="single" w:sz="4" w:space="0" w:color="000000"/>
            </w:tcBorders>
            <w:hideMark/>
          </w:tcPr>
          <w:p w:rsidR="00F34CE8" w:rsidRDefault="00F66CDF" w:rsidP="00C013BB">
            <w:pPr>
              <w:pStyle w:val="M"/>
              <w:ind w:firstLine="0"/>
              <w:rPr>
                <w:rStyle w:val="a9"/>
                <w:b w:val="0"/>
                <w:sz w:val="18"/>
                <w:szCs w:val="18"/>
              </w:rPr>
            </w:pPr>
            <w:r>
              <w:rPr>
                <w:rStyle w:val="a9"/>
                <w:rFonts w:hint="eastAsia"/>
                <w:b w:val="0"/>
                <w:sz w:val="18"/>
                <w:szCs w:val="18"/>
              </w:rPr>
              <w:t>hint</w:t>
            </w:r>
          </w:p>
        </w:tc>
        <w:tc>
          <w:tcPr>
            <w:tcW w:w="2103" w:type="dxa"/>
            <w:tcBorders>
              <w:top w:val="single" w:sz="4" w:space="0" w:color="000000"/>
              <w:left w:val="single" w:sz="4" w:space="0" w:color="000000"/>
              <w:bottom w:val="single" w:sz="4" w:space="0" w:color="000000"/>
              <w:right w:val="single" w:sz="4" w:space="0" w:color="000000"/>
            </w:tcBorders>
            <w:hideMark/>
          </w:tcPr>
          <w:p w:rsidR="00F34CE8" w:rsidRPr="001D0546" w:rsidRDefault="00F34CE8" w:rsidP="00C013BB">
            <w:pPr>
              <w:pStyle w:val="M"/>
              <w:ind w:firstLine="0"/>
              <w:rPr>
                <w:rStyle w:val="a9"/>
                <w:b w:val="0"/>
                <w:sz w:val="18"/>
                <w:szCs w:val="18"/>
              </w:rPr>
            </w:pPr>
            <w:r>
              <w:rPr>
                <w:rStyle w:val="a9"/>
                <w:rFonts w:hint="eastAsia"/>
                <w:b w:val="0"/>
                <w:sz w:val="18"/>
                <w:szCs w:val="18"/>
              </w:rPr>
              <w:t>0..1</w:t>
            </w:r>
          </w:p>
        </w:tc>
        <w:tc>
          <w:tcPr>
            <w:tcW w:w="2133" w:type="dxa"/>
            <w:tcBorders>
              <w:top w:val="single" w:sz="4" w:space="0" w:color="000000"/>
              <w:left w:val="single" w:sz="4" w:space="0" w:color="000000"/>
              <w:bottom w:val="single" w:sz="4" w:space="0" w:color="000000"/>
              <w:right w:val="single" w:sz="4" w:space="0" w:color="000000"/>
            </w:tcBorders>
            <w:hideMark/>
          </w:tcPr>
          <w:p w:rsidR="00F34CE8" w:rsidRPr="001D0546" w:rsidRDefault="00EB4768" w:rsidP="00C013BB">
            <w:pPr>
              <w:pStyle w:val="M"/>
              <w:ind w:firstLine="0"/>
              <w:rPr>
                <w:rStyle w:val="a9"/>
                <w:b w:val="0"/>
                <w:sz w:val="18"/>
                <w:szCs w:val="18"/>
              </w:rPr>
            </w:pPr>
            <w:r>
              <w:rPr>
                <w:rStyle w:val="a9"/>
                <w:rFonts w:hint="eastAsia"/>
                <w:b w:val="0"/>
                <w:sz w:val="18"/>
                <w:szCs w:val="18"/>
              </w:rPr>
              <w:t>string</w:t>
            </w:r>
          </w:p>
        </w:tc>
        <w:tc>
          <w:tcPr>
            <w:tcW w:w="2112" w:type="dxa"/>
            <w:tcBorders>
              <w:top w:val="single" w:sz="4" w:space="0" w:color="000000"/>
              <w:left w:val="single" w:sz="4" w:space="0" w:color="000000"/>
              <w:bottom w:val="single" w:sz="4" w:space="0" w:color="000000"/>
              <w:right w:val="single" w:sz="4" w:space="0" w:color="000000"/>
            </w:tcBorders>
            <w:hideMark/>
          </w:tcPr>
          <w:p w:rsidR="00A61CDB" w:rsidRDefault="00EB4768" w:rsidP="006B2B31">
            <w:pPr>
              <w:pStyle w:val="M"/>
              <w:ind w:firstLine="0"/>
              <w:rPr>
                <w:rStyle w:val="a9"/>
                <w:b w:val="0"/>
                <w:sz w:val="18"/>
                <w:szCs w:val="18"/>
              </w:rPr>
            </w:pPr>
            <w:r>
              <w:rPr>
                <w:rStyle w:val="a9"/>
                <w:rFonts w:hint="eastAsia"/>
                <w:b w:val="0"/>
                <w:sz w:val="18"/>
                <w:szCs w:val="18"/>
              </w:rPr>
              <w:t>暂停期提示信息</w:t>
            </w:r>
          </w:p>
          <w:p w:rsidR="00EB4768" w:rsidRDefault="00E979C0" w:rsidP="006B2B31">
            <w:pPr>
              <w:pStyle w:val="M"/>
              <w:ind w:firstLine="0"/>
              <w:rPr>
                <w:rStyle w:val="a9"/>
                <w:b w:val="0"/>
                <w:sz w:val="18"/>
                <w:szCs w:val="18"/>
              </w:rPr>
            </w:pPr>
            <w:r>
              <w:rPr>
                <w:rStyle w:val="a9"/>
                <w:rFonts w:hint="eastAsia"/>
                <w:b w:val="0"/>
                <w:sz w:val="18"/>
                <w:szCs w:val="18"/>
              </w:rPr>
              <w:t>默认为空，不显示提示信息。</w:t>
            </w:r>
          </w:p>
          <w:p w:rsidR="00761D18" w:rsidRPr="001D0546" w:rsidRDefault="001B5D69" w:rsidP="006B2B31">
            <w:pPr>
              <w:pStyle w:val="M"/>
              <w:ind w:firstLine="0"/>
              <w:rPr>
                <w:rStyle w:val="a9"/>
                <w:b w:val="0"/>
                <w:sz w:val="18"/>
                <w:szCs w:val="18"/>
              </w:rPr>
            </w:pPr>
            <w:r>
              <w:rPr>
                <w:rStyle w:val="a9"/>
                <w:rFonts w:hint="eastAsia"/>
                <w:b w:val="0"/>
                <w:sz w:val="18"/>
                <w:szCs w:val="18"/>
              </w:rPr>
              <w:t>如：</w:t>
            </w:r>
            <w:r w:rsidR="00655564">
              <w:rPr>
                <w:rStyle w:val="a9"/>
                <w:rFonts w:hint="eastAsia"/>
                <w:b w:val="0"/>
                <w:sz w:val="18"/>
                <w:szCs w:val="18"/>
              </w:rPr>
              <w:t>“思考</w:t>
            </w:r>
            <w:r w:rsidR="00655564">
              <w:rPr>
                <w:rStyle w:val="a9"/>
                <w:rFonts w:hint="eastAsia"/>
                <w:b w:val="0"/>
                <w:sz w:val="18"/>
                <w:szCs w:val="18"/>
              </w:rPr>
              <w:t>/</w:t>
            </w:r>
            <w:r w:rsidR="00655564">
              <w:rPr>
                <w:rStyle w:val="a9"/>
                <w:rFonts w:hint="eastAsia"/>
                <w:b w:val="0"/>
                <w:sz w:val="18"/>
                <w:szCs w:val="18"/>
              </w:rPr>
              <w:t>准备”</w:t>
            </w:r>
          </w:p>
        </w:tc>
      </w:tr>
    </w:tbl>
    <w:p w:rsidR="008B2067" w:rsidRDefault="008B2067" w:rsidP="008B2067">
      <w:pPr>
        <w:pStyle w:val="M"/>
        <w:spacing w:before="60" w:after="240"/>
        <w:ind w:firstLine="0"/>
        <w:jc w:val="center"/>
        <w:rPr>
          <w:rStyle w:val="a9"/>
          <w:rFonts w:ascii="Calibri" w:hAnsi="Calibri" w:cs="Times New Roman"/>
          <w:sz w:val="16"/>
          <w:szCs w:val="16"/>
        </w:rPr>
      </w:pPr>
      <w:r>
        <w:rPr>
          <w:rStyle w:val="a9"/>
          <w:sz w:val="16"/>
          <w:szCs w:val="16"/>
        </w:rPr>
        <w:t>&lt;</w:t>
      </w:r>
      <w:r>
        <w:rPr>
          <w:rStyle w:val="a9"/>
          <w:rFonts w:hint="eastAsia"/>
          <w:sz w:val="16"/>
          <w:szCs w:val="16"/>
        </w:rPr>
        <w:t>注</w:t>
      </w:r>
      <w:r>
        <w:rPr>
          <w:rStyle w:val="a9"/>
          <w:sz w:val="16"/>
          <w:szCs w:val="16"/>
        </w:rPr>
        <w:t>&gt;[1]</w:t>
      </w:r>
      <w:r>
        <w:rPr>
          <w:rStyle w:val="a9"/>
          <w:rFonts w:hint="eastAsia"/>
          <w:sz w:val="16"/>
          <w:szCs w:val="16"/>
        </w:rPr>
        <w:t>：一个</w:t>
      </w:r>
      <w:r>
        <w:rPr>
          <w:rStyle w:val="a9"/>
          <w:sz w:val="16"/>
          <w:szCs w:val="16"/>
        </w:rPr>
        <w:t xml:space="preserve">   [0..1]: 0 </w:t>
      </w:r>
      <w:proofErr w:type="gramStart"/>
      <w:r>
        <w:rPr>
          <w:rStyle w:val="a9"/>
          <w:rFonts w:hint="eastAsia"/>
          <w:sz w:val="16"/>
          <w:szCs w:val="16"/>
        </w:rPr>
        <w:t>个</w:t>
      </w:r>
      <w:proofErr w:type="gramEnd"/>
      <w:r>
        <w:rPr>
          <w:rStyle w:val="a9"/>
          <w:rFonts w:hint="eastAsia"/>
          <w:sz w:val="16"/>
          <w:szCs w:val="16"/>
        </w:rPr>
        <w:t>或</w:t>
      </w:r>
      <w:r>
        <w:rPr>
          <w:rStyle w:val="a9"/>
          <w:sz w:val="16"/>
          <w:szCs w:val="16"/>
        </w:rPr>
        <w:t xml:space="preserve"> 1 </w:t>
      </w:r>
      <w:proofErr w:type="gramStart"/>
      <w:r>
        <w:rPr>
          <w:rStyle w:val="a9"/>
          <w:rFonts w:hint="eastAsia"/>
          <w:sz w:val="16"/>
          <w:szCs w:val="16"/>
        </w:rPr>
        <w:t>个</w:t>
      </w:r>
      <w:proofErr w:type="gramEnd"/>
      <w:r>
        <w:rPr>
          <w:rStyle w:val="a9"/>
          <w:sz w:val="16"/>
          <w:szCs w:val="16"/>
        </w:rPr>
        <w:t xml:space="preserve">    [1..</w:t>
      </w:r>
      <w:r>
        <w:rPr>
          <w:rStyle w:val="a9"/>
          <w:rFonts w:hint="eastAsia"/>
          <w:sz w:val="16"/>
          <w:szCs w:val="16"/>
        </w:rPr>
        <w:t>*</w:t>
      </w:r>
      <w:r>
        <w:rPr>
          <w:rStyle w:val="a9"/>
          <w:sz w:val="16"/>
          <w:szCs w:val="16"/>
        </w:rPr>
        <w:t>]</w:t>
      </w:r>
      <w:r>
        <w:rPr>
          <w:rStyle w:val="a9"/>
          <w:rFonts w:hint="eastAsia"/>
          <w:sz w:val="16"/>
          <w:szCs w:val="16"/>
        </w:rPr>
        <w:t>：大于等于一个</w:t>
      </w:r>
    </w:p>
    <w:p w:rsidR="008B2067" w:rsidRDefault="008B2067" w:rsidP="008B2067">
      <w:pPr>
        <w:pStyle w:val="10"/>
        <w:rPr>
          <w:rStyle w:val="a9"/>
          <w:b/>
          <w:bCs w:val="0"/>
          <w:szCs w:val="16"/>
        </w:rPr>
      </w:pPr>
    </w:p>
    <w:p w:rsidR="008B2067" w:rsidRPr="001B0BD9" w:rsidRDefault="008B2067" w:rsidP="008B2067">
      <w:pPr>
        <w:pStyle w:val="10"/>
        <w:rPr>
          <w:rStyle w:val="a9"/>
          <w:b/>
          <w:bCs w:val="0"/>
          <w:szCs w:val="16"/>
        </w:rPr>
      </w:pPr>
      <w:r>
        <w:rPr>
          <w:rStyle w:val="a9"/>
          <w:rFonts w:hint="eastAsia"/>
          <w:b/>
          <w:bCs w:val="0"/>
          <w:szCs w:val="16"/>
        </w:rPr>
        <w:t>示例：</w:t>
      </w:r>
      <w:r w:rsidR="001B0BD9">
        <w:rPr>
          <w:rStyle w:val="a9"/>
          <w:rFonts w:hint="eastAsia"/>
          <w:b/>
          <w:bCs w:val="0"/>
          <w:szCs w:val="16"/>
        </w:rPr>
        <w:t>略</w:t>
      </w:r>
    </w:p>
    <w:p w:rsidR="008B2067" w:rsidRDefault="008B2067" w:rsidP="008B2067">
      <w:pPr>
        <w:pStyle w:val="10"/>
        <w:rPr>
          <w:rStyle w:val="a9"/>
          <w:b/>
          <w:bCs w:val="0"/>
          <w:szCs w:val="16"/>
        </w:rPr>
      </w:pPr>
      <w:r>
        <w:rPr>
          <w:rStyle w:val="a9"/>
          <w:rFonts w:hint="eastAsia"/>
          <w:b/>
          <w:bCs w:val="0"/>
        </w:rPr>
        <w:t>详解</w:t>
      </w:r>
      <w:r>
        <w:rPr>
          <w:rStyle w:val="a9"/>
          <w:rFonts w:hint="eastAsia"/>
          <w:b/>
          <w:bCs w:val="0"/>
          <w:szCs w:val="16"/>
        </w:rPr>
        <w:t>：略</w:t>
      </w:r>
    </w:p>
    <w:p w:rsidR="0092064E" w:rsidRPr="0092064E" w:rsidRDefault="0092064E" w:rsidP="0092064E"/>
    <w:p w:rsidR="00AB1673" w:rsidRDefault="00071EDB" w:rsidP="00E245A2">
      <w:pPr>
        <w:pStyle w:val="2"/>
        <w:numPr>
          <w:ilvl w:val="1"/>
          <w:numId w:val="15"/>
        </w:numPr>
      </w:pPr>
      <w:bookmarkStart w:id="44" w:name="_Toc286841204"/>
      <w:r>
        <w:rPr>
          <w:rFonts w:hint="eastAsia"/>
        </w:rPr>
        <w:t>Part</w:t>
      </w:r>
      <w:bookmarkEnd w:id="44"/>
      <w:r w:rsidR="00F5331B">
        <w:t xml:space="preserve"> </w:t>
      </w:r>
    </w:p>
    <w:p w:rsidR="00AB1673" w:rsidRDefault="00AB1673" w:rsidP="00AB1673">
      <w:pPr>
        <w:pStyle w:val="M"/>
        <w:ind w:firstLine="0"/>
      </w:pPr>
      <w:r>
        <w:rPr>
          <w:rStyle w:val="1Char0"/>
          <w:rFonts w:hint="eastAsia"/>
        </w:rPr>
        <w:t>概述：</w:t>
      </w:r>
      <w:r w:rsidR="0032394C">
        <w:rPr>
          <w:rFonts w:hint="eastAsia"/>
        </w:rPr>
        <w:t>Part</w:t>
      </w:r>
      <w:r w:rsidR="003B3E31">
        <w:rPr>
          <w:rFonts w:hint="eastAsia"/>
        </w:rPr>
        <w:t>节点</w:t>
      </w:r>
      <w:r>
        <w:rPr>
          <w:rFonts w:hint="eastAsia"/>
        </w:rPr>
        <w:t>定</w:t>
      </w:r>
      <w:r w:rsidRPr="00733FBA">
        <w:rPr>
          <w:rFonts w:hint="eastAsia"/>
        </w:rPr>
        <w:t>义一个</w:t>
      </w:r>
      <w:r w:rsidR="0032394C" w:rsidRPr="00733FBA">
        <w:rPr>
          <w:rFonts w:hint="eastAsia"/>
        </w:rPr>
        <w:t>试卷</w:t>
      </w:r>
      <w:r w:rsidR="008F0B51" w:rsidRPr="00733FBA">
        <w:rPr>
          <w:rFonts w:hint="eastAsia"/>
        </w:rPr>
        <w:t>段</w:t>
      </w:r>
      <w:r>
        <w:rPr>
          <w:rFonts w:hint="eastAsia"/>
        </w:rPr>
        <w:t>。</w:t>
      </w:r>
    </w:p>
    <w:p w:rsidR="00AB1673" w:rsidRPr="00F20866" w:rsidRDefault="00AB1673" w:rsidP="00AB1673">
      <w:pPr>
        <w:pStyle w:val="M"/>
        <w:ind w:firstLine="0"/>
        <w:rPr>
          <w:color w:val="FF0000"/>
        </w:rPr>
      </w:pPr>
      <w:r>
        <w:rPr>
          <w:rStyle w:val="a9"/>
          <w:rFonts w:hint="eastAsia"/>
        </w:rPr>
        <w:t>包含：</w:t>
      </w:r>
      <w:r w:rsidR="00B2697E">
        <w:rPr>
          <w:rFonts w:hint="eastAsia"/>
        </w:rPr>
        <w:t>prompt(0..*)</w:t>
      </w:r>
      <w:r w:rsidR="003D2FEE">
        <w:rPr>
          <w:rFonts w:hint="eastAsia"/>
        </w:rPr>
        <w:t>-</w:t>
      </w:r>
      <w:r w:rsidR="003D2FEE" w:rsidRPr="003D2FEE">
        <w:rPr>
          <w:rFonts w:hint="eastAsia"/>
        </w:rPr>
        <w:t xml:space="preserve"> </w:t>
      </w:r>
      <w:r w:rsidR="003D2FEE">
        <w:rPr>
          <w:rFonts w:hint="eastAsia"/>
        </w:rPr>
        <w:t>标题、提示等</w:t>
      </w:r>
      <w:r w:rsidR="00B2697E">
        <w:rPr>
          <w:rFonts w:hint="eastAsia"/>
        </w:rPr>
        <w:t>，</w:t>
      </w:r>
      <w:r w:rsidR="00B2697E">
        <w:rPr>
          <w:rFonts w:hint="eastAsia"/>
        </w:rPr>
        <w:t>s</w:t>
      </w:r>
      <w:r>
        <w:t>ection(</w:t>
      </w:r>
      <w:r>
        <w:rPr>
          <w:rFonts w:hint="eastAsia"/>
        </w:rPr>
        <w:t>1</w:t>
      </w:r>
      <w:r>
        <w:t>..*</w:t>
      </w:r>
      <w:r>
        <w:rPr>
          <w:rFonts w:hint="eastAsia"/>
        </w:rPr>
        <w:t>)</w:t>
      </w:r>
      <w:r w:rsidR="003E2818">
        <w:rPr>
          <w:rFonts w:hint="eastAsia"/>
        </w:rPr>
        <w:t>-</w:t>
      </w:r>
      <w:r w:rsidR="007B098C">
        <w:rPr>
          <w:rFonts w:hint="eastAsia"/>
        </w:rPr>
        <w:t>试卷节</w:t>
      </w:r>
      <w:r w:rsidR="00B1230A">
        <w:rPr>
          <w:rFonts w:hint="eastAsia"/>
        </w:rPr>
        <w:t>，</w:t>
      </w:r>
      <w:r w:rsidR="00A35D32">
        <w:rPr>
          <w:rFonts w:hint="eastAsia"/>
        </w:rPr>
        <w:t>pause</w:t>
      </w:r>
      <w:r w:rsidR="00B1230A">
        <w:rPr>
          <w:rFonts w:hint="eastAsia"/>
        </w:rPr>
        <w:t>(0..*)</w:t>
      </w:r>
      <w:r w:rsidR="007B098C">
        <w:rPr>
          <w:rFonts w:hint="eastAsia"/>
        </w:rPr>
        <w:t>-</w:t>
      </w:r>
      <w:r w:rsidR="007B098C">
        <w:rPr>
          <w:rFonts w:hint="eastAsia"/>
        </w:rPr>
        <w:t>节间暂停</w:t>
      </w:r>
    </w:p>
    <w:p w:rsidR="00AB1673" w:rsidRDefault="00AB1673" w:rsidP="00AB1673">
      <w:pPr>
        <w:pStyle w:val="M"/>
        <w:ind w:firstLine="0"/>
        <w:rPr>
          <w:rStyle w:val="a9"/>
        </w:rPr>
      </w:pPr>
      <w:r>
        <w:rPr>
          <w:rStyle w:val="a9"/>
          <w:rFonts w:hint="eastAsia"/>
        </w:rPr>
        <w:t>属性</w:t>
      </w:r>
      <w:r>
        <w:rPr>
          <w:rStyle w:val="a9"/>
        </w:rPr>
        <w:t>:</w:t>
      </w:r>
    </w:p>
    <w:p w:rsidR="00B36603" w:rsidRDefault="00B36603" w:rsidP="00AB1673">
      <w:pPr>
        <w:pStyle w:val="M"/>
        <w:ind w:firstLine="0"/>
        <w:rPr>
          <w:rStyle w:val="a9"/>
        </w:rPr>
      </w:pPr>
    </w:p>
    <w:p w:rsidR="00B36603" w:rsidRDefault="00B36603" w:rsidP="00B36603">
      <w:pPr>
        <w:pStyle w:val="M"/>
        <w:ind w:firstLine="0"/>
        <w:jc w:val="center"/>
        <w:rPr>
          <w:rStyle w:val="a9"/>
        </w:rPr>
      </w:pPr>
      <w:r w:rsidRPr="00242408">
        <w:rPr>
          <w:rFonts w:hint="eastAsia"/>
        </w:rPr>
        <w:t>表</w:t>
      </w:r>
      <w:r w:rsidRPr="00242408">
        <w:rPr>
          <w:rFonts w:hint="eastAsia"/>
        </w:rPr>
        <w:t xml:space="preserve"> </w:t>
      </w:r>
      <w:r>
        <w:rPr>
          <w:rFonts w:hint="eastAsia"/>
        </w:rPr>
        <w:t>3-</w:t>
      </w:r>
      <w:r w:rsidR="00F95A46">
        <w:rPr>
          <w:rFonts w:hint="eastAsia"/>
        </w:rPr>
        <w:t>4</w:t>
      </w:r>
      <w:r>
        <w:rPr>
          <w:rFonts w:hint="eastAsia"/>
        </w:rPr>
        <w:t xml:space="preserve"> Part</w:t>
      </w:r>
      <w:r>
        <w:rPr>
          <w:rFonts w:hint="eastAsia"/>
        </w:rPr>
        <w:t>属性表</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74"/>
        <w:gridCol w:w="2103"/>
        <w:gridCol w:w="2133"/>
        <w:gridCol w:w="2112"/>
      </w:tblGrid>
      <w:tr w:rsidR="00AB1673" w:rsidRPr="001D0546" w:rsidTr="00581508">
        <w:tc>
          <w:tcPr>
            <w:tcW w:w="2174" w:type="dxa"/>
            <w:tcBorders>
              <w:top w:val="single" w:sz="4" w:space="0" w:color="000000"/>
              <w:left w:val="single" w:sz="4" w:space="0" w:color="000000"/>
              <w:bottom w:val="single" w:sz="4" w:space="0" w:color="000000"/>
              <w:right w:val="single" w:sz="4" w:space="0" w:color="000000"/>
            </w:tcBorders>
            <w:hideMark/>
          </w:tcPr>
          <w:p w:rsidR="00AB1673" w:rsidRPr="001D0546" w:rsidRDefault="00AB1673" w:rsidP="00B53C24">
            <w:pPr>
              <w:pStyle w:val="M"/>
              <w:ind w:firstLine="0"/>
              <w:rPr>
                <w:rStyle w:val="a9"/>
                <w:b w:val="0"/>
                <w:sz w:val="18"/>
                <w:szCs w:val="18"/>
              </w:rPr>
            </w:pPr>
            <w:r w:rsidRPr="001D0546">
              <w:rPr>
                <w:rStyle w:val="a9"/>
                <w:rFonts w:hint="eastAsia"/>
                <w:b w:val="0"/>
                <w:sz w:val="18"/>
                <w:szCs w:val="18"/>
              </w:rPr>
              <w:t>名称</w:t>
            </w:r>
          </w:p>
        </w:tc>
        <w:tc>
          <w:tcPr>
            <w:tcW w:w="2103" w:type="dxa"/>
            <w:tcBorders>
              <w:top w:val="single" w:sz="4" w:space="0" w:color="000000"/>
              <w:left w:val="single" w:sz="4" w:space="0" w:color="000000"/>
              <w:bottom w:val="single" w:sz="4" w:space="0" w:color="000000"/>
              <w:right w:val="single" w:sz="4" w:space="0" w:color="000000"/>
            </w:tcBorders>
            <w:hideMark/>
          </w:tcPr>
          <w:p w:rsidR="00AB1673" w:rsidRPr="001D0546" w:rsidRDefault="00AB1673" w:rsidP="00B53C24">
            <w:pPr>
              <w:pStyle w:val="M"/>
              <w:ind w:firstLine="0"/>
              <w:rPr>
                <w:rStyle w:val="a9"/>
                <w:b w:val="0"/>
                <w:sz w:val="18"/>
                <w:szCs w:val="18"/>
              </w:rPr>
            </w:pPr>
            <w:r w:rsidRPr="001D0546">
              <w:rPr>
                <w:rStyle w:val="a9"/>
                <w:rFonts w:hint="eastAsia"/>
                <w:b w:val="0"/>
                <w:sz w:val="18"/>
                <w:szCs w:val="18"/>
              </w:rPr>
              <w:t>限制</w:t>
            </w:r>
          </w:p>
        </w:tc>
        <w:tc>
          <w:tcPr>
            <w:tcW w:w="2133" w:type="dxa"/>
            <w:tcBorders>
              <w:top w:val="single" w:sz="4" w:space="0" w:color="000000"/>
              <w:left w:val="single" w:sz="4" w:space="0" w:color="000000"/>
              <w:bottom w:val="single" w:sz="4" w:space="0" w:color="000000"/>
              <w:right w:val="single" w:sz="4" w:space="0" w:color="000000"/>
            </w:tcBorders>
            <w:hideMark/>
          </w:tcPr>
          <w:p w:rsidR="00AB1673" w:rsidRPr="001D0546" w:rsidRDefault="00AB1673" w:rsidP="00B53C24">
            <w:pPr>
              <w:pStyle w:val="M"/>
              <w:ind w:firstLine="0"/>
              <w:rPr>
                <w:rStyle w:val="a9"/>
                <w:b w:val="0"/>
                <w:sz w:val="18"/>
                <w:szCs w:val="18"/>
              </w:rPr>
            </w:pPr>
            <w:r w:rsidRPr="001D0546">
              <w:rPr>
                <w:rStyle w:val="a9"/>
                <w:rFonts w:hint="eastAsia"/>
                <w:b w:val="0"/>
                <w:sz w:val="18"/>
                <w:szCs w:val="18"/>
              </w:rPr>
              <w:t>类型</w:t>
            </w:r>
          </w:p>
        </w:tc>
        <w:tc>
          <w:tcPr>
            <w:tcW w:w="2112" w:type="dxa"/>
            <w:tcBorders>
              <w:top w:val="single" w:sz="4" w:space="0" w:color="000000"/>
              <w:left w:val="single" w:sz="4" w:space="0" w:color="000000"/>
              <w:bottom w:val="single" w:sz="4" w:space="0" w:color="000000"/>
              <w:right w:val="single" w:sz="4" w:space="0" w:color="000000"/>
            </w:tcBorders>
            <w:hideMark/>
          </w:tcPr>
          <w:p w:rsidR="00AB1673" w:rsidRPr="001D0546" w:rsidRDefault="00AB1673" w:rsidP="00B53C24">
            <w:pPr>
              <w:pStyle w:val="M"/>
              <w:ind w:firstLine="0"/>
              <w:rPr>
                <w:rStyle w:val="a9"/>
                <w:b w:val="0"/>
                <w:sz w:val="18"/>
                <w:szCs w:val="18"/>
              </w:rPr>
            </w:pPr>
            <w:r w:rsidRPr="001D0546">
              <w:rPr>
                <w:rStyle w:val="a9"/>
                <w:rFonts w:hint="eastAsia"/>
                <w:b w:val="0"/>
                <w:sz w:val="18"/>
                <w:szCs w:val="18"/>
              </w:rPr>
              <w:t>备注</w:t>
            </w:r>
          </w:p>
        </w:tc>
      </w:tr>
      <w:tr w:rsidR="002F0D5A" w:rsidRPr="001D0546" w:rsidTr="00581508">
        <w:tc>
          <w:tcPr>
            <w:tcW w:w="2174" w:type="dxa"/>
            <w:tcBorders>
              <w:top w:val="single" w:sz="4" w:space="0" w:color="000000"/>
              <w:left w:val="single" w:sz="4" w:space="0" w:color="000000"/>
              <w:bottom w:val="single" w:sz="4" w:space="0" w:color="000000"/>
              <w:right w:val="single" w:sz="4" w:space="0" w:color="000000"/>
            </w:tcBorders>
            <w:hideMark/>
          </w:tcPr>
          <w:p w:rsidR="002F0D5A" w:rsidRPr="001D0546" w:rsidRDefault="00DB69D3" w:rsidP="00B53C24">
            <w:pPr>
              <w:pStyle w:val="M"/>
              <w:ind w:firstLine="0"/>
              <w:rPr>
                <w:rStyle w:val="a9"/>
                <w:b w:val="0"/>
                <w:sz w:val="18"/>
                <w:szCs w:val="18"/>
              </w:rPr>
            </w:pPr>
            <w:r w:rsidRPr="001D0546">
              <w:rPr>
                <w:rStyle w:val="a9"/>
                <w:rFonts w:hint="eastAsia"/>
                <w:b w:val="0"/>
                <w:sz w:val="18"/>
                <w:szCs w:val="18"/>
              </w:rPr>
              <w:lastRenderedPageBreak/>
              <w:t>title</w:t>
            </w:r>
          </w:p>
        </w:tc>
        <w:tc>
          <w:tcPr>
            <w:tcW w:w="2103" w:type="dxa"/>
            <w:tcBorders>
              <w:top w:val="single" w:sz="4" w:space="0" w:color="000000"/>
              <w:left w:val="single" w:sz="4" w:space="0" w:color="000000"/>
              <w:bottom w:val="single" w:sz="4" w:space="0" w:color="000000"/>
              <w:right w:val="single" w:sz="4" w:space="0" w:color="000000"/>
            </w:tcBorders>
            <w:hideMark/>
          </w:tcPr>
          <w:p w:rsidR="002F0D5A" w:rsidRPr="001D0546" w:rsidRDefault="002F0D5A" w:rsidP="00B53C24">
            <w:pPr>
              <w:pStyle w:val="M"/>
              <w:ind w:firstLine="0"/>
              <w:rPr>
                <w:rStyle w:val="a9"/>
                <w:b w:val="0"/>
                <w:sz w:val="18"/>
                <w:szCs w:val="18"/>
              </w:rPr>
            </w:pPr>
            <w:r w:rsidRPr="001D0546">
              <w:rPr>
                <w:rStyle w:val="a9"/>
                <w:rFonts w:hint="eastAsia"/>
                <w:b w:val="0"/>
                <w:sz w:val="18"/>
                <w:szCs w:val="18"/>
              </w:rPr>
              <w:t>1</w:t>
            </w:r>
          </w:p>
        </w:tc>
        <w:tc>
          <w:tcPr>
            <w:tcW w:w="2133" w:type="dxa"/>
            <w:tcBorders>
              <w:top w:val="single" w:sz="4" w:space="0" w:color="000000"/>
              <w:left w:val="single" w:sz="4" w:space="0" w:color="000000"/>
              <w:bottom w:val="single" w:sz="4" w:space="0" w:color="000000"/>
              <w:right w:val="single" w:sz="4" w:space="0" w:color="000000"/>
            </w:tcBorders>
            <w:hideMark/>
          </w:tcPr>
          <w:p w:rsidR="002F0D5A" w:rsidRPr="001D0546" w:rsidRDefault="002F0D5A" w:rsidP="00B53C24">
            <w:pPr>
              <w:pStyle w:val="M"/>
              <w:ind w:firstLine="0"/>
              <w:rPr>
                <w:rStyle w:val="a9"/>
                <w:b w:val="0"/>
                <w:sz w:val="18"/>
                <w:szCs w:val="18"/>
              </w:rPr>
            </w:pPr>
            <w:r w:rsidRPr="001D0546">
              <w:rPr>
                <w:rStyle w:val="a9"/>
                <w:rFonts w:hint="eastAsia"/>
                <w:b w:val="0"/>
                <w:sz w:val="18"/>
                <w:szCs w:val="18"/>
              </w:rPr>
              <w:t>string</w:t>
            </w:r>
          </w:p>
        </w:tc>
        <w:tc>
          <w:tcPr>
            <w:tcW w:w="2112" w:type="dxa"/>
            <w:tcBorders>
              <w:top w:val="single" w:sz="4" w:space="0" w:color="000000"/>
              <w:left w:val="single" w:sz="4" w:space="0" w:color="000000"/>
              <w:bottom w:val="single" w:sz="4" w:space="0" w:color="000000"/>
              <w:right w:val="single" w:sz="4" w:space="0" w:color="000000"/>
            </w:tcBorders>
            <w:hideMark/>
          </w:tcPr>
          <w:p w:rsidR="002F0D5A" w:rsidRPr="001D0546" w:rsidRDefault="002F0D5A" w:rsidP="00DB69D3">
            <w:pPr>
              <w:pStyle w:val="M"/>
              <w:ind w:firstLine="0"/>
              <w:rPr>
                <w:rStyle w:val="a9"/>
                <w:b w:val="0"/>
                <w:sz w:val="18"/>
                <w:szCs w:val="18"/>
              </w:rPr>
            </w:pPr>
            <w:r w:rsidRPr="001D0546">
              <w:rPr>
                <w:rStyle w:val="a9"/>
                <w:rFonts w:hint="eastAsia"/>
                <w:b w:val="0"/>
                <w:sz w:val="18"/>
                <w:szCs w:val="18"/>
              </w:rPr>
              <w:t>Part</w:t>
            </w:r>
            <w:r w:rsidR="00DB69D3" w:rsidRPr="001D0546">
              <w:rPr>
                <w:rStyle w:val="a9"/>
                <w:rFonts w:hint="eastAsia"/>
                <w:b w:val="0"/>
                <w:sz w:val="18"/>
                <w:szCs w:val="18"/>
              </w:rPr>
              <w:t>标题</w:t>
            </w:r>
            <w:r w:rsidR="00BB1E89">
              <w:rPr>
                <w:rStyle w:val="a9"/>
                <w:rFonts w:hint="eastAsia"/>
                <w:b w:val="0"/>
                <w:sz w:val="18"/>
                <w:szCs w:val="18"/>
              </w:rPr>
              <w:t>，不显示</w:t>
            </w:r>
          </w:p>
        </w:tc>
      </w:tr>
    </w:tbl>
    <w:p w:rsidR="00AB1673" w:rsidRDefault="00AB1673" w:rsidP="00003BF6">
      <w:pPr>
        <w:pStyle w:val="M"/>
        <w:spacing w:before="60" w:after="240"/>
        <w:ind w:firstLine="0"/>
        <w:jc w:val="center"/>
        <w:rPr>
          <w:rStyle w:val="a9"/>
          <w:rFonts w:ascii="Calibri" w:hAnsi="Calibri" w:cs="Times New Roman"/>
          <w:sz w:val="16"/>
          <w:szCs w:val="16"/>
        </w:rPr>
      </w:pPr>
      <w:r>
        <w:rPr>
          <w:rStyle w:val="a9"/>
          <w:sz w:val="16"/>
          <w:szCs w:val="16"/>
        </w:rPr>
        <w:t>&lt;</w:t>
      </w:r>
      <w:r>
        <w:rPr>
          <w:rStyle w:val="a9"/>
          <w:rFonts w:hint="eastAsia"/>
          <w:sz w:val="16"/>
          <w:szCs w:val="16"/>
        </w:rPr>
        <w:t>注</w:t>
      </w:r>
      <w:r>
        <w:rPr>
          <w:rStyle w:val="a9"/>
          <w:sz w:val="16"/>
          <w:szCs w:val="16"/>
        </w:rPr>
        <w:t>&gt;[1]</w:t>
      </w:r>
      <w:r>
        <w:rPr>
          <w:rStyle w:val="a9"/>
          <w:rFonts w:hint="eastAsia"/>
          <w:sz w:val="16"/>
          <w:szCs w:val="16"/>
        </w:rPr>
        <w:t>：一个</w:t>
      </w:r>
      <w:r>
        <w:rPr>
          <w:rStyle w:val="a9"/>
          <w:sz w:val="16"/>
          <w:szCs w:val="16"/>
        </w:rPr>
        <w:t xml:space="preserve">   [0..1]: 0 </w:t>
      </w:r>
      <w:proofErr w:type="gramStart"/>
      <w:r>
        <w:rPr>
          <w:rStyle w:val="a9"/>
          <w:rFonts w:hint="eastAsia"/>
          <w:sz w:val="16"/>
          <w:szCs w:val="16"/>
        </w:rPr>
        <w:t>个</w:t>
      </w:r>
      <w:proofErr w:type="gramEnd"/>
      <w:r>
        <w:rPr>
          <w:rStyle w:val="a9"/>
          <w:rFonts w:hint="eastAsia"/>
          <w:sz w:val="16"/>
          <w:szCs w:val="16"/>
        </w:rPr>
        <w:t>或</w:t>
      </w:r>
      <w:r>
        <w:rPr>
          <w:rStyle w:val="a9"/>
          <w:sz w:val="16"/>
          <w:szCs w:val="16"/>
        </w:rPr>
        <w:t xml:space="preserve"> 1 </w:t>
      </w:r>
      <w:proofErr w:type="gramStart"/>
      <w:r>
        <w:rPr>
          <w:rStyle w:val="a9"/>
          <w:rFonts w:hint="eastAsia"/>
          <w:sz w:val="16"/>
          <w:szCs w:val="16"/>
        </w:rPr>
        <w:t>个</w:t>
      </w:r>
      <w:proofErr w:type="gramEnd"/>
      <w:r>
        <w:rPr>
          <w:rStyle w:val="a9"/>
          <w:sz w:val="16"/>
          <w:szCs w:val="16"/>
        </w:rPr>
        <w:t xml:space="preserve">    [1..</w:t>
      </w:r>
      <w:r w:rsidR="00B374BD">
        <w:rPr>
          <w:rStyle w:val="a9"/>
          <w:rFonts w:hint="eastAsia"/>
          <w:sz w:val="16"/>
          <w:szCs w:val="16"/>
        </w:rPr>
        <w:t>*</w:t>
      </w:r>
      <w:r>
        <w:rPr>
          <w:rStyle w:val="a9"/>
          <w:sz w:val="16"/>
          <w:szCs w:val="16"/>
        </w:rPr>
        <w:t>]</w:t>
      </w:r>
      <w:r>
        <w:rPr>
          <w:rStyle w:val="a9"/>
          <w:rFonts w:hint="eastAsia"/>
          <w:sz w:val="16"/>
          <w:szCs w:val="16"/>
        </w:rPr>
        <w:t>：大于等于一个</w:t>
      </w:r>
    </w:p>
    <w:p w:rsidR="00685ACA" w:rsidRDefault="00685ACA" w:rsidP="00AB1673">
      <w:pPr>
        <w:pStyle w:val="10"/>
        <w:rPr>
          <w:rStyle w:val="a9"/>
          <w:b/>
          <w:bCs w:val="0"/>
          <w:szCs w:val="16"/>
        </w:rPr>
      </w:pPr>
    </w:p>
    <w:p w:rsidR="00AB1673" w:rsidRDefault="00AB1673" w:rsidP="00AB1673">
      <w:pPr>
        <w:pStyle w:val="10"/>
        <w:rPr>
          <w:rStyle w:val="a9"/>
          <w:b/>
          <w:bCs w:val="0"/>
          <w:szCs w:val="16"/>
        </w:rPr>
      </w:pPr>
      <w:r>
        <w:rPr>
          <w:rStyle w:val="a9"/>
          <w:rFonts w:hint="eastAsia"/>
          <w:b/>
          <w:bCs w:val="0"/>
          <w:szCs w:val="16"/>
        </w:rPr>
        <w:t>示例：</w:t>
      </w:r>
    </w:p>
    <w:p w:rsidR="00685ACA" w:rsidRDefault="00685ACA" w:rsidP="00AB1673">
      <w:pPr>
        <w:pStyle w:val="10"/>
        <w:rPr>
          <w:rStyle w:val="a9"/>
          <w:b/>
          <w:bCs w:val="0"/>
          <w:szCs w:val="16"/>
        </w:rPr>
      </w:pPr>
    </w:p>
    <w:p w:rsidR="00B966B6" w:rsidRPr="003A62D7" w:rsidRDefault="00B966B6" w:rsidP="003A62D7">
      <w:pPr>
        <w:pStyle w:val="code"/>
        <w:rPr>
          <w:rStyle w:val="a9"/>
          <w:b w:val="0"/>
          <w:bCs w:val="0"/>
          <w:szCs w:val="16"/>
        </w:rPr>
      </w:pPr>
      <w:r w:rsidRPr="003A62D7">
        <w:rPr>
          <w:rStyle w:val="a9"/>
          <w:b w:val="0"/>
          <w:bCs w:val="0"/>
          <w:szCs w:val="16"/>
        </w:rPr>
        <w:t xml:space="preserve">&lt;part </w:t>
      </w:r>
      <w:r w:rsidR="00061339">
        <w:rPr>
          <w:rStyle w:val="a9"/>
          <w:rFonts w:eastAsiaTheme="minorEastAsia" w:hint="eastAsia"/>
          <w:b w:val="0"/>
          <w:bCs w:val="0"/>
          <w:szCs w:val="16"/>
        </w:rPr>
        <w:t>title</w:t>
      </w:r>
      <w:r w:rsidRPr="003A62D7">
        <w:rPr>
          <w:rStyle w:val="a9"/>
          <w:b w:val="0"/>
          <w:bCs w:val="0"/>
          <w:szCs w:val="16"/>
        </w:rPr>
        <w:t>="</w:t>
      </w:r>
      <w:r w:rsidR="005F04A2">
        <w:rPr>
          <w:rStyle w:val="a9"/>
          <w:rFonts w:eastAsiaTheme="minorEastAsia" w:hint="eastAsia"/>
          <w:b w:val="0"/>
          <w:bCs w:val="0"/>
          <w:szCs w:val="16"/>
        </w:rPr>
        <w:t>Listening</w:t>
      </w:r>
      <w:r w:rsidRPr="003A62D7">
        <w:rPr>
          <w:rStyle w:val="a9"/>
          <w:b w:val="0"/>
          <w:bCs w:val="0"/>
          <w:szCs w:val="16"/>
        </w:rPr>
        <w:t>"&gt;</w:t>
      </w:r>
    </w:p>
    <w:p w:rsidR="00B966B6" w:rsidRPr="003A62D7" w:rsidRDefault="004658E8" w:rsidP="003A62D7">
      <w:pPr>
        <w:pStyle w:val="code"/>
        <w:rPr>
          <w:rStyle w:val="a9"/>
          <w:b w:val="0"/>
          <w:bCs w:val="0"/>
          <w:szCs w:val="16"/>
        </w:rPr>
      </w:pPr>
      <w:r w:rsidRPr="003A62D7">
        <w:rPr>
          <w:rStyle w:val="a9"/>
          <w:rFonts w:hint="eastAsia"/>
          <w:b w:val="0"/>
          <w:bCs w:val="0"/>
          <w:szCs w:val="16"/>
        </w:rPr>
        <w:t>&lt;section</w:t>
      </w:r>
      <w:r w:rsidR="003C1156" w:rsidRPr="003A62D7">
        <w:rPr>
          <w:rStyle w:val="a9"/>
          <w:rFonts w:hint="eastAsia"/>
          <w:b w:val="0"/>
          <w:bCs w:val="0"/>
          <w:szCs w:val="16"/>
        </w:rPr>
        <w:t xml:space="preserve"> </w:t>
      </w:r>
      <w:r w:rsidR="003F6D32">
        <w:rPr>
          <w:rStyle w:val="a9"/>
          <w:rFonts w:eastAsiaTheme="minorEastAsia" w:hint="eastAsia"/>
          <w:b w:val="0"/>
          <w:bCs w:val="0"/>
          <w:szCs w:val="16"/>
        </w:rPr>
        <w:t>title=</w:t>
      </w:r>
      <w:r w:rsidR="003F6D32" w:rsidRPr="003A62D7">
        <w:rPr>
          <w:rStyle w:val="a9"/>
          <w:b w:val="0"/>
          <w:bCs w:val="0"/>
          <w:szCs w:val="16"/>
        </w:rPr>
        <w:t>"</w:t>
      </w:r>
      <w:r w:rsidR="00424CC8">
        <w:rPr>
          <w:rStyle w:val="a9"/>
          <w:rFonts w:eastAsiaTheme="minorEastAsia" w:hint="eastAsia"/>
          <w:b w:val="0"/>
          <w:bCs w:val="0"/>
          <w:szCs w:val="16"/>
        </w:rPr>
        <w:t>Section A</w:t>
      </w:r>
      <w:r w:rsidR="003F6D32" w:rsidRPr="003A62D7">
        <w:rPr>
          <w:rStyle w:val="a9"/>
          <w:b w:val="0"/>
          <w:bCs w:val="0"/>
          <w:szCs w:val="16"/>
        </w:rPr>
        <w:t>"</w:t>
      </w:r>
      <w:r w:rsidR="003C1156" w:rsidRPr="003A62D7">
        <w:rPr>
          <w:rStyle w:val="a9"/>
          <w:rFonts w:hint="eastAsia"/>
          <w:b w:val="0"/>
          <w:bCs w:val="0"/>
          <w:szCs w:val="16"/>
        </w:rPr>
        <w:t>&gt;</w:t>
      </w:r>
    </w:p>
    <w:p w:rsidR="00D8653E" w:rsidRPr="003A62D7" w:rsidRDefault="00184BE1" w:rsidP="003A62D7">
      <w:pPr>
        <w:pStyle w:val="code"/>
        <w:rPr>
          <w:rStyle w:val="a9"/>
          <w:b w:val="0"/>
          <w:bCs w:val="0"/>
          <w:szCs w:val="16"/>
        </w:rPr>
      </w:pPr>
      <w:r w:rsidRPr="003A62D7">
        <w:rPr>
          <w:rStyle w:val="a9"/>
          <w:rFonts w:hint="eastAsia"/>
          <w:b w:val="0"/>
          <w:bCs w:val="0"/>
          <w:szCs w:val="16"/>
        </w:rPr>
        <w:tab/>
      </w:r>
      <w:r w:rsidR="005B2D5C" w:rsidRPr="003A62D7">
        <w:rPr>
          <w:rStyle w:val="a9"/>
          <w:b w:val="0"/>
          <w:bCs w:val="0"/>
          <w:szCs w:val="16"/>
        </w:rPr>
        <w:t>…</w:t>
      </w:r>
    </w:p>
    <w:p w:rsidR="009302FE" w:rsidRPr="009302FE" w:rsidRDefault="00184BE1" w:rsidP="009302FE">
      <w:pPr>
        <w:pStyle w:val="code"/>
        <w:rPr>
          <w:rStyle w:val="a9"/>
          <w:rFonts w:eastAsiaTheme="minorEastAsia"/>
          <w:b w:val="0"/>
          <w:bCs w:val="0"/>
          <w:szCs w:val="16"/>
        </w:rPr>
      </w:pPr>
      <w:r w:rsidRPr="003A62D7">
        <w:rPr>
          <w:rStyle w:val="a9"/>
          <w:rFonts w:hint="eastAsia"/>
          <w:b w:val="0"/>
          <w:bCs w:val="0"/>
          <w:szCs w:val="16"/>
        </w:rPr>
        <w:t>&lt;/section&gt;</w:t>
      </w:r>
    </w:p>
    <w:p w:rsidR="009302FE" w:rsidRDefault="009302FE" w:rsidP="009302FE">
      <w:pPr>
        <w:pStyle w:val="code"/>
        <w:rPr>
          <w:rStyle w:val="a9"/>
          <w:rFonts w:eastAsiaTheme="minorEastAsia"/>
          <w:b w:val="0"/>
          <w:bCs w:val="0"/>
          <w:szCs w:val="16"/>
        </w:rPr>
      </w:pPr>
      <w:r>
        <w:rPr>
          <w:rStyle w:val="a9"/>
          <w:rFonts w:eastAsiaTheme="minorEastAsia" w:hint="eastAsia"/>
          <w:b w:val="0"/>
          <w:bCs w:val="0"/>
          <w:szCs w:val="16"/>
        </w:rPr>
        <w:t>&lt;</w:t>
      </w:r>
      <w:r w:rsidR="00A35D32">
        <w:rPr>
          <w:rStyle w:val="a9"/>
          <w:rFonts w:eastAsiaTheme="minorEastAsia" w:hint="eastAsia"/>
          <w:b w:val="0"/>
          <w:bCs w:val="0"/>
          <w:szCs w:val="16"/>
        </w:rPr>
        <w:t>pause</w:t>
      </w:r>
      <w:r>
        <w:rPr>
          <w:rStyle w:val="a9"/>
          <w:rFonts w:eastAsiaTheme="minorEastAsia" w:hint="eastAsia"/>
          <w:b w:val="0"/>
          <w:bCs w:val="0"/>
          <w:szCs w:val="16"/>
        </w:rPr>
        <w:t xml:space="preserve"> duration=</w:t>
      </w:r>
      <w:r w:rsidRPr="00614FF9">
        <w:rPr>
          <w:rStyle w:val="a9"/>
          <w:b w:val="0"/>
          <w:bCs w:val="0"/>
          <w:szCs w:val="16"/>
        </w:rPr>
        <w:t>"</w:t>
      </w:r>
      <w:r>
        <w:rPr>
          <w:rStyle w:val="a9"/>
          <w:rFonts w:eastAsiaTheme="minorEastAsia" w:hint="eastAsia"/>
          <w:b w:val="0"/>
          <w:bCs w:val="0"/>
          <w:szCs w:val="16"/>
        </w:rPr>
        <w:t>3</w:t>
      </w:r>
      <w:r w:rsidRPr="00614FF9">
        <w:rPr>
          <w:rStyle w:val="a9"/>
          <w:b w:val="0"/>
          <w:bCs w:val="0"/>
          <w:szCs w:val="16"/>
        </w:rPr>
        <w:t>"</w:t>
      </w:r>
      <w:r>
        <w:rPr>
          <w:rStyle w:val="a9"/>
          <w:rFonts w:eastAsiaTheme="minorEastAsia" w:hint="eastAsia"/>
          <w:b w:val="0"/>
          <w:bCs w:val="0"/>
          <w:szCs w:val="16"/>
        </w:rPr>
        <w:t xml:space="preserve"> /&gt;</w:t>
      </w:r>
    </w:p>
    <w:p w:rsidR="009302FE" w:rsidRPr="003A62D7" w:rsidRDefault="009302FE" w:rsidP="009302FE">
      <w:pPr>
        <w:pStyle w:val="code"/>
        <w:rPr>
          <w:rStyle w:val="a9"/>
          <w:b w:val="0"/>
          <w:bCs w:val="0"/>
          <w:szCs w:val="16"/>
        </w:rPr>
      </w:pPr>
      <w:r w:rsidRPr="003A62D7">
        <w:rPr>
          <w:rStyle w:val="a9"/>
          <w:rFonts w:hint="eastAsia"/>
          <w:b w:val="0"/>
          <w:bCs w:val="0"/>
          <w:szCs w:val="16"/>
        </w:rPr>
        <w:t xml:space="preserve">&lt;section </w:t>
      </w:r>
      <w:r>
        <w:rPr>
          <w:rStyle w:val="a9"/>
          <w:rFonts w:eastAsiaTheme="minorEastAsia" w:hint="eastAsia"/>
          <w:b w:val="0"/>
          <w:bCs w:val="0"/>
          <w:szCs w:val="16"/>
        </w:rPr>
        <w:t>title=</w:t>
      </w:r>
      <w:r w:rsidRPr="003A62D7">
        <w:rPr>
          <w:rStyle w:val="a9"/>
          <w:b w:val="0"/>
          <w:bCs w:val="0"/>
          <w:szCs w:val="16"/>
        </w:rPr>
        <w:t>"</w:t>
      </w:r>
      <w:r>
        <w:rPr>
          <w:rStyle w:val="a9"/>
          <w:rFonts w:eastAsiaTheme="minorEastAsia" w:hint="eastAsia"/>
          <w:b w:val="0"/>
          <w:bCs w:val="0"/>
          <w:szCs w:val="16"/>
        </w:rPr>
        <w:t>Section B</w:t>
      </w:r>
      <w:r w:rsidRPr="003A62D7">
        <w:rPr>
          <w:rStyle w:val="a9"/>
          <w:b w:val="0"/>
          <w:bCs w:val="0"/>
          <w:szCs w:val="16"/>
        </w:rPr>
        <w:t>"</w:t>
      </w:r>
      <w:r w:rsidRPr="003A62D7">
        <w:rPr>
          <w:rStyle w:val="a9"/>
          <w:rFonts w:hint="eastAsia"/>
          <w:b w:val="0"/>
          <w:bCs w:val="0"/>
          <w:szCs w:val="16"/>
        </w:rPr>
        <w:t>&gt;</w:t>
      </w:r>
    </w:p>
    <w:p w:rsidR="009302FE" w:rsidRPr="003A62D7" w:rsidRDefault="009302FE" w:rsidP="009302FE">
      <w:pPr>
        <w:pStyle w:val="code"/>
        <w:rPr>
          <w:rStyle w:val="a9"/>
          <w:b w:val="0"/>
          <w:bCs w:val="0"/>
          <w:szCs w:val="16"/>
        </w:rPr>
      </w:pPr>
      <w:r w:rsidRPr="003A62D7">
        <w:rPr>
          <w:rStyle w:val="a9"/>
          <w:rFonts w:hint="eastAsia"/>
          <w:b w:val="0"/>
          <w:bCs w:val="0"/>
          <w:szCs w:val="16"/>
        </w:rPr>
        <w:tab/>
      </w:r>
      <w:r w:rsidRPr="003A62D7">
        <w:rPr>
          <w:rStyle w:val="a9"/>
          <w:b w:val="0"/>
          <w:bCs w:val="0"/>
          <w:szCs w:val="16"/>
        </w:rPr>
        <w:t>…</w:t>
      </w:r>
    </w:p>
    <w:p w:rsidR="009302FE" w:rsidRPr="009302FE" w:rsidRDefault="009302FE" w:rsidP="009302FE">
      <w:pPr>
        <w:pStyle w:val="code"/>
        <w:rPr>
          <w:rStyle w:val="a9"/>
          <w:rFonts w:eastAsiaTheme="minorEastAsia"/>
          <w:b w:val="0"/>
          <w:bCs w:val="0"/>
          <w:szCs w:val="16"/>
        </w:rPr>
      </w:pPr>
      <w:r w:rsidRPr="003A62D7">
        <w:rPr>
          <w:rStyle w:val="a9"/>
          <w:rFonts w:hint="eastAsia"/>
          <w:b w:val="0"/>
          <w:bCs w:val="0"/>
          <w:szCs w:val="16"/>
        </w:rPr>
        <w:t>&lt;/section&gt;</w:t>
      </w:r>
    </w:p>
    <w:p w:rsidR="00AB1673" w:rsidRPr="003A62D7" w:rsidRDefault="00B966B6" w:rsidP="003A62D7">
      <w:pPr>
        <w:pStyle w:val="code"/>
        <w:rPr>
          <w:rStyle w:val="a9"/>
          <w:b w:val="0"/>
          <w:bCs w:val="0"/>
          <w:szCs w:val="16"/>
        </w:rPr>
      </w:pPr>
      <w:r w:rsidRPr="003A62D7">
        <w:rPr>
          <w:rStyle w:val="a9"/>
          <w:b w:val="0"/>
          <w:bCs w:val="0"/>
          <w:szCs w:val="16"/>
        </w:rPr>
        <w:t>&lt;/part&gt;</w:t>
      </w:r>
    </w:p>
    <w:p w:rsidR="00685ACA" w:rsidRDefault="00685ACA" w:rsidP="00AB1673">
      <w:pPr>
        <w:pStyle w:val="10"/>
        <w:rPr>
          <w:rStyle w:val="a9"/>
          <w:b/>
          <w:bCs w:val="0"/>
        </w:rPr>
      </w:pPr>
    </w:p>
    <w:p w:rsidR="00AB1673" w:rsidRDefault="00AB1673" w:rsidP="00AB1673">
      <w:pPr>
        <w:pStyle w:val="10"/>
        <w:rPr>
          <w:rStyle w:val="a9"/>
          <w:b/>
          <w:bCs w:val="0"/>
          <w:szCs w:val="16"/>
        </w:rPr>
      </w:pPr>
      <w:r>
        <w:rPr>
          <w:rStyle w:val="a9"/>
          <w:rFonts w:hint="eastAsia"/>
          <w:b/>
          <w:bCs w:val="0"/>
        </w:rPr>
        <w:t>详解</w:t>
      </w:r>
      <w:r>
        <w:rPr>
          <w:rStyle w:val="a9"/>
          <w:rFonts w:hint="eastAsia"/>
          <w:b/>
          <w:bCs w:val="0"/>
          <w:szCs w:val="16"/>
        </w:rPr>
        <w:t>：略</w:t>
      </w:r>
    </w:p>
    <w:p w:rsidR="00AB1673" w:rsidRPr="00AB1673" w:rsidRDefault="00AB1673" w:rsidP="00AB1673"/>
    <w:p w:rsidR="00416FF2" w:rsidRDefault="00071EDB" w:rsidP="00E245A2">
      <w:pPr>
        <w:pStyle w:val="2"/>
        <w:numPr>
          <w:ilvl w:val="1"/>
          <w:numId w:val="15"/>
        </w:numPr>
      </w:pPr>
      <w:bookmarkStart w:id="45" w:name="_Toc286841205"/>
      <w:r>
        <w:rPr>
          <w:rFonts w:hint="eastAsia"/>
        </w:rPr>
        <w:t>Section</w:t>
      </w:r>
      <w:bookmarkEnd w:id="45"/>
      <w:r w:rsidR="00F5331B">
        <w:t xml:space="preserve"> </w:t>
      </w:r>
    </w:p>
    <w:p w:rsidR="00416FF2" w:rsidRPr="00F5290E" w:rsidRDefault="00416FF2" w:rsidP="00416FF2">
      <w:pPr>
        <w:pStyle w:val="M"/>
        <w:ind w:firstLine="0"/>
      </w:pPr>
      <w:r>
        <w:rPr>
          <w:rStyle w:val="1Char0"/>
          <w:rFonts w:hint="eastAsia"/>
        </w:rPr>
        <w:t>概述：</w:t>
      </w:r>
      <w:r>
        <w:rPr>
          <w:rFonts w:hint="eastAsia"/>
        </w:rPr>
        <w:t>Section</w:t>
      </w:r>
      <w:r w:rsidR="003239B8">
        <w:rPr>
          <w:rFonts w:hint="eastAsia"/>
        </w:rPr>
        <w:t>节点</w:t>
      </w:r>
      <w:r w:rsidRPr="00F5290E">
        <w:rPr>
          <w:rFonts w:hint="eastAsia"/>
        </w:rPr>
        <w:t>定义一个</w:t>
      </w:r>
      <w:r w:rsidR="008F0B51" w:rsidRPr="00F5290E">
        <w:rPr>
          <w:rFonts w:hint="eastAsia"/>
        </w:rPr>
        <w:t>试卷节</w:t>
      </w:r>
      <w:r w:rsidRPr="00F5290E">
        <w:rPr>
          <w:rFonts w:hint="eastAsia"/>
        </w:rPr>
        <w:t>。</w:t>
      </w:r>
    </w:p>
    <w:p w:rsidR="00416FF2" w:rsidRPr="00F20866" w:rsidRDefault="00416FF2" w:rsidP="00EC6391">
      <w:pPr>
        <w:pStyle w:val="M"/>
        <w:ind w:left="655" w:hangingChars="294" w:hanging="655"/>
        <w:rPr>
          <w:color w:val="FF0000"/>
        </w:rPr>
      </w:pPr>
      <w:r>
        <w:rPr>
          <w:rStyle w:val="a9"/>
          <w:rFonts w:hint="eastAsia"/>
        </w:rPr>
        <w:t>包含：</w:t>
      </w:r>
      <w:r w:rsidR="002B2C3C">
        <w:rPr>
          <w:rFonts w:hint="eastAsia"/>
        </w:rPr>
        <w:t>prompt</w:t>
      </w:r>
      <w:r w:rsidR="006F6E25">
        <w:rPr>
          <w:rFonts w:hint="eastAsia"/>
        </w:rPr>
        <w:t>(0..</w:t>
      </w:r>
      <w:r w:rsidR="00EC6391">
        <w:rPr>
          <w:rFonts w:hint="eastAsia"/>
        </w:rPr>
        <w:t>*</w:t>
      </w:r>
      <w:r w:rsidR="006F6E25">
        <w:rPr>
          <w:rFonts w:hint="eastAsia"/>
        </w:rPr>
        <w:t>)</w:t>
      </w:r>
      <w:r w:rsidR="007919EF">
        <w:rPr>
          <w:rFonts w:hint="eastAsia"/>
        </w:rPr>
        <w:t>-</w:t>
      </w:r>
      <w:r w:rsidR="00EC6391">
        <w:rPr>
          <w:rFonts w:hint="eastAsia"/>
        </w:rPr>
        <w:t xml:space="preserve"> </w:t>
      </w:r>
      <w:r w:rsidR="007919EF">
        <w:rPr>
          <w:rFonts w:hint="eastAsia"/>
        </w:rPr>
        <w:t>Direction</w:t>
      </w:r>
      <w:r w:rsidR="00EC6391">
        <w:rPr>
          <w:rFonts w:hint="eastAsia"/>
        </w:rPr>
        <w:t>及试题间提示</w:t>
      </w:r>
      <w:r w:rsidR="00176BC6">
        <w:rPr>
          <w:rFonts w:hint="eastAsia"/>
        </w:rPr>
        <w:t>等</w:t>
      </w:r>
      <w:r w:rsidR="006F6E25">
        <w:rPr>
          <w:rFonts w:hint="eastAsia"/>
        </w:rPr>
        <w:t>，</w:t>
      </w:r>
      <w:r w:rsidR="006F6E25">
        <w:rPr>
          <w:rFonts w:hint="eastAsia"/>
        </w:rPr>
        <w:t>A</w:t>
      </w:r>
      <w:r w:rsidR="00D31664" w:rsidRPr="005E1182">
        <w:t>ssessmentItem</w:t>
      </w:r>
      <w:r w:rsidR="00D31664">
        <w:t xml:space="preserve"> </w:t>
      </w:r>
      <w:r>
        <w:t>(</w:t>
      </w:r>
      <w:r>
        <w:rPr>
          <w:rFonts w:hint="eastAsia"/>
        </w:rPr>
        <w:t>1</w:t>
      </w:r>
      <w:r>
        <w:t>..*</w:t>
      </w:r>
      <w:r>
        <w:rPr>
          <w:rFonts w:hint="eastAsia"/>
        </w:rPr>
        <w:t>)</w:t>
      </w:r>
      <w:r w:rsidR="003D5A9D">
        <w:rPr>
          <w:rFonts w:hint="eastAsia"/>
        </w:rPr>
        <w:t>-</w:t>
      </w:r>
      <w:r w:rsidR="003D5A9D">
        <w:rPr>
          <w:rFonts w:hint="eastAsia"/>
        </w:rPr>
        <w:t>试题</w:t>
      </w:r>
      <w:r w:rsidR="00CF537F">
        <w:rPr>
          <w:rFonts w:hint="eastAsia"/>
        </w:rPr>
        <w:t>，</w:t>
      </w:r>
      <w:r w:rsidR="00A35D32">
        <w:rPr>
          <w:rFonts w:hint="eastAsia"/>
        </w:rPr>
        <w:t>pause</w:t>
      </w:r>
      <w:r w:rsidR="00CF537F">
        <w:rPr>
          <w:rFonts w:hint="eastAsia"/>
        </w:rPr>
        <w:t>(0..*)</w:t>
      </w:r>
      <w:r w:rsidR="003D5A9D">
        <w:rPr>
          <w:rFonts w:hint="eastAsia"/>
        </w:rPr>
        <w:t>-</w:t>
      </w:r>
      <w:r w:rsidR="003D5A9D">
        <w:rPr>
          <w:rFonts w:hint="eastAsia"/>
        </w:rPr>
        <w:t>题间暂</w:t>
      </w:r>
      <w:r w:rsidR="00EA5FF5">
        <w:rPr>
          <w:rFonts w:hint="eastAsia"/>
        </w:rPr>
        <w:t>停</w:t>
      </w:r>
    </w:p>
    <w:p w:rsidR="00416FF2" w:rsidRDefault="00416FF2" w:rsidP="00416FF2">
      <w:pPr>
        <w:pStyle w:val="M"/>
        <w:ind w:firstLine="0"/>
        <w:rPr>
          <w:rStyle w:val="a9"/>
        </w:rPr>
      </w:pPr>
      <w:r>
        <w:rPr>
          <w:rStyle w:val="a9"/>
          <w:rFonts w:hint="eastAsia"/>
        </w:rPr>
        <w:t>属性</w:t>
      </w:r>
      <w:r>
        <w:rPr>
          <w:rStyle w:val="a9"/>
        </w:rPr>
        <w:t>:</w:t>
      </w:r>
    </w:p>
    <w:p w:rsidR="000D5291" w:rsidRDefault="000D5291" w:rsidP="00416FF2">
      <w:pPr>
        <w:pStyle w:val="M"/>
        <w:ind w:firstLine="0"/>
        <w:rPr>
          <w:rStyle w:val="a9"/>
        </w:rPr>
      </w:pPr>
    </w:p>
    <w:p w:rsidR="000D5291" w:rsidRDefault="000D5291" w:rsidP="000D5291">
      <w:pPr>
        <w:pStyle w:val="M"/>
        <w:ind w:firstLine="0"/>
        <w:jc w:val="center"/>
        <w:rPr>
          <w:rStyle w:val="a9"/>
        </w:rPr>
      </w:pPr>
      <w:r w:rsidRPr="00242408">
        <w:rPr>
          <w:rFonts w:hint="eastAsia"/>
        </w:rPr>
        <w:t>表</w:t>
      </w:r>
      <w:r w:rsidRPr="00242408">
        <w:rPr>
          <w:rFonts w:hint="eastAsia"/>
        </w:rPr>
        <w:t xml:space="preserve"> </w:t>
      </w:r>
      <w:r>
        <w:rPr>
          <w:rFonts w:hint="eastAsia"/>
        </w:rPr>
        <w:t>3-</w:t>
      </w:r>
      <w:r w:rsidR="00F95A46">
        <w:rPr>
          <w:rFonts w:hint="eastAsia"/>
        </w:rPr>
        <w:t>5</w:t>
      </w:r>
      <w:r>
        <w:rPr>
          <w:rFonts w:hint="eastAsia"/>
        </w:rPr>
        <w:t xml:space="preserve"> Section</w:t>
      </w:r>
      <w:r>
        <w:rPr>
          <w:rFonts w:hint="eastAsia"/>
        </w:rPr>
        <w:t>属性表</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74"/>
        <w:gridCol w:w="2103"/>
        <w:gridCol w:w="2133"/>
        <w:gridCol w:w="2112"/>
      </w:tblGrid>
      <w:tr w:rsidR="00416FF2" w:rsidRPr="008A360C" w:rsidTr="00581508">
        <w:tc>
          <w:tcPr>
            <w:tcW w:w="2174" w:type="dxa"/>
            <w:tcBorders>
              <w:top w:val="single" w:sz="4" w:space="0" w:color="000000"/>
              <w:left w:val="single" w:sz="4" w:space="0" w:color="000000"/>
              <w:bottom w:val="single" w:sz="4" w:space="0" w:color="000000"/>
              <w:right w:val="single" w:sz="4" w:space="0" w:color="000000"/>
            </w:tcBorders>
            <w:hideMark/>
          </w:tcPr>
          <w:p w:rsidR="00416FF2" w:rsidRPr="008A360C" w:rsidRDefault="00416FF2" w:rsidP="00B53C24">
            <w:pPr>
              <w:pStyle w:val="M"/>
              <w:ind w:firstLine="0"/>
              <w:rPr>
                <w:rStyle w:val="a9"/>
                <w:b w:val="0"/>
                <w:sz w:val="18"/>
                <w:szCs w:val="18"/>
              </w:rPr>
            </w:pPr>
            <w:r w:rsidRPr="008A360C">
              <w:rPr>
                <w:rStyle w:val="a9"/>
                <w:rFonts w:hint="eastAsia"/>
                <w:b w:val="0"/>
                <w:sz w:val="18"/>
                <w:szCs w:val="18"/>
              </w:rPr>
              <w:t>名称</w:t>
            </w:r>
          </w:p>
        </w:tc>
        <w:tc>
          <w:tcPr>
            <w:tcW w:w="2103" w:type="dxa"/>
            <w:tcBorders>
              <w:top w:val="single" w:sz="4" w:space="0" w:color="000000"/>
              <w:left w:val="single" w:sz="4" w:space="0" w:color="000000"/>
              <w:bottom w:val="single" w:sz="4" w:space="0" w:color="000000"/>
              <w:right w:val="single" w:sz="4" w:space="0" w:color="000000"/>
            </w:tcBorders>
            <w:hideMark/>
          </w:tcPr>
          <w:p w:rsidR="00416FF2" w:rsidRPr="008A360C" w:rsidRDefault="00416FF2" w:rsidP="00B53C24">
            <w:pPr>
              <w:pStyle w:val="M"/>
              <w:ind w:firstLine="0"/>
              <w:rPr>
                <w:rStyle w:val="a9"/>
                <w:b w:val="0"/>
                <w:sz w:val="18"/>
                <w:szCs w:val="18"/>
              </w:rPr>
            </w:pPr>
            <w:r w:rsidRPr="008A360C">
              <w:rPr>
                <w:rStyle w:val="a9"/>
                <w:rFonts w:hint="eastAsia"/>
                <w:b w:val="0"/>
                <w:sz w:val="18"/>
                <w:szCs w:val="18"/>
              </w:rPr>
              <w:t>限制</w:t>
            </w:r>
          </w:p>
        </w:tc>
        <w:tc>
          <w:tcPr>
            <w:tcW w:w="2133" w:type="dxa"/>
            <w:tcBorders>
              <w:top w:val="single" w:sz="4" w:space="0" w:color="000000"/>
              <w:left w:val="single" w:sz="4" w:space="0" w:color="000000"/>
              <w:bottom w:val="single" w:sz="4" w:space="0" w:color="000000"/>
              <w:right w:val="single" w:sz="4" w:space="0" w:color="000000"/>
            </w:tcBorders>
            <w:hideMark/>
          </w:tcPr>
          <w:p w:rsidR="00416FF2" w:rsidRPr="008A360C" w:rsidRDefault="00416FF2" w:rsidP="00B53C24">
            <w:pPr>
              <w:pStyle w:val="M"/>
              <w:ind w:firstLine="0"/>
              <w:rPr>
                <w:rStyle w:val="a9"/>
                <w:b w:val="0"/>
                <w:sz w:val="18"/>
                <w:szCs w:val="18"/>
              </w:rPr>
            </w:pPr>
            <w:r w:rsidRPr="008A360C">
              <w:rPr>
                <w:rStyle w:val="a9"/>
                <w:rFonts w:hint="eastAsia"/>
                <w:b w:val="0"/>
                <w:sz w:val="18"/>
                <w:szCs w:val="18"/>
              </w:rPr>
              <w:t>类型</w:t>
            </w:r>
          </w:p>
        </w:tc>
        <w:tc>
          <w:tcPr>
            <w:tcW w:w="2112" w:type="dxa"/>
            <w:tcBorders>
              <w:top w:val="single" w:sz="4" w:space="0" w:color="000000"/>
              <w:left w:val="single" w:sz="4" w:space="0" w:color="000000"/>
              <w:bottom w:val="single" w:sz="4" w:space="0" w:color="000000"/>
              <w:right w:val="single" w:sz="4" w:space="0" w:color="000000"/>
            </w:tcBorders>
            <w:hideMark/>
          </w:tcPr>
          <w:p w:rsidR="00416FF2" w:rsidRPr="008A360C" w:rsidRDefault="00416FF2" w:rsidP="00B53C24">
            <w:pPr>
              <w:pStyle w:val="M"/>
              <w:ind w:firstLine="0"/>
              <w:rPr>
                <w:rStyle w:val="a9"/>
                <w:b w:val="0"/>
                <w:sz w:val="18"/>
                <w:szCs w:val="18"/>
              </w:rPr>
            </w:pPr>
            <w:r w:rsidRPr="008A360C">
              <w:rPr>
                <w:rStyle w:val="a9"/>
                <w:rFonts w:hint="eastAsia"/>
                <w:b w:val="0"/>
                <w:sz w:val="18"/>
                <w:szCs w:val="18"/>
              </w:rPr>
              <w:t>备注</w:t>
            </w:r>
          </w:p>
        </w:tc>
      </w:tr>
      <w:tr w:rsidR="00416FF2" w:rsidRPr="008A360C" w:rsidTr="00581508">
        <w:tc>
          <w:tcPr>
            <w:tcW w:w="2174" w:type="dxa"/>
            <w:tcBorders>
              <w:top w:val="single" w:sz="4" w:space="0" w:color="000000"/>
              <w:left w:val="single" w:sz="4" w:space="0" w:color="000000"/>
              <w:bottom w:val="single" w:sz="4" w:space="0" w:color="000000"/>
              <w:right w:val="single" w:sz="4" w:space="0" w:color="000000"/>
            </w:tcBorders>
            <w:hideMark/>
          </w:tcPr>
          <w:p w:rsidR="00416FF2" w:rsidRPr="008A360C" w:rsidRDefault="007F328B" w:rsidP="00B53C24">
            <w:pPr>
              <w:pStyle w:val="M"/>
              <w:ind w:firstLine="0"/>
              <w:rPr>
                <w:rStyle w:val="a9"/>
                <w:b w:val="0"/>
                <w:sz w:val="18"/>
                <w:szCs w:val="18"/>
              </w:rPr>
            </w:pPr>
            <w:r w:rsidRPr="008A360C">
              <w:rPr>
                <w:rStyle w:val="a9"/>
                <w:rFonts w:hint="eastAsia"/>
                <w:b w:val="0"/>
                <w:sz w:val="18"/>
                <w:szCs w:val="18"/>
              </w:rPr>
              <w:t>title</w:t>
            </w:r>
          </w:p>
        </w:tc>
        <w:tc>
          <w:tcPr>
            <w:tcW w:w="2103" w:type="dxa"/>
            <w:tcBorders>
              <w:top w:val="single" w:sz="4" w:space="0" w:color="000000"/>
              <w:left w:val="single" w:sz="4" w:space="0" w:color="000000"/>
              <w:bottom w:val="single" w:sz="4" w:space="0" w:color="000000"/>
              <w:right w:val="single" w:sz="4" w:space="0" w:color="000000"/>
            </w:tcBorders>
            <w:hideMark/>
          </w:tcPr>
          <w:p w:rsidR="00416FF2" w:rsidRPr="008A360C" w:rsidRDefault="00206294" w:rsidP="00B53C24">
            <w:pPr>
              <w:pStyle w:val="M"/>
              <w:ind w:firstLine="0"/>
              <w:rPr>
                <w:rStyle w:val="a9"/>
                <w:b w:val="0"/>
                <w:sz w:val="18"/>
                <w:szCs w:val="18"/>
              </w:rPr>
            </w:pPr>
            <w:ins w:id="46" w:author="alex" w:date="2010-07-07T11:10:00Z">
              <w:r>
                <w:rPr>
                  <w:rStyle w:val="a9"/>
                  <w:rFonts w:hint="eastAsia"/>
                  <w:b w:val="0"/>
                  <w:sz w:val="18"/>
                  <w:szCs w:val="18"/>
                </w:rPr>
                <w:t>0..</w:t>
              </w:r>
            </w:ins>
            <w:r w:rsidR="00416FF2" w:rsidRPr="008A360C">
              <w:rPr>
                <w:rStyle w:val="a9"/>
                <w:rFonts w:hint="eastAsia"/>
                <w:b w:val="0"/>
                <w:sz w:val="18"/>
                <w:szCs w:val="18"/>
              </w:rPr>
              <w:t>1</w:t>
            </w:r>
          </w:p>
        </w:tc>
        <w:tc>
          <w:tcPr>
            <w:tcW w:w="2133" w:type="dxa"/>
            <w:tcBorders>
              <w:top w:val="single" w:sz="4" w:space="0" w:color="000000"/>
              <w:left w:val="single" w:sz="4" w:space="0" w:color="000000"/>
              <w:bottom w:val="single" w:sz="4" w:space="0" w:color="000000"/>
              <w:right w:val="single" w:sz="4" w:space="0" w:color="000000"/>
            </w:tcBorders>
            <w:hideMark/>
          </w:tcPr>
          <w:p w:rsidR="00416FF2" w:rsidRPr="008A360C" w:rsidRDefault="00416FF2" w:rsidP="00B53C24">
            <w:pPr>
              <w:pStyle w:val="M"/>
              <w:ind w:firstLine="0"/>
              <w:rPr>
                <w:rStyle w:val="a9"/>
                <w:b w:val="0"/>
                <w:sz w:val="18"/>
                <w:szCs w:val="18"/>
              </w:rPr>
            </w:pPr>
            <w:r w:rsidRPr="008A360C">
              <w:rPr>
                <w:rStyle w:val="a9"/>
                <w:rFonts w:hint="eastAsia"/>
                <w:b w:val="0"/>
                <w:sz w:val="18"/>
                <w:szCs w:val="18"/>
              </w:rPr>
              <w:t>string</w:t>
            </w:r>
          </w:p>
        </w:tc>
        <w:tc>
          <w:tcPr>
            <w:tcW w:w="2112" w:type="dxa"/>
            <w:tcBorders>
              <w:top w:val="single" w:sz="4" w:space="0" w:color="000000"/>
              <w:left w:val="single" w:sz="4" w:space="0" w:color="000000"/>
              <w:bottom w:val="single" w:sz="4" w:space="0" w:color="000000"/>
              <w:right w:val="single" w:sz="4" w:space="0" w:color="000000"/>
            </w:tcBorders>
            <w:hideMark/>
          </w:tcPr>
          <w:p w:rsidR="00416FF2" w:rsidRPr="008A360C" w:rsidRDefault="00FC6202" w:rsidP="007F328B">
            <w:pPr>
              <w:pStyle w:val="M"/>
              <w:ind w:firstLine="0"/>
              <w:rPr>
                <w:rStyle w:val="a9"/>
                <w:b w:val="0"/>
                <w:sz w:val="18"/>
                <w:szCs w:val="18"/>
              </w:rPr>
            </w:pPr>
            <w:r w:rsidRPr="008A360C">
              <w:rPr>
                <w:rStyle w:val="a9"/>
                <w:rFonts w:hint="eastAsia"/>
                <w:b w:val="0"/>
                <w:sz w:val="18"/>
                <w:szCs w:val="18"/>
              </w:rPr>
              <w:t>Section</w:t>
            </w:r>
            <w:r w:rsidR="007F328B" w:rsidRPr="008A360C">
              <w:rPr>
                <w:rStyle w:val="a9"/>
                <w:rFonts w:hint="eastAsia"/>
                <w:b w:val="0"/>
                <w:sz w:val="18"/>
                <w:szCs w:val="18"/>
              </w:rPr>
              <w:t>标题</w:t>
            </w:r>
            <w:r w:rsidR="00792142">
              <w:rPr>
                <w:rStyle w:val="a9"/>
                <w:rFonts w:hint="eastAsia"/>
                <w:b w:val="0"/>
                <w:sz w:val="18"/>
                <w:szCs w:val="18"/>
              </w:rPr>
              <w:t>，不显示</w:t>
            </w:r>
          </w:p>
        </w:tc>
      </w:tr>
    </w:tbl>
    <w:p w:rsidR="00416FF2" w:rsidRDefault="00416FF2" w:rsidP="00003BF6">
      <w:pPr>
        <w:pStyle w:val="M"/>
        <w:spacing w:before="60" w:after="240"/>
        <w:ind w:firstLine="0"/>
        <w:jc w:val="center"/>
        <w:rPr>
          <w:rStyle w:val="a9"/>
          <w:rFonts w:ascii="Calibri" w:hAnsi="Calibri" w:cs="Times New Roman"/>
          <w:sz w:val="16"/>
          <w:szCs w:val="16"/>
        </w:rPr>
      </w:pPr>
      <w:r>
        <w:rPr>
          <w:rStyle w:val="a9"/>
          <w:sz w:val="16"/>
          <w:szCs w:val="16"/>
        </w:rPr>
        <w:t>&lt;</w:t>
      </w:r>
      <w:r>
        <w:rPr>
          <w:rStyle w:val="a9"/>
          <w:rFonts w:hint="eastAsia"/>
          <w:sz w:val="16"/>
          <w:szCs w:val="16"/>
        </w:rPr>
        <w:t>注</w:t>
      </w:r>
      <w:r>
        <w:rPr>
          <w:rStyle w:val="a9"/>
          <w:sz w:val="16"/>
          <w:szCs w:val="16"/>
        </w:rPr>
        <w:t>&gt;[1]</w:t>
      </w:r>
      <w:r>
        <w:rPr>
          <w:rStyle w:val="a9"/>
          <w:rFonts w:hint="eastAsia"/>
          <w:sz w:val="16"/>
          <w:szCs w:val="16"/>
        </w:rPr>
        <w:t>：一个</w:t>
      </w:r>
      <w:r>
        <w:rPr>
          <w:rStyle w:val="a9"/>
          <w:sz w:val="16"/>
          <w:szCs w:val="16"/>
        </w:rPr>
        <w:t xml:space="preserve">   [0..1]: 0 </w:t>
      </w:r>
      <w:proofErr w:type="gramStart"/>
      <w:r>
        <w:rPr>
          <w:rStyle w:val="a9"/>
          <w:rFonts w:hint="eastAsia"/>
          <w:sz w:val="16"/>
          <w:szCs w:val="16"/>
        </w:rPr>
        <w:t>个</w:t>
      </w:r>
      <w:proofErr w:type="gramEnd"/>
      <w:r>
        <w:rPr>
          <w:rStyle w:val="a9"/>
          <w:rFonts w:hint="eastAsia"/>
          <w:sz w:val="16"/>
          <w:szCs w:val="16"/>
        </w:rPr>
        <w:t>或</w:t>
      </w:r>
      <w:r>
        <w:rPr>
          <w:rStyle w:val="a9"/>
          <w:sz w:val="16"/>
          <w:szCs w:val="16"/>
        </w:rPr>
        <w:t xml:space="preserve"> 1 </w:t>
      </w:r>
      <w:proofErr w:type="gramStart"/>
      <w:r>
        <w:rPr>
          <w:rStyle w:val="a9"/>
          <w:rFonts w:hint="eastAsia"/>
          <w:sz w:val="16"/>
          <w:szCs w:val="16"/>
        </w:rPr>
        <w:t>个</w:t>
      </w:r>
      <w:proofErr w:type="gramEnd"/>
      <w:r>
        <w:rPr>
          <w:rStyle w:val="a9"/>
          <w:sz w:val="16"/>
          <w:szCs w:val="16"/>
        </w:rPr>
        <w:t xml:space="preserve">    [1..*]</w:t>
      </w:r>
      <w:r>
        <w:rPr>
          <w:rStyle w:val="a9"/>
          <w:rFonts w:hint="eastAsia"/>
          <w:sz w:val="16"/>
          <w:szCs w:val="16"/>
        </w:rPr>
        <w:t>：大于等于一个</w:t>
      </w:r>
    </w:p>
    <w:p w:rsidR="0010471F" w:rsidRDefault="0010471F" w:rsidP="00416FF2">
      <w:pPr>
        <w:pStyle w:val="10"/>
        <w:rPr>
          <w:rStyle w:val="a9"/>
          <w:b/>
          <w:bCs w:val="0"/>
          <w:szCs w:val="16"/>
        </w:rPr>
      </w:pPr>
    </w:p>
    <w:p w:rsidR="00416FF2" w:rsidRDefault="00416FF2" w:rsidP="00416FF2">
      <w:pPr>
        <w:pStyle w:val="10"/>
        <w:rPr>
          <w:rStyle w:val="a9"/>
          <w:b/>
          <w:bCs w:val="0"/>
          <w:szCs w:val="16"/>
        </w:rPr>
      </w:pPr>
      <w:r>
        <w:rPr>
          <w:rStyle w:val="a9"/>
          <w:rFonts w:hint="eastAsia"/>
          <w:b/>
          <w:bCs w:val="0"/>
          <w:szCs w:val="16"/>
        </w:rPr>
        <w:t>示例：</w:t>
      </w:r>
    </w:p>
    <w:p w:rsidR="003A4135" w:rsidRDefault="003A4135" w:rsidP="00416FF2">
      <w:pPr>
        <w:pStyle w:val="10"/>
        <w:rPr>
          <w:rStyle w:val="a9"/>
          <w:b/>
          <w:bCs w:val="0"/>
          <w:szCs w:val="16"/>
        </w:rPr>
      </w:pPr>
    </w:p>
    <w:p w:rsidR="00137432" w:rsidRPr="00137432" w:rsidRDefault="00416FF2" w:rsidP="00137432">
      <w:pPr>
        <w:pStyle w:val="code"/>
        <w:rPr>
          <w:rStyle w:val="a9"/>
          <w:b w:val="0"/>
          <w:bCs w:val="0"/>
          <w:szCs w:val="16"/>
        </w:rPr>
      </w:pPr>
      <w:r w:rsidRPr="00137432">
        <w:rPr>
          <w:rStyle w:val="a9"/>
          <w:rFonts w:hint="eastAsia"/>
          <w:b w:val="0"/>
          <w:bCs w:val="0"/>
          <w:szCs w:val="16"/>
        </w:rPr>
        <w:t xml:space="preserve">&lt;section </w:t>
      </w:r>
      <w:r w:rsidR="00137432" w:rsidRPr="00137432">
        <w:rPr>
          <w:rStyle w:val="a9"/>
          <w:rFonts w:hint="eastAsia"/>
          <w:b w:val="0"/>
          <w:bCs w:val="0"/>
        </w:rPr>
        <w:t>title</w:t>
      </w:r>
      <w:r w:rsidR="005B2E8D" w:rsidRPr="00137432">
        <w:rPr>
          <w:rStyle w:val="a9"/>
          <w:rFonts w:hint="eastAsia"/>
          <w:b w:val="0"/>
          <w:bCs w:val="0"/>
          <w:szCs w:val="16"/>
        </w:rPr>
        <w:t>=</w:t>
      </w:r>
      <w:r w:rsidR="005B2E8D" w:rsidRPr="00137432">
        <w:rPr>
          <w:rStyle w:val="a9"/>
          <w:b w:val="0"/>
          <w:bCs w:val="0"/>
          <w:szCs w:val="16"/>
        </w:rPr>
        <w:t>"</w:t>
      </w:r>
      <w:r w:rsidR="002020C1">
        <w:rPr>
          <w:rStyle w:val="a9"/>
          <w:rFonts w:eastAsiaTheme="minorEastAsia" w:hint="eastAsia"/>
          <w:b w:val="0"/>
          <w:bCs w:val="0"/>
          <w:szCs w:val="16"/>
        </w:rPr>
        <w:t>Section A</w:t>
      </w:r>
      <w:r w:rsidR="005B2E8D" w:rsidRPr="00137432">
        <w:rPr>
          <w:rStyle w:val="a9"/>
          <w:b w:val="0"/>
          <w:bCs w:val="0"/>
          <w:szCs w:val="16"/>
        </w:rPr>
        <w:t>"</w:t>
      </w:r>
      <w:r w:rsidRPr="00137432">
        <w:rPr>
          <w:rStyle w:val="a9"/>
          <w:rFonts w:hint="eastAsia"/>
          <w:b w:val="0"/>
          <w:bCs w:val="0"/>
          <w:szCs w:val="16"/>
        </w:rPr>
        <w:t>&gt;</w:t>
      </w:r>
    </w:p>
    <w:p w:rsidR="00BE44E2" w:rsidRDefault="00137432" w:rsidP="00BE44E2">
      <w:pPr>
        <w:pStyle w:val="code"/>
        <w:rPr>
          <w:rStyle w:val="a9"/>
          <w:rFonts w:eastAsiaTheme="minorEastAsia"/>
          <w:b w:val="0"/>
          <w:bCs w:val="0"/>
        </w:rPr>
      </w:pPr>
      <w:r w:rsidRPr="00137432">
        <w:rPr>
          <w:rStyle w:val="a9"/>
          <w:rFonts w:hint="eastAsia"/>
          <w:b w:val="0"/>
          <w:bCs w:val="0"/>
          <w:szCs w:val="16"/>
        </w:rPr>
        <w:tab/>
      </w:r>
      <w:r w:rsidRPr="00137432">
        <w:rPr>
          <w:rStyle w:val="a9"/>
          <w:rFonts w:hint="eastAsia"/>
          <w:b w:val="0"/>
          <w:bCs w:val="0"/>
        </w:rPr>
        <w:t>&lt;</w:t>
      </w:r>
      <w:proofErr w:type="gramStart"/>
      <w:r w:rsidR="00377CF6">
        <w:rPr>
          <w:rStyle w:val="a9"/>
          <w:rFonts w:eastAsiaTheme="minorEastAsia" w:hint="eastAsia"/>
          <w:b w:val="0"/>
          <w:bCs w:val="0"/>
        </w:rPr>
        <w:t>prompt</w:t>
      </w:r>
      <w:proofErr w:type="gramEnd"/>
      <w:r w:rsidR="0043534C">
        <w:rPr>
          <w:rStyle w:val="a9"/>
          <w:rFonts w:eastAsiaTheme="minorEastAsia" w:hint="eastAsia"/>
          <w:b w:val="0"/>
          <w:bCs w:val="0"/>
        </w:rPr>
        <w:t>&gt;</w:t>
      </w:r>
    </w:p>
    <w:p w:rsidR="00BE44E2" w:rsidRDefault="00BE44E2" w:rsidP="00770D52">
      <w:pPr>
        <w:pStyle w:val="code"/>
        <w:rPr>
          <w:rStyle w:val="a9"/>
          <w:rFonts w:eastAsiaTheme="minorEastAsia"/>
          <w:b w:val="0"/>
          <w:bCs w:val="0"/>
        </w:rPr>
      </w:pPr>
      <w:r w:rsidRPr="00137432">
        <w:rPr>
          <w:rStyle w:val="a9"/>
          <w:rFonts w:hint="eastAsia"/>
          <w:b w:val="0"/>
          <w:bCs w:val="0"/>
          <w:szCs w:val="16"/>
        </w:rPr>
        <w:tab/>
      </w:r>
      <w:r w:rsidRPr="00137432">
        <w:rPr>
          <w:rStyle w:val="a9"/>
          <w:rFonts w:hint="eastAsia"/>
          <w:b w:val="0"/>
          <w:bCs w:val="0"/>
          <w:szCs w:val="16"/>
        </w:rPr>
        <w:tab/>
      </w:r>
      <w:r w:rsidR="00092CDA" w:rsidRPr="00092CDA">
        <w:rPr>
          <w:rStyle w:val="a9"/>
          <w:b w:val="0"/>
          <w:bCs w:val="0"/>
        </w:rPr>
        <w:t>&lt;b&gt;Directions: &lt;/b&gt;</w:t>
      </w:r>
      <w:r w:rsidR="002020C1">
        <w:rPr>
          <w:rStyle w:val="a9"/>
          <w:rFonts w:eastAsiaTheme="minorEastAsia" w:hint="eastAsia"/>
          <w:b w:val="0"/>
          <w:bCs w:val="0"/>
        </w:rPr>
        <w:t>In this section</w:t>
      </w:r>
      <w:r w:rsidR="002020C1">
        <w:rPr>
          <w:rStyle w:val="a9"/>
          <w:rFonts w:eastAsiaTheme="minorEastAsia" w:hint="eastAsia"/>
          <w:b w:val="0"/>
          <w:bCs w:val="0"/>
        </w:rPr>
        <w:t>，</w:t>
      </w:r>
      <w:r w:rsidR="002020C1">
        <w:rPr>
          <w:rStyle w:val="a9"/>
          <w:rFonts w:eastAsiaTheme="minorEastAsia" w:hint="eastAsia"/>
          <w:b w:val="0"/>
          <w:bCs w:val="0"/>
        </w:rPr>
        <w:t>you will have 15</w:t>
      </w:r>
      <w:r w:rsidR="002020C1">
        <w:rPr>
          <w:rStyle w:val="a9"/>
          <w:rFonts w:eastAsiaTheme="minorEastAsia"/>
          <w:b w:val="0"/>
          <w:bCs w:val="0"/>
        </w:rPr>
        <w:t>…</w:t>
      </w:r>
      <w:r w:rsidR="002020C1">
        <w:rPr>
          <w:rStyle w:val="a9"/>
          <w:rFonts w:eastAsiaTheme="minorEastAsia" w:hint="eastAsia"/>
          <w:b w:val="0"/>
          <w:bCs w:val="0"/>
        </w:rPr>
        <w:t>.</w:t>
      </w:r>
      <w:r w:rsidR="00770D52" w:rsidRPr="00770D52">
        <w:rPr>
          <w:rStyle w:val="a9"/>
          <w:b w:val="0"/>
          <w:bCs w:val="0"/>
        </w:rPr>
        <w:t>.</w:t>
      </w:r>
    </w:p>
    <w:p w:rsidR="00137432" w:rsidRPr="0043534C" w:rsidRDefault="007C5423" w:rsidP="00137432">
      <w:pPr>
        <w:pStyle w:val="code"/>
        <w:rPr>
          <w:rStyle w:val="a9"/>
          <w:rFonts w:eastAsiaTheme="minorEastAsia"/>
          <w:b w:val="0"/>
          <w:bCs w:val="0"/>
          <w:szCs w:val="16"/>
        </w:rPr>
      </w:pPr>
      <w:r w:rsidRPr="00137432">
        <w:rPr>
          <w:rStyle w:val="a9"/>
          <w:rFonts w:hint="eastAsia"/>
          <w:b w:val="0"/>
          <w:bCs w:val="0"/>
          <w:szCs w:val="16"/>
        </w:rPr>
        <w:tab/>
      </w:r>
      <w:r w:rsidR="0043534C">
        <w:rPr>
          <w:rStyle w:val="a9"/>
          <w:rFonts w:eastAsiaTheme="minorEastAsia" w:hint="eastAsia"/>
          <w:b w:val="0"/>
          <w:bCs w:val="0"/>
        </w:rPr>
        <w:t>&lt;/</w:t>
      </w:r>
      <w:r w:rsidR="00377CF6">
        <w:rPr>
          <w:rStyle w:val="a9"/>
          <w:rFonts w:eastAsiaTheme="minorEastAsia" w:hint="eastAsia"/>
          <w:b w:val="0"/>
          <w:bCs w:val="0"/>
        </w:rPr>
        <w:t>prompt</w:t>
      </w:r>
      <w:r w:rsidR="0043534C">
        <w:rPr>
          <w:rStyle w:val="a9"/>
          <w:rFonts w:eastAsiaTheme="minorEastAsia" w:hint="eastAsia"/>
          <w:b w:val="0"/>
          <w:bCs w:val="0"/>
        </w:rPr>
        <w:t>&gt;</w:t>
      </w:r>
    </w:p>
    <w:p w:rsidR="00416FF2" w:rsidRPr="00137432" w:rsidRDefault="00137432" w:rsidP="00137432">
      <w:pPr>
        <w:pStyle w:val="code"/>
        <w:rPr>
          <w:rStyle w:val="a9"/>
          <w:b w:val="0"/>
          <w:bCs w:val="0"/>
        </w:rPr>
      </w:pPr>
      <w:r w:rsidRPr="00137432">
        <w:rPr>
          <w:rStyle w:val="a9"/>
          <w:rFonts w:hint="eastAsia"/>
          <w:b w:val="0"/>
          <w:bCs w:val="0"/>
          <w:szCs w:val="16"/>
        </w:rPr>
        <w:tab/>
      </w:r>
      <w:r w:rsidR="000D6FC9" w:rsidRPr="00137432">
        <w:rPr>
          <w:rStyle w:val="a9"/>
          <w:rFonts w:hint="eastAsia"/>
          <w:b w:val="0"/>
          <w:bCs w:val="0"/>
          <w:szCs w:val="16"/>
        </w:rPr>
        <w:t>&lt;a</w:t>
      </w:r>
      <w:r w:rsidR="000D6FC9" w:rsidRPr="00137432">
        <w:rPr>
          <w:rStyle w:val="a9"/>
          <w:b w:val="0"/>
          <w:bCs w:val="0"/>
        </w:rPr>
        <w:t>ssessmentItem</w:t>
      </w:r>
      <w:r w:rsidR="00E407B3">
        <w:rPr>
          <w:rStyle w:val="a9"/>
          <w:rFonts w:eastAsiaTheme="minorEastAsia" w:hint="eastAsia"/>
          <w:b w:val="0"/>
          <w:bCs w:val="0"/>
        </w:rPr>
        <w:t xml:space="preserve"> </w:t>
      </w:r>
      <w:r w:rsidR="004A33FB" w:rsidRPr="00137432">
        <w:rPr>
          <w:rStyle w:val="a9"/>
          <w:b w:val="0"/>
          <w:bCs w:val="0"/>
        </w:rPr>
        <w:t>identifier</w:t>
      </w:r>
      <w:r w:rsidR="004A33FB" w:rsidRPr="00137432">
        <w:rPr>
          <w:rStyle w:val="a9"/>
          <w:rFonts w:hint="eastAsia"/>
          <w:b w:val="0"/>
          <w:bCs w:val="0"/>
        </w:rPr>
        <w:t>=</w:t>
      </w:r>
      <w:r w:rsidR="004A33FB" w:rsidRPr="00137432">
        <w:rPr>
          <w:rStyle w:val="a9"/>
          <w:b w:val="0"/>
          <w:bCs w:val="0"/>
          <w:szCs w:val="16"/>
        </w:rPr>
        <w:t>"</w:t>
      </w:r>
      <w:r w:rsidR="00303FD6" w:rsidRPr="00137432">
        <w:rPr>
          <w:rStyle w:val="a9"/>
          <w:b w:val="0"/>
          <w:bCs w:val="0"/>
          <w:szCs w:val="16"/>
        </w:rPr>
        <w:t>C9741680-A41E-4338-8647-CE73340180DF</w:t>
      </w:r>
      <w:r w:rsidR="004A33FB" w:rsidRPr="00137432">
        <w:rPr>
          <w:rStyle w:val="a9"/>
          <w:b w:val="0"/>
          <w:bCs w:val="0"/>
          <w:szCs w:val="16"/>
        </w:rPr>
        <w:t>"</w:t>
      </w:r>
      <w:r w:rsidR="00707A04" w:rsidRPr="00137432">
        <w:rPr>
          <w:rStyle w:val="a9"/>
          <w:rFonts w:hint="eastAsia"/>
          <w:b w:val="0"/>
          <w:bCs w:val="0"/>
          <w:szCs w:val="16"/>
        </w:rPr>
        <w:t xml:space="preserve"> </w:t>
      </w:r>
      <w:r w:rsidRPr="00137432">
        <w:rPr>
          <w:rStyle w:val="a9"/>
          <w:rFonts w:hint="eastAsia"/>
          <w:b w:val="0"/>
          <w:bCs w:val="0"/>
          <w:szCs w:val="16"/>
        </w:rPr>
        <w:tab/>
      </w:r>
      <w:r w:rsidR="00707A04" w:rsidRPr="00137432">
        <w:rPr>
          <w:rStyle w:val="a9"/>
          <w:rFonts w:hint="eastAsia"/>
          <w:b w:val="0"/>
          <w:bCs w:val="0"/>
          <w:szCs w:val="16"/>
        </w:rPr>
        <w:t>type=</w:t>
      </w:r>
      <w:r w:rsidR="00707A04" w:rsidRPr="00137432">
        <w:rPr>
          <w:rStyle w:val="a9"/>
          <w:b w:val="0"/>
          <w:bCs w:val="0"/>
          <w:szCs w:val="16"/>
        </w:rPr>
        <w:t>"</w:t>
      </w:r>
      <w:r w:rsidR="00B56609" w:rsidRPr="00B56609">
        <w:rPr>
          <w:rStyle w:val="a9"/>
          <w:b w:val="0"/>
          <w:bCs w:val="0"/>
          <w:szCs w:val="16"/>
        </w:rPr>
        <w:t>ReadingSkimmingScanning</w:t>
      </w:r>
      <w:r w:rsidR="00707A04" w:rsidRPr="00137432">
        <w:rPr>
          <w:rStyle w:val="a9"/>
          <w:b w:val="0"/>
          <w:bCs w:val="0"/>
          <w:szCs w:val="16"/>
        </w:rPr>
        <w:t>"</w:t>
      </w:r>
      <w:r w:rsidR="000D6FC9" w:rsidRPr="00137432">
        <w:rPr>
          <w:rStyle w:val="a9"/>
          <w:rFonts w:hint="eastAsia"/>
          <w:b w:val="0"/>
          <w:bCs w:val="0"/>
        </w:rPr>
        <w:t>&gt;</w:t>
      </w:r>
    </w:p>
    <w:p w:rsidR="00C003EE" w:rsidRPr="00137432" w:rsidRDefault="00C003EE" w:rsidP="00137432">
      <w:pPr>
        <w:pStyle w:val="code"/>
        <w:rPr>
          <w:rStyle w:val="a9"/>
          <w:b w:val="0"/>
          <w:bCs w:val="0"/>
        </w:rPr>
      </w:pPr>
      <w:r w:rsidRPr="00137432">
        <w:rPr>
          <w:rStyle w:val="a9"/>
          <w:rFonts w:hint="eastAsia"/>
          <w:b w:val="0"/>
          <w:bCs w:val="0"/>
        </w:rPr>
        <w:lastRenderedPageBreak/>
        <w:tab/>
      </w:r>
      <w:r w:rsidRPr="00137432">
        <w:rPr>
          <w:rStyle w:val="a9"/>
          <w:rFonts w:hint="eastAsia"/>
          <w:b w:val="0"/>
          <w:bCs w:val="0"/>
        </w:rPr>
        <w:tab/>
      </w:r>
      <w:r w:rsidRPr="00137432">
        <w:rPr>
          <w:rStyle w:val="a9"/>
          <w:b w:val="0"/>
          <w:bCs w:val="0"/>
        </w:rPr>
        <w:t>…</w:t>
      </w:r>
    </w:p>
    <w:p w:rsidR="000D6FC9" w:rsidRDefault="000D6FC9" w:rsidP="00137432">
      <w:pPr>
        <w:pStyle w:val="code"/>
        <w:rPr>
          <w:rStyle w:val="a9"/>
          <w:rFonts w:eastAsiaTheme="minorEastAsia"/>
          <w:b w:val="0"/>
          <w:bCs w:val="0"/>
        </w:rPr>
      </w:pPr>
      <w:r w:rsidRPr="00137432">
        <w:rPr>
          <w:rStyle w:val="a9"/>
          <w:rFonts w:hint="eastAsia"/>
          <w:b w:val="0"/>
          <w:bCs w:val="0"/>
          <w:szCs w:val="16"/>
        </w:rPr>
        <w:tab/>
        <w:t>&lt;</w:t>
      </w:r>
      <w:r w:rsidR="00802879" w:rsidRPr="00137432">
        <w:rPr>
          <w:rStyle w:val="a9"/>
          <w:rFonts w:hint="eastAsia"/>
          <w:b w:val="0"/>
          <w:bCs w:val="0"/>
          <w:szCs w:val="16"/>
        </w:rPr>
        <w:t>/</w:t>
      </w:r>
      <w:r w:rsidRPr="00137432">
        <w:rPr>
          <w:rStyle w:val="a9"/>
          <w:rFonts w:hint="eastAsia"/>
          <w:b w:val="0"/>
          <w:bCs w:val="0"/>
          <w:szCs w:val="16"/>
        </w:rPr>
        <w:t>a</w:t>
      </w:r>
      <w:r w:rsidRPr="00137432">
        <w:rPr>
          <w:rStyle w:val="a9"/>
          <w:b w:val="0"/>
          <w:bCs w:val="0"/>
        </w:rPr>
        <w:t>ssessmentItem</w:t>
      </w:r>
      <w:r w:rsidRPr="00137432">
        <w:rPr>
          <w:rStyle w:val="a9"/>
          <w:rFonts w:hint="eastAsia"/>
          <w:b w:val="0"/>
          <w:bCs w:val="0"/>
        </w:rPr>
        <w:t xml:space="preserve"> &gt;</w:t>
      </w:r>
    </w:p>
    <w:p w:rsidR="00416FF2" w:rsidRPr="00137432" w:rsidRDefault="00416FF2" w:rsidP="00137432">
      <w:pPr>
        <w:pStyle w:val="code"/>
        <w:rPr>
          <w:rStyle w:val="a9"/>
          <w:b w:val="0"/>
          <w:bCs w:val="0"/>
          <w:szCs w:val="16"/>
        </w:rPr>
      </w:pPr>
      <w:r w:rsidRPr="00137432">
        <w:rPr>
          <w:rStyle w:val="a9"/>
          <w:rFonts w:hint="eastAsia"/>
          <w:b w:val="0"/>
          <w:bCs w:val="0"/>
          <w:szCs w:val="16"/>
        </w:rPr>
        <w:t>&lt;/section&gt;</w:t>
      </w:r>
    </w:p>
    <w:p w:rsidR="003A4135" w:rsidRDefault="003A4135" w:rsidP="00416FF2">
      <w:pPr>
        <w:pStyle w:val="10"/>
        <w:rPr>
          <w:rStyle w:val="a9"/>
          <w:b/>
          <w:bCs w:val="0"/>
        </w:rPr>
      </w:pPr>
    </w:p>
    <w:p w:rsidR="003B6951" w:rsidRDefault="00416FF2" w:rsidP="00416FF2">
      <w:pPr>
        <w:pStyle w:val="10"/>
        <w:rPr>
          <w:rStyle w:val="a9"/>
          <w:b/>
          <w:bCs w:val="0"/>
          <w:szCs w:val="16"/>
        </w:rPr>
      </w:pPr>
      <w:r>
        <w:rPr>
          <w:rStyle w:val="a9"/>
          <w:rFonts w:hint="eastAsia"/>
          <w:b/>
          <w:bCs w:val="0"/>
        </w:rPr>
        <w:t>详解</w:t>
      </w:r>
      <w:r>
        <w:rPr>
          <w:rStyle w:val="a9"/>
          <w:rFonts w:hint="eastAsia"/>
          <w:b/>
          <w:bCs w:val="0"/>
          <w:szCs w:val="16"/>
        </w:rPr>
        <w:t>：</w:t>
      </w:r>
    </w:p>
    <w:p w:rsidR="00416FF2" w:rsidRPr="00FB3B6E" w:rsidRDefault="0030702B" w:rsidP="003B6951">
      <w:pPr>
        <w:rPr>
          <w:rStyle w:val="a9"/>
          <w:b w:val="0"/>
          <w:bCs w:val="0"/>
          <w:szCs w:val="16"/>
        </w:rPr>
      </w:pPr>
      <w:del w:id="47" w:author="alex" w:date="2010-07-07T11:13:00Z">
        <w:r w:rsidRPr="00FB3B6E" w:rsidDel="00206294">
          <w:rPr>
            <w:rFonts w:hint="eastAsia"/>
          </w:rPr>
          <w:delText>当</w:delText>
        </w:r>
        <w:r w:rsidRPr="00FB3B6E" w:rsidDel="00206294">
          <w:rPr>
            <w:rFonts w:hint="eastAsia"/>
          </w:rPr>
          <w:delText>Part</w:delText>
        </w:r>
        <w:r w:rsidRPr="00FB3B6E" w:rsidDel="00206294">
          <w:rPr>
            <w:rFonts w:hint="eastAsia"/>
          </w:rPr>
          <w:delText>只包含一个</w:delText>
        </w:r>
        <w:r w:rsidRPr="00FB3B6E" w:rsidDel="00206294">
          <w:rPr>
            <w:rFonts w:hint="eastAsia"/>
          </w:rPr>
          <w:delText>Section</w:delText>
        </w:r>
        <w:r w:rsidRPr="00FB3B6E" w:rsidDel="00206294">
          <w:rPr>
            <w:rFonts w:hint="eastAsia"/>
          </w:rPr>
          <w:delText>时，</w:delText>
        </w:r>
      </w:del>
      <w:r w:rsidRPr="00FB3B6E">
        <w:rPr>
          <w:rFonts w:hint="eastAsia"/>
        </w:rPr>
        <w:t>Section</w:t>
      </w:r>
      <w:r w:rsidRPr="00FB3B6E">
        <w:rPr>
          <w:rFonts w:hint="eastAsia"/>
        </w:rPr>
        <w:t>的标题不被显示。</w:t>
      </w:r>
    </w:p>
    <w:p w:rsidR="00416FF2" w:rsidRDefault="00085978" w:rsidP="00416FF2">
      <w:pPr>
        <w:rPr>
          <w:rStyle w:val="a9"/>
          <w:b w:val="0"/>
          <w:bCs w:val="0"/>
        </w:rPr>
      </w:pPr>
      <w:r>
        <w:rPr>
          <w:rFonts w:hint="eastAsia"/>
        </w:rPr>
        <w:t>Section</w:t>
      </w:r>
      <w:r>
        <w:rPr>
          <w:rFonts w:hint="eastAsia"/>
        </w:rPr>
        <w:t>下</w:t>
      </w:r>
      <w:r>
        <w:rPr>
          <w:rStyle w:val="a9"/>
          <w:rFonts w:hint="eastAsia"/>
          <w:b w:val="0"/>
          <w:bCs w:val="0"/>
        </w:rPr>
        <w:t>prompt</w:t>
      </w:r>
      <w:r>
        <w:rPr>
          <w:rStyle w:val="a9"/>
          <w:rFonts w:hint="eastAsia"/>
          <w:b w:val="0"/>
          <w:bCs w:val="0"/>
        </w:rPr>
        <w:t>节点一般为</w:t>
      </w:r>
      <w:r w:rsidR="00651B52">
        <w:rPr>
          <w:rStyle w:val="a9"/>
          <w:rFonts w:hint="eastAsia"/>
          <w:b w:val="0"/>
          <w:bCs w:val="0"/>
        </w:rPr>
        <w:t>Section</w:t>
      </w:r>
      <w:r w:rsidR="00651B52">
        <w:rPr>
          <w:rStyle w:val="a9"/>
          <w:rFonts w:hint="eastAsia"/>
          <w:b w:val="0"/>
          <w:bCs w:val="0"/>
        </w:rPr>
        <w:t>开始前的</w:t>
      </w:r>
      <w:r>
        <w:rPr>
          <w:rStyle w:val="a9"/>
          <w:rFonts w:hint="eastAsia"/>
          <w:b w:val="0"/>
          <w:bCs w:val="0"/>
        </w:rPr>
        <w:t>Direction</w:t>
      </w:r>
      <w:r w:rsidR="00C958C5">
        <w:rPr>
          <w:rStyle w:val="a9"/>
          <w:rFonts w:hint="eastAsia"/>
          <w:b w:val="0"/>
          <w:bCs w:val="0"/>
        </w:rPr>
        <w:t>，可含声音</w:t>
      </w:r>
      <w:r w:rsidR="00FF1F3A">
        <w:rPr>
          <w:rStyle w:val="a9"/>
          <w:rFonts w:hint="eastAsia"/>
          <w:b w:val="0"/>
          <w:bCs w:val="0"/>
        </w:rPr>
        <w:t>。</w:t>
      </w:r>
    </w:p>
    <w:p w:rsidR="00F53528" w:rsidRDefault="00F53528">
      <w:pPr>
        <w:widowControl/>
        <w:jc w:val="left"/>
      </w:pPr>
    </w:p>
    <w:p w:rsidR="00B315F1" w:rsidRDefault="00F16131" w:rsidP="00B315F1">
      <w:pPr>
        <w:pStyle w:val="1"/>
        <w:numPr>
          <w:ilvl w:val="0"/>
          <w:numId w:val="15"/>
        </w:numPr>
      </w:pPr>
      <w:bookmarkStart w:id="48" w:name="_Toc286841206"/>
      <w:r>
        <w:rPr>
          <w:rFonts w:hint="eastAsia"/>
        </w:rPr>
        <w:t>试题</w:t>
      </w:r>
      <w:r w:rsidR="00465A60">
        <w:rPr>
          <w:rFonts w:hint="eastAsia"/>
        </w:rPr>
        <w:t>模型</w:t>
      </w:r>
      <w:bookmarkEnd w:id="48"/>
    </w:p>
    <w:p w:rsidR="009403F9" w:rsidRPr="00C1406D" w:rsidRDefault="00C442E5" w:rsidP="009403F9">
      <w:r>
        <w:rPr>
          <w:rFonts w:hint="eastAsia"/>
        </w:rPr>
        <w:t>本章定</w:t>
      </w:r>
      <w:r w:rsidRPr="008761C3">
        <w:rPr>
          <w:rFonts w:hint="eastAsia"/>
        </w:rPr>
        <w:t>义试卷索引中试题</w:t>
      </w:r>
      <w:r>
        <w:rPr>
          <w:rFonts w:hint="eastAsia"/>
        </w:rPr>
        <w:t>部分</w:t>
      </w:r>
      <w:r w:rsidR="009403F9">
        <w:rPr>
          <w:rFonts w:hint="eastAsia"/>
        </w:rPr>
        <w:t>的组成结构。</w:t>
      </w:r>
    </w:p>
    <w:p w:rsidR="00631E19" w:rsidRDefault="00E178BA" w:rsidP="009403F9">
      <w:r>
        <w:rPr>
          <w:rFonts w:hint="eastAsia"/>
        </w:rPr>
        <w:t>试题由</w:t>
      </w:r>
      <w:r w:rsidR="005D0E92">
        <w:rPr>
          <w:rFonts w:hint="eastAsia"/>
        </w:rPr>
        <w:t>Prompt</w:t>
      </w:r>
      <w:r w:rsidR="0061086A">
        <w:rPr>
          <w:rFonts w:hint="eastAsia"/>
        </w:rPr>
        <w:t>-</w:t>
      </w:r>
      <w:r>
        <w:rPr>
          <w:rFonts w:hint="eastAsia"/>
        </w:rPr>
        <w:t>题干（可选）、</w:t>
      </w:r>
      <w:r w:rsidR="001F636A">
        <w:rPr>
          <w:rFonts w:hint="eastAsia"/>
        </w:rPr>
        <w:t>C</w:t>
      </w:r>
      <w:r w:rsidR="005D0E92" w:rsidRPr="005D0E92">
        <w:t>hoice</w:t>
      </w:r>
      <w:r w:rsidR="0061086A">
        <w:rPr>
          <w:rFonts w:hint="eastAsia"/>
        </w:rPr>
        <w:t>-</w:t>
      </w:r>
      <w:proofErr w:type="gramStart"/>
      <w:r>
        <w:rPr>
          <w:rFonts w:hint="eastAsia"/>
        </w:rPr>
        <w:t>总选择</w:t>
      </w:r>
      <w:proofErr w:type="gramEnd"/>
      <w:r>
        <w:rPr>
          <w:rFonts w:hint="eastAsia"/>
        </w:rPr>
        <w:t>项（如选词填空试题。可选）、</w:t>
      </w:r>
      <w:r w:rsidR="005D0E92" w:rsidRPr="005D0E92">
        <w:t>Question</w:t>
      </w:r>
      <w:r w:rsidR="0061086A">
        <w:rPr>
          <w:rFonts w:hint="eastAsia"/>
        </w:rPr>
        <w:t>-</w:t>
      </w:r>
      <w:r>
        <w:rPr>
          <w:rFonts w:hint="eastAsia"/>
        </w:rPr>
        <w:t>小题组成。</w:t>
      </w:r>
      <w:r w:rsidR="0062077E">
        <w:rPr>
          <w:rFonts w:hint="eastAsia"/>
        </w:rPr>
        <w:t>小题间可</w:t>
      </w:r>
      <w:r w:rsidR="00A35D32">
        <w:rPr>
          <w:rFonts w:hint="eastAsia"/>
        </w:rPr>
        <w:t>Pause</w:t>
      </w:r>
      <w:r w:rsidR="0061086A">
        <w:rPr>
          <w:rFonts w:hint="eastAsia"/>
        </w:rPr>
        <w:t>-</w:t>
      </w:r>
      <w:r w:rsidR="0062077E">
        <w:rPr>
          <w:rFonts w:hint="eastAsia"/>
        </w:rPr>
        <w:t>暂停。</w:t>
      </w:r>
    </w:p>
    <w:p w:rsidR="009403F9" w:rsidRDefault="00E7119D" w:rsidP="009403F9">
      <w:r>
        <w:rPr>
          <w:rFonts w:hint="eastAsia"/>
        </w:rPr>
        <w:t>小题由小题</w:t>
      </w:r>
      <w:r w:rsidR="00631E19">
        <w:rPr>
          <w:rFonts w:hint="eastAsia"/>
        </w:rPr>
        <w:t>Prompt-</w:t>
      </w:r>
      <w:r>
        <w:rPr>
          <w:rFonts w:hint="eastAsia"/>
        </w:rPr>
        <w:t>题干（可选）、</w:t>
      </w:r>
      <w:r w:rsidR="00631E19">
        <w:rPr>
          <w:rFonts w:hint="eastAsia"/>
        </w:rPr>
        <w:t>C</w:t>
      </w:r>
      <w:r w:rsidR="00631E19" w:rsidRPr="005D0E92">
        <w:t>hoice</w:t>
      </w:r>
      <w:r w:rsidR="00631E19">
        <w:rPr>
          <w:rFonts w:hint="eastAsia"/>
        </w:rPr>
        <w:t>-</w:t>
      </w:r>
      <w:r>
        <w:rPr>
          <w:rFonts w:hint="eastAsia"/>
        </w:rPr>
        <w:t>小题选择（可选），</w:t>
      </w:r>
      <w:r w:rsidR="004B1752">
        <w:t>key</w:t>
      </w:r>
      <w:r w:rsidR="00BD6720">
        <w:rPr>
          <w:rFonts w:hint="eastAsia"/>
        </w:rPr>
        <w:t>-</w:t>
      </w:r>
      <w:r>
        <w:rPr>
          <w:rFonts w:hint="eastAsia"/>
        </w:rPr>
        <w:t>答案组成。</w:t>
      </w:r>
    </w:p>
    <w:p w:rsidR="00DF218B" w:rsidRDefault="00DF218B" w:rsidP="00DF218B">
      <w:r>
        <w:rPr>
          <w:rFonts w:hint="eastAsia"/>
        </w:rPr>
        <w:t>题干由文字、声音、图片、视频等组成。</w:t>
      </w:r>
    </w:p>
    <w:p w:rsidR="00E152A4" w:rsidRDefault="00E152A4" w:rsidP="009403F9">
      <w:r>
        <w:rPr>
          <w:rFonts w:hint="eastAsia"/>
        </w:rPr>
        <w:t>其组成可表示为下图：</w:t>
      </w:r>
    </w:p>
    <w:p w:rsidR="00E178BA" w:rsidRDefault="00A4507A" w:rsidP="009403F9">
      <w:r>
        <w:pict>
          <v:group id="_x0000_s1270" editas="canvas" style="width:415.3pt;height:310.65pt;mso-position-horizontal-relative:char;mso-position-vertical-relative:line" coordorigin="2220,4800" coordsize="8306,6213">
            <o:lock v:ext="edit" aspectratio="t"/>
            <v:shape id="_x0000_s1271" type="#_x0000_t75" style="position:absolute;left:2220;top:4800;width:8306;height:6213" o:preferrelative="f">
              <v:fill o:detectmouseclick="t"/>
              <v:path o:extrusionok="t" o:connecttype="none"/>
              <o:lock v:ext="edit" text="t"/>
            </v:shape>
            <v:oval id="_x0000_s1281" style="position:absolute;left:4116;top:6998;width:1134;height:510;mso-width-percent:1000;mso-position-horizontal-relative:margin;mso-position-vertical-relative:margin;mso-width-percent:1000;mso-width-relative:margin;mso-height-relative:margin;v-text-anchor:bottom" fillcolor="#fabf8f [1945]" strokecolor="#fabf8f [1945]" strokeweight="1pt">
              <v:fill color2="#fde9d9 [665]" angle="-45" focus="-50%" type="gradient"/>
              <v:shadow on="t" type="perspective" color="#974706 [1609]" opacity=".5" offset="1pt" offset2="-3pt"/>
              <v:textbox style="mso-next-textbox:#_x0000_s1281" inset="1.5mm,.3mm,1.5mm,.3mm">
                <w:txbxContent>
                  <w:p w:rsidR="00F968FC" w:rsidRPr="00EA6B49" w:rsidRDefault="00F968FC" w:rsidP="0049278B">
                    <w:pPr>
                      <w:jc w:val="center"/>
                      <w:rPr>
                        <w:sz w:val="18"/>
                        <w:szCs w:val="18"/>
                      </w:rPr>
                    </w:pPr>
                    <w:r w:rsidRPr="00EA6B49">
                      <w:rPr>
                        <w:rFonts w:hint="eastAsia"/>
                        <w:sz w:val="18"/>
                        <w:szCs w:val="18"/>
                      </w:rPr>
                      <w:t>Prompt</w:t>
                    </w:r>
                  </w:p>
                </w:txbxContent>
              </v:textbox>
            </v:oval>
            <v:oval id="_x0000_s1272" style="position:absolute;left:5466;top:5178;width:1134;height:510;mso-width-percent:1000;mso-position-horizontal:center;mso-position-horizontal-relative:margin;mso-position-vertical:top;mso-position-vertical-relative:margin;mso-width-percent:1000;mso-width-relative:margin;mso-height-relative:margin;v-text-anchor:bottom" fillcolor="#fabf8f [1945]" strokecolor="#fabf8f [1945]" strokeweight="1pt">
              <v:fill color2="#fde9d9 [665]" angle="-45" focus="-50%" type="gradient"/>
              <v:shadow on="t" type="perspective" color="#974706 [1609]" opacity=".5" offset="1pt" offset2="-3pt"/>
              <v:textbox style="mso-next-textbox:#_x0000_s1272" inset="1.5mm,.3mm,1.5mm,.3mm">
                <w:txbxContent>
                  <w:p w:rsidR="00F968FC" w:rsidRPr="00EA6B49" w:rsidRDefault="00F968FC" w:rsidP="0049278B">
                    <w:pPr>
                      <w:jc w:val="center"/>
                      <w:rPr>
                        <w:sz w:val="18"/>
                        <w:szCs w:val="18"/>
                      </w:rPr>
                    </w:pPr>
                    <w:r w:rsidRPr="00EA6B49">
                      <w:rPr>
                        <w:rFonts w:hint="eastAsia"/>
                        <w:sz w:val="18"/>
                        <w:szCs w:val="18"/>
                      </w:rPr>
                      <w:t>Item</w:t>
                    </w:r>
                  </w:p>
                </w:txbxContent>
              </v:textbox>
            </v:oval>
            <v:shape id="_x0000_s1273" type="#_x0000_t32" style="position:absolute;left:5171;top:5613;width:461;height:388;flip:x;mso-width-percent:1000;mso-position-horizontal-relative:margin;mso-position-vertical-relative:margin;mso-width-percent:1000;mso-width-relative:margin;mso-height-relative:margin" o:connectortype="straight" strokecolor="#fabf8f [1945]" strokeweight="1pt">
              <v:shadow type="perspective" color="#974706 [1609]" opacity=".5" offset="1pt" offset2="-3pt"/>
            </v:shape>
            <v:oval id="_x0000_s1274" style="position:absolute;left:4604;top:6001;width:1134;height:510;mso-width-percent:1000;mso-position-horizontal-relative:margin;mso-position-vertical-relative:margin;mso-width-percent:1000;mso-width-relative:margin;mso-height-relative:margin;v-text-anchor:bottom" fillcolor="#fabf8f [1945]" strokecolor="#fabf8f [1945]" strokeweight="1pt">
              <v:fill color2="#fde9d9 [665]" angle="-45" focus="-50%" type="gradient"/>
              <v:shadow on="t" type="perspective" color="#974706 [1609]" opacity=".5" offset="1pt" offset2="-3pt"/>
              <v:textbox style="mso-next-textbox:#_x0000_s1274" inset="1.5mm,.3mm,1.5mm,.3mm">
                <w:txbxContent>
                  <w:p w:rsidR="00F968FC" w:rsidRPr="00EA6B49" w:rsidRDefault="00F968FC" w:rsidP="0049278B">
                    <w:pPr>
                      <w:jc w:val="center"/>
                      <w:rPr>
                        <w:sz w:val="18"/>
                        <w:szCs w:val="18"/>
                      </w:rPr>
                    </w:pPr>
                    <w:r w:rsidRPr="00EA6B49">
                      <w:rPr>
                        <w:rFonts w:hint="eastAsia"/>
                        <w:sz w:val="18"/>
                        <w:szCs w:val="18"/>
                      </w:rPr>
                      <w:t>Choice</w:t>
                    </w:r>
                  </w:p>
                </w:txbxContent>
              </v:textbox>
            </v:oval>
            <v:shape id="_x0000_s1275" type="#_x0000_t32" style="position:absolute;left:5874;top:6436;width:793;height:562;flip:x;mso-width-percent:1000;mso-position-horizontal-relative:margin;mso-position-vertical-relative:margin;mso-width-percent:1000;mso-width-relative:margin;mso-height-relative:margin" o:connectortype="straight" strokecolor="#fabf8f [1945]" strokeweight="1pt">
              <v:shadow type="perspective" color="#974706 [1609]" opacity=".5" offset="1pt" offset2="-3pt"/>
            </v:shape>
            <v:oval id="_x0000_s1276" style="position:absolute;left:5307;top:6998;width:1134;height:510;mso-width-percent:1000;mso-position-horizontal-relative:margin;mso-position-vertical-relative:margin;mso-width-percent:1000;mso-width-relative:margin;mso-height-relative:margin;v-text-anchor:bottom" fillcolor="#fabf8f [1945]" strokecolor="#fabf8f [1945]" strokeweight="1pt">
              <v:fill color2="#fde9d9 [665]" angle="-45" focus="-50%" type="gradient"/>
              <v:shadow on="t" type="perspective" color="#974706 [1609]" opacity=".5" offset="1pt" offset2="-3pt"/>
              <v:textbox style="mso-next-textbox:#_x0000_s1276" inset="1.5mm,.3mm,1.5mm,.3mm">
                <w:txbxContent>
                  <w:p w:rsidR="00F968FC" w:rsidRPr="00EA6B49" w:rsidRDefault="00F968FC" w:rsidP="0049278B">
                    <w:pPr>
                      <w:jc w:val="center"/>
                      <w:rPr>
                        <w:sz w:val="18"/>
                        <w:szCs w:val="18"/>
                      </w:rPr>
                    </w:pPr>
                    <w:r w:rsidRPr="00EA6B49">
                      <w:rPr>
                        <w:rFonts w:hint="eastAsia"/>
                        <w:sz w:val="18"/>
                        <w:szCs w:val="18"/>
                      </w:rPr>
                      <w:t>Choice</w:t>
                    </w:r>
                  </w:p>
                </w:txbxContent>
              </v:textbox>
            </v:oval>
            <v:oval id="_x0000_s1278" style="position:absolute;left:4437;top:8175;width:1134;height:510;mso-width-percent:1000;mso-position-horizontal-relative:margin;mso-position-vertical-relative:margin;mso-width-percent:1000;mso-width-relative:margin;mso-height-relative:margin;v-text-anchor:bottom" fillcolor="#fabf8f [1945]" strokecolor="#fabf8f [1945]" strokeweight="1pt">
              <v:fill color2="#fde9d9 [665]" angle="-45" focus="-50%" type="gradient"/>
              <v:shadow on="t" type="perspective" color="#974706 [1609]" opacity=".5" offset="1pt" offset2="-3pt"/>
              <v:textbox style="mso-next-textbox:#_x0000_s1278" inset="1.5mm,.3mm,1.5mm,.3mm">
                <w:txbxContent>
                  <w:p w:rsidR="00F968FC" w:rsidRPr="00EA6B49" w:rsidRDefault="00F968FC" w:rsidP="0049278B">
                    <w:pPr>
                      <w:jc w:val="center"/>
                      <w:rPr>
                        <w:sz w:val="18"/>
                        <w:szCs w:val="18"/>
                      </w:rPr>
                    </w:pPr>
                    <w:r w:rsidRPr="00EA6B49">
                      <w:rPr>
                        <w:rFonts w:hint="eastAsia"/>
                        <w:sz w:val="18"/>
                        <w:szCs w:val="18"/>
                      </w:rPr>
                      <w:t>Prompt</w:t>
                    </w:r>
                  </w:p>
                </w:txbxContent>
              </v:textbox>
            </v:oval>
            <v:shape id="_x0000_s1279" type="#_x0000_t32" style="position:absolute;left:5004;top:8685;width:216;height:335;mso-width-percent:1000;mso-position-horizontal-relative:margin;mso-position-vertical-relative:margin;mso-width-percent:1000;mso-width-relative:margin;mso-height-relative:margin" o:connectortype="straight" strokecolor="#fabf8f [1945]" strokeweight="1pt">
              <v:shadow type="perspective" color="#974706 [1609]" opacity=".5" offset="1pt" offset2="-3pt"/>
            </v:shape>
            <v:oval id="_x0000_s1280" style="position:absolute;left:4653;top:9020;width:1134;height:510;mso-width-percent:1000;mso-position-horizontal-relative:margin;mso-position-vertical-relative:margin;mso-width-percent:1000;mso-width-relative:margin;mso-height-relative:margin;v-text-anchor:bottom" fillcolor="#fabf8f [1945]" strokecolor="#fabf8f [1945]" strokeweight="1pt">
              <v:fill color2="#fde9d9 [665]" angle="-45" focus="-50%" type="gradient"/>
              <v:shadow on="t" type="perspective" color="#974706 [1609]" opacity=".5" offset="1pt" offset2="-3pt"/>
              <v:textbox style="mso-next-textbox:#_x0000_s1280" inset="1.5mm,.3mm,1.5mm,.3mm">
                <w:txbxContent>
                  <w:p w:rsidR="00F968FC" w:rsidRPr="00EA6B49" w:rsidRDefault="00F968FC" w:rsidP="0049278B">
                    <w:pPr>
                      <w:jc w:val="center"/>
                      <w:rPr>
                        <w:sz w:val="18"/>
                        <w:szCs w:val="18"/>
                      </w:rPr>
                    </w:pPr>
                    <w:r w:rsidRPr="00EA6B49">
                      <w:rPr>
                        <w:rFonts w:hint="eastAsia"/>
                        <w:sz w:val="18"/>
                        <w:szCs w:val="18"/>
                      </w:rPr>
                      <w:t>Sound</w:t>
                    </w:r>
                  </w:p>
                </w:txbxContent>
              </v:textbox>
            </v:oval>
            <v:shape id="_x0000_s1282" type="#_x0000_t32" style="position:absolute;left:4683;top:6256;width:1818;height:742;flip:x;mso-width-percent:1000;mso-position-horizontal-relative:margin;mso-position-vertical-relative:margin;mso-width-percent:1000;mso-width-relative:margin;mso-height-relative:margin" o:connectortype="straight" strokecolor="#fabf8f [1945]" strokeweight="1pt">
              <v:shadow type="perspective" color="#974706 [1609]" opacity=".5" offset="1pt" offset2="-3pt"/>
            </v:shape>
            <v:oval id="_x0000_s1283" style="position:absolute;left:7719;top:6998;width:1134;height:510;mso-width-percent:1000;mso-position-horizontal-relative:margin;mso-position-vertical-relative:margin;mso-width-percent:1000;mso-width-relative:margin;mso-height-relative:margin;v-text-anchor:bottom" fillcolor="#fabf8f [1945]" strokecolor="#fabf8f [1945]" strokeweight="1pt">
              <v:fill color2="#fde9d9 [665]" angle="-45" focus="-50%" type="gradient"/>
              <v:shadow on="t" type="perspective" color="#974706 [1609]" opacity=".5" offset="1pt" offset2="-3pt"/>
              <v:textbox style="mso-next-textbox:#_x0000_s1283" inset="1.5mm,.3mm,1.5mm,.3mm">
                <w:txbxContent>
                  <w:p w:rsidR="00F968FC" w:rsidRPr="00EA6B49" w:rsidRDefault="00F968FC" w:rsidP="0049278B">
                    <w:pPr>
                      <w:jc w:val="center"/>
                      <w:rPr>
                        <w:sz w:val="18"/>
                        <w:szCs w:val="18"/>
                      </w:rPr>
                    </w:pPr>
                    <w:r w:rsidRPr="00EA6B49">
                      <w:rPr>
                        <w:rFonts w:hint="eastAsia"/>
                        <w:sz w:val="18"/>
                        <w:szCs w:val="18"/>
                      </w:rPr>
                      <w:t>Key</w:t>
                    </w:r>
                  </w:p>
                </w:txbxContent>
              </v:textbox>
            </v:oval>
            <v:shape id="_x0000_s1284" type="#_x0000_t32" style="position:absolute;left:7469;top:6436;width:817;height:562;mso-width-percent:1000;mso-position-horizontal-relative:margin;mso-position-vertical-relative:margin;mso-width-percent:1000;mso-width-relative:margin;mso-height-relative:margin" o:connectortype="straight" strokecolor="#fabf8f [1945]" strokeweight="1pt">
              <v:shadow type="perspective" color="#974706 [1609]" opacity=".5" offset="1pt" offset2="-3pt"/>
            </v:shape>
            <v:oval id="_x0000_s1285" style="position:absolute;left:3465;top:9020;width:1134;height:510;mso-width-percent:1000;mso-position-horizontal-relative:margin;mso-position-vertical-relative:margin;mso-width-percent:1000;mso-width-relative:margin;mso-height-relative:margin;v-text-anchor:bottom" fillcolor="#fabf8f [1945]" strokecolor="#fabf8f [1945]" strokeweight="1pt">
              <v:fill color2="#fde9d9 [665]" angle="-45" focus="-50%" type="gradient"/>
              <v:shadow on="t" type="perspective" color="#974706 [1609]" opacity=".5" offset="1pt" offset2="-3pt"/>
              <v:textbox style="mso-next-textbox:#_x0000_s1285" inset="1.5mm,.3mm,1.5mm,.3mm">
                <w:txbxContent>
                  <w:p w:rsidR="00F968FC" w:rsidRPr="00EA6B49" w:rsidRDefault="00F968FC" w:rsidP="0049278B">
                    <w:pPr>
                      <w:jc w:val="center"/>
                      <w:rPr>
                        <w:sz w:val="18"/>
                        <w:szCs w:val="18"/>
                      </w:rPr>
                    </w:pPr>
                    <w:r w:rsidRPr="00EA6B49">
                      <w:rPr>
                        <w:rFonts w:hint="eastAsia"/>
                        <w:sz w:val="18"/>
                        <w:szCs w:val="18"/>
                      </w:rPr>
                      <w:t>Text</w:t>
                    </w:r>
                  </w:p>
                </w:txbxContent>
              </v:textbox>
            </v:oval>
            <v:oval id="_x0000_s1286" style="position:absolute;left:5951;top:9020;width:1134;height:510;mso-width-percent:1000;mso-position-horizontal-relative:margin;mso-position-vertical-relative:margin;mso-width-percent:1000;mso-width-relative:margin;mso-height-relative:margin;v-text-anchor:bottom" fillcolor="#fabf8f [1945]" strokecolor="#fabf8f [1945]" strokeweight="1pt">
              <v:fill color2="#fde9d9 [665]" angle="-45" focus="-50%" type="gradient"/>
              <v:shadow on="t" type="perspective" color="#974706 [1609]" opacity=".5" offset="1pt" offset2="-3pt"/>
              <v:textbox style="mso-next-textbox:#_x0000_s1286" inset="1.5mm,.3mm,1.5mm,.3mm">
                <w:txbxContent>
                  <w:p w:rsidR="00F968FC" w:rsidRPr="00EA6B49" w:rsidRDefault="00F968FC" w:rsidP="0049278B">
                    <w:pPr>
                      <w:jc w:val="center"/>
                      <w:rPr>
                        <w:sz w:val="18"/>
                        <w:szCs w:val="18"/>
                      </w:rPr>
                    </w:pPr>
                    <w:r w:rsidRPr="00EA6B49">
                      <w:rPr>
                        <w:rFonts w:hint="eastAsia"/>
                        <w:sz w:val="18"/>
                        <w:szCs w:val="18"/>
                      </w:rPr>
                      <w:t>Video</w:t>
                    </w:r>
                  </w:p>
                </w:txbxContent>
              </v:textbox>
            </v:oval>
            <v:shape id="_x0000_s1287" type="#_x0000_t32" style="position:absolute;left:4032;top:8610;width:571;height:410;flip:x;mso-width-percent:1000;mso-position-horizontal-relative:margin;mso-position-vertical-relative:margin;mso-width-percent:1000;mso-width-relative:margin;mso-height-relative:margin" o:connectortype="straight" strokecolor="#fabf8f [1945]" strokeweight="1pt">
              <v:shadow type="perspective" color="#974706 [1609]" opacity=".5" offset="1pt" offset2="-3pt"/>
            </v:shape>
            <v:shape id="_x0000_s1288" type="#_x0000_t32" style="position:absolute;left:5405;top:8610;width:1113;height:410;mso-width-percent:1000;mso-position-horizontal-relative:margin;mso-position-vertical-relative:margin;mso-width-percent:1000;mso-width-relative:margin;mso-height-relative:margin" o:connectortype="straight" strokecolor="#fabf8f [1945]" strokeweight="1pt">
              <v:shadow type="perspective" color="#974706 [1609]" opacity=".5" offset="1pt" offset2="-3pt"/>
            </v:shape>
            <v:oval id="_x0000_s1289" style="position:absolute;left:2858;top:6001;width:1134;height:510;mso-width-percent:1000;mso-position-horizontal-relative:margin;mso-position-vertical-relative:margin;mso-width-percent:1000;mso-width-relative:margin;mso-height-relative:margin;v-text-anchor:bottom" fillcolor="#fabf8f [1945]" strokecolor="#fabf8f [1945]" strokeweight="1pt">
              <v:fill color2="#fde9d9 [665]" angle="-45" focus="-50%" type="gradient"/>
              <v:shadow on="t" type="perspective" color="#974706 [1609]" opacity=".5" offset="1pt" offset2="-3pt"/>
              <v:textbox style="mso-next-textbox:#_x0000_s1289" inset="1.5mm,.3mm,1.5mm,.3mm">
                <w:txbxContent>
                  <w:p w:rsidR="00F968FC" w:rsidRPr="00EA6B49" w:rsidRDefault="00F968FC" w:rsidP="0049278B">
                    <w:pPr>
                      <w:jc w:val="center"/>
                      <w:rPr>
                        <w:sz w:val="18"/>
                        <w:szCs w:val="18"/>
                      </w:rPr>
                    </w:pPr>
                    <w:r w:rsidRPr="00EA6B49">
                      <w:rPr>
                        <w:rFonts w:hint="eastAsia"/>
                        <w:sz w:val="18"/>
                        <w:szCs w:val="18"/>
                      </w:rPr>
                      <w:t>Prompt</w:t>
                    </w:r>
                  </w:p>
                </w:txbxContent>
              </v:textbox>
            </v:oval>
            <v:shape id="_x0000_s1290" type="#_x0000_t32" style="position:absolute;left:3425;top:5433;width:2041;height:568;flip:x;mso-width-percent:1000;mso-position-horizontal-relative:margin;mso-position-vertical-relative:margin;mso-width-percent:1000;mso-width-relative:margin;mso-height-relative:margin" o:connectortype="straight" strokecolor="#fabf8f [1945]" strokeweight="1pt">
              <v:shadow type="perspective" color="#974706 [1609]" opacity=".5" offset="1pt" offset2="-3pt"/>
            </v:shape>
            <v:oval id="_x0000_s1291" style="position:absolute;left:6501;top:6001;width:1134;height:510;mso-width-percent:1000;mso-position-horizontal-relative:margin;mso-position-vertical-relative:margin;mso-width-percent:1000;mso-width-relative:margin;mso-height-relative:margin;v-text-anchor:bottom" fillcolor="#fabf8f [1945]" strokecolor="#fabf8f [1945]" strokeweight="1pt">
              <v:fill color2="#fde9d9 [665]" angle="-45" focus="-50%" type="gradient"/>
              <v:shadow on="t" type="perspective" color="#974706 [1609]" opacity=".5" offset="1pt" offset2="-3pt"/>
              <v:textbox style="mso-next-textbox:#_x0000_s1291" inset="1.5mm,.3mm,1.5mm,.3mm">
                <w:txbxContent>
                  <w:p w:rsidR="00F968FC" w:rsidRDefault="00F968FC" w:rsidP="0049278B">
                    <w:pPr>
                      <w:jc w:val="center"/>
                      <w:rPr>
                        <w:sz w:val="18"/>
                        <w:szCs w:val="18"/>
                      </w:rPr>
                    </w:pPr>
                    <w:r w:rsidRPr="00EA6B49">
                      <w:rPr>
                        <w:rFonts w:hint="eastAsia"/>
                        <w:sz w:val="18"/>
                        <w:szCs w:val="18"/>
                      </w:rPr>
                      <w:t>Question</w:t>
                    </w:r>
                  </w:p>
                  <w:p w:rsidR="00F968FC" w:rsidRPr="00EA6B49" w:rsidRDefault="00F968FC" w:rsidP="0049278B">
                    <w:pPr>
                      <w:jc w:val="center"/>
                      <w:rPr>
                        <w:sz w:val="18"/>
                        <w:szCs w:val="18"/>
                      </w:rPr>
                    </w:pPr>
                  </w:p>
                </w:txbxContent>
              </v:textbox>
            </v:oval>
            <v:oval id="_x0000_s1292" style="position:absolute;left:8376;top:6001;width:1134;height:510;mso-width-percent:1000;mso-position-horizontal-relative:margin;mso-position-vertical-relative:margin;mso-width-percent:1000;mso-width-relative:margin;mso-height-relative:margin;v-text-anchor:bottom" fillcolor="#fabf8f [1945]" strokecolor="#fabf8f [1945]" strokeweight="1pt">
              <v:fill color2="#fde9d9 [665]" angle="-45" focus="-50%" type="gradient"/>
              <v:shadow on="t" type="perspective" color="#974706 [1609]" opacity=".5" offset="1pt" offset2="-3pt"/>
              <v:textbox style="mso-next-textbox:#_x0000_s1292" inset="1.5mm,.3mm,1.5mm,.3mm">
                <w:txbxContent>
                  <w:p w:rsidR="00F968FC" w:rsidRPr="00EA6B49" w:rsidRDefault="00F968FC" w:rsidP="0049278B">
                    <w:pPr>
                      <w:jc w:val="center"/>
                      <w:rPr>
                        <w:sz w:val="18"/>
                        <w:szCs w:val="18"/>
                      </w:rPr>
                    </w:pPr>
                    <w:r>
                      <w:rPr>
                        <w:rFonts w:hint="eastAsia"/>
                        <w:sz w:val="18"/>
                        <w:szCs w:val="18"/>
                      </w:rPr>
                      <w:t>Pause</w:t>
                    </w:r>
                  </w:p>
                </w:txbxContent>
              </v:textbox>
            </v:oval>
            <v:shape id="_x0000_s1293" type="#_x0000_t32" style="position:absolute;left:6434;top:5613;width:634;height:388;mso-width-percent:1000;mso-position-horizontal-relative:margin;mso-position-vertical-relative:margin;mso-width-percent:1000;mso-width-relative:margin;mso-height-relative:margin" o:connectortype="straight" strokecolor="#fabf8f [1945]" strokeweight="1pt">
              <v:shadow type="perspective" color="#974706 [1609]" opacity=".5" offset="1pt" offset2="-3pt"/>
            </v:shape>
            <v:shape id="_x0000_s1294" type="#_x0000_t32" style="position:absolute;left:6600;top:5433;width:2343;height:568;mso-width-percent:1000;mso-position-horizontal-relative:margin;mso-position-vertical-relative:margin;mso-width-percent:1000;mso-width-relative:margin;mso-height-relative:margin" o:connectortype="straight" strokecolor="#fabf8f [1945]" strokeweight="1pt">
              <v:shadow type="perspective" color="#974706 [1609]" opacity=".5" offset="1pt" offset2="-3pt"/>
            </v:shape>
            <v:oval id="_x0000_s1295" style="position:absolute;left:8640;top:8175;width:1134;height:510;mso-width-percent:1000;mso-position-horizontal-relative:margin;mso-position-vertical-relative:margin;mso-width-percent:1000;mso-width-relative:margin;mso-height-relative:margin;v-text-anchor:bottom" fillcolor="#fabf8f [1945]" strokecolor="#fabf8f [1945]" strokeweight="1pt">
              <v:fill color2="#fde9d9 [665]" angle="-45" focus="-50%" type="gradient"/>
              <v:shadow on="t" type="perspective" color="#974706 [1609]" opacity=".5" offset="1pt" offset2="-3pt"/>
              <v:textbox style="mso-next-textbox:#_x0000_s1295" inset="1.5mm,.3mm,1.5mm,.3mm">
                <w:txbxContent>
                  <w:p w:rsidR="00F968FC" w:rsidRPr="00EA6B49" w:rsidRDefault="00F968FC" w:rsidP="0049278B">
                    <w:pPr>
                      <w:jc w:val="center"/>
                      <w:rPr>
                        <w:sz w:val="18"/>
                        <w:szCs w:val="18"/>
                      </w:rPr>
                    </w:pPr>
                    <w:r w:rsidRPr="00EA6B49">
                      <w:rPr>
                        <w:rFonts w:hint="eastAsia"/>
                        <w:sz w:val="18"/>
                        <w:szCs w:val="18"/>
                      </w:rPr>
                      <w:t>Choice</w:t>
                    </w:r>
                  </w:p>
                </w:txbxContent>
              </v:textbox>
            </v:oval>
            <v:oval id="_x0000_s1298" style="position:absolute;left:8640;top:9020;width:1134;height:510;mso-width-percent:1000;mso-position-horizontal-relative:margin;mso-position-vertical-relative:margin;mso-width-percent:1000;mso-width-relative:margin;mso-height-relative:margin;v-text-anchor:bottom" fillcolor="#fabf8f [1945]" strokecolor="#fabf8f [1945]" strokeweight="1pt">
              <v:fill color2="#fde9d9 [665]" angle="-45" focus="-50%" type="gradient"/>
              <v:shadow on="t" type="perspective" color="#974706 [1609]" opacity=".5" offset="1pt" offset2="-3pt"/>
              <v:textbox style="mso-next-textbox:#_x0000_s1298" inset="1.5mm,.3mm,1.5mm,.3mm">
                <w:txbxContent>
                  <w:p w:rsidR="00F968FC" w:rsidRPr="00EA6B49" w:rsidRDefault="00F968FC" w:rsidP="0049278B">
                    <w:pPr>
                      <w:jc w:val="center"/>
                      <w:rPr>
                        <w:sz w:val="18"/>
                        <w:szCs w:val="18"/>
                      </w:rPr>
                    </w:pPr>
                    <w:r w:rsidRPr="00EA6B49">
                      <w:rPr>
                        <w:rFonts w:hint="eastAsia"/>
                        <w:sz w:val="18"/>
                        <w:szCs w:val="18"/>
                      </w:rPr>
                      <w:t>O</w:t>
                    </w:r>
                    <w:r w:rsidRPr="00EA6B49">
                      <w:rPr>
                        <w:sz w:val="18"/>
                        <w:szCs w:val="18"/>
                      </w:rPr>
                      <w:t>ption</w:t>
                    </w:r>
                  </w:p>
                </w:txbxContent>
              </v:textbox>
            </v:oval>
            <v:shape id="_x0000_s1300" type="#_x0000_t32" style="position:absolute;left:9207;top:8685;width:1;height:335;mso-width-percent:1000;mso-position-horizontal-relative:margin;mso-position-vertical-relative:margin;mso-width-percent:1000;mso-width-relative:margin;mso-height-relative:margin" o:connectortype="straight" strokecolor="#fabf8f [1945]" strokeweight="1pt">
              <v:shadow type="perspective" color="#974706 [1609]" opacity=".5" offset="1pt" offset2="-3pt"/>
            </v:shape>
            <v:oval id="_x0000_s1302" style="position:absolute;left:7201;top:9020;width:1134;height:510;mso-width-percent:1000;mso-position-horizontal-relative:margin;mso-position-vertical-relative:margin;mso-width-percent:1000;mso-width-relative:margin;mso-height-relative:margin;v-text-anchor:bottom" fillcolor="#fabf8f [1945]" strokecolor="#fabf8f [1945]" strokeweight="1pt">
              <v:fill color2="#fde9d9 [665]" angle="-45" focus="-50%" type="gradient"/>
              <v:shadow on="t" type="perspective" color="#974706 [1609]" opacity=".5" offset="1pt" offset2="-3pt"/>
              <v:textbox style="mso-next-textbox:#_x0000_s1302" inset="1.5mm,.3mm,1.5mm,.3mm">
                <w:txbxContent>
                  <w:p w:rsidR="00F968FC" w:rsidRPr="00EA6B49" w:rsidRDefault="00F968FC" w:rsidP="0049278B">
                    <w:pPr>
                      <w:jc w:val="center"/>
                      <w:rPr>
                        <w:sz w:val="18"/>
                        <w:szCs w:val="18"/>
                      </w:rPr>
                    </w:pPr>
                    <w:r w:rsidRPr="00EA6B49">
                      <w:rPr>
                        <w:rFonts w:hint="eastAsia"/>
                        <w:sz w:val="18"/>
                        <w:szCs w:val="18"/>
                      </w:rPr>
                      <w:t>Image</w:t>
                    </w:r>
                  </w:p>
                </w:txbxContent>
              </v:textbox>
            </v:oval>
            <v:shape id="_x0000_s1303" type="#_x0000_t32" style="position:absolute;left:5571;top:8430;width:2197;height:590;mso-width-percent:1000;mso-position-horizontal-relative:margin;mso-position-vertical-relative:margin;mso-width-percent:1000;mso-width-relative:margin;mso-height-relative:margin" o:connectortype="straight" strokecolor="#fabf8f [1945]" strokeweight="1pt">
              <v:shadow type="perspective" color="#974706 [1609]" opacity=".5" offset="1pt" offset2="-3pt"/>
            </v:shape>
            <v:shape id="_x0000_s1305" type="#_x0000_t32" style="position:absolute;left:2460;top:7770;width:7905;height:75;flip:y;mso-position-horizontal:center;mso-position-horizontal-relative:margin;mso-position-vertical:top;mso-position-vertical-relative:margin;mso-width-relative:margin;mso-height-relative:margin" o:connectortype="straight" strokecolor="black [3200]" strokeweight="1pt">
              <v:stroke dashstyle="dash"/>
              <v:shadow color="#868686"/>
            </v:shape>
            <v:oval id="_x0000_s1306" style="position:absolute;left:8943;top:6998;width:1134;height:510;mso-width-percent:1000;mso-position-horizontal-relative:margin;mso-position-vertical-relative:margin;mso-width-percent:1000;mso-width-relative:margin;mso-height-relative:margin;v-text-anchor:bottom" fillcolor="#fabf8f [1945]" strokecolor="#fabf8f [1945]" strokeweight="1pt">
              <v:fill color2="#fde9d9 [665]" angle="-45" focus="-50%" type="gradient"/>
              <v:shadow on="t" type="perspective" color="#974706 [1609]" opacity=".5" offset="1pt" offset2="-3pt"/>
              <v:textbox style="mso-next-textbox:#_x0000_s1306" inset="1.5mm,.3mm,1.5mm,.3mm">
                <w:txbxContent>
                  <w:p w:rsidR="00F968FC" w:rsidRPr="00BF60C1" w:rsidRDefault="00F968FC" w:rsidP="0049278B">
                    <w:pPr>
                      <w:jc w:val="center"/>
                      <w:rPr>
                        <w:sz w:val="18"/>
                        <w:szCs w:val="18"/>
                      </w:rPr>
                    </w:pPr>
                    <w:r>
                      <w:rPr>
                        <w:rFonts w:hint="eastAsia"/>
                        <w:sz w:val="18"/>
                        <w:szCs w:val="18"/>
                      </w:rPr>
                      <w:t>Pause</w:t>
                    </w:r>
                  </w:p>
                </w:txbxContent>
              </v:textbox>
            </v:oval>
            <v:shape id="_x0000_s1307" type="#_x0000_t32" style="position:absolute;left:7635;top:6256;width:1875;height:742;mso-width-percent:1000;mso-position-horizontal-relative:margin;mso-position-vertical-relative:margin;mso-width-percent:1000;mso-width-relative:margin;mso-height-relative:margin" o:connectortype="straight" strokecolor="#fabf8f [1945]" strokeweight="1pt">
              <v:shadow type="perspective" color="#974706 [1609]" opacity=".5" offset="1pt" offset2="-3pt"/>
            </v:shape>
            <v:oval id="_x0000_s1308" style="position:absolute;left:2310;top:9020;width:1134;height:510;mso-width-percent:1000;mso-position-horizontal-relative:margin;mso-position-vertical-relative:margin;mso-width-percent:1000;mso-width-relative:margin;mso-height-relative:margin;v-text-anchor:bottom" fillcolor="#fabf8f [1945]" strokecolor="#fabf8f [1945]" strokeweight="1pt">
              <v:fill color2="#fde9d9 [665]" angle="-45" focus="-50%" type="gradient"/>
              <v:shadow on="t" type="perspective" color="#974706 [1609]" opacity=".5" offset="1pt" offset2="-3pt"/>
              <v:textbox style="mso-next-textbox:#_x0000_s1308" inset="1.5mm,.3mm,1.5mm,.3mm">
                <w:txbxContent>
                  <w:p w:rsidR="00F968FC" w:rsidRPr="00EA6B49" w:rsidRDefault="00F968FC" w:rsidP="0049278B">
                    <w:pPr>
                      <w:jc w:val="center"/>
                      <w:rPr>
                        <w:sz w:val="18"/>
                        <w:szCs w:val="18"/>
                      </w:rPr>
                    </w:pPr>
                    <w:r>
                      <w:rPr>
                        <w:rFonts w:hint="eastAsia"/>
                        <w:sz w:val="18"/>
                        <w:szCs w:val="18"/>
                      </w:rPr>
                      <w:t>Pause</w:t>
                    </w:r>
                  </w:p>
                </w:txbxContent>
              </v:textbox>
            </v:oval>
            <v:shape id="_x0000_s1309" type="#_x0000_t32" style="position:absolute;left:2877;top:8430;width:1560;height:590;flip:x;mso-width-percent:1000;mso-position-horizontal-relative:margin;mso-position-vertical-relative:margin;mso-width-percent:1000;mso-width-relative:margin;mso-height-relative:margin" o:connectortype="straight" strokecolor="#fabf8f [1945]" strokeweight="1pt">
              <v:shadow type="perspective" color="#974706 [1609]" opacity=".5" offset="1pt" offset2="-3pt"/>
            </v:shape>
            <v:oval id="_x0000_s1311" style="position:absolute;left:6501;top:6998;width:1134;height:510;mso-width-percent:1000;mso-position-horizontal-relative:margin;mso-position-vertical-relative:margin;mso-width-percent:1000;mso-width-relative:margin;mso-height-relative:margin;v-text-anchor:bottom" fillcolor="#fabf8f [1945]" strokecolor="#fabf8f [1945]" strokeweight="1pt">
              <v:fill color2="#fde9d9 [665]" angle="-45" focus="-50%" type="gradient"/>
              <v:shadow on="t" type="perspective" color="#974706 [1609]" opacity=".5" offset="1pt" offset2="-3pt"/>
              <v:textbox style="mso-next-textbox:#_x0000_s1311" inset="1.5mm,.3mm,1.5mm,.3mm">
                <w:txbxContent>
                  <w:p w:rsidR="00F968FC" w:rsidRPr="00EA6B49" w:rsidRDefault="00F968FC" w:rsidP="0049278B">
                    <w:pPr>
                      <w:jc w:val="center"/>
                      <w:rPr>
                        <w:sz w:val="18"/>
                        <w:szCs w:val="18"/>
                      </w:rPr>
                    </w:pPr>
                    <w:r w:rsidRPr="00EA6B49">
                      <w:rPr>
                        <w:rFonts w:hint="eastAsia"/>
                        <w:sz w:val="18"/>
                        <w:szCs w:val="18"/>
                      </w:rPr>
                      <w:t>Record</w:t>
                    </w:r>
                  </w:p>
                </w:txbxContent>
              </v:textbox>
            </v:oval>
            <v:shape id="_x0000_s1313" type="#_x0000_t32" style="position:absolute;left:7068;top:6511;width:1;height:487;mso-width-percent:1000;mso-position-horizontal-relative:margin;mso-position-vertical-relative:margin;mso-width-percent:1000;mso-width-relative:margin;mso-height-relative:margin" o:connectortype="straight" strokecolor="#fabf8f [1945]" strokeweight="1pt">
              <v:shadow type="perspective" color="#974706 [1609]" opacity=".5" offset="1pt" offset2="-3pt"/>
            </v:shape>
            <v:oval id="_x0000_s1314" style="position:absolute;left:4683;top:10025;width:1134;height:510;mso-width-percent:1000;mso-position-horizontal-relative:margin;mso-position-vertical-relative:margin;mso-width-percent:1000;mso-width-relative:margin;mso-height-relative:margin;v-text-anchor:bottom" fillcolor="#fabf8f [1945]" strokecolor="#fabf8f [1945]" strokeweight="1pt">
              <v:fill color2="#fde9d9 [665]" angle="-45" focus="-50%" type="gradient"/>
              <v:shadow on="t" type="perspective" color="#974706 [1609]" opacity=".5" offset="1pt" offset2="-3pt"/>
              <v:textbox style="mso-next-textbox:#_x0000_s1314" inset="1.5mm,.3mm,1.5mm,.3mm">
                <w:txbxContent>
                  <w:p w:rsidR="00F968FC" w:rsidRPr="00EA6B49" w:rsidRDefault="00F968FC" w:rsidP="0049278B">
                    <w:pPr>
                      <w:jc w:val="center"/>
                      <w:rPr>
                        <w:sz w:val="18"/>
                        <w:szCs w:val="18"/>
                      </w:rPr>
                    </w:pPr>
                    <w:r>
                      <w:rPr>
                        <w:rFonts w:hint="eastAsia"/>
                        <w:sz w:val="18"/>
                        <w:szCs w:val="18"/>
                      </w:rPr>
                      <w:t>U</w:t>
                    </w:r>
                  </w:p>
                </w:txbxContent>
              </v:textbox>
            </v:oval>
            <v:oval id="_x0000_s1315" style="position:absolute;left:3495;top:10025;width:1134;height:510;mso-width-percent:1000;mso-position-horizontal-relative:margin;mso-position-vertical-relative:margin;mso-width-percent:1000;mso-width-relative:margin;mso-height-relative:margin;v-text-anchor:bottom" fillcolor="#fabf8f [1945]" strokecolor="#fabf8f [1945]" strokeweight="1pt">
              <v:fill color2="#fde9d9 [665]" angle="-45" focus="-50%" type="gradient"/>
              <v:shadow on="t" type="perspective" color="#974706 [1609]" opacity=".5" offset="1pt" offset2="-3pt"/>
              <v:textbox style="mso-next-textbox:#_x0000_s1315" inset="1.5mm,.3mm,1.5mm,.3mm">
                <w:txbxContent>
                  <w:p w:rsidR="00F968FC" w:rsidRPr="00EA6B49" w:rsidRDefault="00F968FC" w:rsidP="0049278B">
                    <w:pPr>
                      <w:jc w:val="center"/>
                      <w:rPr>
                        <w:sz w:val="18"/>
                        <w:szCs w:val="18"/>
                      </w:rPr>
                    </w:pPr>
                    <w:r>
                      <w:rPr>
                        <w:rFonts w:hint="eastAsia"/>
                        <w:sz w:val="18"/>
                        <w:szCs w:val="18"/>
                      </w:rPr>
                      <w:t>I</w:t>
                    </w:r>
                  </w:p>
                </w:txbxContent>
              </v:textbox>
            </v:oval>
            <v:oval id="_x0000_s1316" style="position:absolute;left:5951;top:10025;width:1235;height:510;mso-width-percent:1000;mso-position-horizontal-relative:margin;mso-position-vertical-relative:margin;mso-width-percent:1000;mso-width-relative:margin;mso-height-relative:margin;v-text-anchor:bottom" fillcolor="#fabf8f [1945]" strokecolor="#fabf8f [1945]" strokeweight="1pt">
              <v:fill color2="#fde9d9 [665]" angle="-45" focus="-50%" type="gradient"/>
              <v:shadow on="t" type="perspective" color="#974706 [1609]" opacity=".5" offset="1pt" offset2="-3pt"/>
              <v:textbox style="mso-next-textbox:#_x0000_s1316" inset="1.5mm,.3mm,1.5mm,.3mm">
                <w:txbxContent>
                  <w:p w:rsidR="00F968FC" w:rsidRPr="00EA6B49" w:rsidRDefault="00F968FC" w:rsidP="0049278B">
                    <w:pPr>
                      <w:jc w:val="center"/>
                      <w:rPr>
                        <w:sz w:val="18"/>
                        <w:szCs w:val="18"/>
                      </w:rPr>
                    </w:pPr>
                    <w:r>
                      <w:rPr>
                        <w:rFonts w:hint="eastAsia"/>
                        <w:sz w:val="18"/>
                        <w:szCs w:val="18"/>
                      </w:rPr>
                      <w:t>Reference</w:t>
                    </w:r>
                  </w:p>
                </w:txbxContent>
              </v:textbox>
            </v:oval>
            <v:oval id="_x0000_s1317" style="position:absolute;left:2265;top:10025;width:1134;height:510;mso-width-percent:1000;mso-position-horizontal-relative:margin;mso-position-vertical-relative:margin;mso-width-percent:1000;mso-width-relative:margin;mso-height-relative:margin;v-text-anchor:bottom" fillcolor="#fabf8f [1945]" strokecolor="#fabf8f [1945]" strokeweight="1pt">
              <v:fill color2="#fde9d9 [665]" angle="-45" focus="-50%" type="gradient"/>
              <v:shadow on="t" type="perspective" color="#974706 [1609]" opacity=".5" offset="1pt" offset2="-3pt"/>
              <v:textbox style="mso-next-textbox:#_x0000_s1317" inset="1.5mm,.3mm,1.5mm,.3mm">
                <w:txbxContent>
                  <w:p w:rsidR="00F968FC" w:rsidRPr="00EA6B49" w:rsidRDefault="00F968FC" w:rsidP="0049278B">
                    <w:pPr>
                      <w:jc w:val="center"/>
                      <w:rPr>
                        <w:sz w:val="18"/>
                        <w:szCs w:val="18"/>
                      </w:rPr>
                    </w:pPr>
                    <w:r>
                      <w:rPr>
                        <w:rFonts w:hint="eastAsia"/>
                        <w:sz w:val="18"/>
                        <w:szCs w:val="18"/>
                      </w:rPr>
                      <w:t>B</w:t>
                    </w:r>
                  </w:p>
                </w:txbxContent>
              </v:textbox>
            </v:oval>
            <v:oval id="_x0000_s1318" style="position:absolute;left:7242;top:10025;width:1134;height:510;mso-width-percent:1000;mso-position-horizontal-relative:margin;mso-position-vertical-relative:margin;mso-width-percent:1000;mso-width-relative:margin;mso-height-relative:margin;v-text-anchor:bottom" fillcolor="#fabf8f [1945]" strokecolor="#fabf8f [1945]" strokeweight="1pt">
              <v:fill color2="#fde9d9 [665]" angle="-45" focus="-50%" type="gradient"/>
              <v:shadow on="t" type="perspective" color="#974706 [1609]" opacity=".5" offset="1pt" offset2="-3pt"/>
              <v:textbox style="mso-next-textbox:#_x0000_s1318" inset="1.5mm,.3mm,1.5mm,.3mm">
                <w:txbxContent>
                  <w:p w:rsidR="00F968FC" w:rsidRDefault="00F968FC" w:rsidP="0049278B">
                    <w:pPr>
                      <w:jc w:val="center"/>
                      <w:rPr>
                        <w:sz w:val="18"/>
                        <w:szCs w:val="18"/>
                      </w:rPr>
                    </w:pPr>
                    <w:r>
                      <w:rPr>
                        <w:rFonts w:hint="eastAsia"/>
                        <w:sz w:val="18"/>
                        <w:szCs w:val="18"/>
                      </w:rPr>
                      <w:t>Tag</w:t>
                    </w:r>
                  </w:p>
                  <w:p w:rsidR="00F968FC" w:rsidRDefault="00F968FC" w:rsidP="0049278B">
                    <w:pPr>
                      <w:jc w:val="center"/>
                      <w:rPr>
                        <w:sz w:val="18"/>
                        <w:szCs w:val="18"/>
                      </w:rPr>
                    </w:pPr>
                  </w:p>
                  <w:p w:rsidR="00F968FC" w:rsidRDefault="00F968FC" w:rsidP="0049278B">
                    <w:pPr>
                      <w:jc w:val="center"/>
                      <w:rPr>
                        <w:sz w:val="18"/>
                        <w:szCs w:val="18"/>
                      </w:rPr>
                    </w:pPr>
                  </w:p>
                  <w:p w:rsidR="00F968FC" w:rsidRPr="00EA6B49" w:rsidRDefault="00F968FC" w:rsidP="0049278B">
                    <w:pPr>
                      <w:jc w:val="center"/>
                      <w:rPr>
                        <w:sz w:val="18"/>
                        <w:szCs w:val="18"/>
                      </w:rPr>
                    </w:pPr>
                  </w:p>
                </w:txbxContent>
              </v:textbox>
            </v:oval>
            <v:shape id="_x0000_s1319" type="#_x0000_t32" style="position:absolute;left:2832;top:9530;width:1200;height:495;flip:x;mso-width-percent:1000;mso-position-horizontal-relative:margin;mso-position-vertical-relative:margin;mso-width-percent:1000;mso-width-relative:margin;mso-height-relative:margin" o:connectortype="straight" strokecolor="#fabf8f [1945]" strokeweight="1pt">
              <v:shadow type="perspective" color="#974706 [1609]" opacity=".5" offset="1pt" offset2="-3pt"/>
            </v:shape>
            <v:shape id="_x0000_s1320" type="#_x0000_t32" style="position:absolute;left:4032;top:9530;width:3777;height:495;flip:x y;mso-width-percent:1000;mso-position-horizontal-relative:margin;mso-position-vertical-relative:margin;mso-width-percent:1000;mso-width-relative:margin;mso-height-relative:margin" o:connectortype="straight" strokecolor="#fabf8f [1945]" strokeweight="1pt">
              <v:shadow type="perspective" color="#974706 [1609]" opacity=".5" offset="1pt" offset2="-3pt"/>
            </v:shape>
            <v:shape id="_x0000_s1321" type="#_x0000_t32" style="position:absolute;left:4032;top:9530;width:30;height:495;mso-width-percent:1000;mso-position-horizontal-relative:margin;mso-position-vertical-relative:margin;mso-width-percent:1000;mso-width-relative:margin;mso-height-relative:margin" o:connectortype="straight" strokecolor="#fabf8f [1945]" strokeweight="1pt">
              <v:shadow type="perspective" color="#974706 [1609]" opacity=".5" offset="1pt" offset2="-3pt"/>
            </v:shape>
            <v:shape id="_x0000_s1322" type="#_x0000_t32" style="position:absolute;left:4032;top:9530;width:1218;height:495;mso-width-percent:1000;mso-position-horizontal-relative:margin;mso-position-vertical-relative:margin;mso-width-percent:1000;mso-width-relative:margin;mso-height-relative:margin" o:connectortype="straight" strokecolor="#fabf8f [1945]" strokeweight="1pt">
              <v:shadow type="perspective" color="#974706 [1609]" opacity=".5" offset="1pt" offset2="-3pt"/>
            </v:shape>
            <v:shape id="_x0000_s1323" type="#_x0000_t32" style="position:absolute;left:4032;top:9530;width:2537;height:495;mso-width-percent:1000;mso-position-horizontal-relative:margin;mso-position-vertical-relative:margin;mso-width-percent:1000;mso-width-relative:margin;mso-height-relative:margin" o:connectortype="straight" strokecolor="#fabf8f [1945]" strokeweight="1pt">
              <v:shadow type="perspective" color="#974706 [1609]" opacity=".5" offset="1pt" offset2="-3pt"/>
            </v:shape>
            <w10:wrap type="none"/>
            <w10:anchorlock/>
          </v:group>
        </w:pict>
      </w:r>
    </w:p>
    <w:p w:rsidR="00511B05" w:rsidRDefault="00511B05" w:rsidP="00511B05">
      <w:pPr>
        <w:jc w:val="center"/>
      </w:pPr>
      <w:r w:rsidRPr="00511B05">
        <w:rPr>
          <w:rFonts w:hint="eastAsia"/>
        </w:rPr>
        <w:t>图</w:t>
      </w:r>
      <w:r>
        <w:rPr>
          <w:rFonts w:hint="eastAsia"/>
        </w:rPr>
        <w:t>4</w:t>
      </w:r>
      <w:r w:rsidRPr="00511B05">
        <w:rPr>
          <w:rFonts w:hint="eastAsia"/>
        </w:rPr>
        <w:t>-1</w:t>
      </w:r>
      <w:r w:rsidR="00EA59CD">
        <w:rPr>
          <w:rFonts w:hint="eastAsia"/>
        </w:rPr>
        <w:t>试题</w:t>
      </w:r>
      <w:r w:rsidRPr="00511B05">
        <w:rPr>
          <w:rFonts w:hint="eastAsia"/>
        </w:rPr>
        <w:t>组织结构</w:t>
      </w:r>
    </w:p>
    <w:p w:rsidR="00DE29A7" w:rsidRPr="009403F9" w:rsidRDefault="00DE29A7" w:rsidP="009403F9"/>
    <w:p w:rsidR="005E1182" w:rsidRDefault="005E1182" w:rsidP="00B315F1">
      <w:pPr>
        <w:pStyle w:val="2"/>
        <w:numPr>
          <w:ilvl w:val="1"/>
          <w:numId w:val="15"/>
        </w:numPr>
      </w:pPr>
      <w:bookmarkStart w:id="49" w:name="_Toc286841207"/>
      <w:r>
        <w:rPr>
          <w:rFonts w:hint="eastAsia"/>
        </w:rPr>
        <w:lastRenderedPageBreak/>
        <w:t>A</w:t>
      </w:r>
      <w:r w:rsidRPr="005E1182">
        <w:t>ssessmentItem</w:t>
      </w:r>
      <w:bookmarkEnd w:id="49"/>
      <w:r w:rsidR="00A45D68">
        <w:t xml:space="preserve"> </w:t>
      </w:r>
    </w:p>
    <w:p w:rsidR="00511ECE" w:rsidRPr="0046667F" w:rsidRDefault="00511ECE" w:rsidP="00511ECE">
      <w:pPr>
        <w:pStyle w:val="M"/>
        <w:ind w:firstLine="0"/>
      </w:pPr>
      <w:r>
        <w:rPr>
          <w:rStyle w:val="1Char0"/>
          <w:rFonts w:hint="eastAsia"/>
        </w:rPr>
        <w:t>概述：</w:t>
      </w:r>
      <w:r>
        <w:rPr>
          <w:rFonts w:hint="eastAsia"/>
        </w:rPr>
        <w:t>A</w:t>
      </w:r>
      <w:r w:rsidRPr="005E1182">
        <w:t>ssessmentI</w:t>
      </w:r>
      <w:r w:rsidRPr="0046667F">
        <w:t>tem</w:t>
      </w:r>
      <w:r w:rsidR="002F02EF">
        <w:rPr>
          <w:rFonts w:hint="eastAsia"/>
        </w:rPr>
        <w:t>节点</w:t>
      </w:r>
      <w:r w:rsidRPr="0046667F">
        <w:rPr>
          <w:rFonts w:hint="eastAsia"/>
        </w:rPr>
        <w:t>定义一个试题。</w:t>
      </w:r>
    </w:p>
    <w:p w:rsidR="00511ECE" w:rsidRPr="00F20866" w:rsidRDefault="00511ECE" w:rsidP="004E2940">
      <w:pPr>
        <w:pStyle w:val="M"/>
        <w:ind w:left="655" w:hangingChars="294" w:hanging="655"/>
        <w:rPr>
          <w:color w:val="FF0000"/>
        </w:rPr>
      </w:pPr>
      <w:r>
        <w:rPr>
          <w:rStyle w:val="a9"/>
          <w:rFonts w:hint="eastAsia"/>
        </w:rPr>
        <w:t>包含：</w:t>
      </w:r>
      <w:r w:rsidR="009D6E7E" w:rsidRPr="009D6E7E">
        <w:t>prompt</w:t>
      </w:r>
      <w:r>
        <w:t xml:space="preserve"> (</w:t>
      </w:r>
      <w:r w:rsidR="00A51A3B">
        <w:rPr>
          <w:rFonts w:hint="eastAsia"/>
        </w:rPr>
        <w:t>0</w:t>
      </w:r>
      <w:r>
        <w:t>..</w:t>
      </w:r>
      <w:r w:rsidR="00A51A3B">
        <w:rPr>
          <w:rFonts w:hint="eastAsia"/>
        </w:rPr>
        <w:t>1</w:t>
      </w:r>
      <w:r>
        <w:rPr>
          <w:rFonts w:hint="eastAsia"/>
        </w:rPr>
        <w:t>)</w:t>
      </w:r>
      <w:r w:rsidR="004E2940">
        <w:rPr>
          <w:rFonts w:hint="eastAsia"/>
        </w:rPr>
        <w:t>-</w:t>
      </w:r>
      <w:r w:rsidR="004E2940">
        <w:rPr>
          <w:rFonts w:hint="eastAsia"/>
        </w:rPr>
        <w:t>试题</w:t>
      </w:r>
      <w:proofErr w:type="gramStart"/>
      <w:r w:rsidR="004E2940">
        <w:rPr>
          <w:rFonts w:hint="eastAsia"/>
        </w:rPr>
        <w:t>题</w:t>
      </w:r>
      <w:proofErr w:type="gramEnd"/>
      <w:r w:rsidR="004E2940">
        <w:rPr>
          <w:rFonts w:hint="eastAsia"/>
        </w:rPr>
        <w:t>干</w:t>
      </w:r>
      <w:r w:rsidR="00AA3FAF">
        <w:rPr>
          <w:rFonts w:hint="eastAsia"/>
        </w:rPr>
        <w:t>，</w:t>
      </w:r>
      <w:r w:rsidR="00A35D32">
        <w:rPr>
          <w:rFonts w:hint="eastAsia"/>
        </w:rPr>
        <w:t>pause</w:t>
      </w:r>
      <w:r w:rsidR="00D31F4A">
        <w:rPr>
          <w:rFonts w:hint="eastAsia"/>
        </w:rPr>
        <w:t>(0..*)</w:t>
      </w:r>
      <w:r w:rsidR="004E2940">
        <w:rPr>
          <w:rFonts w:hint="eastAsia"/>
        </w:rPr>
        <w:t>-</w:t>
      </w:r>
      <w:r w:rsidR="004E2940">
        <w:rPr>
          <w:rFonts w:hint="eastAsia"/>
        </w:rPr>
        <w:t>小题间暂停</w:t>
      </w:r>
      <w:r w:rsidR="00F138BB">
        <w:rPr>
          <w:rFonts w:hint="eastAsia"/>
        </w:rPr>
        <w:t>或试题回答时间</w:t>
      </w:r>
      <w:r w:rsidR="00D31F4A">
        <w:rPr>
          <w:rFonts w:hint="eastAsia"/>
        </w:rPr>
        <w:t>，</w:t>
      </w:r>
      <w:r w:rsidR="00094672">
        <w:rPr>
          <w:rFonts w:hint="eastAsia"/>
        </w:rPr>
        <w:t>choice</w:t>
      </w:r>
      <w:r w:rsidR="00AA3FAF">
        <w:rPr>
          <w:rFonts w:hint="eastAsia"/>
        </w:rPr>
        <w:t>(0..1)</w:t>
      </w:r>
      <w:r w:rsidR="004E2940">
        <w:rPr>
          <w:rFonts w:hint="eastAsia"/>
        </w:rPr>
        <w:t>-</w:t>
      </w:r>
      <w:r w:rsidR="004E2940">
        <w:rPr>
          <w:rFonts w:hint="eastAsia"/>
        </w:rPr>
        <w:t>试题选项</w:t>
      </w:r>
      <w:r w:rsidR="00AA3FAF">
        <w:rPr>
          <w:rFonts w:hint="eastAsia"/>
        </w:rPr>
        <w:t>，</w:t>
      </w:r>
      <w:r w:rsidR="00AA3FAF">
        <w:rPr>
          <w:rFonts w:hint="eastAsia"/>
        </w:rPr>
        <w:t>question</w:t>
      </w:r>
      <w:r w:rsidR="000D0CC0">
        <w:rPr>
          <w:rFonts w:hint="eastAsia"/>
        </w:rPr>
        <w:t>(</w:t>
      </w:r>
      <w:r w:rsidR="00F6417E">
        <w:rPr>
          <w:rFonts w:hint="eastAsia"/>
        </w:rPr>
        <w:t>0</w:t>
      </w:r>
      <w:r w:rsidR="00031C78">
        <w:rPr>
          <w:rFonts w:hint="eastAsia"/>
        </w:rPr>
        <w:t>..</w:t>
      </w:r>
      <w:r w:rsidR="00BC41EB">
        <w:rPr>
          <w:rFonts w:hint="eastAsia"/>
        </w:rPr>
        <w:t>*</w:t>
      </w:r>
      <w:r w:rsidR="000D0CC0">
        <w:rPr>
          <w:rFonts w:hint="eastAsia"/>
        </w:rPr>
        <w:t>)</w:t>
      </w:r>
      <w:r w:rsidR="004E2940">
        <w:rPr>
          <w:rFonts w:hint="eastAsia"/>
        </w:rPr>
        <w:t>-</w:t>
      </w:r>
      <w:r w:rsidR="004E2940">
        <w:rPr>
          <w:rFonts w:hint="eastAsia"/>
        </w:rPr>
        <w:t>小题</w:t>
      </w:r>
      <w:r w:rsidR="00AA3FAF">
        <w:rPr>
          <w:rFonts w:hint="eastAsia"/>
        </w:rPr>
        <w:t>。</w:t>
      </w:r>
    </w:p>
    <w:p w:rsidR="00511ECE" w:rsidRDefault="00511ECE" w:rsidP="00511ECE">
      <w:pPr>
        <w:pStyle w:val="M"/>
        <w:ind w:firstLine="0"/>
        <w:rPr>
          <w:rStyle w:val="a9"/>
        </w:rPr>
      </w:pPr>
      <w:r>
        <w:rPr>
          <w:rStyle w:val="a9"/>
          <w:rFonts w:hint="eastAsia"/>
        </w:rPr>
        <w:t>属性</w:t>
      </w:r>
      <w:r>
        <w:rPr>
          <w:rStyle w:val="a9"/>
        </w:rPr>
        <w:t>:</w:t>
      </w:r>
    </w:p>
    <w:p w:rsidR="00136A3A" w:rsidRDefault="00136A3A" w:rsidP="00511ECE">
      <w:pPr>
        <w:pStyle w:val="M"/>
        <w:ind w:firstLine="0"/>
        <w:rPr>
          <w:rStyle w:val="a9"/>
        </w:rPr>
      </w:pPr>
    </w:p>
    <w:p w:rsidR="00136A3A" w:rsidRDefault="00136A3A" w:rsidP="00D6760D">
      <w:pPr>
        <w:pStyle w:val="af8"/>
        <w:rPr>
          <w:rStyle w:val="a9"/>
        </w:rPr>
      </w:pPr>
      <w:r w:rsidRPr="00242408">
        <w:rPr>
          <w:rFonts w:hint="eastAsia"/>
        </w:rPr>
        <w:t>表</w:t>
      </w:r>
      <w:r w:rsidRPr="00242408">
        <w:rPr>
          <w:rFonts w:hint="eastAsia"/>
        </w:rPr>
        <w:t xml:space="preserve"> </w:t>
      </w:r>
      <w:r>
        <w:rPr>
          <w:rFonts w:hint="eastAsia"/>
        </w:rPr>
        <w:t>4-1 AssessmentItem</w:t>
      </w:r>
      <w:r>
        <w:rPr>
          <w:rFonts w:hint="eastAsia"/>
        </w:rPr>
        <w:t>属性表</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74"/>
        <w:gridCol w:w="2103"/>
        <w:gridCol w:w="2133"/>
        <w:gridCol w:w="2112"/>
      </w:tblGrid>
      <w:tr w:rsidR="00511ECE" w:rsidRPr="00365E98" w:rsidTr="00583360">
        <w:tc>
          <w:tcPr>
            <w:tcW w:w="2174" w:type="dxa"/>
            <w:tcBorders>
              <w:top w:val="single" w:sz="4" w:space="0" w:color="000000"/>
              <w:left w:val="single" w:sz="4" w:space="0" w:color="000000"/>
              <w:bottom w:val="single" w:sz="4" w:space="0" w:color="000000"/>
              <w:right w:val="single" w:sz="4" w:space="0" w:color="000000"/>
            </w:tcBorders>
            <w:hideMark/>
          </w:tcPr>
          <w:p w:rsidR="00511ECE" w:rsidRPr="00365E98" w:rsidRDefault="00511ECE" w:rsidP="00B53C24">
            <w:pPr>
              <w:pStyle w:val="M"/>
              <w:ind w:firstLine="0"/>
              <w:rPr>
                <w:rStyle w:val="a9"/>
                <w:b w:val="0"/>
                <w:sz w:val="18"/>
                <w:szCs w:val="18"/>
              </w:rPr>
            </w:pPr>
            <w:r w:rsidRPr="00365E98">
              <w:rPr>
                <w:rStyle w:val="a9"/>
                <w:rFonts w:hint="eastAsia"/>
                <w:b w:val="0"/>
                <w:sz w:val="18"/>
                <w:szCs w:val="18"/>
              </w:rPr>
              <w:t>名称</w:t>
            </w:r>
          </w:p>
        </w:tc>
        <w:tc>
          <w:tcPr>
            <w:tcW w:w="2103" w:type="dxa"/>
            <w:tcBorders>
              <w:top w:val="single" w:sz="4" w:space="0" w:color="000000"/>
              <w:left w:val="single" w:sz="4" w:space="0" w:color="000000"/>
              <w:bottom w:val="single" w:sz="4" w:space="0" w:color="000000"/>
              <w:right w:val="single" w:sz="4" w:space="0" w:color="000000"/>
            </w:tcBorders>
            <w:hideMark/>
          </w:tcPr>
          <w:p w:rsidR="00511ECE" w:rsidRPr="00365E98" w:rsidRDefault="00511ECE" w:rsidP="00B53C24">
            <w:pPr>
              <w:pStyle w:val="M"/>
              <w:ind w:firstLine="0"/>
              <w:rPr>
                <w:rStyle w:val="a9"/>
                <w:b w:val="0"/>
                <w:sz w:val="18"/>
                <w:szCs w:val="18"/>
              </w:rPr>
            </w:pPr>
            <w:r w:rsidRPr="00365E98">
              <w:rPr>
                <w:rStyle w:val="a9"/>
                <w:rFonts w:hint="eastAsia"/>
                <w:b w:val="0"/>
                <w:sz w:val="18"/>
                <w:szCs w:val="18"/>
              </w:rPr>
              <w:t>限制</w:t>
            </w:r>
          </w:p>
        </w:tc>
        <w:tc>
          <w:tcPr>
            <w:tcW w:w="2133" w:type="dxa"/>
            <w:tcBorders>
              <w:top w:val="single" w:sz="4" w:space="0" w:color="000000"/>
              <w:left w:val="single" w:sz="4" w:space="0" w:color="000000"/>
              <w:bottom w:val="single" w:sz="4" w:space="0" w:color="000000"/>
              <w:right w:val="single" w:sz="4" w:space="0" w:color="000000"/>
            </w:tcBorders>
            <w:hideMark/>
          </w:tcPr>
          <w:p w:rsidR="00511ECE" w:rsidRPr="00365E98" w:rsidRDefault="00511ECE" w:rsidP="00B53C24">
            <w:pPr>
              <w:pStyle w:val="M"/>
              <w:ind w:firstLine="0"/>
              <w:rPr>
                <w:rStyle w:val="a9"/>
                <w:b w:val="0"/>
                <w:sz w:val="18"/>
                <w:szCs w:val="18"/>
              </w:rPr>
            </w:pPr>
            <w:r w:rsidRPr="00365E98">
              <w:rPr>
                <w:rStyle w:val="a9"/>
                <w:rFonts w:hint="eastAsia"/>
                <w:b w:val="0"/>
                <w:sz w:val="18"/>
                <w:szCs w:val="18"/>
              </w:rPr>
              <w:t>类型</w:t>
            </w:r>
          </w:p>
        </w:tc>
        <w:tc>
          <w:tcPr>
            <w:tcW w:w="2112" w:type="dxa"/>
            <w:tcBorders>
              <w:top w:val="single" w:sz="4" w:space="0" w:color="000000"/>
              <w:left w:val="single" w:sz="4" w:space="0" w:color="000000"/>
              <w:bottom w:val="single" w:sz="4" w:space="0" w:color="000000"/>
              <w:right w:val="single" w:sz="4" w:space="0" w:color="000000"/>
            </w:tcBorders>
            <w:hideMark/>
          </w:tcPr>
          <w:p w:rsidR="00511ECE" w:rsidRPr="00365E98" w:rsidRDefault="00511ECE" w:rsidP="00B53C24">
            <w:pPr>
              <w:pStyle w:val="M"/>
              <w:ind w:firstLine="0"/>
              <w:rPr>
                <w:rStyle w:val="a9"/>
                <w:b w:val="0"/>
                <w:sz w:val="18"/>
                <w:szCs w:val="18"/>
              </w:rPr>
            </w:pPr>
            <w:r w:rsidRPr="00365E98">
              <w:rPr>
                <w:rStyle w:val="a9"/>
                <w:rFonts w:hint="eastAsia"/>
                <w:b w:val="0"/>
                <w:sz w:val="18"/>
                <w:szCs w:val="18"/>
              </w:rPr>
              <w:t>备注</w:t>
            </w:r>
          </w:p>
        </w:tc>
      </w:tr>
      <w:tr w:rsidR="00AA3FAF" w:rsidRPr="00365E98" w:rsidTr="00583360">
        <w:tc>
          <w:tcPr>
            <w:tcW w:w="2174" w:type="dxa"/>
            <w:tcBorders>
              <w:top w:val="single" w:sz="4" w:space="0" w:color="000000"/>
              <w:left w:val="single" w:sz="4" w:space="0" w:color="000000"/>
              <w:bottom w:val="single" w:sz="4" w:space="0" w:color="000000"/>
              <w:right w:val="single" w:sz="4" w:space="0" w:color="000000"/>
            </w:tcBorders>
            <w:hideMark/>
          </w:tcPr>
          <w:p w:rsidR="00AA3FAF" w:rsidRPr="00365E98" w:rsidRDefault="00AA3FAF" w:rsidP="00B53C24">
            <w:pPr>
              <w:pStyle w:val="aa"/>
              <w:rPr>
                <w:rStyle w:val="a9"/>
                <w:b w:val="0"/>
                <w:bCs w:val="0"/>
                <w:sz w:val="18"/>
                <w:szCs w:val="18"/>
              </w:rPr>
            </w:pPr>
            <w:r w:rsidRPr="00365E98">
              <w:rPr>
                <w:rFonts w:ascii="Calibri" w:hAnsi="Calibri"/>
                <w:sz w:val="18"/>
                <w:szCs w:val="18"/>
              </w:rPr>
              <w:t>identifier</w:t>
            </w:r>
          </w:p>
        </w:tc>
        <w:tc>
          <w:tcPr>
            <w:tcW w:w="2103" w:type="dxa"/>
            <w:tcBorders>
              <w:top w:val="single" w:sz="4" w:space="0" w:color="000000"/>
              <w:left w:val="single" w:sz="4" w:space="0" w:color="000000"/>
              <w:bottom w:val="single" w:sz="4" w:space="0" w:color="000000"/>
              <w:right w:val="single" w:sz="4" w:space="0" w:color="000000"/>
            </w:tcBorders>
            <w:hideMark/>
          </w:tcPr>
          <w:p w:rsidR="00AA3FAF" w:rsidRPr="00365E98" w:rsidRDefault="00AA3FAF" w:rsidP="00B53C24">
            <w:pPr>
              <w:pStyle w:val="M"/>
              <w:ind w:firstLine="0"/>
              <w:rPr>
                <w:rStyle w:val="a9"/>
                <w:b w:val="0"/>
                <w:sz w:val="18"/>
                <w:szCs w:val="18"/>
              </w:rPr>
            </w:pPr>
            <w:r w:rsidRPr="00365E98">
              <w:rPr>
                <w:rStyle w:val="a9"/>
                <w:b w:val="0"/>
                <w:sz w:val="18"/>
                <w:szCs w:val="18"/>
              </w:rPr>
              <w:t>1</w:t>
            </w:r>
          </w:p>
        </w:tc>
        <w:tc>
          <w:tcPr>
            <w:tcW w:w="2133" w:type="dxa"/>
            <w:tcBorders>
              <w:top w:val="single" w:sz="4" w:space="0" w:color="000000"/>
              <w:left w:val="single" w:sz="4" w:space="0" w:color="000000"/>
              <w:bottom w:val="single" w:sz="4" w:space="0" w:color="000000"/>
              <w:right w:val="single" w:sz="4" w:space="0" w:color="000000"/>
            </w:tcBorders>
            <w:hideMark/>
          </w:tcPr>
          <w:p w:rsidR="00AA3FAF" w:rsidRPr="00365E98" w:rsidRDefault="00AA3FAF" w:rsidP="008F50E6">
            <w:pPr>
              <w:pStyle w:val="aa"/>
              <w:rPr>
                <w:rStyle w:val="a9"/>
                <w:b w:val="0"/>
                <w:bCs w:val="0"/>
                <w:sz w:val="18"/>
                <w:szCs w:val="18"/>
              </w:rPr>
            </w:pPr>
            <w:r w:rsidRPr="00365E98">
              <w:rPr>
                <w:rFonts w:ascii="Calibri" w:hAnsi="Calibri"/>
                <w:sz w:val="18"/>
                <w:szCs w:val="18"/>
              </w:rPr>
              <w:t>identifier</w:t>
            </w:r>
          </w:p>
        </w:tc>
        <w:tc>
          <w:tcPr>
            <w:tcW w:w="2112" w:type="dxa"/>
            <w:tcBorders>
              <w:top w:val="single" w:sz="4" w:space="0" w:color="000000"/>
              <w:left w:val="single" w:sz="4" w:space="0" w:color="000000"/>
              <w:bottom w:val="single" w:sz="4" w:space="0" w:color="000000"/>
              <w:right w:val="single" w:sz="4" w:space="0" w:color="000000"/>
            </w:tcBorders>
            <w:hideMark/>
          </w:tcPr>
          <w:p w:rsidR="00AA3FAF" w:rsidRPr="00365E98" w:rsidRDefault="00961C89" w:rsidP="00B53C24">
            <w:pPr>
              <w:pStyle w:val="M"/>
              <w:ind w:firstLine="0"/>
              <w:rPr>
                <w:rStyle w:val="a9"/>
                <w:b w:val="0"/>
                <w:sz w:val="18"/>
                <w:szCs w:val="18"/>
              </w:rPr>
            </w:pPr>
            <w:r>
              <w:rPr>
                <w:rStyle w:val="a9"/>
                <w:rFonts w:hint="eastAsia"/>
                <w:b w:val="0"/>
                <w:sz w:val="18"/>
                <w:szCs w:val="18"/>
              </w:rPr>
              <w:t>标识</w:t>
            </w:r>
          </w:p>
        </w:tc>
      </w:tr>
      <w:tr w:rsidR="00AA3FAF" w:rsidRPr="00365E98" w:rsidTr="00583360">
        <w:tc>
          <w:tcPr>
            <w:tcW w:w="2174" w:type="dxa"/>
            <w:tcBorders>
              <w:top w:val="single" w:sz="4" w:space="0" w:color="000000"/>
              <w:left w:val="single" w:sz="4" w:space="0" w:color="000000"/>
              <w:bottom w:val="single" w:sz="4" w:space="0" w:color="000000"/>
              <w:right w:val="single" w:sz="4" w:space="0" w:color="000000"/>
            </w:tcBorders>
            <w:hideMark/>
          </w:tcPr>
          <w:p w:rsidR="00AA3FAF" w:rsidRPr="00365E98" w:rsidRDefault="00AA3FAF" w:rsidP="00B53C24">
            <w:pPr>
              <w:pStyle w:val="M"/>
              <w:ind w:firstLine="0"/>
              <w:rPr>
                <w:rStyle w:val="a9"/>
                <w:b w:val="0"/>
                <w:sz w:val="18"/>
                <w:szCs w:val="18"/>
              </w:rPr>
            </w:pPr>
            <w:r w:rsidRPr="00365E98">
              <w:rPr>
                <w:rStyle w:val="a9"/>
                <w:rFonts w:hint="eastAsia"/>
                <w:b w:val="0"/>
                <w:sz w:val="18"/>
                <w:szCs w:val="18"/>
              </w:rPr>
              <w:t>type</w:t>
            </w:r>
          </w:p>
        </w:tc>
        <w:tc>
          <w:tcPr>
            <w:tcW w:w="2103" w:type="dxa"/>
            <w:tcBorders>
              <w:top w:val="single" w:sz="4" w:space="0" w:color="000000"/>
              <w:left w:val="single" w:sz="4" w:space="0" w:color="000000"/>
              <w:bottom w:val="single" w:sz="4" w:space="0" w:color="000000"/>
              <w:right w:val="single" w:sz="4" w:space="0" w:color="000000"/>
            </w:tcBorders>
            <w:hideMark/>
          </w:tcPr>
          <w:p w:rsidR="00AA3FAF" w:rsidRPr="00365E98" w:rsidRDefault="00AA3FAF" w:rsidP="00B53C24">
            <w:pPr>
              <w:pStyle w:val="M"/>
              <w:ind w:firstLine="0"/>
              <w:rPr>
                <w:rStyle w:val="a9"/>
                <w:b w:val="0"/>
                <w:sz w:val="18"/>
                <w:szCs w:val="18"/>
              </w:rPr>
            </w:pPr>
            <w:r w:rsidRPr="00365E98">
              <w:rPr>
                <w:rStyle w:val="a9"/>
                <w:b w:val="0"/>
                <w:sz w:val="18"/>
                <w:szCs w:val="18"/>
              </w:rPr>
              <w:t>1</w:t>
            </w:r>
          </w:p>
        </w:tc>
        <w:tc>
          <w:tcPr>
            <w:tcW w:w="2133" w:type="dxa"/>
            <w:tcBorders>
              <w:top w:val="single" w:sz="4" w:space="0" w:color="000000"/>
              <w:left w:val="single" w:sz="4" w:space="0" w:color="000000"/>
              <w:bottom w:val="single" w:sz="4" w:space="0" w:color="000000"/>
              <w:right w:val="single" w:sz="4" w:space="0" w:color="000000"/>
            </w:tcBorders>
            <w:hideMark/>
          </w:tcPr>
          <w:p w:rsidR="00AA3FAF" w:rsidRPr="00365E98" w:rsidRDefault="00AA3FAF" w:rsidP="00B53C24">
            <w:pPr>
              <w:pStyle w:val="M"/>
              <w:ind w:firstLine="0"/>
              <w:rPr>
                <w:rStyle w:val="a9"/>
                <w:b w:val="0"/>
                <w:sz w:val="18"/>
                <w:szCs w:val="18"/>
              </w:rPr>
            </w:pPr>
            <w:r w:rsidRPr="00365E98">
              <w:rPr>
                <w:rStyle w:val="a9"/>
                <w:rFonts w:hint="eastAsia"/>
                <w:b w:val="0"/>
                <w:sz w:val="18"/>
                <w:szCs w:val="18"/>
              </w:rPr>
              <w:t>string</w:t>
            </w:r>
          </w:p>
        </w:tc>
        <w:tc>
          <w:tcPr>
            <w:tcW w:w="2112" w:type="dxa"/>
            <w:tcBorders>
              <w:top w:val="single" w:sz="4" w:space="0" w:color="000000"/>
              <w:left w:val="single" w:sz="4" w:space="0" w:color="000000"/>
              <w:bottom w:val="single" w:sz="4" w:space="0" w:color="000000"/>
              <w:right w:val="single" w:sz="4" w:space="0" w:color="000000"/>
            </w:tcBorders>
            <w:hideMark/>
          </w:tcPr>
          <w:p w:rsidR="00AA3FAF" w:rsidRPr="00365E98" w:rsidRDefault="00AA3FAF" w:rsidP="00B53C24">
            <w:pPr>
              <w:pStyle w:val="M"/>
              <w:ind w:firstLine="0"/>
              <w:rPr>
                <w:rStyle w:val="a9"/>
                <w:b w:val="0"/>
                <w:sz w:val="18"/>
                <w:szCs w:val="18"/>
              </w:rPr>
            </w:pPr>
            <w:r w:rsidRPr="00365E98">
              <w:rPr>
                <w:rStyle w:val="a9"/>
                <w:rFonts w:hint="eastAsia"/>
                <w:b w:val="0"/>
                <w:sz w:val="18"/>
                <w:szCs w:val="18"/>
              </w:rPr>
              <w:t>试题子类型</w:t>
            </w:r>
            <w:r w:rsidR="00035420" w:rsidRPr="00365E98">
              <w:rPr>
                <w:rStyle w:val="a9"/>
                <w:rFonts w:hint="eastAsia"/>
                <w:b w:val="0"/>
                <w:sz w:val="18"/>
                <w:szCs w:val="18"/>
              </w:rPr>
              <w:t>。首字母小写。</w:t>
            </w:r>
            <w:r w:rsidR="00902A6C" w:rsidRPr="00365E98">
              <w:rPr>
                <w:rStyle w:val="a9"/>
                <w:rFonts w:hint="eastAsia"/>
                <w:b w:val="0"/>
                <w:sz w:val="18"/>
                <w:szCs w:val="18"/>
              </w:rPr>
              <w:t>见试题子类示例。</w:t>
            </w:r>
          </w:p>
        </w:tc>
      </w:tr>
      <w:tr w:rsidR="008259EE" w:rsidRPr="00365E98" w:rsidTr="00C013BB">
        <w:tc>
          <w:tcPr>
            <w:tcW w:w="2174" w:type="dxa"/>
            <w:tcBorders>
              <w:top w:val="single" w:sz="4" w:space="0" w:color="000000"/>
              <w:left w:val="single" w:sz="4" w:space="0" w:color="000000"/>
              <w:bottom w:val="single" w:sz="4" w:space="0" w:color="000000"/>
              <w:right w:val="single" w:sz="4" w:space="0" w:color="000000"/>
            </w:tcBorders>
            <w:hideMark/>
          </w:tcPr>
          <w:p w:rsidR="008259EE" w:rsidRPr="00365E98" w:rsidRDefault="008259EE" w:rsidP="008259EE">
            <w:pPr>
              <w:pStyle w:val="M"/>
              <w:ind w:firstLine="0"/>
              <w:rPr>
                <w:rStyle w:val="a9"/>
                <w:b w:val="0"/>
                <w:sz w:val="18"/>
                <w:szCs w:val="18"/>
              </w:rPr>
            </w:pPr>
            <w:r w:rsidRPr="00365E98">
              <w:rPr>
                <w:rStyle w:val="a9"/>
                <w:b w:val="0"/>
                <w:sz w:val="18"/>
                <w:szCs w:val="18"/>
              </w:rPr>
              <w:t>title</w:t>
            </w:r>
          </w:p>
        </w:tc>
        <w:tc>
          <w:tcPr>
            <w:tcW w:w="2103" w:type="dxa"/>
            <w:tcBorders>
              <w:top w:val="single" w:sz="4" w:space="0" w:color="000000"/>
              <w:left w:val="single" w:sz="4" w:space="0" w:color="000000"/>
              <w:bottom w:val="single" w:sz="4" w:space="0" w:color="000000"/>
              <w:right w:val="single" w:sz="4" w:space="0" w:color="000000"/>
            </w:tcBorders>
            <w:hideMark/>
          </w:tcPr>
          <w:p w:rsidR="008259EE" w:rsidRPr="00365E98" w:rsidRDefault="008259EE" w:rsidP="00C013BB">
            <w:pPr>
              <w:pStyle w:val="M"/>
              <w:ind w:firstLine="0"/>
              <w:rPr>
                <w:rStyle w:val="a9"/>
                <w:b w:val="0"/>
                <w:sz w:val="18"/>
                <w:szCs w:val="18"/>
              </w:rPr>
            </w:pPr>
            <w:r w:rsidRPr="00365E98">
              <w:rPr>
                <w:rStyle w:val="a9"/>
                <w:rFonts w:hint="eastAsia"/>
                <w:b w:val="0"/>
                <w:sz w:val="18"/>
                <w:szCs w:val="18"/>
              </w:rPr>
              <w:t>0..1</w:t>
            </w:r>
          </w:p>
        </w:tc>
        <w:tc>
          <w:tcPr>
            <w:tcW w:w="2133" w:type="dxa"/>
            <w:tcBorders>
              <w:top w:val="single" w:sz="4" w:space="0" w:color="000000"/>
              <w:left w:val="single" w:sz="4" w:space="0" w:color="000000"/>
              <w:bottom w:val="single" w:sz="4" w:space="0" w:color="000000"/>
              <w:right w:val="single" w:sz="4" w:space="0" w:color="000000"/>
            </w:tcBorders>
            <w:hideMark/>
          </w:tcPr>
          <w:p w:rsidR="008259EE" w:rsidRPr="00365E98" w:rsidRDefault="008259EE" w:rsidP="00C013BB">
            <w:pPr>
              <w:pStyle w:val="M"/>
              <w:ind w:firstLine="0"/>
              <w:rPr>
                <w:rStyle w:val="a9"/>
                <w:b w:val="0"/>
                <w:sz w:val="18"/>
                <w:szCs w:val="18"/>
              </w:rPr>
            </w:pPr>
            <w:r w:rsidRPr="00365E98">
              <w:rPr>
                <w:rStyle w:val="a9"/>
                <w:b w:val="0"/>
                <w:sz w:val="18"/>
                <w:szCs w:val="18"/>
              </w:rPr>
              <w:t>string</w:t>
            </w:r>
          </w:p>
        </w:tc>
        <w:tc>
          <w:tcPr>
            <w:tcW w:w="2112" w:type="dxa"/>
            <w:tcBorders>
              <w:top w:val="single" w:sz="4" w:space="0" w:color="000000"/>
              <w:left w:val="single" w:sz="4" w:space="0" w:color="000000"/>
              <w:bottom w:val="single" w:sz="4" w:space="0" w:color="000000"/>
              <w:right w:val="single" w:sz="4" w:space="0" w:color="000000"/>
            </w:tcBorders>
            <w:hideMark/>
          </w:tcPr>
          <w:p w:rsidR="008259EE" w:rsidRPr="00365E98" w:rsidRDefault="005B2A06" w:rsidP="00C013BB">
            <w:pPr>
              <w:pStyle w:val="M"/>
              <w:ind w:firstLine="0"/>
              <w:rPr>
                <w:rStyle w:val="a9"/>
                <w:b w:val="0"/>
                <w:sz w:val="18"/>
                <w:szCs w:val="18"/>
              </w:rPr>
            </w:pPr>
            <w:r w:rsidRPr="00365E98">
              <w:rPr>
                <w:rStyle w:val="a9"/>
                <w:rFonts w:hint="eastAsia"/>
                <w:b w:val="0"/>
                <w:sz w:val="18"/>
                <w:szCs w:val="18"/>
              </w:rPr>
              <w:t>试题标题。</w:t>
            </w:r>
          </w:p>
          <w:p w:rsidR="005B2A06" w:rsidRPr="00365E98" w:rsidRDefault="005B2A06" w:rsidP="002E177B">
            <w:pPr>
              <w:pStyle w:val="M"/>
              <w:ind w:firstLine="0"/>
              <w:rPr>
                <w:rStyle w:val="a9"/>
                <w:b w:val="0"/>
                <w:sz w:val="18"/>
                <w:szCs w:val="18"/>
              </w:rPr>
            </w:pPr>
            <w:r w:rsidRPr="00365E98">
              <w:rPr>
                <w:rStyle w:val="a9"/>
                <w:rFonts w:hint="eastAsia"/>
                <w:b w:val="0"/>
                <w:sz w:val="18"/>
                <w:szCs w:val="18"/>
              </w:rPr>
              <w:t>试题标题用于不</w:t>
            </w:r>
            <w:r w:rsidR="004C4430" w:rsidRPr="00365E98">
              <w:rPr>
                <w:rStyle w:val="a9"/>
                <w:rFonts w:hint="eastAsia"/>
                <w:b w:val="0"/>
                <w:sz w:val="18"/>
                <w:szCs w:val="18"/>
              </w:rPr>
              <w:t>看</w:t>
            </w:r>
            <w:r w:rsidRPr="00365E98">
              <w:rPr>
                <w:rStyle w:val="a9"/>
                <w:rFonts w:hint="eastAsia"/>
                <w:b w:val="0"/>
                <w:sz w:val="18"/>
                <w:szCs w:val="18"/>
              </w:rPr>
              <w:t>试题内容而分辨试题</w:t>
            </w:r>
            <w:r w:rsidR="00A56B6D" w:rsidRPr="00365E98">
              <w:rPr>
                <w:rStyle w:val="a9"/>
                <w:rFonts w:hint="eastAsia"/>
                <w:b w:val="0"/>
                <w:sz w:val="18"/>
                <w:szCs w:val="18"/>
              </w:rPr>
              <w:t>（如展现一个试题列表）</w:t>
            </w:r>
            <w:r w:rsidRPr="00365E98">
              <w:rPr>
                <w:rStyle w:val="a9"/>
                <w:rFonts w:hint="eastAsia"/>
                <w:b w:val="0"/>
                <w:sz w:val="18"/>
                <w:szCs w:val="18"/>
              </w:rPr>
              <w:t>。</w:t>
            </w:r>
          </w:p>
        </w:tc>
      </w:tr>
      <w:tr w:rsidR="00AA3FAF" w:rsidRPr="004709AF" w:rsidTr="00583360">
        <w:tc>
          <w:tcPr>
            <w:tcW w:w="2174" w:type="dxa"/>
            <w:tcBorders>
              <w:top w:val="single" w:sz="4" w:space="0" w:color="000000"/>
              <w:left w:val="single" w:sz="4" w:space="0" w:color="000000"/>
              <w:bottom w:val="single" w:sz="4" w:space="0" w:color="000000"/>
              <w:right w:val="single" w:sz="4" w:space="0" w:color="000000"/>
            </w:tcBorders>
            <w:hideMark/>
          </w:tcPr>
          <w:p w:rsidR="00AA3FAF" w:rsidRPr="00365E98" w:rsidRDefault="00FD5F7C" w:rsidP="00B53C24">
            <w:pPr>
              <w:pStyle w:val="M"/>
              <w:ind w:firstLine="0"/>
              <w:rPr>
                <w:rStyle w:val="a9"/>
                <w:b w:val="0"/>
                <w:sz w:val="18"/>
                <w:szCs w:val="18"/>
              </w:rPr>
            </w:pPr>
            <w:r w:rsidRPr="00365E98">
              <w:rPr>
                <w:rStyle w:val="a9"/>
                <w:rFonts w:hint="eastAsia"/>
                <w:b w:val="0"/>
                <w:sz w:val="18"/>
                <w:szCs w:val="18"/>
              </w:rPr>
              <w:t>label</w:t>
            </w:r>
          </w:p>
        </w:tc>
        <w:tc>
          <w:tcPr>
            <w:tcW w:w="2103" w:type="dxa"/>
            <w:tcBorders>
              <w:top w:val="single" w:sz="4" w:space="0" w:color="000000"/>
              <w:left w:val="single" w:sz="4" w:space="0" w:color="000000"/>
              <w:bottom w:val="single" w:sz="4" w:space="0" w:color="000000"/>
              <w:right w:val="single" w:sz="4" w:space="0" w:color="000000"/>
            </w:tcBorders>
            <w:hideMark/>
          </w:tcPr>
          <w:p w:rsidR="00AA3FAF" w:rsidRPr="004709AF" w:rsidRDefault="00906A59" w:rsidP="00C3003B">
            <w:pPr>
              <w:pStyle w:val="M"/>
              <w:ind w:firstLine="0"/>
              <w:rPr>
                <w:rStyle w:val="a9"/>
                <w:bCs w:val="0"/>
              </w:rPr>
            </w:pPr>
            <w:r w:rsidRPr="00365E98">
              <w:rPr>
                <w:rStyle w:val="a9"/>
                <w:rFonts w:hint="eastAsia"/>
                <w:b w:val="0"/>
                <w:sz w:val="18"/>
                <w:szCs w:val="18"/>
              </w:rPr>
              <w:t>0..</w:t>
            </w:r>
            <w:r w:rsidR="00AA3FAF" w:rsidRPr="00365E98">
              <w:rPr>
                <w:rStyle w:val="a9"/>
                <w:rFonts w:hint="eastAsia"/>
                <w:b w:val="0"/>
                <w:sz w:val="18"/>
                <w:szCs w:val="18"/>
              </w:rPr>
              <w:t>1</w:t>
            </w:r>
          </w:p>
        </w:tc>
        <w:tc>
          <w:tcPr>
            <w:tcW w:w="2133" w:type="dxa"/>
            <w:tcBorders>
              <w:top w:val="single" w:sz="4" w:space="0" w:color="000000"/>
              <w:left w:val="single" w:sz="4" w:space="0" w:color="000000"/>
              <w:bottom w:val="single" w:sz="4" w:space="0" w:color="000000"/>
              <w:right w:val="single" w:sz="4" w:space="0" w:color="000000"/>
            </w:tcBorders>
            <w:hideMark/>
          </w:tcPr>
          <w:p w:rsidR="00AA3FAF" w:rsidRPr="00365E98" w:rsidRDefault="00AA3FAF" w:rsidP="00B53C24">
            <w:pPr>
              <w:pStyle w:val="M"/>
              <w:ind w:firstLine="0"/>
              <w:rPr>
                <w:rStyle w:val="a9"/>
                <w:b w:val="0"/>
                <w:sz w:val="18"/>
                <w:szCs w:val="18"/>
              </w:rPr>
            </w:pPr>
            <w:r w:rsidRPr="00365E98">
              <w:rPr>
                <w:rStyle w:val="a9"/>
                <w:b w:val="0"/>
                <w:sz w:val="18"/>
                <w:szCs w:val="18"/>
              </w:rPr>
              <w:t>string</w:t>
            </w:r>
          </w:p>
        </w:tc>
        <w:tc>
          <w:tcPr>
            <w:tcW w:w="2112" w:type="dxa"/>
            <w:tcBorders>
              <w:top w:val="single" w:sz="4" w:space="0" w:color="000000"/>
              <w:left w:val="single" w:sz="4" w:space="0" w:color="000000"/>
              <w:bottom w:val="single" w:sz="4" w:space="0" w:color="000000"/>
              <w:right w:val="single" w:sz="4" w:space="0" w:color="000000"/>
            </w:tcBorders>
            <w:hideMark/>
          </w:tcPr>
          <w:p w:rsidR="00AA3FAF" w:rsidRPr="00365E98" w:rsidRDefault="001A46DA" w:rsidP="001A46DA">
            <w:pPr>
              <w:pStyle w:val="M"/>
              <w:ind w:firstLine="0"/>
              <w:rPr>
                <w:rStyle w:val="a9"/>
                <w:b w:val="0"/>
                <w:sz w:val="18"/>
                <w:szCs w:val="18"/>
              </w:rPr>
            </w:pPr>
            <w:r w:rsidRPr="00365E98">
              <w:rPr>
                <w:rStyle w:val="a9"/>
                <w:rFonts w:hint="eastAsia"/>
                <w:b w:val="0"/>
                <w:sz w:val="18"/>
                <w:szCs w:val="18"/>
              </w:rPr>
              <w:t>标签</w:t>
            </w:r>
            <w:r w:rsidR="00AA3FAF" w:rsidRPr="00365E98">
              <w:rPr>
                <w:rStyle w:val="a9"/>
                <w:rFonts w:hint="eastAsia"/>
                <w:b w:val="0"/>
                <w:sz w:val="18"/>
                <w:szCs w:val="18"/>
              </w:rPr>
              <w:t>。</w:t>
            </w:r>
            <w:r w:rsidR="00906A59" w:rsidRPr="00365E98">
              <w:rPr>
                <w:rStyle w:val="a9"/>
                <w:rFonts w:hint="eastAsia"/>
                <w:b w:val="0"/>
                <w:sz w:val="18"/>
                <w:szCs w:val="18"/>
              </w:rPr>
              <w:t>主要用于索引查找。单词间用</w:t>
            </w:r>
            <w:r w:rsidRPr="00365E98">
              <w:rPr>
                <w:rStyle w:val="a9"/>
                <w:rFonts w:hint="eastAsia"/>
                <w:b w:val="0"/>
                <w:sz w:val="18"/>
                <w:szCs w:val="18"/>
              </w:rPr>
              <w:t>空格</w:t>
            </w:r>
            <w:r w:rsidR="00906A59" w:rsidRPr="00365E98">
              <w:rPr>
                <w:rStyle w:val="a9"/>
                <w:rFonts w:hint="eastAsia"/>
                <w:b w:val="0"/>
                <w:sz w:val="18"/>
                <w:szCs w:val="18"/>
              </w:rPr>
              <w:t>分隔</w:t>
            </w:r>
            <w:r w:rsidR="00906A59" w:rsidRPr="004709AF">
              <w:rPr>
                <w:rStyle w:val="a9"/>
                <w:rFonts w:hint="eastAsia"/>
                <w:b w:val="0"/>
                <w:sz w:val="18"/>
                <w:szCs w:val="18"/>
              </w:rPr>
              <w:t>。</w:t>
            </w:r>
          </w:p>
        </w:tc>
      </w:tr>
      <w:tr w:rsidR="00DE5530" w:rsidRPr="004709AF" w:rsidTr="00583360">
        <w:tc>
          <w:tcPr>
            <w:tcW w:w="2174" w:type="dxa"/>
            <w:tcBorders>
              <w:top w:val="single" w:sz="4" w:space="0" w:color="000000"/>
              <w:left w:val="single" w:sz="4" w:space="0" w:color="000000"/>
              <w:bottom w:val="single" w:sz="4" w:space="0" w:color="000000"/>
              <w:right w:val="single" w:sz="4" w:space="0" w:color="000000"/>
            </w:tcBorders>
            <w:hideMark/>
          </w:tcPr>
          <w:p w:rsidR="00DE5530" w:rsidRPr="004709AF" w:rsidRDefault="00DE5530" w:rsidP="00B53C24">
            <w:pPr>
              <w:pStyle w:val="M"/>
              <w:ind w:firstLine="0"/>
              <w:rPr>
                <w:rStyle w:val="a9"/>
              </w:rPr>
            </w:pPr>
            <w:r w:rsidRPr="004709AF">
              <w:rPr>
                <w:rStyle w:val="a9"/>
                <w:rFonts w:hint="eastAsia"/>
                <w:b w:val="0"/>
                <w:sz w:val="18"/>
                <w:szCs w:val="18"/>
              </w:rPr>
              <w:t>level</w:t>
            </w:r>
          </w:p>
        </w:tc>
        <w:tc>
          <w:tcPr>
            <w:tcW w:w="2103" w:type="dxa"/>
            <w:tcBorders>
              <w:top w:val="single" w:sz="4" w:space="0" w:color="000000"/>
              <w:left w:val="single" w:sz="4" w:space="0" w:color="000000"/>
              <w:bottom w:val="single" w:sz="4" w:space="0" w:color="000000"/>
              <w:right w:val="single" w:sz="4" w:space="0" w:color="000000"/>
            </w:tcBorders>
            <w:hideMark/>
          </w:tcPr>
          <w:p w:rsidR="00DE5530" w:rsidRPr="004709AF" w:rsidRDefault="00DE5530" w:rsidP="00B53C24">
            <w:pPr>
              <w:pStyle w:val="M"/>
              <w:ind w:firstLine="0"/>
              <w:rPr>
                <w:rStyle w:val="a9"/>
                <w:b w:val="0"/>
                <w:sz w:val="18"/>
                <w:szCs w:val="18"/>
              </w:rPr>
            </w:pPr>
            <w:r w:rsidRPr="004709AF">
              <w:rPr>
                <w:rStyle w:val="a9"/>
                <w:rFonts w:hint="eastAsia"/>
                <w:b w:val="0"/>
                <w:sz w:val="18"/>
                <w:szCs w:val="18"/>
              </w:rPr>
              <w:t>0..1</w:t>
            </w:r>
          </w:p>
        </w:tc>
        <w:tc>
          <w:tcPr>
            <w:tcW w:w="2133" w:type="dxa"/>
            <w:tcBorders>
              <w:top w:val="single" w:sz="4" w:space="0" w:color="000000"/>
              <w:left w:val="single" w:sz="4" w:space="0" w:color="000000"/>
              <w:bottom w:val="single" w:sz="4" w:space="0" w:color="000000"/>
              <w:right w:val="single" w:sz="4" w:space="0" w:color="000000"/>
            </w:tcBorders>
            <w:hideMark/>
          </w:tcPr>
          <w:p w:rsidR="00DE5530" w:rsidRPr="004709AF" w:rsidRDefault="00211E23" w:rsidP="00211E23">
            <w:pPr>
              <w:pStyle w:val="M"/>
              <w:ind w:firstLine="0"/>
              <w:rPr>
                <w:rStyle w:val="a9"/>
                <w:b w:val="0"/>
                <w:sz w:val="18"/>
                <w:szCs w:val="18"/>
              </w:rPr>
            </w:pPr>
            <w:r w:rsidRPr="004709AF">
              <w:rPr>
                <w:rStyle w:val="a9"/>
                <w:rFonts w:hint="eastAsia"/>
                <w:b w:val="0"/>
                <w:sz w:val="18"/>
                <w:szCs w:val="18"/>
              </w:rPr>
              <w:t>float</w:t>
            </w:r>
          </w:p>
        </w:tc>
        <w:tc>
          <w:tcPr>
            <w:tcW w:w="2112" w:type="dxa"/>
            <w:tcBorders>
              <w:top w:val="single" w:sz="4" w:space="0" w:color="000000"/>
              <w:left w:val="single" w:sz="4" w:space="0" w:color="000000"/>
              <w:bottom w:val="single" w:sz="4" w:space="0" w:color="000000"/>
              <w:right w:val="single" w:sz="4" w:space="0" w:color="000000"/>
            </w:tcBorders>
            <w:hideMark/>
          </w:tcPr>
          <w:p w:rsidR="00DE5530" w:rsidRPr="004709AF" w:rsidRDefault="00DE5530" w:rsidP="00B53C24">
            <w:pPr>
              <w:pStyle w:val="M"/>
              <w:ind w:firstLine="0"/>
              <w:rPr>
                <w:rStyle w:val="a9"/>
                <w:b w:val="0"/>
                <w:sz w:val="18"/>
                <w:szCs w:val="18"/>
              </w:rPr>
            </w:pPr>
            <w:r w:rsidRPr="004709AF">
              <w:rPr>
                <w:rStyle w:val="a9"/>
                <w:rFonts w:hint="eastAsia"/>
                <w:b w:val="0"/>
                <w:sz w:val="18"/>
                <w:szCs w:val="18"/>
              </w:rPr>
              <w:t>试题难度等级</w:t>
            </w:r>
          </w:p>
        </w:tc>
      </w:tr>
      <w:tr w:rsidR="005F758A" w:rsidRPr="004709AF" w:rsidTr="00C013BB">
        <w:tc>
          <w:tcPr>
            <w:tcW w:w="2174" w:type="dxa"/>
            <w:tcBorders>
              <w:top w:val="single" w:sz="4" w:space="0" w:color="000000"/>
              <w:left w:val="single" w:sz="4" w:space="0" w:color="000000"/>
              <w:bottom w:val="single" w:sz="4" w:space="0" w:color="000000"/>
              <w:right w:val="single" w:sz="4" w:space="0" w:color="000000"/>
            </w:tcBorders>
            <w:hideMark/>
          </w:tcPr>
          <w:p w:rsidR="005F758A" w:rsidRPr="004709AF" w:rsidRDefault="005F758A" w:rsidP="00C013BB">
            <w:pPr>
              <w:pStyle w:val="M"/>
              <w:ind w:firstLine="0"/>
              <w:rPr>
                <w:rStyle w:val="a9"/>
                <w:b w:val="0"/>
                <w:sz w:val="18"/>
                <w:szCs w:val="18"/>
              </w:rPr>
            </w:pPr>
            <w:r>
              <w:rPr>
                <w:rStyle w:val="a9"/>
                <w:rFonts w:hint="eastAsia"/>
                <w:b w:val="0"/>
                <w:sz w:val="18"/>
                <w:szCs w:val="18"/>
              </w:rPr>
              <w:t>preShow</w:t>
            </w:r>
          </w:p>
        </w:tc>
        <w:tc>
          <w:tcPr>
            <w:tcW w:w="2103" w:type="dxa"/>
            <w:tcBorders>
              <w:top w:val="single" w:sz="4" w:space="0" w:color="000000"/>
              <w:left w:val="single" w:sz="4" w:space="0" w:color="000000"/>
              <w:bottom w:val="single" w:sz="4" w:space="0" w:color="000000"/>
              <w:right w:val="single" w:sz="4" w:space="0" w:color="000000"/>
            </w:tcBorders>
            <w:hideMark/>
          </w:tcPr>
          <w:p w:rsidR="005F758A" w:rsidRPr="004709AF" w:rsidRDefault="005F758A" w:rsidP="00C013BB">
            <w:pPr>
              <w:pStyle w:val="M"/>
              <w:ind w:firstLine="0"/>
              <w:rPr>
                <w:rStyle w:val="a9"/>
                <w:b w:val="0"/>
                <w:sz w:val="18"/>
                <w:szCs w:val="18"/>
              </w:rPr>
            </w:pPr>
            <w:r w:rsidRPr="004709AF">
              <w:rPr>
                <w:rStyle w:val="a9"/>
                <w:rFonts w:hint="eastAsia"/>
                <w:b w:val="0"/>
                <w:sz w:val="18"/>
                <w:szCs w:val="18"/>
              </w:rPr>
              <w:t>0..1</w:t>
            </w:r>
          </w:p>
        </w:tc>
        <w:tc>
          <w:tcPr>
            <w:tcW w:w="2133" w:type="dxa"/>
            <w:tcBorders>
              <w:top w:val="single" w:sz="4" w:space="0" w:color="000000"/>
              <w:left w:val="single" w:sz="4" w:space="0" w:color="000000"/>
              <w:bottom w:val="single" w:sz="4" w:space="0" w:color="000000"/>
              <w:right w:val="single" w:sz="4" w:space="0" w:color="000000"/>
            </w:tcBorders>
            <w:hideMark/>
          </w:tcPr>
          <w:p w:rsidR="005F758A" w:rsidRPr="004709AF" w:rsidRDefault="005F758A" w:rsidP="00C013BB">
            <w:pPr>
              <w:pStyle w:val="M"/>
              <w:ind w:firstLine="0"/>
              <w:rPr>
                <w:rStyle w:val="a9"/>
                <w:b w:val="0"/>
                <w:sz w:val="18"/>
                <w:szCs w:val="18"/>
              </w:rPr>
            </w:pPr>
            <w:r>
              <w:rPr>
                <w:rStyle w:val="a9"/>
                <w:rFonts w:hint="eastAsia"/>
                <w:b w:val="0"/>
                <w:sz w:val="18"/>
                <w:szCs w:val="18"/>
              </w:rPr>
              <w:t>boolean</w:t>
            </w:r>
          </w:p>
        </w:tc>
        <w:tc>
          <w:tcPr>
            <w:tcW w:w="2112" w:type="dxa"/>
            <w:tcBorders>
              <w:top w:val="single" w:sz="4" w:space="0" w:color="000000"/>
              <w:left w:val="single" w:sz="4" w:space="0" w:color="000000"/>
              <w:bottom w:val="single" w:sz="4" w:space="0" w:color="000000"/>
              <w:right w:val="single" w:sz="4" w:space="0" w:color="000000"/>
            </w:tcBorders>
            <w:hideMark/>
          </w:tcPr>
          <w:p w:rsidR="005F758A" w:rsidRPr="004709AF" w:rsidRDefault="005F758A" w:rsidP="00C013BB">
            <w:pPr>
              <w:pStyle w:val="M"/>
              <w:ind w:firstLine="0"/>
              <w:rPr>
                <w:rStyle w:val="a9"/>
                <w:b w:val="0"/>
                <w:sz w:val="18"/>
                <w:szCs w:val="18"/>
              </w:rPr>
            </w:pPr>
            <w:r>
              <w:rPr>
                <w:rStyle w:val="a9"/>
                <w:rFonts w:hint="eastAsia"/>
                <w:b w:val="0"/>
                <w:sz w:val="18"/>
                <w:szCs w:val="18"/>
              </w:rPr>
              <w:t>是否提前显示</w:t>
            </w:r>
            <w:r w:rsidR="0083209B">
              <w:rPr>
                <w:rStyle w:val="a9"/>
                <w:rFonts w:hint="eastAsia"/>
                <w:b w:val="0"/>
                <w:sz w:val="18"/>
                <w:szCs w:val="18"/>
              </w:rPr>
              <w:t>试题文本</w:t>
            </w:r>
            <w:r>
              <w:rPr>
                <w:rStyle w:val="a9"/>
                <w:rFonts w:hint="eastAsia"/>
                <w:b w:val="0"/>
                <w:sz w:val="18"/>
                <w:szCs w:val="18"/>
              </w:rPr>
              <w:t>。默认为</w:t>
            </w:r>
            <w:r>
              <w:rPr>
                <w:rStyle w:val="a9"/>
                <w:rFonts w:hint="eastAsia"/>
                <w:b w:val="0"/>
                <w:sz w:val="18"/>
                <w:szCs w:val="18"/>
              </w:rPr>
              <w:t>true</w:t>
            </w:r>
            <w:r>
              <w:rPr>
                <w:rStyle w:val="a9"/>
                <w:rFonts w:hint="eastAsia"/>
                <w:b w:val="0"/>
                <w:sz w:val="18"/>
                <w:szCs w:val="18"/>
              </w:rPr>
              <w:t>。</w:t>
            </w:r>
          </w:p>
        </w:tc>
      </w:tr>
      <w:tr w:rsidR="00FD4848" w:rsidRPr="004709AF" w:rsidTr="00583360">
        <w:tc>
          <w:tcPr>
            <w:tcW w:w="2174" w:type="dxa"/>
            <w:tcBorders>
              <w:top w:val="single" w:sz="4" w:space="0" w:color="000000"/>
              <w:left w:val="single" w:sz="4" w:space="0" w:color="000000"/>
              <w:bottom w:val="single" w:sz="4" w:space="0" w:color="000000"/>
              <w:right w:val="single" w:sz="4" w:space="0" w:color="000000"/>
            </w:tcBorders>
            <w:hideMark/>
          </w:tcPr>
          <w:p w:rsidR="00FD4848" w:rsidRPr="004709AF" w:rsidRDefault="00B67CA2" w:rsidP="00B53C24">
            <w:pPr>
              <w:pStyle w:val="M"/>
              <w:ind w:firstLine="0"/>
              <w:rPr>
                <w:rStyle w:val="a9"/>
                <w:b w:val="0"/>
                <w:sz w:val="18"/>
                <w:szCs w:val="18"/>
              </w:rPr>
            </w:pPr>
            <w:r w:rsidRPr="004709AF">
              <w:rPr>
                <w:rStyle w:val="a9"/>
                <w:rFonts w:hint="eastAsia"/>
                <w:b w:val="0"/>
                <w:sz w:val="18"/>
                <w:szCs w:val="18"/>
              </w:rPr>
              <w:t>c</w:t>
            </w:r>
            <w:r w:rsidR="00B7451D" w:rsidRPr="004709AF">
              <w:rPr>
                <w:rStyle w:val="a9"/>
                <w:b w:val="0"/>
                <w:sz w:val="18"/>
                <w:szCs w:val="18"/>
              </w:rPr>
              <w:t>ourse</w:t>
            </w:r>
          </w:p>
        </w:tc>
        <w:tc>
          <w:tcPr>
            <w:tcW w:w="2103" w:type="dxa"/>
            <w:tcBorders>
              <w:top w:val="single" w:sz="4" w:space="0" w:color="000000"/>
              <w:left w:val="single" w:sz="4" w:space="0" w:color="000000"/>
              <w:bottom w:val="single" w:sz="4" w:space="0" w:color="000000"/>
              <w:right w:val="single" w:sz="4" w:space="0" w:color="000000"/>
            </w:tcBorders>
            <w:hideMark/>
          </w:tcPr>
          <w:p w:rsidR="00FD4848" w:rsidRPr="004709AF" w:rsidRDefault="00DE5BDB" w:rsidP="00B53C24">
            <w:pPr>
              <w:pStyle w:val="M"/>
              <w:ind w:firstLine="0"/>
              <w:rPr>
                <w:rStyle w:val="a9"/>
                <w:b w:val="0"/>
                <w:sz w:val="18"/>
                <w:szCs w:val="18"/>
              </w:rPr>
            </w:pPr>
            <w:r w:rsidRPr="004709AF">
              <w:rPr>
                <w:rStyle w:val="a9"/>
                <w:rFonts w:hint="eastAsia"/>
                <w:b w:val="0"/>
                <w:sz w:val="18"/>
                <w:szCs w:val="18"/>
              </w:rPr>
              <w:t>0..1</w:t>
            </w:r>
          </w:p>
        </w:tc>
        <w:tc>
          <w:tcPr>
            <w:tcW w:w="2133" w:type="dxa"/>
            <w:tcBorders>
              <w:top w:val="single" w:sz="4" w:space="0" w:color="000000"/>
              <w:left w:val="single" w:sz="4" w:space="0" w:color="000000"/>
              <w:bottom w:val="single" w:sz="4" w:space="0" w:color="000000"/>
              <w:right w:val="single" w:sz="4" w:space="0" w:color="000000"/>
            </w:tcBorders>
            <w:hideMark/>
          </w:tcPr>
          <w:p w:rsidR="00FD4848" w:rsidRPr="004709AF" w:rsidRDefault="00037576" w:rsidP="00B53C24">
            <w:pPr>
              <w:pStyle w:val="M"/>
              <w:ind w:firstLine="0"/>
              <w:rPr>
                <w:rStyle w:val="a9"/>
                <w:b w:val="0"/>
                <w:sz w:val="18"/>
                <w:szCs w:val="18"/>
              </w:rPr>
            </w:pPr>
            <w:r w:rsidRPr="004709AF">
              <w:rPr>
                <w:rStyle w:val="a9"/>
                <w:rFonts w:hint="eastAsia"/>
                <w:b w:val="0"/>
                <w:sz w:val="18"/>
                <w:szCs w:val="18"/>
              </w:rPr>
              <w:t>string</w:t>
            </w:r>
          </w:p>
        </w:tc>
        <w:tc>
          <w:tcPr>
            <w:tcW w:w="2112" w:type="dxa"/>
            <w:tcBorders>
              <w:top w:val="single" w:sz="4" w:space="0" w:color="000000"/>
              <w:left w:val="single" w:sz="4" w:space="0" w:color="000000"/>
              <w:bottom w:val="single" w:sz="4" w:space="0" w:color="000000"/>
              <w:right w:val="single" w:sz="4" w:space="0" w:color="000000"/>
            </w:tcBorders>
            <w:hideMark/>
          </w:tcPr>
          <w:p w:rsidR="00FD4848" w:rsidRPr="004709AF" w:rsidRDefault="000D3358" w:rsidP="003F7B6F">
            <w:pPr>
              <w:pStyle w:val="M"/>
              <w:ind w:firstLine="0"/>
              <w:rPr>
                <w:rStyle w:val="a9"/>
                <w:b w:val="0"/>
                <w:sz w:val="18"/>
                <w:szCs w:val="18"/>
              </w:rPr>
            </w:pPr>
            <w:r w:rsidRPr="004709AF">
              <w:rPr>
                <w:rStyle w:val="a9"/>
                <w:rFonts w:hint="eastAsia"/>
                <w:b w:val="0"/>
                <w:sz w:val="18"/>
                <w:szCs w:val="18"/>
              </w:rPr>
              <w:t>所属课程</w:t>
            </w:r>
          </w:p>
        </w:tc>
      </w:tr>
      <w:tr w:rsidR="00A90C9E" w:rsidRPr="004709AF" w:rsidTr="00583360">
        <w:tc>
          <w:tcPr>
            <w:tcW w:w="2174" w:type="dxa"/>
            <w:tcBorders>
              <w:top w:val="single" w:sz="4" w:space="0" w:color="000000"/>
              <w:left w:val="single" w:sz="4" w:space="0" w:color="000000"/>
              <w:bottom w:val="single" w:sz="4" w:space="0" w:color="000000"/>
              <w:right w:val="single" w:sz="4" w:space="0" w:color="000000"/>
            </w:tcBorders>
            <w:hideMark/>
          </w:tcPr>
          <w:p w:rsidR="00A90C9E" w:rsidRPr="004709AF" w:rsidRDefault="00A90C9E" w:rsidP="00B53C24">
            <w:pPr>
              <w:pStyle w:val="M"/>
              <w:ind w:firstLine="0"/>
              <w:rPr>
                <w:rStyle w:val="a9"/>
                <w:b w:val="0"/>
                <w:sz w:val="18"/>
                <w:szCs w:val="18"/>
              </w:rPr>
            </w:pPr>
            <w:r w:rsidRPr="004709AF">
              <w:rPr>
                <w:rStyle w:val="a9"/>
                <w:rFonts w:hint="eastAsia"/>
                <w:b w:val="0"/>
                <w:sz w:val="18"/>
                <w:szCs w:val="18"/>
              </w:rPr>
              <w:t>unit</w:t>
            </w:r>
          </w:p>
        </w:tc>
        <w:tc>
          <w:tcPr>
            <w:tcW w:w="2103" w:type="dxa"/>
            <w:tcBorders>
              <w:top w:val="single" w:sz="4" w:space="0" w:color="000000"/>
              <w:left w:val="single" w:sz="4" w:space="0" w:color="000000"/>
              <w:bottom w:val="single" w:sz="4" w:space="0" w:color="000000"/>
              <w:right w:val="single" w:sz="4" w:space="0" w:color="000000"/>
            </w:tcBorders>
            <w:hideMark/>
          </w:tcPr>
          <w:p w:rsidR="00A90C9E" w:rsidRPr="004709AF" w:rsidRDefault="00037576" w:rsidP="00B53C24">
            <w:pPr>
              <w:pStyle w:val="M"/>
              <w:ind w:firstLine="0"/>
              <w:rPr>
                <w:rStyle w:val="a9"/>
                <w:b w:val="0"/>
                <w:sz w:val="18"/>
                <w:szCs w:val="18"/>
              </w:rPr>
            </w:pPr>
            <w:r w:rsidRPr="004709AF">
              <w:rPr>
                <w:rStyle w:val="a9"/>
                <w:rFonts w:hint="eastAsia"/>
                <w:b w:val="0"/>
                <w:sz w:val="18"/>
                <w:szCs w:val="18"/>
              </w:rPr>
              <w:t>0..1</w:t>
            </w:r>
          </w:p>
        </w:tc>
        <w:tc>
          <w:tcPr>
            <w:tcW w:w="2133" w:type="dxa"/>
            <w:tcBorders>
              <w:top w:val="single" w:sz="4" w:space="0" w:color="000000"/>
              <w:left w:val="single" w:sz="4" w:space="0" w:color="000000"/>
              <w:bottom w:val="single" w:sz="4" w:space="0" w:color="000000"/>
              <w:right w:val="single" w:sz="4" w:space="0" w:color="000000"/>
            </w:tcBorders>
            <w:hideMark/>
          </w:tcPr>
          <w:p w:rsidR="00A90C9E" w:rsidRPr="004709AF" w:rsidRDefault="00037576" w:rsidP="00B53C24">
            <w:pPr>
              <w:pStyle w:val="M"/>
              <w:ind w:firstLine="0"/>
              <w:rPr>
                <w:rStyle w:val="a9"/>
                <w:b w:val="0"/>
                <w:sz w:val="18"/>
                <w:szCs w:val="18"/>
              </w:rPr>
            </w:pPr>
            <w:r w:rsidRPr="004709AF">
              <w:rPr>
                <w:rStyle w:val="a9"/>
                <w:rFonts w:hint="eastAsia"/>
                <w:b w:val="0"/>
                <w:sz w:val="18"/>
                <w:szCs w:val="18"/>
              </w:rPr>
              <w:t>string</w:t>
            </w:r>
          </w:p>
        </w:tc>
        <w:tc>
          <w:tcPr>
            <w:tcW w:w="2112" w:type="dxa"/>
            <w:tcBorders>
              <w:top w:val="single" w:sz="4" w:space="0" w:color="000000"/>
              <w:left w:val="single" w:sz="4" w:space="0" w:color="000000"/>
              <w:bottom w:val="single" w:sz="4" w:space="0" w:color="000000"/>
              <w:right w:val="single" w:sz="4" w:space="0" w:color="000000"/>
            </w:tcBorders>
            <w:hideMark/>
          </w:tcPr>
          <w:p w:rsidR="00A90C9E" w:rsidRPr="004709AF" w:rsidRDefault="000D3358" w:rsidP="003F7B6F">
            <w:pPr>
              <w:pStyle w:val="M"/>
              <w:ind w:firstLine="0"/>
              <w:rPr>
                <w:rStyle w:val="a9"/>
                <w:b w:val="0"/>
                <w:sz w:val="18"/>
                <w:szCs w:val="18"/>
              </w:rPr>
            </w:pPr>
            <w:r w:rsidRPr="004709AF">
              <w:rPr>
                <w:rStyle w:val="a9"/>
                <w:rFonts w:hint="eastAsia"/>
                <w:b w:val="0"/>
                <w:sz w:val="18"/>
                <w:szCs w:val="18"/>
              </w:rPr>
              <w:t>所属单元</w:t>
            </w:r>
          </w:p>
        </w:tc>
      </w:tr>
    </w:tbl>
    <w:p w:rsidR="00511ECE" w:rsidRDefault="00511ECE" w:rsidP="00003BF6">
      <w:pPr>
        <w:pStyle w:val="M"/>
        <w:spacing w:before="60" w:after="240"/>
        <w:ind w:firstLine="0"/>
        <w:jc w:val="center"/>
        <w:rPr>
          <w:rStyle w:val="a9"/>
          <w:rFonts w:ascii="Calibri" w:hAnsi="Calibri" w:cs="Times New Roman"/>
          <w:sz w:val="16"/>
          <w:szCs w:val="16"/>
        </w:rPr>
      </w:pPr>
      <w:r>
        <w:rPr>
          <w:rStyle w:val="a9"/>
          <w:sz w:val="16"/>
          <w:szCs w:val="16"/>
        </w:rPr>
        <w:t>&lt;</w:t>
      </w:r>
      <w:r>
        <w:rPr>
          <w:rStyle w:val="a9"/>
          <w:rFonts w:hint="eastAsia"/>
          <w:sz w:val="16"/>
          <w:szCs w:val="16"/>
        </w:rPr>
        <w:t>注</w:t>
      </w:r>
      <w:r>
        <w:rPr>
          <w:rStyle w:val="a9"/>
          <w:sz w:val="16"/>
          <w:szCs w:val="16"/>
        </w:rPr>
        <w:t>&gt;[1]</w:t>
      </w:r>
      <w:r>
        <w:rPr>
          <w:rStyle w:val="a9"/>
          <w:rFonts w:hint="eastAsia"/>
          <w:sz w:val="16"/>
          <w:szCs w:val="16"/>
        </w:rPr>
        <w:t>：一个</w:t>
      </w:r>
      <w:r>
        <w:rPr>
          <w:rStyle w:val="a9"/>
          <w:sz w:val="16"/>
          <w:szCs w:val="16"/>
        </w:rPr>
        <w:t xml:space="preserve">   [0..1]: 0 </w:t>
      </w:r>
      <w:proofErr w:type="gramStart"/>
      <w:r>
        <w:rPr>
          <w:rStyle w:val="a9"/>
          <w:rFonts w:hint="eastAsia"/>
          <w:sz w:val="16"/>
          <w:szCs w:val="16"/>
        </w:rPr>
        <w:t>个</w:t>
      </w:r>
      <w:proofErr w:type="gramEnd"/>
      <w:r>
        <w:rPr>
          <w:rStyle w:val="a9"/>
          <w:rFonts w:hint="eastAsia"/>
          <w:sz w:val="16"/>
          <w:szCs w:val="16"/>
        </w:rPr>
        <w:t>或</w:t>
      </w:r>
      <w:r>
        <w:rPr>
          <w:rStyle w:val="a9"/>
          <w:sz w:val="16"/>
          <w:szCs w:val="16"/>
        </w:rPr>
        <w:t xml:space="preserve"> 1 </w:t>
      </w:r>
      <w:proofErr w:type="gramStart"/>
      <w:r>
        <w:rPr>
          <w:rStyle w:val="a9"/>
          <w:rFonts w:hint="eastAsia"/>
          <w:sz w:val="16"/>
          <w:szCs w:val="16"/>
        </w:rPr>
        <w:t>个</w:t>
      </w:r>
      <w:proofErr w:type="gramEnd"/>
      <w:r>
        <w:rPr>
          <w:rStyle w:val="a9"/>
          <w:sz w:val="16"/>
          <w:szCs w:val="16"/>
        </w:rPr>
        <w:t xml:space="preserve">    [1..*]</w:t>
      </w:r>
      <w:r>
        <w:rPr>
          <w:rStyle w:val="a9"/>
          <w:rFonts w:hint="eastAsia"/>
          <w:sz w:val="16"/>
          <w:szCs w:val="16"/>
        </w:rPr>
        <w:t>：大于等于一个</w:t>
      </w:r>
    </w:p>
    <w:p w:rsidR="00511ECE" w:rsidRPr="00B966B6" w:rsidRDefault="00511ECE" w:rsidP="00595CFD">
      <w:pPr>
        <w:pStyle w:val="10"/>
        <w:rPr>
          <w:rStyle w:val="a9"/>
          <w:b/>
          <w:bCs w:val="0"/>
          <w:szCs w:val="16"/>
        </w:rPr>
      </w:pPr>
      <w:r>
        <w:rPr>
          <w:rStyle w:val="a9"/>
          <w:rFonts w:hint="eastAsia"/>
          <w:b/>
          <w:bCs w:val="0"/>
          <w:szCs w:val="16"/>
        </w:rPr>
        <w:t>示例：</w:t>
      </w:r>
      <w:r w:rsidR="00595CFD" w:rsidRPr="00595CFD">
        <w:rPr>
          <w:rStyle w:val="a9"/>
          <w:rFonts w:hint="eastAsia"/>
          <w:bCs w:val="0"/>
          <w:szCs w:val="16"/>
        </w:rPr>
        <w:t>见</w:t>
      </w:r>
      <w:r w:rsidR="00595CFD">
        <w:rPr>
          <w:rStyle w:val="a9"/>
          <w:rFonts w:hint="eastAsia"/>
          <w:bCs w:val="0"/>
          <w:szCs w:val="16"/>
        </w:rPr>
        <w:t>试题子类示例</w:t>
      </w:r>
    </w:p>
    <w:p w:rsidR="00511ECE" w:rsidRDefault="00511ECE" w:rsidP="00511ECE">
      <w:pPr>
        <w:rPr>
          <w:rStyle w:val="a9"/>
          <w:b w:val="0"/>
          <w:bCs w:val="0"/>
          <w:szCs w:val="16"/>
        </w:rPr>
      </w:pPr>
      <w:r w:rsidRPr="00D06BE7">
        <w:rPr>
          <w:rStyle w:val="a9"/>
          <w:rFonts w:hint="eastAsia"/>
          <w:bCs w:val="0"/>
        </w:rPr>
        <w:t>详解</w:t>
      </w:r>
      <w:r w:rsidRPr="00D06BE7">
        <w:rPr>
          <w:rStyle w:val="a9"/>
          <w:rFonts w:hint="eastAsia"/>
          <w:bCs w:val="0"/>
          <w:szCs w:val="16"/>
        </w:rPr>
        <w:t>：</w:t>
      </w:r>
      <w:r>
        <w:rPr>
          <w:rStyle w:val="a9"/>
          <w:rFonts w:hint="eastAsia"/>
          <w:b w:val="0"/>
          <w:bCs w:val="0"/>
          <w:szCs w:val="16"/>
        </w:rPr>
        <w:t>略</w:t>
      </w:r>
    </w:p>
    <w:p w:rsidR="00511ECE" w:rsidRDefault="00511ECE" w:rsidP="00511ECE"/>
    <w:p w:rsidR="00FB72AC" w:rsidRDefault="00FB72AC" w:rsidP="00A83F5D">
      <w:pPr>
        <w:pStyle w:val="2"/>
        <w:numPr>
          <w:ilvl w:val="1"/>
          <w:numId w:val="15"/>
        </w:numPr>
      </w:pPr>
      <w:bookmarkStart w:id="50" w:name="_Toc286841208"/>
      <w:r>
        <w:t>Q</w:t>
      </w:r>
      <w:r>
        <w:rPr>
          <w:rFonts w:hint="eastAsia"/>
        </w:rPr>
        <w:t>uestion</w:t>
      </w:r>
      <w:bookmarkEnd w:id="50"/>
      <w:r w:rsidR="00D343DB">
        <w:t xml:space="preserve"> </w:t>
      </w:r>
    </w:p>
    <w:p w:rsidR="009A031D" w:rsidRDefault="009A031D" w:rsidP="009A031D">
      <w:pPr>
        <w:pStyle w:val="M"/>
        <w:ind w:firstLine="0"/>
      </w:pPr>
      <w:r>
        <w:rPr>
          <w:rStyle w:val="1Char0"/>
          <w:rFonts w:hint="eastAsia"/>
        </w:rPr>
        <w:t>概述：</w:t>
      </w:r>
      <w:r w:rsidR="00B602F7">
        <w:rPr>
          <w:rFonts w:hint="eastAsia"/>
        </w:rPr>
        <w:t>Question</w:t>
      </w:r>
      <w:r w:rsidR="002F02EF" w:rsidRPr="002F02EF">
        <w:rPr>
          <w:rFonts w:hint="eastAsia"/>
        </w:rPr>
        <w:t>节点</w:t>
      </w:r>
      <w:r>
        <w:rPr>
          <w:rFonts w:hint="eastAsia"/>
        </w:rPr>
        <w:t>定</w:t>
      </w:r>
      <w:r w:rsidRPr="00765EA6">
        <w:rPr>
          <w:rFonts w:hint="eastAsia"/>
        </w:rPr>
        <w:t>义一个</w:t>
      </w:r>
      <w:r w:rsidR="000E472C" w:rsidRPr="00765EA6">
        <w:rPr>
          <w:rFonts w:hint="eastAsia"/>
        </w:rPr>
        <w:t>小</w:t>
      </w:r>
      <w:r w:rsidR="00AA01C3" w:rsidRPr="00765EA6">
        <w:rPr>
          <w:rFonts w:hint="eastAsia"/>
        </w:rPr>
        <w:t>题</w:t>
      </w:r>
      <w:r w:rsidRPr="00765EA6">
        <w:rPr>
          <w:rFonts w:hint="eastAsia"/>
        </w:rPr>
        <w:t>。</w:t>
      </w:r>
      <w:r w:rsidR="00236DBF">
        <w:rPr>
          <w:rFonts w:hint="eastAsia"/>
        </w:rPr>
        <w:t>答题的基本单位。</w:t>
      </w:r>
    </w:p>
    <w:p w:rsidR="009A031D" w:rsidRPr="00F20866" w:rsidRDefault="009A031D" w:rsidP="00BD6457">
      <w:pPr>
        <w:pStyle w:val="M"/>
        <w:ind w:left="706" w:hangingChars="317" w:hanging="706"/>
        <w:rPr>
          <w:color w:val="FF0000"/>
        </w:rPr>
      </w:pPr>
      <w:r>
        <w:rPr>
          <w:rStyle w:val="a9"/>
          <w:rFonts w:hint="eastAsia"/>
        </w:rPr>
        <w:t>包含</w:t>
      </w:r>
      <w:r w:rsidR="00D712CE">
        <w:rPr>
          <w:rStyle w:val="1Char0"/>
          <w:rFonts w:hint="eastAsia"/>
        </w:rPr>
        <w:t>：</w:t>
      </w:r>
      <w:r w:rsidRPr="009D6E7E">
        <w:t>prompt</w:t>
      </w:r>
      <w:r>
        <w:t xml:space="preserve"> (</w:t>
      </w:r>
      <w:r>
        <w:rPr>
          <w:rFonts w:hint="eastAsia"/>
        </w:rPr>
        <w:t>0</w:t>
      </w:r>
      <w:r>
        <w:t>..</w:t>
      </w:r>
      <w:r w:rsidR="00A655E7">
        <w:rPr>
          <w:rFonts w:hint="eastAsia"/>
        </w:rPr>
        <w:t>1</w:t>
      </w:r>
      <w:r>
        <w:rPr>
          <w:rFonts w:hint="eastAsia"/>
        </w:rPr>
        <w:t>)</w:t>
      </w:r>
      <w:r w:rsidR="004C3BCE">
        <w:rPr>
          <w:rFonts w:hint="eastAsia"/>
        </w:rPr>
        <w:t>-</w:t>
      </w:r>
      <w:r w:rsidR="004C3BCE">
        <w:rPr>
          <w:rFonts w:hint="eastAsia"/>
        </w:rPr>
        <w:t>小题题干</w:t>
      </w:r>
      <w:r>
        <w:rPr>
          <w:rFonts w:hint="eastAsia"/>
        </w:rPr>
        <w:t>，</w:t>
      </w:r>
      <w:r w:rsidR="00E93488">
        <w:rPr>
          <w:rFonts w:hint="eastAsia"/>
        </w:rPr>
        <w:t>choice</w:t>
      </w:r>
      <w:r>
        <w:rPr>
          <w:rFonts w:hint="eastAsia"/>
        </w:rPr>
        <w:t>(0..1)</w:t>
      </w:r>
      <w:r w:rsidR="004C3BCE">
        <w:rPr>
          <w:rFonts w:hint="eastAsia"/>
        </w:rPr>
        <w:t>-</w:t>
      </w:r>
      <w:r w:rsidR="004C3BCE">
        <w:rPr>
          <w:rFonts w:hint="eastAsia"/>
        </w:rPr>
        <w:t>小题选项</w:t>
      </w:r>
      <w:r w:rsidR="00FF7F4D">
        <w:rPr>
          <w:rFonts w:hint="eastAsia"/>
        </w:rPr>
        <w:t>，</w:t>
      </w:r>
      <w:r w:rsidR="00AC565C">
        <w:rPr>
          <w:rFonts w:hint="eastAsia"/>
        </w:rPr>
        <w:t>record(0..1)-</w:t>
      </w:r>
      <w:r w:rsidR="00AC565C">
        <w:rPr>
          <w:rFonts w:hint="eastAsia"/>
        </w:rPr>
        <w:t>录音，</w:t>
      </w:r>
      <w:r w:rsidR="004B1752">
        <w:rPr>
          <w:rStyle w:val="a9"/>
          <w:rFonts w:hint="eastAsia"/>
          <w:b w:val="0"/>
          <w:bCs w:val="0"/>
          <w:szCs w:val="16"/>
        </w:rPr>
        <w:t>key</w:t>
      </w:r>
      <w:r w:rsidR="0048172F">
        <w:rPr>
          <w:rStyle w:val="a9"/>
          <w:rFonts w:hint="eastAsia"/>
          <w:b w:val="0"/>
          <w:bCs w:val="0"/>
          <w:szCs w:val="16"/>
        </w:rPr>
        <w:t>(0..1)</w:t>
      </w:r>
      <w:r w:rsidR="004C3BCE">
        <w:rPr>
          <w:rStyle w:val="a9"/>
          <w:rFonts w:hint="eastAsia"/>
          <w:b w:val="0"/>
          <w:bCs w:val="0"/>
          <w:szCs w:val="16"/>
        </w:rPr>
        <w:t>-</w:t>
      </w:r>
      <w:r w:rsidR="004C3BCE">
        <w:rPr>
          <w:rStyle w:val="a9"/>
          <w:rFonts w:hint="eastAsia"/>
          <w:b w:val="0"/>
          <w:bCs w:val="0"/>
          <w:szCs w:val="16"/>
        </w:rPr>
        <w:t>答案</w:t>
      </w:r>
      <w:r w:rsidR="00A672DD">
        <w:rPr>
          <w:rStyle w:val="a9"/>
          <w:rFonts w:hint="eastAsia"/>
          <w:b w:val="0"/>
          <w:bCs w:val="0"/>
          <w:szCs w:val="16"/>
        </w:rPr>
        <w:t>，</w:t>
      </w:r>
      <w:r w:rsidR="00A35D32">
        <w:rPr>
          <w:rStyle w:val="a9"/>
          <w:rFonts w:hint="eastAsia"/>
          <w:b w:val="0"/>
          <w:bCs w:val="0"/>
          <w:szCs w:val="16"/>
        </w:rPr>
        <w:t>pause</w:t>
      </w:r>
      <w:r w:rsidR="00BD6457">
        <w:rPr>
          <w:rStyle w:val="a9"/>
          <w:rFonts w:hint="eastAsia"/>
          <w:b w:val="0"/>
          <w:bCs w:val="0"/>
          <w:szCs w:val="16"/>
        </w:rPr>
        <w:t>(0..*)-</w:t>
      </w:r>
      <w:r w:rsidR="001932F3">
        <w:rPr>
          <w:rStyle w:val="a9"/>
          <w:rFonts w:hint="eastAsia"/>
          <w:b w:val="0"/>
          <w:bCs w:val="0"/>
          <w:szCs w:val="16"/>
        </w:rPr>
        <w:t>用于设定答题</w:t>
      </w:r>
      <w:r w:rsidR="00AC0C75">
        <w:rPr>
          <w:rStyle w:val="a9"/>
          <w:rFonts w:hint="eastAsia"/>
          <w:b w:val="0"/>
          <w:bCs w:val="0"/>
          <w:szCs w:val="16"/>
        </w:rPr>
        <w:t>时间</w:t>
      </w:r>
      <w:r>
        <w:rPr>
          <w:rFonts w:hint="eastAsia"/>
        </w:rPr>
        <w:t>。</w:t>
      </w:r>
    </w:p>
    <w:p w:rsidR="00D428F0" w:rsidRDefault="00D428F0" w:rsidP="00D428F0">
      <w:pPr>
        <w:pStyle w:val="M"/>
        <w:ind w:firstLine="0"/>
        <w:rPr>
          <w:rStyle w:val="a9"/>
        </w:rPr>
      </w:pPr>
      <w:r>
        <w:rPr>
          <w:rStyle w:val="a9"/>
          <w:rFonts w:hint="eastAsia"/>
        </w:rPr>
        <w:t>属性</w:t>
      </w:r>
      <w:r>
        <w:rPr>
          <w:rStyle w:val="a9"/>
        </w:rPr>
        <w:t>:</w:t>
      </w:r>
    </w:p>
    <w:p w:rsidR="00BE6F19" w:rsidRDefault="00BE6F19" w:rsidP="00D428F0">
      <w:pPr>
        <w:pStyle w:val="M"/>
        <w:ind w:firstLine="0"/>
        <w:rPr>
          <w:rStyle w:val="a9"/>
        </w:rPr>
      </w:pPr>
    </w:p>
    <w:p w:rsidR="00BE6F19" w:rsidRDefault="00BE6F19" w:rsidP="00D6760D">
      <w:pPr>
        <w:pStyle w:val="af8"/>
        <w:rPr>
          <w:rStyle w:val="a9"/>
        </w:rPr>
      </w:pPr>
      <w:r w:rsidRPr="00242408">
        <w:rPr>
          <w:rFonts w:hint="eastAsia"/>
        </w:rPr>
        <w:t>表</w:t>
      </w:r>
      <w:r w:rsidRPr="00242408">
        <w:rPr>
          <w:rFonts w:hint="eastAsia"/>
        </w:rPr>
        <w:t xml:space="preserve"> </w:t>
      </w:r>
      <w:r>
        <w:rPr>
          <w:rFonts w:hint="eastAsia"/>
        </w:rPr>
        <w:t>4-2 Question</w:t>
      </w:r>
      <w:r>
        <w:rPr>
          <w:rFonts w:hint="eastAsia"/>
        </w:rPr>
        <w:t>属性表</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74"/>
        <w:gridCol w:w="2103"/>
        <w:gridCol w:w="2133"/>
        <w:gridCol w:w="2112"/>
      </w:tblGrid>
      <w:tr w:rsidR="00D428F0" w:rsidRPr="00051B00" w:rsidTr="00581508">
        <w:tc>
          <w:tcPr>
            <w:tcW w:w="2174" w:type="dxa"/>
            <w:tcBorders>
              <w:top w:val="single" w:sz="4" w:space="0" w:color="000000"/>
              <w:left w:val="single" w:sz="4" w:space="0" w:color="000000"/>
              <w:bottom w:val="single" w:sz="4" w:space="0" w:color="000000"/>
              <w:right w:val="single" w:sz="4" w:space="0" w:color="000000"/>
            </w:tcBorders>
            <w:hideMark/>
          </w:tcPr>
          <w:p w:rsidR="00D428F0" w:rsidRPr="00051B00" w:rsidRDefault="00D428F0" w:rsidP="00B53C24">
            <w:pPr>
              <w:pStyle w:val="M"/>
              <w:ind w:firstLine="0"/>
              <w:rPr>
                <w:rStyle w:val="a9"/>
                <w:b w:val="0"/>
                <w:sz w:val="18"/>
                <w:szCs w:val="18"/>
              </w:rPr>
            </w:pPr>
            <w:r w:rsidRPr="00051B00">
              <w:rPr>
                <w:rStyle w:val="a9"/>
                <w:rFonts w:hint="eastAsia"/>
                <w:b w:val="0"/>
                <w:sz w:val="18"/>
                <w:szCs w:val="18"/>
              </w:rPr>
              <w:lastRenderedPageBreak/>
              <w:t>名称</w:t>
            </w:r>
          </w:p>
        </w:tc>
        <w:tc>
          <w:tcPr>
            <w:tcW w:w="2103" w:type="dxa"/>
            <w:tcBorders>
              <w:top w:val="single" w:sz="4" w:space="0" w:color="000000"/>
              <w:left w:val="single" w:sz="4" w:space="0" w:color="000000"/>
              <w:bottom w:val="single" w:sz="4" w:space="0" w:color="000000"/>
              <w:right w:val="single" w:sz="4" w:space="0" w:color="000000"/>
            </w:tcBorders>
            <w:hideMark/>
          </w:tcPr>
          <w:p w:rsidR="00D428F0" w:rsidRPr="00051B00" w:rsidRDefault="00D428F0" w:rsidP="00B53C24">
            <w:pPr>
              <w:pStyle w:val="M"/>
              <w:ind w:firstLine="0"/>
              <w:rPr>
                <w:rStyle w:val="a9"/>
                <w:b w:val="0"/>
                <w:sz w:val="18"/>
                <w:szCs w:val="18"/>
              </w:rPr>
            </w:pPr>
            <w:r w:rsidRPr="00051B00">
              <w:rPr>
                <w:rStyle w:val="a9"/>
                <w:rFonts w:hint="eastAsia"/>
                <w:b w:val="0"/>
                <w:sz w:val="18"/>
                <w:szCs w:val="18"/>
              </w:rPr>
              <w:t>限制</w:t>
            </w:r>
          </w:p>
        </w:tc>
        <w:tc>
          <w:tcPr>
            <w:tcW w:w="2133" w:type="dxa"/>
            <w:tcBorders>
              <w:top w:val="single" w:sz="4" w:space="0" w:color="000000"/>
              <w:left w:val="single" w:sz="4" w:space="0" w:color="000000"/>
              <w:bottom w:val="single" w:sz="4" w:space="0" w:color="000000"/>
              <w:right w:val="single" w:sz="4" w:space="0" w:color="000000"/>
            </w:tcBorders>
            <w:hideMark/>
          </w:tcPr>
          <w:p w:rsidR="00D428F0" w:rsidRPr="00051B00" w:rsidRDefault="00D428F0" w:rsidP="00B53C24">
            <w:pPr>
              <w:pStyle w:val="M"/>
              <w:ind w:firstLine="0"/>
              <w:rPr>
                <w:rStyle w:val="a9"/>
                <w:b w:val="0"/>
                <w:sz w:val="18"/>
                <w:szCs w:val="18"/>
              </w:rPr>
            </w:pPr>
            <w:r w:rsidRPr="00051B00">
              <w:rPr>
                <w:rStyle w:val="a9"/>
                <w:rFonts w:hint="eastAsia"/>
                <w:b w:val="0"/>
                <w:sz w:val="18"/>
                <w:szCs w:val="18"/>
              </w:rPr>
              <w:t>类型</w:t>
            </w:r>
          </w:p>
        </w:tc>
        <w:tc>
          <w:tcPr>
            <w:tcW w:w="2112" w:type="dxa"/>
            <w:tcBorders>
              <w:top w:val="single" w:sz="4" w:space="0" w:color="000000"/>
              <w:left w:val="single" w:sz="4" w:space="0" w:color="000000"/>
              <w:bottom w:val="single" w:sz="4" w:space="0" w:color="000000"/>
              <w:right w:val="single" w:sz="4" w:space="0" w:color="000000"/>
            </w:tcBorders>
            <w:hideMark/>
          </w:tcPr>
          <w:p w:rsidR="00D428F0" w:rsidRPr="00051B00" w:rsidRDefault="00D428F0" w:rsidP="00B53C24">
            <w:pPr>
              <w:pStyle w:val="M"/>
              <w:ind w:firstLine="0"/>
              <w:rPr>
                <w:rStyle w:val="a9"/>
                <w:b w:val="0"/>
                <w:sz w:val="18"/>
                <w:szCs w:val="18"/>
              </w:rPr>
            </w:pPr>
            <w:r w:rsidRPr="00051B00">
              <w:rPr>
                <w:rStyle w:val="a9"/>
                <w:rFonts w:hint="eastAsia"/>
                <w:b w:val="0"/>
                <w:sz w:val="18"/>
                <w:szCs w:val="18"/>
              </w:rPr>
              <w:t>备注</w:t>
            </w:r>
          </w:p>
        </w:tc>
      </w:tr>
      <w:tr w:rsidR="00B349DD" w:rsidRPr="00051B00" w:rsidTr="00C013BB">
        <w:tc>
          <w:tcPr>
            <w:tcW w:w="2174" w:type="dxa"/>
            <w:tcBorders>
              <w:top w:val="single" w:sz="4" w:space="0" w:color="000000"/>
              <w:left w:val="single" w:sz="4" w:space="0" w:color="000000"/>
              <w:bottom w:val="single" w:sz="4" w:space="0" w:color="000000"/>
              <w:right w:val="single" w:sz="4" w:space="0" w:color="000000"/>
            </w:tcBorders>
            <w:hideMark/>
          </w:tcPr>
          <w:p w:rsidR="00B349DD" w:rsidRPr="00051B00" w:rsidRDefault="00B349DD" w:rsidP="00C013BB">
            <w:pPr>
              <w:pStyle w:val="M"/>
              <w:ind w:firstLine="0"/>
              <w:rPr>
                <w:rStyle w:val="a9"/>
                <w:b w:val="0"/>
                <w:sz w:val="18"/>
                <w:szCs w:val="18"/>
              </w:rPr>
            </w:pPr>
            <w:r w:rsidRPr="00051B00">
              <w:rPr>
                <w:rStyle w:val="a9"/>
                <w:rFonts w:hint="eastAsia"/>
                <w:b w:val="0"/>
                <w:sz w:val="18"/>
                <w:szCs w:val="18"/>
              </w:rPr>
              <w:t>type</w:t>
            </w:r>
          </w:p>
        </w:tc>
        <w:tc>
          <w:tcPr>
            <w:tcW w:w="2103" w:type="dxa"/>
            <w:tcBorders>
              <w:top w:val="single" w:sz="4" w:space="0" w:color="000000"/>
              <w:left w:val="single" w:sz="4" w:space="0" w:color="000000"/>
              <w:bottom w:val="single" w:sz="4" w:space="0" w:color="000000"/>
              <w:right w:val="single" w:sz="4" w:space="0" w:color="000000"/>
            </w:tcBorders>
            <w:hideMark/>
          </w:tcPr>
          <w:p w:rsidR="00B349DD" w:rsidRPr="00051B00" w:rsidRDefault="00B349DD" w:rsidP="00C013BB">
            <w:pPr>
              <w:pStyle w:val="M"/>
              <w:ind w:firstLine="0"/>
              <w:rPr>
                <w:rStyle w:val="a9"/>
                <w:b w:val="0"/>
                <w:sz w:val="18"/>
                <w:szCs w:val="18"/>
              </w:rPr>
            </w:pPr>
            <w:r w:rsidRPr="00051B00">
              <w:rPr>
                <w:rStyle w:val="a9"/>
                <w:b w:val="0"/>
                <w:sz w:val="18"/>
                <w:szCs w:val="18"/>
              </w:rPr>
              <w:t>1</w:t>
            </w:r>
          </w:p>
        </w:tc>
        <w:tc>
          <w:tcPr>
            <w:tcW w:w="2133" w:type="dxa"/>
            <w:tcBorders>
              <w:top w:val="single" w:sz="4" w:space="0" w:color="000000"/>
              <w:left w:val="single" w:sz="4" w:space="0" w:color="000000"/>
              <w:bottom w:val="single" w:sz="4" w:space="0" w:color="000000"/>
              <w:right w:val="single" w:sz="4" w:space="0" w:color="000000"/>
            </w:tcBorders>
            <w:hideMark/>
          </w:tcPr>
          <w:p w:rsidR="00B349DD" w:rsidRPr="00051B00" w:rsidRDefault="00B349DD" w:rsidP="00C013BB">
            <w:pPr>
              <w:pStyle w:val="M"/>
              <w:ind w:firstLine="0"/>
              <w:rPr>
                <w:rStyle w:val="a9"/>
                <w:b w:val="0"/>
                <w:sz w:val="18"/>
                <w:szCs w:val="18"/>
              </w:rPr>
            </w:pPr>
            <w:r w:rsidRPr="00051B00">
              <w:rPr>
                <w:rStyle w:val="a9"/>
                <w:rFonts w:hint="eastAsia"/>
                <w:b w:val="0"/>
                <w:sz w:val="18"/>
                <w:szCs w:val="18"/>
              </w:rPr>
              <w:t>string</w:t>
            </w:r>
          </w:p>
        </w:tc>
        <w:tc>
          <w:tcPr>
            <w:tcW w:w="2112" w:type="dxa"/>
            <w:tcBorders>
              <w:top w:val="single" w:sz="4" w:space="0" w:color="000000"/>
              <w:left w:val="single" w:sz="4" w:space="0" w:color="000000"/>
              <w:bottom w:val="single" w:sz="4" w:space="0" w:color="000000"/>
              <w:right w:val="single" w:sz="4" w:space="0" w:color="000000"/>
            </w:tcBorders>
            <w:hideMark/>
          </w:tcPr>
          <w:p w:rsidR="00B349DD" w:rsidRPr="00051B00" w:rsidRDefault="00B349DD" w:rsidP="00C013BB">
            <w:pPr>
              <w:pStyle w:val="M"/>
              <w:ind w:firstLine="0"/>
              <w:rPr>
                <w:rStyle w:val="a9"/>
                <w:b w:val="0"/>
                <w:sz w:val="18"/>
                <w:szCs w:val="18"/>
              </w:rPr>
            </w:pPr>
            <w:r w:rsidRPr="00051B00">
              <w:rPr>
                <w:rStyle w:val="a9"/>
                <w:rFonts w:hint="eastAsia"/>
                <w:b w:val="0"/>
                <w:sz w:val="18"/>
                <w:szCs w:val="18"/>
              </w:rPr>
              <w:t>问题类型，</w:t>
            </w:r>
            <w:r>
              <w:rPr>
                <w:rStyle w:val="a9"/>
                <w:rFonts w:hint="eastAsia"/>
                <w:b w:val="0"/>
                <w:sz w:val="18"/>
                <w:szCs w:val="18"/>
              </w:rPr>
              <w:t>参</w:t>
            </w:r>
            <w:r w:rsidRPr="00051B00">
              <w:rPr>
                <w:rStyle w:val="a9"/>
                <w:rFonts w:hint="eastAsia"/>
                <w:b w:val="0"/>
                <w:sz w:val="18"/>
                <w:szCs w:val="18"/>
              </w:rPr>
              <w:t>见本节详解</w:t>
            </w:r>
          </w:p>
        </w:tc>
      </w:tr>
      <w:tr w:rsidR="00D428F0" w:rsidRPr="00B349DD" w:rsidTr="00581508">
        <w:tc>
          <w:tcPr>
            <w:tcW w:w="2174" w:type="dxa"/>
            <w:tcBorders>
              <w:top w:val="single" w:sz="4" w:space="0" w:color="000000"/>
              <w:left w:val="single" w:sz="4" w:space="0" w:color="000000"/>
              <w:bottom w:val="single" w:sz="4" w:space="0" w:color="000000"/>
              <w:right w:val="single" w:sz="4" w:space="0" w:color="000000"/>
            </w:tcBorders>
            <w:hideMark/>
          </w:tcPr>
          <w:p w:rsidR="00D428F0" w:rsidRPr="00051B00" w:rsidRDefault="007B50EF" w:rsidP="00B53C24">
            <w:pPr>
              <w:pStyle w:val="M"/>
              <w:ind w:firstLine="0"/>
              <w:rPr>
                <w:rStyle w:val="a9"/>
                <w:b w:val="0"/>
                <w:sz w:val="18"/>
                <w:szCs w:val="18"/>
              </w:rPr>
            </w:pPr>
            <w:r>
              <w:rPr>
                <w:rStyle w:val="a9"/>
                <w:rFonts w:hint="eastAsia"/>
                <w:b w:val="0"/>
                <w:sz w:val="18"/>
                <w:szCs w:val="18"/>
              </w:rPr>
              <w:t>weight</w:t>
            </w:r>
          </w:p>
        </w:tc>
        <w:tc>
          <w:tcPr>
            <w:tcW w:w="2103" w:type="dxa"/>
            <w:tcBorders>
              <w:top w:val="single" w:sz="4" w:space="0" w:color="000000"/>
              <w:left w:val="single" w:sz="4" w:space="0" w:color="000000"/>
              <w:bottom w:val="single" w:sz="4" w:space="0" w:color="000000"/>
              <w:right w:val="single" w:sz="4" w:space="0" w:color="000000"/>
            </w:tcBorders>
            <w:hideMark/>
          </w:tcPr>
          <w:p w:rsidR="00D428F0" w:rsidRPr="00051B00" w:rsidRDefault="00161A13" w:rsidP="00B53C24">
            <w:pPr>
              <w:pStyle w:val="M"/>
              <w:ind w:firstLine="0"/>
              <w:rPr>
                <w:rStyle w:val="a9"/>
                <w:b w:val="0"/>
                <w:sz w:val="18"/>
                <w:szCs w:val="18"/>
              </w:rPr>
            </w:pPr>
            <w:r>
              <w:rPr>
                <w:rStyle w:val="a9"/>
                <w:rFonts w:hint="eastAsia"/>
                <w:b w:val="0"/>
                <w:sz w:val="18"/>
                <w:szCs w:val="18"/>
              </w:rPr>
              <w:t>0..</w:t>
            </w:r>
            <w:r w:rsidR="00D428F0" w:rsidRPr="00051B00">
              <w:rPr>
                <w:rStyle w:val="a9"/>
                <w:b w:val="0"/>
                <w:sz w:val="18"/>
                <w:szCs w:val="18"/>
              </w:rPr>
              <w:t>1</w:t>
            </w:r>
          </w:p>
        </w:tc>
        <w:tc>
          <w:tcPr>
            <w:tcW w:w="2133" w:type="dxa"/>
            <w:tcBorders>
              <w:top w:val="single" w:sz="4" w:space="0" w:color="000000"/>
              <w:left w:val="single" w:sz="4" w:space="0" w:color="000000"/>
              <w:bottom w:val="single" w:sz="4" w:space="0" w:color="000000"/>
              <w:right w:val="single" w:sz="4" w:space="0" w:color="000000"/>
            </w:tcBorders>
            <w:hideMark/>
          </w:tcPr>
          <w:p w:rsidR="00D428F0" w:rsidRPr="00051B00" w:rsidRDefault="007B50EF" w:rsidP="00B53C24">
            <w:pPr>
              <w:pStyle w:val="M"/>
              <w:ind w:firstLine="0"/>
              <w:rPr>
                <w:rStyle w:val="a9"/>
                <w:b w:val="0"/>
                <w:sz w:val="18"/>
                <w:szCs w:val="18"/>
              </w:rPr>
            </w:pPr>
            <w:r w:rsidRPr="007B50EF">
              <w:rPr>
                <w:rStyle w:val="a9"/>
                <w:b w:val="0"/>
                <w:sz w:val="18"/>
                <w:szCs w:val="18"/>
              </w:rPr>
              <w:t>float</w:t>
            </w:r>
          </w:p>
        </w:tc>
        <w:tc>
          <w:tcPr>
            <w:tcW w:w="2112" w:type="dxa"/>
            <w:tcBorders>
              <w:top w:val="single" w:sz="4" w:space="0" w:color="000000"/>
              <w:left w:val="single" w:sz="4" w:space="0" w:color="000000"/>
              <w:bottom w:val="single" w:sz="4" w:space="0" w:color="000000"/>
              <w:right w:val="single" w:sz="4" w:space="0" w:color="000000"/>
            </w:tcBorders>
            <w:hideMark/>
          </w:tcPr>
          <w:p w:rsidR="00F67C8F" w:rsidRDefault="007B50EF" w:rsidP="007B51E8">
            <w:pPr>
              <w:pStyle w:val="M"/>
              <w:ind w:firstLine="0"/>
              <w:rPr>
                <w:rStyle w:val="a9"/>
                <w:b w:val="0"/>
                <w:sz w:val="18"/>
                <w:szCs w:val="18"/>
              </w:rPr>
            </w:pPr>
            <w:r>
              <w:rPr>
                <w:rStyle w:val="a9"/>
                <w:rFonts w:hint="eastAsia"/>
                <w:b w:val="0"/>
                <w:sz w:val="18"/>
                <w:szCs w:val="18"/>
              </w:rPr>
              <w:t>此小题</w:t>
            </w:r>
            <w:r w:rsidR="00B81F6D">
              <w:rPr>
                <w:rStyle w:val="a9"/>
                <w:rFonts w:hint="eastAsia"/>
                <w:b w:val="0"/>
                <w:sz w:val="18"/>
                <w:szCs w:val="18"/>
              </w:rPr>
              <w:t>分值</w:t>
            </w:r>
            <w:r>
              <w:rPr>
                <w:rStyle w:val="a9"/>
                <w:rFonts w:hint="eastAsia"/>
                <w:b w:val="0"/>
                <w:sz w:val="18"/>
                <w:szCs w:val="18"/>
              </w:rPr>
              <w:t>权重</w:t>
            </w:r>
            <w:r w:rsidR="00161A13">
              <w:rPr>
                <w:rStyle w:val="a9"/>
                <w:rFonts w:hint="eastAsia"/>
                <w:b w:val="0"/>
                <w:sz w:val="18"/>
                <w:szCs w:val="18"/>
              </w:rPr>
              <w:t>。</w:t>
            </w:r>
          </w:p>
          <w:p w:rsidR="00161A13" w:rsidRPr="00051B00" w:rsidRDefault="00161A13" w:rsidP="007B51E8">
            <w:pPr>
              <w:pStyle w:val="M"/>
              <w:ind w:firstLine="0"/>
              <w:rPr>
                <w:rStyle w:val="a9"/>
                <w:b w:val="0"/>
                <w:sz w:val="18"/>
                <w:szCs w:val="18"/>
              </w:rPr>
            </w:pPr>
            <w:r>
              <w:rPr>
                <w:rStyle w:val="a9"/>
                <w:rFonts w:hint="eastAsia"/>
                <w:b w:val="0"/>
                <w:sz w:val="18"/>
                <w:szCs w:val="18"/>
              </w:rPr>
              <w:t>默认为</w:t>
            </w:r>
            <w:r>
              <w:rPr>
                <w:rStyle w:val="a9"/>
                <w:rFonts w:hint="eastAsia"/>
                <w:b w:val="0"/>
                <w:sz w:val="18"/>
                <w:szCs w:val="18"/>
              </w:rPr>
              <w:t>1</w:t>
            </w:r>
            <w:r>
              <w:rPr>
                <w:rStyle w:val="a9"/>
                <w:rFonts w:hint="eastAsia"/>
                <w:b w:val="0"/>
                <w:sz w:val="18"/>
                <w:szCs w:val="18"/>
              </w:rPr>
              <w:t>。</w:t>
            </w:r>
          </w:p>
        </w:tc>
      </w:tr>
      <w:tr w:rsidR="001F2DD6" w:rsidRPr="00B349DD" w:rsidTr="00581508">
        <w:tc>
          <w:tcPr>
            <w:tcW w:w="2174" w:type="dxa"/>
            <w:tcBorders>
              <w:top w:val="single" w:sz="4" w:space="0" w:color="000000"/>
              <w:left w:val="single" w:sz="4" w:space="0" w:color="000000"/>
              <w:bottom w:val="single" w:sz="4" w:space="0" w:color="000000"/>
              <w:right w:val="single" w:sz="4" w:space="0" w:color="000000"/>
            </w:tcBorders>
          </w:tcPr>
          <w:p w:rsidR="001F2DD6" w:rsidRDefault="001F2DD6" w:rsidP="00B53C24">
            <w:pPr>
              <w:pStyle w:val="M"/>
              <w:ind w:firstLine="0"/>
              <w:rPr>
                <w:rStyle w:val="a9"/>
                <w:b w:val="0"/>
                <w:sz w:val="18"/>
                <w:szCs w:val="18"/>
              </w:rPr>
            </w:pPr>
            <w:r w:rsidRPr="001F2DD6">
              <w:rPr>
                <w:rStyle w:val="a9"/>
                <w:b w:val="0"/>
                <w:sz w:val="18"/>
                <w:szCs w:val="18"/>
              </w:rPr>
              <w:t>member</w:t>
            </w:r>
          </w:p>
        </w:tc>
        <w:tc>
          <w:tcPr>
            <w:tcW w:w="2103" w:type="dxa"/>
            <w:tcBorders>
              <w:top w:val="single" w:sz="4" w:space="0" w:color="000000"/>
              <w:left w:val="single" w:sz="4" w:space="0" w:color="000000"/>
              <w:bottom w:val="single" w:sz="4" w:space="0" w:color="000000"/>
              <w:right w:val="single" w:sz="4" w:space="0" w:color="000000"/>
            </w:tcBorders>
          </w:tcPr>
          <w:p w:rsidR="001F2DD6" w:rsidRDefault="001F2DD6" w:rsidP="00B53C24">
            <w:pPr>
              <w:pStyle w:val="M"/>
              <w:ind w:firstLine="0"/>
              <w:rPr>
                <w:rStyle w:val="a9"/>
                <w:b w:val="0"/>
                <w:sz w:val="18"/>
                <w:szCs w:val="18"/>
              </w:rPr>
            </w:pPr>
            <w:r>
              <w:rPr>
                <w:rStyle w:val="a9"/>
                <w:rFonts w:hint="eastAsia"/>
                <w:b w:val="0"/>
                <w:sz w:val="18"/>
                <w:szCs w:val="18"/>
              </w:rPr>
              <w:t>0..1</w:t>
            </w:r>
          </w:p>
        </w:tc>
        <w:tc>
          <w:tcPr>
            <w:tcW w:w="2133" w:type="dxa"/>
            <w:tcBorders>
              <w:top w:val="single" w:sz="4" w:space="0" w:color="000000"/>
              <w:left w:val="single" w:sz="4" w:space="0" w:color="000000"/>
              <w:bottom w:val="single" w:sz="4" w:space="0" w:color="000000"/>
              <w:right w:val="single" w:sz="4" w:space="0" w:color="000000"/>
            </w:tcBorders>
          </w:tcPr>
          <w:p w:rsidR="001F2DD6" w:rsidRPr="007B50EF" w:rsidRDefault="0010598A" w:rsidP="00B53C24">
            <w:pPr>
              <w:pStyle w:val="M"/>
              <w:ind w:firstLine="0"/>
              <w:rPr>
                <w:rStyle w:val="a9"/>
                <w:b w:val="0"/>
                <w:sz w:val="18"/>
                <w:szCs w:val="18"/>
              </w:rPr>
            </w:pPr>
            <w:r>
              <w:rPr>
                <w:rStyle w:val="a9"/>
                <w:rFonts w:hint="eastAsia"/>
                <w:b w:val="0"/>
                <w:sz w:val="18"/>
                <w:szCs w:val="18"/>
              </w:rPr>
              <w:t>integer</w:t>
            </w:r>
          </w:p>
        </w:tc>
        <w:tc>
          <w:tcPr>
            <w:tcW w:w="2112" w:type="dxa"/>
            <w:tcBorders>
              <w:top w:val="single" w:sz="4" w:space="0" w:color="000000"/>
              <w:left w:val="single" w:sz="4" w:space="0" w:color="000000"/>
              <w:bottom w:val="single" w:sz="4" w:space="0" w:color="000000"/>
              <w:right w:val="single" w:sz="4" w:space="0" w:color="000000"/>
            </w:tcBorders>
          </w:tcPr>
          <w:p w:rsidR="001F2DD6" w:rsidRPr="001F2DD6" w:rsidRDefault="001F2DD6" w:rsidP="001F2DD6">
            <w:pPr>
              <w:pStyle w:val="M"/>
              <w:ind w:firstLine="0"/>
              <w:rPr>
                <w:rStyle w:val="a9"/>
                <w:b w:val="0"/>
                <w:sz w:val="18"/>
                <w:szCs w:val="18"/>
              </w:rPr>
            </w:pPr>
            <w:r w:rsidRPr="001F2DD6">
              <w:rPr>
                <w:rStyle w:val="a9"/>
                <w:b w:val="0"/>
                <w:sz w:val="18"/>
                <w:szCs w:val="18"/>
              </w:rPr>
              <w:t>T</w:t>
            </w:r>
            <w:r w:rsidRPr="001F2DD6">
              <w:rPr>
                <w:rStyle w:val="a9"/>
                <w:rFonts w:hint="eastAsia"/>
                <w:b w:val="0"/>
                <w:sz w:val="18"/>
                <w:szCs w:val="18"/>
              </w:rPr>
              <w:t>ype=</w:t>
            </w:r>
            <w:r w:rsidRPr="001F2DD6">
              <w:rPr>
                <w:rStyle w:val="a9"/>
                <w:b w:val="0"/>
                <w:sz w:val="18"/>
                <w:szCs w:val="18"/>
              </w:rPr>
              <w:t>discussion</w:t>
            </w:r>
            <w:r w:rsidRPr="001F2DD6">
              <w:rPr>
                <w:rStyle w:val="a9"/>
                <w:rFonts w:hint="eastAsia"/>
                <w:b w:val="0"/>
                <w:sz w:val="18"/>
                <w:szCs w:val="18"/>
              </w:rPr>
              <w:t>时指定成员数</w:t>
            </w:r>
          </w:p>
        </w:tc>
      </w:tr>
      <w:tr w:rsidR="001F2DD6" w:rsidRPr="00B349DD" w:rsidTr="00581508">
        <w:tc>
          <w:tcPr>
            <w:tcW w:w="2174" w:type="dxa"/>
            <w:tcBorders>
              <w:top w:val="single" w:sz="4" w:space="0" w:color="000000"/>
              <w:left w:val="single" w:sz="4" w:space="0" w:color="000000"/>
              <w:bottom w:val="single" w:sz="4" w:space="0" w:color="000000"/>
              <w:right w:val="single" w:sz="4" w:space="0" w:color="000000"/>
            </w:tcBorders>
          </w:tcPr>
          <w:p w:rsidR="001F2DD6" w:rsidRPr="001F2DD6" w:rsidRDefault="001F2DD6" w:rsidP="00B53C24">
            <w:pPr>
              <w:pStyle w:val="M"/>
              <w:ind w:firstLine="0"/>
              <w:rPr>
                <w:rStyle w:val="a9"/>
                <w:b w:val="0"/>
                <w:sz w:val="18"/>
                <w:szCs w:val="18"/>
              </w:rPr>
            </w:pPr>
            <w:r w:rsidRPr="001F2DD6">
              <w:rPr>
                <w:rStyle w:val="a9"/>
                <w:b w:val="0"/>
                <w:sz w:val="18"/>
                <w:szCs w:val="18"/>
              </w:rPr>
              <w:t>piece</w:t>
            </w:r>
          </w:p>
        </w:tc>
        <w:tc>
          <w:tcPr>
            <w:tcW w:w="2103" w:type="dxa"/>
            <w:tcBorders>
              <w:top w:val="single" w:sz="4" w:space="0" w:color="000000"/>
              <w:left w:val="single" w:sz="4" w:space="0" w:color="000000"/>
              <w:bottom w:val="single" w:sz="4" w:space="0" w:color="000000"/>
              <w:right w:val="single" w:sz="4" w:space="0" w:color="000000"/>
            </w:tcBorders>
          </w:tcPr>
          <w:p w:rsidR="001F2DD6" w:rsidRDefault="001F2DD6" w:rsidP="00B53C24">
            <w:pPr>
              <w:pStyle w:val="M"/>
              <w:ind w:firstLine="0"/>
              <w:rPr>
                <w:rStyle w:val="a9"/>
                <w:b w:val="0"/>
                <w:sz w:val="18"/>
                <w:szCs w:val="18"/>
              </w:rPr>
            </w:pPr>
            <w:r>
              <w:rPr>
                <w:rStyle w:val="a9"/>
                <w:rFonts w:hint="eastAsia"/>
                <w:b w:val="0"/>
                <w:sz w:val="18"/>
                <w:szCs w:val="18"/>
              </w:rPr>
              <w:t>0..1</w:t>
            </w:r>
          </w:p>
        </w:tc>
        <w:tc>
          <w:tcPr>
            <w:tcW w:w="2133" w:type="dxa"/>
            <w:tcBorders>
              <w:top w:val="single" w:sz="4" w:space="0" w:color="000000"/>
              <w:left w:val="single" w:sz="4" w:space="0" w:color="000000"/>
              <w:bottom w:val="single" w:sz="4" w:space="0" w:color="000000"/>
              <w:right w:val="single" w:sz="4" w:space="0" w:color="000000"/>
            </w:tcBorders>
          </w:tcPr>
          <w:p w:rsidR="001F2DD6" w:rsidRDefault="0010598A" w:rsidP="00B53C24">
            <w:pPr>
              <w:pStyle w:val="M"/>
              <w:ind w:firstLine="0"/>
              <w:rPr>
                <w:rStyle w:val="a9"/>
                <w:b w:val="0"/>
                <w:sz w:val="18"/>
                <w:szCs w:val="18"/>
              </w:rPr>
            </w:pPr>
            <w:r>
              <w:rPr>
                <w:rStyle w:val="a9"/>
                <w:rFonts w:hint="eastAsia"/>
                <w:b w:val="0"/>
                <w:sz w:val="18"/>
                <w:szCs w:val="18"/>
              </w:rPr>
              <w:t>integer</w:t>
            </w:r>
          </w:p>
        </w:tc>
        <w:tc>
          <w:tcPr>
            <w:tcW w:w="2112" w:type="dxa"/>
            <w:tcBorders>
              <w:top w:val="single" w:sz="4" w:space="0" w:color="000000"/>
              <w:left w:val="single" w:sz="4" w:space="0" w:color="000000"/>
              <w:bottom w:val="single" w:sz="4" w:space="0" w:color="000000"/>
              <w:right w:val="single" w:sz="4" w:space="0" w:color="000000"/>
            </w:tcBorders>
          </w:tcPr>
          <w:p w:rsidR="001F2DD6" w:rsidRDefault="001F2DD6" w:rsidP="001F2DD6">
            <w:pPr>
              <w:pStyle w:val="M"/>
              <w:ind w:firstLine="0"/>
              <w:rPr>
                <w:rStyle w:val="a9"/>
                <w:b w:val="0"/>
              </w:rPr>
            </w:pPr>
            <w:r w:rsidRPr="001F2DD6">
              <w:rPr>
                <w:rStyle w:val="a9"/>
                <w:b w:val="0"/>
                <w:sz w:val="18"/>
                <w:szCs w:val="18"/>
              </w:rPr>
              <w:t>T</w:t>
            </w:r>
            <w:r w:rsidRPr="001F2DD6">
              <w:rPr>
                <w:rStyle w:val="a9"/>
                <w:rFonts w:hint="eastAsia"/>
                <w:b w:val="0"/>
                <w:sz w:val="18"/>
                <w:szCs w:val="18"/>
              </w:rPr>
              <w:t>ype=</w:t>
            </w:r>
            <w:r w:rsidRPr="001F2DD6">
              <w:rPr>
                <w:rStyle w:val="a9"/>
                <w:b w:val="0"/>
                <w:sz w:val="18"/>
                <w:szCs w:val="18"/>
              </w:rPr>
              <w:t>discussion</w:t>
            </w:r>
            <w:r w:rsidRPr="001F2DD6">
              <w:rPr>
                <w:rStyle w:val="a9"/>
                <w:rFonts w:hint="eastAsia"/>
                <w:b w:val="0"/>
                <w:sz w:val="18"/>
                <w:szCs w:val="18"/>
              </w:rPr>
              <w:t>时指定</w:t>
            </w:r>
            <w:r>
              <w:rPr>
                <w:rStyle w:val="a9"/>
                <w:rFonts w:hint="eastAsia"/>
                <w:b w:val="0"/>
                <w:sz w:val="18"/>
                <w:szCs w:val="18"/>
              </w:rPr>
              <w:t>发言时间片，单位秒</w:t>
            </w:r>
          </w:p>
        </w:tc>
      </w:tr>
      <w:tr w:rsidR="002621AF" w:rsidRPr="00B349DD" w:rsidTr="00581508">
        <w:tc>
          <w:tcPr>
            <w:tcW w:w="2174" w:type="dxa"/>
            <w:tcBorders>
              <w:top w:val="single" w:sz="4" w:space="0" w:color="000000"/>
              <w:left w:val="single" w:sz="4" w:space="0" w:color="000000"/>
              <w:bottom w:val="single" w:sz="4" w:space="0" w:color="000000"/>
              <w:right w:val="single" w:sz="4" w:space="0" w:color="000000"/>
            </w:tcBorders>
          </w:tcPr>
          <w:p w:rsidR="002621AF" w:rsidRPr="001F2DD6" w:rsidRDefault="00BB65C3" w:rsidP="00B53C24">
            <w:pPr>
              <w:pStyle w:val="M"/>
              <w:ind w:firstLine="0"/>
              <w:rPr>
                <w:rStyle w:val="a9"/>
                <w:b w:val="0"/>
                <w:sz w:val="18"/>
                <w:szCs w:val="18"/>
              </w:rPr>
            </w:pPr>
            <w:ins w:id="51" w:author="alex-desktop" w:date="2010-02-25T03:59:00Z">
              <w:r w:rsidRPr="00BB65C3">
                <w:rPr>
                  <w:rStyle w:val="a9"/>
                  <w:b w:val="0"/>
                  <w:sz w:val="18"/>
                  <w:szCs w:val="18"/>
                </w:rPr>
                <w:t>length</w:t>
              </w:r>
            </w:ins>
          </w:p>
        </w:tc>
        <w:tc>
          <w:tcPr>
            <w:tcW w:w="2103" w:type="dxa"/>
            <w:tcBorders>
              <w:top w:val="single" w:sz="4" w:space="0" w:color="000000"/>
              <w:left w:val="single" w:sz="4" w:space="0" w:color="000000"/>
              <w:bottom w:val="single" w:sz="4" w:space="0" w:color="000000"/>
              <w:right w:val="single" w:sz="4" w:space="0" w:color="000000"/>
            </w:tcBorders>
          </w:tcPr>
          <w:p w:rsidR="002621AF" w:rsidRDefault="00BB65C3" w:rsidP="00B53C24">
            <w:pPr>
              <w:pStyle w:val="M"/>
              <w:ind w:firstLine="0"/>
              <w:rPr>
                <w:rStyle w:val="a9"/>
                <w:b w:val="0"/>
                <w:sz w:val="18"/>
                <w:szCs w:val="18"/>
              </w:rPr>
            </w:pPr>
            <w:ins w:id="52" w:author="alex-desktop" w:date="2010-02-25T03:59:00Z">
              <w:r w:rsidRPr="00BB65C3">
                <w:rPr>
                  <w:rStyle w:val="a9"/>
                  <w:b w:val="0"/>
                  <w:sz w:val="18"/>
                  <w:szCs w:val="18"/>
                </w:rPr>
                <w:t>0..1</w:t>
              </w:r>
            </w:ins>
          </w:p>
        </w:tc>
        <w:tc>
          <w:tcPr>
            <w:tcW w:w="2133" w:type="dxa"/>
            <w:tcBorders>
              <w:top w:val="single" w:sz="4" w:space="0" w:color="000000"/>
              <w:left w:val="single" w:sz="4" w:space="0" w:color="000000"/>
              <w:bottom w:val="single" w:sz="4" w:space="0" w:color="000000"/>
              <w:right w:val="single" w:sz="4" w:space="0" w:color="000000"/>
            </w:tcBorders>
          </w:tcPr>
          <w:p w:rsidR="002621AF" w:rsidRDefault="00BB65C3" w:rsidP="00B53C24">
            <w:pPr>
              <w:pStyle w:val="M"/>
              <w:ind w:firstLine="0"/>
              <w:rPr>
                <w:rStyle w:val="a9"/>
                <w:b w:val="0"/>
                <w:sz w:val="18"/>
                <w:szCs w:val="18"/>
              </w:rPr>
            </w:pPr>
            <w:ins w:id="53" w:author="alex-desktop" w:date="2010-02-25T03:59:00Z">
              <w:r>
                <w:rPr>
                  <w:rStyle w:val="a9"/>
                  <w:rFonts w:hint="eastAsia"/>
                  <w:b w:val="0"/>
                  <w:sz w:val="18"/>
                  <w:szCs w:val="18"/>
                </w:rPr>
                <w:t>integer</w:t>
              </w:r>
            </w:ins>
          </w:p>
        </w:tc>
        <w:tc>
          <w:tcPr>
            <w:tcW w:w="2112" w:type="dxa"/>
            <w:tcBorders>
              <w:top w:val="single" w:sz="4" w:space="0" w:color="000000"/>
              <w:left w:val="single" w:sz="4" w:space="0" w:color="000000"/>
              <w:bottom w:val="single" w:sz="4" w:space="0" w:color="000000"/>
              <w:right w:val="single" w:sz="4" w:space="0" w:color="000000"/>
            </w:tcBorders>
          </w:tcPr>
          <w:p w:rsidR="00BB65C3" w:rsidRPr="00BB65C3" w:rsidRDefault="00BB65C3" w:rsidP="00BB65C3">
            <w:pPr>
              <w:pStyle w:val="M"/>
              <w:ind w:firstLine="0"/>
              <w:rPr>
                <w:ins w:id="54" w:author="alex-desktop" w:date="2010-02-25T04:00:00Z"/>
                <w:rStyle w:val="a9"/>
                <w:b w:val="0"/>
                <w:sz w:val="18"/>
                <w:szCs w:val="18"/>
              </w:rPr>
            </w:pPr>
            <w:ins w:id="55" w:author="alex-desktop" w:date="2010-02-25T04:00:00Z">
              <w:r w:rsidRPr="00BB65C3">
                <w:rPr>
                  <w:rStyle w:val="a9"/>
                  <w:rFonts w:hint="eastAsia"/>
                  <w:b w:val="0"/>
                  <w:sz w:val="18"/>
                  <w:szCs w:val="18"/>
                </w:rPr>
                <w:t>Type=text</w:t>
              </w:r>
              <w:r w:rsidRPr="00BB65C3">
                <w:rPr>
                  <w:rStyle w:val="a9"/>
                  <w:rFonts w:hint="eastAsia"/>
                  <w:b w:val="0"/>
                  <w:sz w:val="18"/>
                  <w:szCs w:val="18"/>
                </w:rPr>
                <w:t>时指定期望的字符数。</w:t>
              </w:r>
            </w:ins>
          </w:p>
          <w:p w:rsidR="002621AF" w:rsidRPr="001F2DD6" w:rsidRDefault="00BB65C3" w:rsidP="00BB65C3">
            <w:pPr>
              <w:pStyle w:val="M"/>
              <w:ind w:firstLine="0"/>
              <w:rPr>
                <w:rStyle w:val="a9"/>
                <w:b w:val="0"/>
                <w:sz w:val="18"/>
                <w:szCs w:val="18"/>
              </w:rPr>
            </w:pPr>
            <w:ins w:id="56" w:author="alex-desktop" w:date="2010-02-25T04:00:00Z">
              <w:r w:rsidRPr="00BB65C3">
                <w:rPr>
                  <w:rStyle w:val="a9"/>
                  <w:rFonts w:hint="eastAsia"/>
                  <w:b w:val="0"/>
                  <w:sz w:val="18"/>
                  <w:szCs w:val="18"/>
                </w:rPr>
                <w:t>Type= passage</w:t>
              </w:r>
              <w:r w:rsidRPr="00BB65C3">
                <w:rPr>
                  <w:rStyle w:val="a9"/>
                  <w:rFonts w:hint="eastAsia"/>
                  <w:b w:val="0"/>
                  <w:sz w:val="18"/>
                  <w:szCs w:val="18"/>
                </w:rPr>
                <w:t>时指定期望的单词数。</w:t>
              </w:r>
            </w:ins>
          </w:p>
        </w:tc>
      </w:tr>
      <w:tr w:rsidR="00AC0F68" w:rsidRPr="00B349DD" w:rsidTr="00581508">
        <w:trPr>
          <w:ins w:id="57" w:author="alex" w:date="2010-07-07T10:45:00Z"/>
        </w:trPr>
        <w:tc>
          <w:tcPr>
            <w:tcW w:w="2174" w:type="dxa"/>
            <w:tcBorders>
              <w:top w:val="single" w:sz="4" w:space="0" w:color="000000"/>
              <w:left w:val="single" w:sz="4" w:space="0" w:color="000000"/>
              <w:bottom w:val="single" w:sz="4" w:space="0" w:color="000000"/>
              <w:right w:val="single" w:sz="4" w:space="0" w:color="000000"/>
            </w:tcBorders>
          </w:tcPr>
          <w:p w:rsidR="00AC0F68" w:rsidRPr="00BB65C3" w:rsidRDefault="00AC0F68" w:rsidP="00B53C24">
            <w:pPr>
              <w:pStyle w:val="M"/>
              <w:ind w:firstLine="0"/>
              <w:rPr>
                <w:ins w:id="58" w:author="alex" w:date="2010-07-07T10:45:00Z"/>
                <w:rStyle w:val="a9"/>
                <w:b w:val="0"/>
                <w:sz w:val="18"/>
                <w:szCs w:val="18"/>
              </w:rPr>
            </w:pPr>
            <w:ins w:id="59" w:author="alex" w:date="2010-07-07T10:45:00Z">
              <w:r w:rsidRPr="00AC0F68">
                <w:rPr>
                  <w:rStyle w:val="a9"/>
                  <w:b w:val="0"/>
                  <w:sz w:val="18"/>
                  <w:szCs w:val="18"/>
                </w:rPr>
                <w:t>strict</w:t>
              </w:r>
            </w:ins>
          </w:p>
        </w:tc>
        <w:tc>
          <w:tcPr>
            <w:tcW w:w="2103" w:type="dxa"/>
            <w:tcBorders>
              <w:top w:val="single" w:sz="4" w:space="0" w:color="000000"/>
              <w:left w:val="single" w:sz="4" w:space="0" w:color="000000"/>
              <w:bottom w:val="single" w:sz="4" w:space="0" w:color="000000"/>
              <w:right w:val="single" w:sz="4" w:space="0" w:color="000000"/>
            </w:tcBorders>
          </w:tcPr>
          <w:p w:rsidR="00AC0F68" w:rsidRPr="00BB65C3" w:rsidRDefault="00AC0F68" w:rsidP="00B53C24">
            <w:pPr>
              <w:pStyle w:val="M"/>
              <w:ind w:firstLine="0"/>
              <w:rPr>
                <w:ins w:id="60" w:author="alex" w:date="2010-07-07T10:45:00Z"/>
                <w:rStyle w:val="a9"/>
                <w:b w:val="0"/>
                <w:sz w:val="18"/>
                <w:szCs w:val="18"/>
              </w:rPr>
            </w:pPr>
            <w:ins w:id="61" w:author="alex" w:date="2010-07-07T10:45:00Z">
              <w:r>
                <w:rPr>
                  <w:rStyle w:val="a9"/>
                  <w:rFonts w:hint="eastAsia"/>
                  <w:b w:val="0"/>
                  <w:sz w:val="18"/>
                  <w:szCs w:val="18"/>
                </w:rPr>
                <w:t>0..1</w:t>
              </w:r>
            </w:ins>
          </w:p>
        </w:tc>
        <w:tc>
          <w:tcPr>
            <w:tcW w:w="2133" w:type="dxa"/>
            <w:tcBorders>
              <w:top w:val="single" w:sz="4" w:space="0" w:color="000000"/>
              <w:left w:val="single" w:sz="4" w:space="0" w:color="000000"/>
              <w:bottom w:val="single" w:sz="4" w:space="0" w:color="000000"/>
              <w:right w:val="single" w:sz="4" w:space="0" w:color="000000"/>
            </w:tcBorders>
          </w:tcPr>
          <w:p w:rsidR="00AC0F68" w:rsidRDefault="00AC0F68" w:rsidP="00B53C24">
            <w:pPr>
              <w:pStyle w:val="M"/>
              <w:ind w:firstLine="0"/>
              <w:rPr>
                <w:ins w:id="62" w:author="alex" w:date="2010-07-07T10:45:00Z"/>
                <w:rStyle w:val="a9"/>
                <w:b w:val="0"/>
                <w:sz w:val="18"/>
                <w:szCs w:val="18"/>
              </w:rPr>
            </w:pPr>
            <w:ins w:id="63" w:author="alex" w:date="2010-07-07T10:45:00Z">
              <w:r>
                <w:rPr>
                  <w:rStyle w:val="a9"/>
                  <w:rFonts w:hint="eastAsia"/>
                  <w:b w:val="0"/>
                  <w:sz w:val="18"/>
                  <w:szCs w:val="18"/>
                </w:rPr>
                <w:t>boolean</w:t>
              </w:r>
            </w:ins>
          </w:p>
        </w:tc>
        <w:tc>
          <w:tcPr>
            <w:tcW w:w="2112" w:type="dxa"/>
            <w:tcBorders>
              <w:top w:val="single" w:sz="4" w:space="0" w:color="000000"/>
              <w:left w:val="single" w:sz="4" w:space="0" w:color="000000"/>
              <w:bottom w:val="single" w:sz="4" w:space="0" w:color="000000"/>
              <w:right w:val="single" w:sz="4" w:space="0" w:color="000000"/>
            </w:tcBorders>
          </w:tcPr>
          <w:p w:rsidR="00AC0F68" w:rsidRDefault="00AC0F68" w:rsidP="00BB65C3">
            <w:pPr>
              <w:pStyle w:val="M"/>
              <w:ind w:firstLine="0"/>
              <w:rPr>
                <w:ins w:id="64" w:author="alex" w:date="2010-07-07T10:46:00Z"/>
                <w:rStyle w:val="a9"/>
                <w:b w:val="0"/>
                <w:sz w:val="18"/>
                <w:szCs w:val="18"/>
              </w:rPr>
            </w:pPr>
            <w:ins w:id="65" w:author="alex" w:date="2010-07-07T10:46:00Z">
              <w:r>
                <w:rPr>
                  <w:rStyle w:val="a9"/>
                  <w:rFonts w:hint="eastAsia"/>
                  <w:b w:val="0"/>
                  <w:sz w:val="18"/>
                  <w:szCs w:val="18"/>
                </w:rPr>
                <w:t>指定本小题是否完全匹配才得分</w:t>
              </w:r>
            </w:ins>
            <w:ins w:id="66" w:author="alex" w:date="2010-07-07T10:47:00Z">
              <w:r>
                <w:rPr>
                  <w:rStyle w:val="a9"/>
                  <w:rFonts w:hint="eastAsia"/>
                  <w:b w:val="0"/>
                  <w:sz w:val="18"/>
                  <w:szCs w:val="18"/>
                </w:rPr>
                <w:t>，</w:t>
              </w:r>
              <w:r>
                <w:rPr>
                  <w:rStyle w:val="a9"/>
                  <w:rFonts w:hint="eastAsia"/>
                  <w:b w:val="0"/>
                  <w:sz w:val="18"/>
                  <w:szCs w:val="18"/>
                </w:rPr>
                <w:t>strict</w:t>
              </w:r>
            </w:ins>
            <w:ins w:id="67" w:author="alex" w:date="2010-07-07T10:48:00Z">
              <w:r>
                <w:rPr>
                  <w:rStyle w:val="a9"/>
                  <w:rFonts w:hint="eastAsia"/>
                  <w:b w:val="0"/>
                  <w:sz w:val="18"/>
                  <w:szCs w:val="18"/>
                </w:rPr>
                <w:t>=true</w:t>
              </w:r>
              <w:r>
                <w:rPr>
                  <w:rStyle w:val="a9"/>
                  <w:rFonts w:hint="eastAsia"/>
                  <w:b w:val="0"/>
                  <w:sz w:val="18"/>
                  <w:szCs w:val="18"/>
                </w:rPr>
                <w:t>时可自动计算分数</w:t>
              </w:r>
            </w:ins>
            <w:ins w:id="68" w:author="alex" w:date="2010-07-07T10:46:00Z">
              <w:r>
                <w:rPr>
                  <w:rStyle w:val="a9"/>
                  <w:rFonts w:hint="eastAsia"/>
                  <w:b w:val="0"/>
                  <w:sz w:val="18"/>
                  <w:szCs w:val="18"/>
                </w:rPr>
                <w:t>。</w:t>
              </w:r>
            </w:ins>
          </w:p>
          <w:p w:rsidR="00AC0F68" w:rsidRDefault="00AC0F68" w:rsidP="00BB65C3">
            <w:pPr>
              <w:pStyle w:val="M"/>
              <w:ind w:firstLine="0"/>
              <w:rPr>
                <w:ins w:id="69" w:author="alex" w:date="2010-07-07T10:48:00Z"/>
                <w:rStyle w:val="a9"/>
                <w:b w:val="0"/>
                <w:sz w:val="18"/>
                <w:szCs w:val="18"/>
              </w:rPr>
            </w:pPr>
            <w:ins w:id="70" w:author="alex" w:date="2010-07-07T10:46:00Z">
              <w:r>
                <w:rPr>
                  <w:rStyle w:val="a9"/>
                  <w:rFonts w:hint="eastAsia"/>
                  <w:b w:val="0"/>
                  <w:sz w:val="18"/>
                  <w:szCs w:val="18"/>
                </w:rPr>
                <w:t>当</w:t>
              </w:r>
              <w:r>
                <w:rPr>
                  <w:rStyle w:val="a9"/>
                  <w:rFonts w:hint="eastAsia"/>
                  <w:b w:val="0"/>
                  <w:sz w:val="18"/>
                  <w:szCs w:val="18"/>
                </w:rPr>
                <w:t>Type=</w:t>
              </w:r>
            </w:ins>
            <w:ins w:id="71" w:author="alex" w:date="2010-07-07T10:47:00Z">
              <w:r>
                <w:rPr>
                  <w:rStyle w:val="a9"/>
                  <w:rFonts w:hint="eastAsia"/>
                  <w:b w:val="0"/>
                  <w:sz w:val="18"/>
                  <w:szCs w:val="18"/>
                </w:rPr>
                <w:t>choice</w:t>
              </w:r>
              <w:r>
                <w:rPr>
                  <w:rStyle w:val="a9"/>
                  <w:rFonts w:hint="eastAsia"/>
                  <w:b w:val="0"/>
                  <w:sz w:val="18"/>
                  <w:szCs w:val="18"/>
                </w:rPr>
                <w:t>时，</w:t>
              </w:r>
              <w:r w:rsidRPr="00AC0F68">
                <w:rPr>
                  <w:rStyle w:val="a9"/>
                  <w:b w:val="0"/>
                  <w:sz w:val="18"/>
                  <w:szCs w:val="18"/>
                </w:rPr>
                <w:t>strict</w:t>
              </w:r>
              <w:r>
                <w:rPr>
                  <w:rStyle w:val="a9"/>
                  <w:rFonts w:hint="eastAsia"/>
                  <w:b w:val="0"/>
                  <w:sz w:val="18"/>
                  <w:szCs w:val="18"/>
                </w:rPr>
                <w:t>默认值为</w:t>
              </w:r>
              <w:r>
                <w:rPr>
                  <w:rStyle w:val="a9"/>
                  <w:rFonts w:hint="eastAsia"/>
                  <w:b w:val="0"/>
                  <w:sz w:val="18"/>
                  <w:szCs w:val="18"/>
                </w:rPr>
                <w:t>true</w:t>
              </w:r>
            </w:ins>
            <w:ins w:id="72" w:author="alex" w:date="2010-07-07T10:48:00Z">
              <w:r>
                <w:rPr>
                  <w:rStyle w:val="a9"/>
                  <w:rFonts w:hint="eastAsia"/>
                  <w:b w:val="0"/>
                  <w:sz w:val="18"/>
                  <w:szCs w:val="18"/>
                </w:rPr>
                <w:t>，即可自动计算分数</w:t>
              </w:r>
            </w:ins>
            <w:ins w:id="73" w:author="alex" w:date="2010-07-07T10:47:00Z">
              <w:r>
                <w:rPr>
                  <w:rStyle w:val="a9"/>
                  <w:rFonts w:hint="eastAsia"/>
                  <w:b w:val="0"/>
                  <w:sz w:val="18"/>
                  <w:szCs w:val="18"/>
                </w:rPr>
                <w:t>。</w:t>
              </w:r>
            </w:ins>
          </w:p>
          <w:p w:rsidR="00AC0F68" w:rsidRPr="00AC0F68" w:rsidRDefault="00AC0F68" w:rsidP="00BB65C3">
            <w:pPr>
              <w:pStyle w:val="M"/>
              <w:ind w:firstLine="0"/>
              <w:rPr>
                <w:ins w:id="74" w:author="alex" w:date="2010-07-07T10:45:00Z"/>
                <w:rStyle w:val="a9"/>
                <w:b w:val="0"/>
                <w:sz w:val="18"/>
                <w:szCs w:val="18"/>
              </w:rPr>
            </w:pPr>
            <w:ins w:id="75" w:author="alex" w:date="2010-07-07T10:49:00Z">
              <w:r>
                <w:rPr>
                  <w:rStyle w:val="a9"/>
                  <w:rFonts w:hint="eastAsia"/>
                  <w:b w:val="0"/>
                  <w:sz w:val="18"/>
                  <w:szCs w:val="18"/>
                </w:rPr>
                <w:t>当</w:t>
              </w:r>
              <w:r>
                <w:rPr>
                  <w:rStyle w:val="a9"/>
                  <w:rFonts w:hint="eastAsia"/>
                  <w:b w:val="0"/>
                  <w:sz w:val="18"/>
                  <w:szCs w:val="18"/>
                </w:rPr>
                <w:t>Type</w:t>
              </w:r>
              <w:r>
                <w:rPr>
                  <w:rStyle w:val="a9"/>
                  <w:rFonts w:hint="eastAsia"/>
                  <w:b w:val="0"/>
                  <w:sz w:val="18"/>
                  <w:szCs w:val="18"/>
                </w:rPr>
                <w:t>不为</w:t>
              </w:r>
              <w:r>
                <w:rPr>
                  <w:rStyle w:val="a9"/>
                  <w:rFonts w:hint="eastAsia"/>
                  <w:b w:val="0"/>
                  <w:sz w:val="18"/>
                  <w:szCs w:val="18"/>
                </w:rPr>
                <w:t>choice</w:t>
              </w:r>
              <w:r>
                <w:rPr>
                  <w:rStyle w:val="a9"/>
                  <w:rFonts w:hint="eastAsia"/>
                  <w:b w:val="0"/>
                  <w:sz w:val="18"/>
                  <w:szCs w:val="18"/>
                </w:rPr>
                <w:t>时，</w:t>
              </w:r>
              <w:r>
                <w:rPr>
                  <w:rStyle w:val="a9"/>
                  <w:rFonts w:hint="eastAsia"/>
                  <w:b w:val="0"/>
                  <w:sz w:val="18"/>
                  <w:szCs w:val="18"/>
                </w:rPr>
                <w:t>strict</w:t>
              </w:r>
              <w:r>
                <w:rPr>
                  <w:rStyle w:val="a9"/>
                  <w:rFonts w:hint="eastAsia"/>
                  <w:b w:val="0"/>
                  <w:sz w:val="18"/>
                  <w:szCs w:val="18"/>
                </w:rPr>
                <w:t>默认值为</w:t>
              </w:r>
              <w:r>
                <w:rPr>
                  <w:rStyle w:val="a9"/>
                  <w:rFonts w:hint="eastAsia"/>
                  <w:b w:val="0"/>
                  <w:sz w:val="18"/>
                  <w:szCs w:val="18"/>
                </w:rPr>
                <w:t>false</w:t>
              </w:r>
              <w:r>
                <w:rPr>
                  <w:rStyle w:val="a9"/>
                  <w:rFonts w:hint="eastAsia"/>
                  <w:b w:val="0"/>
                  <w:sz w:val="18"/>
                  <w:szCs w:val="18"/>
                </w:rPr>
                <w:t>，需人工评分。</w:t>
              </w:r>
            </w:ins>
          </w:p>
        </w:tc>
      </w:tr>
      <w:tr w:rsidR="00F8516D" w:rsidRPr="004234C2" w:rsidTr="00900828">
        <w:trPr>
          <w:ins w:id="76" w:author="Eric" w:date="2011-07-12T14:39:00Z"/>
        </w:trPr>
        <w:tc>
          <w:tcPr>
            <w:tcW w:w="2174" w:type="dxa"/>
            <w:tcBorders>
              <w:top w:val="single" w:sz="4" w:space="0" w:color="000000"/>
              <w:left w:val="single" w:sz="4" w:space="0" w:color="000000"/>
              <w:bottom w:val="single" w:sz="4" w:space="0" w:color="000000"/>
              <w:right w:val="single" w:sz="4" w:space="0" w:color="000000"/>
            </w:tcBorders>
            <w:hideMark/>
          </w:tcPr>
          <w:p w:rsidR="00F8516D" w:rsidRPr="004234C2" w:rsidRDefault="00F8516D" w:rsidP="00900828">
            <w:pPr>
              <w:pStyle w:val="M"/>
              <w:ind w:firstLine="0"/>
              <w:rPr>
                <w:ins w:id="77" w:author="Eric" w:date="2011-07-12T14:39:00Z"/>
                <w:rStyle w:val="a9"/>
                <w:b w:val="0"/>
                <w:sz w:val="18"/>
                <w:szCs w:val="18"/>
              </w:rPr>
            </w:pPr>
            <w:ins w:id="78" w:author="Eric" w:date="2011-07-12T14:39:00Z">
              <w:r w:rsidRPr="00A928F9">
                <w:rPr>
                  <w:rStyle w:val="a9"/>
                  <w:b w:val="0"/>
                  <w:sz w:val="18"/>
                  <w:szCs w:val="18"/>
                </w:rPr>
                <w:t>shuffle</w:t>
              </w:r>
            </w:ins>
          </w:p>
        </w:tc>
        <w:tc>
          <w:tcPr>
            <w:tcW w:w="2103" w:type="dxa"/>
            <w:tcBorders>
              <w:top w:val="single" w:sz="4" w:space="0" w:color="000000"/>
              <w:left w:val="single" w:sz="4" w:space="0" w:color="000000"/>
              <w:bottom w:val="single" w:sz="4" w:space="0" w:color="000000"/>
              <w:right w:val="single" w:sz="4" w:space="0" w:color="000000"/>
            </w:tcBorders>
            <w:hideMark/>
          </w:tcPr>
          <w:p w:rsidR="00F8516D" w:rsidRPr="004234C2" w:rsidRDefault="00F8516D" w:rsidP="00900828">
            <w:pPr>
              <w:pStyle w:val="M"/>
              <w:ind w:firstLine="0"/>
              <w:rPr>
                <w:ins w:id="79" w:author="Eric" w:date="2011-07-12T14:39:00Z"/>
                <w:rStyle w:val="a9"/>
                <w:b w:val="0"/>
                <w:sz w:val="18"/>
                <w:szCs w:val="18"/>
              </w:rPr>
            </w:pPr>
            <w:ins w:id="80" w:author="Eric" w:date="2011-07-12T14:39:00Z">
              <w:r>
                <w:rPr>
                  <w:rStyle w:val="a9"/>
                  <w:rFonts w:hint="eastAsia"/>
                  <w:b w:val="0"/>
                  <w:sz w:val="18"/>
                  <w:szCs w:val="18"/>
                </w:rPr>
                <w:t>0..</w:t>
              </w:r>
              <w:r w:rsidRPr="004234C2">
                <w:rPr>
                  <w:rStyle w:val="a9"/>
                  <w:rFonts w:hint="eastAsia"/>
                  <w:b w:val="0"/>
                  <w:sz w:val="18"/>
                  <w:szCs w:val="18"/>
                </w:rPr>
                <w:t>1</w:t>
              </w:r>
            </w:ins>
          </w:p>
        </w:tc>
        <w:tc>
          <w:tcPr>
            <w:tcW w:w="2133" w:type="dxa"/>
            <w:tcBorders>
              <w:top w:val="single" w:sz="4" w:space="0" w:color="000000"/>
              <w:left w:val="single" w:sz="4" w:space="0" w:color="000000"/>
              <w:bottom w:val="single" w:sz="4" w:space="0" w:color="000000"/>
              <w:right w:val="single" w:sz="4" w:space="0" w:color="000000"/>
            </w:tcBorders>
            <w:hideMark/>
          </w:tcPr>
          <w:p w:rsidR="00F8516D" w:rsidRPr="004234C2" w:rsidRDefault="00F8516D" w:rsidP="00900828">
            <w:pPr>
              <w:pStyle w:val="M"/>
              <w:ind w:firstLine="0"/>
              <w:rPr>
                <w:ins w:id="81" w:author="Eric" w:date="2011-07-12T14:39:00Z"/>
                <w:rStyle w:val="a9"/>
                <w:b w:val="0"/>
                <w:sz w:val="18"/>
                <w:szCs w:val="18"/>
              </w:rPr>
            </w:pPr>
            <w:ins w:id="82" w:author="Eric" w:date="2011-07-12T14:39:00Z">
              <w:r>
                <w:rPr>
                  <w:rStyle w:val="a9"/>
                  <w:rFonts w:hint="eastAsia"/>
                  <w:b w:val="0"/>
                  <w:sz w:val="18"/>
                  <w:szCs w:val="18"/>
                </w:rPr>
                <w:t>boolean</w:t>
              </w:r>
            </w:ins>
          </w:p>
        </w:tc>
        <w:tc>
          <w:tcPr>
            <w:tcW w:w="2112" w:type="dxa"/>
            <w:tcBorders>
              <w:top w:val="single" w:sz="4" w:space="0" w:color="000000"/>
              <w:left w:val="single" w:sz="4" w:space="0" w:color="000000"/>
              <w:bottom w:val="single" w:sz="4" w:space="0" w:color="000000"/>
              <w:right w:val="single" w:sz="4" w:space="0" w:color="000000"/>
            </w:tcBorders>
            <w:hideMark/>
          </w:tcPr>
          <w:p w:rsidR="00F8516D" w:rsidRDefault="00F8516D" w:rsidP="00900828">
            <w:pPr>
              <w:pStyle w:val="M"/>
              <w:ind w:firstLine="0"/>
              <w:rPr>
                <w:ins w:id="83" w:author="Eric" w:date="2011-07-12T14:39:00Z"/>
                <w:rStyle w:val="a9"/>
                <w:b w:val="0"/>
                <w:sz w:val="18"/>
                <w:szCs w:val="18"/>
              </w:rPr>
            </w:pPr>
            <w:ins w:id="84" w:author="Eric" w:date="2011-07-12T14:39:00Z">
              <w:r>
                <w:rPr>
                  <w:rStyle w:val="a9"/>
                  <w:rFonts w:hint="eastAsia"/>
                  <w:b w:val="0"/>
                  <w:sz w:val="18"/>
                  <w:szCs w:val="18"/>
                </w:rPr>
                <w:t>小题选项是否混排。</w:t>
              </w:r>
            </w:ins>
          </w:p>
          <w:p w:rsidR="00F8516D" w:rsidRPr="004234C2" w:rsidRDefault="00F8516D" w:rsidP="00900828">
            <w:pPr>
              <w:pStyle w:val="M"/>
              <w:ind w:firstLine="0"/>
              <w:rPr>
                <w:ins w:id="85" w:author="Eric" w:date="2011-07-12T14:39:00Z"/>
                <w:rStyle w:val="a9"/>
                <w:b w:val="0"/>
                <w:sz w:val="18"/>
                <w:szCs w:val="18"/>
              </w:rPr>
            </w:pPr>
            <w:ins w:id="86" w:author="Eric" w:date="2011-07-12T14:39:00Z">
              <w:r>
                <w:rPr>
                  <w:rStyle w:val="a9"/>
                  <w:rFonts w:hint="eastAsia"/>
                  <w:b w:val="0"/>
                  <w:sz w:val="18"/>
                  <w:szCs w:val="18"/>
                </w:rPr>
                <w:t>默认为</w:t>
              </w:r>
              <w:r>
                <w:rPr>
                  <w:rStyle w:val="a9"/>
                  <w:rFonts w:hint="eastAsia"/>
                  <w:b w:val="0"/>
                  <w:sz w:val="18"/>
                  <w:szCs w:val="18"/>
                </w:rPr>
                <w:t>true</w:t>
              </w:r>
            </w:ins>
          </w:p>
        </w:tc>
      </w:tr>
    </w:tbl>
    <w:p w:rsidR="00D428F0" w:rsidRDefault="00D428F0" w:rsidP="00D428F0">
      <w:pPr>
        <w:pStyle w:val="M"/>
        <w:spacing w:before="60" w:after="240"/>
        <w:ind w:firstLine="0"/>
        <w:jc w:val="center"/>
        <w:rPr>
          <w:rStyle w:val="a9"/>
          <w:rFonts w:ascii="Calibri" w:hAnsi="Calibri" w:cs="Times New Roman"/>
          <w:sz w:val="16"/>
          <w:szCs w:val="16"/>
        </w:rPr>
      </w:pPr>
      <w:r>
        <w:rPr>
          <w:rStyle w:val="a9"/>
          <w:sz w:val="16"/>
          <w:szCs w:val="16"/>
        </w:rPr>
        <w:t>&lt;</w:t>
      </w:r>
      <w:r>
        <w:rPr>
          <w:rStyle w:val="a9"/>
          <w:rFonts w:hint="eastAsia"/>
          <w:sz w:val="16"/>
          <w:szCs w:val="16"/>
        </w:rPr>
        <w:t>注</w:t>
      </w:r>
      <w:r>
        <w:rPr>
          <w:rStyle w:val="a9"/>
          <w:sz w:val="16"/>
          <w:szCs w:val="16"/>
        </w:rPr>
        <w:t>&gt;[1]</w:t>
      </w:r>
      <w:r>
        <w:rPr>
          <w:rStyle w:val="a9"/>
          <w:rFonts w:hint="eastAsia"/>
          <w:sz w:val="16"/>
          <w:szCs w:val="16"/>
        </w:rPr>
        <w:t>：一个</w:t>
      </w:r>
      <w:r>
        <w:rPr>
          <w:rStyle w:val="a9"/>
          <w:sz w:val="16"/>
          <w:szCs w:val="16"/>
        </w:rPr>
        <w:t xml:space="preserve">   [0..1]: 0 </w:t>
      </w:r>
      <w:proofErr w:type="gramStart"/>
      <w:r>
        <w:rPr>
          <w:rStyle w:val="a9"/>
          <w:rFonts w:hint="eastAsia"/>
          <w:sz w:val="16"/>
          <w:szCs w:val="16"/>
        </w:rPr>
        <w:t>个</w:t>
      </w:r>
      <w:proofErr w:type="gramEnd"/>
      <w:r>
        <w:rPr>
          <w:rStyle w:val="a9"/>
          <w:rFonts w:hint="eastAsia"/>
          <w:sz w:val="16"/>
          <w:szCs w:val="16"/>
        </w:rPr>
        <w:t>或</w:t>
      </w:r>
      <w:r>
        <w:rPr>
          <w:rStyle w:val="a9"/>
          <w:sz w:val="16"/>
          <w:szCs w:val="16"/>
        </w:rPr>
        <w:t xml:space="preserve"> 1 </w:t>
      </w:r>
      <w:proofErr w:type="gramStart"/>
      <w:r>
        <w:rPr>
          <w:rStyle w:val="a9"/>
          <w:rFonts w:hint="eastAsia"/>
          <w:sz w:val="16"/>
          <w:szCs w:val="16"/>
        </w:rPr>
        <w:t>个</w:t>
      </w:r>
      <w:proofErr w:type="gramEnd"/>
      <w:r>
        <w:rPr>
          <w:rStyle w:val="a9"/>
          <w:sz w:val="16"/>
          <w:szCs w:val="16"/>
        </w:rPr>
        <w:t xml:space="preserve">    [1..*]</w:t>
      </w:r>
      <w:r>
        <w:rPr>
          <w:rStyle w:val="a9"/>
          <w:rFonts w:hint="eastAsia"/>
          <w:sz w:val="16"/>
          <w:szCs w:val="16"/>
        </w:rPr>
        <w:t>：大于等于一个</w:t>
      </w:r>
    </w:p>
    <w:p w:rsidR="00826C77" w:rsidRDefault="00D428F0" w:rsidP="004918C6">
      <w:pPr>
        <w:pStyle w:val="10"/>
        <w:rPr>
          <w:rStyle w:val="a9"/>
          <w:b/>
          <w:bCs w:val="0"/>
          <w:szCs w:val="16"/>
        </w:rPr>
      </w:pPr>
      <w:r>
        <w:rPr>
          <w:rStyle w:val="a9"/>
          <w:rFonts w:hint="eastAsia"/>
          <w:b/>
          <w:bCs w:val="0"/>
          <w:szCs w:val="16"/>
        </w:rPr>
        <w:t>示例：</w:t>
      </w:r>
      <w:r w:rsidR="004918C6">
        <w:rPr>
          <w:rFonts w:hint="eastAsia"/>
          <w:b w:val="0"/>
          <w:spacing w:val="0"/>
          <w:szCs w:val="22"/>
        </w:rPr>
        <w:t>见</w:t>
      </w:r>
      <w:r w:rsidR="004918C6">
        <w:rPr>
          <w:rFonts w:hint="eastAsia"/>
          <w:b w:val="0"/>
          <w:spacing w:val="0"/>
          <w:szCs w:val="22"/>
        </w:rPr>
        <w:t>Assessment</w:t>
      </w:r>
      <w:r w:rsidR="004918C6">
        <w:rPr>
          <w:rFonts w:hint="eastAsia"/>
          <w:b w:val="0"/>
          <w:spacing w:val="0"/>
          <w:szCs w:val="22"/>
        </w:rPr>
        <w:t>子类</w:t>
      </w:r>
      <w:r w:rsidR="005C457B">
        <w:rPr>
          <w:rFonts w:hint="eastAsia"/>
          <w:b w:val="0"/>
          <w:spacing w:val="0"/>
          <w:szCs w:val="22"/>
        </w:rPr>
        <w:t>示例</w:t>
      </w:r>
    </w:p>
    <w:p w:rsidR="00D428F0" w:rsidRDefault="00D428F0" w:rsidP="00D428F0">
      <w:pPr>
        <w:rPr>
          <w:rStyle w:val="a9"/>
          <w:b w:val="0"/>
          <w:bCs w:val="0"/>
          <w:szCs w:val="16"/>
        </w:rPr>
      </w:pPr>
      <w:r w:rsidRPr="00B65737">
        <w:rPr>
          <w:rStyle w:val="a9"/>
          <w:rFonts w:hint="eastAsia"/>
          <w:bCs w:val="0"/>
        </w:rPr>
        <w:t>详解</w:t>
      </w:r>
      <w:r w:rsidRPr="00B65737">
        <w:rPr>
          <w:rStyle w:val="a9"/>
          <w:rFonts w:hint="eastAsia"/>
          <w:bCs w:val="0"/>
          <w:szCs w:val="16"/>
        </w:rPr>
        <w:t>：</w:t>
      </w:r>
      <w:r w:rsidR="009E5C6F">
        <w:rPr>
          <w:rStyle w:val="a9"/>
          <w:b w:val="0"/>
          <w:bCs w:val="0"/>
          <w:szCs w:val="16"/>
        </w:rPr>
        <w:t xml:space="preserve"> </w:t>
      </w:r>
    </w:p>
    <w:p w:rsidR="009E5C6F" w:rsidRDefault="009E5C6F" w:rsidP="009E5C6F">
      <w:pPr>
        <w:pStyle w:val="M"/>
        <w:ind w:firstLine="0"/>
        <w:rPr>
          <w:rStyle w:val="a9"/>
          <w:b w:val="0"/>
        </w:rPr>
      </w:pPr>
      <w:r>
        <w:rPr>
          <w:rStyle w:val="a9"/>
          <w:rFonts w:hint="eastAsia"/>
          <w:b w:val="0"/>
        </w:rPr>
        <w:t>属性</w:t>
      </w:r>
      <w:r w:rsidR="00170B53" w:rsidRPr="00B966B6">
        <w:rPr>
          <w:rStyle w:val="a9"/>
          <w:b w:val="0"/>
          <w:bCs w:val="0"/>
          <w:szCs w:val="16"/>
        </w:rPr>
        <w:t>"</w:t>
      </w:r>
      <w:r>
        <w:rPr>
          <w:rStyle w:val="a9"/>
          <w:rFonts w:hint="eastAsia"/>
          <w:b w:val="0"/>
        </w:rPr>
        <w:t>type</w:t>
      </w:r>
      <w:r w:rsidR="00170B53" w:rsidRPr="00B966B6">
        <w:rPr>
          <w:rStyle w:val="a9"/>
          <w:b w:val="0"/>
          <w:bCs w:val="0"/>
          <w:szCs w:val="16"/>
        </w:rPr>
        <w:t>"</w:t>
      </w:r>
      <w:r>
        <w:rPr>
          <w:rStyle w:val="a9"/>
          <w:rFonts w:hint="eastAsia"/>
          <w:b w:val="0"/>
        </w:rPr>
        <w:t>可取值包括：</w:t>
      </w:r>
    </w:p>
    <w:p w:rsidR="00CB0947" w:rsidRDefault="00CB0947" w:rsidP="008E58F8">
      <w:pPr>
        <w:pStyle w:val="M"/>
        <w:numPr>
          <w:ilvl w:val="0"/>
          <w:numId w:val="17"/>
        </w:numPr>
        <w:rPr>
          <w:rStyle w:val="a9"/>
          <w:b w:val="0"/>
        </w:rPr>
      </w:pPr>
      <w:r w:rsidRPr="008F055B">
        <w:rPr>
          <w:rStyle w:val="ad"/>
          <w:rFonts w:hint="eastAsia"/>
        </w:rPr>
        <w:t>passage</w:t>
      </w:r>
      <w:r w:rsidR="009E5C6F" w:rsidRPr="009C2AB8">
        <w:rPr>
          <w:rStyle w:val="a9"/>
          <w:rFonts w:hint="eastAsia"/>
          <w:b w:val="0"/>
        </w:rPr>
        <w:t>（</w:t>
      </w:r>
      <w:r w:rsidRPr="009C2AB8">
        <w:rPr>
          <w:rStyle w:val="a9"/>
          <w:rFonts w:hint="eastAsia"/>
          <w:b w:val="0"/>
        </w:rPr>
        <w:t>此问题</w:t>
      </w:r>
      <w:r w:rsidR="009E5C6F" w:rsidRPr="009C2AB8">
        <w:rPr>
          <w:rStyle w:val="a9"/>
          <w:rFonts w:hint="eastAsia"/>
          <w:b w:val="0"/>
        </w:rPr>
        <w:t>答案为文本段落），</w:t>
      </w:r>
      <w:r w:rsidR="00072CC6" w:rsidRPr="009C2AB8">
        <w:rPr>
          <w:rStyle w:val="a9"/>
          <w:rFonts w:hint="eastAsia"/>
          <w:b w:val="0"/>
        </w:rPr>
        <w:t>常见为</w:t>
      </w:r>
      <w:r w:rsidR="00B272E1" w:rsidRPr="00886017">
        <w:rPr>
          <w:rStyle w:val="ad"/>
          <w:rFonts w:hint="eastAsia"/>
        </w:rPr>
        <w:t>writing</w:t>
      </w:r>
      <w:r w:rsidR="00072CC6" w:rsidRPr="009C2AB8">
        <w:rPr>
          <w:rStyle w:val="a9"/>
          <w:rFonts w:hint="eastAsia"/>
          <w:b w:val="0"/>
        </w:rPr>
        <w:t>题型</w:t>
      </w:r>
      <w:r w:rsidR="008C67C0" w:rsidRPr="009C2AB8">
        <w:rPr>
          <w:rStyle w:val="a9"/>
          <w:rFonts w:hint="eastAsia"/>
          <w:b w:val="0"/>
        </w:rPr>
        <w:t>。</w:t>
      </w:r>
      <w:del w:id="87" w:author="alex-desktop" w:date="2010-02-25T04:00:00Z">
        <w:r w:rsidR="001134EB" w:rsidDel="00A2644C">
          <w:rPr>
            <w:rStyle w:val="a9"/>
            <w:rFonts w:hint="eastAsia"/>
            <w:b w:val="0"/>
          </w:rPr>
          <w:delText>Item</w:delText>
        </w:r>
        <w:r w:rsidR="001134EB" w:rsidDel="00A2644C">
          <w:rPr>
            <w:rStyle w:val="a9"/>
            <w:rFonts w:hint="eastAsia"/>
            <w:b w:val="0"/>
          </w:rPr>
          <w:delText>或</w:delText>
        </w:r>
        <w:r w:rsidR="001134EB" w:rsidDel="00A2644C">
          <w:rPr>
            <w:rStyle w:val="a9"/>
            <w:rFonts w:hint="eastAsia"/>
            <w:b w:val="0"/>
          </w:rPr>
          <w:delText>Question</w:delText>
        </w:r>
        <w:r w:rsidR="001134EB" w:rsidDel="00A2644C">
          <w:rPr>
            <w:rStyle w:val="a9"/>
            <w:rFonts w:hint="eastAsia"/>
            <w:b w:val="0"/>
          </w:rPr>
          <w:delText>的</w:delText>
        </w:r>
        <w:r w:rsidR="001134EB" w:rsidDel="00A2644C">
          <w:rPr>
            <w:rStyle w:val="a9"/>
            <w:rFonts w:hint="eastAsia"/>
            <w:b w:val="0"/>
          </w:rPr>
          <w:delText>Prompt</w:delText>
        </w:r>
        <w:r w:rsidR="00621290" w:rsidDel="00A2644C">
          <w:rPr>
            <w:rStyle w:val="a9"/>
            <w:rFonts w:hint="eastAsia"/>
            <w:b w:val="0"/>
          </w:rPr>
          <w:delText>的</w:delText>
        </w:r>
        <w:r w:rsidR="00621290" w:rsidDel="00A2644C">
          <w:rPr>
            <w:rStyle w:val="a9"/>
            <w:rFonts w:hint="eastAsia"/>
            <w:b w:val="0"/>
          </w:rPr>
          <w:delText>text</w:delText>
        </w:r>
        <w:r w:rsidR="001134EB" w:rsidDel="00A2644C">
          <w:rPr>
            <w:rStyle w:val="a9"/>
            <w:rFonts w:hint="eastAsia"/>
            <w:b w:val="0"/>
          </w:rPr>
          <w:delText>节点里应有</w:delText>
        </w:r>
        <w:r w:rsidR="00621290" w:rsidDel="00A2644C">
          <w:rPr>
            <w:rStyle w:val="a9"/>
            <w:rFonts w:hint="eastAsia"/>
            <w:b w:val="0"/>
          </w:rPr>
          <w:delText>输入框</w:delText>
        </w:r>
        <w:r w:rsidR="00953138" w:rsidDel="00A2644C">
          <w:rPr>
            <w:rStyle w:val="a9"/>
            <w:rFonts w:hint="eastAsia"/>
            <w:b w:val="0"/>
          </w:rPr>
          <w:delText>（</w:delText>
        </w:r>
        <w:r w:rsidR="00621290" w:rsidDel="00A2644C">
          <w:rPr>
            <w:rStyle w:val="a9"/>
            <w:rFonts w:hint="eastAsia"/>
            <w:b w:val="0"/>
          </w:rPr>
          <w:delText>input</w:delText>
        </w:r>
        <w:r w:rsidR="00953138" w:rsidDel="00A2644C">
          <w:rPr>
            <w:rStyle w:val="a9"/>
            <w:rFonts w:hint="eastAsia"/>
            <w:b w:val="0"/>
          </w:rPr>
          <w:delText>）</w:delText>
        </w:r>
        <w:r w:rsidR="001134EB" w:rsidDel="00A2644C">
          <w:rPr>
            <w:rStyle w:val="a9"/>
            <w:rFonts w:hint="eastAsia"/>
            <w:b w:val="0"/>
          </w:rPr>
          <w:delText>。</w:delText>
        </w:r>
      </w:del>
    </w:p>
    <w:p w:rsidR="00CB0947" w:rsidRPr="008E58F8" w:rsidRDefault="009E5C6F" w:rsidP="008E58F8">
      <w:pPr>
        <w:pStyle w:val="M"/>
        <w:numPr>
          <w:ilvl w:val="0"/>
          <w:numId w:val="17"/>
        </w:numPr>
        <w:rPr>
          <w:rStyle w:val="a9"/>
          <w:b w:val="0"/>
        </w:rPr>
      </w:pPr>
      <w:r w:rsidRPr="008F055B">
        <w:rPr>
          <w:rStyle w:val="ad"/>
          <w:rFonts w:hint="eastAsia"/>
        </w:rPr>
        <w:t>tex</w:t>
      </w:r>
      <w:r w:rsidRPr="009C2AB8">
        <w:rPr>
          <w:rStyle w:val="ad"/>
          <w:rFonts w:hint="eastAsia"/>
        </w:rPr>
        <w:t>t</w:t>
      </w:r>
      <w:r w:rsidRPr="009C2AB8">
        <w:rPr>
          <w:rStyle w:val="a9"/>
          <w:rFonts w:hint="eastAsia"/>
          <w:b w:val="0"/>
        </w:rPr>
        <w:t>（短文本），</w:t>
      </w:r>
      <w:r w:rsidR="000A0160" w:rsidRPr="009C2AB8">
        <w:rPr>
          <w:rStyle w:val="a9"/>
          <w:rFonts w:hint="eastAsia"/>
          <w:b w:val="0"/>
        </w:rPr>
        <w:t>多数常规主观性试题均为此类型</w:t>
      </w:r>
      <w:r w:rsidR="0031774E" w:rsidRPr="009C2AB8">
        <w:rPr>
          <w:rStyle w:val="a9"/>
          <w:rFonts w:hint="eastAsia"/>
          <w:b w:val="0"/>
        </w:rPr>
        <w:t>。</w:t>
      </w:r>
      <w:del w:id="88" w:author="alex-desktop" w:date="2010-02-25T04:00:00Z">
        <w:r w:rsidR="00B36268" w:rsidDel="00D23FBB">
          <w:rPr>
            <w:rStyle w:val="a9"/>
            <w:rFonts w:hint="eastAsia"/>
            <w:b w:val="0"/>
          </w:rPr>
          <w:delText>Item</w:delText>
        </w:r>
        <w:r w:rsidR="00B36268" w:rsidDel="00D23FBB">
          <w:rPr>
            <w:rStyle w:val="a9"/>
            <w:rFonts w:hint="eastAsia"/>
            <w:b w:val="0"/>
          </w:rPr>
          <w:delText>或</w:delText>
        </w:r>
        <w:r w:rsidR="00B36268" w:rsidDel="00D23FBB">
          <w:rPr>
            <w:rStyle w:val="a9"/>
            <w:rFonts w:hint="eastAsia"/>
            <w:b w:val="0"/>
          </w:rPr>
          <w:delText>Question</w:delText>
        </w:r>
        <w:r w:rsidR="00B36268" w:rsidDel="00D23FBB">
          <w:rPr>
            <w:rStyle w:val="a9"/>
            <w:rFonts w:hint="eastAsia"/>
            <w:b w:val="0"/>
          </w:rPr>
          <w:delText>的</w:delText>
        </w:r>
        <w:r w:rsidR="00B36268" w:rsidDel="00D23FBB">
          <w:rPr>
            <w:rStyle w:val="a9"/>
            <w:rFonts w:hint="eastAsia"/>
            <w:b w:val="0"/>
          </w:rPr>
          <w:delText>Prompt</w:delText>
        </w:r>
        <w:r w:rsidR="00B36268" w:rsidDel="00D23FBB">
          <w:rPr>
            <w:rStyle w:val="a9"/>
            <w:rFonts w:hint="eastAsia"/>
            <w:b w:val="0"/>
          </w:rPr>
          <w:delText>的</w:delText>
        </w:r>
        <w:r w:rsidR="00B36268" w:rsidDel="00D23FBB">
          <w:rPr>
            <w:rStyle w:val="a9"/>
            <w:rFonts w:hint="eastAsia"/>
            <w:b w:val="0"/>
          </w:rPr>
          <w:delText>text</w:delText>
        </w:r>
        <w:r w:rsidR="00B36268" w:rsidDel="00D23FBB">
          <w:rPr>
            <w:rStyle w:val="a9"/>
            <w:rFonts w:hint="eastAsia"/>
            <w:b w:val="0"/>
          </w:rPr>
          <w:delText>节点里应有输入框（</w:delText>
        </w:r>
        <w:r w:rsidR="00B36268" w:rsidDel="00D23FBB">
          <w:rPr>
            <w:rStyle w:val="a9"/>
            <w:rFonts w:hint="eastAsia"/>
            <w:b w:val="0"/>
          </w:rPr>
          <w:delText>input</w:delText>
        </w:r>
        <w:r w:rsidR="00B36268" w:rsidDel="00D23FBB">
          <w:rPr>
            <w:rStyle w:val="a9"/>
            <w:rFonts w:hint="eastAsia"/>
            <w:b w:val="0"/>
          </w:rPr>
          <w:delText>）。</w:delText>
        </w:r>
      </w:del>
    </w:p>
    <w:p w:rsidR="009E5C6F" w:rsidRPr="001134EB" w:rsidRDefault="009E5C6F" w:rsidP="001134EB">
      <w:pPr>
        <w:pStyle w:val="M"/>
        <w:numPr>
          <w:ilvl w:val="0"/>
          <w:numId w:val="17"/>
        </w:numPr>
        <w:rPr>
          <w:rStyle w:val="a9"/>
          <w:b w:val="0"/>
        </w:rPr>
      </w:pPr>
      <w:r w:rsidRPr="008F055B">
        <w:rPr>
          <w:rStyle w:val="ad"/>
          <w:rFonts w:hint="eastAsia"/>
        </w:rPr>
        <w:t>sound</w:t>
      </w:r>
      <w:r w:rsidRPr="001134EB">
        <w:rPr>
          <w:rStyle w:val="a9"/>
          <w:rFonts w:hint="eastAsia"/>
          <w:b w:val="0"/>
        </w:rPr>
        <w:t>（答案是录音）</w:t>
      </w:r>
      <w:r w:rsidR="00D17786" w:rsidRPr="001134EB">
        <w:rPr>
          <w:rStyle w:val="a9"/>
          <w:rFonts w:hint="eastAsia"/>
          <w:b w:val="0"/>
        </w:rPr>
        <w:t>，</w:t>
      </w:r>
      <w:r w:rsidR="00942649" w:rsidRPr="001134EB">
        <w:rPr>
          <w:rStyle w:val="a9"/>
          <w:rFonts w:hint="eastAsia"/>
          <w:b w:val="0"/>
        </w:rPr>
        <w:t>口语试题多为此类型</w:t>
      </w:r>
      <w:r w:rsidR="00F96243" w:rsidRPr="001134EB">
        <w:rPr>
          <w:rStyle w:val="a9"/>
          <w:rFonts w:hint="eastAsia"/>
          <w:b w:val="0"/>
        </w:rPr>
        <w:t>。</w:t>
      </w:r>
      <w:r w:rsidR="001134EB">
        <w:rPr>
          <w:rStyle w:val="a9"/>
          <w:rFonts w:hint="eastAsia"/>
          <w:b w:val="0"/>
        </w:rPr>
        <w:t>Question</w:t>
      </w:r>
      <w:r w:rsidR="001134EB">
        <w:rPr>
          <w:rStyle w:val="a9"/>
          <w:rFonts w:hint="eastAsia"/>
          <w:b w:val="0"/>
        </w:rPr>
        <w:t>下应有</w:t>
      </w:r>
      <w:r w:rsidR="001134EB">
        <w:rPr>
          <w:rStyle w:val="a9"/>
          <w:rFonts w:hint="eastAsia"/>
          <w:b w:val="0"/>
        </w:rPr>
        <w:t>Record</w:t>
      </w:r>
      <w:r w:rsidR="001134EB">
        <w:rPr>
          <w:rStyle w:val="a9"/>
          <w:rFonts w:hint="eastAsia"/>
          <w:b w:val="0"/>
        </w:rPr>
        <w:t>节点。</w:t>
      </w:r>
    </w:p>
    <w:p w:rsidR="0016591C" w:rsidRDefault="009E5C6F" w:rsidP="001134EB">
      <w:pPr>
        <w:pStyle w:val="M"/>
        <w:numPr>
          <w:ilvl w:val="0"/>
          <w:numId w:val="17"/>
        </w:numPr>
        <w:rPr>
          <w:rStyle w:val="a9"/>
          <w:b w:val="0"/>
        </w:rPr>
      </w:pPr>
      <w:r w:rsidRPr="008F055B">
        <w:rPr>
          <w:rStyle w:val="ad"/>
          <w:rFonts w:hint="eastAsia"/>
        </w:rPr>
        <w:t>choic</w:t>
      </w:r>
      <w:r w:rsidRPr="0079739B">
        <w:rPr>
          <w:rStyle w:val="ad"/>
          <w:rFonts w:hint="eastAsia"/>
        </w:rPr>
        <w:t>e</w:t>
      </w:r>
      <w:r w:rsidRPr="0079739B">
        <w:rPr>
          <w:rStyle w:val="a9"/>
          <w:rFonts w:hint="eastAsia"/>
          <w:b w:val="0"/>
        </w:rPr>
        <w:t>（答案为选项选择）</w:t>
      </w:r>
      <w:r w:rsidR="000409FD" w:rsidRPr="0079739B">
        <w:rPr>
          <w:rStyle w:val="a9"/>
          <w:rFonts w:hint="eastAsia"/>
          <w:b w:val="0"/>
        </w:rPr>
        <w:t>，</w:t>
      </w:r>
      <w:r w:rsidR="00197325" w:rsidRPr="0079739B">
        <w:rPr>
          <w:rStyle w:val="a9"/>
          <w:rFonts w:hint="eastAsia"/>
          <w:b w:val="0"/>
        </w:rPr>
        <w:t>主观试题均为此题型。</w:t>
      </w:r>
      <w:r w:rsidR="001134EB">
        <w:rPr>
          <w:rStyle w:val="a9"/>
          <w:rFonts w:hint="eastAsia"/>
          <w:b w:val="0"/>
        </w:rPr>
        <w:t>Question</w:t>
      </w:r>
      <w:r w:rsidR="001134EB">
        <w:rPr>
          <w:rStyle w:val="a9"/>
          <w:rFonts w:hint="eastAsia"/>
          <w:b w:val="0"/>
        </w:rPr>
        <w:t>下应有</w:t>
      </w:r>
      <w:r w:rsidR="001134EB">
        <w:rPr>
          <w:rStyle w:val="a9"/>
          <w:rFonts w:hint="eastAsia"/>
          <w:b w:val="0"/>
        </w:rPr>
        <w:t>Choice</w:t>
      </w:r>
      <w:r w:rsidR="001134EB">
        <w:rPr>
          <w:rStyle w:val="a9"/>
          <w:rFonts w:hint="eastAsia"/>
          <w:b w:val="0"/>
        </w:rPr>
        <w:t>节点。</w:t>
      </w:r>
    </w:p>
    <w:p w:rsidR="00A40E1B" w:rsidRDefault="00A40E1B" w:rsidP="001134EB">
      <w:pPr>
        <w:pStyle w:val="M"/>
        <w:numPr>
          <w:ilvl w:val="0"/>
          <w:numId w:val="17"/>
        </w:numPr>
        <w:rPr>
          <w:rStyle w:val="a9"/>
          <w:b w:val="0"/>
        </w:rPr>
      </w:pPr>
      <w:r>
        <w:rPr>
          <w:rStyle w:val="ad"/>
          <w:rFonts w:hint="eastAsia"/>
        </w:rPr>
        <w:t>discussion</w:t>
      </w:r>
      <w:r w:rsidRPr="001134EB">
        <w:rPr>
          <w:rStyle w:val="a9"/>
          <w:rFonts w:hint="eastAsia"/>
          <w:b w:val="0"/>
        </w:rPr>
        <w:t>（答案是</w:t>
      </w:r>
      <w:r>
        <w:rPr>
          <w:rStyle w:val="a9"/>
          <w:rFonts w:hint="eastAsia"/>
          <w:b w:val="0"/>
        </w:rPr>
        <w:t>分组讨论</w:t>
      </w:r>
      <w:r w:rsidRPr="001134EB">
        <w:rPr>
          <w:rStyle w:val="a9"/>
          <w:rFonts w:hint="eastAsia"/>
          <w:b w:val="0"/>
        </w:rPr>
        <w:t>录音）。</w:t>
      </w:r>
      <w:r>
        <w:rPr>
          <w:rStyle w:val="a9"/>
          <w:rFonts w:hint="eastAsia"/>
          <w:b w:val="0"/>
        </w:rPr>
        <w:t>Question</w:t>
      </w:r>
      <w:r>
        <w:rPr>
          <w:rStyle w:val="a9"/>
          <w:rFonts w:hint="eastAsia"/>
          <w:b w:val="0"/>
        </w:rPr>
        <w:t>下应有</w:t>
      </w:r>
      <w:r>
        <w:rPr>
          <w:rStyle w:val="a9"/>
          <w:rFonts w:hint="eastAsia"/>
          <w:b w:val="0"/>
        </w:rPr>
        <w:t>Record</w:t>
      </w:r>
      <w:r>
        <w:rPr>
          <w:rStyle w:val="a9"/>
          <w:rFonts w:hint="eastAsia"/>
          <w:b w:val="0"/>
        </w:rPr>
        <w:t>节点。</w:t>
      </w:r>
    </w:p>
    <w:p w:rsidR="00777F18" w:rsidRDefault="00777F18" w:rsidP="00777F18">
      <w:pPr>
        <w:pStyle w:val="M"/>
        <w:ind w:firstLine="0"/>
        <w:rPr>
          <w:rStyle w:val="ad"/>
        </w:rPr>
      </w:pPr>
    </w:p>
    <w:p w:rsidR="00777F18" w:rsidRDefault="00777F18" w:rsidP="00777F18">
      <w:pPr>
        <w:pStyle w:val="2"/>
        <w:numPr>
          <w:ilvl w:val="1"/>
          <w:numId w:val="15"/>
        </w:numPr>
      </w:pPr>
      <w:bookmarkStart w:id="89" w:name="_Toc286841209"/>
      <w:r>
        <w:rPr>
          <w:rFonts w:hint="eastAsia"/>
        </w:rPr>
        <w:t>Record</w:t>
      </w:r>
      <w:bookmarkEnd w:id="89"/>
    </w:p>
    <w:p w:rsidR="00777F18" w:rsidRDefault="00777F18" w:rsidP="00777F18">
      <w:pPr>
        <w:pStyle w:val="M"/>
        <w:ind w:left="706" w:hangingChars="317" w:hanging="706"/>
      </w:pPr>
      <w:r>
        <w:rPr>
          <w:rStyle w:val="1Char0"/>
          <w:rFonts w:hint="eastAsia"/>
        </w:rPr>
        <w:t>概述：</w:t>
      </w:r>
      <w:r>
        <w:rPr>
          <w:rFonts w:hint="eastAsia"/>
        </w:rPr>
        <w:t>Record</w:t>
      </w:r>
      <w:r>
        <w:rPr>
          <w:rFonts w:hint="eastAsia"/>
        </w:rPr>
        <w:t>节点定义一个录音。</w:t>
      </w:r>
    </w:p>
    <w:p w:rsidR="00777F18" w:rsidRPr="00F20866" w:rsidRDefault="00777F18" w:rsidP="00777F18">
      <w:pPr>
        <w:pStyle w:val="M"/>
        <w:ind w:firstLine="0"/>
        <w:rPr>
          <w:color w:val="FF0000"/>
        </w:rPr>
      </w:pPr>
      <w:r>
        <w:rPr>
          <w:rStyle w:val="a9"/>
          <w:rFonts w:hint="eastAsia"/>
        </w:rPr>
        <w:t>包含：</w:t>
      </w:r>
      <w:r>
        <w:rPr>
          <w:rStyle w:val="a9"/>
          <w:rFonts w:hint="eastAsia"/>
          <w:b w:val="0"/>
        </w:rPr>
        <w:t>无</w:t>
      </w:r>
    </w:p>
    <w:p w:rsidR="00777F18" w:rsidRDefault="00777F18" w:rsidP="00777F18">
      <w:pPr>
        <w:pStyle w:val="M"/>
        <w:ind w:firstLine="0"/>
        <w:rPr>
          <w:rStyle w:val="a9"/>
        </w:rPr>
      </w:pPr>
      <w:r>
        <w:rPr>
          <w:rStyle w:val="a9"/>
          <w:rFonts w:hint="eastAsia"/>
        </w:rPr>
        <w:lastRenderedPageBreak/>
        <w:t>属性</w:t>
      </w:r>
      <w:r>
        <w:rPr>
          <w:rStyle w:val="a9"/>
        </w:rPr>
        <w:t>:</w:t>
      </w:r>
    </w:p>
    <w:p w:rsidR="00777F18" w:rsidRDefault="00777F18" w:rsidP="00777F18"/>
    <w:p w:rsidR="00777F18" w:rsidRPr="00A968C4" w:rsidRDefault="00777F18" w:rsidP="00D6760D">
      <w:pPr>
        <w:pStyle w:val="af8"/>
        <w:rPr>
          <w:b/>
          <w:bCs/>
        </w:rPr>
      </w:pPr>
      <w:r w:rsidRPr="00242408">
        <w:rPr>
          <w:rFonts w:hint="eastAsia"/>
        </w:rPr>
        <w:t>表</w:t>
      </w:r>
      <w:r w:rsidRPr="00242408">
        <w:rPr>
          <w:rFonts w:hint="eastAsia"/>
        </w:rPr>
        <w:t xml:space="preserve"> </w:t>
      </w:r>
      <w:r>
        <w:rPr>
          <w:rFonts w:hint="eastAsia"/>
        </w:rPr>
        <w:t>4-</w:t>
      </w:r>
      <w:ins w:id="90" w:author="Eric" w:date="2011-02-18T17:04:00Z">
        <w:r w:rsidR="00705DE8">
          <w:rPr>
            <w:rFonts w:hint="eastAsia"/>
          </w:rPr>
          <w:t>3</w:t>
        </w:r>
      </w:ins>
      <w:del w:id="91" w:author="Eric" w:date="2011-02-18T17:04:00Z">
        <w:r w:rsidDel="00705DE8">
          <w:rPr>
            <w:rFonts w:hint="eastAsia"/>
          </w:rPr>
          <w:delText>4</w:delText>
        </w:r>
      </w:del>
      <w:r>
        <w:rPr>
          <w:rFonts w:hint="eastAsia"/>
        </w:rPr>
        <w:t xml:space="preserve"> Record</w:t>
      </w:r>
      <w:r>
        <w:rPr>
          <w:rFonts w:hint="eastAsia"/>
        </w:rPr>
        <w:t>属性表</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74"/>
        <w:gridCol w:w="2103"/>
        <w:gridCol w:w="2133"/>
        <w:gridCol w:w="2112"/>
      </w:tblGrid>
      <w:tr w:rsidR="00931CFE" w:rsidRPr="0066519B" w:rsidTr="00C013BB">
        <w:tc>
          <w:tcPr>
            <w:tcW w:w="2174" w:type="dxa"/>
            <w:tcBorders>
              <w:top w:val="single" w:sz="4" w:space="0" w:color="000000"/>
              <w:left w:val="single" w:sz="4" w:space="0" w:color="000000"/>
              <w:bottom w:val="single" w:sz="4" w:space="0" w:color="000000"/>
              <w:right w:val="single" w:sz="4" w:space="0" w:color="000000"/>
            </w:tcBorders>
            <w:hideMark/>
          </w:tcPr>
          <w:p w:rsidR="00931CFE" w:rsidRPr="0066519B" w:rsidRDefault="00931CFE" w:rsidP="00C013BB">
            <w:pPr>
              <w:pStyle w:val="M"/>
              <w:ind w:firstLine="0"/>
              <w:rPr>
                <w:rStyle w:val="a9"/>
                <w:b w:val="0"/>
                <w:sz w:val="18"/>
                <w:szCs w:val="18"/>
              </w:rPr>
            </w:pPr>
            <w:r w:rsidRPr="0066519B">
              <w:rPr>
                <w:rStyle w:val="a9"/>
                <w:rFonts w:hint="eastAsia"/>
                <w:b w:val="0"/>
                <w:sz w:val="18"/>
                <w:szCs w:val="18"/>
              </w:rPr>
              <w:t>名称</w:t>
            </w:r>
          </w:p>
        </w:tc>
        <w:tc>
          <w:tcPr>
            <w:tcW w:w="2103" w:type="dxa"/>
            <w:tcBorders>
              <w:top w:val="single" w:sz="4" w:space="0" w:color="000000"/>
              <w:left w:val="single" w:sz="4" w:space="0" w:color="000000"/>
              <w:bottom w:val="single" w:sz="4" w:space="0" w:color="000000"/>
              <w:right w:val="single" w:sz="4" w:space="0" w:color="000000"/>
            </w:tcBorders>
            <w:hideMark/>
          </w:tcPr>
          <w:p w:rsidR="00931CFE" w:rsidRPr="0066519B" w:rsidRDefault="00931CFE" w:rsidP="00C013BB">
            <w:pPr>
              <w:pStyle w:val="M"/>
              <w:ind w:firstLine="0"/>
              <w:rPr>
                <w:rStyle w:val="a9"/>
                <w:b w:val="0"/>
                <w:sz w:val="18"/>
                <w:szCs w:val="18"/>
              </w:rPr>
            </w:pPr>
            <w:r w:rsidRPr="0066519B">
              <w:rPr>
                <w:rStyle w:val="a9"/>
                <w:rFonts w:hint="eastAsia"/>
                <w:b w:val="0"/>
                <w:sz w:val="18"/>
                <w:szCs w:val="18"/>
              </w:rPr>
              <w:t>限制</w:t>
            </w:r>
          </w:p>
        </w:tc>
        <w:tc>
          <w:tcPr>
            <w:tcW w:w="2133" w:type="dxa"/>
            <w:tcBorders>
              <w:top w:val="single" w:sz="4" w:space="0" w:color="000000"/>
              <w:left w:val="single" w:sz="4" w:space="0" w:color="000000"/>
              <w:bottom w:val="single" w:sz="4" w:space="0" w:color="000000"/>
              <w:right w:val="single" w:sz="4" w:space="0" w:color="000000"/>
            </w:tcBorders>
            <w:hideMark/>
          </w:tcPr>
          <w:p w:rsidR="00931CFE" w:rsidRPr="0066519B" w:rsidRDefault="00931CFE" w:rsidP="00C013BB">
            <w:pPr>
              <w:pStyle w:val="M"/>
              <w:ind w:firstLine="0"/>
              <w:rPr>
                <w:rStyle w:val="a9"/>
                <w:b w:val="0"/>
                <w:sz w:val="18"/>
                <w:szCs w:val="18"/>
              </w:rPr>
            </w:pPr>
            <w:r w:rsidRPr="0066519B">
              <w:rPr>
                <w:rStyle w:val="a9"/>
                <w:rFonts w:hint="eastAsia"/>
                <w:b w:val="0"/>
                <w:sz w:val="18"/>
                <w:szCs w:val="18"/>
              </w:rPr>
              <w:t>类型</w:t>
            </w:r>
          </w:p>
        </w:tc>
        <w:tc>
          <w:tcPr>
            <w:tcW w:w="2112" w:type="dxa"/>
            <w:tcBorders>
              <w:top w:val="single" w:sz="4" w:space="0" w:color="000000"/>
              <w:left w:val="single" w:sz="4" w:space="0" w:color="000000"/>
              <w:bottom w:val="single" w:sz="4" w:space="0" w:color="000000"/>
              <w:right w:val="single" w:sz="4" w:space="0" w:color="000000"/>
            </w:tcBorders>
            <w:hideMark/>
          </w:tcPr>
          <w:p w:rsidR="00931CFE" w:rsidRPr="0066519B" w:rsidRDefault="00931CFE" w:rsidP="00C013BB">
            <w:pPr>
              <w:pStyle w:val="M"/>
              <w:ind w:firstLine="0"/>
              <w:rPr>
                <w:rStyle w:val="a9"/>
                <w:b w:val="0"/>
                <w:sz w:val="18"/>
                <w:szCs w:val="18"/>
              </w:rPr>
            </w:pPr>
            <w:r w:rsidRPr="0066519B">
              <w:rPr>
                <w:rStyle w:val="a9"/>
                <w:rFonts w:hint="eastAsia"/>
                <w:b w:val="0"/>
                <w:sz w:val="18"/>
                <w:szCs w:val="18"/>
              </w:rPr>
              <w:t>备注</w:t>
            </w:r>
          </w:p>
        </w:tc>
      </w:tr>
      <w:tr w:rsidR="00777F18" w:rsidRPr="00051B00" w:rsidTr="00C013BB">
        <w:tc>
          <w:tcPr>
            <w:tcW w:w="2174" w:type="dxa"/>
            <w:tcBorders>
              <w:top w:val="single" w:sz="4" w:space="0" w:color="000000"/>
              <w:left w:val="single" w:sz="4" w:space="0" w:color="000000"/>
              <w:bottom w:val="single" w:sz="4" w:space="0" w:color="000000"/>
              <w:right w:val="single" w:sz="4" w:space="0" w:color="000000"/>
            </w:tcBorders>
            <w:hideMark/>
          </w:tcPr>
          <w:p w:rsidR="00777F18" w:rsidRPr="00051B00" w:rsidRDefault="00777F18" w:rsidP="00C013BB">
            <w:pPr>
              <w:pStyle w:val="M"/>
              <w:ind w:firstLine="0"/>
              <w:rPr>
                <w:rStyle w:val="a9"/>
                <w:b w:val="0"/>
                <w:sz w:val="18"/>
                <w:szCs w:val="18"/>
              </w:rPr>
            </w:pPr>
            <w:r>
              <w:rPr>
                <w:rStyle w:val="a9"/>
                <w:rFonts w:hint="eastAsia"/>
                <w:b w:val="0"/>
                <w:sz w:val="18"/>
                <w:szCs w:val="18"/>
              </w:rPr>
              <w:t>duration</w:t>
            </w:r>
          </w:p>
        </w:tc>
        <w:tc>
          <w:tcPr>
            <w:tcW w:w="2103" w:type="dxa"/>
            <w:tcBorders>
              <w:top w:val="single" w:sz="4" w:space="0" w:color="000000"/>
              <w:left w:val="single" w:sz="4" w:space="0" w:color="000000"/>
              <w:bottom w:val="single" w:sz="4" w:space="0" w:color="000000"/>
              <w:right w:val="single" w:sz="4" w:space="0" w:color="000000"/>
            </w:tcBorders>
            <w:hideMark/>
          </w:tcPr>
          <w:p w:rsidR="00777F18" w:rsidRPr="00051B00" w:rsidRDefault="00777F18" w:rsidP="00C013BB">
            <w:pPr>
              <w:pStyle w:val="M"/>
              <w:ind w:firstLine="0"/>
              <w:rPr>
                <w:rStyle w:val="a9"/>
                <w:b w:val="0"/>
                <w:sz w:val="18"/>
                <w:szCs w:val="18"/>
              </w:rPr>
            </w:pPr>
            <w:r w:rsidRPr="00051B00">
              <w:rPr>
                <w:rStyle w:val="a9"/>
                <w:rFonts w:hint="eastAsia"/>
                <w:b w:val="0"/>
                <w:sz w:val="18"/>
                <w:szCs w:val="18"/>
              </w:rPr>
              <w:t>1</w:t>
            </w:r>
          </w:p>
        </w:tc>
        <w:tc>
          <w:tcPr>
            <w:tcW w:w="2133" w:type="dxa"/>
            <w:tcBorders>
              <w:top w:val="single" w:sz="4" w:space="0" w:color="000000"/>
              <w:left w:val="single" w:sz="4" w:space="0" w:color="000000"/>
              <w:bottom w:val="single" w:sz="4" w:space="0" w:color="000000"/>
              <w:right w:val="single" w:sz="4" w:space="0" w:color="000000"/>
            </w:tcBorders>
            <w:hideMark/>
          </w:tcPr>
          <w:p w:rsidR="00777F18" w:rsidRPr="00051B00" w:rsidRDefault="00E403E6" w:rsidP="00C013BB">
            <w:pPr>
              <w:pStyle w:val="M"/>
              <w:ind w:firstLine="0"/>
              <w:rPr>
                <w:rStyle w:val="a9"/>
                <w:b w:val="0"/>
                <w:sz w:val="18"/>
                <w:szCs w:val="18"/>
              </w:rPr>
            </w:pPr>
            <w:r w:rsidRPr="00E403E6">
              <w:rPr>
                <w:rFonts w:ascii="Calibri" w:hAnsi="Calibri"/>
                <w:sz w:val="18"/>
                <w:szCs w:val="18"/>
              </w:rPr>
              <w:t>integer</w:t>
            </w:r>
          </w:p>
        </w:tc>
        <w:tc>
          <w:tcPr>
            <w:tcW w:w="2112" w:type="dxa"/>
            <w:tcBorders>
              <w:top w:val="single" w:sz="4" w:space="0" w:color="000000"/>
              <w:left w:val="single" w:sz="4" w:space="0" w:color="000000"/>
              <w:bottom w:val="single" w:sz="4" w:space="0" w:color="000000"/>
              <w:right w:val="single" w:sz="4" w:space="0" w:color="000000"/>
            </w:tcBorders>
            <w:hideMark/>
          </w:tcPr>
          <w:p w:rsidR="00777F18" w:rsidRPr="00051B00" w:rsidRDefault="00777F18" w:rsidP="00C013BB">
            <w:pPr>
              <w:pStyle w:val="M"/>
              <w:ind w:firstLine="0"/>
              <w:rPr>
                <w:rStyle w:val="a9"/>
                <w:b w:val="0"/>
                <w:sz w:val="18"/>
                <w:szCs w:val="18"/>
              </w:rPr>
            </w:pPr>
            <w:r>
              <w:rPr>
                <w:rStyle w:val="a9"/>
                <w:rFonts w:hint="eastAsia"/>
                <w:b w:val="0"/>
                <w:sz w:val="18"/>
                <w:szCs w:val="18"/>
              </w:rPr>
              <w:t>录音时长</w:t>
            </w:r>
            <w:r w:rsidRPr="00051B00">
              <w:rPr>
                <w:rStyle w:val="a9"/>
                <w:rFonts w:hint="eastAsia"/>
                <w:b w:val="0"/>
                <w:sz w:val="18"/>
                <w:szCs w:val="18"/>
              </w:rPr>
              <w:t>。</w:t>
            </w:r>
          </w:p>
        </w:tc>
      </w:tr>
    </w:tbl>
    <w:p w:rsidR="00777F18" w:rsidRPr="00A968C4" w:rsidRDefault="00777F18" w:rsidP="00777F18">
      <w:pPr>
        <w:pStyle w:val="M"/>
        <w:spacing w:before="60" w:after="240"/>
        <w:ind w:firstLine="0"/>
        <w:jc w:val="center"/>
        <w:rPr>
          <w:rStyle w:val="a9"/>
          <w:rFonts w:ascii="Calibri" w:hAnsi="Calibri" w:cs="Times New Roman"/>
          <w:sz w:val="16"/>
          <w:szCs w:val="16"/>
        </w:rPr>
      </w:pPr>
      <w:r>
        <w:rPr>
          <w:rStyle w:val="a9"/>
          <w:sz w:val="16"/>
          <w:szCs w:val="16"/>
        </w:rPr>
        <w:t>&lt;</w:t>
      </w:r>
      <w:r>
        <w:rPr>
          <w:rStyle w:val="a9"/>
          <w:rFonts w:hint="eastAsia"/>
          <w:sz w:val="16"/>
          <w:szCs w:val="16"/>
        </w:rPr>
        <w:t>注</w:t>
      </w:r>
      <w:r>
        <w:rPr>
          <w:rStyle w:val="a9"/>
          <w:sz w:val="16"/>
          <w:szCs w:val="16"/>
        </w:rPr>
        <w:t>&gt;[1]</w:t>
      </w:r>
      <w:r>
        <w:rPr>
          <w:rStyle w:val="a9"/>
          <w:rFonts w:hint="eastAsia"/>
          <w:sz w:val="16"/>
          <w:szCs w:val="16"/>
        </w:rPr>
        <w:t>：一个</w:t>
      </w:r>
      <w:r>
        <w:rPr>
          <w:rStyle w:val="a9"/>
          <w:sz w:val="16"/>
          <w:szCs w:val="16"/>
        </w:rPr>
        <w:t xml:space="preserve">   [0..1]: 0 </w:t>
      </w:r>
      <w:proofErr w:type="gramStart"/>
      <w:r>
        <w:rPr>
          <w:rStyle w:val="a9"/>
          <w:rFonts w:hint="eastAsia"/>
          <w:sz w:val="16"/>
          <w:szCs w:val="16"/>
        </w:rPr>
        <w:t>个</w:t>
      </w:r>
      <w:proofErr w:type="gramEnd"/>
      <w:r>
        <w:rPr>
          <w:rStyle w:val="a9"/>
          <w:rFonts w:hint="eastAsia"/>
          <w:sz w:val="16"/>
          <w:szCs w:val="16"/>
        </w:rPr>
        <w:t>或</w:t>
      </w:r>
      <w:r>
        <w:rPr>
          <w:rStyle w:val="a9"/>
          <w:sz w:val="16"/>
          <w:szCs w:val="16"/>
        </w:rPr>
        <w:t xml:space="preserve"> 1 </w:t>
      </w:r>
      <w:proofErr w:type="gramStart"/>
      <w:r>
        <w:rPr>
          <w:rStyle w:val="a9"/>
          <w:rFonts w:hint="eastAsia"/>
          <w:sz w:val="16"/>
          <w:szCs w:val="16"/>
        </w:rPr>
        <w:t>个</w:t>
      </w:r>
      <w:proofErr w:type="gramEnd"/>
      <w:r>
        <w:rPr>
          <w:rStyle w:val="a9"/>
          <w:sz w:val="16"/>
          <w:szCs w:val="16"/>
        </w:rPr>
        <w:t xml:space="preserve">    [1..*]</w:t>
      </w:r>
      <w:r>
        <w:rPr>
          <w:rStyle w:val="a9"/>
          <w:rFonts w:hint="eastAsia"/>
          <w:sz w:val="16"/>
          <w:szCs w:val="16"/>
        </w:rPr>
        <w:t>：大于等于一个</w:t>
      </w:r>
    </w:p>
    <w:p w:rsidR="00777F18" w:rsidRDefault="00777F18" w:rsidP="00777F18">
      <w:r>
        <w:rPr>
          <w:rStyle w:val="a9"/>
          <w:rFonts w:hint="eastAsia"/>
          <w:bCs w:val="0"/>
          <w:szCs w:val="16"/>
        </w:rPr>
        <w:t>示例：</w:t>
      </w:r>
      <w:r>
        <w:rPr>
          <w:rFonts w:hint="eastAsia"/>
        </w:rPr>
        <w:t>略。</w:t>
      </w:r>
    </w:p>
    <w:p w:rsidR="00777F18" w:rsidRPr="00EA3C18" w:rsidRDefault="00777F18" w:rsidP="00777F18">
      <w:r w:rsidRPr="00B65737">
        <w:rPr>
          <w:rStyle w:val="a9"/>
          <w:rFonts w:hint="eastAsia"/>
          <w:bCs w:val="0"/>
        </w:rPr>
        <w:t>详解</w:t>
      </w:r>
      <w:r>
        <w:rPr>
          <w:rStyle w:val="a9"/>
          <w:rFonts w:hint="eastAsia"/>
          <w:bCs w:val="0"/>
          <w:szCs w:val="16"/>
        </w:rPr>
        <w:t>：</w:t>
      </w:r>
      <w:r>
        <w:rPr>
          <w:rFonts w:hint="eastAsia"/>
        </w:rPr>
        <w:t>略。</w:t>
      </w:r>
    </w:p>
    <w:p w:rsidR="00777F18" w:rsidRPr="001134EB" w:rsidRDefault="00777F18" w:rsidP="00777F18">
      <w:pPr>
        <w:pStyle w:val="M"/>
        <w:ind w:firstLine="0"/>
        <w:rPr>
          <w:rStyle w:val="a9"/>
          <w:b w:val="0"/>
        </w:rPr>
      </w:pPr>
    </w:p>
    <w:p w:rsidR="00DF47BB" w:rsidRDefault="00BD3BA0" w:rsidP="00A83F5D">
      <w:pPr>
        <w:pStyle w:val="2"/>
        <w:numPr>
          <w:ilvl w:val="1"/>
          <w:numId w:val="15"/>
        </w:numPr>
      </w:pPr>
      <w:bookmarkStart w:id="92" w:name="_Toc286841210"/>
      <w:r>
        <w:t>P</w:t>
      </w:r>
      <w:r>
        <w:rPr>
          <w:rFonts w:hint="eastAsia"/>
        </w:rPr>
        <w:t>rompt</w:t>
      </w:r>
      <w:bookmarkEnd w:id="92"/>
      <w:r w:rsidR="00D343DB">
        <w:t xml:space="preserve"> </w:t>
      </w:r>
    </w:p>
    <w:p w:rsidR="000250B6" w:rsidRDefault="000250B6" w:rsidP="00F32EB2">
      <w:pPr>
        <w:pStyle w:val="M"/>
        <w:ind w:left="706" w:hangingChars="317" w:hanging="706"/>
      </w:pPr>
      <w:r>
        <w:rPr>
          <w:rStyle w:val="1Char0"/>
          <w:rFonts w:hint="eastAsia"/>
        </w:rPr>
        <w:t>概述：</w:t>
      </w:r>
      <w:r>
        <w:rPr>
          <w:rFonts w:hint="eastAsia"/>
        </w:rPr>
        <w:t>Prompt</w:t>
      </w:r>
      <w:r w:rsidR="002F02EF" w:rsidRPr="002F02EF">
        <w:rPr>
          <w:rFonts w:hint="eastAsia"/>
        </w:rPr>
        <w:t>节点</w:t>
      </w:r>
      <w:r>
        <w:rPr>
          <w:rFonts w:hint="eastAsia"/>
        </w:rPr>
        <w:t>定义一个</w:t>
      </w:r>
      <w:r w:rsidRPr="002F02EF">
        <w:rPr>
          <w:rFonts w:hint="eastAsia"/>
          <w:bCs/>
          <w:iCs/>
        </w:rPr>
        <w:t>提示</w:t>
      </w:r>
      <w:r>
        <w:rPr>
          <w:rFonts w:hint="eastAsia"/>
        </w:rPr>
        <w:t>。</w:t>
      </w:r>
      <w:r w:rsidR="00ED49E5">
        <w:rPr>
          <w:rFonts w:hint="eastAsia"/>
        </w:rPr>
        <w:t>若上层节点为</w:t>
      </w:r>
      <w:r w:rsidR="00ED49E5">
        <w:rPr>
          <w:rFonts w:hint="eastAsia"/>
        </w:rPr>
        <w:t>Assessment</w:t>
      </w:r>
      <w:r w:rsidR="00ED49E5">
        <w:rPr>
          <w:rFonts w:hint="eastAsia"/>
        </w:rPr>
        <w:t>则</w:t>
      </w:r>
      <w:r w:rsidR="00EA2415">
        <w:rPr>
          <w:rFonts w:hint="eastAsia"/>
        </w:rPr>
        <w:t>称</w:t>
      </w:r>
      <w:r w:rsidR="00ED49E5">
        <w:rPr>
          <w:rFonts w:hint="eastAsia"/>
        </w:rPr>
        <w:t>为</w:t>
      </w:r>
      <w:r w:rsidR="00ED49E5" w:rsidRPr="002F02EF">
        <w:rPr>
          <w:rFonts w:hint="eastAsia"/>
          <w:bCs/>
          <w:iCs/>
        </w:rPr>
        <w:t>试题提示</w:t>
      </w:r>
      <w:r w:rsidR="00ED49E5">
        <w:rPr>
          <w:rFonts w:hint="eastAsia"/>
        </w:rPr>
        <w:t>，若上层节点为</w:t>
      </w:r>
      <w:r w:rsidR="00ED49E5">
        <w:rPr>
          <w:rFonts w:hint="eastAsia"/>
        </w:rPr>
        <w:t>Question</w:t>
      </w:r>
      <w:r w:rsidR="00ED49E5">
        <w:rPr>
          <w:rFonts w:hint="eastAsia"/>
        </w:rPr>
        <w:t>则</w:t>
      </w:r>
      <w:r w:rsidR="00EA2415">
        <w:rPr>
          <w:rFonts w:hint="eastAsia"/>
        </w:rPr>
        <w:t>称</w:t>
      </w:r>
      <w:r w:rsidR="00ED49E5">
        <w:rPr>
          <w:rFonts w:hint="eastAsia"/>
        </w:rPr>
        <w:t>为</w:t>
      </w:r>
      <w:r w:rsidR="00ED49E5" w:rsidRPr="002F02EF">
        <w:rPr>
          <w:rFonts w:hint="eastAsia"/>
          <w:bCs/>
          <w:iCs/>
        </w:rPr>
        <w:t>小题提示</w:t>
      </w:r>
      <w:r w:rsidR="00ED49E5">
        <w:rPr>
          <w:rFonts w:hint="eastAsia"/>
        </w:rPr>
        <w:t>。</w:t>
      </w:r>
    </w:p>
    <w:p w:rsidR="000250B6" w:rsidRPr="00F20866" w:rsidRDefault="000250B6" w:rsidP="000250B6">
      <w:pPr>
        <w:pStyle w:val="M"/>
        <w:ind w:firstLine="0"/>
        <w:rPr>
          <w:color w:val="FF0000"/>
        </w:rPr>
      </w:pPr>
      <w:r>
        <w:rPr>
          <w:rStyle w:val="a9"/>
          <w:rFonts w:hint="eastAsia"/>
        </w:rPr>
        <w:t>包含：</w:t>
      </w:r>
      <w:r w:rsidR="00414819">
        <w:rPr>
          <w:rStyle w:val="a9"/>
          <w:rFonts w:hint="eastAsia"/>
          <w:b w:val="0"/>
        </w:rPr>
        <w:t>文本</w:t>
      </w:r>
      <w:r w:rsidR="00DA577B">
        <w:rPr>
          <w:rStyle w:val="a9"/>
          <w:rFonts w:hint="eastAsia"/>
          <w:b w:val="0"/>
        </w:rPr>
        <w:t>，</w:t>
      </w:r>
      <w:r w:rsidR="007D7550">
        <w:rPr>
          <w:rFonts w:hint="eastAsia"/>
        </w:rPr>
        <w:t>text</w:t>
      </w:r>
      <w:r w:rsidR="000E18AA">
        <w:rPr>
          <w:rFonts w:hint="eastAsia"/>
        </w:rPr>
        <w:t>(0..*)</w:t>
      </w:r>
      <w:r>
        <w:rPr>
          <w:rFonts w:hint="eastAsia"/>
        </w:rPr>
        <w:t>，</w:t>
      </w:r>
      <w:r w:rsidR="0046694B">
        <w:rPr>
          <w:rFonts w:hint="eastAsia"/>
        </w:rPr>
        <w:t>sound</w:t>
      </w:r>
      <w:r w:rsidR="0085215F">
        <w:rPr>
          <w:rFonts w:hint="eastAsia"/>
        </w:rPr>
        <w:t>(0..*)</w:t>
      </w:r>
      <w:r w:rsidR="0046694B">
        <w:rPr>
          <w:rFonts w:hint="eastAsia"/>
        </w:rPr>
        <w:t>，</w:t>
      </w:r>
      <w:r w:rsidR="002607B1">
        <w:rPr>
          <w:rFonts w:hint="eastAsia"/>
        </w:rPr>
        <w:t>video</w:t>
      </w:r>
      <w:r w:rsidR="00C551BE">
        <w:rPr>
          <w:rFonts w:hint="eastAsia"/>
        </w:rPr>
        <w:t>(0..*)</w:t>
      </w:r>
      <w:r w:rsidR="00AD0CF9">
        <w:rPr>
          <w:rFonts w:hint="eastAsia"/>
        </w:rPr>
        <w:t>，</w:t>
      </w:r>
      <w:r w:rsidR="00C63FAE">
        <w:rPr>
          <w:rFonts w:hint="eastAsia"/>
        </w:rPr>
        <w:t>image</w:t>
      </w:r>
      <w:r w:rsidR="00C551BE">
        <w:rPr>
          <w:rFonts w:hint="eastAsia"/>
        </w:rPr>
        <w:t>(0..*)</w:t>
      </w:r>
      <w:r w:rsidR="00AC2C20">
        <w:rPr>
          <w:rFonts w:hint="eastAsia"/>
        </w:rPr>
        <w:t>，</w:t>
      </w:r>
      <w:r w:rsidR="00A35D32">
        <w:rPr>
          <w:rFonts w:hint="eastAsia"/>
        </w:rPr>
        <w:t>pause</w:t>
      </w:r>
      <w:r w:rsidR="00C93135">
        <w:rPr>
          <w:rFonts w:hint="eastAsia"/>
        </w:rPr>
        <w:t>(0..*)</w:t>
      </w:r>
      <w:r>
        <w:rPr>
          <w:rFonts w:hint="eastAsia"/>
        </w:rPr>
        <w:t>。</w:t>
      </w:r>
    </w:p>
    <w:p w:rsidR="000250B6" w:rsidRDefault="000250B6" w:rsidP="000250B6">
      <w:pPr>
        <w:pStyle w:val="M"/>
        <w:ind w:firstLine="0"/>
        <w:rPr>
          <w:rStyle w:val="a9"/>
        </w:rPr>
      </w:pPr>
      <w:r>
        <w:rPr>
          <w:rStyle w:val="a9"/>
          <w:rFonts w:hint="eastAsia"/>
        </w:rPr>
        <w:t>属性</w:t>
      </w:r>
      <w:r>
        <w:rPr>
          <w:rStyle w:val="a9"/>
        </w:rPr>
        <w:t>:</w:t>
      </w:r>
    </w:p>
    <w:p w:rsidR="00A968C4" w:rsidRDefault="00A968C4" w:rsidP="000250B6">
      <w:pPr>
        <w:pStyle w:val="M"/>
        <w:ind w:firstLine="0"/>
        <w:rPr>
          <w:rStyle w:val="a9"/>
        </w:rPr>
      </w:pPr>
    </w:p>
    <w:p w:rsidR="00A968C4" w:rsidRDefault="00A968C4" w:rsidP="00D6760D">
      <w:pPr>
        <w:pStyle w:val="af8"/>
        <w:rPr>
          <w:rStyle w:val="a9"/>
        </w:rPr>
      </w:pPr>
      <w:r w:rsidRPr="00242408">
        <w:rPr>
          <w:rFonts w:hint="eastAsia"/>
        </w:rPr>
        <w:t>表</w:t>
      </w:r>
      <w:r w:rsidRPr="00242408">
        <w:rPr>
          <w:rFonts w:hint="eastAsia"/>
        </w:rPr>
        <w:t xml:space="preserve"> </w:t>
      </w:r>
      <w:r>
        <w:rPr>
          <w:rFonts w:hint="eastAsia"/>
        </w:rPr>
        <w:t>4-</w:t>
      </w:r>
      <w:ins w:id="93" w:author="Eric" w:date="2011-02-18T17:04:00Z">
        <w:r w:rsidR="00705DE8">
          <w:rPr>
            <w:rFonts w:hint="eastAsia"/>
          </w:rPr>
          <w:t>4</w:t>
        </w:r>
      </w:ins>
      <w:del w:id="94" w:author="Eric" w:date="2011-02-18T17:04:00Z">
        <w:r w:rsidDel="00705DE8">
          <w:rPr>
            <w:rFonts w:hint="eastAsia"/>
          </w:rPr>
          <w:delText>3</w:delText>
        </w:r>
      </w:del>
      <w:r>
        <w:rPr>
          <w:rFonts w:hint="eastAsia"/>
        </w:rPr>
        <w:t xml:space="preserve"> Prompt</w:t>
      </w:r>
      <w:r>
        <w:rPr>
          <w:rFonts w:hint="eastAsia"/>
        </w:rPr>
        <w:t>属性表</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74"/>
        <w:gridCol w:w="2103"/>
        <w:gridCol w:w="2133"/>
        <w:gridCol w:w="2112"/>
      </w:tblGrid>
      <w:tr w:rsidR="00865CF5" w:rsidRPr="00E403E6" w:rsidTr="00C013BB">
        <w:tc>
          <w:tcPr>
            <w:tcW w:w="2174" w:type="dxa"/>
            <w:tcBorders>
              <w:top w:val="single" w:sz="4" w:space="0" w:color="000000"/>
              <w:left w:val="single" w:sz="4" w:space="0" w:color="000000"/>
              <w:bottom w:val="single" w:sz="4" w:space="0" w:color="000000"/>
              <w:right w:val="single" w:sz="4" w:space="0" w:color="000000"/>
            </w:tcBorders>
            <w:hideMark/>
          </w:tcPr>
          <w:p w:rsidR="00865CF5" w:rsidRPr="00E403E6" w:rsidRDefault="00865CF5" w:rsidP="00C013BB">
            <w:pPr>
              <w:pStyle w:val="M"/>
              <w:ind w:firstLine="0"/>
              <w:rPr>
                <w:rStyle w:val="a9"/>
                <w:b w:val="0"/>
                <w:sz w:val="18"/>
                <w:szCs w:val="18"/>
              </w:rPr>
            </w:pPr>
            <w:r w:rsidRPr="00E403E6">
              <w:rPr>
                <w:rStyle w:val="a9"/>
                <w:rFonts w:hint="eastAsia"/>
                <w:b w:val="0"/>
                <w:sz w:val="18"/>
                <w:szCs w:val="18"/>
              </w:rPr>
              <w:t>名称</w:t>
            </w:r>
          </w:p>
        </w:tc>
        <w:tc>
          <w:tcPr>
            <w:tcW w:w="2103" w:type="dxa"/>
            <w:tcBorders>
              <w:top w:val="single" w:sz="4" w:space="0" w:color="000000"/>
              <w:left w:val="single" w:sz="4" w:space="0" w:color="000000"/>
              <w:bottom w:val="single" w:sz="4" w:space="0" w:color="000000"/>
              <w:right w:val="single" w:sz="4" w:space="0" w:color="000000"/>
            </w:tcBorders>
            <w:hideMark/>
          </w:tcPr>
          <w:p w:rsidR="00865CF5" w:rsidRPr="00E403E6" w:rsidRDefault="00865CF5" w:rsidP="00C013BB">
            <w:pPr>
              <w:pStyle w:val="M"/>
              <w:ind w:firstLine="0"/>
              <w:rPr>
                <w:rStyle w:val="a9"/>
                <w:b w:val="0"/>
                <w:sz w:val="18"/>
                <w:szCs w:val="18"/>
              </w:rPr>
            </w:pPr>
            <w:r w:rsidRPr="00E403E6">
              <w:rPr>
                <w:rStyle w:val="a9"/>
                <w:rFonts w:hint="eastAsia"/>
                <w:b w:val="0"/>
                <w:sz w:val="18"/>
                <w:szCs w:val="18"/>
              </w:rPr>
              <w:t>限制</w:t>
            </w:r>
          </w:p>
        </w:tc>
        <w:tc>
          <w:tcPr>
            <w:tcW w:w="2133" w:type="dxa"/>
            <w:tcBorders>
              <w:top w:val="single" w:sz="4" w:space="0" w:color="000000"/>
              <w:left w:val="single" w:sz="4" w:space="0" w:color="000000"/>
              <w:bottom w:val="single" w:sz="4" w:space="0" w:color="000000"/>
              <w:right w:val="single" w:sz="4" w:space="0" w:color="000000"/>
            </w:tcBorders>
            <w:hideMark/>
          </w:tcPr>
          <w:p w:rsidR="00865CF5" w:rsidRPr="00E403E6" w:rsidRDefault="00865CF5" w:rsidP="00C013BB">
            <w:pPr>
              <w:pStyle w:val="M"/>
              <w:ind w:firstLine="0"/>
              <w:rPr>
                <w:rStyle w:val="a9"/>
                <w:b w:val="0"/>
                <w:sz w:val="18"/>
                <w:szCs w:val="18"/>
              </w:rPr>
            </w:pPr>
            <w:r w:rsidRPr="00E403E6">
              <w:rPr>
                <w:rStyle w:val="a9"/>
                <w:rFonts w:hint="eastAsia"/>
                <w:b w:val="0"/>
                <w:sz w:val="18"/>
                <w:szCs w:val="18"/>
              </w:rPr>
              <w:t>类型</w:t>
            </w:r>
          </w:p>
        </w:tc>
        <w:tc>
          <w:tcPr>
            <w:tcW w:w="2112" w:type="dxa"/>
            <w:tcBorders>
              <w:top w:val="single" w:sz="4" w:space="0" w:color="000000"/>
              <w:left w:val="single" w:sz="4" w:space="0" w:color="000000"/>
              <w:bottom w:val="single" w:sz="4" w:space="0" w:color="000000"/>
              <w:right w:val="single" w:sz="4" w:space="0" w:color="000000"/>
            </w:tcBorders>
            <w:hideMark/>
          </w:tcPr>
          <w:p w:rsidR="00865CF5" w:rsidRPr="00E403E6" w:rsidRDefault="00865CF5" w:rsidP="00C013BB">
            <w:pPr>
              <w:pStyle w:val="M"/>
              <w:ind w:firstLine="0"/>
              <w:rPr>
                <w:rStyle w:val="a9"/>
                <w:b w:val="0"/>
                <w:sz w:val="18"/>
                <w:szCs w:val="18"/>
              </w:rPr>
            </w:pPr>
            <w:r w:rsidRPr="00E403E6">
              <w:rPr>
                <w:rStyle w:val="a9"/>
                <w:rFonts w:hint="eastAsia"/>
                <w:b w:val="0"/>
                <w:sz w:val="18"/>
                <w:szCs w:val="18"/>
              </w:rPr>
              <w:t>备注</w:t>
            </w:r>
          </w:p>
        </w:tc>
      </w:tr>
      <w:tr w:rsidR="000250B6" w:rsidRPr="00E403E6" w:rsidTr="00581508">
        <w:tc>
          <w:tcPr>
            <w:tcW w:w="2174" w:type="dxa"/>
            <w:tcBorders>
              <w:top w:val="single" w:sz="4" w:space="0" w:color="000000"/>
              <w:left w:val="single" w:sz="4" w:space="0" w:color="000000"/>
              <w:bottom w:val="single" w:sz="4" w:space="0" w:color="000000"/>
              <w:right w:val="single" w:sz="4" w:space="0" w:color="000000"/>
            </w:tcBorders>
            <w:hideMark/>
          </w:tcPr>
          <w:p w:rsidR="000250B6" w:rsidRPr="00E403E6" w:rsidRDefault="00865CF5" w:rsidP="00B53C24">
            <w:pPr>
              <w:pStyle w:val="M"/>
              <w:ind w:firstLine="0"/>
              <w:rPr>
                <w:rStyle w:val="a9"/>
                <w:b w:val="0"/>
                <w:sz w:val="18"/>
                <w:szCs w:val="18"/>
              </w:rPr>
            </w:pPr>
            <w:r w:rsidRPr="00E403E6">
              <w:rPr>
                <w:rStyle w:val="a9"/>
                <w:rFonts w:hint="eastAsia"/>
                <w:b w:val="0"/>
                <w:sz w:val="18"/>
                <w:szCs w:val="18"/>
              </w:rPr>
              <w:t>viewer</w:t>
            </w:r>
          </w:p>
        </w:tc>
        <w:tc>
          <w:tcPr>
            <w:tcW w:w="2103" w:type="dxa"/>
            <w:tcBorders>
              <w:top w:val="single" w:sz="4" w:space="0" w:color="000000"/>
              <w:left w:val="single" w:sz="4" w:space="0" w:color="000000"/>
              <w:bottom w:val="single" w:sz="4" w:space="0" w:color="000000"/>
              <w:right w:val="single" w:sz="4" w:space="0" w:color="000000"/>
            </w:tcBorders>
            <w:hideMark/>
          </w:tcPr>
          <w:p w:rsidR="000250B6" w:rsidRPr="00E403E6" w:rsidRDefault="00865CF5" w:rsidP="00B53C24">
            <w:pPr>
              <w:pStyle w:val="M"/>
              <w:ind w:firstLine="0"/>
              <w:rPr>
                <w:rStyle w:val="a9"/>
                <w:b w:val="0"/>
                <w:sz w:val="18"/>
                <w:szCs w:val="18"/>
              </w:rPr>
            </w:pPr>
            <w:r w:rsidRPr="00E403E6">
              <w:rPr>
                <w:rStyle w:val="a9"/>
                <w:rFonts w:hint="eastAsia"/>
                <w:b w:val="0"/>
                <w:sz w:val="18"/>
                <w:szCs w:val="18"/>
              </w:rPr>
              <w:t>0..1</w:t>
            </w:r>
          </w:p>
        </w:tc>
        <w:tc>
          <w:tcPr>
            <w:tcW w:w="2133" w:type="dxa"/>
            <w:tcBorders>
              <w:top w:val="single" w:sz="4" w:space="0" w:color="000000"/>
              <w:left w:val="single" w:sz="4" w:space="0" w:color="000000"/>
              <w:bottom w:val="single" w:sz="4" w:space="0" w:color="000000"/>
              <w:right w:val="single" w:sz="4" w:space="0" w:color="000000"/>
            </w:tcBorders>
            <w:hideMark/>
          </w:tcPr>
          <w:p w:rsidR="000250B6" w:rsidRPr="00E403E6" w:rsidRDefault="00865CF5" w:rsidP="00B53C24">
            <w:pPr>
              <w:pStyle w:val="M"/>
              <w:ind w:firstLine="0"/>
              <w:rPr>
                <w:rStyle w:val="a9"/>
                <w:b w:val="0"/>
                <w:sz w:val="18"/>
                <w:szCs w:val="18"/>
              </w:rPr>
            </w:pPr>
            <w:r w:rsidRPr="00E403E6">
              <w:rPr>
                <w:rStyle w:val="a9"/>
                <w:rFonts w:hint="eastAsia"/>
                <w:b w:val="0"/>
                <w:sz w:val="18"/>
                <w:szCs w:val="18"/>
              </w:rPr>
              <w:t>string</w:t>
            </w:r>
          </w:p>
        </w:tc>
        <w:tc>
          <w:tcPr>
            <w:tcW w:w="2112" w:type="dxa"/>
            <w:tcBorders>
              <w:top w:val="single" w:sz="4" w:space="0" w:color="000000"/>
              <w:left w:val="single" w:sz="4" w:space="0" w:color="000000"/>
              <w:bottom w:val="single" w:sz="4" w:space="0" w:color="000000"/>
              <w:right w:val="single" w:sz="4" w:space="0" w:color="000000"/>
            </w:tcBorders>
            <w:hideMark/>
          </w:tcPr>
          <w:p w:rsidR="000250B6" w:rsidRPr="00E403E6" w:rsidRDefault="00865CF5" w:rsidP="00B53C24">
            <w:pPr>
              <w:pStyle w:val="M"/>
              <w:ind w:firstLine="0"/>
              <w:rPr>
                <w:rStyle w:val="a9"/>
                <w:b w:val="0"/>
                <w:sz w:val="18"/>
                <w:szCs w:val="18"/>
              </w:rPr>
            </w:pPr>
            <w:r w:rsidRPr="00E403E6">
              <w:rPr>
                <w:rStyle w:val="a9"/>
                <w:b w:val="0"/>
                <w:sz w:val="18"/>
                <w:szCs w:val="18"/>
              </w:rPr>
              <w:t>examinee</w:t>
            </w:r>
            <w:r w:rsidRPr="00E403E6">
              <w:rPr>
                <w:rStyle w:val="a9"/>
                <w:rFonts w:hint="eastAsia"/>
                <w:b w:val="0"/>
                <w:sz w:val="18"/>
                <w:szCs w:val="18"/>
              </w:rPr>
              <w:t>/</w:t>
            </w:r>
            <w:r w:rsidRPr="00E403E6">
              <w:rPr>
                <w:rStyle w:val="a9"/>
                <w:b w:val="0"/>
                <w:sz w:val="18"/>
                <w:szCs w:val="18"/>
              </w:rPr>
              <w:t>examiner</w:t>
            </w:r>
            <w:r w:rsidRPr="00E403E6">
              <w:rPr>
                <w:rStyle w:val="a9"/>
                <w:rFonts w:hint="eastAsia"/>
                <w:b w:val="0"/>
                <w:sz w:val="18"/>
                <w:szCs w:val="18"/>
              </w:rPr>
              <w:t>/all</w:t>
            </w:r>
          </w:p>
          <w:p w:rsidR="00865CF5" w:rsidRPr="00E403E6" w:rsidRDefault="00865CF5" w:rsidP="00B53C24">
            <w:pPr>
              <w:pStyle w:val="M"/>
              <w:ind w:firstLine="0"/>
              <w:rPr>
                <w:rStyle w:val="a9"/>
                <w:b w:val="0"/>
                <w:sz w:val="18"/>
                <w:szCs w:val="18"/>
              </w:rPr>
            </w:pPr>
            <w:r w:rsidRPr="00E403E6">
              <w:rPr>
                <w:rStyle w:val="a9"/>
                <w:rFonts w:hint="eastAsia"/>
                <w:b w:val="0"/>
                <w:sz w:val="18"/>
                <w:szCs w:val="18"/>
              </w:rPr>
              <w:t>默认为</w:t>
            </w:r>
            <w:r w:rsidRPr="00E403E6">
              <w:rPr>
                <w:rStyle w:val="a9"/>
                <w:rFonts w:hint="eastAsia"/>
                <w:b w:val="0"/>
                <w:sz w:val="18"/>
                <w:szCs w:val="18"/>
              </w:rPr>
              <w:t>all</w:t>
            </w:r>
            <w:r w:rsidRPr="00E403E6">
              <w:rPr>
                <w:rStyle w:val="a9"/>
                <w:rFonts w:hint="eastAsia"/>
                <w:b w:val="0"/>
                <w:sz w:val="18"/>
                <w:szCs w:val="18"/>
              </w:rPr>
              <w:t>。</w:t>
            </w:r>
          </w:p>
          <w:p w:rsidR="00E85755" w:rsidRPr="00E403E6" w:rsidRDefault="00E85755" w:rsidP="00E85755">
            <w:pPr>
              <w:pStyle w:val="M"/>
              <w:ind w:firstLine="0"/>
              <w:rPr>
                <w:rStyle w:val="a9"/>
                <w:b w:val="0"/>
                <w:sz w:val="18"/>
                <w:szCs w:val="18"/>
              </w:rPr>
            </w:pPr>
            <w:r w:rsidRPr="00E403E6">
              <w:rPr>
                <w:rStyle w:val="a9"/>
                <w:rFonts w:hint="eastAsia"/>
                <w:b w:val="0"/>
                <w:sz w:val="18"/>
                <w:szCs w:val="18"/>
              </w:rPr>
              <w:t>取</w:t>
            </w:r>
            <w:r w:rsidRPr="00E403E6">
              <w:rPr>
                <w:rStyle w:val="a9"/>
                <w:b w:val="0"/>
                <w:sz w:val="18"/>
                <w:szCs w:val="18"/>
              </w:rPr>
              <w:t>examinee</w:t>
            </w:r>
            <w:r w:rsidRPr="00E403E6">
              <w:rPr>
                <w:rStyle w:val="a9"/>
                <w:rFonts w:hint="eastAsia"/>
                <w:b w:val="0"/>
                <w:sz w:val="18"/>
                <w:szCs w:val="18"/>
              </w:rPr>
              <w:t>时考生可见，取</w:t>
            </w:r>
            <w:r w:rsidRPr="00E403E6">
              <w:rPr>
                <w:rStyle w:val="a9"/>
                <w:b w:val="0"/>
                <w:sz w:val="18"/>
                <w:szCs w:val="18"/>
              </w:rPr>
              <w:t>examiner</w:t>
            </w:r>
            <w:r w:rsidRPr="00E403E6">
              <w:rPr>
                <w:rStyle w:val="a9"/>
                <w:rFonts w:hint="eastAsia"/>
                <w:b w:val="0"/>
                <w:sz w:val="18"/>
                <w:szCs w:val="18"/>
              </w:rPr>
              <w:t>时考生不可见，阅卷</w:t>
            </w:r>
            <w:r w:rsidR="0088214D" w:rsidRPr="00E403E6">
              <w:rPr>
                <w:rStyle w:val="a9"/>
                <w:rFonts w:hint="eastAsia"/>
                <w:b w:val="0"/>
                <w:sz w:val="18"/>
                <w:szCs w:val="18"/>
              </w:rPr>
              <w:t>打印参考答案时</w:t>
            </w:r>
            <w:r w:rsidRPr="00E403E6">
              <w:rPr>
                <w:rStyle w:val="a9"/>
                <w:rFonts w:hint="eastAsia"/>
                <w:b w:val="0"/>
                <w:sz w:val="18"/>
                <w:szCs w:val="18"/>
              </w:rPr>
              <w:t>可见。</w:t>
            </w:r>
            <w:r w:rsidR="00D645A3" w:rsidRPr="00E403E6">
              <w:rPr>
                <w:rStyle w:val="a9"/>
                <w:b w:val="0"/>
                <w:sz w:val="18"/>
                <w:szCs w:val="18"/>
              </w:rPr>
              <w:t>A</w:t>
            </w:r>
            <w:r w:rsidR="00D645A3" w:rsidRPr="00E403E6">
              <w:rPr>
                <w:rStyle w:val="a9"/>
                <w:rFonts w:hint="eastAsia"/>
                <w:b w:val="0"/>
                <w:sz w:val="18"/>
                <w:szCs w:val="18"/>
              </w:rPr>
              <w:t>ll</w:t>
            </w:r>
            <w:r w:rsidR="00D645A3" w:rsidRPr="00E403E6">
              <w:rPr>
                <w:rStyle w:val="a9"/>
                <w:rFonts w:hint="eastAsia"/>
                <w:b w:val="0"/>
                <w:sz w:val="18"/>
                <w:szCs w:val="18"/>
              </w:rPr>
              <w:t>都可见。</w:t>
            </w:r>
          </w:p>
        </w:tc>
      </w:tr>
    </w:tbl>
    <w:p w:rsidR="000250B6" w:rsidRDefault="000250B6" w:rsidP="000250B6">
      <w:pPr>
        <w:pStyle w:val="M"/>
        <w:spacing w:before="60" w:after="240"/>
        <w:ind w:firstLine="0"/>
        <w:jc w:val="center"/>
        <w:rPr>
          <w:rStyle w:val="a9"/>
          <w:rFonts w:ascii="Calibri" w:hAnsi="Calibri" w:cs="Times New Roman"/>
          <w:sz w:val="16"/>
          <w:szCs w:val="16"/>
        </w:rPr>
      </w:pPr>
      <w:r>
        <w:rPr>
          <w:rStyle w:val="a9"/>
          <w:sz w:val="16"/>
          <w:szCs w:val="16"/>
        </w:rPr>
        <w:t>&lt;</w:t>
      </w:r>
      <w:r>
        <w:rPr>
          <w:rStyle w:val="a9"/>
          <w:rFonts w:hint="eastAsia"/>
          <w:sz w:val="16"/>
          <w:szCs w:val="16"/>
        </w:rPr>
        <w:t>注</w:t>
      </w:r>
      <w:r>
        <w:rPr>
          <w:rStyle w:val="a9"/>
          <w:sz w:val="16"/>
          <w:szCs w:val="16"/>
        </w:rPr>
        <w:t>&gt;[1]</w:t>
      </w:r>
      <w:r>
        <w:rPr>
          <w:rStyle w:val="a9"/>
          <w:rFonts w:hint="eastAsia"/>
          <w:sz w:val="16"/>
          <w:szCs w:val="16"/>
        </w:rPr>
        <w:t>：一个</w:t>
      </w:r>
      <w:r>
        <w:rPr>
          <w:rStyle w:val="a9"/>
          <w:sz w:val="16"/>
          <w:szCs w:val="16"/>
        </w:rPr>
        <w:t xml:space="preserve">   [0..1]: 0 </w:t>
      </w:r>
      <w:proofErr w:type="gramStart"/>
      <w:r>
        <w:rPr>
          <w:rStyle w:val="a9"/>
          <w:rFonts w:hint="eastAsia"/>
          <w:sz w:val="16"/>
          <w:szCs w:val="16"/>
        </w:rPr>
        <w:t>个</w:t>
      </w:r>
      <w:proofErr w:type="gramEnd"/>
      <w:r>
        <w:rPr>
          <w:rStyle w:val="a9"/>
          <w:rFonts w:hint="eastAsia"/>
          <w:sz w:val="16"/>
          <w:szCs w:val="16"/>
        </w:rPr>
        <w:t>或</w:t>
      </w:r>
      <w:r>
        <w:rPr>
          <w:rStyle w:val="a9"/>
          <w:sz w:val="16"/>
          <w:szCs w:val="16"/>
        </w:rPr>
        <w:t xml:space="preserve"> 1 </w:t>
      </w:r>
      <w:proofErr w:type="gramStart"/>
      <w:r>
        <w:rPr>
          <w:rStyle w:val="a9"/>
          <w:rFonts w:hint="eastAsia"/>
          <w:sz w:val="16"/>
          <w:szCs w:val="16"/>
        </w:rPr>
        <w:t>个</w:t>
      </w:r>
      <w:proofErr w:type="gramEnd"/>
      <w:r>
        <w:rPr>
          <w:rStyle w:val="a9"/>
          <w:sz w:val="16"/>
          <w:szCs w:val="16"/>
        </w:rPr>
        <w:t xml:space="preserve">    [1..*]</w:t>
      </w:r>
      <w:r>
        <w:rPr>
          <w:rStyle w:val="a9"/>
          <w:rFonts w:hint="eastAsia"/>
          <w:sz w:val="16"/>
          <w:szCs w:val="16"/>
        </w:rPr>
        <w:t>：大于等于一个</w:t>
      </w:r>
    </w:p>
    <w:p w:rsidR="000250B6" w:rsidRDefault="000250B6" w:rsidP="00791F7A">
      <w:pPr>
        <w:pStyle w:val="10"/>
        <w:rPr>
          <w:rStyle w:val="a9"/>
          <w:b/>
          <w:bCs w:val="0"/>
          <w:szCs w:val="16"/>
        </w:rPr>
      </w:pPr>
      <w:r>
        <w:rPr>
          <w:rStyle w:val="a9"/>
          <w:rFonts w:hint="eastAsia"/>
          <w:b/>
          <w:bCs w:val="0"/>
          <w:szCs w:val="16"/>
        </w:rPr>
        <w:t>示例：</w:t>
      </w:r>
      <w:r w:rsidR="00194C20">
        <w:rPr>
          <w:rFonts w:hint="eastAsia"/>
          <w:b w:val="0"/>
          <w:spacing w:val="0"/>
          <w:szCs w:val="22"/>
        </w:rPr>
        <w:t>参见</w:t>
      </w:r>
      <w:r w:rsidR="00721DD0">
        <w:rPr>
          <w:rFonts w:hint="eastAsia"/>
          <w:b w:val="0"/>
          <w:spacing w:val="0"/>
          <w:szCs w:val="22"/>
        </w:rPr>
        <w:t>Assessment</w:t>
      </w:r>
      <w:r w:rsidR="00721DD0">
        <w:rPr>
          <w:rFonts w:hint="eastAsia"/>
          <w:b w:val="0"/>
          <w:spacing w:val="0"/>
          <w:szCs w:val="22"/>
        </w:rPr>
        <w:t>子类</w:t>
      </w:r>
    </w:p>
    <w:p w:rsidR="00F927E6" w:rsidRDefault="000250B6" w:rsidP="00F927E6">
      <w:pPr>
        <w:pStyle w:val="M"/>
        <w:ind w:firstLine="0"/>
      </w:pPr>
      <w:r w:rsidRPr="00B65737">
        <w:rPr>
          <w:rStyle w:val="a9"/>
          <w:rFonts w:hint="eastAsia"/>
          <w:bCs w:val="0"/>
        </w:rPr>
        <w:t>详解</w:t>
      </w:r>
      <w:r w:rsidRPr="00B65737">
        <w:rPr>
          <w:rStyle w:val="a9"/>
          <w:rFonts w:hint="eastAsia"/>
          <w:bCs w:val="0"/>
          <w:szCs w:val="16"/>
        </w:rPr>
        <w:t>：</w:t>
      </w:r>
      <w:r w:rsidR="000524BD">
        <w:rPr>
          <w:rFonts w:hint="eastAsia"/>
        </w:rPr>
        <w:t>Prompt</w:t>
      </w:r>
      <w:r w:rsidR="000524BD">
        <w:rPr>
          <w:rFonts w:hint="eastAsia"/>
        </w:rPr>
        <w:t>类</w:t>
      </w:r>
      <w:r w:rsidR="00ED62AA">
        <w:rPr>
          <w:rFonts w:hint="eastAsia"/>
        </w:rPr>
        <w:t>只起组织作用，不含任何属性。</w:t>
      </w:r>
    </w:p>
    <w:p w:rsidR="00F4283A" w:rsidRDefault="00816AF7" w:rsidP="00F32EB2">
      <w:pPr>
        <w:pStyle w:val="M"/>
        <w:ind w:leftChars="337" w:left="708" w:firstLine="0"/>
      </w:pPr>
      <w:r>
        <w:rPr>
          <w:rFonts w:hint="eastAsia"/>
        </w:rPr>
        <w:t>特别的，</w:t>
      </w:r>
      <w:r>
        <w:rPr>
          <w:rFonts w:hint="eastAsia"/>
        </w:rPr>
        <w:t>Prompt</w:t>
      </w:r>
      <w:r>
        <w:rPr>
          <w:rFonts w:hint="eastAsia"/>
        </w:rPr>
        <w:t>类可直接包含</w:t>
      </w:r>
      <w:r w:rsidR="00A829A4">
        <w:rPr>
          <w:rFonts w:hint="eastAsia"/>
        </w:rPr>
        <w:t>文本，</w:t>
      </w:r>
      <w:r w:rsidR="003D0F90">
        <w:rPr>
          <w:rFonts w:hint="eastAsia"/>
        </w:rPr>
        <w:t>将被自动转换成</w:t>
      </w:r>
      <w:r w:rsidR="003D0F90">
        <w:rPr>
          <w:rFonts w:hint="eastAsia"/>
        </w:rPr>
        <w:t>text</w:t>
      </w:r>
      <w:r w:rsidR="00F4283A">
        <w:rPr>
          <w:rFonts w:hint="eastAsia"/>
        </w:rPr>
        <w:t>。</w:t>
      </w:r>
    </w:p>
    <w:p w:rsidR="00561760" w:rsidRDefault="002D2952" w:rsidP="00F32EB2">
      <w:pPr>
        <w:pStyle w:val="M"/>
        <w:ind w:leftChars="337" w:left="708" w:firstLine="0"/>
      </w:pPr>
      <w:r>
        <w:rPr>
          <w:rFonts w:hint="eastAsia"/>
        </w:rPr>
        <w:t>如下例子：</w:t>
      </w:r>
    </w:p>
    <w:p w:rsidR="002D2952" w:rsidRDefault="002D2952" w:rsidP="00F32EB2">
      <w:pPr>
        <w:pStyle w:val="M"/>
        <w:ind w:leftChars="337" w:left="708" w:firstLine="0"/>
      </w:pPr>
      <w:r>
        <w:rPr>
          <w:rFonts w:hint="eastAsia"/>
        </w:rPr>
        <w:t>&lt;</w:t>
      </w:r>
      <w:proofErr w:type="gramStart"/>
      <w:r>
        <w:rPr>
          <w:rFonts w:hint="eastAsia"/>
        </w:rPr>
        <w:t>prompt&gt;</w:t>
      </w:r>
      <w:proofErr w:type="gramEnd"/>
      <w:r w:rsidR="001B2B4B" w:rsidRPr="001B2B4B">
        <w:t xml:space="preserve">What topic is the </w:t>
      </w:r>
      <w:r w:rsidR="001B2B4B">
        <w:t>passage mainly concerned with?</w:t>
      </w:r>
      <w:r>
        <w:rPr>
          <w:rFonts w:hint="eastAsia"/>
        </w:rPr>
        <w:t>&lt;</w:t>
      </w:r>
      <w:r w:rsidR="00BF435C">
        <w:rPr>
          <w:rFonts w:hint="eastAsia"/>
        </w:rPr>
        <w:t>/</w:t>
      </w:r>
      <w:r>
        <w:rPr>
          <w:rFonts w:hint="eastAsia"/>
        </w:rPr>
        <w:t>prompt&gt;</w:t>
      </w:r>
    </w:p>
    <w:p w:rsidR="001B2B4B" w:rsidRDefault="001B2B4B" w:rsidP="00F32EB2">
      <w:pPr>
        <w:pStyle w:val="M"/>
        <w:ind w:leftChars="337" w:left="708" w:firstLine="0"/>
      </w:pPr>
      <w:r>
        <w:rPr>
          <w:rFonts w:hint="eastAsia"/>
        </w:rPr>
        <w:t>将被</w:t>
      </w:r>
      <w:r w:rsidR="00992AB2">
        <w:rPr>
          <w:rFonts w:hint="eastAsia"/>
        </w:rPr>
        <w:t>自动</w:t>
      </w:r>
      <w:r>
        <w:rPr>
          <w:rFonts w:hint="eastAsia"/>
        </w:rPr>
        <w:t>翻译成：</w:t>
      </w:r>
    </w:p>
    <w:p w:rsidR="000B2F88" w:rsidRDefault="000B2F88" w:rsidP="00F32EB2">
      <w:pPr>
        <w:pStyle w:val="M"/>
        <w:ind w:leftChars="337" w:left="708" w:firstLine="0"/>
      </w:pPr>
      <w:r>
        <w:rPr>
          <w:rFonts w:hint="eastAsia"/>
        </w:rPr>
        <w:t>&lt;</w:t>
      </w:r>
      <w:proofErr w:type="gramStart"/>
      <w:r>
        <w:rPr>
          <w:rFonts w:hint="eastAsia"/>
        </w:rPr>
        <w:t>prompt</w:t>
      </w:r>
      <w:proofErr w:type="gramEnd"/>
      <w:r>
        <w:rPr>
          <w:rFonts w:hint="eastAsia"/>
        </w:rPr>
        <w:t>&gt;&lt;text&gt;</w:t>
      </w:r>
      <w:r w:rsidRPr="001B2B4B">
        <w:t xml:space="preserve">What topic is the </w:t>
      </w:r>
      <w:r>
        <w:t>passage mainly concerned with?</w:t>
      </w:r>
      <w:r>
        <w:rPr>
          <w:rFonts w:hint="eastAsia"/>
        </w:rPr>
        <w:t>&lt;text&gt;&lt;/prompt&gt;</w:t>
      </w:r>
    </w:p>
    <w:p w:rsidR="001B2B4B" w:rsidRDefault="00625A8D" w:rsidP="00F32EB2">
      <w:pPr>
        <w:pStyle w:val="M"/>
        <w:ind w:leftChars="337" w:left="708" w:firstLine="0"/>
      </w:pPr>
      <w:r>
        <w:rPr>
          <w:rFonts w:hint="eastAsia"/>
        </w:rPr>
        <w:t>以上两者是等价的。</w:t>
      </w:r>
    </w:p>
    <w:p w:rsidR="001D0C2B" w:rsidRDefault="001D0C2B" w:rsidP="00F32EB2">
      <w:pPr>
        <w:pStyle w:val="M"/>
        <w:ind w:leftChars="337" w:left="708" w:firstLine="0"/>
      </w:pPr>
    </w:p>
    <w:p w:rsidR="00D97F10" w:rsidRDefault="00D97F10" w:rsidP="00570D46">
      <w:pPr>
        <w:pStyle w:val="2"/>
        <w:numPr>
          <w:ilvl w:val="1"/>
          <w:numId w:val="15"/>
        </w:numPr>
      </w:pPr>
      <w:bookmarkStart w:id="95" w:name="_Toc286841211"/>
      <w:r>
        <w:rPr>
          <w:rFonts w:hint="eastAsia"/>
        </w:rPr>
        <w:lastRenderedPageBreak/>
        <w:t>Text</w:t>
      </w:r>
      <w:bookmarkEnd w:id="95"/>
      <w:r w:rsidR="00D343DB">
        <w:t xml:space="preserve"> </w:t>
      </w:r>
    </w:p>
    <w:p w:rsidR="00835E6E" w:rsidRDefault="005D0EEF" w:rsidP="009F42B2">
      <w:pPr>
        <w:pStyle w:val="M"/>
        <w:ind w:left="706" w:hangingChars="317" w:hanging="706"/>
        <w:pPrChange w:id="96" w:author="Eric" w:date="2011-11-10T14:02:00Z">
          <w:pPr>
            <w:pStyle w:val="M"/>
            <w:ind w:left="706" w:hangingChars="317" w:hanging="706"/>
          </w:pPr>
        </w:pPrChange>
      </w:pPr>
      <w:r>
        <w:rPr>
          <w:rStyle w:val="1Char0"/>
          <w:rFonts w:hint="eastAsia"/>
        </w:rPr>
        <w:t>概述：</w:t>
      </w:r>
      <w:r>
        <w:rPr>
          <w:rFonts w:hint="eastAsia"/>
        </w:rPr>
        <w:t>Text</w:t>
      </w:r>
      <w:r w:rsidR="002F02EF">
        <w:rPr>
          <w:rFonts w:hint="eastAsia"/>
        </w:rPr>
        <w:t>节点</w:t>
      </w:r>
      <w:r>
        <w:rPr>
          <w:rFonts w:hint="eastAsia"/>
        </w:rPr>
        <w:t>定义一个</w:t>
      </w:r>
      <w:r w:rsidRPr="002F02EF">
        <w:rPr>
          <w:rFonts w:hint="eastAsia"/>
        </w:rPr>
        <w:t>文本段落</w:t>
      </w:r>
      <w:r>
        <w:rPr>
          <w:rFonts w:hint="eastAsia"/>
        </w:rPr>
        <w:t>。</w:t>
      </w:r>
    </w:p>
    <w:p w:rsidR="00835E6E" w:rsidRDefault="005D0EEF" w:rsidP="009F42B2">
      <w:pPr>
        <w:pStyle w:val="M"/>
        <w:ind w:left="655" w:hangingChars="294" w:hanging="655"/>
        <w:rPr>
          <w:color w:val="FF0000"/>
        </w:rPr>
        <w:pPrChange w:id="97" w:author="Eric" w:date="2011-11-10T14:03:00Z">
          <w:pPr>
            <w:pStyle w:val="M"/>
            <w:ind w:left="655" w:hangingChars="294" w:hanging="655"/>
          </w:pPr>
        </w:pPrChange>
      </w:pPr>
      <w:r>
        <w:rPr>
          <w:rStyle w:val="a9"/>
          <w:rFonts w:hint="eastAsia"/>
        </w:rPr>
        <w:t>包含：</w:t>
      </w:r>
      <w:r w:rsidR="00CD735E">
        <w:rPr>
          <w:rStyle w:val="a9"/>
          <w:rFonts w:hint="eastAsia"/>
        </w:rPr>
        <w:t xml:space="preserve"> </w:t>
      </w:r>
      <w:r w:rsidR="00693714">
        <w:rPr>
          <w:rFonts w:hint="eastAsia"/>
        </w:rPr>
        <w:t>b</w:t>
      </w:r>
      <w:r w:rsidR="00C71192">
        <w:rPr>
          <w:rFonts w:hint="eastAsia"/>
        </w:rPr>
        <w:t>(0..*)</w:t>
      </w:r>
      <w:r w:rsidR="00552B26">
        <w:rPr>
          <w:rFonts w:hint="eastAsia"/>
        </w:rPr>
        <w:t>-</w:t>
      </w:r>
      <w:r w:rsidR="00552B26">
        <w:rPr>
          <w:rFonts w:hint="eastAsia"/>
        </w:rPr>
        <w:t>粗体</w:t>
      </w:r>
      <w:r w:rsidR="00C71192">
        <w:rPr>
          <w:rFonts w:hint="eastAsia"/>
        </w:rPr>
        <w:t>，</w:t>
      </w:r>
      <w:r w:rsidR="00483F5E">
        <w:rPr>
          <w:rFonts w:hint="eastAsia"/>
        </w:rPr>
        <w:t>i(0..*)</w:t>
      </w:r>
      <w:r w:rsidR="00552B26">
        <w:rPr>
          <w:rFonts w:hint="eastAsia"/>
        </w:rPr>
        <w:t>-</w:t>
      </w:r>
      <w:r w:rsidR="00552B26">
        <w:rPr>
          <w:rFonts w:hint="eastAsia"/>
        </w:rPr>
        <w:t>斜体</w:t>
      </w:r>
      <w:r w:rsidR="00483F5E">
        <w:rPr>
          <w:rFonts w:hint="eastAsia"/>
        </w:rPr>
        <w:t>，</w:t>
      </w:r>
      <w:r w:rsidR="00483F5E">
        <w:rPr>
          <w:rFonts w:hint="eastAsia"/>
        </w:rPr>
        <w:t>u(0..*)</w:t>
      </w:r>
      <w:r w:rsidR="00552B26">
        <w:rPr>
          <w:rFonts w:hint="eastAsia"/>
        </w:rPr>
        <w:t>-</w:t>
      </w:r>
      <w:r w:rsidR="00552B26">
        <w:rPr>
          <w:rFonts w:hint="eastAsia"/>
        </w:rPr>
        <w:t>下划线</w:t>
      </w:r>
      <w:r w:rsidR="00483F5E">
        <w:rPr>
          <w:rFonts w:hint="eastAsia"/>
        </w:rPr>
        <w:t>，</w:t>
      </w:r>
      <w:ins w:id="98" w:author="alex-desktop" w:date="2010-02-25T04:01:00Z">
        <w:r w:rsidR="00791752">
          <w:rPr>
            <w:rFonts w:hint="eastAsia"/>
          </w:rPr>
          <w:t>tag(0..*)-</w:t>
        </w:r>
        <w:r w:rsidR="00791752">
          <w:rPr>
            <w:rFonts w:hint="eastAsia"/>
          </w:rPr>
          <w:t>标记，</w:t>
        </w:r>
      </w:ins>
      <w:r w:rsidR="00AF3F7A">
        <w:rPr>
          <w:rFonts w:hint="eastAsia"/>
        </w:rPr>
        <w:t>r</w:t>
      </w:r>
      <w:r w:rsidR="009B0B0D">
        <w:rPr>
          <w:rFonts w:hint="eastAsia"/>
        </w:rPr>
        <w:t>eference</w:t>
      </w:r>
      <w:r w:rsidR="00DA5319">
        <w:rPr>
          <w:rFonts w:hint="eastAsia"/>
        </w:rPr>
        <w:t>(0..*)</w:t>
      </w:r>
      <w:r w:rsidR="00FC3608">
        <w:rPr>
          <w:rFonts w:hint="eastAsia"/>
        </w:rPr>
        <w:t>-</w:t>
      </w:r>
      <w:r w:rsidR="00FC3608">
        <w:rPr>
          <w:rFonts w:hint="eastAsia"/>
        </w:rPr>
        <w:t>引用小题号</w:t>
      </w:r>
      <w:r w:rsidR="00DA5319">
        <w:rPr>
          <w:rFonts w:hint="eastAsia"/>
        </w:rPr>
        <w:t>，</w:t>
      </w:r>
      <w:ins w:id="99" w:author="张云梯" w:date="2010-02-28T01:43:00Z">
        <w:r w:rsidR="00CA0B7C">
          <w:rPr>
            <w:rFonts w:hint="eastAsia"/>
          </w:rPr>
          <w:t>tag(0..*)-</w:t>
        </w:r>
        <w:r w:rsidR="00CA0B7C">
          <w:rPr>
            <w:rFonts w:hint="eastAsia"/>
          </w:rPr>
          <w:t>标记</w:t>
        </w:r>
      </w:ins>
      <w:del w:id="100" w:author="张云梯" w:date="2010-02-28T01:43:00Z">
        <w:r w:rsidR="0021377C" w:rsidDel="00CA0B7C">
          <w:rPr>
            <w:rFonts w:hint="eastAsia"/>
          </w:rPr>
          <w:delText>input(0..*)-</w:delText>
        </w:r>
        <w:r w:rsidR="0021377C" w:rsidDel="00CA0B7C">
          <w:rPr>
            <w:rFonts w:hint="eastAsia"/>
          </w:rPr>
          <w:delText>输入框</w:delText>
        </w:r>
      </w:del>
      <w:r>
        <w:rPr>
          <w:rFonts w:hint="eastAsia"/>
        </w:rPr>
        <w:t>。</w:t>
      </w:r>
    </w:p>
    <w:p w:rsidR="005D0EEF" w:rsidRDefault="005D0EEF" w:rsidP="005D0EEF">
      <w:pPr>
        <w:pStyle w:val="M"/>
        <w:ind w:firstLine="0"/>
        <w:rPr>
          <w:rStyle w:val="a9"/>
        </w:rPr>
      </w:pPr>
      <w:r>
        <w:rPr>
          <w:rStyle w:val="a9"/>
          <w:rFonts w:hint="eastAsia"/>
        </w:rPr>
        <w:t>属性</w:t>
      </w:r>
      <w:r>
        <w:rPr>
          <w:rStyle w:val="a9"/>
        </w:rPr>
        <w:t>:</w:t>
      </w:r>
    </w:p>
    <w:p w:rsidR="003408A7" w:rsidRDefault="003408A7" w:rsidP="005D0EEF">
      <w:pPr>
        <w:pStyle w:val="M"/>
        <w:ind w:firstLine="0"/>
        <w:rPr>
          <w:rStyle w:val="a9"/>
        </w:rPr>
      </w:pPr>
    </w:p>
    <w:p w:rsidR="003408A7" w:rsidRDefault="003408A7" w:rsidP="00D6760D">
      <w:pPr>
        <w:pStyle w:val="af8"/>
        <w:rPr>
          <w:rStyle w:val="a9"/>
        </w:rPr>
      </w:pPr>
      <w:r w:rsidRPr="00242408">
        <w:rPr>
          <w:rFonts w:hint="eastAsia"/>
        </w:rPr>
        <w:t>表</w:t>
      </w:r>
      <w:r w:rsidRPr="00242408">
        <w:rPr>
          <w:rFonts w:hint="eastAsia"/>
        </w:rPr>
        <w:t xml:space="preserve"> </w:t>
      </w:r>
      <w:r>
        <w:rPr>
          <w:rFonts w:hint="eastAsia"/>
        </w:rPr>
        <w:t>4-5 Text</w:t>
      </w:r>
      <w:r>
        <w:rPr>
          <w:rFonts w:hint="eastAsia"/>
        </w:rPr>
        <w:t>属性表</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74"/>
        <w:gridCol w:w="2103"/>
        <w:gridCol w:w="2133"/>
        <w:gridCol w:w="2112"/>
      </w:tblGrid>
      <w:tr w:rsidR="005D0EEF" w:rsidRPr="003408A7" w:rsidTr="00581508">
        <w:tc>
          <w:tcPr>
            <w:tcW w:w="2174" w:type="dxa"/>
            <w:tcBorders>
              <w:top w:val="single" w:sz="4" w:space="0" w:color="000000"/>
              <w:left w:val="single" w:sz="4" w:space="0" w:color="000000"/>
              <w:bottom w:val="single" w:sz="4" w:space="0" w:color="000000"/>
              <w:right w:val="single" w:sz="4" w:space="0" w:color="000000"/>
            </w:tcBorders>
            <w:hideMark/>
          </w:tcPr>
          <w:p w:rsidR="005D0EEF" w:rsidRPr="003408A7" w:rsidRDefault="005D0EEF" w:rsidP="00B53C24">
            <w:pPr>
              <w:pStyle w:val="M"/>
              <w:ind w:firstLine="0"/>
              <w:rPr>
                <w:rStyle w:val="a9"/>
                <w:b w:val="0"/>
                <w:sz w:val="18"/>
                <w:szCs w:val="18"/>
              </w:rPr>
            </w:pPr>
            <w:r w:rsidRPr="003408A7">
              <w:rPr>
                <w:rStyle w:val="a9"/>
                <w:rFonts w:hint="eastAsia"/>
                <w:b w:val="0"/>
                <w:sz w:val="18"/>
                <w:szCs w:val="18"/>
              </w:rPr>
              <w:t>名称</w:t>
            </w:r>
          </w:p>
        </w:tc>
        <w:tc>
          <w:tcPr>
            <w:tcW w:w="2103" w:type="dxa"/>
            <w:tcBorders>
              <w:top w:val="single" w:sz="4" w:space="0" w:color="000000"/>
              <w:left w:val="single" w:sz="4" w:space="0" w:color="000000"/>
              <w:bottom w:val="single" w:sz="4" w:space="0" w:color="000000"/>
              <w:right w:val="single" w:sz="4" w:space="0" w:color="000000"/>
            </w:tcBorders>
            <w:hideMark/>
          </w:tcPr>
          <w:p w:rsidR="005D0EEF" w:rsidRPr="003408A7" w:rsidRDefault="005D0EEF" w:rsidP="00B53C24">
            <w:pPr>
              <w:pStyle w:val="M"/>
              <w:ind w:firstLine="0"/>
              <w:rPr>
                <w:rStyle w:val="a9"/>
                <w:b w:val="0"/>
                <w:sz w:val="18"/>
                <w:szCs w:val="18"/>
              </w:rPr>
            </w:pPr>
            <w:r w:rsidRPr="003408A7">
              <w:rPr>
                <w:rStyle w:val="a9"/>
                <w:rFonts w:hint="eastAsia"/>
                <w:b w:val="0"/>
                <w:sz w:val="18"/>
                <w:szCs w:val="18"/>
              </w:rPr>
              <w:t>限制</w:t>
            </w:r>
          </w:p>
        </w:tc>
        <w:tc>
          <w:tcPr>
            <w:tcW w:w="2133" w:type="dxa"/>
            <w:tcBorders>
              <w:top w:val="single" w:sz="4" w:space="0" w:color="000000"/>
              <w:left w:val="single" w:sz="4" w:space="0" w:color="000000"/>
              <w:bottom w:val="single" w:sz="4" w:space="0" w:color="000000"/>
              <w:right w:val="single" w:sz="4" w:space="0" w:color="000000"/>
            </w:tcBorders>
            <w:hideMark/>
          </w:tcPr>
          <w:p w:rsidR="005D0EEF" w:rsidRPr="003408A7" w:rsidRDefault="005D0EEF" w:rsidP="00B53C24">
            <w:pPr>
              <w:pStyle w:val="M"/>
              <w:ind w:firstLine="0"/>
              <w:rPr>
                <w:rStyle w:val="a9"/>
                <w:b w:val="0"/>
                <w:sz w:val="18"/>
                <w:szCs w:val="18"/>
              </w:rPr>
            </w:pPr>
            <w:r w:rsidRPr="003408A7">
              <w:rPr>
                <w:rStyle w:val="a9"/>
                <w:rFonts w:hint="eastAsia"/>
                <w:b w:val="0"/>
                <w:sz w:val="18"/>
                <w:szCs w:val="18"/>
              </w:rPr>
              <w:t>类型</w:t>
            </w:r>
          </w:p>
        </w:tc>
        <w:tc>
          <w:tcPr>
            <w:tcW w:w="2112" w:type="dxa"/>
            <w:tcBorders>
              <w:top w:val="single" w:sz="4" w:space="0" w:color="000000"/>
              <w:left w:val="single" w:sz="4" w:space="0" w:color="000000"/>
              <w:bottom w:val="single" w:sz="4" w:space="0" w:color="000000"/>
              <w:right w:val="single" w:sz="4" w:space="0" w:color="000000"/>
            </w:tcBorders>
            <w:hideMark/>
          </w:tcPr>
          <w:p w:rsidR="005D0EEF" w:rsidRPr="003408A7" w:rsidRDefault="005D0EEF" w:rsidP="00B53C24">
            <w:pPr>
              <w:pStyle w:val="M"/>
              <w:ind w:firstLine="0"/>
              <w:rPr>
                <w:rStyle w:val="a9"/>
                <w:b w:val="0"/>
                <w:sz w:val="18"/>
                <w:szCs w:val="18"/>
              </w:rPr>
            </w:pPr>
            <w:r w:rsidRPr="003408A7">
              <w:rPr>
                <w:rStyle w:val="a9"/>
                <w:rFonts w:hint="eastAsia"/>
                <w:b w:val="0"/>
                <w:sz w:val="18"/>
                <w:szCs w:val="18"/>
              </w:rPr>
              <w:t>备注</w:t>
            </w:r>
          </w:p>
        </w:tc>
      </w:tr>
      <w:tr w:rsidR="00B25933" w:rsidRPr="003408A7" w:rsidTr="00C013BB">
        <w:tc>
          <w:tcPr>
            <w:tcW w:w="2174" w:type="dxa"/>
            <w:tcBorders>
              <w:top w:val="single" w:sz="4" w:space="0" w:color="000000"/>
              <w:left w:val="single" w:sz="4" w:space="0" w:color="000000"/>
              <w:bottom w:val="single" w:sz="4" w:space="0" w:color="000000"/>
              <w:right w:val="single" w:sz="4" w:space="0" w:color="000000"/>
            </w:tcBorders>
            <w:hideMark/>
          </w:tcPr>
          <w:p w:rsidR="00B25933" w:rsidRPr="003408A7" w:rsidRDefault="00B25933" w:rsidP="00C013BB">
            <w:pPr>
              <w:pStyle w:val="M"/>
              <w:ind w:firstLine="0"/>
              <w:rPr>
                <w:rStyle w:val="a9"/>
                <w:b w:val="0"/>
                <w:sz w:val="18"/>
                <w:szCs w:val="18"/>
              </w:rPr>
            </w:pPr>
            <w:r w:rsidRPr="003408A7">
              <w:rPr>
                <w:rStyle w:val="a9"/>
                <w:rFonts w:hint="eastAsia"/>
                <w:b w:val="0"/>
                <w:sz w:val="18"/>
                <w:szCs w:val="18"/>
              </w:rPr>
              <w:t>type</w:t>
            </w:r>
          </w:p>
        </w:tc>
        <w:tc>
          <w:tcPr>
            <w:tcW w:w="2103" w:type="dxa"/>
            <w:tcBorders>
              <w:top w:val="single" w:sz="4" w:space="0" w:color="000000"/>
              <w:left w:val="single" w:sz="4" w:space="0" w:color="000000"/>
              <w:bottom w:val="single" w:sz="4" w:space="0" w:color="000000"/>
              <w:right w:val="single" w:sz="4" w:space="0" w:color="000000"/>
            </w:tcBorders>
            <w:hideMark/>
          </w:tcPr>
          <w:p w:rsidR="00B25933" w:rsidRPr="003408A7" w:rsidRDefault="00B25933" w:rsidP="00C013BB">
            <w:pPr>
              <w:pStyle w:val="M"/>
              <w:ind w:firstLine="0"/>
              <w:rPr>
                <w:rStyle w:val="a9"/>
                <w:b w:val="0"/>
                <w:sz w:val="18"/>
                <w:szCs w:val="18"/>
              </w:rPr>
            </w:pPr>
            <w:r w:rsidRPr="003408A7">
              <w:rPr>
                <w:rStyle w:val="a9"/>
                <w:rFonts w:hint="eastAsia"/>
                <w:b w:val="0"/>
                <w:sz w:val="18"/>
                <w:szCs w:val="18"/>
              </w:rPr>
              <w:t>0..1</w:t>
            </w:r>
          </w:p>
        </w:tc>
        <w:tc>
          <w:tcPr>
            <w:tcW w:w="2133" w:type="dxa"/>
            <w:tcBorders>
              <w:top w:val="single" w:sz="4" w:space="0" w:color="000000"/>
              <w:left w:val="single" w:sz="4" w:space="0" w:color="000000"/>
              <w:bottom w:val="single" w:sz="4" w:space="0" w:color="000000"/>
              <w:right w:val="single" w:sz="4" w:space="0" w:color="000000"/>
            </w:tcBorders>
            <w:hideMark/>
          </w:tcPr>
          <w:p w:rsidR="00B25933" w:rsidRPr="003408A7" w:rsidRDefault="00B25933" w:rsidP="00C013BB">
            <w:pPr>
              <w:pStyle w:val="M"/>
              <w:ind w:firstLine="0"/>
              <w:rPr>
                <w:rStyle w:val="a9"/>
                <w:b w:val="0"/>
                <w:sz w:val="18"/>
                <w:szCs w:val="18"/>
              </w:rPr>
            </w:pPr>
            <w:r w:rsidRPr="003408A7">
              <w:rPr>
                <w:rStyle w:val="a9"/>
                <w:rFonts w:hint="eastAsia"/>
                <w:b w:val="0"/>
                <w:sz w:val="18"/>
                <w:szCs w:val="18"/>
              </w:rPr>
              <w:t>string</w:t>
            </w:r>
          </w:p>
        </w:tc>
        <w:tc>
          <w:tcPr>
            <w:tcW w:w="2112" w:type="dxa"/>
            <w:tcBorders>
              <w:top w:val="single" w:sz="4" w:space="0" w:color="000000"/>
              <w:left w:val="single" w:sz="4" w:space="0" w:color="000000"/>
              <w:bottom w:val="single" w:sz="4" w:space="0" w:color="000000"/>
              <w:right w:val="single" w:sz="4" w:space="0" w:color="000000"/>
            </w:tcBorders>
            <w:hideMark/>
          </w:tcPr>
          <w:p w:rsidR="00B25933" w:rsidRPr="003408A7" w:rsidRDefault="00B25933" w:rsidP="00C013BB">
            <w:pPr>
              <w:pStyle w:val="M"/>
              <w:ind w:firstLine="0"/>
              <w:rPr>
                <w:rStyle w:val="a9"/>
                <w:b w:val="0"/>
                <w:sz w:val="18"/>
                <w:szCs w:val="18"/>
              </w:rPr>
            </w:pPr>
            <w:r w:rsidRPr="003408A7">
              <w:rPr>
                <w:rStyle w:val="a9"/>
                <w:rFonts w:hint="eastAsia"/>
                <w:b w:val="0"/>
                <w:sz w:val="18"/>
                <w:szCs w:val="18"/>
              </w:rPr>
              <w:t>文本段落类型。</w:t>
            </w:r>
          </w:p>
          <w:p w:rsidR="00B25933" w:rsidRPr="00EA21C6" w:rsidRDefault="00B25933" w:rsidP="00C013BB">
            <w:pPr>
              <w:pStyle w:val="M"/>
              <w:ind w:firstLine="0"/>
              <w:rPr>
                <w:rStyle w:val="a9"/>
                <w:b w:val="0"/>
                <w:sz w:val="18"/>
                <w:szCs w:val="18"/>
              </w:rPr>
            </w:pPr>
            <w:r w:rsidRPr="00EA21C6">
              <w:rPr>
                <w:rStyle w:val="a9"/>
                <w:rFonts w:hint="eastAsia"/>
                <w:b w:val="0"/>
                <w:sz w:val="18"/>
                <w:szCs w:val="18"/>
              </w:rPr>
              <w:t>可选值：</w:t>
            </w:r>
          </w:p>
          <w:p w:rsidR="00DE64BC" w:rsidRPr="003408A7" w:rsidRDefault="00DE64BC" w:rsidP="00DE64BC">
            <w:pPr>
              <w:pStyle w:val="M"/>
              <w:ind w:firstLine="0"/>
              <w:rPr>
                <w:rStyle w:val="a9"/>
                <w:b w:val="0"/>
                <w:sz w:val="18"/>
                <w:szCs w:val="18"/>
              </w:rPr>
            </w:pPr>
            <w:r>
              <w:rPr>
                <w:rStyle w:val="ad"/>
                <w:rFonts w:hint="eastAsia"/>
                <w:sz w:val="18"/>
                <w:szCs w:val="18"/>
              </w:rPr>
              <w:t>context</w:t>
            </w:r>
            <w:r>
              <w:rPr>
                <w:rStyle w:val="ad"/>
                <w:rFonts w:hint="eastAsia"/>
                <w:sz w:val="18"/>
                <w:szCs w:val="18"/>
              </w:rPr>
              <w:t>：</w:t>
            </w:r>
            <w:r w:rsidR="00985646" w:rsidRPr="00985646">
              <w:rPr>
                <w:rStyle w:val="ad"/>
                <w:rFonts w:hint="eastAsia"/>
                <w:i w:val="0"/>
                <w:sz w:val="18"/>
                <w:szCs w:val="18"/>
              </w:rPr>
              <w:t>普遍文本</w:t>
            </w:r>
          </w:p>
          <w:p w:rsidR="00B25933" w:rsidRDefault="00DE64BC" w:rsidP="00C013BB">
            <w:pPr>
              <w:pStyle w:val="M"/>
              <w:ind w:firstLine="0"/>
              <w:rPr>
                <w:ins w:id="101" w:author="Eric" w:date="2011-04-19T17:06:00Z"/>
                <w:rStyle w:val="ad"/>
                <w:i w:val="0"/>
                <w:sz w:val="18"/>
                <w:szCs w:val="18"/>
              </w:rPr>
            </w:pPr>
            <w:r>
              <w:rPr>
                <w:rStyle w:val="a9"/>
                <w:rFonts w:hint="eastAsia"/>
                <w:b w:val="0"/>
                <w:sz w:val="18"/>
                <w:szCs w:val="18"/>
              </w:rPr>
              <w:t>direction</w:t>
            </w:r>
            <w:r>
              <w:rPr>
                <w:rStyle w:val="ad"/>
                <w:rFonts w:hint="eastAsia"/>
                <w:sz w:val="18"/>
                <w:szCs w:val="18"/>
              </w:rPr>
              <w:t>：</w:t>
            </w:r>
            <w:ins w:id="102" w:author="Eric" w:date="2011-04-19T17:08:00Z">
              <w:r w:rsidR="00C105B3">
                <w:rPr>
                  <w:rStyle w:val="ad"/>
                  <w:rFonts w:hint="eastAsia"/>
                  <w:sz w:val="18"/>
                  <w:szCs w:val="18"/>
                </w:rPr>
                <w:t>机考</w:t>
              </w:r>
            </w:ins>
            <w:r w:rsidR="00985646">
              <w:rPr>
                <w:rStyle w:val="ad"/>
                <w:rFonts w:hint="eastAsia"/>
                <w:i w:val="0"/>
                <w:sz w:val="18"/>
                <w:szCs w:val="18"/>
              </w:rPr>
              <w:t>引导段落</w:t>
            </w:r>
          </w:p>
          <w:p w:rsidR="00455142" w:rsidRDefault="00455142" w:rsidP="00455142">
            <w:pPr>
              <w:pStyle w:val="M"/>
              <w:ind w:firstLine="0"/>
              <w:rPr>
                <w:ins w:id="103" w:author="Eric" w:date="2011-04-19T17:08:00Z"/>
                <w:rStyle w:val="ad"/>
                <w:i w:val="0"/>
                <w:sz w:val="18"/>
                <w:szCs w:val="18"/>
              </w:rPr>
            </w:pPr>
            <w:ins w:id="104" w:author="Eric" w:date="2011-04-19T17:07:00Z">
              <w:r>
                <w:rPr>
                  <w:rStyle w:val="ad"/>
                  <w:rFonts w:hint="eastAsia"/>
                  <w:i w:val="0"/>
                  <w:sz w:val="18"/>
                  <w:szCs w:val="18"/>
                </w:rPr>
                <w:t>p_direction</w:t>
              </w:r>
              <w:r>
                <w:rPr>
                  <w:rStyle w:val="ad"/>
                  <w:rFonts w:hint="eastAsia"/>
                  <w:i w:val="0"/>
                  <w:sz w:val="18"/>
                  <w:szCs w:val="18"/>
                </w:rPr>
                <w:t>：纸笔考试</w:t>
              </w:r>
            </w:ins>
            <w:ins w:id="105" w:author="Eric" w:date="2011-04-19T17:08:00Z">
              <w:r>
                <w:rPr>
                  <w:rStyle w:val="ad"/>
                  <w:rFonts w:hint="eastAsia"/>
                  <w:i w:val="0"/>
                  <w:sz w:val="18"/>
                  <w:szCs w:val="18"/>
                </w:rPr>
                <w:t>引导段落</w:t>
              </w:r>
            </w:ins>
          </w:p>
          <w:p w:rsidR="00455142" w:rsidRPr="00455142" w:rsidRDefault="00455142" w:rsidP="00C013BB">
            <w:pPr>
              <w:pStyle w:val="M"/>
              <w:ind w:firstLine="0"/>
              <w:rPr>
                <w:rStyle w:val="a9"/>
                <w:b w:val="0"/>
                <w:bCs w:val="0"/>
                <w:iCs/>
                <w:sz w:val="18"/>
                <w:szCs w:val="18"/>
              </w:rPr>
            </w:pPr>
            <w:ins w:id="106" w:author="Eric" w:date="2011-04-19T17:08:00Z">
              <w:r>
                <w:rPr>
                  <w:rStyle w:val="ad"/>
                  <w:rFonts w:hint="eastAsia"/>
                  <w:i w:val="0"/>
                  <w:sz w:val="18"/>
                  <w:szCs w:val="18"/>
                </w:rPr>
                <w:t>guide</w:t>
              </w:r>
              <w:r>
                <w:rPr>
                  <w:rStyle w:val="ad"/>
                  <w:rFonts w:hint="eastAsia"/>
                  <w:i w:val="0"/>
                  <w:sz w:val="18"/>
                  <w:szCs w:val="18"/>
                </w:rPr>
                <w:t>：提示语</w:t>
              </w:r>
            </w:ins>
          </w:p>
          <w:p w:rsidR="00B25933" w:rsidRPr="003408A7" w:rsidRDefault="00B25933" w:rsidP="00C013BB">
            <w:pPr>
              <w:pStyle w:val="M"/>
              <w:ind w:firstLine="0"/>
              <w:rPr>
                <w:rStyle w:val="a9"/>
                <w:b w:val="0"/>
                <w:sz w:val="18"/>
                <w:szCs w:val="18"/>
              </w:rPr>
            </w:pPr>
            <w:r w:rsidRPr="00EA21C6">
              <w:rPr>
                <w:rStyle w:val="a9"/>
                <w:rFonts w:hint="eastAsia"/>
                <w:b w:val="0"/>
                <w:sz w:val="18"/>
                <w:szCs w:val="18"/>
              </w:rPr>
              <w:t>默认值</w:t>
            </w:r>
            <w:r w:rsidR="00EA21C6" w:rsidRPr="00EA21C6">
              <w:rPr>
                <w:rStyle w:val="a9"/>
                <w:rFonts w:hint="eastAsia"/>
                <w:b w:val="0"/>
                <w:sz w:val="18"/>
                <w:szCs w:val="18"/>
              </w:rPr>
              <w:t>：</w:t>
            </w:r>
          </w:p>
          <w:p w:rsidR="00B25933" w:rsidRPr="003408A7" w:rsidRDefault="00DE64BC" w:rsidP="00C013BB">
            <w:pPr>
              <w:pStyle w:val="M"/>
              <w:ind w:firstLine="0"/>
              <w:rPr>
                <w:rStyle w:val="a9"/>
                <w:b w:val="0"/>
                <w:sz w:val="18"/>
                <w:szCs w:val="18"/>
              </w:rPr>
            </w:pPr>
            <w:r>
              <w:rPr>
                <w:rStyle w:val="ad"/>
                <w:rFonts w:hint="eastAsia"/>
                <w:sz w:val="18"/>
                <w:szCs w:val="18"/>
              </w:rPr>
              <w:t>context</w:t>
            </w:r>
            <w:r w:rsidR="00B25933" w:rsidRPr="003408A7">
              <w:rPr>
                <w:rStyle w:val="a9"/>
                <w:rFonts w:hint="eastAsia"/>
                <w:b w:val="0"/>
                <w:sz w:val="18"/>
                <w:szCs w:val="18"/>
              </w:rPr>
              <w:t>。</w:t>
            </w:r>
          </w:p>
        </w:tc>
      </w:tr>
      <w:tr w:rsidR="00C9450A" w:rsidRPr="003408A7" w:rsidTr="00C013BB">
        <w:tc>
          <w:tcPr>
            <w:tcW w:w="2174" w:type="dxa"/>
            <w:tcBorders>
              <w:top w:val="single" w:sz="4" w:space="0" w:color="000000"/>
              <w:left w:val="single" w:sz="4" w:space="0" w:color="000000"/>
              <w:bottom w:val="single" w:sz="4" w:space="0" w:color="000000"/>
              <w:right w:val="single" w:sz="4" w:space="0" w:color="000000"/>
            </w:tcBorders>
            <w:hideMark/>
          </w:tcPr>
          <w:p w:rsidR="00C9450A" w:rsidRPr="003408A7" w:rsidRDefault="00C9450A" w:rsidP="00C013BB">
            <w:pPr>
              <w:pStyle w:val="M"/>
              <w:ind w:firstLine="0"/>
              <w:rPr>
                <w:rStyle w:val="a9"/>
                <w:b w:val="0"/>
                <w:sz w:val="18"/>
                <w:szCs w:val="18"/>
              </w:rPr>
            </w:pPr>
            <w:r>
              <w:rPr>
                <w:rStyle w:val="a9"/>
                <w:rFonts w:hint="eastAsia"/>
                <w:b w:val="0"/>
                <w:sz w:val="18"/>
                <w:szCs w:val="18"/>
              </w:rPr>
              <w:t>preShow</w:t>
            </w:r>
          </w:p>
        </w:tc>
        <w:tc>
          <w:tcPr>
            <w:tcW w:w="2103" w:type="dxa"/>
            <w:tcBorders>
              <w:top w:val="single" w:sz="4" w:space="0" w:color="000000"/>
              <w:left w:val="single" w:sz="4" w:space="0" w:color="000000"/>
              <w:bottom w:val="single" w:sz="4" w:space="0" w:color="000000"/>
              <w:right w:val="single" w:sz="4" w:space="0" w:color="000000"/>
            </w:tcBorders>
            <w:hideMark/>
          </w:tcPr>
          <w:p w:rsidR="00C9450A" w:rsidRPr="003408A7" w:rsidRDefault="00C9450A" w:rsidP="00C013BB">
            <w:pPr>
              <w:pStyle w:val="M"/>
              <w:ind w:firstLine="0"/>
              <w:rPr>
                <w:rStyle w:val="a9"/>
                <w:b w:val="0"/>
                <w:sz w:val="18"/>
                <w:szCs w:val="18"/>
              </w:rPr>
            </w:pPr>
            <w:r>
              <w:rPr>
                <w:rStyle w:val="a9"/>
                <w:rFonts w:hint="eastAsia"/>
                <w:b w:val="0"/>
                <w:sz w:val="18"/>
                <w:szCs w:val="18"/>
              </w:rPr>
              <w:t>0..1</w:t>
            </w:r>
          </w:p>
        </w:tc>
        <w:tc>
          <w:tcPr>
            <w:tcW w:w="2133" w:type="dxa"/>
            <w:tcBorders>
              <w:top w:val="single" w:sz="4" w:space="0" w:color="000000"/>
              <w:left w:val="single" w:sz="4" w:space="0" w:color="000000"/>
              <w:bottom w:val="single" w:sz="4" w:space="0" w:color="000000"/>
              <w:right w:val="single" w:sz="4" w:space="0" w:color="000000"/>
            </w:tcBorders>
            <w:hideMark/>
          </w:tcPr>
          <w:p w:rsidR="00C9450A" w:rsidRPr="003408A7" w:rsidRDefault="00C9450A" w:rsidP="00C013BB">
            <w:pPr>
              <w:pStyle w:val="M"/>
              <w:ind w:firstLine="0"/>
              <w:rPr>
                <w:rStyle w:val="a9"/>
                <w:b w:val="0"/>
                <w:sz w:val="18"/>
                <w:szCs w:val="18"/>
              </w:rPr>
            </w:pPr>
            <w:r>
              <w:rPr>
                <w:rStyle w:val="a9"/>
                <w:rFonts w:hint="eastAsia"/>
                <w:b w:val="0"/>
                <w:sz w:val="18"/>
                <w:szCs w:val="18"/>
              </w:rPr>
              <w:t>boolean</w:t>
            </w:r>
          </w:p>
        </w:tc>
        <w:tc>
          <w:tcPr>
            <w:tcW w:w="2112" w:type="dxa"/>
            <w:tcBorders>
              <w:top w:val="single" w:sz="4" w:space="0" w:color="000000"/>
              <w:left w:val="single" w:sz="4" w:space="0" w:color="000000"/>
              <w:bottom w:val="single" w:sz="4" w:space="0" w:color="000000"/>
              <w:right w:val="single" w:sz="4" w:space="0" w:color="000000"/>
            </w:tcBorders>
            <w:hideMark/>
          </w:tcPr>
          <w:p w:rsidR="00C9450A" w:rsidRDefault="00C9450A" w:rsidP="00C013BB">
            <w:pPr>
              <w:pStyle w:val="M"/>
              <w:ind w:firstLine="0"/>
              <w:rPr>
                <w:rStyle w:val="a9"/>
                <w:b w:val="0"/>
                <w:sz w:val="18"/>
                <w:szCs w:val="18"/>
              </w:rPr>
            </w:pPr>
            <w:r>
              <w:rPr>
                <w:rStyle w:val="a9"/>
                <w:rFonts w:hint="eastAsia"/>
                <w:b w:val="0"/>
                <w:sz w:val="18"/>
                <w:szCs w:val="18"/>
              </w:rPr>
              <w:t>取</w:t>
            </w:r>
            <w:r>
              <w:rPr>
                <w:rStyle w:val="a9"/>
                <w:rFonts w:hint="eastAsia"/>
                <w:b w:val="0"/>
                <w:sz w:val="18"/>
                <w:szCs w:val="18"/>
              </w:rPr>
              <w:t>true</w:t>
            </w:r>
            <w:r>
              <w:rPr>
                <w:rStyle w:val="a9"/>
                <w:rFonts w:hint="eastAsia"/>
                <w:b w:val="0"/>
                <w:sz w:val="18"/>
                <w:szCs w:val="18"/>
              </w:rPr>
              <w:t>时此文本随试题显示而显示；</w:t>
            </w:r>
          </w:p>
          <w:p w:rsidR="00C9450A" w:rsidRDefault="00C9450A" w:rsidP="00C013BB">
            <w:pPr>
              <w:pStyle w:val="M"/>
              <w:ind w:firstLine="0"/>
              <w:rPr>
                <w:rStyle w:val="a9"/>
                <w:b w:val="0"/>
                <w:sz w:val="18"/>
                <w:szCs w:val="18"/>
              </w:rPr>
            </w:pPr>
            <w:r>
              <w:rPr>
                <w:rStyle w:val="a9"/>
                <w:rFonts w:hint="eastAsia"/>
                <w:b w:val="0"/>
                <w:sz w:val="18"/>
                <w:szCs w:val="18"/>
              </w:rPr>
              <w:t>取</w:t>
            </w:r>
            <w:r>
              <w:rPr>
                <w:rStyle w:val="a9"/>
                <w:rFonts w:hint="eastAsia"/>
                <w:b w:val="0"/>
                <w:sz w:val="18"/>
                <w:szCs w:val="18"/>
              </w:rPr>
              <w:t>false</w:t>
            </w:r>
            <w:r>
              <w:rPr>
                <w:rStyle w:val="a9"/>
                <w:rFonts w:hint="eastAsia"/>
                <w:b w:val="0"/>
                <w:sz w:val="18"/>
                <w:szCs w:val="18"/>
              </w:rPr>
              <w:t>时且线性导航时导航到此文本时才显示。</w:t>
            </w:r>
          </w:p>
          <w:p w:rsidR="007432D7" w:rsidRPr="003408A7" w:rsidRDefault="007432D7" w:rsidP="00C013BB">
            <w:pPr>
              <w:pStyle w:val="M"/>
              <w:ind w:firstLine="0"/>
              <w:rPr>
                <w:rStyle w:val="a9"/>
                <w:b w:val="0"/>
                <w:sz w:val="18"/>
                <w:szCs w:val="18"/>
              </w:rPr>
            </w:pPr>
            <w:r>
              <w:rPr>
                <w:rStyle w:val="a9"/>
                <w:rFonts w:hint="eastAsia"/>
                <w:b w:val="0"/>
                <w:sz w:val="18"/>
                <w:szCs w:val="18"/>
              </w:rPr>
              <w:t>默认为</w:t>
            </w:r>
            <w:r>
              <w:rPr>
                <w:rStyle w:val="a9"/>
                <w:rFonts w:hint="eastAsia"/>
                <w:b w:val="0"/>
                <w:sz w:val="18"/>
                <w:szCs w:val="18"/>
              </w:rPr>
              <w:t>true</w:t>
            </w:r>
            <w:r>
              <w:rPr>
                <w:rStyle w:val="a9"/>
                <w:rFonts w:hint="eastAsia"/>
                <w:b w:val="0"/>
                <w:sz w:val="18"/>
                <w:szCs w:val="18"/>
              </w:rPr>
              <w:t>。</w:t>
            </w:r>
          </w:p>
        </w:tc>
      </w:tr>
      <w:tr w:rsidR="004831CD" w:rsidRPr="003408A7" w:rsidTr="00581508">
        <w:tc>
          <w:tcPr>
            <w:tcW w:w="2174" w:type="dxa"/>
            <w:tcBorders>
              <w:top w:val="single" w:sz="4" w:space="0" w:color="000000"/>
              <w:left w:val="single" w:sz="4" w:space="0" w:color="000000"/>
              <w:bottom w:val="single" w:sz="4" w:space="0" w:color="000000"/>
              <w:right w:val="single" w:sz="4" w:space="0" w:color="000000"/>
            </w:tcBorders>
            <w:hideMark/>
          </w:tcPr>
          <w:p w:rsidR="004831CD" w:rsidRPr="003408A7" w:rsidRDefault="00B25933" w:rsidP="00B53C24">
            <w:pPr>
              <w:pStyle w:val="M"/>
              <w:ind w:firstLine="0"/>
              <w:rPr>
                <w:rStyle w:val="a9"/>
                <w:b w:val="0"/>
                <w:sz w:val="18"/>
                <w:szCs w:val="18"/>
              </w:rPr>
            </w:pPr>
            <w:r>
              <w:rPr>
                <w:rStyle w:val="a9"/>
                <w:b w:val="0"/>
                <w:sz w:val="18"/>
                <w:szCs w:val="18"/>
              </w:rPr>
              <w:t>keep</w:t>
            </w:r>
          </w:p>
        </w:tc>
        <w:tc>
          <w:tcPr>
            <w:tcW w:w="2103" w:type="dxa"/>
            <w:tcBorders>
              <w:top w:val="single" w:sz="4" w:space="0" w:color="000000"/>
              <w:left w:val="single" w:sz="4" w:space="0" w:color="000000"/>
              <w:bottom w:val="single" w:sz="4" w:space="0" w:color="000000"/>
              <w:right w:val="single" w:sz="4" w:space="0" w:color="000000"/>
            </w:tcBorders>
            <w:hideMark/>
          </w:tcPr>
          <w:p w:rsidR="004831CD" w:rsidRPr="003408A7" w:rsidRDefault="004831CD" w:rsidP="00B53C24">
            <w:pPr>
              <w:pStyle w:val="M"/>
              <w:ind w:firstLine="0"/>
              <w:rPr>
                <w:rStyle w:val="a9"/>
                <w:b w:val="0"/>
                <w:sz w:val="18"/>
                <w:szCs w:val="18"/>
              </w:rPr>
            </w:pPr>
            <w:r w:rsidRPr="003408A7">
              <w:rPr>
                <w:rStyle w:val="a9"/>
                <w:rFonts w:hint="eastAsia"/>
                <w:b w:val="0"/>
                <w:sz w:val="18"/>
                <w:szCs w:val="18"/>
              </w:rPr>
              <w:t>0..1</w:t>
            </w:r>
          </w:p>
        </w:tc>
        <w:tc>
          <w:tcPr>
            <w:tcW w:w="2133" w:type="dxa"/>
            <w:tcBorders>
              <w:top w:val="single" w:sz="4" w:space="0" w:color="000000"/>
              <w:left w:val="single" w:sz="4" w:space="0" w:color="000000"/>
              <w:bottom w:val="single" w:sz="4" w:space="0" w:color="000000"/>
              <w:right w:val="single" w:sz="4" w:space="0" w:color="000000"/>
            </w:tcBorders>
            <w:hideMark/>
          </w:tcPr>
          <w:p w:rsidR="004831CD" w:rsidRPr="003408A7" w:rsidRDefault="00E403E6" w:rsidP="00B53C24">
            <w:pPr>
              <w:pStyle w:val="M"/>
              <w:ind w:firstLine="0"/>
              <w:rPr>
                <w:rStyle w:val="a9"/>
                <w:b w:val="0"/>
                <w:sz w:val="18"/>
                <w:szCs w:val="18"/>
              </w:rPr>
            </w:pPr>
            <w:r w:rsidRPr="00E403E6">
              <w:rPr>
                <w:rFonts w:ascii="Calibri" w:hAnsi="Calibri"/>
                <w:sz w:val="18"/>
                <w:szCs w:val="18"/>
              </w:rPr>
              <w:t>integer</w:t>
            </w:r>
          </w:p>
        </w:tc>
        <w:tc>
          <w:tcPr>
            <w:tcW w:w="2112" w:type="dxa"/>
            <w:tcBorders>
              <w:top w:val="single" w:sz="4" w:space="0" w:color="000000"/>
              <w:left w:val="single" w:sz="4" w:space="0" w:color="000000"/>
              <w:bottom w:val="single" w:sz="4" w:space="0" w:color="000000"/>
              <w:right w:val="single" w:sz="4" w:space="0" w:color="000000"/>
            </w:tcBorders>
            <w:hideMark/>
          </w:tcPr>
          <w:p w:rsidR="00B25933" w:rsidRPr="0042255A" w:rsidRDefault="00B25933" w:rsidP="00FB39C7">
            <w:pPr>
              <w:pStyle w:val="M"/>
              <w:ind w:firstLine="0"/>
              <w:rPr>
                <w:rStyle w:val="a9"/>
                <w:b w:val="0"/>
                <w:sz w:val="18"/>
                <w:szCs w:val="18"/>
              </w:rPr>
            </w:pPr>
            <w:r w:rsidRPr="0042255A">
              <w:rPr>
                <w:rStyle w:val="a9"/>
                <w:rFonts w:hint="eastAsia"/>
                <w:b w:val="0"/>
                <w:sz w:val="18"/>
                <w:szCs w:val="18"/>
              </w:rPr>
              <w:t>显示时间，单位秒。</w:t>
            </w:r>
          </w:p>
          <w:p w:rsidR="004A3660" w:rsidRPr="0042255A" w:rsidRDefault="004A3660" w:rsidP="00FB39C7">
            <w:pPr>
              <w:pStyle w:val="M"/>
              <w:ind w:firstLine="0"/>
              <w:rPr>
                <w:rStyle w:val="a9"/>
                <w:b w:val="0"/>
                <w:sz w:val="18"/>
                <w:szCs w:val="18"/>
              </w:rPr>
            </w:pPr>
            <w:r w:rsidRPr="0042255A">
              <w:rPr>
                <w:rStyle w:val="a9"/>
                <w:rFonts w:hint="eastAsia"/>
                <w:b w:val="0"/>
                <w:sz w:val="18"/>
                <w:szCs w:val="18"/>
              </w:rPr>
              <w:t>表示多少秒后隐藏此文本。</w:t>
            </w:r>
          </w:p>
          <w:p w:rsidR="00464C93" w:rsidRPr="0042255A" w:rsidRDefault="00464C93" w:rsidP="00FB39C7">
            <w:pPr>
              <w:pStyle w:val="M"/>
              <w:ind w:firstLine="0"/>
              <w:rPr>
                <w:rStyle w:val="a9"/>
                <w:b w:val="0"/>
                <w:sz w:val="18"/>
                <w:szCs w:val="18"/>
              </w:rPr>
            </w:pPr>
            <w:r w:rsidRPr="0042255A">
              <w:rPr>
                <w:rStyle w:val="a9"/>
                <w:rFonts w:hint="eastAsia"/>
                <w:b w:val="0"/>
                <w:sz w:val="18"/>
                <w:szCs w:val="18"/>
              </w:rPr>
              <w:t>默认值</w:t>
            </w:r>
            <w:r w:rsidR="00B25933" w:rsidRPr="0042255A">
              <w:rPr>
                <w:rStyle w:val="a9"/>
                <w:rFonts w:hint="eastAsia"/>
                <w:i/>
                <w:iCs/>
                <w:sz w:val="18"/>
                <w:szCs w:val="18"/>
              </w:rPr>
              <w:t>-</w:t>
            </w:r>
            <w:r w:rsidR="00B25933" w:rsidRPr="0042255A">
              <w:rPr>
                <w:rStyle w:val="a9"/>
                <w:rFonts w:hint="eastAsia"/>
                <w:b w:val="0"/>
                <w:iCs/>
                <w:sz w:val="18"/>
                <w:szCs w:val="18"/>
              </w:rPr>
              <w:t>1</w:t>
            </w:r>
            <w:r w:rsidR="00BA4A05" w:rsidRPr="0042255A">
              <w:rPr>
                <w:rStyle w:val="a9"/>
                <w:rFonts w:hint="eastAsia"/>
                <w:b w:val="0"/>
                <w:iCs/>
                <w:sz w:val="18"/>
                <w:szCs w:val="18"/>
              </w:rPr>
              <w:t>，表示不</w:t>
            </w:r>
            <w:r w:rsidR="00D623CF" w:rsidRPr="0042255A">
              <w:rPr>
                <w:rStyle w:val="a9"/>
                <w:rFonts w:hint="eastAsia"/>
                <w:b w:val="0"/>
                <w:sz w:val="18"/>
                <w:szCs w:val="18"/>
              </w:rPr>
              <w:t>隐藏</w:t>
            </w:r>
            <w:r w:rsidR="00F717F4" w:rsidRPr="0042255A">
              <w:rPr>
                <w:rStyle w:val="a9"/>
                <w:rFonts w:hint="eastAsia"/>
                <w:b w:val="0"/>
                <w:sz w:val="18"/>
                <w:szCs w:val="18"/>
              </w:rPr>
              <w:t>。</w:t>
            </w:r>
          </w:p>
        </w:tc>
      </w:tr>
    </w:tbl>
    <w:p w:rsidR="005D0EEF" w:rsidRDefault="005D0EEF" w:rsidP="005D0EEF">
      <w:pPr>
        <w:pStyle w:val="M"/>
        <w:spacing w:before="60" w:after="240"/>
        <w:ind w:firstLine="0"/>
        <w:jc w:val="center"/>
        <w:rPr>
          <w:rStyle w:val="a9"/>
          <w:rFonts w:ascii="Calibri" w:hAnsi="Calibri" w:cs="Times New Roman"/>
          <w:sz w:val="16"/>
          <w:szCs w:val="16"/>
        </w:rPr>
      </w:pPr>
      <w:r>
        <w:rPr>
          <w:rStyle w:val="a9"/>
          <w:sz w:val="16"/>
          <w:szCs w:val="16"/>
        </w:rPr>
        <w:t>&lt;</w:t>
      </w:r>
      <w:r>
        <w:rPr>
          <w:rStyle w:val="a9"/>
          <w:rFonts w:hint="eastAsia"/>
          <w:sz w:val="16"/>
          <w:szCs w:val="16"/>
        </w:rPr>
        <w:t>注</w:t>
      </w:r>
      <w:r>
        <w:rPr>
          <w:rStyle w:val="a9"/>
          <w:sz w:val="16"/>
          <w:szCs w:val="16"/>
        </w:rPr>
        <w:t>&gt;[1]</w:t>
      </w:r>
      <w:r>
        <w:rPr>
          <w:rStyle w:val="a9"/>
          <w:rFonts w:hint="eastAsia"/>
          <w:sz w:val="16"/>
          <w:szCs w:val="16"/>
        </w:rPr>
        <w:t>：一个</w:t>
      </w:r>
      <w:r>
        <w:rPr>
          <w:rStyle w:val="a9"/>
          <w:sz w:val="16"/>
          <w:szCs w:val="16"/>
        </w:rPr>
        <w:t xml:space="preserve">   [0..1]: 0 </w:t>
      </w:r>
      <w:proofErr w:type="gramStart"/>
      <w:r>
        <w:rPr>
          <w:rStyle w:val="a9"/>
          <w:rFonts w:hint="eastAsia"/>
          <w:sz w:val="16"/>
          <w:szCs w:val="16"/>
        </w:rPr>
        <w:t>个</w:t>
      </w:r>
      <w:proofErr w:type="gramEnd"/>
      <w:r>
        <w:rPr>
          <w:rStyle w:val="a9"/>
          <w:rFonts w:hint="eastAsia"/>
          <w:sz w:val="16"/>
          <w:szCs w:val="16"/>
        </w:rPr>
        <w:t>或</w:t>
      </w:r>
      <w:r>
        <w:rPr>
          <w:rStyle w:val="a9"/>
          <w:sz w:val="16"/>
          <w:szCs w:val="16"/>
        </w:rPr>
        <w:t xml:space="preserve"> 1 </w:t>
      </w:r>
      <w:proofErr w:type="gramStart"/>
      <w:r>
        <w:rPr>
          <w:rStyle w:val="a9"/>
          <w:rFonts w:hint="eastAsia"/>
          <w:sz w:val="16"/>
          <w:szCs w:val="16"/>
        </w:rPr>
        <w:t>个</w:t>
      </w:r>
      <w:proofErr w:type="gramEnd"/>
      <w:r>
        <w:rPr>
          <w:rStyle w:val="a9"/>
          <w:sz w:val="16"/>
          <w:szCs w:val="16"/>
        </w:rPr>
        <w:t xml:space="preserve">    [1..*]</w:t>
      </w:r>
      <w:r>
        <w:rPr>
          <w:rStyle w:val="a9"/>
          <w:rFonts w:hint="eastAsia"/>
          <w:sz w:val="16"/>
          <w:szCs w:val="16"/>
        </w:rPr>
        <w:t>：大于等于一个</w:t>
      </w:r>
    </w:p>
    <w:p w:rsidR="005D0EEF" w:rsidRDefault="005D0EEF" w:rsidP="005D0EEF">
      <w:pPr>
        <w:pStyle w:val="10"/>
        <w:rPr>
          <w:rStyle w:val="a9"/>
          <w:b/>
          <w:bCs w:val="0"/>
          <w:szCs w:val="16"/>
        </w:rPr>
      </w:pPr>
      <w:r>
        <w:rPr>
          <w:rStyle w:val="a9"/>
          <w:rFonts w:hint="eastAsia"/>
          <w:b/>
          <w:bCs w:val="0"/>
          <w:szCs w:val="16"/>
        </w:rPr>
        <w:t>示例：</w:t>
      </w:r>
      <w:r>
        <w:rPr>
          <w:rFonts w:hint="eastAsia"/>
          <w:b w:val="0"/>
          <w:spacing w:val="0"/>
          <w:szCs w:val="22"/>
        </w:rPr>
        <w:t>见</w:t>
      </w:r>
      <w:r>
        <w:rPr>
          <w:rFonts w:hint="eastAsia"/>
          <w:b w:val="0"/>
          <w:spacing w:val="0"/>
          <w:szCs w:val="22"/>
        </w:rPr>
        <w:t>Assessment</w:t>
      </w:r>
      <w:r>
        <w:rPr>
          <w:rFonts w:hint="eastAsia"/>
          <w:b w:val="0"/>
          <w:spacing w:val="0"/>
          <w:szCs w:val="22"/>
        </w:rPr>
        <w:t>节、</w:t>
      </w:r>
      <w:r>
        <w:rPr>
          <w:rFonts w:hint="eastAsia"/>
          <w:b w:val="0"/>
          <w:spacing w:val="0"/>
          <w:szCs w:val="22"/>
        </w:rPr>
        <w:t>Assessment</w:t>
      </w:r>
      <w:r>
        <w:rPr>
          <w:rFonts w:hint="eastAsia"/>
          <w:b w:val="0"/>
          <w:spacing w:val="0"/>
          <w:szCs w:val="22"/>
        </w:rPr>
        <w:t>子类</w:t>
      </w:r>
    </w:p>
    <w:p w:rsidR="005D0EEF" w:rsidRDefault="005D0EEF" w:rsidP="005D0EEF">
      <w:pPr>
        <w:pStyle w:val="M"/>
        <w:ind w:firstLine="0"/>
      </w:pPr>
      <w:r w:rsidRPr="00B65737">
        <w:rPr>
          <w:rStyle w:val="a9"/>
          <w:rFonts w:hint="eastAsia"/>
          <w:bCs w:val="0"/>
        </w:rPr>
        <w:t>详解</w:t>
      </w:r>
      <w:r w:rsidRPr="00B65737">
        <w:rPr>
          <w:rStyle w:val="a9"/>
          <w:rFonts w:hint="eastAsia"/>
          <w:bCs w:val="0"/>
          <w:szCs w:val="16"/>
        </w:rPr>
        <w:t>：</w:t>
      </w:r>
      <w:r w:rsidR="004306EB" w:rsidRPr="0071030B">
        <w:rPr>
          <w:rStyle w:val="a9"/>
          <w:rFonts w:hint="eastAsia"/>
          <w:b w:val="0"/>
          <w:bCs w:val="0"/>
          <w:szCs w:val="16"/>
        </w:rPr>
        <w:t>略</w:t>
      </w:r>
      <w:r>
        <w:rPr>
          <w:rFonts w:hint="eastAsia"/>
        </w:rPr>
        <w:t>。</w:t>
      </w:r>
    </w:p>
    <w:p w:rsidR="00CD789B" w:rsidRPr="00CD789B" w:rsidRDefault="00CD789B" w:rsidP="00CD789B"/>
    <w:p w:rsidR="00D43D96" w:rsidDel="00206294" w:rsidRDefault="00202D81" w:rsidP="00114110">
      <w:pPr>
        <w:pStyle w:val="2"/>
        <w:numPr>
          <w:ilvl w:val="1"/>
          <w:numId w:val="15"/>
        </w:numPr>
        <w:rPr>
          <w:del w:id="107" w:author="alex" w:date="2010-07-07T11:13:00Z"/>
        </w:rPr>
      </w:pPr>
      <w:bookmarkStart w:id="108" w:name="_Toc269802208"/>
      <w:bookmarkStart w:id="109" w:name="_Toc269802313"/>
      <w:del w:id="110" w:author="alex" w:date="2010-07-07T11:13:00Z">
        <w:r w:rsidDel="00206294">
          <w:rPr>
            <w:rFonts w:hint="eastAsia"/>
          </w:rPr>
          <w:delText>Reference</w:delText>
        </w:r>
        <w:bookmarkEnd w:id="108"/>
        <w:bookmarkEnd w:id="109"/>
      </w:del>
    </w:p>
    <w:p w:rsidR="00835E6E" w:rsidRDefault="003C6E17" w:rsidP="009F42B2">
      <w:pPr>
        <w:pStyle w:val="M"/>
        <w:ind w:left="668" w:hangingChars="317" w:hanging="668"/>
        <w:rPr>
          <w:del w:id="111" w:author="alex" w:date="2010-07-07T11:13:00Z"/>
        </w:rPr>
        <w:pPrChange w:id="112" w:author="Eric" w:date="2011-11-10T14:02:00Z">
          <w:pPr>
            <w:pStyle w:val="M"/>
            <w:ind w:left="706" w:hangingChars="317" w:hanging="706"/>
          </w:pPr>
        </w:pPrChange>
      </w:pPr>
      <w:del w:id="113" w:author="alex" w:date="2010-07-07T11:13:00Z">
        <w:r w:rsidDel="00206294">
          <w:rPr>
            <w:rStyle w:val="1Char0"/>
            <w:rFonts w:hint="eastAsia"/>
          </w:rPr>
          <w:delText>概述：</w:delText>
        </w:r>
        <w:r w:rsidR="00202D81" w:rsidDel="00206294">
          <w:rPr>
            <w:rFonts w:hint="eastAsia"/>
          </w:rPr>
          <w:delText>Reference</w:delText>
        </w:r>
        <w:r w:rsidR="002F02EF" w:rsidDel="00206294">
          <w:rPr>
            <w:rFonts w:hint="eastAsia"/>
          </w:rPr>
          <w:delText>节点</w:delText>
        </w:r>
        <w:r w:rsidDel="00206294">
          <w:rPr>
            <w:rFonts w:hint="eastAsia"/>
          </w:rPr>
          <w:delText>定义一个</w:delText>
        </w:r>
        <w:r w:rsidR="00661F30" w:rsidRPr="002F02EF" w:rsidDel="00206294">
          <w:rPr>
            <w:rFonts w:hint="eastAsia"/>
          </w:rPr>
          <w:delText>小题序号引用</w:delText>
        </w:r>
        <w:r w:rsidDel="00206294">
          <w:rPr>
            <w:rFonts w:hint="eastAsia"/>
          </w:rPr>
          <w:delText>。</w:delText>
        </w:r>
      </w:del>
    </w:p>
    <w:p w:rsidR="003C6E17" w:rsidRPr="00F20866" w:rsidDel="00206294" w:rsidRDefault="003C6E17" w:rsidP="003C6E17">
      <w:pPr>
        <w:pStyle w:val="M"/>
        <w:ind w:firstLine="0"/>
        <w:rPr>
          <w:del w:id="114" w:author="alex" w:date="2010-07-07T11:13:00Z"/>
          <w:color w:val="FF0000"/>
        </w:rPr>
      </w:pPr>
      <w:del w:id="115" w:author="alex" w:date="2010-07-07T11:13:00Z">
        <w:r w:rsidDel="00206294">
          <w:rPr>
            <w:rStyle w:val="a9"/>
            <w:rFonts w:hint="eastAsia"/>
          </w:rPr>
          <w:delText>包含：</w:delText>
        </w:r>
        <w:r w:rsidDel="00206294">
          <w:rPr>
            <w:rFonts w:hint="eastAsia"/>
          </w:rPr>
          <w:delText>文本。</w:delText>
        </w:r>
      </w:del>
    </w:p>
    <w:p w:rsidR="003C6E17" w:rsidDel="00206294" w:rsidRDefault="003C6E17" w:rsidP="003C6E17">
      <w:pPr>
        <w:pStyle w:val="M"/>
        <w:ind w:firstLine="0"/>
        <w:rPr>
          <w:del w:id="116" w:author="alex" w:date="2010-07-07T11:13:00Z"/>
          <w:rStyle w:val="a9"/>
        </w:rPr>
      </w:pPr>
      <w:del w:id="117" w:author="alex" w:date="2010-07-07T11:13:00Z">
        <w:r w:rsidDel="00206294">
          <w:rPr>
            <w:rStyle w:val="a9"/>
            <w:rFonts w:hint="eastAsia"/>
          </w:rPr>
          <w:delText>属性</w:delText>
        </w:r>
        <w:r w:rsidDel="00206294">
          <w:rPr>
            <w:rStyle w:val="a9"/>
          </w:rPr>
          <w:delText>:</w:delText>
        </w:r>
      </w:del>
    </w:p>
    <w:p w:rsidR="00A71A6F" w:rsidDel="00206294" w:rsidRDefault="00A71A6F" w:rsidP="003C6E17">
      <w:pPr>
        <w:pStyle w:val="M"/>
        <w:ind w:firstLine="0"/>
        <w:rPr>
          <w:del w:id="118" w:author="alex" w:date="2010-07-07T11:13:00Z"/>
          <w:rStyle w:val="a9"/>
        </w:rPr>
      </w:pPr>
    </w:p>
    <w:p w:rsidR="00A71A6F" w:rsidDel="00206294" w:rsidRDefault="00A71A6F" w:rsidP="00D6760D">
      <w:pPr>
        <w:pStyle w:val="af8"/>
        <w:rPr>
          <w:del w:id="119" w:author="alex" w:date="2010-07-07T11:13:00Z"/>
          <w:rStyle w:val="a9"/>
        </w:rPr>
      </w:pPr>
      <w:del w:id="120" w:author="alex" w:date="2010-07-07T11:13:00Z">
        <w:r w:rsidRPr="00242408" w:rsidDel="00206294">
          <w:rPr>
            <w:rFonts w:hint="eastAsia"/>
          </w:rPr>
          <w:delText>表</w:delText>
        </w:r>
        <w:r w:rsidRPr="00242408" w:rsidDel="00206294">
          <w:rPr>
            <w:rFonts w:hint="eastAsia"/>
          </w:rPr>
          <w:delText xml:space="preserve"> </w:delText>
        </w:r>
        <w:r w:rsidDel="00206294">
          <w:rPr>
            <w:rFonts w:hint="eastAsia"/>
          </w:rPr>
          <w:delText>4-6 Reference</w:delText>
        </w:r>
        <w:r w:rsidDel="00206294">
          <w:rPr>
            <w:rFonts w:hint="eastAsia"/>
          </w:rPr>
          <w:delText>属性表</w:delText>
        </w:r>
      </w:del>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74"/>
        <w:gridCol w:w="2103"/>
        <w:gridCol w:w="2133"/>
        <w:gridCol w:w="2112"/>
      </w:tblGrid>
      <w:tr w:rsidR="003C6E17" w:rsidRPr="0066519B" w:rsidDel="00206294" w:rsidTr="00B30BF0">
        <w:trPr>
          <w:del w:id="121" w:author="alex" w:date="2010-07-07T11:13:00Z"/>
        </w:trPr>
        <w:tc>
          <w:tcPr>
            <w:tcW w:w="2174" w:type="dxa"/>
            <w:tcBorders>
              <w:top w:val="single" w:sz="4" w:space="0" w:color="000000"/>
              <w:left w:val="single" w:sz="4" w:space="0" w:color="000000"/>
              <w:bottom w:val="single" w:sz="4" w:space="0" w:color="000000"/>
              <w:right w:val="single" w:sz="4" w:space="0" w:color="000000"/>
            </w:tcBorders>
            <w:hideMark/>
          </w:tcPr>
          <w:p w:rsidR="003C6E17" w:rsidRPr="0066519B" w:rsidDel="00206294" w:rsidRDefault="003C6E17" w:rsidP="00B30BF0">
            <w:pPr>
              <w:pStyle w:val="M"/>
              <w:ind w:firstLine="0"/>
              <w:rPr>
                <w:del w:id="122" w:author="alex" w:date="2010-07-07T11:13:00Z"/>
                <w:rStyle w:val="a9"/>
                <w:b w:val="0"/>
                <w:sz w:val="18"/>
                <w:szCs w:val="18"/>
              </w:rPr>
            </w:pPr>
            <w:del w:id="123" w:author="alex" w:date="2010-07-07T11:13:00Z">
              <w:r w:rsidRPr="0066519B" w:rsidDel="00206294">
                <w:rPr>
                  <w:rStyle w:val="a9"/>
                  <w:rFonts w:hint="eastAsia"/>
                  <w:b w:val="0"/>
                  <w:sz w:val="18"/>
                  <w:szCs w:val="18"/>
                </w:rPr>
                <w:delText>名称</w:delText>
              </w:r>
            </w:del>
          </w:p>
        </w:tc>
        <w:tc>
          <w:tcPr>
            <w:tcW w:w="2103" w:type="dxa"/>
            <w:tcBorders>
              <w:top w:val="single" w:sz="4" w:space="0" w:color="000000"/>
              <w:left w:val="single" w:sz="4" w:space="0" w:color="000000"/>
              <w:bottom w:val="single" w:sz="4" w:space="0" w:color="000000"/>
              <w:right w:val="single" w:sz="4" w:space="0" w:color="000000"/>
            </w:tcBorders>
            <w:hideMark/>
          </w:tcPr>
          <w:p w:rsidR="003C6E17" w:rsidRPr="0066519B" w:rsidDel="00206294" w:rsidRDefault="003C6E17" w:rsidP="00B30BF0">
            <w:pPr>
              <w:pStyle w:val="M"/>
              <w:ind w:firstLine="0"/>
              <w:rPr>
                <w:del w:id="124" w:author="alex" w:date="2010-07-07T11:13:00Z"/>
                <w:rStyle w:val="a9"/>
                <w:b w:val="0"/>
                <w:sz w:val="18"/>
                <w:szCs w:val="18"/>
              </w:rPr>
            </w:pPr>
            <w:del w:id="125" w:author="alex" w:date="2010-07-07T11:13:00Z">
              <w:r w:rsidRPr="0066519B" w:rsidDel="00206294">
                <w:rPr>
                  <w:rStyle w:val="a9"/>
                  <w:rFonts w:hint="eastAsia"/>
                  <w:b w:val="0"/>
                  <w:sz w:val="18"/>
                  <w:szCs w:val="18"/>
                </w:rPr>
                <w:delText>限制</w:delText>
              </w:r>
            </w:del>
          </w:p>
        </w:tc>
        <w:tc>
          <w:tcPr>
            <w:tcW w:w="2133" w:type="dxa"/>
            <w:tcBorders>
              <w:top w:val="single" w:sz="4" w:space="0" w:color="000000"/>
              <w:left w:val="single" w:sz="4" w:space="0" w:color="000000"/>
              <w:bottom w:val="single" w:sz="4" w:space="0" w:color="000000"/>
              <w:right w:val="single" w:sz="4" w:space="0" w:color="000000"/>
            </w:tcBorders>
            <w:hideMark/>
          </w:tcPr>
          <w:p w:rsidR="003C6E17" w:rsidRPr="0066519B" w:rsidDel="00206294" w:rsidRDefault="003C6E17" w:rsidP="00B30BF0">
            <w:pPr>
              <w:pStyle w:val="M"/>
              <w:ind w:firstLine="0"/>
              <w:rPr>
                <w:del w:id="126" w:author="alex" w:date="2010-07-07T11:13:00Z"/>
                <w:rStyle w:val="a9"/>
                <w:b w:val="0"/>
                <w:sz w:val="18"/>
                <w:szCs w:val="18"/>
              </w:rPr>
            </w:pPr>
            <w:del w:id="127" w:author="alex" w:date="2010-07-07T11:13:00Z">
              <w:r w:rsidRPr="0066519B" w:rsidDel="00206294">
                <w:rPr>
                  <w:rStyle w:val="a9"/>
                  <w:rFonts w:hint="eastAsia"/>
                  <w:b w:val="0"/>
                  <w:sz w:val="18"/>
                  <w:szCs w:val="18"/>
                </w:rPr>
                <w:delText>类型</w:delText>
              </w:r>
            </w:del>
          </w:p>
        </w:tc>
        <w:tc>
          <w:tcPr>
            <w:tcW w:w="2112" w:type="dxa"/>
            <w:tcBorders>
              <w:top w:val="single" w:sz="4" w:space="0" w:color="000000"/>
              <w:left w:val="single" w:sz="4" w:space="0" w:color="000000"/>
              <w:bottom w:val="single" w:sz="4" w:space="0" w:color="000000"/>
              <w:right w:val="single" w:sz="4" w:space="0" w:color="000000"/>
            </w:tcBorders>
            <w:hideMark/>
          </w:tcPr>
          <w:p w:rsidR="003C6E17" w:rsidRPr="0066519B" w:rsidDel="00206294" w:rsidRDefault="003C6E17" w:rsidP="00B30BF0">
            <w:pPr>
              <w:pStyle w:val="M"/>
              <w:ind w:firstLine="0"/>
              <w:rPr>
                <w:del w:id="128" w:author="alex" w:date="2010-07-07T11:13:00Z"/>
                <w:rStyle w:val="a9"/>
                <w:b w:val="0"/>
                <w:sz w:val="18"/>
                <w:szCs w:val="18"/>
              </w:rPr>
            </w:pPr>
            <w:del w:id="129" w:author="alex" w:date="2010-07-07T11:13:00Z">
              <w:r w:rsidRPr="0066519B" w:rsidDel="00206294">
                <w:rPr>
                  <w:rStyle w:val="a9"/>
                  <w:rFonts w:hint="eastAsia"/>
                  <w:b w:val="0"/>
                  <w:sz w:val="18"/>
                  <w:szCs w:val="18"/>
                </w:rPr>
                <w:delText>备注</w:delText>
              </w:r>
            </w:del>
          </w:p>
        </w:tc>
      </w:tr>
      <w:tr w:rsidR="00163199" w:rsidRPr="0066519B" w:rsidDel="00206294" w:rsidTr="00C013BB">
        <w:trPr>
          <w:del w:id="130" w:author="alex" w:date="2010-07-07T11:13:00Z"/>
        </w:trPr>
        <w:tc>
          <w:tcPr>
            <w:tcW w:w="2174" w:type="dxa"/>
            <w:tcBorders>
              <w:top w:val="single" w:sz="4" w:space="0" w:color="000000"/>
              <w:left w:val="single" w:sz="4" w:space="0" w:color="000000"/>
              <w:bottom w:val="single" w:sz="4" w:space="0" w:color="000000"/>
              <w:right w:val="single" w:sz="4" w:space="0" w:color="000000"/>
            </w:tcBorders>
            <w:hideMark/>
          </w:tcPr>
          <w:p w:rsidR="00163199" w:rsidRPr="0066519B" w:rsidDel="00206294" w:rsidRDefault="00163199" w:rsidP="00C013BB">
            <w:pPr>
              <w:pStyle w:val="aa"/>
              <w:rPr>
                <w:del w:id="131" w:author="alex" w:date="2010-07-07T11:13:00Z"/>
                <w:rStyle w:val="a9"/>
                <w:b w:val="0"/>
                <w:bCs w:val="0"/>
                <w:sz w:val="18"/>
                <w:szCs w:val="18"/>
              </w:rPr>
            </w:pPr>
            <w:del w:id="132" w:author="alex" w:date="2010-07-07T11:13:00Z">
              <w:r w:rsidRPr="0066519B" w:rsidDel="00206294">
                <w:rPr>
                  <w:rFonts w:ascii="Calibri" w:hAnsi="Calibri" w:hint="eastAsia"/>
                  <w:sz w:val="18"/>
                  <w:szCs w:val="18"/>
                </w:rPr>
                <w:delText>id</w:delText>
              </w:r>
            </w:del>
          </w:p>
        </w:tc>
        <w:tc>
          <w:tcPr>
            <w:tcW w:w="2103" w:type="dxa"/>
            <w:tcBorders>
              <w:top w:val="single" w:sz="4" w:space="0" w:color="000000"/>
              <w:left w:val="single" w:sz="4" w:space="0" w:color="000000"/>
              <w:bottom w:val="single" w:sz="4" w:space="0" w:color="000000"/>
              <w:right w:val="single" w:sz="4" w:space="0" w:color="000000"/>
            </w:tcBorders>
            <w:hideMark/>
          </w:tcPr>
          <w:p w:rsidR="00163199" w:rsidRPr="0066519B" w:rsidDel="00206294" w:rsidRDefault="00163199" w:rsidP="00C013BB">
            <w:pPr>
              <w:pStyle w:val="M"/>
              <w:ind w:firstLine="0"/>
              <w:rPr>
                <w:del w:id="133" w:author="alex" w:date="2010-07-07T11:13:00Z"/>
                <w:rStyle w:val="a9"/>
                <w:b w:val="0"/>
                <w:sz w:val="18"/>
                <w:szCs w:val="18"/>
              </w:rPr>
            </w:pPr>
            <w:del w:id="134" w:author="alex" w:date="2010-07-07T11:13:00Z">
              <w:r w:rsidRPr="0066519B" w:rsidDel="00206294">
                <w:rPr>
                  <w:rStyle w:val="a9"/>
                  <w:b w:val="0"/>
                  <w:sz w:val="18"/>
                  <w:szCs w:val="18"/>
                </w:rPr>
                <w:delText>1</w:delText>
              </w:r>
            </w:del>
          </w:p>
        </w:tc>
        <w:tc>
          <w:tcPr>
            <w:tcW w:w="2133" w:type="dxa"/>
            <w:tcBorders>
              <w:top w:val="single" w:sz="4" w:space="0" w:color="000000"/>
              <w:left w:val="single" w:sz="4" w:space="0" w:color="000000"/>
              <w:bottom w:val="single" w:sz="4" w:space="0" w:color="000000"/>
              <w:right w:val="single" w:sz="4" w:space="0" w:color="000000"/>
            </w:tcBorders>
            <w:hideMark/>
          </w:tcPr>
          <w:p w:rsidR="00163199" w:rsidRPr="0066519B" w:rsidDel="00206294" w:rsidRDefault="00E403E6" w:rsidP="00C013BB">
            <w:pPr>
              <w:pStyle w:val="aa"/>
              <w:rPr>
                <w:del w:id="135" w:author="alex" w:date="2010-07-07T11:13:00Z"/>
                <w:rStyle w:val="a9"/>
                <w:b w:val="0"/>
                <w:bCs w:val="0"/>
                <w:sz w:val="18"/>
                <w:szCs w:val="18"/>
              </w:rPr>
            </w:pPr>
            <w:del w:id="136" w:author="alex" w:date="2010-07-07T11:13:00Z">
              <w:r w:rsidRPr="00E403E6" w:rsidDel="00206294">
                <w:rPr>
                  <w:rFonts w:ascii="Calibri" w:hAnsi="Calibri"/>
                  <w:sz w:val="18"/>
                  <w:szCs w:val="18"/>
                </w:rPr>
                <w:delText>integer</w:delText>
              </w:r>
            </w:del>
          </w:p>
        </w:tc>
        <w:tc>
          <w:tcPr>
            <w:tcW w:w="2112" w:type="dxa"/>
            <w:tcBorders>
              <w:top w:val="single" w:sz="4" w:space="0" w:color="000000"/>
              <w:left w:val="single" w:sz="4" w:space="0" w:color="000000"/>
              <w:bottom w:val="single" w:sz="4" w:space="0" w:color="000000"/>
              <w:right w:val="single" w:sz="4" w:space="0" w:color="000000"/>
            </w:tcBorders>
            <w:hideMark/>
          </w:tcPr>
          <w:p w:rsidR="00163199" w:rsidRPr="0066519B" w:rsidDel="00206294" w:rsidRDefault="00163199" w:rsidP="00C013BB">
            <w:pPr>
              <w:pStyle w:val="M"/>
              <w:ind w:firstLine="0"/>
              <w:rPr>
                <w:del w:id="137" w:author="alex" w:date="2010-07-07T11:13:00Z"/>
                <w:rStyle w:val="a9"/>
                <w:b w:val="0"/>
                <w:sz w:val="18"/>
                <w:szCs w:val="18"/>
              </w:rPr>
            </w:pPr>
            <w:del w:id="138" w:author="alex" w:date="2010-07-07T11:13:00Z">
              <w:r w:rsidRPr="0066519B" w:rsidDel="00206294">
                <w:rPr>
                  <w:rStyle w:val="a9"/>
                  <w:rFonts w:hint="eastAsia"/>
                  <w:b w:val="0"/>
                  <w:sz w:val="18"/>
                  <w:szCs w:val="18"/>
                </w:rPr>
                <w:delText>被引用的</w:delText>
              </w:r>
              <w:r w:rsidRPr="0066519B" w:rsidDel="00206294">
                <w:rPr>
                  <w:rStyle w:val="a9"/>
                  <w:rFonts w:hint="eastAsia"/>
                  <w:b w:val="0"/>
                  <w:sz w:val="18"/>
                  <w:szCs w:val="18"/>
                </w:rPr>
                <w:delText>Question</w:delText>
              </w:r>
              <w:r w:rsidRPr="0066519B" w:rsidDel="00206294">
                <w:rPr>
                  <w:rStyle w:val="a9"/>
                  <w:rFonts w:hint="eastAsia"/>
                  <w:b w:val="0"/>
                  <w:sz w:val="18"/>
                  <w:szCs w:val="18"/>
                </w:rPr>
                <w:delText>在本试题内的序号，从</w:delText>
              </w:r>
              <w:r w:rsidRPr="0066519B" w:rsidDel="00206294">
                <w:rPr>
                  <w:rStyle w:val="a9"/>
                  <w:rFonts w:hint="eastAsia"/>
                  <w:b w:val="0"/>
                  <w:sz w:val="18"/>
                  <w:szCs w:val="18"/>
                </w:rPr>
                <w:delText>1</w:delText>
              </w:r>
              <w:r w:rsidRPr="0066519B" w:rsidDel="00206294">
                <w:rPr>
                  <w:rStyle w:val="a9"/>
                  <w:rFonts w:hint="eastAsia"/>
                  <w:b w:val="0"/>
                  <w:sz w:val="18"/>
                  <w:szCs w:val="18"/>
                </w:rPr>
                <w:delText>开始编号。如</w:delText>
              </w:r>
              <w:r w:rsidRPr="0066519B" w:rsidDel="00206294">
                <w:rPr>
                  <w:rStyle w:val="a9"/>
                  <w:rFonts w:hint="eastAsia"/>
                  <w:b w:val="0"/>
                  <w:sz w:val="18"/>
                  <w:szCs w:val="18"/>
                </w:rPr>
                <w:delText>id=</w:delText>
              </w:r>
              <w:r w:rsidRPr="0066519B" w:rsidDel="00206294">
                <w:rPr>
                  <w:rStyle w:val="a9"/>
                  <w:b w:val="0"/>
                  <w:sz w:val="18"/>
                  <w:szCs w:val="18"/>
                </w:rPr>
                <w:delText>"</w:delText>
              </w:r>
              <w:r w:rsidRPr="0066519B" w:rsidDel="00206294">
                <w:rPr>
                  <w:rFonts w:hint="eastAsia"/>
                  <w:sz w:val="18"/>
                  <w:szCs w:val="18"/>
                </w:rPr>
                <w:delText>1</w:delText>
              </w:r>
              <w:r w:rsidRPr="0066519B" w:rsidDel="00206294">
                <w:rPr>
                  <w:rStyle w:val="a9"/>
                  <w:b w:val="0"/>
                  <w:sz w:val="18"/>
                  <w:szCs w:val="18"/>
                </w:rPr>
                <w:delText>"</w:delText>
              </w:r>
              <w:r w:rsidRPr="0066519B" w:rsidDel="00206294">
                <w:rPr>
                  <w:rStyle w:val="a9"/>
                  <w:rFonts w:hint="eastAsia"/>
                  <w:b w:val="0"/>
                  <w:sz w:val="18"/>
                  <w:szCs w:val="18"/>
                </w:rPr>
                <w:delText>。</w:delText>
              </w:r>
            </w:del>
          </w:p>
        </w:tc>
      </w:tr>
    </w:tbl>
    <w:p w:rsidR="003C6E17" w:rsidDel="00206294" w:rsidRDefault="003C6E17" w:rsidP="003C6E17">
      <w:pPr>
        <w:pStyle w:val="M"/>
        <w:spacing w:before="60" w:after="240"/>
        <w:ind w:firstLine="0"/>
        <w:jc w:val="center"/>
        <w:rPr>
          <w:del w:id="139" w:author="alex" w:date="2010-07-07T11:13:00Z"/>
          <w:rStyle w:val="a9"/>
          <w:rFonts w:ascii="Calibri" w:hAnsi="Calibri" w:cs="Times New Roman"/>
          <w:sz w:val="16"/>
          <w:szCs w:val="16"/>
        </w:rPr>
      </w:pPr>
      <w:del w:id="140" w:author="alex" w:date="2010-07-07T11:13:00Z">
        <w:r w:rsidDel="00206294">
          <w:rPr>
            <w:rStyle w:val="a9"/>
            <w:sz w:val="16"/>
            <w:szCs w:val="16"/>
          </w:rPr>
          <w:delText>&lt;</w:delText>
        </w:r>
        <w:r w:rsidDel="00206294">
          <w:rPr>
            <w:rStyle w:val="a9"/>
            <w:rFonts w:hint="eastAsia"/>
            <w:sz w:val="16"/>
            <w:szCs w:val="16"/>
          </w:rPr>
          <w:delText>注</w:delText>
        </w:r>
        <w:r w:rsidDel="00206294">
          <w:rPr>
            <w:rStyle w:val="a9"/>
            <w:sz w:val="16"/>
            <w:szCs w:val="16"/>
          </w:rPr>
          <w:delText>&gt;[1]</w:delText>
        </w:r>
        <w:r w:rsidDel="00206294">
          <w:rPr>
            <w:rStyle w:val="a9"/>
            <w:rFonts w:hint="eastAsia"/>
            <w:sz w:val="16"/>
            <w:szCs w:val="16"/>
          </w:rPr>
          <w:delText>：一个</w:delText>
        </w:r>
        <w:r w:rsidDel="00206294">
          <w:rPr>
            <w:rStyle w:val="a9"/>
            <w:sz w:val="16"/>
            <w:szCs w:val="16"/>
          </w:rPr>
          <w:delText xml:space="preserve">   [0..1]: 0 </w:delText>
        </w:r>
        <w:r w:rsidDel="00206294">
          <w:rPr>
            <w:rStyle w:val="a9"/>
            <w:rFonts w:hint="eastAsia"/>
            <w:sz w:val="16"/>
            <w:szCs w:val="16"/>
          </w:rPr>
          <w:delText>个或</w:delText>
        </w:r>
        <w:r w:rsidDel="00206294">
          <w:rPr>
            <w:rStyle w:val="a9"/>
            <w:sz w:val="16"/>
            <w:szCs w:val="16"/>
          </w:rPr>
          <w:delText xml:space="preserve"> 1 </w:delText>
        </w:r>
        <w:r w:rsidDel="00206294">
          <w:rPr>
            <w:rStyle w:val="a9"/>
            <w:rFonts w:hint="eastAsia"/>
            <w:sz w:val="16"/>
            <w:szCs w:val="16"/>
          </w:rPr>
          <w:delText>个</w:delText>
        </w:r>
        <w:r w:rsidDel="00206294">
          <w:rPr>
            <w:rStyle w:val="a9"/>
            <w:sz w:val="16"/>
            <w:szCs w:val="16"/>
          </w:rPr>
          <w:delText xml:space="preserve">    [1..*]</w:delText>
        </w:r>
        <w:r w:rsidDel="00206294">
          <w:rPr>
            <w:rStyle w:val="a9"/>
            <w:rFonts w:hint="eastAsia"/>
            <w:sz w:val="16"/>
            <w:szCs w:val="16"/>
          </w:rPr>
          <w:delText>：大于等于一个</w:delText>
        </w:r>
      </w:del>
    </w:p>
    <w:p w:rsidR="003C6E17" w:rsidDel="00206294" w:rsidRDefault="003C6E17" w:rsidP="003C6E17">
      <w:pPr>
        <w:pStyle w:val="10"/>
        <w:rPr>
          <w:del w:id="141" w:author="alex" w:date="2010-07-07T11:13:00Z"/>
          <w:rStyle w:val="a9"/>
          <w:b/>
          <w:bCs w:val="0"/>
          <w:szCs w:val="16"/>
        </w:rPr>
      </w:pPr>
      <w:del w:id="142" w:author="alex" w:date="2010-07-07T11:13:00Z">
        <w:r w:rsidDel="00206294">
          <w:rPr>
            <w:rStyle w:val="a9"/>
            <w:rFonts w:hint="eastAsia"/>
            <w:b/>
            <w:bCs w:val="0"/>
            <w:szCs w:val="16"/>
          </w:rPr>
          <w:delText>示例：</w:delText>
        </w:r>
        <w:r w:rsidDel="00206294">
          <w:rPr>
            <w:rFonts w:hint="eastAsia"/>
            <w:b w:val="0"/>
            <w:spacing w:val="0"/>
            <w:szCs w:val="22"/>
          </w:rPr>
          <w:delText>略。</w:delText>
        </w:r>
      </w:del>
    </w:p>
    <w:p w:rsidR="003C6E17" w:rsidDel="00206294" w:rsidRDefault="003C6E17" w:rsidP="003C6E17">
      <w:pPr>
        <w:rPr>
          <w:del w:id="143" w:author="alex" w:date="2010-07-07T11:13:00Z"/>
        </w:rPr>
      </w:pPr>
      <w:del w:id="144" w:author="alex" w:date="2010-07-07T11:13:00Z">
        <w:r w:rsidRPr="00B65737" w:rsidDel="00206294">
          <w:rPr>
            <w:rStyle w:val="a9"/>
            <w:rFonts w:hint="eastAsia"/>
            <w:bCs w:val="0"/>
          </w:rPr>
          <w:delText>详解</w:delText>
        </w:r>
        <w:r w:rsidRPr="00B65737" w:rsidDel="00206294">
          <w:rPr>
            <w:rStyle w:val="a9"/>
            <w:rFonts w:hint="eastAsia"/>
            <w:bCs w:val="0"/>
            <w:szCs w:val="16"/>
          </w:rPr>
          <w:delText>：</w:delText>
        </w:r>
        <w:r w:rsidR="009B6251" w:rsidDel="00206294">
          <w:rPr>
            <w:rStyle w:val="a9"/>
            <w:rFonts w:hint="eastAsia"/>
            <w:b w:val="0"/>
            <w:bCs w:val="0"/>
            <w:szCs w:val="16"/>
          </w:rPr>
          <w:delText>详见</w:delText>
        </w:r>
        <w:r w:rsidR="00A85916" w:rsidDel="00206294">
          <w:rPr>
            <w:rStyle w:val="a9"/>
            <w:rFonts w:hint="eastAsia"/>
            <w:b w:val="0"/>
            <w:bCs w:val="0"/>
            <w:szCs w:val="16"/>
          </w:rPr>
          <w:delText>试题子类</w:delText>
        </w:r>
        <w:r w:rsidR="00B756E4" w:rsidDel="00206294">
          <w:rPr>
            <w:rStyle w:val="a9"/>
            <w:rFonts w:hint="eastAsia"/>
            <w:b w:val="0"/>
            <w:bCs w:val="0"/>
            <w:szCs w:val="16"/>
          </w:rPr>
          <w:delText>示例</w:delText>
        </w:r>
        <w:r w:rsidDel="00206294">
          <w:rPr>
            <w:rFonts w:hint="eastAsia"/>
          </w:rPr>
          <w:delText>。</w:delText>
        </w:r>
      </w:del>
    </w:p>
    <w:p w:rsidR="00894A4B" w:rsidRDefault="00894A4B" w:rsidP="003C6E17"/>
    <w:p w:rsidR="00894A4B" w:rsidRDefault="009836F6" w:rsidP="00894A4B">
      <w:pPr>
        <w:pStyle w:val="2"/>
        <w:numPr>
          <w:ilvl w:val="1"/>
          <w:numId w:val="15"/>
        </w:numPr>
      </w:pPr>
      <w:bookmarkStart w:id="145" w:name="_Toc286841212"/>
      <w:ins w:id="146" w:author="张云梯" w:date="2010-02-28T01:43:00Z">
        <w:r>
          <w:rPr>
            <w:rFonts w:hint="eastAsia"/>
          </w:rPr>
          <w:t>Tag</w:t>
        </w:r>
        <w:bookmarkEnd w:id="145"/>
        <w:r>
          <w:rPr>
            <w:rFonts w:hint="eastAsia"/>
          </w:rPr>
          <w:t xml:space="preserve"> </w:t>
        </w:r>
      </w:ins>
      <w:del w:id="147" w:author="张云梯" w:date="2010-02-28T01:43:00Z">
        <w:r w:rsidR="00894A4B" w:rsidDel="009836F6">
          <w:rPr>
            <w:rFonts w:hint="eastAsia"/>
          </w:rPr>
          <w:delText>Input</w:delText>
        </w:r>
      </w:del>
    </w:p>
    <w:p w:rsidR="0075580D" w:rsidRDefault="0075580D" w:rsidP="0075580D">
      <w:r>
        <w:rPr>
          <w:rStyle w:val="1Char0"/>
          <w:rFonts w:hint="eastAsia"/>
        </w:rPr>
        <w:t>概述：</w:t>
      </w:r>
      <w:ins w:id="148" w:author="张云梯" w:date="2010-02-28T01:43:00Z">
        <w:r w:rsidR="006A767F">
          <w:rPr>
            <w:rFonts w:hint="eastAsia"/>
          </w:rPr>
          <w:t xml:space="preserve">Tag </w:t>
        </w:r>
      </w:ins>
      <w:del w:id="149" w:author="张云梯" w:date="2010-02-28T01:43:00Z">
        <w:r w:rsidR="00381502" w:rsidDel="006A767F">
          <w:rPr>
            <w:rFonts w:hint="eastAsia"/>
          </w:rPr>
          <w:delText>Input</w:delText>
        </w:r>
      </w:del>
      <w:r w:rsidR="002F02EF">
        <w:rPr>
          <w:rFonts w:hint="eastAsia"/>
        </w:rPr>
        <w:t>节点</w:t>
      </w:r>
      <w:r w:rsidR="00217578">
        <w:rPr>
          <w:rFonts w:hint="eastAsia"/>
        </w:rPr>
        <w:t>指定一个与</w:t>
      </w:r>
      <w:r w:rsidR="00217578">
        <w:rPr>
          <w:rFonts w:hint="eastAsia"/>
        </w:rPr>
        <w:t>Question</w:t>
      </w:r>
      <w:r w:rsidR="00217578">
        <w:rPr>
          <w:rFonts w:hint="eastAsia"/>
        </w:rPr>
        <w:t>关联的</w:t>
      </w:r>
      <w:ins w:id="150" w:author="张云梯" w:date="2010-02-28T01:44:00Z">
        <w:r w:rsidR="006672FC">
          <w:rPr>
            <w:rFonts w:hint="eastAsia"/>
          </w:rPr>
          <w:t>标记</w:t>
        </w:r>
      </w:ins>
      <w:del w:id="151" w:author="张云梯" w:date="2010-02-28T01:44:00Z">
        <w:r w:rsidR="00D973A7" w:rsidDel="006A2F10">
          <w:rPr>
            <w:rFonts w:hint="eastAsia"/>
          </w:rPr>
          <w:delText>输入</w:delText>
        </w:r>
        <w:r w:rsidR="005D3984" w:rsidDel="006A2F10">
          <w:rPr>
            <w:rFonts w:hint="eastAsia"/>
          </w:rPr>
          <w:delText>域</w:delText>
        </w:r>
      </w:del>
      <w:r>
        <w:rPr>
          <w:rFonts w:hint="eastAsia"/>
        </w:rPr>
        <w:t>。</w:t>
      </w:r>
    </w:p>
    <w:p w:rsidR="0075580D" w:rsidRPr="00F20866" w:rsidRDefault="0075580D" w:rsidP="0075580D">
      <w:pPr>
        <w:pStyle w:val="M"/>
        <w:ind w:firstLine="0"/>
        <w:rPr>
          <w:color w:val="FF0000"/>
        </w:rPr>
      </w:pPr>
      <w:r>
        <w:rPr>
          <w:rStyle w:val="a9"/>
          <w:rFonts w:hint="eastAsia"/>
        </w:rPr>
        <w:lastRenderedPageBreak/>
        <w:t>包含：</w:t>
      </w:r>
      <w:r>
        <w:rPr>
          <w:rFonts w:hint="eastAsia"/>
        </w:rPr>
        <w:t>文本。</w:t>
      </w:r>
    </w:p>
    <w:p w:rsidR="0075580D" w:rsidRDefault="0075580D" w:rsidP="0075580D">
      <w:pPr>
        <w:pStyle w:val="M"/>
        <w:ind w:firstLine="0"/>
        <w:rPr>
          <w:rStyle w:val="a9"/>
        </w:rPr>
      </w:pPr>
      <w:r>
        <w:rPr>
          <w:rStyle w:val="a9"/>
          <w:rFonts w:hint="eastAsia"/>
        </w:rPr>
        <w:t>属性</w:t>
      </w:r>
      <w:r>
        <w:rPr>
          <w:rStyle w:val="a9"/>
        </w:rPr>
        <w:t>:</w:t>
      </w:r>
    </w:p>
    <w:p w:rsidR="0066519B" w:rsidRDefault="0066519B" w:rsidP="00D6760D">
      <w:pPr>
        <w:pStyle w:val="af8"/>
        <w:rPr>
          <w:rStyle w:val="a9"/>
        </w:rPr>
      </w:pPr>
      <w:r w:rsidRPr="00242408">
        <w:rPr>
          <w:rFonts w:hint="eastAsia"/>
        </w:rPr>
        <w:t>表</w:t>
      </w:r>
      <w:r w:rsidRPr="00242408">
        <w:rPr>
          <w:rFonts w:hint="eastAsia"/>
        </w:rPr>
        <w:t xml:space="preserve"> </w:t>
      </w:r>
      <w:r>
        <w:rPr>
          <w:rFonts w:hint="eastAsia"/>
        </w:rPr>
        <w:t>4-</w:t>
      </w:r>
      <w:ins w:id="152" w:author="Eric" w:date="2011-02-18T17:04:00Z">
        <w:r w:rsidR="00705DE8">
          <w:rPr>
            <w:rFonts w:hint="eastAsia"/>
          </w:rPr>
          <w:t>6</w:t>
        </w:r>
      </w:ins>
      <w:del w:id="153" w:author="Eric" w:date="2011-02-18T17:04:00Z">
        <w:r w:rsidDel="00705DE8">
          <w:rPr>
            <w:rFonts w:hint="eastAsia"/>
          </w:rPr>
          <w:delText>7</w:delText>
        </w:r>
      </w:del>
      <w:r>
        <w:rPr>
          <w:rFonts w:hint="eastAsia"/>
        </w:rPr>
        <w:t xml:space="preserve"> Input</w:t>
      </w:r>
      <w:r>
        <w:rPr>
          <w:rFonts w:hint="eastAsia"/>
        </w:rPr>
        <w:t>属性表</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74"/>
        <w:gridCol w:w="2103"/>
        <w:gridCol w:w="2133"/>
        <w:gridCol w:w="2112"/>
      </w:tblGrid>
      <w:tr w:rsidR="00EA33BD" w:rsidRPr="0066519B" w:rsidTr="00C013BB">
        <w:tc>
          <w:tcPr>
            <w:tcW w:w="2174" w:type="dxa"/>
            <w:tcBorders>
              <w:top w:val="single" w:sz="4" w:space="0" w:color="000000"/>
              <w:left w:val="single" w:sz="4" w:space="0" w:color="000000"/>
              <w:bottom w:val="single" w:sz="4" w:space="0" w:color="000000"/>
              <w:right w:val="single" w:sz="4" w:space="0" w:color="000000"/>
            </w:tcBorders>
            <w:hideMark/>
          </w:tcPr>
          <w:p w:rsidR="00EA33BD" w:rsidRPr="0066519B" w:rsidRDefault="00EA33BD" w:rsidP="00C013BB">
            <w:pPr>
              <w:pStyle w:val="M"/>
              <w:ind w:firstLine="0"/>
              <w:rPr>
                <w:rStyle w:val="a9"/>
                <w:b w:val="0"/>
                <w:sz w:val="18"/>
                <w:szCs w:val="18"/>
              </w:rPr>
            </w:pPr>
            <w:r w:rsidRPr="0066519B">
              <w:rPr>
                <w:rStyle w:val="a9"/>
                <w:rFonts w:hint="eastAsia"/>
                <w:b w:val="0"/>
                <w:sz w:val="18"/>
                <w:szCs w:val="18"/>
              </w:rPr>
              <w:t>名称</w:t>
            </w:r>
          </w:p>
        </w:tc>
        <w:tc>
          <w:tcPr>
            <w:tcW w:w="2103" w:type="dxa"/>
            <w:tcBorders>
              <w:top w:val="single" w:sz="4" w:space="0" w:color="000000"/>
              <w:left w:val="single" w:sz="4" w:space="0" w:color="000000"/>
              <w:bottom w:val="single" w:sz="4" w:space="0" w:color="000000"/>
              <w:right w:val="single" w:sz="4" w:space="0" w:color="000000"/>
            </w:tcBorders>
            <w:hideMark/>
          </w:tcPr>
          <w:p w:rsidR="00EA33BD" w:rsidRPr="0066519B" w:rsidRDefault="00EA33BD" w:rsidP="00C013BB">
            <w:pPr>
              <w:pStyle w:val="M"/>
              <w:ind w:firstLine="0"/>
              <w:rPr>
                <w:rStyle w:val="a9"/>
                <w:b w:val="0"/>
                <w:sz w:val="18"/>
                <w:szCs w:val="18"/>
              </w:rPr>
            </w:pPr>
            <w:r w:rsidRPr="0066519B">
              <w:rPr>
                <w:rStyle w:val="a9"/>
                <w:rFonts w:hint="eastAsia"/>
                <w:b w:val="0"/>
                <w:sz w:val="18"/>
                <w:szCs w:val="18"/>
              </w:rPr>
              <w:t>限制</w:t>
            </w:r>
          </w:p>
        </w:tc>
        <w:tc>
          <w:tcPr>
            <w:tcW w:w="2133" w:type="dxa"/>
            <w:tcBorders>
              <w:top w:val="single" w:sz="4" w:space="0" w:color="000000"/>
              <w:left w:val="single" w:sz="4" w:space="0" w:color="000000"/>
              <w:bottom w:val="single" w:sz="4" w:space="0" w:color="000000"/>
              <w:right w:val="single" w:sz="4" w:space="0" w:color="000000"/>
            </w:tcBorders>
            <w:hideMark/>
          </w:tcPr>
          <w:p w:rsidR="00EA33BD" w:rsidRPr="0066519B" w:rsidRDefault="00EA33BD" w:rsidP="00C013BB">
            <w:pPr>
              <w:pStyle w:val="M"/>
              <w:ind w:firstLine="0"/>
              <w:rPr>
                <w:rStyle w:val="a9"/>
                <w:b w:val="0"/>
                <w:sz w:val="18"/>
                <w:szCs w:val="18"/>
              </w:rPr>
            </w:pPr>
            <w:r w:rsidRPr="0066519B">
              <w:rPr>
                <w:rStyle w:val="a9"/>
                <w:rFonts w:hint="eastAsia"/>
                <w:b w:val="0"/>
                <w:sz w:val="18"/>
                <w:szCs w:val="18"/>
              </w:rPr>
              <w:t>类型</w:t>
            </w:r>
          </w:p>
        </w:tc>
        <w:tc>
          <w:tcPr>
            <w:tcW w:w="2112" w:type="dxa"/>
            <w:tcBorders>
              <w:top w:val="single" w:sz="4" w:space="0" w:color="000000"/>
              <w:left w:val="single" w:sz="4" w:space="0" w:color="000000"/>
              <w:bottom w:val="single" w:sz="4" w:space="0" w:color="000000"/>
              <w:right w:val="single" w:sz="4" w:space="0" w:color="000000"/>
            </w:tcBorders>
            <w:hideMark/>
          </w:tcPr>
          <w:p w:rsidR="00EA33BD" w:rsidRPr="0066519B" w:rsidRDefault="00EA33BD" w:rsidP="00C013BB">
            <w:pPr>
              <w:pStyle w:val="M"/>
              <w:ind w:firstLine="0"/>
              <w:rPr>
                <w:rStyle w:val="a9"/>
                <w:b w:val="0"/>
                <w:sz w:val="18"/>
                <w:szCs w:val="18"/>
              </w:rPr>
            </w:pPr>
            <w:r w:rsidRPr="0066519B">
              <w:rPr>
                <w:rStyle w:val="a9"/>
                <w:rFonts w:hint="eastAsia"/>
                <w:b w:val="0"/>
                <w:sz w:val="18"/>
                <w:szCs w:val="18"/>
              </w:rPr>
              <w:t>备注</w:t>
            </w:r>
          </w:p>
        </w:tc>
      </w:tr>
      <w:tr w:rsidR="0075580D" w:rsidRPr="0066519B" w:rsidTr="00C013BB">
        <w:tc>
          <w:tcPr>
            <w:tcW w:w="2174" w:type="dxa"/>
            <w:tcBorders>
              <w:top w:val="single" w:sz="4" w:space="0" w:color="000000"/>
              <w:left w:val="single" w:sz="4" w:space="0" w:color="000000"/>
              <w:bottom w:val="single" w:sz="4" w:space="0" w:color="000000"/>
              <w:right w:val="single" w:sz="4" w:space="0" w:color="000000"/>
            </w:tcBorders>
            <w:hideMark/>
          </w:tcPr>
          <w:p w:rsidR="0075580D" w:rsidRPr="0066519B" w:rsidRDefault="009F6666" w:rsidP="00C013BB">
            <w:pPr>
              <w:pStyle w:val="M"/>
              <w:ind w:firstLine="0"/>
              <w:rPr>
                <w:rStyle w:val="a9"/>
                <w:b w:val="0"/>
                <w:sz w:val="18"/>
                <w:szCs w:val="18"/>
              </w:rPr>
            </w:pPr>
            <w:r>
              <w:rPr>
                <w:rStyle w:val="a9"/>
                <w:rFonts w:hint="eastAsia"/>
                <w:b w:val="0"/>
                <w:sz w:val="18"/>
                <w:szCs w:val="18"/>
              </w:rPr>
              <w:t>type</w:t>
            </w:r>
          </w:p>
        </w:tc>
        <w:tc>
          <w:tcPr>
            <w:tcW w:w="2103" w:type="dxa"/>
            <w:tcBorders>
              <w:top w:val="single" w:sz="4" w:space="0" w:color="000000"/>
              <w:left w:val="single" w:sz="4" w:space="0" w:color="000000"/>
              <w:bottom w:val="single" w:sz="4" w:space="0" w:color="000000"/>
              <w:right w:val="single" w:sz="4" w:space="0" w:color="000000"/>
            </w:tcBorders>
            <w:hideMark/>
          </w:tcPr>
          <w:p w:rsidR="0075580D" w:rsidRPr="0066519B" w:rsidRDefault="00EA33BD" w:rsidP="00C013BB">
            <w:pPr>
              <w:pStyle w:val="M"/>
              <w:ind w:firstLine="0"/>
              <w:rPr>
                <w:rStyle w:val="a9"/>
                <w:b w:val="0"/>
                <w:sz w:val="18"/>
                <w:szCs w:val="18"/>
              </w:rPr>
            </w:pPr>
            <w:r w:rsidRPr="0066519B">
              <w:rPr>
                <w:rStyle w:val="a9"/>
                <w:rFonts w:hint="eastAsia"/>
                <w:b w:val="0"/>
                <w:sz w:val="18"/>
                <w:szCs w:val="18"/>
              </w:rPr>
              <w:t>0..1</w:t>
            </w:r>
          </w:p>
        </w:tc>
        <w:tc>
          <w:tcPr>
            <w:tcW w:w="2133" w:type="dxa"/>
            <w:tcBorders>
              <w:top w:val="single" w:sz="4" w:space="0" w:color="000000"/>
              <w:left w:val="single" w:sz="4" w:space="0" w:color="000000"/>
              <w:bottom w:val="single" w:sz="4" w:space="0" w:color="000000"/>
              <w:right w:val="single" w:sz="4" w:space="0" w:color="000000"/>
            </w:tcBorders>
            <w:hideMark/>
          </w:tcPr>
          <w:p w:rsidR="0075580D" w:rsidRPr="0066519B" w:rsidRDefault="009F6666" w:rsidP="00C013BB">
            <w:pPr>
              <w:pStyle w:val="M"/>
              <w:ind w:firstLine="0"/>
              <w:rPr>
                <w:rStyle w:val="a9"/>
                <w:b w:val="0"/>
                <w:sz w:val="18"/>
                <w:szCs w:val="18"/>
              </w:rPr>
            </w:pPr>
            <w:r>
              <w:rPr>
                <w:rStyle w:val="a9"/>
                <w:rFonts w:hint="eastAsia"/>
                <w:b w:val="0"/>
                <w:sz w:val="18"/>
                <w:szCs w:val="18"/>
              </w:rPr>
              <w:t>string</w:t>
            </w:r>
          </w:p>
        </w:tc>
        <w:tc>
          <w:tcPr>
            <w:tcW w:w="2112" w:type="dxa"/>
            <w:tcBorders>
              <w:top w:val="single" w:sz="4" w:space="0" w:color="000000"/>
              <w:left w:val="single" w:sz="4" w:space="0" w:color="000000"/>
              <w:bottom w:val="single" w:sz="4" w:space="0" w:color="000000"/>
              <w:right w:val="single" w:sz="4" w:space="0" w:color="000000"/>
            </w:tcBorders>
            <w:hideMark/>
          </w:tcPr>
          <w:p w:rsidR="00D7086C" w:rsidRDefault="009F6666" w:rsidP="006B2EAF">
            <w:pPr>
              <w:pStyle w:val="M"/>
              <w:ind w:firstLine="0"/>
              <w:rPr>
                <w:rStyle w:val="a9"/>
                <w:b w:val="0"/>
                <w:sz w:val="18"/>
                <w:szCs w:val="18"/>
              </w:rPr>
            </w:pPr>
            <w:r>
              <w:rPr>
                <w:rStyle w:val="a9"/>
                <w:rFonts w:hint="eastAsia"/>
                <w:b w:val="0"/>
                <w:sz w:val="18"/>
                <w:szCs w:val="18"/>
              </w:rPr>
              <w:t>标记类型，具体见样题。</w:t>
            </w:r>
          </w:p>
          <w:p w:rsidR="007D6D76" w:rsidRDefault="003F57D9" w:rsidP="006B2EAF">
            <w:pPr>
              <w:pStyle w:val="M"/>
              <w:ind w:firstLine="0"/>
              <w:rPr>
                <w:rStyle w:val="a9"/>
                <w:b w:val="0"/>
                <w:sz w:val="18"/>
                <w:szCs w:val="18"/>
              </w:rPr>
            </w:pPr>
            <w:r>
              <w:rPr>
                <w:rStyle w:val="a9"/>
                <w:rFonts w:hint="eastAsia"/>
                <w:b w:val="0"/>
                <w:sz w:val="18"/>
                <w:szCs w:val="18"/>
              </w:rPr>
              <w:t>可取值：</w:t>
            </w:r>
          </w:p>
          <w:p w:rsidR="00DA0B74" w:rsidRDefault="00DA0B74" w:rsidP="006B2EAF">
            <w:pPr>
              <w:pStyle w:val="M"/>
              <w:ind w:firstLine="0"/>
              <w:rPr>
                <w:rStyle w:val="a9"/>
                <w:b w:val="0"/>
                <w:sz w:val="18"/>
                <w:szCs w:val="18"/>
              </w:rPr>
            </w:pPr>
            <w:r>
              <w:rPr>
                <w:rStyle w:val="a9"/>
                <w:rFonts w:hint="eastAsia"/>
                <w:b w:val="0"/>
                <w:sz w:val="18"/>
                <w:szCs w:val="18"/>
              </w:rPr>
              <w:t>text</w:t>
            </w:r>
            <w:r w:rsidR="007D6D76">
              <w:rPr>
                <w:rStyle w:val="a9"/>
                <w:rFonts w:hint="eastAsia"/>
                <w:b w:val="0"/>
                <w:sz w:val="18"/>
                <w:szCs w:val="18"/>
              </w:rPr>
              <w:t>, choice, a</w:t>
            </w:r>
            <w:r w:rsidR="007D6D76" w:rsidRPr="00434322">
              <w:rPr>
                <w:rStyle w:val="a9"/>
                <w:b w:val="0"/>
                <w:sz w:val="18"/>
                <w:szCs w:val="18"/>
              </w:rPr>
              <w:t>rranging</w:t>
            </w:r>
            <w:r w:rsidR="00E27BFA">
              <w:rPr>
                <w:rStyle w:val="a9"/>
                <w:rFonts w:hint="eastAsia"/>
                <w:b w:val="0"/>
                <w:sz w:val="18"/>
                <w:szCs w:val="18"/>
              </w:rPr>
              <w:t>(</w:t>
            </w:r>
            <w:r w:rsidR="00E27BFA">
              <w:rPr>
                <w:rStyle w:val="a9"/>
                <w:rFonts w:hint="eastAsia"/>
                <w:b w:val="0"/>
                <w:sz w:val="18"/>
                <w:szCs w:val="18"/>
              </w:rPr>
              <w:t>排序</w:t>
            </w:r>
            <w:r w:rsidR="00E70B32">
              <w:rPr>
                <w:rStyle w:val="a9"/>
                <w:rFonts w:hint="eastAsia"/>
                <w:b w:val="0"/>
                <w:sz w:val="18"/>
                <w:szCs w:val="18"/>
              </w:rPr>
              <w:t>区</w:t>
            </w:r>
            <w:r w:rsidR="00E27BFA">
              <w:rPr>
                <w:rStyle w:val="a9"/>
                <w:rFonts w:hint="eastAsia"/>
                <w:b w:val="0"/>
                <w:sz w:val="18"/>
                <w:szCs w:val="18"/>
              </w:rPr>
              <w:t>域</w:t>
            </w:r>
            <w:r w:rsidR="00E27BFA">
              <w:rPr>
                <w:rStyle w:val="a9"/>
                <w:rFonts w:hint="eastAsia"/>
                <w:b w:val="0"/>
                <w:sz w:val="18"/>
                <w:szCs w:val="18"/>
              </w:rPr>
              <w:t>)</w:t>
            </w:r>
            <w:r w:rsidR="007D6D76">
              <w:rPr>
                <w:rStyle w:val="a9"/>
                <w:rFonts w:hint="eastAsia"/>
                <w:b w:val="0"/>
                <w:sz w:val="18"/>
                <w:szCs w:val="18"/>
              </w:rPr>
              <w:t>,</w:t>
            </w:r>
          </w:p>
          <w:p w:rsidR="007D6D76" w:rsidRPr="0066519B" w:rsidRDefault="00535EFC" w:rsidP="00620AA2">
            <w:pPr>
              <w:pStyle w:val="M"/>
              <w:ind w:firstLine="0"/>
              <w:rPr>
                <w:rStyle w:val="a9"/>
                <w:b w:val="0"/>
                <w:sz w:val="18"/>
                <w:szCs w:val="18"/>
              </w:rPr>
            </w:pPr>
            <w:r w:rsidRPr="00535EFC">
              <w:rPr>
                <w:rStyle w:val="a9"/>
                <w:b w:val="0"/>
                <w:sz w:val="18"/>
                <w:szCs w:val="18"/>
              </w:rPr>
              <w:t>textWithInitial</w:t>
            </w:r>
            <w:r w:rsidR="005D4162">
              <w:rPr>
                <w:rStyle w:val="a9"/>
                <w:rFonts w:hint="eastAsia"/>
                <w:b w:val="0"/>
                <w:sz w:val="18"/>
                <w:szCs w:val="18"/>
              </w:rPr>
              <w:t>(</w:t>
            </w:r>
            <w:r w:rsidR="005D4162">
              <w:rPr>
                <w:rStyle w:val="a9"/>
                <w:rFonts w:hint="eastAsia"/>
                <w:b w:val="0"/>
                <w:sz w:val="18"/>
                <w:szCs w:val="18"/>
              </w:rPr>
              <w:t>指定首字母填空</w:t>
            </w:r>
            <w:r w:rsidR="005D4162">
              <w:rPr>
                <w:rStyle w:val="a9"/>
                <w:rFonts w:hint="eastAsia"/>
                <w:b w:val="0"/>
                <w:sz w:val="18"/>
                <w:szCs w:val="18"/>
              </w:rPr>
              <w:t>)</w:t>
            </w:r>
            <w:r>
              <w:rPr>
                <w:rStyle w:val="a9"/>
                <w:rFonts w:hint="eastAsia"/>
                <w:b w:val="0"/>
                <w:sz w:val="18"/>
                <w:szCs w:val="18"/>
              </w:rPr>
              <w:t xml:space="preserve">, </w:t>
            </w:r>
            <w:r w:rsidRPr="00535EFC">
              <w:rPr>
                <w:rStyle w:val="a9"/>
                <w:b w:val="0"/>
                <w:sz w:val="18"/>
                <w:szCs w:val="18"/>
              </w:rPr>
              <w:t>errorLine</w:t>
            </w:r>
            <w:r w:rsidR="005D4162">
              <w:rPr>
                <w:rStyle w:val="a9"/>
                <w:rFonts w:hint="eastAsia"/>
                <w:b w:val="0"/>
                <w:sz w:val="18"/>
                <w:szCs w:val="18"/>
              </w:rPr>
              <w:t>（短文改错中指定错误行）</w:t>
            </w:r>
            <w:r w:rsidRPr="00535EFC">
              <w:rPr>
                <w:rStyle w:val="a9"/>
                <w:b w:val="0"/>
                <w:sz w:val="18"/>
                <w:szCs w:val="18"/>
              </w:rPr>
              <w:t xml:space="preserve"> </w:t>
            </w:r>
            <w:r>
              <w:rPr>
                <w:rStyle w:val="a9"/>
                <w:b w:val="0"/>
                <w:sz w:val="18"/>
                <w:szCs w:val="18"/>
              </w:rPr>
              <w:t>errorArea</w:t>
            </w:r>
            <w:r w:rsidR="005D4162">
              <w:rPr>
                <w:rStyle w:val="a9"/>
                <w:rFonts w:hint="eastAsia"/>
                <w:b w:val="0"/>
                <w:sz w:val="18"/>
                <w:szCs w:val="18"/>
              </w:rPr>
              <w:t>（错误区域，句子改错用）</w:t>
            </w:r>
            <w:r>
              <w:rPr>
                <w:rStyle w:val="a9"/>
                <w:rFonts w:hint="eastAsia"/>
                <w:b w:val="0"/>
                <w:sz w:val="18"/>
                <w:szCs w:val="18"/>
              </w:rPr>
              <w:t xml:space="preserve">, </w:t>
            </w:r>
            <w:r w:rsidR="00620AA2">
              <w:rPr>
                <w:rStyle w:val="a9"/>
                <w:rFonts w:hint="eastAsia"/>
                <w:b w:val="0"/>
                <w:sz w:val="18"/>
                <w:szCs w:val="18"/>
              </w:rPr>
              <w:t>t</w:t>
            </w:r>
            <w:r w:rsidRPr="00535EFC">
              <w:rPr>
                <w:rStyle w:val="a9"/>
                <w:b w:val="0"/>
                <w:sz w:val="18"/>
                <w:szCs w:val="18"/>
              </w:rPr>
              <w:t>ranslation</w:t>
            </w:r>
            <w:r w:rsidR="00620AA2">
              <w:rPr>
                <w:rStyle w:val="a9"/>
                <w:rFonts w:hint="eastAsia"/>
                <w:b w:val="0"/>
                <w:sz w:val="18"/>
                <w:szCs w:val="18"/>
              </w:rPr>
              <w:t>Area</w:t>
            </w:r>
            <w:r w:rsidR="00D47E6C">
              <w:rPr>
                <w:rStyle w:val="a9"/>
                <w:rFonts w:hint="eastAsia"/>
                <w:b w:val="0"/>
                <w:sz w:val="18"/>
                <w:szCs w:val="18"/>
              </w:rPr>
              <w:t>（翻译区域）</w:t>
            </w:r>
          </w:p>
        </w:tc>
      </w:tr>
      <w:tr w:rsidR="00A74A63" w:rsidRPr="0066519B" w:rsidTr="00C013BB">
        <w:tc>
          <w:tcPr>
            <w:tcW w:w="2174" w:type="dxa"/>
            <w:tcBorders>
              <w:top w:val="single" w:sz="4" w:space="0" w:color="000000"/>
              <w:left w:val="single" w:sz="4" w:space="0" w:color="000000"/>
              <w:bottom w:val="single" w:sz="4" w:space="0" w:color="000000"/>
              <w:right w:val="single" w:sz="4" w:space="0" w:color="000000"/>
            </w:tcBorders>
            <w:hideMark/>
          </w:tcPr>
          <w:p w:rsidR="00A74A63" w:rsidRPr="0066519B" w:rsidRDefault="00EC714F" w:rsidP="00C013BB">
            <w:pPr>
              <w:pStyle w:val="M"/>
              <w:ind w:firstLine="0"/>
              <w:rPr>
                <w:rStyle w:val="a9"/>
                <w:b w:val="0"/>
                <w:sz w:val="18"/>
                <w:szCs w:val="18"/>
              </w:rPr>
            </w:pPr>
            <w:r>
              <w:rPr>
                <w:rStyle w:val="a9"/>
                <w:rFonts w:hint="eastAsia"/>
                <w:b w:val="0"/>
                <w:sz w:val="18"/>
                <w:szCs w:val="18"/>
              </w:rPr>
              <w:t>data</w:t>
            </w:r>
          </w:p>
        </w:tc>
        <w:tc>
          <w:tcPr>
            <w:tcW w:w="2103" w:type="dxa"/>
            <w:tcBorders>
              <w:top w:val="single" w:sz="4" w:space="0" w:color="000000"/>
              <w:left w:val="single" w:sz="4" w:space="0" w:color="000000"/>
              <w:bottom w:val="single" w:sz="4" w:space="0" w:color="000000"/>
              <w:right w:val="single" w:sz="4" w:space="0" w:color="000000"/>
            </w:tcBorders>
            <w:hideMark/>
          </w:tcPr>
          <w:p w:rsidR="00A74A63" w:rsidRPr="0066519B" w:rsidRDefault="00A74A63" w:rsidP="00C013BB">
            <w:pPr>
              <w:pStyle w:val="M"/>
              <w:ind w:firstLine="0"/>
              <w:rPr>
                <w:rStyle w:val="a9"/>
                <w:b w:val="0"/>
                <w:sz w:val="18"/>
                <w:szCs w:val="18"/>
              </w:rPr>
            </w:pPr>
            <w:r>
              <w:rPr>
                <w:rStyle w:val="a9"/>
                <w:rFonts w:hint="eastAsia"/>
                <w:b w:val="0"/>
                <w:sz w:val="18"/>
                <w:szCs w:val="18"/>
              </w:rPr>
              <w:t>0..1</w:t>
            </w:r>
          </w:p>
        </w:tc>
        <w:tc>
          <w:tcPr>
            <w:tcW w:w="2133" w:type="dxa"/>
            <w:tcBorders>
              <w:top w:val="single" w:sz="4" w:space="0" w:color="000000"/>
              <w:left w:val="single" w:sz="4" w:space="0" w:color="000000"/>
              <w:bottom w:val="single" w:sz="4" w:space="0" w:color="000000"/>
              <w:right w:val="single" w:sz="4" w:space="0" w:color="000000"/>
            </w:tcBorders>
            <w:hideMark/>
          </w:tcPr>
          <w:p w:rsidR="00A74A63" w:rsidRPr="00F10F04" w:rsidRDefault="00A74A63" w:rsidP="00C013BB">
            <w:pPr>
              <w:pStyle w:val="M"/>
              <w:ind w:firstLine="0"/>
              <w:rPr>
                <w:rStyle w:val="a9"/>
                <w:b w:val="0"/>
                <w:sz w:val="18"/>
                <w:szCs w:val="18"/>
              </w:rPr>
            </w:pPr>
            <w:r>
              <w:rPr>
                <w:rStyle w:val="a9"/>
                <w:rFonts w:hint="eastAsia"/>
                <w:b w:val="0"/>
                <w:sz w:val="18"/>
                <w:szCs w:val="18"/>
              </w:rPr>
              <w:t>string</w:t>
            </w:r>
          </w:p>
        </w:tc>
        <w:tc>
          <w:tcPr>
            <w:tcW w:w="2112" w:type="dxa"/>
            <w:tcBorders>
              <w:top w:val="single" w:sz="4" w:space="0" w:color="000000"/>
              <w:left w:val="single" w:sz="4" w:space="0" w:color="000000"/>
              <w:bottom w:val="single" w:sz="4" w:space="0" w:color="000000"/>
              <w:right w:val="single" w:sz="4" w:space="0" w:color="000000"/>
            </w:tcBorders>
            <w:hideMark/>
          </w:tcPr>
          <w:p w:rsidR="00A74A63" w:rsidRPr="0066519B" w:rsidRDefault="007B4714" w:rsidP="000F5089">
            <w:pPr>
              <w:pStyle w:val="M"/>
              <w:ind w:firstLine="0"/>
              <w:rPr>
                <w:rStyle w:val="a9"/>
                <w:b w:val="0"/>
                <w:sz w:val="18"/>
                <w:szCs w:val="18"/>
              </w:rPr>
            </w:pPr>
            <w:r>
              <w:rPr>
                <w:rStyle w:val="a9"/>
                <w:rFonts w:hint="eastAsia"/>
                <w:b w:val="0"/>
                <w:sz w:val="18"/>
                <w:szCs w:val="18"/>
              </w:rPr>
              <w:t>附加</w:t>
            </w:r>
            <w:r w:rsidR="00EC714F">
              <w:rPr>
                <w:rStyle w:val="a9"/>
                <w:rFonts w:hint="eastAsia"/>
                <w:b w:val="0"/>
                <w:sz w:val="18"/>
                <w:szCs w:val="18"/>
              </w:rPr>
              <w:t>数据</w:t>
            </w:r>
            <w:r w:rsidR="00A74A63">
              <w:rPr>
                <w:rStyle w:val="a9"/>
                <w:rFonts w:hint="eastAsia"/>
                <w:b w:val="0"/>
                <w:sz w:val="18"/>
                <w:szCs w:val="18"/>
              </w:rPr>
              <w:t>。</w:t>
            </w:r>
          </w:p>
        </w:tc>
      </w:tr>
    </w:tbl>
    <w:p w:rsidR="0075580D" w:rsidRDefault="0075580D" w:rsidP="0075580D">
      <w:pPr>
        <w:pStyle w:val="M"/>
        <w:spacing w:before="60" w:after="240"/>
        <w:ind w:firstLine="0"/>
        <w:jc w:val="center"/>
        <w:rPr>
          <w:rStyle w:val="a9"/>
          <w:rFonts w:ascii="Calibri" w:hAnsi="Calibri" w:cs="Times New Roman"/>
          <w:sz w:val="16"/>
          <w:szCs w:val="16"/>
        </w:rPr>
      </w:pPr>
      <w:r>
        <w:rPr>
          <w:rStyle w:val="a9"/>
          <w:sz w:val="16"/>
          <w:szCs w:val="16"/>
        </w:rPr>
        <w:t>&lt;</w:t>
      </w:r>
      <w:r>
        <w:rPr>
          <w:rStyle w:val="a9"/>
          <w:rFonts w:hint="eastAsia"/>
          <w:sz w:val="16"/>
          <w:szCs w:val="16"/>
        </w:rPr>
        <w:t>注</w:t>
      </w:r>
      <w:r>
        <w:rPr>
          <w:rStyle w:val="a9"/>
          <w:sz w:val="16"/>
          <w:szCs w:val="16"/>
        </w:rPr>
        <w:t>&gt;[1]</w:t>
      </w:r>
      <w:r>
        <w:rPr>
          <w:rStyle w:val="a9"/>
          <w:rFonts w:hint="eastAsia"/>
          <w:sz w:val="16"/>
          <w:szCs w:val="16"/>
        </w:rPr>
        <w:t>：一个</w:t>
      </w:r>
      <w:r>
        <w:rPr>
          <w:rStyle w:val="a9"/>
          <w:sz w:val="16"/>
          <w:szCs w:val="16"/>
        </w:rPr>
        <w:t xml:space="preserve">   [0..1]: 0 </w:t>
      </w:r>
      <w:proofErr w:type="gramStart"/>
      <w:r>
        <w:rPr>
          <w:rStyle w:val="a9"/>
          <w:rFonts w:hint="eastAsia"/>
          <w:sz w:val="16"/>
          <w:szCs w:val="16"/>
        </w:rPr>
        <w:t>个</w:t>
      </w:r>
      <w:proofErr w:type="gramEnd"/>
      <w:r>
        <w:rPr>
          <w:rStyle w:val="a9"/>
          <w:rFonts w:hint="eastAsia"/>
          <w:sz w:val="16"/>
          <w:szCs w:val="16"/>
        </w:rPr>
        <w:t>或</w:t>
      </w:r>
      <w:r>
        <w:rPr>
          <w:rStyle w:val="a9"/>
          <w:sz w:val="16"/>
          <w:szCs w:val="16"/>
        </w:rPr>
        <w:t xml:space="preserve"> 1 </w:t>
      </w:r>
      <w:proofErr w:type="gramStart"/>
      <w:r>
        <w:rPr>
          <w:rStyle w:val="a9"/>
          <w:rFonts w:hint="eastAsia"/>
          <w:sz w:val="16"/>
          <w:szCs w:val="16"/>
        </w:rPr>
        <w:t>个</w:t>
      </w:r>
      <w:proofErr w:type="gramEnd"/>
      <w:r>
        <w:rPr>
          <w:rStyle w:val="a9"/>
          <w:sz w:val="16"/>
          <w:szCs w:val="16"/>
        </w:rPr>
        <w:t xml:space="preserve">    [1..*]</w:t>
      </w:r>
      <w:r>
        <w:rPr>
          <w:rStyle w:val="a9"/>
          <w:rFonts w:hint="eastAsia"/>
          <w:sz w:val="16"/>
          <w:szCs w:val="16"/>
        </w:rPr>
        <w:t>：大于等于一个</w:t>
      </w:r>
    </w:p>
    <w:p w:rsidR="0075580D" w:rsidRDefault="0075580D" w:rsidP="0075580D">
      <w:pPr>
        <w:pStyle w:val="10"/>
        <w:rPr>
          <w:rStyle w:val="a9"/>
          <w:b/>
          <w:bCs w:val="0"/>
          <w:szCs w:val="16"/>
        </w:rPr>
      </w:pPr>
      <w:r>
        <w:rPr>
          <w:rStyle w:val="a9"/>
          <w:rFonts w:hint="eastAsia"/>
          <w:b/>
          <w:bCs w:val="0"/>
          <w:szCs w:val="16"/>
        </w:rPr>
        <w:t>示例：</w:t>
      </w:r>
      <w:r>
        <w:rPr>
          <w:rFonts w:hint="eastAsia"/>
          <w:b w:val="0"/>
          <w:spacing w:val="0"/>
          <w:szCs w:val="22"/>
        </w:rPr>
        <w:t>略。</w:t>
      </w:r>
    </w:p>
    <w:p w:rsidR="0075580D" w:rsidRPr="00F2423F" w:rsidRDefault="0075580D" w:rsidP="0075580D">
      <w:pPr>
        <w:pStyle w:val="M"/>
        <w:ind w:firstLine="0"/>
      </w:pPr>
      <w:r w:rsidRPr="00B65737">
        <w:rPr>
          <w:rStyle w:val="a9"/>
          <w:rFonts w:hint="eastAsia"/>
          <w:bCs w:val="0"/>
        </w:rPr>
        <w:t>详解</w:t>
      </w:r>
      <w:r w:rsidRPr="00B65737">
        <w:rPr>
          <w:rStyle w:val="a9"/>
          <w:rFonts w:hint="eastAsia"/>
          <w:bCs w:val="0"/>
          <w:szCs w:val="16"/>
        </w:rPr>
        <w:t>：</w:t>
      </w:r>
      <w:r w:rsidRPr="0071030B">
        <w:rPr>
          <w:rStyle w:val="a9"/>
          <w:rFonts w:hint="eastAsia"/>
          <w:b w:val="0"/>
          <w:bCs w:val="0"/>
          <w:szCs w:val="16"/>
        </w:rPr>
        <w:t>略</w:t>
      </w:r>
      <w:r>
        <w:rPr>
          <w:rFonts w:hint="eastAsia"/>
        </w:rPr>
        <w:t>。</w:t>
      </w:r>
    </w:p>
    <w:p w:rsidR="00894A4B" w:rsidRPr="00894A4B" w:rsidRDefault="00894A4B" w:rsidP="00894A4B"/>
    <w:p w:rsidR="00542761" w:rsidRDefault="00542761" w:rsidP="00862D12">
      <w:pPr>
        <w:pStyle w:val="2"/>
        <w:numPr>
          <w:ilvl w:val="1"/>
          <w:numId w:val="15"/>
        </w:numPr>
      </w:pPr>
      <w:bookmarkStart w:id="154" w:name="_Toc286841213"/>
      <w:r>
        <w:t>B</w:t>
      </w:r>
      <w:r w:rsidR="00D159D7">
        <w:rPr>
          <w:rFonts w:hint="eastAsia"/>
        </w:rPr>
        <w:t>、</w:t>
      </w:r>
      <w:r w:rsidR="00D159D7">
        <w:rPr>
          <w:rFonts w:hint="eastAsia"/>
        </w:rPr>
        <w:t>I</w:t>
      </w:r>
      <w:r w:rsidR="00D159D7">
        <w:rPr>
          <w:rFonts w:hint="eastAsia"/>
        </w:rPr>
        <w:t>、</w:t>
      </w:r>
      <w:r w:rsidR="00D159D7">
        <w:rPr>
          <w:rFonts w:hint="eastAsia"/>
        </w:rPr>
        <w:t>U</w:t>
      </w:r>
      <w:bookmarkEnd w:id="154"/>
    </w:p>
    <w:p w:rsidR="00F2423F" w:rsidRDefault="00F2423F" w:rsidP="00F2423F">
      <w:r>
        <w:rPr>
          <w:rStyle w:val="1Char0"/>
          <w:rFonts w:hint="eastAsia"/>
        </w:rPr>
        <w:t>概述：</w:t>
      </w:r>
      <w:r w:rsidR="0040117B">
        <w:rPr>
          <w:rFonts w:hint="eastAsia"/>
        </w:rPr>
        <w:t>B</w:t>
      </w:r>
      <w:r w:rsidR="002F02EF">
        <w:rPr>
          <w:rFonts w:hint="eastAsia"/>
        </w:rPr>
        <w:t>节点</w:t>
      </w:r>
      <w:r>
        <w:rPr>
          <w:rFonts w:hint="eastAsia"/>
        </w:rPr>
        <w:t>定义</w:t>
      </w:r>
      <w:r w:rsidRPr="002F02EF">
        <w:rPr>
          <w:rStyle w:val="MChar"/>
          <w:rFonts w:hint="eastAsia"/>
        </w:rPr>
        <w:t>一个</w:t>
      </w:r>
      <w:r w:rsidR="0040117B" w:rsidRPr="002F02EF">
        <w:rPr>
          <w:rStyle w:val="MChar"/>
          <w:rFonts w:hint="eastAsia"/>
        </w:rPr>
        <w:t>粗体块</w:t>
      </w:r>
      <w:r w:rsidRPr="002F02EF">
        <w:rPr>
          <w:rStyle w:val="MChar"/>
          <w:rFonts w:hint="eastAsia"/>
        </w:rPr>
        <w:t>。</w:t>
      </w:r>
      <w:r w:rsidR="00EC5EED" w:rsidRPr="002F02EF">
        <w:rPr>
          <w:rStyle w:val="MChar"/>
          <w:rFonts w:hint="eastAsia"/>
        </w:rPr>
        <w:t>I</w:t>
      </w:r>
      <w:r w:rsidR="00EC5EED" w:rsidRPr="002F02EF">
        <w:rPr>
          <w:rStyle w:val="MChar"/>
          <w:rFonts w:hint="eastAsia"/>
        </w:rPr>
        <w:t>类定义一个斜体块。</w:t>
      </w:r>
      <w:r w:rsidR="00EC5EED" w:rsidRPr="002F02EF">
        <w:rPr>
          <w:rStyle w:val="MChar"/>
          <w:rFonts w:hint="eastAsia"/>
        </w:rPr>
        <w:t>U</w:t>
      </w:r>
      <w:r w:rsidR="00EC5EED" w:rsidRPr="002F02EF">
        <w:rPr>
          <w:rStyle w:val="MChar"/>
          <w:rFonts w:hint="eastAsia"/>
        </w:rPr>
        <w:t>类定义一个下划线块。</w:t>
      </w:r>
    </w:p>
    <w:p w:rsidR="00F2423F" w:rsidRPr="00F20866" w:rsidRDefault="00F2423F" w:rsidP="00F2423F">
      <w:pPr>
        <w:pStyle w:val="M"/>
        <w:ind w:firstLine="0"/>
        <w:rPr>
          <w:color w:val="FF0000"/>
        </w:rPr>
      </w:pPr>
      <w:r>
        <w:rPr>
          <w:rStyle w:val="a9"/>
          <w:rFonts w:hint="eastAsia"/>
        </w:rPr>
        <w:t>包含：</w:t>
      </w:r>
      <w:r>
        <w:rPr>
          <w:rFonts w:hint="eastAsia"/>
        </w:rPr>
        <w:t>文本。</w:t>
      </w:r>
    </w:p>
    <w:p w:rsidR="00F2423F" w:rsidRDefault="00F2423F" w:rsidP="00F2423F">
      <w:pPr>
        <w:pStyle w:val="M"/>
        <w:ind w:firstLine="0"/>
        <w:rPr>
          <w:rStyle w:val="a9"/>
        </w:rPr>
      </w:pPr>
      <w:r>
        <w:rPr>
          <w:rStyle w:val="a9"/>
          <w:rFonts w:hint="eastAsia"/>
        </w:rPr>
        <w:t>属性</w:t>
      </w:r>
      <w:r>
        <w:rPr>
          <w:rStyle w:val="a9"/>
        </w:rPr>
        <w:t>:</w:t>
      </w:r>
    </w:p>
    <w:p w:rsidR="00D6760D" w:rsidRDefault="00D6760D" w:rsidP="00F2423F">
      <w:pPr>
        <w:pStyle w:val="M"/>
        <w:ind w:firstLine="0"/>
        <w:rPr>
          <w:rStyle w:val="a9"/>
        </w:rPr>
      </w:pPr>
    </w:p>
    <w:p w:rsidR="00D6760D" w:rsidRDefault="00D6760D" w:rsidP="00D6760D">
      <w:pPr>
        <w:pStyle w:val="af8"/>
        <w:rPr>
          <w:rStyle w:val="a9"/>
        </w:rPr>
      </w:pPr>
      <w:r w:rsidRPr="00242408">
        <w:rPr>
          <w:rFonts w:hint="eastAsia"/>
        </w:rPr>
        <w:t>表</w:t>
      </w:r>
      <w:r w:rsidRPr="00242408">
        <w:rPr>
          <w:rFonts w:hint="eastAsia"/>
        </w:rPr>
        <w:t xml:space="preserve"> </w:t>
      </w:r>
      <w:r>
        <w:rPr>
          <w:rFonts w:hint="eastAsia"/>
        </w:rPr>
        <w:t>4-</w:t>
      </w:r>
      <w:ins w:id="155" w:author="Eric" w:date="2011-02-18T17:04:00Z">
        <w:r w:rsidR="00705DE8">
          <w:rPr>
            <w:rFonts w:hint="eastAsia"/>
          </w:rPr>
          <w:t>7</w:t>
        </w:r>
      </w:ins>
      <w:del w:id="156" w:author="Eric" w:date="2011-02-18T17:04:00Z">
        <w:r w:rsidDel="00705DE8">
          <w:rPr>
            <w:rFonts w:hint="eastAsia"/>
          </w:rPr>
          <w:delText>8</w:delText>
        </w:r>
      </w:del>
      <w:r>
        <w:rPr>
          <w:rFonts w:hint="eastAsia"/>
        </w:rPr>
        <w:t xml:space="preserve"> B</w:t>
      </w:r>
      <w:r>
        <w:rPr>
          <w:rFonts w:hint="eastAsia"/>
        </w:rPr>
        <w:t>、</w:t>
      </w:r>
      <w:r>
        <w:rPr>
          <w:rFonts w:hint="eastAsia"/>
        </w:rPr>
        <w:t>I</w:t>
      </w:r>
      <w:r>
        <w:rPr>
          <w:rFonts w:hint="eastAsia"/>
        </w:rPr>
        <w:t>、</w:t>
      </w:r>
      <w:r>
        <w:rPr>
          <w:rFonts w:hint="eastAsia"/>
        </w:rPr>
        <w:t>U</w:t>
      </w:r>
      <w:r>
        <w:rPr>
          <w:rFonts w:hint="eastAsia"/>
        </w:rPr>
        <w:t>属性表</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74"/>
        <w:gridCol w:w="2103"/>
        <w:gridCol w:w="2133"/>
        <w:gridCol w:w="2112"/>
      </w:tblGrid>
      <w:tr w:rsidR="00F2423F" w:rsidRPr="00F10F04" w:rsidTr="00581508">
        <w:tc>
          <w:tcPr>
            <w:tcW w:w="2174" w:type="dxa"/>
            <w:tcBorders>
              <w:top w:val="single" w:sz="4" w:space="0" w:color="000000"/>
              <w:left w:val="single" w:sz="4" w:space="0" w:color="000000"/>
              <w:bottom w:val="single" w:sz="4" w:space="0" w:color="000000"/>
              <w:right w:val="single" w:sz="4" w:space="0" w:color="000000"/>
            </w:tcBorders>
            <w:hideMark/>
          </w:tcPr>
          <w:p w:rsidR="00F2423F" w:rsidRPr="00F10F04" w:rsidRDefault="00F2423F" w:rsidP="00B53C24">
            <w:pPr>
              <w:pStyle w:val="M"/>
              <w:ind w:firstLine="0"/>
              <w:rPr>
                <w:rStyle w:val="a9"/>
                <w:b w:val="0"/>
                <w:sz w:val="18"/>
                <w:szCs w:val="18"/>
              </w:rPr>
            </w:pPr>
            <w:r w:rsidRPr="00F10F04">
              <w:rPr>
                <w:rStyle w:val="a9"/>
                <w:rFonts w:hint="eastAsia"/>
                <w:b w:val="0"/>
                <w:sz w:val="18"/>
                <w:szCs w:val="18"/>
              </w:rPr>
              <w:t>名称</w:t>
            </w:r>
          </w:p>
        </w:tc>
        <w:tc>
          <w:tcPr>
            <w:tcW w:w="2103" w:type="dxa"/>
            <w:tcBorders>
              <w:top w:val="single" w:sz="4" w:space="0" w:color="000000"/>
              <w:left w:val="single" w:sz="4" w:space="0" w:color="000000"/>
              <w:bottom w:val="single" w:sz="4" w:space="0" w:color="000000"/>
              <w:right w:val="single" w:sz="4" w:space="0" w:color="000000"/>
            </w:tcBorders>
            <w:hideMark/>
          </w:tcPr>
          <w:p w:rsidR="00F2423F" w:rsidRPr="00F10F04" w:rsidRDefault="00F2423F" w:rsidP="00B53C24">
            <w:pPr>
              <w:pStyle w:val="M"/>
              <w:ind w:firstLine="0"/>
              <w:rPr>
                <w:rStyle w:val="a9"/>
                <w:b w:val="0"/>
                <w:sz w:val="18"/>
                <w:szCs w:val="18"/>
              </w:rPr>
            </w:pPr>
            <w:r w:rsidRPr="00F10F04">
              <w:rPr>
                <w:rStyle w:val="a9"/>
                <w:rFonts w:hint="eastAsia"/>
                <w:b w:val="0"/>
                <w:sz w:val="18"/>
                <w:szCs w:val="18"/>
              </w:rPr>
              <w:t>限制</w:t>
            </w:r>
          </w:p>
        </w:tc>
        <w:tc>
          <w:tcPr>
            <w:tcW w:w="2133" w:type="dxa"/>
            <w:tcBorders>
              <w:top w:val="single" w:sz="4" w:space="0" w:color="000000"/>
              <w:left w:val="single" w:sz="4" w:space="0" w:color="000000"/>
              <w:bottom w:val="single" w:sz="4" w:space="0" w:color="000000"/>
              <w:right w:val="single" w:sz="4" w:space="0" w:color="000000"/>
            </w:tcBorders>
            <w:hideMark/>
          </w:tcPr>
          <w:p w:rsidR="00F2423F" w:rsidRPr="00F10F04" w:rsidRDefault="00F2423F" w:rsidP="00B53C24">
            <w:pPr>
              <w:pStyle w:val="M"/>
              <w:ind w:firstLine="0"/>
              <w:rPr>
                <w:rStyle w:val="a9"/>
                <w:b w:val="0"/>
                <w:sz w:val="18"/>
                <w:szCs w:val="18"/>
              </w:rPr>
            </w:pPr>
            <w:r w:rsidRPr="00F10F04">
              <w:rPr>
                <w:rStyle w:val="a9"/>
                <w:rFonts w:hint="eastAsia"/>
                <w:b w:val="0"/>
                <w:sz w:val="18"/>
                <w:szCs w:val="18"/>
              </w:rPr>
              <w:t>类型</w:t>
            </w:r>
          </w:p>
        </w:tc>
        <w:tc>
          <w:tcPr>
            <w:tcW w:w="2112" w:type="dxa"/>
            <w:tcBorders>
              <w:top w:val="single" w:sz="4" w:space="0" w:color="000000"/>
              <w:left w:val="single" w:sz="4" w:space="0" w:color="000000"/>
              <w:bottom w:val="single" w:sz="4" w:space="0" w:color="000000"/>
              <w:right w:val="single" w:sz="4" w:space="0" w:color="000000"/>
            </w:tcBorders>
            <w:hideMark/>
          </w:tcPr>
          <w:p w:rsidR="00F2423F" w:rsidRPr="00F10F04" w:rsidRDefault="00F2423F" w:rsidP="00B53C24">
            <w:pPr>
              <w:pStyle w:val="M"/>
              <w:ind w:firstLine="0"/>
              <w:rPr>
                <w:rStyle w:val="a9"/>
                <w:b w:val="0"/>
                <w:sz w:val="18"/>
                <w:szCs w:val="18"/>
              </w:rPr>
            </w:pPr>
            <w:r w:rsidRPr="00F10F04">
              <w:rPr>
                <w:rStyle w:val="a9"/>
                <w:rFonts w:hint="eastAsia"/>
                <w:b w:val="0"/>
                <w:sz w:val="18"/>
                <w:szCs w:val="18"/>
              </w:rPr>
              <w:t>备注</w:t>
            </w:r>
          </w:p>
        </w:tc>
      </w:tr>
    </w:tbl>
    <w:p w:rsidR="00F2423F" w:rsidRDefault="00F2423F" w:rsidP="00F2423F">
      <w:pPr>
        <w:pStyle w:val="M"/>
        <w:spacing w:before="60" w:after="240"/>
        <w:ind w:firstLine="0"/>
        <w:jc w:val="center"/>
        <w:rPr>
          <w:rStyle w:val="a9"/>
          <w:rFonts w:ascii="Calibri" w:hAnsi="Calibri" w:cs="Times New Roman"/>
          <w:sz w:val="16"/>
          <w:szCs w:val="16"/>
        </w:rPr>
      </w:pPr>
      <w:r>
        <w:rPr>
          <w:rStyle w:val="a9"/>
          <w:sz w:val="16"/>
          <w:szCs w:val="16"/>
        </w:rPr>
        <w:t>&lt;</w:t>
      </w:r>
      <w:r>
        <w:rPr>
          <w:rStyle w:val="a9"/>
          <w:rFonts w:hint="eastAsia"/>
          <w:sz w:val="16"/>
          <w:szCs w:val="16"/>
        </w:rPr>
        <w:t>注</w:t>
      </w:r>
      <w:r>
        <w:rPr>
          <w:rStyle w:val="a9"/>
          <w:sz w:val="16"/>
          <w:szCs w:val="16"/>
        </w:rPr>
        <w:t>&gt;[1]</w:t>
      </w:r>
      <w:r>
        <w:rPr>
          <w:rStyle w:val="a9"/>
          <w:rFonts w:hint="eastAsia"/>
          <w:sz w:val="16"/>
          <w:szCs w:val="16"/>
        </w:rPr>
        <w:t>：一个</w:t>
      </w:r>
      <w:r>
        <w:rPr>
          <w:rStyle w:val="a9"/>
          <w:sz w:val="16"/>
          <w:szCs w:val="16"/>
        </w:rPr>
        <w:t xml:space="preserve">   [0..1]: 0 </w:t>
      </w:r>
      <w:proofErr w:type="gramStart"/>
      <w:r>
        <w:rPr>
          <w:rStyle w:val="a9"/>
          <w:rFonts w:hint="eastAsia"/>
          <w:sz w:val="16"/>
          <w:szCs w:val="16"/>
        </w:rPr>
        <w:t>个</w:t>
      </w:r>
      <w:proofErr w:type="gramEnd"/>
      <w:r>
        <w:rPr>
          <w:rStyle w:val="a9"/>
          <w:rFonts w:hint="eastAsia"/>
          <w:sz w:val="16"/>
          <w:szCs w:val="16"/>
        </w:rPr>
        <w:t>或</w:t>
      </w:r>
      <w:r>
        <w:rPr>
          <w:rStyle w:val="a9"/>
          <w:sz w:val="16"/>
          <w:szCs w:val="16"/>
        </w:rPr>
        <w:t xml:space="preserve"> 1 </w:t>
      </w:r>
      <w:proofErr w:type="gramStart"/>
      <w:r>
        <w:rPr>
          <w:rStyle w:val="a9"/>
          <w:rFonts w:hint="eastAsia"/>
          <w:sz w:val="16"/>
          <w:szCs w:val="16"/>
        </w:rPr>
        <w:t>个</w:t>
      </w:r>
      <w:proofErr w:type="gramEnd"/>
      <w:r>
        <w:rPr>
          <w:rStyle w:val="a9"/>
          <w:sz w:val="16"/>
          <w:szCs w:val="16"/>
        </w:rPr>
        <w:t xml:space="preserve">    [1..*]</w:t>
      </w:r>
      <w:r>
        <w:rPr>
          <w:rStyle w:val="a9"/>
          <w:rFonts w:hint="eastAsia"/>
          <w:sz w:val="16"/>
          <w:szCs w:val="16"/>
        </w:rPr>
        <w:t>：大于等于一个</w:t>
      </w:r>
    </w:p>
    <w:p w:rsidR="00F2423F" w:rsidRDefault="00F2423F" w:rsidP="00F2423F">
      <w:pPr>
        <w:pStyle w:val="10"/>
        <w:rPr>
          <w:rStyle w:val="a9"/>
          <w:b/>
          <w:bCs w:val="0"/>
          <w:szCs w:val="16"/>
        </w:rPr>
      </w:pPr>
      <w:r>
        <w:rPr>
          <w:rStyle w:val="a9"/>
          <w:rFonts w:hint="eastAsia"/>
          <w:b/>
          <w:bCs w:val="0"/>
          <w:szCs w:val="16"/>
        </w:rPr>
        <w:t>示例：</w:t>
      </w:r>
      <w:r>
        <w:rPr>
          <w:rFonts w:hint="eastAsia"/>
          <w:b w:val="0"/>
          <w:spacing w:val="0"/>
          <w:szCs w:val="22"/>
        </w:rPr>
        <w:t>略。</w:t>
      </w:r>
    </w:p>
    <w:p w:rsidR="00F2423F" w:rsidRPr="00F2423F" w:rsidRDefault="00F2423F" w:rsidP="00F2423F">
      <w:pPr>
        <w:pStyle w:val="M"/>
        <w:ind w:firstLine="0"/>
      </w:pPr>
      <w:r w:rsidRPr="00B65737">
        <w:rPr>
          <w:rStyle w:val="a9"/>
          <w:rFonts w:hint="eastAsia"/>
          <w:bCs w:val="0"/>
        </w:rPr>
        <w:t>详解</w:t>
      </w:r>
      <w:r w:rsidRPr="00B65737">
        <w:rPr>
          <w:rStyle w:val="a9"/>
          <w:rFonts w:hint="eastAsia"/>
          <w:bCs w:val="0"/>
          <w:szCs w:val="16"/>
        </w:rPr>
        <w:t>：</w:t>
      </w:r>
      <w:r w:rsidRPr="0071030B">
        <w:rPr>
          <w:rStyle w:val="a9"/>
          <w:rFonts w:hint="eastAsia"/>
          <w:b w:val="0"/>
          <w:bCs w:val="0"/>
          <w:szCs w:val="16"/>
        </w:rPr>
        <w:t>略</w:t>
      </w:r>
      <w:r>
        <w:rPr>
          <w:rFonts w:hint="eastAsia"/>
        </w:rPr>
        <w:t>。</w:t>
      </w:r>
    </w:p>
    <w:p w:rsidR="00D97F10" w:rsidRDefault="00D97F10" w:rsidP="00F927E6">
      <w:pPr>
        <w:pStyle w:val="2"/>
        <w:numPr>
          <w:ilvl w:val="1"/>
          <w:numId w:val="15"/>
        </w:numPr>
      </w:pPr>
      <w:bookmarkStart w:id="157" w:name="_Toc286841214"/>
      <w:r>
        <w:rPr>
          <w:rFonts w:hint="eastAsia"/>
        </w:rPr>
        <w:t>Sound</w:t>
      </w:r>
      <w:bookmarkEnd w:id="157"/>
      <w:r w:rsidR="00D343DB">
        <w:t xml:space="preserve"> </w:t>
      </w:r>
    </w:p>
    <w:p w:rsidR="009E567E" w:rsidRDefault="009E567E" w:rsidP="009E567E">
      <w:r>
        <w:rPr>
          <w:rStyle w:val="1Char0"/>
          <w:rFonts w:hint="eastAsia"/>
        </w:rPr>
        <w:t>概述：</w:t>
      </w:r>
      <w:r w:rsidR="00CC431C">
        <w:rPr>
          <w:rFonts w:hint="eastAsia"/>
        </w:rPr>
        <w:t>Sound</w:t>
      </w:r>
      <w:r w:rsidR="002F02EF">
        <w:rPr>
          <w:rFonts w:hint="eastAsia"/>
        </w:rPr>
        <w:t>节点</w:t>
      </w:r>
      <w:r>
        <w:rPr>
          <w:rFonts w:hint="eastAsia"/>
        </w:rPr>
        <w:t>定</w:t>
      </w:r>
      <w:r w:rsidRPr="002F02EF">
        <w:rPr>
          <w:rStyle w:val="MChar"/>
          <w:rFonts w:hint="eastAsia"/>
        </w:rPr>
        <w:t>义一个</w:t>
      </w:r>
      <w:r w:rsidR="00946619" w:rsidRPr="002F02EF">
        <w:rPr>
          <w:rStyle w:val="MChar"/>
          <w:rFonts w:hint="eastAsia"/>
        </w:rPr>
        <w:t>声音</w:t>
      </w:r>
      <w:r w:rsidRPr="002F02EF">
        <w:rPr>
          <w:rStyle w:val="MChar"/>
          <w:rFonts w:hint="eastAsia"/>
        </w:rPr>
        <w:t>。</w:t>
      </w:r>
    </w:p>
    <w:p w:rsidR="009E567E" w:rsidRPr="00F20866" w:rsidRDefault="009E567E" w:rsidP="009E567E">
      <w:pPr>
        <w:pStyle w:val="M"/>
        <w:ind w:firstLine="0"/>
        <w:rPr>
          <w:color w:val="FF0000"/>
        </w:rPr>
      </w:pPr>
      <w:r>
        <w:rPr>
          <w:rStyle w:val="a9"/>
          <w:rFonts w:hint="eastAsia"/>
        </w:rPr>
        <w:lastRenderedPageBreak/>
        <w:t>包含：</w:t>
      </w:r>
      <w:del w:id="158" w:author="alex" w:date="2010-07-07T10:44:00Z">
        <w:r w:rsidR="00420037" w:rsidDel="00FA75A4">
          <w:rPr>
            <w:rFonts w:hint="eastAsia"/>
          </w:rPr>
          <w:delText>无</w:delText>
        </w:r>
      </w:del>
      <w:proofErr w:type="gramStart"/>
      <w:ins w:id="159" w:author="alex" w:date="2010-07-07T10:40:00Z">
        <w:r w:rsidR="0084371F">
          <w:rPr>
            <w:rFonts w:hint="eastAsia"/>
          </w:rPr>
          <w:t>transcript</w:t>
        </w:r>
      </w:ins>
      <w:proofErr w:type="gramEnd"/>
    </w:p>
    <w:p w:rsidR="009E567E" w:rsidRDefault="009E567E" w:rsidP="009E567E">
      <w:pPr>
        <w:pStyle w:val="M"/>
        <w:ind w:firstLine="0"/>
        <w:rPr>
          <w:rStyle w:val="a9"/>
        </w:rPr>
      </w:pPr>
      <w:r>
        <w:rPr>
          <w:rStyle w:val="a9"/>
          <w:rFonts w:hint="eastAsia"/>
        </w:rPr>
        <w:t>属性</w:t>
      </w:r>
      <w:r>
        <w:rPr>
          <w:rStyle w:val="a9"/>
        </w:rPr>
        <w:t>:</w:t>
      </w:r>
    </w:p>
    <w:p w:rsidR="00D6760D" w:rsidRDefault="00D6760D" w:rsidP="009E567E">
      <w:pPr>
        <w:pStyle w:val="M"/>
        <w:ind w:firstLine="0"/>
        <w:rPr>
          <w:rStyle w:val="a9"/>
        </w:rPr>
      </w:pPr>
    </w:p>
    <w:p w:rsidR="00D6760D" w:rsidRDefault="00D6760D" w:rsidP="00D6760D">
      <w:pPr>
        <w:pStyle w:val="af8"/>
        <w:rPr>
          <w:rStyle w:val="a9"/>
        </w:rPr>
      </w:pPr>
      <w:r w:rsidRPr="00242408">
        <w:rPr>
          <w:rFonts w:hint="eastAsia"/>
        </w:rPr>
        <w:t>表</w:t>
      </w:r>
      <w:r w:rsidRPr="00242408">
        <w:rPr>
          <w:rFonts w:hint="eastAsia"/>
        </w:rPr>
        <w:t xml:space="preserve"> </w:t>
      </w:r>
      <w:r>
        <w:rPr>
          <w:rFonts w:hint="eastAsia"/>
        </w:rPr>
        <w:t>4-</w:t>
      </w:r>
      <w:ins w:id="160" w:author="Eric" w:date="2011-02-18T17:04:00Z">
        <w:r w:rsidR="00705DE8">
          <w:rPr>
            <w:rFonts w:hint="eastAsia"/>
          </w:rPr>
          <w:t>8</w:t>
        </w:r>
      </w:ins>
      <w:del w:id="161" w:author="Eric" w:date="2011-02-18T17:04:00Z">
        <w:r w:rsidDel="00705DE8">
          <w:rPr>
            <w:rFonts w:hint="eastAsia"/>
          </w:rPr>
          <w:delText>9</w:delText>
        </w:r>
      </w:del>
      <w:r>
        <w:rPr>
          <w:rFonts w:hint="eastAsia"/>
        </w:rPr>
        <w:t xml:space="preserve"> Sound</w:t>
      </w:r>
      <w:r>
        <w:rPr>
          <w:rFonts w:hint="eastAsia"/>
        </w:rPr>
        <w:t>属性表</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74"/>
        <w:gridCol w:w="2103"/>
        <w:gridCol w:w="2133"/>
        <w:gridCol w:w="2112"/>
      </w:tblGrid>
      <w:tr w:rsidR="009E567E" w:rsidRPr="00F10F04" w:rsidTr="0059520F">
        <w:tc>
          <w:tcPr>
            <w:tcW w:w="2174" w:type="dxa"/>
            <w:tcBorders>
              <w:top w:val="single" w:sz="4" w:space="0" w:color="000000"/>
              <w:left w:val="single" w:sz="4" w:space="0" w:color="000000"/>
              <w:bottom w:val="single" w:sz="4" w:space="0" w:color="000000"/>
              <w:right w:val="single" w:sz="4" w:space="0" w:color="000000"/>
            </w:tcBorders>
            <w:hideMark/>
          </w:tcPr>
          <w:p w:rsidR="009E567E" w:rsidRPr="00F10F04" w:rsidRDefault="009E567E" w:rsidP="00B53C24">
            <w:pPr>
              <w:pStyle w:val="M"/>
              <w:ind w:firstLine="0"/>
              <w:rPr>
                <w:rStyle w:val="a9"/>
                <w:b w:val="0"/>
                <w:sz w:val="18"/>
                <w:szCs w:val="18"/>
              </w:rPr>
            </w:pPr>
            <w:r w:rsidRPr="00F10F04">
              <w:rPr>
                <w:rStyle w:val="a9"/>
                <w:rFonts w:hint="eastAsia"/>
                <w:b w:val="0"/>
                <w:sz w:val="18"/>
                <w:szCs w:val="18"/>
              </w:rPr>
              <w:t>名称</w:t>
            </w:r>
          </w:p>
        </w:tc>
        <w:tc>
          <w:tcPr>
            <w:tcW w:w="2103" w:type="dxa"/>
            <w:tcBorders>
              <w:top w:val="single" w:sz="4" w:space="0" w:color="000000"/>
              <w:left w:val="single" w:sz="4" w:space="0" w:color="000000"/>
              <w:bottom w:val="single" w:sz="4" w:space="0" w:color="000000"/>
              <w:right w:val="single" w:sz="4" w:space="0" w:color="000000"/>
            </w:tcBorders>
            <w:hideMark/>
          </w:tcPr>
          <w:p w:rsidR="009E567E" w:rsidRPr="00F10F04" w:rsidRDefault="009E567E" w:rsidP="00B53C24">
            <w:pPr>
              <w:pStyle w:val="M"/>
              <w:ind w:firstLine="0"/>
              <w:rPr>
                <w:rStyle w:val="a9"/>
                <w:b w:val="0"/>
                <w:sz w:val="18"/>
                <w:szCs w:val="18"/>
              </w:rPr>
            </w:pPr>
            <w:r w:rsidRPr="00F10F04">
              <w:rPr>
                <w:rStyle w:val="a9"/>
                <w:rFonts w:hint="eastAsia"/>
                <w:b w:val="0"/>
                <w:sz w:val="18"/>
                <w:szCs w:val="18"/>
              </w:rPr>
              <w:t>限制</w:t>
            </w:r>
          </w:p>
        </w:tc>
        <w:tc>
          <w:tcPr>
            <w:tcW w:w="2133" w:type="dxa"/>
            <w:tcBorders>
              <w:top w:val="single" w:sz="4" w:space="0" w:color="000000"/>
              <w:left w:val="single" w:sz="4" w:space="0" w:color="000000"/>
              <w:bottom w:val="single" w:sz="4" w:space="0" w:color="000000"/>
              <w:right w:val="single" w:sz="4" w:space="0" w:color="000000"/>
            </w:tcBorders>
            <w:hideMark/>
          </w:tcPr>
          <w:p w:rsidR="009E567E" w:rsidRPr="00F10F04" w:rsidRDefault="009E567E" w:rsidP="00B53C24">
            <w:pPr>
              <w:pStyle w:val="M"/>
              <w:ind w:firstLine="0"/>
              <w:rPr>
                <w:rStyle w:val="a9"/>
                <w:b w:val="0"/>
                <w:sz w:val="18"/>
                <w:szCs w:val="18"/>
              </w:rPr>
            </w:pPr>
            <w:r w:rsidRPr="00F10F04">
              <w:rPr>
                <w:rStyle w:val="a9"/>
                <w:rFonts w:hint="eastAsia"/>
                <w:b w:val="0"/>
                <w:sz w:val="18"/>
                <w:szCs w:val="18"/>
              </w:rPr>
              <w:t>类型</w:t>
            </w:r>
          </w:p>
        </w:tc>
        <w:tc>
          <w:tcPr>
            <w:tcW w:w="2112" w:type="dxa"/>
            <w:tcBorders>
              <w:top w:val="single" w:sz="4" w:space="0" w:color="000000"/>
              <w:left w:val="single" w:sz="4" w:space="0" w:color="000000"/>
              <w:bottom w:val="single" w:sz="4" w:space="0" w:color="000000"/>
              <w:right w:val="single" w:sz="4" w:space="0" w:color="000000"/>
            </w:tcBorders>
            <w:hideMark/>
          </w:tcPr>
          <w:p w:rsidR="009E567E" w:rsidRPr="00F10F04" w:rsidRDefault="009E567E" w:rsidP="00B53C24">
            <w:pPr>
              <w:pStyle w:val="M"/>
              <w:ind w:firstLine="0"/>
              <w:rPr>
                <w:rStyle w:val="a9"/>
                <w:b w:val="0"/>
                <w:sz w:val="18"/>
                <w:szCs w:val="18"/>
              </w:rPr>
            </w:pPr>
            <w:r w:rsidRPr="00F10F04">
              <w:rPr>
                <w:rStyle w:val="a9"/>
                <w:rFonts w:hint="eastAsia"/>
                <w:b w:val="0"/>
                <w:sz w:val="18"/>
                <w:szCs w:val="18"/>
              </w:rPr>
              <w:t>备注</w:t>
            </w:r>
          </w:p>
        </w:tc>
      </w:tr>
      <w:tr w:rsidR="00CB0088" w:rsidRPr="00F10F04" w:rsidTr="0059520F">
        <w:tc>
          <w:tcPr>
            <w:tcW w:w="2174" w:type="dxa"/>
            <w:tcBorders>
              <w:top w:val="single" w:sz="4" w:space="0" w:color="000000"/>
              <w:left w:val="single" w:sz="4" w:space="0" w:color="000000"/>
              <w:bottom w:val="single" w:sz="4" w:space="0" w:color="000000"/>
              <w:right w:val="single" w:sz="4" w:space="0" w:color="000000"/>
            </w:tcBorders>
            <w:hideMark/>
          </w:tcPr>
          <w:p w:rsidR="00CB0088" w:rsidRDefault="00CB0088" w:rsidP="00B53C24">
            <w:pPr>
              <w:pStyle w:val="M"/>
              <w:ind w:firstLine="0"/>
              <w:rPr>
                <w:rStyle w:val="a9"/>
                <w:b w:val="0"/>
                <w:sz w:val="18"/>
                <w:szCs w:val="18"/>
              </w:rPr>
            </w:pPr>
            <w:r>
              <w:rPr>
                <w:rStyle w:val="a9"/>
                <w:rFonts w:hint="eastAsia"/>
                <w:b w:val="0"/>
                <w:sz w:val="18"/>
                <w:szCs w:val="18"/>
              </w:rPr>
              <w:t>duration</w:t>
            </w:r>
          </w:p>
        </w:tc>
        <w:tc>
          <w:tcPr>
            <w:tcW w:w="2103" w:type="dxa"/>
            <w:tcBorders>
              <w:top w:val="single" w:sz="4" w:space="0" w:color="000000"/>
              <w:left w:val="single" w:sz="4" w:space="0" w:color="000000"/>
              <w:bottom w:val="single" w:sz="4" w:space="0" w:color="000000"/>
              <w:right w:val="single" w:sz="4" w:space="0" w:color="000000"/>
            </w:tcBorders>
            <w:hideMark/>
          </w:tcPr>
          <w:p w:rsidR="00CB0088" w:rsidRPr="00F10F04" w:rsidRDefault="00CB0088" w:rsidP="00B53C24">
            <w:pPr>
              <w:pStyle w:val="M"/>
              <w:ind w:firstLine="0"/>
              <w:rPr>
                <w:rStyle w:val="a9"/>
                <w:b w:val="0"/>
                <w:sz w:val="18"/>
                <w:szCs w:val="18"/>
              </w:rPr>
            </w:pPr>
            <w:r>
              <w:rPr>
                <w:rStyle w:val="a9"/>
                <w:rFonts w:hint="eastAsia"/>
                <w:b w:val="0"/>
                <w:sz w:val="18"/>
                <w:szCs w:val="18"/>
              </w:rPr>
              <w:t>1</w:t>
            </w:r>
          </w:p>
        </w:tc>
        <w:tc>
          <w:tcPr>
            <w:tcW w:w="2133" w:type="dxa"/>
            <w:tcBorders>
              <w:top w:val="single" w:sz="4" w:space="0" w:color="000000"/>
              <w:left w:val="single" w:sz="4" w:space="0" w:color="000000"/>
              <w:bottom w:val="single" w:sz="4" w:space="0" w:color="000000"/>
              <w:right w:val="single" w:sz="4" w:space="0" w:color="000000"/>
            </w:tcBorders>
            <w:hideMark/>
          </w:tcPr>
          <w:p w:rsidR="00CB0088" w:rsidRPr="00F10F04" w:rsidRDefault="00CB0088" w:rsidP="00B53C24">
            <w:pPr>
              <w:pStyle w:val="M"/>
              <w:ind w:firstLine="0"/>
              <w:rPr>
                <w:rStyle w:val="a9"/>
                <w:b w:val="0"/>
                <w:sz w:val="18"/>
                <w:szCs w:val="18"/>
              </w:rPr>
            </w:pPr>
            <w:r>
              <w:rPr>
                <w:rStyle w:val="a9"/>
                <w:rFonts w:hint="eastAsia"/>
                <w:b w:val="0"/>
                <w:sz w:val="18"/>
                <w:szCs w:val="18"/>
              </w:rPr>
              <w:t>int</w:t>
            </w:r>
          </w:p>
        </w:tc>
        <w:tc>
          <w:tcPr>
            <w:tcW w:w="2112" w:type="dxa"/>
            <w:tcBorders>
              <w:top w:val="single" w:sz="4" w:space="0" w:color="000000"/>
              <w:left w:val="single" w:sz="4" w:space="0" w:color="000000"/>
              <w:bottom w:val="single" w:sz="4" w:space="0" w:color="000000"/>
              <w:right w:val="single" w:sz="4" w:space="0" w:color="000000"/>
            </w:tcBorders>
            <w:hideMark/>
          </w:tcPr>
          <w:p w:rsidR="00CB0088" w:rsidRPr="00F10F04" w:rsidRDefault="00CB0088" w:rsidP="00B53C24">
            <w:pPr>
              <w:pStyle w:val="M"/>
              <w:ind w:firstLine="0"/>
              <w:rPr>
                <w:rStyle w:val="a9"/>
                <w:b w:val="0"/>
                <w:sz w:val="18"/>
                <w:szCs w:val="18"/>
              </w:rPr>
            </w:pPr>
            <w:r>
              <w:rPr>
                <w:rStyle w:val="a9"/>
                <w:rFonts w:hint="eastAsia"/>
                <w:b w:val="0"/>
                <w:sz w:val="18"/>
                <w:szCs w:val="18"/>
              </w:rPr>
              <w:t>播放时长</w:t>
            </w:r>
            <w:r w:rsidR="00885AA3">
              <w:rPr>
                <w:rStyle w:val="a9"/>
                <w:rFonts w:hint="eastAsia"/>
                <w:b w:val="0"/>
                <w:sz w:val="18"/>
                <w:szCs w:val="18"/>
              </w:rPr>
              <w:t>。播放时以此值为准。</w:t>
            </w:r>
          </w:p>
        </w:tc>
      </w:tr>
      <w:tr w:rsidR="00054F49" w:rsidRPr="00F10F04" w:rsidTr="0059520F">
        <w:tc>
          <w:tcPr>
            <w:tcW w:w="2174" w:type="dxa"/>
            <w:tcBorders>
              <w:top w:val="single" w:sz="4" w:space="0" w:color="000000"/>
              <w:left w:val="single" w:sz="4" w:space="0" w:color="000000"/>
              <w:bottom w:val="single" w:sz="4" w:space="0" w:color="000000"/>
              <w:right w:val="single" w:sz="4" w:space="0" w:color="000000"/>
            </w:tcBorders>
            <w:hideMark/>
          </w:tcPr>
          <w:p w:rsidR="00054F49" w:rsidRPr="00F10F04" w:rsidRDefault="00C7312A" w:rsidP="00B53C24">
            <w:pPr>
              <w:pStyle w:val="M"/>
              <w:ind w:firstLine="0"/>
              <w:rPr>
                <w:rStyle w:val="a9"/>
                <w:b w:val="0"/>
                <w:sz w:val="18"/>
                <w:szCs w:val="18"/>
              </w:rPr>
            </w:pPr>
            <w:r>
              <w:rPr>
                <w:rStyle w:val="a9"/>
                <w:rFonts w:hint="eastAsia"/>
                <w:b w:val="0"/>
                <w:sz w:val="18"/>
                <w:szCs w:val="18"/>
              </w:rPr>
              <w:t>src</w:t>
            </w:r>
          </w:p>
        </w:tc>
        <w:tc>
          <w:tcPr>
            <w:tcW w:w="2103" w:type="dxa"/>
            <w:tcBorders>
              <w:top w:val="single" w:sz="4" w:space="0" w:color="000000"/>
              <w:left w:val="single" w:sz="4" w:space="0" w:color="000000"/>
              <w:bottom w:val="single" w:sz="4" w:space="0" w:color="000000"/>
              <w:right w:val="single" w:sz="4" w:space="0" w:color="000000"/>
            </w:tcBorders>
            <w:hideMark/>
          </w:tcPr>
          <w:p w:rsidR="00054F49" w:rsidRPr="00F10F04" w:rsidRDefault="007C6DF0" w:rsidP="00B53C24">
            <w:pPr>
              <w:pStyle w:val="M"/>
              <w:ind w:firstLine="0"/>
              <w:rPr>
                <w:rStyle w:val="a9"/>
                <w:b w:val="0"/>
                <w:sz w:val="18"/>
                <w:szCs w:val="18"/>
              </w:rPr>
            </w:pPr>
            <w:r w:rsidRPr="00F10F04">
              <w:rPr>
                <w:rStyle w:val="a9"/>
                <w:rFonts w:hint="eastAsia"/>
                <w:b w:val="0"/>
                <w:sz w:val="18"/>
                <w:szCs w:val="18"/>
              </w:rPr>
              <w:t>1</w:t>
            </w:r>
          </w:p>
        </w:tc>
        <w:tc>
          <w:tcPr>
            <w:tcW w:w="2133" w:type="dxa"/>
            <w:tcBorders>
              <w:top w:val="single" w:sz="4" w:space="0" w:color="000000"/>
              <w:left w:val="single" w:sz="4" w:space="0" w:color="000000"/>
              <w:bottom w:val="single" w:sz="4" w:space="0" w:color="000000"/>
              <w:right w:val="single" w:sz="4" w:space="0" w:color="000000"/>
            </w:tcBorders>
            <w:hideMark/>
          </w:tcPr>
          <w:p w:rsidR="00054F49" w:rsidRPr="00F10F04" w:rsidRDefault="007C6DF0" w:rsidP="00B53C24">
            <w:pPr>
              <w:pStyle w:val="M"/>
              <w:ind w:firstLine="0"/>
              <w:rPr>
                <w:rStyle w:val="a9"/>
                <w:b w:val="0"/>
                <w:sz w:val="18"/>
                <w:szCs w:val="18"/>
              </w:rPr>
            </w:pPr>
            <w:r w:rsidRPr="00F10F04">
              <w:rPr>
                <w:rStyle w:val="a9"/>
                <w:rFonts w:hint="eastAsia"/>
                <w:b w:val="0"/>
                <w:sz w:val="18"/>
                <w:szCs w:val="18"/>
              </w:rPr>
              <w:t>string</w:t>
            </w:r>
          </w:p>
        </w:tc>
        <w:tc>
          <w:tcPr>
            <w:tcW w:w="2112" w:type="dxa"/>
            <w:tcBorders>
              <w:top w:val="single" w:sz="4" w:space="0" w:color="000000"/>
              <w:left w:val="single" w:sz="4" w:space="0" w:color="000000"/>
              <w:bottom w:val="single" w:sz="4" w:space="0" w:color="000000"/>
              <w:right w:val="single" w:sz="4" w:space="0" w:color="000000"/>
            </w:tcBorders>
            <w:hideMark/>
          </w:tcPr>
          <w:p w:rsidR="00054F49" w:rsidRPr="00F10F04" w:rsidRDefault="00927F50" w:rsidP="00B53C24">
            <w:pPr>
              <w:pStyle w:val="M"/>
              <w:ind w:firstLine="0"/>
              <w:rPr>
                <w:rStyle w:val="a9"/>
                <w:b w:val="0"/>
                <w:sz w:val="18"/>
                <w:szCs w:val="18"/>
              </w:rPr>
            </w:pPr>
            <w:r w:rsidRPr="00F10F04">
              <w:rPr>
                <w:rStyle w:val="a9"/>
                <w:rFonts w:hint="eastAsia"/>
                <w:b w:val="0"/>
                <w:sz w:val="18"/>
                <w:szCs w:val="18"/>
              </w:rPr>
              <w:t>相对</w:t>
            </w:r>
            <w:r w:rsidR="007C6DF0" w:rsidRPr="00F10F04">
              <w:rPr>
                <w:rStyle w:val="a9"/>
                <w:rFonts w:hint="eastAsia"/>
                <w:b w:val="0"/>
                <w:sz w:val="18"/>
                <w:szCs w:val="18"/>
              </w:rPr>
              <w:t>文件路径</w:t>
            </w:r>
            <w:r w:rsidR="00E278E4" w:rsidRPr="00F10F04">
              <w:rPr>
                <w:rStyle w:val="a9"/>
                <w:rFonts w:hint="eastAsia"/>
                <w:b w:val="0"/>
                <w:sz w:val="18"/>
                <w:szCs w:val="18"/>
              </w:rPr>
              <w:t>。</w:t>
            </w:r>
          </w:p>
          <w:p w:rsidR="005E393F" w:rsidRPr="00F10F04" w:rsidRDefault="00AD6B3E" w:rsidP="005E393F">
            <w:pPr>
              <w:pStyle w:val="M"/>
              <w:ind w:firstLine="0"/>
              <w:rPr>
                <w:rStyle w:val="a9"/>
                <w:b w:val="0"/>
                <w:sz w:val="18"/>
                <w:szCs w:val="18"/>
              </w:rPr>
            </w:pPr>
            <w:r w:rsidRPr="00F10F04">
              <w:rPr>
                <w:rStyle w:val="a9"/>
                <w:rFonts w:hint="eastAsia"/>
                <w:b w:val="0"/>
                <w:sz w:val="18"/>
                <w:szCs w:val="18"/>
              </w:rPr>
              <w:t>应为</w:t>
            </w:r>
            <w:r w:rsidR="005E393F" w:rsidRPr="00F10F04">
              <w:rPr>
                <w:rStyle w:val="a9"/>
                <w:rFonts w:hint="eastAsia"/>
                <w:b w:val="0"/>
                <w:sz w:val="18"/>
                <w:szCs w:val="18"/>
              </w:rPr>
              <w:t>相对本</w:t>
            </w:r>
            <w:r w:rsidR="00A370BF" w:rsidRPr="00F10F04">
              <w:rPr>
                <w:rStyle w:val="a9"/>
                <w:rFonts w:hint="eastAsia"/>
                <w:b w:val="0"/>
                <w:sz w:val="18"/>
                <w:szCs w:val="18"/>
              </w:rPr>
              <w:t>试卷</w:t>
            </w:r>
            <w:r w:rsidR="005E393F" w:rsidRPr="00F10F04">
              <w:rPr>
                <w:rStyle w:val="a9"/>
                <w:rFonts w:hint="eastAsia"/>
                <w:b w:val="0"/>
                <w:sz w:val="18"/>
                <w:szCs w:val="18"/>
              </w:rPr>
              <w:t>包的</w:t>
            </w:r>
            <w:r w:rsidRPr="00F10F04">
              <w:rPr>
                <w:rStyle w:val="a9"/>
                <w:rFonts w:hint="eastAsia"/>
                <w:b w:val="0"/>
                <w:sz w:val="18"/>
                <w:szCs w:val="18"/>
              </w:rPr>
              <w:t>路径</w:t>
            </w:r>
            <w:r w:rsidR="005E393F" w:rsidRPr="00F10F04">
              <w:rPr>
                <w:rStyle w:val="a9"/>
                <w:rFonts w:hint="eastAsia"/>
                <w:b w:val="0"/>
                <w:sz w:val="18"/>
                <w:szCs w:val="18"/>
              </w:rPr>
              <w:t>。</w:t>
            </w:r>
            <w:r w:rsidR="005E393F" w:rsidRPr="00F10F04">
              <w:rPr>
                <w:rStyle w:val="a9"/>
                <w:rFonts w:hint="eastAsia"/>
                <w:b w:val="0"/>
                <w:sz w:val="18"/>
                <w:szCs w:val="18"/>
              </w:rPr>
              <w:t xml:space="preserve"> </w:t>
            </w:r>
          </w:p>
        </w:tc>
      </w:tr>
      <w:tr w:rsidR="00F72F31" w:rsidRPr="00F10F04" w:rsidDel="0084371F" w:rsidTr="0059520F">
        <w:trPr>
          <w:del w:id="162" w:author="alex" w:date="2010-07-07T10:39:00Z"/>
        </w:trPr>
        <w:tc>
          <w:tcPr>
            <w:tcW w:w="2174" w:type="dxa"/>
            <w:tcBorders>
              <w:top w:val="single" w:sz="4" w:space="0" w:color="000000"/>
              <w:left w:val="single" w:sz="4" w:space="0" w:color="000000"/>
              <w:bottom w:val="single" w:sz="4" w:space="0" w:color="000000"/>
              <w:right w:val="single" w:sz="4" w:space="0" w:color="000000"/>
            </w:tcBorders>
            <w:hideMark/>
          </w:tcPr>
          <w:p w:rsidR="00F72F31" w:rsidRPr="00F10F04" w:rsidDel="0084371F" w:rsidRDefault="00F72F31" w:rsidP="00B53C24">
            <w:pPr>
              <w:pStyle w:val="M"/>
              <w:ind w:firstLine="0"/>
              <w:rPr>
                <w:del w:id="163" w:author="alex" w:date="2010-07-07T10:39:00Z"/>
                <w:rStyle w:val="a9"/>
                <w:b w:val="0"/>
                <w:sz w:val="18"/>
                <w:szCs w:val="18"/>
              </w:rPr>
            </w:pPr>
            <w:del w:id="164" w:author="alex" w:date="2010-07-07T10:39:00Z">
              <w:r w:rsidRPr="00F10F04" w:rsidDel="0084371F">
                <w:rPr>
                  <w:rStyle w:val="a9"/>
                  <w:rFonts w:hint="eastAsia"/>
                  <w:b w:val="0"/>
                  <w:sz w:val="18"/>
                  <w:szCs w:val="18"/>
                </w:rPr>
                <w:delText>transcript</w:delText>
              </w:r>
            </w:del>
          </w:p>
        </w:tc>
        <w:tc>
          <w:tcPr>
            <w:tcW w:w="2103" w:type="dxa"/>
            <w:tcBorders>
              <w:top w:val="single" w:sz="4" w:space="0" w:color="000000"/>
              <w:left w:val="single" w:sz="4" w:space="0" w:color="000000"/>
              <w:bottom w:val="single" w:sz="4" w:space="0" w:color="000000"/>
              <w:right w:val="single" w:sz="4" w:space="0" w:color="000000"/>
            </w:tcBorders>
            <w:hideMark/>
          </w:tcPr>
          <w:p w:rsidR="00F72F31" w:rsidRPr="00F10F04" w:rsidDel="0084371F" w:rsidRDefault="00F72F31" w:rsidP="00B53C24">
            <w:pPr>
              <w:pStyle w:val="M"/>
              <w:ind w:firstLine="0"/>
              <w:rPr>
                <w:del w:id="165" w:author="alex" w:date="2010-07-07T10:39:00Z"/>
                <w:rStyle w:val="a9"/>
                <w:b w:val="0"/>
                <w:sz w:val="18"/>
                <w:szCs w:val="18"/>
              </w:rPr>
            </w:pPr>
            <w:del w:id="166" w:author="alex" w:date="2010-07-07T10:39:00Z">
              <w:r w:rsidRPr="00F10F04" w:rsidDel="0084371F">
                <w:rPr>
                  <w:rStyle w:val="a9"/>
                  <w:rFonts w:hint="eastAsia"/>
                  <w:b w:val="0"/>
                  <w:sz w:val="18"/>
                  <w:szCs w:val="18"/>
                </w:rPr>
                <w:delText>0..1</w:delText>
              </w:r>
            </w:del>
          </w:p>
        </w:tc>
        <w:tc>
          <w:tcPr>
            <w:tcW w:w="2133" w:type="dxa"/>
            <w:tcBorders>
              <w:top w:val="single" w:sz="4" w:space="0" w:color="000000"/>
              <w:left w:val="single" w:sz="4" w:space="0" w:color="000000"/>
              <w:bottom w:val="single" w:sz="4" w:space="0" w:color="000000"/>
              <w:right w:val="single" w:sz="4" w:space="0" w:color="000000"/>
            </w:tcBorders>
            <w:hideMark/>
          </w:tcPr>
          <w:p w:rsidR="00F72F31" w:rsidRPr="00F10F04" w:rsidDel="0084371F" w:rsidRDefault="005D2C0E" w:rsidP="00B53C24">
            <w:pPr>
              <w:pStyle w:val="M"/>
              <w:ind w:firstLine="0"/>
              <w:rPr>
                <w:del w:id="167" w:author="alex" w:date="2010-07-07T10:39:00Z"/>
                <w:rStyle w:val="a9"/>
                <w:b w:val="0"/>
                <w:sz w:val="18"/>
                <w:szCs w:val="18"/>
              </w:rPr>
            </w:pPr>
            <w:del w:id="168" w:author="alex" w:date="2010-07-07T10:39:00Z">
              <w:r w:rsidRPr="00F10F04" w:rsidDel="0084371F">
                <w:rPr>
                  <w:rStyle w:val="a9"/>
                  <w:rFonts w:hint="eastAsia"/>
                  <w:b w:val="0"/>
                  <w:sz w:val="18"/>
                  <w:szCs w:val="18"/>
                </w:rPr>
                <w:delText>string</w:delText>
              </w:r>
            </w:del>
          </w:p>
        </w:tc>
        <w:tc>
          <w:tcPr>
            <w:tcW w:w="2112" w:type="dxa"/>
            <w:tcBorders>
              <w:top w:val="single" w:sz="4" w:space="0" w:color="000000"/>
              <w:left w:val="single" w:sz="4" w:space="0" w:color="000000"/>
              <w:bottom w:val="single" w:sz="4" w:space="0" w:color="000000"/>
              <w:right w:val="single" w:sz="4" w:space="0" w:color="000000"/>
            </w:tcBorders>
            <w:hideMark/>
          </w:tcPr>
          <w:p w:rsidR="00F72F31" w:rsidRPr="00F10F04" w:rsidDel="0084371F" w:rsidRDefault="00F72F31" w:rsidP="00B53C24">
            <w:pPr>
              <w:pStyle w:val="M"/>
              <w:ind w:firstLine="0"/>
              <w:rPr>
                <w:del w:id="169" w:author="alex" w:date="2010-07-07T10:39:00Z"/>
                <w:rStyle w:val="a9"/>
                <w:b w:val="0"/>
                <w:sz w:val="18"/>
                <w:szCs w:val="18"/>
              </w:rPr>
            </w:pPr>
            <w:del w:id="170" w:author="alex" w:date="2010-07-07T10:39:00Z">
              <w:r w:rsidRPr="00F10F04" w:rsidDel="0084371F">
                <w:rPr>
                  <w:rStyle w:val="a9"/>
                  <w:rFonts w:hint="eastAsia"/>
                  <w:b w:val="0"/>
                  <w:sz w:val="18"/>
                  <w:szCs w:val="18"/>
                </w:rPr>
                <w:delText>声音脚本</w:delText>
              </w:r>
            </w:del>
          </w:p>
        </w:tc>
      </w:tr>
    </w:tbl>
    <w:p w:rsidR="009E567E" w:rsidRDefault="009E567E" w:rsidP="009E567E">
      <w:pPr>
        <w:pStyle w:val="M"/>
        <w:spacing w:before="60" w:after="240"/>
        <w:ind w:firstLine="0"/>
        <w:jc w:val="center"/>
        <w:rPr>
          <w:rStyle w:val="a9"/>
          <w:rFonts w:ascii="Calibri" w:hAnsi="Calibri" w:cs="Times New Roman"/>
          <w:sz w:val="16"/>
          <w:szCs w:val="16"/>
        </w:rPr>
      </w:pPr>
      <w:r>
        <w:rPr>
          <w:rStyle w:val="a9"/>
          <w:sz w:val="16"/>
          <w:szCs w:val="16"/>
        </w:rPr>
        <w:t>&lt;</w:t>
      </w:r>
      <w:r>
        <w:rPr>
          <w:rStyle w:val="a9"/>
          <w:rFonts w:hint="eastAsia"/>
          <w:sz w:val="16"/>
          <w:szCs w:val="16"/>
        </w:rPr>
        <w:t>注</w:t>
      </w:r>
      <w:r>
        <w:rPr>
          <w:rStyle w:val="a9"/>
          <w:sz w:val="16"/>
          <w:szCs w:val="16"/>
        </w:rPr>
        <w:t>&gt;[1]</w:t>
      </w:r>
      <w:r>
        <w:rPr>
          <w:rStyle w:val="a9"/>
          <w:rFonts w:hint="eastAsia"/>
          <w:sz w:val="16"/>
          <w:szCs w:val="16"/>
        </w:rPr>
        <w:t>：一个</w:t>
      </w:r>
      <w:r>
        <w:rPr>
          <w:rStyle w:val="a9"/>
          <w:sz w:val="16"/>
          <w:szCs w:val="16"/>
        </w:rPr>
        <w:t xml:space="preserve">   [0..1]: 0 </w:t>
      </w:r>
      <w:proofErr w:type="gramStart"/>
      <w:r>
        <w:rPr>
          <w:rStyle w:val="a9"/>
          <w:rFonts w:hint="eastAsia"/>
          <w:sz w:val="16"/>
          <w:szCs w:val="16"/>
        </w:rPr>
        <w:t>个</w:t>
      </w:r>
      <w:proofErr w:type="gramEnd"/>
      <w:r>
        <w:rPr>
          <w:rStyle w:val="a9"/>
          <w:rFonts w:hint="eastAsia"/>
          <w:sz w:val="16"/>
          <w:szCs w:val="16"/>
        </w:rPr>
        <w:t>或</w:t>
      </w:r>
      <w:r>
        <w:rPr>
          <w:rStyle w:val="a9"/>
          <w:sz w:val="16"/>
          <w:szCs w:val="16"/>
        </w:rPr>
        <w:t xml:space="preserve"> 1 </w:t>
      </w:r>
      <w:proofErr w:type="gramStart"/>
      <w:r>
        <w:rPr>
          <w:rStyle w:val="a9"/>
          <w:rFonts w:hint="eastAsia"/>
          <w:sz w:val="16"/>
          <w:szCs w:val="16"/>
        </w:rPr>
        <w:t>个</w:t>
      </w:r>
      <w:proofErr w:type="gramEnd"/>
      <w:r>
        <w:rPr>
          <w:rStyle w:val="a9"/>
          <w:sz w:val="16"/>
          <w:szCs w:val="16"/>
        </w:rPr>
        <w:t xml:space="preserve">    [1..*]</w:t>
      </w:r>
      <w:r>
        <w:rPr>
          <w:rStyle w:val="a9"/>
          <w:rFonts w:hint="eastAsia"/>
          <w:sz w:val="16"/>
          <w:szCs w:val="16"/>
        </w:rPr>
        <w:t>：大于等于一个</w:t>
      </w:r>
    </w:p>
    <w:p w:rsidR="009E567E" w:rsidRDefault="009E567E" w:rsidP="009E567E">
      <w:pPr>
        <w:pStyle w:val="10"/>
        <w:rPr>
          <w:rStyle w:val="a9"/>
          <w:b/>
          <w:bCs w:val="0"/>
          <w:szCs w:val="16"/>
        </w:rPr>
      </w:pPr>
      <w:r>
        <w:rPr>
          <w:rStyle w:val="a9"/>
          <w:rFonts w:hint="eastAsia"/>
          <w:b/>
          <w:bCs w:val="0"/>
          <w:szCs w:val="16"/>
        </w:rPr>
        <w:t>示例：</w:t>
      </w:r>
      <w:r>
        <w:rPr>
          <w:rFonts w:hint="eastAsia"/>
          <w:b w:val="0"/>
          <w:spacing w:val="0"/>
          <w:szCs w:val="22"/>
        </w:rPr>
        <w:t>略。</w:t>
      </w:r>
    </w:p>
    <w:p w:rsidR="009E567E" w:rsidRPr="009E567E" w:rsidRDefault="009E567E" w:rsidP="00B54EC3">
      <w:pPr>
        <w:pStyle w:val="M"/>
        <w:ind w:firstLine="0"/>
      </w:pPr>
      <w:r w:rsidRPr="00B65737">
        <w:rPr>
          <w:rStyle w:val="a9"/>
          <w:rFonts w:hint="eastAsia"/>
          <w:bCs w:val="0"/>
        </w:rPr>
        <w:t>详解</w:t>
      </w:r>
      <w:r w:rsidRPr="00B65737">
        <w:rPr>
          <w:rStyle w:val="a9"/>
          <w:rFonts w:hint="eastAsia"/>
          <w:bCs w:val="0"/>
          <w:szCs w:val="16"/>
        </w:rPr>
        <w:t>：</w:t>
      </w:r>
      <w:r w:rsidR="008A198C">
        <w:rPr>
          <w:rStyle w:val="a9"/>
          <w:rFonts w:hint="eastAsia"/>
          <w:b w:val="0"/>
          <w:bCs w:val="0"/>
          <w:szCs w:val="16"/>
        </w:rPr>
        <w:t>具体支持的格式</w:t>
      </w:r>
      <w:r w:rsidR="007A4506">
        <w:rPr>
          <w:rStyle w:val="a9"/>
          <w:rFonts w:hint="eastAsia"/>
          <w:b w:val="0"/>
          <w:bCs w:val="0"/>
          <w:szCs w:val="16"/>
        </w:rPr>
        <w:t>由</w:t>
      </w:r>
      <w:r w:rsidR="008A198C">
        <w:rPr>
          <w:rStyle w:val="a9"/>
          <w:rFonts w:hint="eastAsia"/>
          <w:b w:val="0"/>
          <w:bCs w:val="0"/>
          <w:szCs w:val="16"/>
        </w:rPr>
        <w:t>客户端软件</w:t>
      </w:r>
      <w:r w:rsidR="00184339">
        <w:rPr>
          <w:rStyle w:val="a9"/>
          <w:rFonts w:hint="eastAsia"/>
          <w:b w:val="0"/>
          <w:bCs w:val="0"/>
          <w:szCs w:val="16"/>
        </w:rPr>
        <w:t>定义</w:t>
      </w:r>
      <w:r>
        <w:rPr>
          <w:rFonts w:hint="eastAsia"/>
        </w:rPr>
        <w:t>。</w:t>
      </w:r>
    </w:p>
    <w:p w:rsidR="00DC7A81" w:rsidRDefault="00D97F10" w:rsidP="00DC7A81">
      <w:pPr>
        <w:pStyle w:val="2"/>
        <w:numPr>
          <w:ilvl w:val="1"/>
          <w:numId w:val="15"/>
        </w:numPr>
      </w:pPr>
      <w:bookmarkStart w:id="171" w:name="_Toc286841215"/>
      <w:r>
        <w:rPr>
          <w:rFonts w:hint="eastAsia"/>
        </w:rPr>
        <w:t>Video</w:t>
      </w:r>
      <w:bookmarkEnd w:id="171"/>
      <w:r w:rsidR="00D343DB">
        <w:t xml:space="preserve"> </w:t>
      </w:r>
    </w:p>
    <w:p w:rsidR="00DC7A81" w:rsidRDefault="007644DD" w:rsidP="00DC7A81">
      <w:r>
        <w:rPr>
          <w:rStyle w:val="1Char0"/>
          <w:rFonts w:hint="eastAsia"/>
        </w:rPr>
        <w:t>概述：</w:t>
      </w:r>
      <w:r w:rsidR="005C6EEE">
        <w:rPr>
          <w:rFonts w:hint="eastAsia"/>
        </w:rPr>
        <w:t>Video</w:t>
      </w:r>
      <w:r w:rsidR="002F02EF" w:rsidRPr="002F02EF">
        <w:rPr>
          <w:rStyle w:val="MChar"/>
          <w:rFonts w:hint="eastAsia"/>
        </w:rPr>
        <w:t>节点</w:t>
      </w:r>
      <w:r w:rsidRPr="002F02EF">
        <w:rPr>
          <w:rStyle w:val="MChar"/>
          <w:rFonts w:hint="eastAsia"/>
        </w:rPr>
        <w:t>定义一个</w:t>
      </w:r>
      <w:r w:rsidR="00E56932" w:rsidRPr="002F02EF">
        <w:rPr>
          <w:rStyle w:val="MChar"/>
          <w:rFonts w:hint="eastAsia"/>
        </w:rPr>
        <w:t>视频</w:t>
      </w:r>
      <w:r w:rsidRPr="002F02EF">
        <w:rPr>
          <w:rStyle w:val="MChar"/>
          <w:rFonts w:hint="eastAsia"/>
        </w:rPr>
        <w:t>。</w:t>
      </w:r>
      <w:r w:rsidR="004C1203" w:rsidRPr="002F02EF">
        <w:rPr>
          <w:rStyle w:val="MChar"/>
          <w:rFonts w:hint="eastAsia"/>
        </w:rPr>
        <w:t>同</w:t>
      </w:r>
      <w:r w:rsidRPr="002F02EF">
        <w:rPr>
          <w:rStyle w:val="MChar"/>
          <w:rFonts w:hint="eastAsia"/>
        </w:rPr>
        <w:t>Sound</w:t>
      </w:r>
      <w:r>
        <w:rPr>
          <w:rFonts w:hint="eastAsia"/>
        </w:rPr>
        <w:t>类</w:t>
      </w:r>
      <w:r w:rsidR="003E290A">
        <w:rPr>
          <w:rFonts w:hint="eastAsia"/>
        </w:rPr>
        <w:t>。</w:t>
      </w:r>
    </w:p>
    <w:p w:rsidR="002B58DF" w:rsidRPr="00F20866" w:rsidRDefault="002B58DF" w:rsidP="002B58DF">
      <w:pPr>
        <w:pStyle w:val="M"/>
        <w:ind w:firstLine="0"/>
        <w:rPr>
          <w:color w:val="FF0000"/>
        </w:rPr>
      </w:pPr>
      <w:r>
        <w:rPr>
          <w:rStyle w:val="a9"/>
          <w:rFonts w:hint="eastAsia"/>
        </w:rPr>
        <w:t>包含：</w:t>
      </w:r>
      <w:del w:id="172" w:author="alex" w:date="2010-07-07T10:43:00Z">
        <w:r w:rsidDel="00FA75A4">
          <w:rPr>
            <w:rFonts w:hint="eastAsia"/>
          </w:rPr>
          <w:delText>无</w:delText>
        </w:r>
      </w:del>
      <w:ins w:id="173" w:author="alex" w:date="2010-07-07T10:43:00Z">
        <w:r w:rsidR="00FA75A4">
          <w:rPr>
            <w:rFonts w:hint="eastAsia"/>
          </w:rPr>
          <w:t>T</w:t>
        </w:r>
      </w:ins>
      <w:ins w:id="174" w:author="alex" w:date="2010-07-07T10:44:00Z">
        <w:r w:rsidR="00FA75A4">
          <w:rPr>
            <w:rFonts w:hint="eastAsia"/>
          </w:rPr>
          <w:t>ranscript</w:t>
        </w:r>
      </w:ins>
    </w:p>
    <w:p w:rsidR="002B58DF" w:rsidRDefault="002B58DF" w:rsidP="002B58DF">
      <w:pPr>
        <w:pStyle w:val="M"/>
        <w:ind w:firstLine="0"/>
        <w:rPr>
          <w:rStyle w:val="a9"/>
        </w:rPr>
      </w:pPr>
      <w:r>
        <w:rPr>
          <w:rStyle w:val="a9"/>
          <w:rFonts w:hint="eastAsia"/>
        </w:rPr>
        <w:t>属性</w:t>
      </w:r>
      <w:r>
        <w:rPr>
          <w:rStyle w:val="a9"/>
        </w:rPr>
        <w:t>:</w:t>
      </w:r>
    </w:p>
    <w:p w:rsidR="00DA3BD4" w:rsidRDefault="00DA3BD4" w:rsidP="002B58DF">
      <w:pPr>
        <w:pStyle w:val="M"/>
        <w:ind w:firstLine="0"/>
        <w:rPr>
          <w:rStyle w:val="a9"/>
        </w:rPr>
      </w:pPr>
    </w:p>
    <w:p w:rsidR="00DA3BD4" w:rsidRDefault="00DA3BD4" w:rsidP="00DA3BD4">
      <w:pPr>
        <w:pStyle w:val="af8"/>
        <w:rPr>
          <w:rStyle w:val="a9"/>
        </w:rPr>
      </w:pPr>
      <w:r w:rsidRPr="00242408">
        <w:rPr>
          <w:rFonts w:hint="eastAsia"/>
        </w:rPr>
        <w:t>表</w:t>
      </w:r>
      <w:r w:rsidRPr="00242408">
        <w:rPr>
          <w:rFonts w:hint="eastAsia"/>
        </w:rPr>
        <w:t xml:space="preserve"> </w:t>
      </w:r>
      <w:r>
        <w:rPr>
          <w:rFonts w:hint="eastAsia"/>
        </w:rPr>
        <w:t>4-</w:t>
      </w:r>
      <w:ins w:id="175" w:author="Eric" w:date="2011-02-18T17:05:00Z">
        <w:r w:rsidR="00705DE8">
          <w:rPr>
            <w:rFonts w:hint="eastAsia"/>
          </w:rPr>
          <w:t>9</w:t>
        </w:r>
      </w:ins>
      <w:del w:id="176" w:author="Eric" w:date="2011-02-18T17:05:00Z">
        <w:r w:rsidR="00874B7A" w:rsidDel="00705DE8">
          <w:rPr>
            <w:rFonts w:hint="eastAsia"/>
          </w:rPr>
          <w:delText>10</w:delText>
        </w:r>
      </w:del>
      <w:r>
        <w:rPr>
          <w:rFonts w:hint="eastAsia"/>
        </w:rPr>
        <w:t xml:space="preserve"> </w:t>
      </w:r>
      <w:r w:rsidR="00C8046D">
        <w:rPr>
          <w:rFonts w:hint="eastAsia"/>
        </w:rPr>
        <w:t>Video</w:t>
      </w:r>
      <w:r>
        <w:rPr>
          <w:rFonts w:hint="eastAsia"/>
        </w:rPr>
        <w:t>属性表</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74"/>
        <w:gridCol w:w="2103"/>
        <w:gridCol w:w="2133"/>
        <w:gridCol w:w="2112"/>
      </w:tblGrid>
      <w:tr w:rsidR="002B58DF" w:rsidRPr="00F10F04" w:rsidTr="00C521BA">
        <w:tc>
          <w:tcPr>
            <w:tcW w:w="2174" w:type="dxa"/>
            <w:tcBorders>
              <w:top w:val="single" w:sz="4" w:space="0" w:color="000000"/>
              <w:left w:val="single" w:sz="4" w:space="0" w:color="000000"/>
              <w:bottom w:val="single" w:sz="4" w:space="0" w:color="000000"/>
              <w:right w:val="single" w:sz="4" w:space="0" w:color="000000"/>
            </w:tcBorders>
            <w:hideMark/>
          </w:tcPr>
          <w:p w:rsidR="002B58DF" w:rsidRPr="00F10F04" w:rsidRDefault="002B58DF" w:rsidP="00B30BF0">
            <w:pPr>
              <w:pStyle w:val="M"/>
              <w:ind w:firstLine="0"/>
              <w:rPr>
                <w:rStyle w:val="a9"/>
                <w:b w:val="0"/>
                <w:sz w:val="18"/>
                <w:szCs w:val="18"/>
              </w:rPr>
            </w:pPr>
            <w:r w:rsidRPr="00F10F04">
              <w:rPr>
                <w:rStyle w:val="a9"/>
                <w:rFonts w:hint="eastAsia"/>
                <w:b w:val="0"/>
                <w:sz w:val="18"/>
                <w:szCs w:val="18"/>
              </w:rPr>
              <w:t>名称</w:t>
            </w:r>
          </w:p>
        </w:tc>
        <w:tc>
          <w:tcPr>
            <w:tcW w:w="2103" w:type="dxa"/>
            <w:tcBorders>
              <w:top w:val="single" w:sz="4" w:space="0" w:color="000000"/>
              <w:left w:val="single" w:sz="4" w:space="0" w:color="000000"/>
              <w:bottom w:val="single" w:sz="4" w:space="0" w:color="000000"/>
              <w:right w:val="single" w:sz="4" w:space="0" w:color="000000"/>
            </w:tcBorders>
            <w:hideMark/>
          </w:tcPr>
          <w:p w:rsidR="002B58DF" w:rsidRPr="00F10F04" w:rsidRDefault="002B58DF" w:rsidP="00B30BF0">
            <w:pPr>
              <w:pStyle w:val="M"/>
              <w:ind w:firstLine="0"/>
              <w:rPr>
                <w:rStyle w:val="a9"/>
                <w:b w:val="0"/>
                <w:sz w:val="18"/>
                <w:szCs w:val="18"/>
              </w:rPr>
            </w:pPr>
            <w:r w:rsidRPr="00F10F04">
              <w:rPr>
                <w:rStyle w:val="a9"/>
                <w:rFonts w:hint="eastAsia"/>
                <w:b w:val="0"/>
                <w:sz w:val="18"/>
                <w:szCs w:val="18"/>
              </w:rPr>
              <w:t>限制</w:t>
            </w:r>
          </w:p>
        </w:tc>
        <w:tc>
          <w:tcPr>
            <w:tcW w:w="2133" w:type="dxa"/>
            <w:tcBorders>
              <w:top w:val="single" w:sz="4" w:space="0" w:color="000000"/>
              <w:left w:val="single" w:sz="4" w:space="0" w:color="000000"/>
              <w:bottom w:val="single" w:sz="4" w:space="0" w:color="000000"/>
              <w:right w:val="single" w:sz="4" w:space="0" w:color="000000"/>
            </w:tcBorders>
            <w:hideMark/>
          </w:tcPr>
          <w:p w:rsidR="002B58DF" w:rsidRPr="00F10F04" w:rsidRDefault="002B58DF" w:rsidP="00B30BF0">
            <w:pPr>
              <w:pStyle w:val="M"/>
              <w:ind w:firstLine="0"/>
              <w:rPr>
                <w:rStyle w:val="a9"/>
                <w:b w:val="0"/>
                <w:sz w:val="18"/>
                <w:szCs w:val="18"/>
              </w:rPr>
            </w:pPr>
            <w:r w:rsidRPr="00F10F04">
              <w:rPr>
                <w:rStyle w:val="a9"/>
                <w:rFonts w:hint="eastAsia"/>
                <w:b w:val="0"/>
                <w:sz w:val="18"/>
                <w:szCs w:val="18"/>
              </w:rPr>
              <w:t>类型</w:t>
            </w:r>
          </w:p>
        </w:tc>
        <w:tc>
          <w:tcPr>
            <w:tcW w:w="2112" w:type="dxa"/>
            <w:tcBorders>
              <w:top w:val="single" w:sz="4" w:space="0" w:color="000000"/>
              <w:left w:val="single" w:sz="4" w:space="0" w:color="000000"/>
              <w:bottom w:val="single" w:sz="4" w:space="0" w:color="000000"/>
              <w:right w:val="single" w:sz="4" w:space="0" w:color="000000"/>
            </w:tcBorders>
            <w:hideMark/>
          </w:tcPr>
          <w:p w:rsidR="002B58DF" w:rsidRPr="00F10F04" w:rsidRDefault="002B58DF" w:rsidP="00B30BF0">
            <w:pPr>
              <w:pStyle w:val="M"/>
              <w:ind w:firstLine="0"/>
              <w:rPr>
                <w:rStyle w:val="a9"/>
                <w:b w:val="0"/>
                <w:sz w:val="18"/>
                <w:szCs w:val="18"/>
              </w:rPr>
            </w:pPr>
            <w:r w:rsidRPr="00F10F04">
              <w:rPr>
                <w:rStyle w:val="a9"/>
                <w:rFonts w:hint="eastAsia"/>
                <w:b w:val="0"/>
                <w:sz w:val="18"/>
                <w:szCs w:val="18"/>
              </w:rPr>
              <w:t>备注</w:t>
            </w:r>
          </w:p>
        </w:tc>
      </w:tr>
      <w:tr w:rsidR="00D91B24" w:rsidRPr="00F10F04" w:rsidTr="008D71F0">
        <w:tc>
          <w:tcPr>
            <w:tcW w:w="2174" w:type="dxa"/>
            <w:tcBorders>
              <w:top w:val="single" w:sz="4" w:space="0" w:color="000000"/>
              <w:left w:val="single" w:sz="4" w:space="0" w:color="000000"/>
              <w:bottom w:val="single" w:sz="4" w:space="0" w:color="000000"/>
              <w:right w:val="single" w:sz="4" w:space="0" w:color="000000"/>
            </w:tcBorders>
            <w:hideMark/>
          </w:tcPr>
          <w:p w:rsidR="00D91B24" w:rsidRDefault="00D91B24" w:rsidP="008D71F0">
            <w:pPr>
              <w:pStyle w:val="M"/>
              <w:ind w:firstLine="0"/>
              <w:rPr>
                <w:rStyle w:val="a9"/>
                <w:b w:val="0"/>
                <w:sz w:val="18"/>
                <w:szCs w:val="18"/>
              </w:rPr>
            </w:pPr>
            <w:r>
              <w:rPr>
                <w:rStyle w:val="a9"/>
                <w:rFonts w:hint="eastAsia"/>
                <w:b w:val="0"/>
                <w:sz w:val="18"/>
                <w:szCs w:val="18"/>
              </w:rPr>
              <w:t>duration</w:t>
            </w:r>
          </w:p>
        </w:tc>
        <w:tc>
          <w:tcPr>
            <w:tcW w:w="2103" w:type="dxa"/>
            <w:tcBorders>
              <w:top w:val="single" w:sz="4" w:space="0" w:color="000000"/>
              <w:left w:val="single" w:sz="4" w:space="0" w:color="000000"/>
              <w:bottom w:val="single" w:sz="4" w:space="0" w:color="000000"/>
              <w:right w:val="single" w:sz="4" w:space="0" w:color="000000"/>
            </w:tcBorders>
            <w:hideMark/>
          </w:tcPr>
          <w:p w:rsidR="00D91B24" w:rsidRPr="00F10F04" w:rsidRDefault="00D91B24" w:rsidP="008D71F0">
            <w:pPr>
              <w:pStyle w:val="M"/>
              <w:ind w:firstLine="0"/>
              <w:rPr>
                <w:rStyle w:val="a9"/>
                <w:b w:val="0"/>
                <w:sz w:val="18"/>
                <w:szCs w:val="18"/>
              </w:rPr>
            </w:pPr>
            <w:r>
              <w:rPr>
                <w:rStyle w:val="a9"/>
                <w:rFonts w:hint="eastAsia"/>
                <w:b w:val="0"/>
                <w:sz w:val="18"/>
                <w:szCs w:val="18"/>
              </w:rPr>
              <w:t>1</w:t>
            </w:r>
          </w:p>
        </w:tc>
        <w:tc>
          <w:tcPr>
            <w:tcW w:w="2133" w:type="dxa"/>
            <w:tcBorders>
              <w:top w:val="single" w:sz="4" w:space="0" w:color="000000"/>
              <w:left w:val="single" w:sz="4" w:space="0" w:color="000000"/>
              <w:bottom w:val="single" w:sz="4" w:space="0" w:color="000000"/>
              <w:right w:val="single" w:sz="4" w:space="0" w:color="000000"/>
            </w:tcBorders>
            <w:hideMark/>
          </w:tcPr>
          <w:p w:rsidR="00D91B24" w:rsidRPr="00F10F04" w:rsidRDefault="00D91B24" w:rsidP="008D71F0">
            <w:pPr>
              <w:pStyle w:val="M"/>
              <w:ind w:firstLine="0"/>
              <w:rPr>
                <w:rStyle w:val="a9"/>
                <w:b w:val="0"/>
                <w:sz w:val="18"/>
                <w:szCs w:val="18"/>
              </w:rPr>
            </w:pPr>
            <w:r>
              <w:rPr>
                <w:rStyle w:val="a9"/>
                <w:rFonts w:hint="eastAsia"/>
                <w:b w:val="0"/>
                <w:sz w:val="18"/>
                <w:szCs w:val="18"/>
              </w:rPr>
              <w:t>int</w:t>
            </w:r>
          </w:p>
        </w:tc>
        <w:tc>
          <w:tcPr>
            <w:tcW w:w="2112" w:type="dxa"/>
            <w:tcBorders>
              <w:top w:val="single" w:sz="4" w:space="0" w:color="000000"/>
              <w:left w:val="single" w:sz="4" w:space="0" w:color="000000"/>
              <w:bottom w:val="single" w:sz="4" w:space="0" w:color="000000"/>
              <w:right w:val="single" w:sz="4" w:space="0" w:color="000000"/>
            </w:tcBorders>
            <w:hideMark/>
          </w:tcPr>
          <w:p w:rsidR="00D91B24" w:rsidRPr="00F10F04" w:rsidRDefault="00D91B24" w:rsidP="008D71F0">
            <w:pPr>
              <w:pStyle w:val="M"/>
              <w:ind w:firstLine="0"/>
              <w:rPr>
                <w:rStyle w:val="a9"/>
                <w:b w:val="0"/>
                <w:sz w:val="18"/>
                <w:szCs w:val="18"/>
              </w:rPr>
            </w:pPr>
            <w:r>
              <w:rPr>
                <w:rStyle w:val="a9"/>
                <w:rFonts w:hint="eastAsia"/>
                <w:b w:val="0"/>
                <w:sz w:val="18"/>
                <w:szCs w:val="18"/>
              </w:rPr>
              <w:t>播放时长。播放时以此值为准。</w:t>
            </w:r>
          </w:p>
        </w:tc>
      </w:tr>
      <w:tr w:rsidR="002B58DF" w:rsidRPr="00F10F04" w:rsidTr="00C521BA">
        <w:tc>
          <w:tcPr>
            <w:tcW w:w="2174" w:type="dxa"/>
            <w:tcBorders>
              <w:top w:val="single" w:sz="4" w:space="0" w:color="000000"/>
              <w:left w:val="single" w:sz="4" w:space="0" w:color="000000"/>
              <w:bottom w:val="single" w:sz="4" w:space="0" w:color="000000"/>
              <w:right w:val="single" w:sz="4" w:space="0" w:color="000000"/>
            </w:tcBorders>
            <w:hideMark/>
          </w:tcPr>
          <w:p w:rsidR="002B58DF" w:rsidRPr="00F10F04" w:rsidRDefault="00AC3047" w:rsidP="00B30BF0">
            <w:pPr>
              <w:pStyle w:val="M"/>
              <w:ind w:firstLine="0"/>
              <w:rPr>
                <w:rStyle w:val="a9"/>
                <w:b w:val="0"/>
                <w:sz w:val="18"/>
                <w:szCs w:val="18"/>
              </w:rPr>
            </w:pPr>
            <w:r>
              <w:rPr>
                <w:rStyle w:val="a9"/>
                <w:rFonts w:hint="eastAsia"/>
                <w:b w:val="0"/>
                <w:sz w:val="18"/>
                <w:szCs w:val="18"/>
              </w:rPr>
              <w:t>src</w:t>
            </w:r>
          </w:p>
        </w:tc>
        <w:tc>
          <w:tcPr>
            <w:tcW w:w="2103" w:type="dxa"/>
            <w:tcBorders>
              <w:top w:val="single" w:sz="4" w:space="0" w:color="000000"/>
              <w:left w:val="single" w:sz="4" w:space="0" w:color="000000"/>
              <w:bottom w:val="single" w:sz="4" w:space="0" w:color="000000"/>
              <w:right w:val="single" w:sz="4" w:space="0" w:color="000000"/>
            </w:tcBorders>
            <w:hideMark/>
          </w:tcPr>
          <w:p w:rsidR="002B58DF" w:rsidRPr="00F10F04" w:rsidRDefault="002B58DF" w:rsidP="00B30BF0">
            <w:pPr>
              <w:pStyle w:val="M"/>
              <w:ind w:firstLine="0"/>
              <w:rPr>
                <w:rStyle w:val="a9"/>
                <w:b w:val="0"/>
                <w:sz w:val="18"/>
                <w:szCs w:val="18"/>
              </w:rPr>
            </w:pPr>
            <w:r w:rsidRPr="00F10F04">
              <w:rPr>
                <w:rStyle w:val="a9"/>
                <w:rFonts w:hint="eastAsia"/>
                <w:b w:val="0"/>
                <w:sz w:val="18"/>
                <w:szCs w:val="18"/>
              </w:rPr>
              <w:t>1</w:t>
            </w:r>
          </w:p>
        </w:tc>
        <w:tc>
          <w:tcPr>
            <w:tcW w:w="2133" w:type="dxa"/>
            <w:tcBorders>
              <w:top w:val="single" w:sz="4" w:space="0" w:color="000000"/>
              <w:left w:val="single" w:sz="4" w:space="0" w:color="000000"/>
              <w:bottom w:val="single" w:sz="4" w:space="0" w:color="000000"/>
              <w:right w:val="single" w:sz="4" w:space="0" w:color="000000"/>
            </w:tcBorders>
            <w:hideMark/>
          </w:tcPr>
          <w:p w:rsidR="002B58DF" w:rsidRPr="00F10F04" w:rsidRDefault="002B58DF" w:rsidP="00B30BF0">
            <w:pPr>
              <w:pStyle w:val="M"/>
              <w:ind w:firstLine="0"/>
              <w:rPr>
                <w:rStyle w:val="a9"/>
                <w:b w:val="0"/>
                <w:sz w:val="18"/>
                <w:szCs w:val="18"/>
              </w:rPr>
            </w:pPr>
            <w:r w:rsidRPr="00F10F04">
              <w:rPr>
                <w:rStyle w:val="a9"/>
                <w:rFonts w:hint="eastAsia"/>
                <w:b w:val="0"/>
                <w:sz w:val="18"/>
                <w:szCs w:val="18"/>
              </w:rPr>
              <w:t>string</w:t>
            </w:r>
          </w:p>
        </w:tc>
        <w:tc>
          <w:tcPr>
            <w:tcW w:w="2112" w:type="dxa"/>
            <w:tcBorders>
              <w:top w:val="single" w:sz="4" w:space="0" w:color="000000"/>
              <w:left w:val="single" w:sz="4" w:space="0" w:color="000000"/>
              <w:bottom w:val="single" w:sz="4" w:space="0" w:color="000000"/>
              <w:right w:val="single" w:sz="4" w:space="0" w:color="000000"/>
            </w:tcBorders>
            <w:hideMark/>
          </w:tcPr>
          <w:p w:rsidR="002B58DF" w:rsidRPr="00F10F04" w:rsidRDefault="002B58DF" w:rsidP="00B30BF0">
            <w:pPr>
              <w:pStyle w:val="M"/>
              <w:ind w:firstLine="0"/>
              <w:rPr>
                <w:rStyle w:val="a9"/>
                <w:b w:val="0"/>
                <w:sz w:val="18"/>
                <w:szCs w:val="18"/>
              </w:rPr>
            </w:pPr>
            <w:r w:rsidRPr="00F10F04">
              <w:rPr>
                <w:rStyle w:val="a9"/>
                <w:rFonts w:hint="eastAsia"/>
                <w:b w:val="0"/>
                <w:sz w:val="18"/>
                <w:szCs w:val="18"/>
              </w:rPr>
              <w:t>相对文件路径。</w:t>
            </w:r>
          </w:p>
          <w:p w:rsidR="002B58DF" w:rsidRPr="00F10F04" w:rsidRDefault="002B58DF" w:rsidP="00B30BF0">
            <w:pPr>
              <w:pStyle w:val="M"/>
              <w:ind w:firstLine="0"/>
              <w:rPr>
                <w:rStyle w:val="a9"/>
                <w:b w:val="0"/>
                <w:sz w:val="18"/>
                <w:szCs w:val="18"/>
              </w:rPr>
            </w:pPr>
            <w:r w:rsidRPr="00F10F04">
              <w:rPr>
                <w:rStyle w:val="a9"/>
                <w:rFonts w:hint="eastAsia"/>
                <w:b w:val="0"/>
                <w:sz w:val="18"/>
                <w:szCs w:val="18"/>
              </w:rPr>
              <w:t>应为相对本试卷包的路径。</w:t>
            </w:r>
            <w:r w:rsidRPr="00F10F04">
              <w:rPr>
                <w:rStyle w:val="a9"/>
                <w:rFonts w:hint="eastAsia"/>
                <w:b w:val="0"/>
                <w:sz w:val="18"/>
                <w:szCs w:val="18"/>
              </w:rPr>
              <w:t xml:space="preserve"> </w:t>
            </w:r>
          </w:p>
        </w:tc>
      </w:tr>
      <w:tr w:rsidR="00270BA5" w:rsidRPr="00F10F04" w:rsidTr="00C521BA">
        <w:tc>
          <w:tcPr>
            <w:tcW w:w="2174" w:type="dxa"/>
            <w:tcBorders>
              <w:top w:val="single" w:sz="4" w:space="0" w:color="000000"/>
              <w:left w:val="single" w:sz="4" w:space="0" w:color="000000"/>
              <w:bottom w:val="single" w:sz="4" w:space="0" w:color="000000"/>
              <w:right w:val="single" w:sz="4" w:space="0" w:color="000000"/>
            </w:tcBorders>
            <w:hideMark/>
          </w:tcPr>
          <w:p w:rsidR="00270BA5" w:rsidRPr="00F10F04" w:rsidRDefault="00270BA5" w:rsidP="00B30BF0">
            <w:pPr>
              <w:pStyle w:val="M"/>
              <w:ind w:firstLine="0"/>
              <w:rPr>
                <w:rStyle w:val="a9"/>
                <w:b w:val="0"/>
                <w:sz w:val="18"/>
                <w:szCs w:val="18"/>
              </w:rPr>
            </w:pPr>
            <w:r w:rsidRPr="00F10F04">
              <w:rPr>
                <w:rStyle w:val="a9"/>
                <w:rFonts w:hint="eastAsia"/>
                <w:b w:val="0"/>
                <w:sz w:val="18"/>
                <w:szCs w:val="18"/>
              </w:rPr>
              <w:t>width</w:t>
            </w:r>
          </w:p>
        </w:tc>
        <w:tc>
          <w:tcPr>
            <w:tcW w:w="2103" w:type="dxa"/>
            <w:tcBorders>
              <w:top w:val="single" w:sz="4" w:space="0" w:color="000000"/>
              <w:left w:val="single" w:sz="4" w:space="0" w:color="000000"/>
              <w:bottom w:val="single" w:sz="4" w:space="0" w:color="000000"/>
              <w:right w:val="single" w:sz="4" w:space="0" w:color="000000"/>
            </w:tcBorders>
            <w:hideMark/>
          </w:tcPr>
          <w:p w:rsidR="00270BA5" w:rsidRPr="00F10F04" w:rsidRDefault="00270BA5" w:rsidP="00B30BF0">
            <w:pPr>
              <w:pStyle w:val="M"/>
              <w:ind w:firstLine="0"/>
              <w:rPr>
                <w:rStyle w:val="a9"/>
                <w:b w:val="0"/>
                <w:sz w:val="18"/>
                <w:szCs w:val="18"/>
              </w:rPr>
            </w:pPr>
            <w:r w:rsidRPr="00F10F04">
              <w:rPr>
                <w:rStyle w:val="a9"/>
                <w:rFonts w:hint="eastAsia"/>
                <w:b w:val="0"/>
                <w:sz w:val="18"/>
                <w:szCs w:val="18"/>
              </w:rPr>
              <w:t>0..1</w:t>
            </w:r>
          </w:p>
        </w:tc>
        <w:tc>
          <w:tcPr>
            <w:tcW w:w="2133" w:type="dxa"/>
            <w:tcBorders>
              <w:top w:val="single" w:sz="4" w:space="0" w:color="000000"/>
              <w:left w:val="single" w:sz="4" w:space="0" w:color="000000"/>
              <w:bottom w:val="single" w:sz="4" w:space="0" w:color="000000"/>
              <w:right w:val="single" w:sz="4" w:space="0" w:color="000000"/>
            </w:tcBorders>
            <w:hideMark/>
          </w:tcPr>
          <w:p w:rsidR="00270BA5" w:rsidRPr="00F10F04" w:rsidRDefault="00E403E6" w:rsidP="00B30BF0">
            <w:pPr>
              <w:pStyle w:val="M"/>
              <w:ind w:firstLine="0"/>
              <w:rPr>
                <w:rStyle w:val="a9"/>
                <w:b w:val="0"/>
                <w:sz w:val="18"/>
                <w:szCs w:val="18"/>
              </w:rPr>
            </w:pPr>
            <w:r w:rsidRPr="00F10F04">
              <w:rPr>
                <w:rStyle w:val="a9"/>
                <w:rFonts w:hint="eastAsia"/>
                <w:b w:val="0"/>
                <w:sz w:val="18"/>
                <w:szCs w:val="18"/>
              </w:rPr>
              <w:t>int</w:t>
            </w:r>
            <w:r>
              <w:rPr>
                <w:rStyle w:val="a9"/>
                <w:rFonts w:hint="eastAsia"/>
                <w:b w:val="0"/>
                <w:sz w:val="18"/>
                <w:szCs w:val="18"/>
              </w:rPr>
              <w:t>eger</w:t>
            </w:r>
          </w:p>
        </w:tc>
        <w:tc>
          <w:tcPr>
            <w:tcW w:w="2112" w:type="dxa"/>
            <w:tcBorders>
              <w:top w:val="single" w:sz="4" w:space="0" w:color="000000"/>
              <w:left w:val="single" w:sz="4" w:space="0" w:color="000000"/>
              <w:bottom w:val="single" w:sz="4" w:space="0" w:color="000000"/>
              <w:right w:val="single" w:sz="4" w:space="0" w:color="000000"/>
            </w:tcBorders>
            <w:hideMark/>
          </w:tcPr>
          <w:p w:rsidR="00270BA5" w:rsidRPr="00F10F04" w:rsidRDefault="00270BA5" w:rsidP="00B30BF0">
            <w:pPr>
              <w:pStyle w:val="M"/>
              <w:ind w:firstLine="0"/>
              <w:rPr>
                <w:rStyle w:val="a9"/>
                <w:b w:val="0"/>
                <w:sz w:val="18"/>
                <w:szCs w:val="18"/>
              </w:rPr>
            </w:pPr>
            <w:r w:rsidRPr="00F10F04">
              <w:rPr>
                <w:rStyle w:val="a9"/>
                <w:rFonts w:hint="eastAsia"/>
                <w:b w:val="0"/>
                <w:sz w:val="18"/>
                <w:szCs w:val="18"/>
              </w:rPr>
              <w:t>宽。单位像素（</w:t>
            </w:r>
            <w:r w:rsidRPr="00F10F04">
              <w:rPr>
                <w:rStyle w:val="a9"/>
                <w:rFonts w:hint="eastAsia"/>
                <w:b w:val="0"/>
                <w:sz w:val="18"/>
                <w:szCs w:val="18"/>
              </w:rPr>
              <w:t>int</w:t>
            </w:r>
            <w:r w:rsidRPr="00F10F04">
              <w:rPr>
                <w:rStyle w:val="a9"/>
                <w:rFonts w:hint="eastAsia"/>
                <w:b w:val="0"/>
                <w:sz w:val="18"/>
                <w:szCs w:val="18"/>
              </w:rPr>
              <w:t>）或百分比</w:t>
            </w:r>
            <w:r w:rsidRPr="00F10F04">
              <w:rPr>
                <w:rStyle w:val="a9"/>
                <w:rFonts w:hint="eastAsia"/>
                <w:b w:val="0"/>
                <w:sz w:val="18"/>
                <w:szCs w:val="18"/>
              </w:rPr>
              <w:t>(int+%)</w:t>
            </w:r>
          </w:p>
          <w:p w:rsidR="00270BA5" w:rsidRPr="00F10F04" w:rsidRDefault="00270BA5" w:rsidP="00B30BF0">
            <w:pPr>
              <w:pStyle w:val="M"/>
              <w:ind w:firstLine="0"/>
              <w:rPr>
                <w:rStyle w:val="a9"/>
                <w:b w:val="0"/>
                <w:sz w:val="18"/>
                <w:szCs w:val="18"/>
              </w:rPr>
            </w:pPr>
            <w:r w:rsidRPr="00F10F04">
              <w:rPr>
                <w:rStyle w:val="a9"/>
                <w:rFonts w:hint="eastAsia"/>
                <w:b w:val="0"/>
                <w:sz w:val="18"/>
                <w:szCs w:val="18"/>
              </w:rPr>
              <w:t>默认为原始高度。</w:t>
            </w:r>
            <w:r w:rsidR="00691A7D" w:rsidRPr="00F10F04">
              <w:rPr>
                <w:rStyle w:val="a9"/>
                <w:rFonts w:hint="eastAsia"/>
                <w:b w:val="0"/>
                <w:sz w:val="18"/>
                <w:szCs w:val="18"/>
              </w:rPr>
              <w:t>默认为</w:t>
            </w:r>
            <w:r w:rsidR="00691A7D" w:rsidRPr="00F10F04">
              <w:rPr>
                <w:rStyle w:val="a9"/>
                <w:rFonts w:hint="eastAsia"/>
                <w:b w:val="0"/>
                <w:sz w:val="18"/>
                <w:szCs w:val="18"/>
              </w:rPr>
              <w:t>100%</w:t>
            </w:r>
          </w:p>
        </w:tc>
      </w:tr>
      <w:tr w:rsidR="00270BA5" w:rsidRPr="00F10F04" w:rsidTr="00C521BA">
        <w:tc>
          <w:tcPr>
            <w:tcW w:w="2174" w:type="dxa"/>
            <w:tcBorders>
              <w:top w:val="single" w:sz="4" w:space="0" w:color="000000"/>
              <w:left w:val="single" w:sz="4" w:space="0" w:color="000000"/>
              <w:bottom w:val="single" w:sz="4" w:space="0" w:color="000000"/>
              <w:right w:val="single" w:sz="4" w:space="0" w:color="000000"/>
            </w:tcBorders>
            <w:hideMark/>
          </w:tcPr>
          <w:p w:rsidR="00270BA5" w:rsidRPr="00F10F04" w:rsidRDefault="00270BA5" w:rsidP="00B30BF0">
            <w:pPr>
              <w:pStyle w:val="M"/>
              <w:ind w:firstLine="0"/>
              <w:rPr>
                <w:rStyle w:val="a9"/>
                <w:b w:val="0"/>
                <w:sz w:val="18"/>
                <w:szCs w:val="18"/>
              </w:rPr>
            </w:pPr>
            <w:r w:rsidRPr="00F10F04">
              <w:rPr>
                <w:rStyle w:val="a9"/>
                <w:rFonts w:hint="eastAsia"/>
                <w:b w:val="0"/>
                <w:sz w:val="18"/>
                <w:szCs w:val="18"/>
              </w:rPr>
              <w:t>height</w:t>
            </w:r>
          </w:p>
        </w:tc>
        <w:tc>
          <w:tcPr>
            <w:tcW w:w="2103" w:type="dxa"/>
            <w:tcBorders>
              <w:top w:val="single" w:sz="4" w:space="0" w:color="000000"/>
              <w:left w:val="single" w:sz="4" w:space="0" w:color="000000"/>
              <w:bottom w:val="single" w:sz="4" w:space="0" w:color="000000"/>
              <w:right w:val="single" w:sz="4" w:space="0" w:color="000000"/>
            </w:tcBorders>
            <w:hideMark/>
          </w:tcPr>
          <w:p w:rsidR="00270BA5" w:rsidRPr="00F10F04" w:rsidRDefault="00270BA5" w:rsidP="00B30BF0">
            <w:pPr>
              <w:pStyle w:val="M"/>
              <w:ind w:firstLine="0"/>
              <w:rPr>
                <w:rStyle w:val="a9"/>
                <w:b w:val="0"/>
                <w:sz w:val="18"/>
                <w:szCs w:val="18"/>
              </w:rPr>
            </w:pPr>
            <w:r w:rsidRPr="00F10F04">
              <w:rPr>
                <w:rStyle w:val="a9"/>
                <w:rFonts w:hint="eastAsia"/>
                <w:b w:val="0"/>
                <w:sz w:val="18"/>
                <w:szCs w:val="18"/>
              </w:rPr>
              <w:t>0..1</w:t>
            </w:r>
          </w:p>
        </w:tc>
        <w:tc>
          <w:tcPr>
            <w:tcW w:w="2133" w:type="dxa"/>
            <w:tcBorders>
              <w:top w:val="single" w:sz="4" w:space="0" w:color="000000"/>
              <w:left w:val="single" w:sz="4" w:space="0" w:color="000000"/>
              <w:bottom w:val="single" w:sz="4" w:space="0" w:color="000000"/>
              <w:right w:val="single" w:sz="4" w:space="0" w:color="000000"/>
            </w:tcBorders>
            <w:hideMark/>
          </w:tcPr>
          <w:p w:rsidR="00270BA5" w:rsidRPr="00F10F04" w:rsidRDefault="00E403E6" w:rsidP="00B30BF0">
            <w:pPr>
              <w:pStyle w:val="M"/>
              <w:ind w:firstLine="0"/>
              <w:rPr>
                <w:rStyle w:val="a9"/>
                <w:b w:val="0"/>
                <w:sz w:val="18"/>
                <w:szCs w:val="18"/>
              </w:rPr>
            </w:pPr>
            <w:r w:rsidRPr="00F10F04">
              <w:rPr>
                <w:rStyle w:val="a9"/>
                <w:rFonts w:hint="eastAsia"/>
                <w:b w:val="0"/>
                <w:sz w:val="18"/>
                <w:szCs w:val="18"/>
              </w:rPr>
              <w:t>int</w:t>
            </w:r>
            <w:r>
              <w:rPr>
                <w:rStyle w:val="a9"/>
                <w:rFonts w:hint="eastAsia"/>
                <w:b w:val="0"/>
                <w:sz w:val="18"/>
                <w:szCs w:val="18"/>
              </w:rPr>
              <w:t>eger</w:t>
            </w:r>
          </w:p>
        </w:tc>
        <w:tc>
          <w:tcPr>
            <w:tcW w:w="2112" w:type="dxa"/>
            <w:tcBorders>
              <w:top w:val="single" w:sz="4" w:space="0" w:color="000000"/>
              <w:left w:val="single" w:sz="4" w:space="0" w:color="000000"/>
              <w:bottom w:val="single" w:sz="4" w:space="0" w:color="000000"/>
              <w:right w:val="single" w:sz="4" w:space="0" w:color="000000"/>
            </w:tcBorders>
            <w:hideMark/>
          </w:tcPr>
          <w:p w:rsidR="00270BA5" w:rsidRPr="00F10F04" w:rsidRDefault="00270BA5" w:rsidP="00B30BF0">
            <w:pPr>
              <w:pStyle w:val="M"/>
              <w:ind w:firstLine="0"/>
              <w:rPr>
                <w:rStyle w:val="a9"/>
                <w:b w:val="0"/>
                <w:sz w:val="18"/>
                <w:szCs w:val="18"/>
              </w:rPr>
            </w:pPr>
            <w:r w:rsidRPr="00F10F04">
              <w:rPr>
                <w:rStyle w:val="a9"/>
                <w:rFonts w:hint="eastAsia"/>
                <w:b w:val="0"/>
                <w:sz w:val="18"/>
                <w:szCs w:val="18"/>
              </w:rPr>
              <w:t>高。同上</w:t>
            </w:r>
          </w:p>
        </w:tc>
      </w:tr>
      <w:tr w:rsidR="002B58DF" w:rsidRPr="00F10F04" w:rsidDel="00935470" w:rsidTr="00C521BA">
        <w:trPr>
          <w:del w:id="177" w:author="alex" w:date="2010-07-07T10:43:00Z"/>
        </w:trPr>
        <w:tc>
          <w:tcPr>
            <w:tcW w:w="2174" w:type="dxa"/>
            <w:tcBorders>
              <w:top w:val="single" w:sz="4" w:space="0" w:color="000000"/>
              <w:left w:val="single" w:sz="4" w:space="0" w:color="000000"/>
              <w:bottom w:val="single" w:sz="4" w:space="0" w:color="000000"/>
              <w:right w:val="single" w:sz="4" w:space="0" w:color="000000"/>
            </w:tcBorders>
            <w:hideMark/>
          </w:tcPr>
          <w:p w:rsidR="002B58DF" w:rsidRPr="00F10F04" w:rsidDel="00935470" w:rsidRDefault="002B58DF" w:rsidP="00B30BF0">
            <w:pPr>
              <w:pStyle w:val="M"/>
              <w:ind w:firstLine="0"/>
              <w:rPr>
                <w:del w:id="178" w:author="alex" w:date="2010-07-07T10:43:00Z"/>
                <w:rStyle w:val="a9"/>
                <w:b w:val="0"/>
                <w:sz w:val="18"/>
                <w:szCs w:val="18"/>
              </w:rPr>
            </w:pPr>
            <w:del w:id="179" w:author="alex" w:date="2010-07-07T10:43:00Z">
              <w:r w:rsidRPr="00F10F04" w:rsidDel="00935470">
                <w:rPr>
                  <w:rStyle w:val="a9"/>
                  <w:rFonts w:hint="eastAsia"/>
                  <w:b w:val="0"/>
                  <w:sz w:val="18"/>
                  <w:szCs w:val="18"/>
                </w:rPr>
                <w:delText>transcript</w:delText>
              </w:r>
            </w:del>
          </w:p>
        </w:tc>
        <w:tc>
          <w:tcPr>
            <w:tcW w:w="2103" w:type="dxa"/>
            <w:tcBorders>
              <w:top w:val="single" w:sz="4" w:space="0" w:color="000000"/>
              <w:left w:val="single" w:sz="4" w:space="0" w:color="000000"/>
              <w:bottom w:val="single" w:sz="4" w:space="0" w:color="000000"/>
              <w:right w:val="single" w:sz="4" w:space="0" w:color="000000"/>
            </w:tcBorders>
            <w:hideMark/>
          </w:tcPr>
          <w:p w:rsidR="002B58DF" w:rsidRPr="00F10F04" w:rsidDel="00935470" w:rsidRDefault="002B58DF" w:rsidP="00B30BF0">
            <w:pPr>
              <w:pStyle w:val="M"/>
              <w:ind w:firstLine="0"/>
              <w:rPr>
                <w:del w:id="180" w:author="alex" w:date="2010-07-07T10:43:00Z"/>
                <w:rStyle w:val="a9"/>
                <w:b w:val="0"/>
                <w:sz w:val="18"/>
                <w:szCs w:val="18"/>
              </w:rPr>
            </w:pPr>
            <w:del w:id="181" w:author="alex" w:date="2010-07-07T10:43:00Z">
              <w:r w:rsidRPr="00F10F04" w:rsidDel="00935470">
                <w:rPr>
                  <w:rStyle w:val="a9"/>
                  <w:rFonts w:hint="eastAsia"/>
                  <w:b w:val="0"/>
                  <w:sz w:val="18"/>
                  <w:szCs w:val="18"/>
                </w:rPr>
                <w:delText>0..1</w:delText>
              </w:r>
            </w:del>
          </w:p>
        </w:tc>
        <w:tc>
          <w:tcPr>
            <w:tcW w:w="2133" w:type="dxa"/>
            <w:tcBorders>
              <w:top w:val="single" w:sz="4" w:space="0" w:color="000000"/>
              <w:left w:val="single" w:sz="4" w:space="0" w:color="000000"/>
              <w:bottom w:val="single" w:sz="4" w:space="0" w:color="000000"/>
              <w:right w:val="single" w:sz="4" w:space="0" w:color="000000"/>
            </w:tcBorders>
            <w:hideMark/>
          </w:tcPr>
          <w:p w:rsidR="002B58DF" w:rsidRPr="00F10F04" w:rsidDel="00935470" w:rsidRDefault="002B58DF" w:rsidP="00B30BF0">
            <w:pPr>
              <w:pStyle w:val="M"/>
              <w:ind w:firstLine="0"/>
              <w:rPr>
                <w:del w:id="182" w:author="alex" w:date="2010-07-07T10:43:00Z"/>
                <w:rStyle w:val="a9"/>
                <w:b w:val="0"/>
                <w:sz w:val="18"/>
                <w:szCs w:val="18"/>
              </w:rPr>
            </w:pPr>
            <w:del w:id="183" w:author="alex" w:date="2010-07-07T10:43:00Z">
              <w:r w:rsidRPr="00F10F04" w:rsidDel="00935470">
                <w:rPr>
                  <w:rStyle w:val="a9"/>
                  <w:rFonts w:hint="eastAsia"/>
                  <w:b w:val="0"/>
                  <w:sz w:val="18"/>
                  <w:szCs w:val="18"/>
                </w:rPr>
                <w:delText>string</w:delText>
              </w:r>
            </w:del>
          </w:p>
        </w:tc>
        <w:tc>
          <w:tcPr>
            <w:tcW w:w="2112" w:type="dxa"/>
            <w:tcBorders>
              <w:top w:val="single" w:sz="4" w:space="0" w:color="000000"/>
              <w:left w:val="single" w:sz="4" w:space="0" w:color="000000"/>
              <w:bottom w:val="single" w:sz="4" w:space="0" w:color="000000"/>
              <w:right w:val="single" w:sz="4" w:space="0" w:color="000000"/>
            </w:tcBorders>
            <w:hideMark/>
          </w:tcPr>
          <w:p w:rsidR="002B58DF" w:rsidRPr="00F10F04" w:rsidDel="00935470" w:rsidRDefault="00017F5E" w:rsidP="00017F5E">
            <w:pPr>
              <w:pStyle w:val="M"/>
              <w:ind w:firstLine="0"/>
              <w:rPr>
                <w:del w:id="184" w:author="alex" w:date="2010-07-07T10:43:00Z"/>
                <w:rStyle w:val="a9"/>
                <w:b w:val="0"/>
                <w:sz w:val="18"/>
                <w:szCs w:val="18"/>
              </w:rPr>
            </w:pPr>
            <w:del w:id="185" w:author="alex" w:date="2010-07-07T10:43:00Z">
              <w:r w:rsidRPr="00F10F04" w:rsidDel="00935470">
                <w:rPr>
                  <w:rStyle w:val="a9"/>
                  <w:rFonts w:hint="eastAsia"/>
                  <w:b w:val="0"/>
                  <w:sz w:val="18"/>
                  <w:szCs w:val="18"/>
                </w:rPr>
                <w:delText>视频</w:delText>
              </w:r>
              <w:r w:rsidR="002B58DF" w:rsidRPr="00F10F04" w:rsidDel="00935470">
                <w:rPr>
                  <w:rStyle w:val="a9"/>
                  <w:rFonts w:hint="eastAsia"/>
                  <w:b w:val="0"/>
                  <w:sz w:val="18"/>
                  <w:szCs w:val="18"/>
                </w:rPr>
                <w:delText>脚本</w:delText>
              </w:r>
            </w:del>
          </w:p>
        </w:tc>
      </w:tr>
    </w:tbl>
    <w:p w:rsidR="002B58DF" w:rsidRDefault="002B58DF" w:rsidP="002B58DF">
      <w:pPr>
        <w:pStyle w:val="M"/>
        <w:spacing w:before="60" w:after="240"/>
        <w:ind w:firstLine="0"/>
        <w:jc w:val="center"/>
        <w:rPr>
          <w:rStyle w:val="a9"/>
          <w:rFonts w:ascii="Calibri" w:hAnsi="Calibri" w:cs="Times New Roman"/>
          <w:sz w:val="16"/>
          <w:szCs w:val="16"/>
        </w:rPr>
      </w:pPr>
      <w:r>
        <w:rPr>
          <w:rStyle w:val="a9"/>
          <w:sz w:val="16"/>
          <w:szCs w:val="16"/>
        </w:rPr>
        <w:t>&lt;</w:t>
      </w:r>
      <w:r>
        <w:rPr>
          <w:rStyle w:val="a9"/>
          <w:rFonts w:hint="eastAsia"/>
          <w:sz w:val="16"/>
          <w:szCs w:val="16"/>
        </w:rPr>
        <w:t>注</w:t>
      </w:r>
      <w:r>
        <w:rPr>
          <w:rStyle w:val="a9"/>
          <w:sz w:val="16"/>
          <w:szCs w:val="16"/>
        </w:rPr>
        <w:t>&gt;[1]</w:t>
      </w:r>
      <w:r>
        <w:rPr>
          <w:rStyle w:val="a9"/>
          <w:rFonts w:hint="eastAsia"/>
          <w:sz w:val="16"/>
          <w:szCs w:val="16"/>
        </w:rPr>
        <w:t>：一个</w:t>
      </w:r>
      <w:r>
        <w:rPr>
          <w:rStyle w:val="a9"/>
          <w:sz w:val="16"/>
          <w:szCs w:val="16"/>
        </w:rPr>
        <w:t xml:space="preserve">   [0..1]: 0 </w:t>
      </w:r>
      <w:proofErr w:type="gramStart"/>
      <w:r>
        <w:rPr>
          <w:rStyle w:val="a9"/>
          <w:rFonts w:hint="eastAsia"/>
          <w:sz w:val="16"/>
          <w:szCs w:val="16"/>
        </w:rPr>
        <w:t>个</w:t>
      </w:r>
      <w:proofErr w:type="gramEnd"/>
      <w:r>
        <w:rPr>
          <w:rStyle w:val="a9"/>
          <w:rFonts w:hint="eastAsia"/>
          <w:sz w:val="16"/>
          <w:szCs w:val="16"/>
        </w:rPr>
        <w:t>或</w:t>
      </w:r>
      <w:r>
        <w:rPr>
          <w:rStyle w:val="a9"/>
          <w:sz w:val="16"/>
          <w:szCs w:val="16"/>
        </w:rPr>
        <w:t xml:space="preserve"> 1 </w:t>
      </w:r>
      <w:proofErr w:type="gramStart"/>
      <w:r>
        <w:rPr>
          <w:rStyle w:val="a9"/>
          <w:rFonts w:hint="eastAsia"/>
          <w:sz w:val="16"/>
          <w:szCs w:val="16"/>
        </w:rPr>
        <w:t>个</w:t>
      </w:r>
      <w:proofErr w:type="gramEnd"/>
      <w:r>
        <w:rPr>
          <w:rStyle w:val="a9"/>
          <w:sz w:val="16"/>
          <w:szCs w:val="16"/>
        </w:rPr>
        <w:t xml:space="preserve">    [1..*]</w:t>
      </w:r>
      <w:r>
        <w:rPr>
          <w:rStyle w:val="a9"/>
          <w:rFonts w:hint="eastAsia"/>
          <w:sz w:val="16"/>
          <w:szCs w:val="16"/>
        </w:rPr>
        <w:t>：大于等于一个</w:t>
      </w:r>
    </w:p>
    <w:p w:rsidR="002B58DF" w:rsidRDefault="002B58DF" w:rsidP="002B58DF">
      <w:pPr>
        <w:pStyle w:val="10"/>
        <w:rPr>
          <w:rStyle w:val="a9"/>
          <w:b/>
          <w:bCs w:val="0"/>
          <w:szCs w:val="16"/>
        </w:rPr>
      </w:pPr>
      <w:r>
        <w:rPr>
          <w:rStyle w:val="a9"/>
          <w:rFonts w:hint="eastAsia"/>
          <w:b/>
          <w:bCs w:val="0"/>
          <w:szCs w:val="16"/>
        </w:rPr>
        <w:t>示例：</w:t>
      </w:r>
      <w:r>
        <w:rPr>
          <w:rFonts w:hint="eastAsia"/>
          <w:b w:val="0"/>
          <w:spacing w:val="0"/>
          <w:szCs w:val="22"/>
        </w:rPr>
        <w:t>略。</w:t>
      </w:r>
    </w:p>
    <w:p w:rsidR="002B58DF" w:rsidRPr="00DC7A81" w:rsidRDefault="002B58DF" w:rsidP="002B58DF">
      <w:r w:rsidRPr="00B65737">
        <w:rPr>
          <w:rStyle w:val="a9"/>
          <w:rFonts w:hint="eastAsia"/>
          <w:bCs w:val="0"/>
        </w:rPr>
        <w:t>详解</w:t>
      </w:r>
      <w:r w:rsidRPr="00B65737">
        <w:rPr>
          <w:rStyle w:val="a9"/>
          <w:rFonts w:hint="eastAsia"/>
          <w:bCs w:val="0"/>
          <w:szCs w:val="16"/>
        </w:rPr>
        <w:t>：</w:t>
      </w:r>
      <w:r>
        <w:rPr>
          <w:rStyle w:val="a9"/>
          <w:rFonts w:hint="eastAsia"/>
          <w:b w:val="0"/>
          <w:bCs w:val="0"/>
          <w:szCs w:val="16"/>
        </w:rPr>
        <w:t>具体支持的格式由客户端软件定义</w:t>
      </w:r>
      <w:r>
        <w:rPr>
          <w:rFonts w:hint="eastAsia"/>
        </w:rPr>
        <w:t>。</w:t>
      </w:r>
    </w:p>
    <w:p w:rsidR="00D97F10" w:rsidRDefault="00D97F10" w:rsidP="00F927E6">
      <w:pPr>
        <w:pStyle w:val="2"/>
        <w:numPr>
          <w:ilvl w:val="1"/>
          <w:numId w:val="15"/>
        </w:numPr>
      </w:pPr>
      <w:bookmarkStart w:id="186" w:name="_Toc286841216"/>
      <w:r>
        <w:rPr>
          <w:rFonts w:hint="eastAsia"/>
        </w:rPr>
        <w:lastRenderedPageBreak/>
        <w:t>Image</w:t>
      </w:r>
      <w:bookmarkEnd w:id="186"/>
      <w:r w:rsidR="00D343DB">
        <w:t xml:space="preserve"> </w:t>
      </w:r>
    </w:p>
    <w:p w:rsidR="00B54EC3" w:rsidRDefault="00B54EC3" w:rsidP="00B54EC3">
      <w:r>
        <w:rPr>
          <w:rStyle w:val="1Char0"/>
          <w:rFonts w:hint="eastAsia"/>
        </w:rPr>
        <w:t>概述：</w:t>
      </w:r>
      <w:r w:rsidR="003B42FA">
        <w:rPr>
          <w:rFonts w:hint="eastAsia"/>
        </w:rPr>
        <w:t>Image</w:t>
      </w:r>
      <w:r>
        <w:rPr>
          <w:rFonts w:hint="eastAsia"/>
        </w:rPr>
        <w:t>类</w:t>
      </w:r>
      <w:r w:rsidRPr="002F02EF">
        <w:rPr>
          <w:rStyle w:val="MChar"/>
          <w:rFonts w:hint="eastAsia"/>
        </w:rPr>
        <w:t>定义一个</w:t>
      </w:r>
      <w:r w:rsidR="003B42FA" w:rsidRPr="002F02EF">
        <w:rPr>
          <w:rStyle w:val="MChar"/>
          <w:rFonts w:hint="eastAsia"/>
        </w:rPr>
        <w:t>图片</w:t>
      </w:r>
      <w:r w:rsidRPr="002F02EF">
        <w:rPr>
          <w:rStyle w:val="MChar"/>
          <w:rFonts w:hint="eastAsia"/>
        </w:rPr>
        <w:t>。</w:t>
      </w:r>
    </w:p>
    <w:p w:rsidR="00B54EC3" w:rsidRPr="00F20866" w:rsidRDefault="00B54EC3" w:rsidP="00B54EC3">
      <w:pPr>
        <w:pStyle w:val="M"/>
        <w:ind w:firstLine="0"/>
        <w:rPr>
          <w:color w:val="FF0000"/>
        </w:rPr>
      </w:pPr>
      <w:r>
        <w:rPr>
          <w:rStyle w:val="a9"/>
          <w:rFonts w:hint="eastAsia"/>
        </w:rPr>
        <w:t>包含：</w:t>
      </w:r>
      <w:r>
        <w:rPr>
          <w:rFonts w:hint="eastAsia"/>
        </w:rPr>
        <w:t>文本。</w:t>
      </w:r>
    </w:p>
    <w:p w:rsidR="00B54EC3" w:rsidRDefault="00B54EC3" w:rsidP="00B54EC3">
      <w:pPr>
        <w:pStyle w:val="M"/>
        <w:ind w:firstLine="0"/>
        <w:rPr>
          <w:rStyle w:val="a9"/>
        </w:rPr>
      </w:pPr>
      <w:r>
        <w:rPr>
          <w:rStyle w:val="a9"/>
          <w:rFonts w:hint="eastAsia"/>
        </w:rPr>
        <w:t>属性</w:t>
      </w:r>
      <w:r>
        <w:rPr>
          <w:rStyle w:val="a9"/>
        </w:rPr>
        <w:t>:</w:t>
      </w:r>
    </w:p>
    <w:p w:rsidR="00F7778A" w:rsidRDefault="00F7778A" w:rsidP="00B54EC3">
      <w:pPr>
        <w:pStyle w:val="M"/>
        <w:ind w:firstLine="0"/>
        <w:rPr>
          <w:rStyle w:val="a9"/>
        </w:rPr>
      </w:pPr>
    </w:p>
    <w:p w:rsidR="00F7778A" w:rsidRDefault="00F7778A" w:rsidP="00F7778A">
      <w:pPr>
        <w:pStyle w:val="af8"/>
        <w:rPr>
          <w:rStyle w:val="a9"/>
        </w:rPr>
      </w:pPr>
      <w:r w:rsidRPr="00242408">
        <w:rPr>
          <w:rFonts w:hint="eastAsia"/>
        </w:rPr>
        <w:t>表</w:t>
      </w:r>
      <w:r w:rsidRPr="00242408">
        <w:rPr>
          <w:rFonts w:hint="eastAsia"/>
        </w:rPr>
        <w:t xml:space="preserve"> </w:t>
      </w:r>
      <w:r>
        <w:rPr>
          <w:rFonts w:hint="eastAsia"/>
        </w:rPr>
        <w:t>4-1</w:t>
      </w:r>
      <w:ins w:id="187" w:author="Eric" w:date="2011-02-18T17:05:00Z">
        <w:r w:rsidR="00705DE8">
          <w:rPr>
            <w:rFonts w:hint="eastAsia"/>
          </w:rPr>
          <w:t>0</w:t>
        </w:r>
      </w:ins>
      <w:del w:id="188" w:author="Eric" w:date="2011-02-18T17:05:00Z">
        <w:r w:rsidDel="00705DE8">
          <w:rPr>
            <w:rFonts w:hint="eastAsia"/>
          </w:rPr>
          <w:delText>1</w:delText>
        </w:r>
      </w:del>
      <w:r>
        <w:rPr>
          <w:rFonts w:hint="eastAsia"/>
        </w:rPr>
        <w:t xml:space="preserve"> </w:t>
      </w:r>
      <w:r w:rsidR="00EF3458">
        <w:rPr>
          <w:rFonts w:hint="eastAsia"/>
        </w:rPr>
        <w:t>Image</w:t>
      </w:r>
      <w:r>
        <w:rPr>
          <w:rFonts w:hint="eastAsia"/>
        </w:rPr>
        <w:t>属性表</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74"/>
        <w:gridCol w:w="2103"/>
        <w:gridCol w:w="2133"/>
        <w:gridCol w:w="2112"/>
      </w:tblGrid>
      <w:tr w:rsidR="00B54EC3" w:rsidRPr="00F10F04" w:rsidTr="00581508">
        <w:tc>
          <w:tcPr>
            <w:tcW w:w="2174" w:type="dxa"/>
            <w:tcBorders>
              <w:top w:val="single" w:sz="4" w:space="0" w:color="000000"/>
              <w:left w:val="single" w:sz="4" w:space="0" w:color="000000"/>
              <w:bottom w:val="single" w:sz="4" w:space="0" w:color="000000"/>
              <w:right w:val="single" w:sz="4" w:space="0" w:color="000000"/>
            </w:tcBorders>
            <w:hideMark/>
          </w:tcPr>
          <w:p w:rsidR="00B54EC3" w:rsidRPr="00F10F04" w:rsidRDefault="00B54EC3" w:rsidP="00B53C24">
            <w:pPr>
              <w:pStyle w:val="M"/>
              <w:ind w:firstLine="0"/>
              <w:rPr>
                <w:rStyle w:val="a9"/>
                <w:b w:val="0"/>
                <w:sz w:val="18"/>
                <w:szCs w:val="18"/>
              </w:rPr>
            </w:pPr>
            <w:r w:rsidRPr="00F10F04">
              <w:rPr>
                <w:rStyle w:val="a9"/>
                <w:rFonts w:hint="eastAsia"/>
                <w:b w:val="0"/>
                <w:sz w:val="18"/>
                <w:szCs w:val="18"/>
              </w:rPr>
              <w:t>名称</w:t>
            </w:r>
          </w:p>
        </w:tc>
        <w:tc>
          <w:tcPr>
            <w:tcW w:w="2103" w:type="dxa"/>
            <w:tcBorders>
              <w:top w:val="single" w:sz="4" w:space="0" w:color="000000"/>
              <w:left w:val="single" w:sz="4" w:space="0" w:color="000000"/>
              <w:bottom w:val="single" w:sz="4" w:space="0" w:color="000000"/>
              <w:right w:val="single" w:sz="4" w:space="0" w:color="000000"/>
            </w:tcBorders>
            <w:hideMark/>
          </w:tcPr>
          <w:p w:rsidR="00B54EC3" w:rsidRPr="00F10F04" w:rsidRDefault="00B54EC3" w:rsidP="00B53C24">
            <w:pPr>
              <w:pStyle w:val="M"/>
              <w:ind w:firstLine="0"/>
              <w:rPr>
                <w:rStyle w:val="a9"/>
                <w:b w:val="0"/>
                <w:sz w:val="18"/>
                <w:szCs w:val="18"/>
              </w:rPr>
            </w:pPr>
            <w:r w:rsidRPr="00F10F04">
              <w:rPr>
                <w:rStyle w:val="a9"/>
                <w:rFonts w:hint="eastAsia"/>
                <w:b w:val="0"/>
                <w:sz w:val="18"/>
                <w:szCs w:val="18"/>
              </w:rPr>
              <w:t>限制</w:t>
            </w:r>
          </w:p>
        </w:tc>
        <w:tc>
          <w:tcPr>
            <w:tcW w:w="2133" w:type="dxa"/>
            <w:tcBorders>
              <w:top w:val="single" w:sz="4" w:space="0" w:color="000000"/>
              <w:left w:val="single" w:sz="4" w:space="0" w:color="000000"/>
              <w:bottom w:val="single" w:sz="4" w:space="0" w:color="000000"/>
              <w:right w:val="single" w:sz="4" w:space="0" w:color="000000"/>
            </w:tcBorders>
            <w:hideMark/>
          </w:tcPr>
          <w:p w:rsidR="00B54EC3" w:rsidRPr="00F10F04" w:rsidRDefault="00B54EC3" w:rsidP="00B53C24">
            <w:pPr>
              <w:pStyle w:val="M"/>
              <w:ind w:firstLine="0"/>
              <w:rPr>
                <w:rStyle w:val="a9"/>
                <w:b w:val="0"/>
                <w:sz w:val="18"/>
                <w:szCs w:val="18"/>
              </w:rPr>
            </w:pPr>
            <w:r w:rsidRPr="00F10F04">
              <w:rPr>
                <w:rStyle w:val="a9"/>
                <w:rFonts w:hint="eastAsia"/>
                <w:b w:val="0"/>
                <w:sz w:val="18"/>
                <w:szCs w:val="18"/>
              </w:rPr>
              <w:t>类型</w:t>
            </w:r>
          </w:p>
        </w:tc>
        <w:tc>
          <w:tcPr>
            <w:tcW w:w="2112" w:type="dxa"/>
            <w:tcBorders>
              <w:top w:val="single" w:sz="4" w:space="0" w:color="000000"/>
              <w:left w:val="single" w:sz="4" w:space="0" w:color="000000"/>
              <w:bottom w:val="single" w:sz="4" w:space="0" w:color="000000"/>
              <w:right w:val="single" w:sz="4" w:space="0" w:color="000000"/>
            </w:tcBorders>
            <w:hideMark/>
          </w:tcPr>
          <w:p w:rsidR="00B54EC3" w:rsidRPr="00F10F04" w:rsidRDefault="00B54EC3" w:rsidP="00B53C24">
            <w:pPr>
              <w:pStyle w:val="M"/>
              <w:ind w:firstLine="0"/>
              <w:rPr>
                <w:rStyle w:val="a9"/>
                <w:b w:val="0"/>
                <w:sz w:val="18"/>
                <w:szCs w:val="18"/>
              </w:rPr>
            </w:pPr>
            <w:r w:rsidRPr="00F10F04">
              <w:rPr>
                <w:rStyle w:val="a9"/>
                <w:rFonts w:hint="eastAsia"/>
                <w:b w:val="0"/>
                <w:sz w:val="18"/>
                <w:szCs w:val="18"/>
              </w:rPr>
              <w:t>备注</w:t>
            </w:r>
          </w:p>
        </w:tc>
      </w:tr>
      <w:tr w:rsidR="00B54EC3" w:rsidRPr="00F10F04" w:rsidTr="00581508">
        <w:tc>
          <w:tcPr>
            <w:tcW w:w="2174" w:type="dxa"/>
            <w:tcBorders>
              <w:top w:val="single" w:sz="4" w:space="0" w:color="000000"/>
              <w:left w:val="single" w:sz="4" w:space="0" w:color="000000"/>
              <w:bottom w:val="single" w:sz="4" w:space="0" w:color="000000"/>
              <w:right w:val="single" w:sz="4" w:space="0" w:color="000000"/>
            </w:tcBorders>
            <w:hideMark/>
          </w:tcPr>
          <w:p w:rsidR="00B54EC3" w:rsidRPr="00F10F04" w:rsidRDefault="00AC3047" w:rsidP="00B53C24">
            <w:pPr>
              <w:pStyle w:val="M"/>
              <w:ind w:firstLine="0"/>
              <w:rPr>
                <w:rStyle w:val="a9"/>
                <w:b w:val="0"/>
                <w:sz w:val="18"/>
                <w:szCs w:val="18"/>
              </w:rPr>
            </w:pPr>
            <w:r>
              <w:rPr>
                <w:rStyle w:val="a9"/>
                <w:rFonts w:hint="eastAsia"/>
                <w:b w:val="0"/>
                <w:sz w:val="18"/>
                <w:szCs w:val="18"/>
              </w:rPr>
              <w:t>src</w:t>
            </w:r>
          </w:p>
        </w:tc>
        <w:tc>
          <w:tcPr>
            <w:tcW w:w="2103" w:type="dxa"/>
            <w:tcBorders>
              <w:top w:val="single" w:sz="4" w:space="0" w:color="000000"/>
              <w:left w:val="single" w:sz="4" w:space="0" w:color="000000"/>
              <w:bottom w:val="single" w:sz="4" w:space="0" w:color="000000"/>
              <w:right w:val="single" w:sz="4" w:space="0" w:color="000000"/>
            </w:tcBorders>
            <w:hideMark/>
          </w:tcPr>
          <w:p w:rsidR="00B54EC3" w:rsidRPr="00F10F04" w:rsidRDefault="00B54EC3" w:rsidP="00B53C24">
            <w:pPr>
              <w:pStyle w:val="M"/>
              <w:ind w:firstLine="0"/>
              <w:rPr>
                <w:rStyle w:val="a9"/>
                <w:b w:val="0"/>
                <w:sz w:val="18"/>
                <w:szCs w:val="18"/>
              </w:rPr>
            </w:pPr>
            <w:r w:rsidRPr="00F10F04">
              <w:rPr>
                <w:rStyle w:val="a9"/>
                <w:rFonts w:hint="eastAsia"/>
                <w:b w:val="0"/>
                <w:sz w:val="18"/>
                <w:szCs w:val="18"/>
              </w:rPr>
              <w:t>1</w:t>
            </w:r>
          </w:p>
        </w:tc>
        <w:tc>
          <w:tcPr>
            <w:tcW w:w="2133" w:type="dxa"/>
            <w:tcBorders>
              <w:top w:val="single" w:sz="4" w:space="0" w:color="000000"/>
              <w:left w:val="single" w:sz="4" w:space="0" w:color="000000"/>
              <w:bottom w:val="single" w:sz="4" w:space="0" w:color="000000"/>
              <w:right w:val="single" w:sz="4" w:space="0" w:color="000000"/>
            </w:tcBorders>
            <w:hideMark/>
          </w:tcPr>
          <w:p w:rsidR="00B54EC3" w:rsidRPr="00F10F04" w:rsidRDefault="00B54EC3" w:rsidP="00B53C24">
            <w:pPr>
              <w:pStyle w:val="M"/>
              <w:ind w:firstLine="0"/>
              <w:rPr>
                <w:rStyle w:val="a9"/>
                <w:b w:val="0"/>
                <w:sz w:val="18"/>
                <w:szCs w:val="18"/>
              </w:rPr>
            </w:pPr>
            <w:r w:rsidRPr="00F10F04">
              <w:rPr>
                <w:rStyle w:val="a9"/>
                <w:rFonts w:hint="eastAsia"/>
                <w:b w:val="0"/>
                <w:sz w:val="18"/>
                <w:szCs w:val="18"/>
              </w:rPr>
              <w:t>string</w:t>
            </w:r>
          </w:p>
        </w:tc>
        <w:tc>
          <w:tcPr>
            <w:tcW w:w="2112" w:type="dxa"/>
            <w:tcBorders>
              <w:top w:val="single" w:sz="4" w:space="0" w:color="000000"/>
              <w:left w:val="single" w:sz="4" w:space="0" w:color="000000"/>
              <w:bottom w:val="single" w:sz="4" w:space="0" w:color="000000"/>
              <w:right w:val="single" w:sz="4" w:space="0" w:color="000000"/>
            </w:tcBorders>
            <w:hideMark/>
          </w:tcPr>
          <w:p w:rsidR="00B54EC3" w:rsidRPr="00F10F04" w:rsidRDefault="00B453DA" w:rsidP="00B53C24">
            <w:pPr>
              <w:pStyle w:val="M"/>
              <w:ind w:firstLine="0"/>
              <w:rPr>
                <w:rStyle w:val="a9"/>
                <w:b w:val="0"/>
                <w:sz w:val="18"/>
                <w:szCs w:val="18"/>
              </w:rPr>
            </w:pPr>
            <w:r w:rsidRPr="00F10F04">
              <w:rPr>
                <w:rStyle w:val="a9"/>
                <w:rFonts w:hint="eastAsia"/>
                <w:b w:val="0"/>
                <w:sz w:val="18"/>
                <w:szCs w:val="18"/>
              </w:rPr>
              <w:t>相对</w:t>
            </w:r>
            <w:r w:rsidR="00B54EC3" w:rsidRPr="00F10F04">
              <w:rPr>
                <w:rStyle w:val="a9"/>
                <w:rFonts w:hint="eastAsia"/>
                <w:b w:val="0"/>
                <w:sz w:val="18"/>
                <w:szCs w:val="18"/>
              </w:rPr>
              <w:t>文件路径。</w:t>
            </w:r>
          </w:p>
          <w:p w:rsidR="00B54EC3" w:rsidRPr="00F10F04" w:rsidRDefault="00B54EC3" w:rsidP="00B53C24">
            <w:pPr>
              <w:pStyle w:val="M"/>
              <w:ind w:firstLine="0"/>
              <w:rPr>
                <w:rStyle w:val="a9"/>
                <w:b w:val="0"/>
                <w:sz w:val="18"/>
                <w:szCs w:val="18"/>
              </w:rPr>
            </w:pPr>
            <w:r w:rsidRPr="00F10F04">
              <w:rPr>
                <w:rStyle w:val="a9"/>
                <w:rFonts w:hint="eastAsia"/>
                <w:b w:val="0"/>
                <w:sz w:val="18"/>
                <w:szCs w:val="18"/>
              </w:rPr>
              <w:t>应为相对本试卷包的路径。</w:t>
            </w:r>
            <w:r w:rsidRPr="00F10F04">
              <w:rPr>
                <w:rStyle w:val="a9"/>
                <w:rFonts w:hint="eastAsia"/>
                <w:b w:val="0"/>
                <w:sz w:val="18"/>
                <w:szCs w:val="18"/>
              </w:rPr>
              <w:t xml:space="preserve"> </w:t>
            </w:r>
          </w:p>
        </w:tc>
      </w:tr>
      <w:tr w:rsidR="004D4313" w:rsidRPr="003408A7" w:rsidTr="008D71F0">
        <w:tc>
          <w:tcPr>
            <w:tcW w:w="2174" w:type="dxa"/>
            <w:tcBorders>
              <w:top w:val="single" w:sz="4" w:space="0" w:color="000000"/>
              <w:left w:val="single" w:sz="4" w:space="0" w:color="000000"/>
              <w:bottom w:val="single" w:sz="4" w:space="0" w:color="000000"/>
              <w:right w:val="single" w:sz="4" w:space="0" w:color="000000"/>
            </w:tcBorders>
            <w:hideMark/>
          </w:tcPr>
          <w:p w:rsidR="004D4313" w:rsidRPr="003408A7" w:rsidRDefault="004D4313" w:rsidP="008D71F0">
            <w:pPr>
              <w:pStyle w:val="M"/>
              <w:ind w:firstLine="0"/>
              <w:rPr>
                <w:rStyle w:val="a9"/>
                <w:b w:val="0"/>
                <w:sz w:val="18"/>
                <w:szCs w:val="18"/>
              </w:rPr>
            </w:pPr>
            <w:r>
              <w:rPr>
                <w:rStyle w:val="a9"/>
                <w:rFonts w:hint="eastAsia"/>
                <w:b w:val="0"/>
                <w:sz w:val="18"/>
                <w:szCs w:val="18"/>
              </w:rPr>
              <w:t>preShow</w:t>
            </w:r>
          </w:p>
        </w:tc>
        <w:tc>
          <w:tcPr>
            <w:tcW w:w="2103" w:type="dxa"/>
            <w:tcBorders>
              <w:top w:val="single" w:sz="4" w:space="0" w:color="000000"/>
              <w:left w:val="single" w:sz="4" w:space="0" w:color="000000"/>
              <w:bottom w:val="single" w:sz="4" w:space="0" w:color="000000"/>
              <w:right w:val="single" w:sz="4" w:space="0" w:color="000000"/>
            </w:tcBorders>
            <w:hideMark/>
          </w:tcPr>
          <w:p w:rsidR="004D4313" w:rsidRPr="003408A7" w:rsidRDefault="004D4313" w:rsidP="008D71F0">
            <w:pPr>
              <w:pStyle w:val="M"/>
              <w:ind w:firstLine="0"/>
              <w:rPr>
                <w:rStyle w:val="a9"/>
                <w:b w:val="0"/>
                <w:sz w:val="18"/>
                <w:szCs w:val="18"/>
              </w:rPr>
            </w:pPr>
            <w:r>
              <w:rPr>
                <w:rStyle w:val="a9"/>
                <w:rFonts w:hint="eastAsia"/>
                <w:b w:val="0"/>
                <w:sz w:val="18"/>
                <w:szCs w:val="18"/>
              </w:rPr>
              <w:t>0..1</w:t>
            </w:r>
          </w:p>
        </w:tc>
        <w:tc>
          <w:tcPr>
            <w:tcW w:w="2133" w:type="dxa"/>
            <w:tcBorders>
              <w:top w:val="single" w:sz="4" w:space="0" w:color="000000"/>
              <w:left w:val="single" w:sz="4" w:space="0" w:color="000000"/>
              <w:bottom w:val="single" w:sz="4" w:space="0" w:color="000000"/>
              <w:right w:val="single" w:sz="4" w:space="0" w:color="000000"/>
            </w:tcBorders>
            <w:hideMark/>
          </w:tcPr>
          <w:p w:rsidR="004D4313" w:rsidRPr="003408A7" w:rsidRDefault="004D4313" w:rsidP="008D71F0">
            <w:pPr>
              <w:pStyle w:val="M"/>
              <w:ind w:firstLine="0"/>
              <w:rPr>
                <w:rStyle w:val="a9"/>
                <w:b w:val="0"/>
                <w:sz w:val="18"/>
                <w:szCs w:val="18"/>
              </w:rPr>
            </w:pPr>
            <w:r>
              <w:rPr>
                <w:rStyle w:val="a9"/>
                <w:rFonts w:hint="eastAsia"/>
                <w:b w:val="0"/>
                <w:sz w:val="18"/>
                <w:szCs w:val="18"/>
              </w:rPr>
              <w:t>boolean</w:t>
            </w:r>
          </w:p>
        </w:tc>
        <w:tc>
          <w:tcPr>
            <w:tcW w:w="2112" w:type="dxa"/>
            <w:tcBorders>
              <w:top w:val="single" w:sz="4" w:space="0" w:color="000000"/>
              <w:left w:val="single" w:sz="4" w:space="0" w:color="000000"/>
              <w:bottom w:val="single" w:sz="4" w:space="0" w:color="000000"/>
              <w:right w:val="single" w:sz="4" w:space="0" w:color="000000"/>
            </w:tcBorders>
            <w:hideMark/>
          </w:tcPr>
          <w:p w:rsidR="004D4313" w:rsidRDefault="004D4313" w:rsidP="008D71F0">
            <w:pPr>
              <w:pStyle w:val="M"/>
              <w:ind w:firstLine="0"/>
              <w:rPr>
                <w:rStyle w:val="a9"/>
                <w:b w:val="0"/>
                <w:sz w:val="18"/>
                <w:szCs w:val="18"/>
              </w:rPr>
            </w:pPr>
            <w:r>
              <w:rPr>
                <w:rStyle w:val="a9"/>
                <w:rFonts w:hint="eastAsia"/>
                <w:b w:val="0"/>
                <w:sz w:val="18"/>
                <w:szCs w:val="18"/>
              </w:rPr>
              <w:t>取</w:t>
            </w:r>
            <w:r>
              <w:rPr>
                <w:rStyle w:val="a9"/>
                <w:rFonts w:hint="eastAsia"/>
                <w:b w:val="0"/>
                <w:sz w:val="18"/>
                <w:szCs w:val="18"/>
              </w:rPr>
              <w:t>true</w:t>
            </w:r>
            <w:r>
              <w:rPr>
                <w:rStyle w:val="a9"/>
                <w:rFonts w:hint="eastAsia"/>
                <w:b w:val="0"/>
                <w:sz w:val="18"/>
                <w:szCs w:val="18"/>
              </w:rPr>
              <w:t>时此</w:t>
            </w:r>
            <w:r w:rsidR="00D86F9F">
              <w:rPr>
                <w:rStyle w:val="a9"/>
                <w:rFonts w:hint="eastAsia"/>
                <w:b w:val="0"/>
                <w:sz w:val="18"/>
                <w:szCs w:val="18"/>
              </w:rPr>
              <w:t>图片</w:t>
            </w:r>
            <w:r>
              <w:rPr>
                <w:rStyle w:val="a9"/>
                <w:rFonts w:hint="eastAsia"/>
                <w:b w:val="0"/>
                <w:sz w:val="18"/>
                <w:szCs w:val="18"/>
              </w:rPr>
              <w:t>随试题显示而显示；</w:t>
            </w:r>
          </w:p>
          <w:p w:rsidR="004D4313" w:rsidRDefault="004D4313" w:rsidP="008D71F0">
            <w:pPr>
              <w:pStyle w:val="M"/>
              <w:ind w:firstLine="0"/>
              <w:rPr>
                <w:rStyle w:val="a9"/>
                <w:b w:val="0"/>
                <w:sz w:val="18"/>
                <w:szCs w:val="18"/>
              </w:rPr>
            </w:pPr>
            <w:r>
              <w:rPr>
                <w:rStyle w:val="a9"/>
                <w:rFonts w:hint="eastAsia"/>
                <w:b w:val="0"/>
                <w:sz w:val="18"/>
                <w:szCs w:val="18"/>
              </w:rPr>
              <w:t>取</w:t>
            </w:r>
            <w:r>
              <w:rPr>
                <w:rStyle w:val="a9"/>
                <w:rFonts w:hint="eastAsia"/>
                <w:b w:val="0"/>
                <w:sz w:val="18"/>
                <w:szCs w:val="18"/>
              </w:rPr>
              <w:t>false</w:t>
            </w:r>
            <w:r>
              <w:rPr>
                <w:rStyle w:val="a9"/>
                <w:rFonts w:hint="eastAsia"/>
                <w:b w:val="0"/>
                <w:sz w:val="18"/>
                <w:szCs w:val="18"/>
              </w:rPr>
              <w:t>时且线性导航时导航到此</w:t>
            </w:r>
            <w:r w:rsidR="00D86F9F">
              <w:rPr>
                <w:rStyle w:val="a9"/>
                <w:rFonts w:hint="eastAsia"/>
                <w:b w:val="0"/>
                <w:sz w:val="18"/>
                <w:szCs w:val="18"/>
              </w:rPr>
              <w:t>图片</w:t>
            </w:r>
            <w:r>
              <w:rPr>
                <w:rStyle w:val="a9"/>
                <w:rFonts w:hint="eastAsia"/>
                <w:b w:val="0"/>
                <w:sz w:val="18"/>
                <w:szCs w:val="18"/>
              </w:rPr>
              <w:t>时才显示。</w:t>
            </w:r>
          </w:p>
          <w:p w:rsidR="004D4313" w:rsidRPr="003408A7" w:rsidRDefault="004D4313" w:rsidP="008D71F0">
            <w:pPr>
              <w:pStyle w:val="M"/>
              <w:ind w:firstLine="0"/>
              <w:rPr>
                <w:rStyle w:val="a9"/>
                <w:b w:val="0"/>
                <w:sz w:val="18"/>
                <w:szCs w:val="18"/>
              </w:rPr>
            </w:pPr>
            <w:r>
              <w:rPr>
                <w:rStyle w:val="a9"/>
                <w:rFonts w:hint="eastAsia"/>
                <w:b w:val="0"/>
                <w:sz w:val="18"/>
                <w:szCs w:val="18"/>
              </w:rPr>
              <w:t>默认为</w:t>
            </w:r>
            <w:r>
              <w:rPr>
                <w:rStyle w:val="a9"/>
                <w:rFonts w:hint="eastAsia"/>
                <w:b w:val="0"/>
                <w:sz w:val="18"/>
                <w:szCs w:val="18"/>
              </w:rPr>
              <w:t>true</w:t>
            </w:r>
            <w:r>
              <w:rPr>
                <w:rStyle w:val="a9"/>
                <w:rFonts w:hint="eastAsia"/>
                <w:b w:val="0"/>
                <w:sz w:val="18"/>
                <w:szCs w:val="18"/>
              </w:rPr>
              <w:t>。</w:t>
            </w:r>
          </w:p>
        </w:tc>
      </w:tr>
      <w:tr w:rsidR="007A70CE" w:rsidRPr="00F10F04" w:rsidTr="00581508">
        <w:tc>
          <w:tcPr>
            <w:tcW w:w="2174" w:type="dxa"/>
            <w:tcBorders>
              <w:top w:val="single" w:sz="4" w:space="0" w:color="000000"/>
              <w:left w:val="single" w:sz="4" w:space="0" w:color="000000"/>
              <w:bottom w:val="single" w:sz="4" w:space="0" w:color="000000"/>
              <w:right w:val="single" w:sz="4" w:space="0" w:color="000000"/>
            </w:tcBorders>
            <w:hideMark/>
          </w:tcPr>
          <w:p w:rsidR="007A70CE" w:rsidRPr="00F10F04" w:rsidRDefault="007A70CE" w:rsidP="00B53C24">
            <w:pPr>
              <w:pStyle w:val="M"/>
              <w:ind w:firstLine="0"/>
              <w:rPr>
                <w:rStyle w:val="a9"/>
                <w:b w:val="0"/>
                <w:sz w:val="18"/>
                <w:szCs w:val="18"/>
              </w:rPr>
            </w:pPr>
            <w:r w:rsidRPr="00F10F04">
              <w:rPr>
                <w:rStyle w:val="a9"/>
                <w:rFonts w:hint="eastAsia"/>
                <w:b w:val="0"/>
                <w:sz w:val="18"/>
                <w:szCs w:val="18"/>
              </w:rPr>
              <w:t>width</w:t>
            </w:r>
          </w:p>
        </w:tc>
        <w:tc>
          <w:tcPr>
            <w:tcW w:w="2103" w:type="dxa"/>
            <w:tcBorders>
              <w:top w:val="single" w:sz="4" w:space="0" w:color="000000"/>
              <w:left w:val="single" w:sz="4" w:space="0" w:color="000000"/>
              <w:bottom w:val="single" w:sz="4" w:space="0" w:color="000000"/>
              <w:right w:val="single" w:sz="4" w:space="0" w:color="000000"/>
            </w:tcBorders>
            <w:hideMark/>
          </w:tcPr>
          <w:p w:rsidR="007A70CE" w:rsidRPr="00F10F04" w:rsidRDefault="007A70CE" w:rsidP="00B53C24">
            <w:pPr>
              <w:pStyle w:val="M"/>
              <w:ind w:firstLine="0"/>
              <w:rPr>
                <w:rStyle w:val="a9"/>
                <w:b w:val="0"/>
                <w:sz w:val="18"/>
                <w:szCs w:val="18"/>
              </w:rPr>
            </w:pPr>
            <w:r w:rsidRPr="00F10F04">
              <w:rPr>
                <w:rStyle w:val="a9"/>
                <w:rFonts w:hint="eastAsia"/>
                <w:b w:val="0"/>
                <w:sz w:val="18"/>
                <w:szCs w:val="18"/>
              </w:rPr>
              <w:t>0..1</w:t>
            </w:r>
          </w:p>
        </w:tc>
        <w:tc>
          <w:tcPr>
            <w:tcW w:w="2133" w:type="dxa"/>
            <w:tcBorders>
              <w:top w:val="single" w:sz="4" w:space="0" w:color="000000"/>
              <w:left w:val="single" w:sz="4" w:space="0" w:color="000000"/>
              <w:bottom w:val="single" w:sz="4" w:space="0" w:color="000000"/>
              <w:right w:val="single" w:sz="4" w:space="0" w:color="000000"/>
            </w:tcBorders>
            <w:hideMark/>
          </w:tcPr>
          <w:p w:rsidR="007A70CE" w:rsidRPr="00F10F04" w:rsidRDefault="007A70CE" w:rsidP="00B53C24">
            <w:pPr>
              <w:pStyle w:val="M"/>
              <w:ind w:firstLine="0"/>
              <w:rPr>
                <w:rStyle w:val="a9"/>
                <w:b w:val="0"/>
                <w:sz w:val="18"/>
                <w:szCs w:val="18"/>
              </w:rPr>
            </w:pPr>
            <w:r w:rsidRPr="00F10F04">
              <w:rPr>
                <w:rStyle w:val="a9"/>
                <w:rFonts w:hint="eastAsia"/>
                <w:b w:val="0"/>
                <w:sz w:val="18"/>
                <w:szCs w:val="18"/>
              </w:rPr>
              <w:t>int</w:t>
            </w:r>
            <w:r w:rsidR="00CC164A">
              <w:rPr>
                <w:rStyle w:val="a9"/>
                <w:rFonts w:hint="eastAsia"/>
                <w:b w:val="0"/>
                <w:sz w:val="18"/>
                <w:szCs w:val="18"/>
              </w:rPr>
              <w:t>eger</w:t>
            </w:r>
          </w:p>
        </w:tc>
        <w:tc>
          <w:tcPr>
            <w:tcW w:w="2112" w:type="dxa"/>
            <w:tcBorders>
              <w:top w:val="single" w:sz="4" w:space="0" w:color="000000"/>
              <w:left w:val="single" w:sz="4" w:space="0" w:color="000000"/>
              <w:bottom w:val="single" w:sz="4" w:space="0" w:color="000000"/>
              <w:right w:val="single" w:sz="4" w:space="0" w:color="000000"/>
            </w:tcBorders>
            <w:hideMark/>
          </w:tcPr>
          <w:p w:rsidR="005203E5" w:rsidRPr="00F10F04" w:rsidRDefault="007A70CE" w:rsidP="00B53C24">
            <w:pPr>
              <w:pStyle w:val="M"/>
              <w:ind w:firstLine="0"/>
              <w:rPr>
                <w:rStyle w:val="a9"/>
                <w:b w:val="0"/>
                <w:sz w:val="18"/>
                <w:szCs w:val="18"/>
              </w:rPr>
            </w:pPr>
            <w:r w:rsidRPr="00F10F04">
              <w:rPr>
                <w:rStyle w:val="a9"/>
                <w:rFonts w:hint="eastAsia"/>
                <w:b w:val="0"/>
                <w:sz w:val="18"/>
                <w:szCs w:val="18"/>
              </w:rPr>
              <w:t>宽</w:t>
            </w:r>
            <w:r w:rsidR="00D76D90" w:rsidRPr="00F10F04">
              <w:rPr>
                <w:rStyle w:val="a9"/>
                <w:rFonts w:hint="eastAsia"/>
                <w:b w:val="0"/>
                <w:sz w:val="18"/>
                <w:szCs w:val="18"/>
              </w:rPr>
              <w:t>。</w:t>
            </w:r>
            <w:r w:rsidR="005203E5" w:rsidRPr="00F10F04">
              <w:rPr>
                <w:rStyle w:val="a9"/>
                <w:rFonts w:hint="eastAsia"/>
                <w:b w:val="0"/>
                <w:sz w:val="18"/>
                <w:szCs w:val="18"/>
              </w:rPr>
              <w:t>单位像素（</w:t>
            </w:r>
            <w:r w:rsidR="005203E5" w:rsidRPr="00F10F04">
              <w:rPr>
                <w:rStyle w:val="a9"/>
                <w:rFonts w:hint="eastAsia"/>
                <w:b w:val="0"/>
                <w:sz w:val="18"/>
                <w:szCs w:val="18"/>
              </w:rPr>
              <w:t>int</w:t>
            </w:r>
            <w:r w:rsidR="005203E5" w:rsidRPr="00F10F04">
              <w:rPr>
                <w:rStyle w:val="a9"/>
                <w:rFonts w:hint="eastAsia"/>
                <w:b w:val="0"/>
                <w:sz w:val="18"/>
                <w:szCs w:val="18"/>
              </w:rPr>
              <w:t>）或百分比</w:t>
            </w:r>
            <w:r w:rsidR="005203E5" w:rsidRPr="00F10F04">
              <w:rPr>
                <w:rStyle w:val="a9"/>
                <w:rFonts w:hint="eastAsia"/>
                <w:b w:val="0"/>
                <w:sz w:val="18"/>
                <w:szCs w:val="18"/>
              </w:rPr>
              <w:t>(int+%)</w:t>
            </w:r>
          </w:p>
          <w:p w:rsidR="007A70CE" w:rsidRPr="00F10F04" w:rsidRDefault="00D76D90" w:rsidP="00B53C24">
            <w:pPr>
              <w:pStyle w:val="M"/>
              <w:ind w:firstLine="0"/>
              <w:rPr>
                <w:rStyle w:val="a9"/>
                <w:b w:val="0"/>
                <w:sz w:val="18"/>
                <w:szCs w:val="18"/>
              </w:rPr>
            </w:pPr>
            <w:r w:rsidRPr="00F10F04">
              <w:rPr>
                <w:rStyle w:val="a9"/>
                <w:rFonts w:hint="eastAsia"/>
                <w:b w:val="0"/>
                <w:sz w:val="18"/>
                <w:szCs w:val="18"/>
              </w:rPr>
              <w:t>默认为原始高度。</w:t>
            </w:r>
          </w:p>
        </w:tc>
      </w:tr>
      <w:tr w:rsidR="007A70CE" w:rsidRPr="00F10F04" w:rsidTr="00581508">
        <w:tc>
          <w:tcPr>
            <w:tcW w:w="2174" w:type="dxa"/>
            <w:tcBorders>
              <w:top w:val="single" w:sz="4" w:space="0" w:color="000000"/>
              <w:left w:val="single" w:sz="4" w:space="0" w:color="000000"/>
              <w:bottom w:val="single" w:sz="4" w:space="0" w:color="000000"/>
              <w:right w:val="single" w:sz="4" w:space="0" w:color="000000"/>
            </w:tcBorders>
            <w:hideMark/>
          </w:tcPr>
          <w:p w:rsidR="007A70CE" w:rsidRPr="00F10F04" w:rsidRDefault="007A70CE" w:rsidP="00B53C24">
            <w:pPr>
              <w:pStyle w:val="M"/>
              <w:ind w:firstLine="0"/>
              <w:rPr>
                <w:rStyle w:val="a9"/>
                <w:b w:val="0"/>
                <w:sz w:val="18"/>
                <w:szCs w:val="18"/>
              </w:rPr>
            </w:pPr>
            <w:r w:rsidRPr="00F10F04">
              <w:rPr>
                <w:rStyle w:val="a9"/>
                <w:rFonts w:hint="eastAsia"/>
                <w:b w:val="0"/>
                <w:sz w:val="18"/>
                <w:szCs w:val="18"/>
              </w:rPr>
              <w:t>height</w:t>
            </w:r>
          </w:p>
        </w:tc>
        <w:tc>
          <w:tcPr>
            <w:tcW w:w="2103" w:type="dxa"/>
            <w:tcBorders>
              <w:top w:val="single" w:sz="4" w:space="0" w:color="000000"/>
              <w:left w:val="single" w:sz="4" w:space="0" w:color="000000"/>
              <w:bottom w:val="single" w:sz="4" w:space="0" w:color="000000"/>
              <w:right w:val="single" w:sz="4" w:space="0" w:color="000000"/>
            </w:tcBorders>
            <w:hideMark/>
          </w:tcPr>
          <w:p w:rsidR="007A70CE" w:rsidRPr="00F10F04" w:rsidRDefault="007A70CE" w:rsidP="00B53C24">
            <w:pPr>
              <w:pStyle w:val="M"/>
              <w:ind w:firstLine="0"/>
              <w:rPr>
                <w:rStyle w:val="a9"/>
                <w:b w:val="0"/>
                <w:sz w:val="18"/>
                <w:szCs w:val="18"/>
              </w:rPr>
            </w:pPr>
            <w:r w:rsidRPr="00F10F04">
              <w:rPr>
                <w:rStyle w:val="a9"/>
                <w:rFonts w:hint="eastAsia"/>
                <w:b w:val="0"/>
                <w:sz w:val="18"/>
                <w:szCs w:val="18"/>
              </w:rPr>
              <w:t>0..1</w:t>
            </w:r>
          </w:p>
        </w:tc>
        <w:tc>
          <w:tcPr>
            <w:tcW w:w="2133" w:type="dxa"/>
            <w:tcBorders>
              <w:top w:val="single" w:sz="4" w:space="0" w:color="000000"/>
              <w:left w:val="single" w:sz="4" w:space="0" w:color="000000"/>
              <w:bottom w:val="single" w:sz="4" w:space="0" w:color="000000"/>
              <w:right w:val="single" w:sz="4" w:space="0" w:color="000000"/>
            </w:tcBorders>
            <w:hideMark/>
          </w:tcPr>
          <w:p w:rsidR="007A70CE" w:rsidRPr="00F10F04" w:rsidRDefault="00CC164A" w:rsidP="00B53C24">
            <w:pPr>
              <w:pStyle w:val="M"/>
              <w:ind w:firstLine="0"/>
              <w:rPr>
                <w:rStyle w:val="a9"/>
                <w:b w:val="0"/>
                <w:sz w:val="18"/>
                <w:szCs w:val="18"/>
              </w:rPr>
            </w:pPr>
            <w:r w:rsidRPr="00F10F04">
              <w:rPr>
                <w:rStyle w:val="a9"/>
                <w:rFonts w:hint="eastAsia"/>
                <w:b w:val="0"/>
                <w:sz w:val="18"/>
                <w:szCs w:val="18"/>
              </w:rPr>
              <w:t>int</w:t>
            </w:r>
            <w:r>
              <w:rPr>
                <w:rStyle w:val="a9"/>
                <w:rFonts w:hint="eastAsia"/>
                <w:b w:val="0"/>
                <w:sz w:val="18"/>
                <w:szCs w:val="18"/>
              </w:rPr>
              <w:t>eger</w:t>
            </w:r>
          </w:p>
        </w:tc>
        <w:tc>
          <w:tcPr>
            <w:tcW w:w="2112" w:type="dxa"/>
            <w:tcBorders>
              <w:top w:val="single" w:sz="4" w:space="0" w:color="000000"/>
              <w:left w:val="single" w:sz="4" w:space="0" w:color="000000"/>
              <w:bottom w:val="single" w:sz="4" w:space="0" w:color="000000"/>
              <w:right w:val="single" w:sz="4" w:space="0" w:color="000000"/>
            </w:tcBorders>
            <w:hideMark/>
          </w:tcPr>
          <w:p w:rsidR="007A70CE" w:rsidRPr="00F10F04" w:rsidRDefault="007A70CE" w:rsidP="00B53C24">
            <w:pPr>
              <w:pStyle w:val="M"/>
              <w:ind w:firstLine="0"/>
              <w:rPr>
                <w:rStyle w:val="a9"/>
                <w:b w:val="0"/>
                <w:sz w:val="18"/>
                <w:szCs w:val="18"/>
              </w:rPr>
            </w:pPr>
            <w:r w:rsidRPr="00F10F04">
              <w:rPr>
                <w:rStyle w:val="a9"/>
                <w:rFonts w:hint="eastAsia"/>
                <w:b w:val="0"/>
                <w:sz w:val="18"/>
                <w:szCs w:val="18"/>
              </w:rPr>
              <w:t>高</w:t>
            </w:r>
            <w:r w:rsidR="004E743C" w:rsidRPr="00F10F04">
              <w:rPr>
                <w:rStyle w:val="a9"/>
                <w:rFonts w:hint="eastAsia"/>
                <w:b w:val="0"/>
                <w:sz w:val="18"/>
                <w:szCs w:val="18"/>
              </w:rPr>
              <w:t>。同上</w:t>
            </w:r>
          </w:p>
        </w:tc>
      </w:tr>
    </w:tbl>
    <w:p w:rsidR="00B54EC3" w:rsidRDefault="00B54EC3" w:rsidP="00B54EC3">
      <w:pPr>
        <w:pStyle w:val="M"/>
        <w:spacing w:before="60" w:after="240"/>
        <w:ind w:firstLine="0"/>
        <w:jc w:val="center"/>
        <w:rPr>
          <w:rStyle w:val="a9"/>
          <w:rFonts w:ascii="Calibri" w:hAnsi="Calibri" w:cs="Times New Roman"/>
          <w:sz w:val="16"/>
          <w:szCs w:val="16"/>
        </w:rPr>
      </w:pPr>
      <w:r>
        <w:rPr>
          <w:rStyle w:val="a9"/>
          <w:sz w:val="16"/>
          <w:szCs w:val="16"/>
        </w:rPr>
        <w:t>&lt;</w:t>
      </w:r>
      <w:r>
        <w:rPr>
          <w:rStyle w:val="a9"/>
          <w:rFonts w:hint="eastAsia"/>
          <w:sz w:val="16"/>
          <w:szCs w:val="16"/>
        </w:rPr>
        <w:t>注</w:t>
      </w:r>
      <w:r>
        <w:rPr>
          <w:rStyle w:val="a9"/>
          <w:sz w:val="16"/>
          <w:szCs w:val="16"/>
        </w:rPr>
        <w:t>&gt;[1]</w:t>
      </w:r>
      <w:r>
        <w:rPr>
          <w:rStyle w:val="a9"/>
          <w:rFonts w:hint="eastAsia"/>
          <w:sz w:val="16"/>
          <w:szCs w:val="16"/>
        </w:rPr>
        <w:t>：一个</w:t>
      </w:r>
      <w:r>
        <w:rPr>
          <w:rStyle w:val="a9"/>
          <w:sz w:val="16"/>
          <w:szCs w:val="16"/>
        </w:rPr>
        <w:t xml:space="preserve">   [0..1]: 0 </w:t>
      </w:r>
      <w:proofErr w:type="gramStart"/>
      <w:r>
        <w:rPr>
          <w:rStyle w:val="a9"/>
          <w:rFonts w:hint="eastAsia"/>
          <w:sz w:val="16"/>
          <w:szCs w:val="16"/>
        </w:rPr>
        <w:t>个</w:t>
      </w:r>
      <w:proofErr w:type="gramEnd"/>
      <w:r>
        <w:rPr>
          <w:rStyle w:val="a9"/>
          <w:rFonts w:hint="eastAsia"/>
          <w:sz w:val="16"/>
          <w:szCs w:val="16"/>
        </w:rPr>
        <w:t>或</w:t>
      </w:r>
      <w:r>
        <w:rPr>
          <w:rStyle w:val="a9"/>
          <w:sz w:val="16"/>
          <w:szCs w:val="16"/>
        </w:rPr>
        <w:t xml:space="preserve"> 1 </w:t>
      </w:r>
      <w:proofErr w:type="gramStart"/>
      <w:r>
        <w:rPr>
          <w:rStyle w:val="a9"/>
          <w:rFonts w:hint="eastAsia"/>
          <w:sz w:val="16"/>
          <w:szCs w:val="16"/>
        </w:rPr>
        <w:t>个</w:t>
      </w:r>
      <w:proofErr w:type="gramEnd"/>
      <w:r>
        <w:rPr>
          <w:rStyle w:val="a9"/>
          <w:sz w:val="16"/>
          <w:szCs w:val="16"/>
        </w:rPr>
        <w:t xml:space="preserve">    [1..*]</w:t>
      </w:r>
      <w:r>
        <w:rPr>
          <w:rStyle w:val="a9"/>
          <w:rFonts w:hint="eastAsia"/>
          <w:sz w:val="16"/>
          <w:szCs w:val="16"/>
        </w:rPr>
        <w:t>：大于等于一个</w:t>
      </w:r>
    </w:p>
    <w:p w:rsidR="00B54EC3" w:rsidRDefault="00B54EC3" w:rsidP="00B54EC3">
      <w:pPr>
        <w:pStyle w:val="10"/>
        <w:rPr>
          <w:rStyle w:val="a9"/>
          <w:b/>
          <w:bCs w:val="0"/>
          <w:szCs w:val="16"/>
        </w:rPr>
      </w:pPr>
      <w:r>
        <w:rPr>
          <w:rStyle w:val="a9"/>
          <w:rFonts w:hint="eastAsia"/>
          <w:b/>
          <w:bCs w:val="0"/>
          <w:szCs w:val="16"/>
        </w:rPr>
        <w:t>示例：</w:t>
      </w:r>
      <w:r>
        <w:rPr>
          <w:rFonts w:hint="eastAsia"/>
          <w:b w:val="0"/>
          <w:spacing w:val="0"/>
          <w:szCs w:val="22"/>
        </w:rPr>
        <w:t>略。</w:t>
      </w:r>
    </w:p>
    <w:p w:rsidR="0098170C" w:rsidRPr="00B54EC3" w:rsidRDefault="00B54EC3" w:rsidP="00B54EC3">
      <w:pPr>
        <w:pStyle w:val="M"/>
        <w:ind w:firstLine="0"/>
      </w:pPr>
      <w:r w:rsidRPr="00B65737">
        <w:rPr>
          <w:rStyle w:val="a9"/>
          <w:rFonts w:hint="eastAsia"/>
          <w:bCs w:val="0"/>
        </w:rPr>
        <w:t>详解</w:t>
      </w:r>
      <w:r w:rsidRPr="00B65737">
        <w:rPr>
          <w:rStyle w:val="a9"/>
          <w:rFonts w:hint="eastAsia"/>
          <w:bCs w:val="0"/>
          <w:szCs w:val="16"/>
        </w:rPr>
        <w:t>：</w:t>
      </w:r>
      <w:r>
        <w:rPr>
          <w:rStyle w:val="a9"/>
          <w:rFonts w:hint="eastAsia"/>
          <w:b w:val="0"/>
          <w:bCs w:val="0"/>
          <w:szCs w:val="16"/>
        </w:rPr>
        <w:t>具体支持的格式由客户端软件定义</w:t>
      </w:r>
      <w:r>
        <w:rPr>
          <w:rFonts w:hint="eastAsia"/>
        </w:rPr>
        <w:t>。</w:t>
      </w:r>
    </w:p>
    <w:p w:rsidR="00BD3BA0" w:rsidRDefault="00137018" w:rsidP="00894D2F">
      <w:pPr>
        <w:pStyle w:val="2"/>
        <w:numPr>
          <w:ilvl w:val="1"/>
          <w:numId w:val="15"/>
        </w:numPr>
      </w:pPr>
      <w:bookmarkStart w:id="189" w:name="_Toc286841217"/>
      <w:r>
        <w:rPr>
          <w:rFonts w:hint="eastAsia"/>
        </w:rPr>
        <w:t>Choice</w:t>
      </w:r>
      <w:bookmarkEnd w:id="189"/>
      <w:r w:rsidR="00D343DB">
        <w:t xml:space="preserve"> </w:t>
      </w:r>
    </w:p>
    <w:p w:rsidR="008B3BE9" w:rsidRDefault="008B3BE9" w:rsidP="00F32EB2">
      <w:pPr>
        <w:pStyle w:val="M"/>
        <w:ind w:left="706" w:hangingChars="317" w:hanging="706"/>
      </w:pPr>
      <w:r>
        <w:rPr>
          <w:rStyle w:val="1Char0"/>
          <w:rFonts w:hint="eastAsia"/>
        </w:rPr>
        <w:t>概述：</w:t>
      </w:r>
      <w:r w:rsidR="00B74CD4">
        <w:rPr>
          <w:rFonts w:hint="eastAsia"/>
        </w:rPr>
        <w:t>Choice</w:t>
      </w:r>
      <w:r w:rsidR="002F02EF">
        <w:rPr>
          <w:rFonts w:hint="eastAsia"/>
        </w:rPr>
        <w:t>节点</w:t>
      </w:r>
      <w:r>
        <w:rPr>
          <w:rFonts w:hint="eastAsia"/>
        </w:rPr>
        <w:t>定义</w:t>
      </w:r>
      <w:r w:rsidRPr="002F02EF">
        <w:rPr>
          <w:rFonts w:hint="eastAsia"/>
        </w:rPr>
        <w:t>一</w:t>
      </w:r>
      <w:r w:rsidR="00AB382A" w:rsidRPr="002F02EF">
        <w:rPr>
          <w:rFonts w:hint="eastAsia"/>
        </w:rPr>
        <w:t>组</w:t>
      </w:r>
      <w:r w:rsidR="00000C6C" w:rsidRPr="002F02EF">
        <w:rPr>
          <w:rFonts w:hint="eastAsia"/>
        </w:rPr>
        <w:t>可选项</w:t>
      </w:r>
      <w:r w:rsidRPr="002F02EF">
        <w:rPr>
          <w:rFonts w:hint="eastAsia"/>
        </w:rPr>
        <w:t>。若上层节点为</w:t>
      </w:r>
      <w:r w:rsidRPr="002F02EF">
        <w:rPr>
          <w:rFonts w:hint="eastAsia"/>
        </w:rPr>
        <w:t>Assessment</w:t>
      </w:r>
      <w:r w:rsidRPr="002F02EF">
        <w:rPr>
          <w:rFonts w:hint="eastAsia"/>
        </w:rPr>
        <w:t>则此类为</w:t>
      </w:r>
      <w:r w:rsidR="008B3F54" w:rsidRPr="002F02EF">
        <w:rPr>
          <w:rFonts w:hint="eastAsia"/>
        </w:rPr>
        <w:t>试题全</w:t>
      </w:r>
      <w:r w:rsidR="00333277" w:rsidRPr="002F02EF">
        <w:rPr>
          <w:rFonts w:hint="eastAsia"/>
        </w:rPr>
        <w:t>局可选项</w:t>
      </w:r>
      <w:r w:rsidRPr="002F02EF">
        <w:rPr>
          <w:rFonts w:hint="eastAsia"/>
        </w:rPr>
        <w:t>，若上层节点为</w:t>
      </w:r>
      <w:r w:rsidRPr="002F02EF">
        <w:rPr>
          <w:rFonts w:hint="eastAsia"/>
        </w:rPr>
        <w:t>Question</w:t>
      </w:r>
      <w:r w:rsidRPr="002F02EF">
        <w:rPr>
          <w:rFonts w:hint="eastAsia"/>
        </w:rPr>
        <w:t>则此类为小题</w:t>
      </w:r>
      <w:r w:rsidR="00D53659" w:rsidRPr="002F02EF">
        <w:rPr>
          <w:rFonts w:hint="eastAsia"/>
        </w:rPr>
        <w:t>可选项</w:t>
      </w:r>
      <w:r w:rsidRPr="002F02EF">
        <w:rPr>
          <w:rFonts w:hint="eastAsia"/>
        </w:rPr>
        <w:t>。</w:t>
      </w:r>
      <w:r w:rsidR="00F06AA1" w:rsidRPr="002F02EF">
        <w:rPr>
          <w:rFonts w:hint="eastAsia"/>
        </w:rPr>
        <w:t>Qu</w:t>
      </w:r>
      <w:r w:rsidR="000325B0" w:rsidRPr="002F02EF">
        <w:rPr>
          <w:rFonts w:hint="eastAsia"/>
        </w:rPr>
        <w:t>e</w:t>
      </w:r>
      <w:r w:rsidR="00F06AA1" w:rsidRPr="002F02EF">
        <w:rPr>
          <w:rFonts w:hint="eastAsia"/>
        </w:rPr>
        <w:t>stion</w:t>
      </w:r>
      <w:r w:rsidR="00F06AA1" w:rsidRPr="002F02EF">
        <w:rPr>
          <w:rFonts w:hint="eastAsia"/>
        </w:rPr>
        <w:t>的</w:t>
      </w:r>
      <w:r w:rsidR="00F06AA1" w:rsidRPr="002F02EF">
        <w:rPr>
          <w:rFonts w:hint="eastAsia"/>
        </w:rPr>
        <w:t>type</w:t>
      </w:r>
      <w:r w:rsidR="00F06AA1" w:rsidRPr="002F02EF">
        <w:rPr>
          <w:rFonts w:hint="eastAsia"/>
        </w:rPr>
        <w:t>属性为</w:t>
      </w:r>
      <w:r w:rsidR="00F06AA1" w:rsidRPr="002F02EF">
        <w:rPr>
          <w:rFonts w:hint="eastAsia"/>
        </w:rPr>
        <w:t>choice ,</w:t>
      </w:r>
      <w:r w:rsidR="00F06AA1" w:rsidRPr="002F02EF">
        <w:rPr>
          <w:rFonts w:hint="eastAsia"/>
        </w:rPr>
        <w:t>才可包含本节点。</w:t>
      </w:r>
      <w:r w:rsidR="00CD316D" w:rsidRPr="002F02EF">
        <w:rPr>
          <w:rFonts w:hint="eastAsia"/>
        </w:rPr>
        <w:t>AssessmentItem</w:t>
      </w:r>
      <w:r w:rsidR="00CD316D" w:rsidRPr="002F02EF">
        <w:rPr>
          <w:rFonts w:hint="eastAsia"/>
        </w:rPr>
        <w:t>包含</w:t>
      </w:r>
      <w:r w:rsidR="00CD316D" w:rsidRPr="002F02EF">
        <w:rPr>
          <w:rFonts w:hint="eastAsia"/>
        </w:rPr>
        <w:t>type</w:t>
      </w:r>
      <w:r w:rsidR="00CD316D" w:rsidRPr="002F02EF">
        <w:rPr>
          <w:rFonts w:hint="eastAsia"/>
        </w:rPr>
        <w:t>属性为</w:t>
      </w:r>
      <w:r w:rsidR="00CD316D" w:rsidRPr="002F02EF">
        <w:rPr>
          <w:rFonts w:hint="eastAsia"/>
        </w:rPr>
        <w:t>choice</w:t>
      </w:r>
      <w:r w:rsidR="001165B5" w:rsidRPr="002F02EF">
        <w:rPr>
          <w:rFonts w:hint="eastAsia"/>
        </w:rPr>
        <w:t>的</w:t>
      </w:r>
      <w:r w:rsidR="001165B5" w:rsidRPr="002F02EF">
        <w:rPr>
          <w:rFonts w:hint="eastAsia"/>
        </w:rPr>
        <w:t>Question</w:t>
      </w:r>
      <w:r w:rsidR="00CD316D" w:rsidRPr="002F02EF">
        <w:rPr>
          <w:rFonts w:hint="eastAsia"/>
        </w:rPr>
        <w:t>时才可包含</w:t>
      </w:r>
      <w:r w:rsidR="001165B5" w:rsidRPr="002F02EF">
        <w:rPr>
          <w:rFonts w:hint="eastAsia"/>
        </w:rPr>
        <w:t>本节点。</w:t>
      </w:r>
    </w:p>
    <w:p w:rsidR="008B3BE9" w:rsidRPr="00F20866" w:rsidRDefault="008B3BE9" w:rsidP="008B3BE9">
      <w:pPr>
        <w:pStyle w:val="M"/>
        <w:ind w:firstLine="0"/>
        <w:rPr>
          <w:color w:val="FF0000"/>
        </w:rPr>
      </w:pPr>
      <w:r>
        <w:rPr>
          <w:rStyle w:val="a9"/>
          <w:rFonts w:hint="eastAsia"/>
        </w:rPr>
        <w:t>包含：</w:t>
      </w:r>
      <w:proofErr w:type="gramStart"/>
      <w:r w:rsidR="00210758">
        <w:rPr>
          <w:rFonts w:hint="eastAsia"/>
        </w:rPr>
        <w:t>option</w:t>
      </w:r>
      <w:r w:rsidR="00B3486A">
        <w:rPr>
          <w:rFonts w:hint="eastAsia"/>
        </w:rPr>
        <w:t>(</w:t>
      </w:r>
      <w:proofErr w:type="gramEnd"/>
      <w:r w:rsidR="00B3486A">
        <w:rPr>
          <w:rFonts w:hint="eastAsia"/>
        </w:rPr>
        <w:t>1..*)</w:t>
      </w:r>
      <w:r>
        <w:rPr>
          <w:rFonts w:hint="eastAsia"/>
        </w:rPr>
        <w:t>。</w:t>
      </w:r>
    </w:p>
    <w:p w:rsidR="008B3BE9" w:rsidRDefault="008B3BE9" w:rsidP="008B3BE9">
      <w:pPr>
        <w:pStyle w:val="M"/>
        <w:ind w:firstLine="0"/>
        <w:rPr>
          <w:rStyle w:val="a9"/>
        </w:rPr>
      </w:pPr>
      <w:r>
        <w:rPr>
          <w:rStyle w:val="a9"/>
          <w:rFonts w:hint="eastAsia"/>
        </w:rPr>
        <w:t>属性</w:t>
      </w:r>
      <w:r>
        <w:rPr>
          <w:rStyle w:val="a9"/>
        </w:rPr>
        <w:t>:</w:t>
      </w:r>
    </w:p>
    <w:p w:rsidR="008A2F4A" w:rsidRDefault="008A2F4A" w:rsidP="008B3BE9">
      <w:pPr>
        <w:pStyle w:val="M"/>
        <w:ind w:firstLine="0"/>
        <w:rPr>
          <w:rStyle w:val="a9"/>
        </w:rPr>
      </w:pPr>
    </w:p>
    <w:p w:rsidR="008A2F4A" w:rsidRDefault="008A2F4A" w:rsidP="008A2F4A">
      <w:pPr>
        <w:pStyle w:val="af8"/>
        <w:rPr>
          <w:rStyle w:val="a9"/>
        </w:rPr>
      </w:pPr>
      <w:r w:rsidRPr="00242408">
        <w:rPr>
          <w:rFonts w:hint="eastAsia"/>
        </w:rPr>
        <w:t>表</w:t>
      </w:r>
      <w:r w:rsidRPr="00242408">
        <w:rPr>
          <w:rFonts w:hint="eastAsia"/>
        </w:rPr>
        <w:t xml:space="preserve"> </w:t>
      </w:r>
      <w:r>
        <w:rPr>
          <w:rFonts w:hint="eastAsia"/>
        </w:rPr>
        <w:t>4-1</w:t>
      </w:r>
      <w:ins w:id="190" w:author="Eric" w:date="2011-02-18T17:05:00Z">
        <w:r w:rsidR="00705DE8">
          <w:rPr>
            <w:rFonts w:hint="eastAsia"/>
          </w:rPr>
          <w:t>1</w:t>
        </w:r>
      </w:ins>
      <w:del w:id="191" w:author="Eric" w:date="2011-02-18T17:05:00Z">
        <w:r w:rsidDel="00705DE8">
          <w:rPr>
            <w:rFonts w:hint="eastAsia"/>
          </w:rPr>
          <w:delText>2</w:delText>
        </w:r>
      </w:del>
      <w:r>
        <w:rPr>
          <w:rFonts w:hint="eastAsia"/>
        </w:rPr>
        <w:t xml:space="preserve"> Choice</w:t>
      </w:r>
      <w:r>
        <w:rPr>
          <w:rFonts w:hint="eastAsia"/>
        </w:rPr>
        <w:t>属性表</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74"/>
        <w:gridCol w:w="2103"/>
        <w:gridCol w:w="2133"/>
        <w:gridCol w:w="2112"/>
      </w:tblGrid>
      <w:tr w:rsidR="00CC164A" w:rsidRPr="00F10F04" w:rsidTr="00C013BB">
        <w:tc>
          <w:tcPr>
            <w:tcW w:w="2174" w:type="dxa"/>
            <w:tcBorders>
              <w:top w:val="single" w:sz="4" w:space="0" w:color="000000"/>
              <w:left w:val="single" w:sz="4" w:space="0" w:color="000000"/>
              <w:bottom w:val="single" w:sz="4" w:space="0" w:color="000000"/>
              <w:right w:val="single" w:sz="4" w:space="0" w:color="000000"/>
            </w:tcBorders>
            <w:hideMark/>
          </w:tcPr>
          <w:p w:rsidR="00CC164A" w:rsidRPr="00F10F04" w:rsidRDefault="00CC164A" w:rsidP="00C013BB">
            <w:pPr>
              <w:pStyle w:val="M"/>
              <w:ind w:firstLine="0"/>
              <w:rPr>
                <w:rStyle w:val="a9"/>
                <w:b w:val="0"/>
                <w:sz w:val="18"/>
                <w:szCs w:val="18"/>
              </w:rPr>
            </w:pPr>
            <w:r w:rsidRPr="00F10F04">
              <w:rPr>
                <w:rStyle w:val="a9"/>
                <w:rFonts w:hint="eastAsia"/>
                <w:b w:val="0"/>
                <w:sz w:val="18"/>
                <w:szCs w:val="18"/>
              </w:rPr>
              <w:t>名称</w:t>
            </w:r>
          </w:p>
        </w:tc>
        <w:tc>
          <w:tcPr>
            <w:tcW w:w="2103" w:type="dxa"/>
            <w:tcBorders>
              <w:top w:val="single" w:sz="4" w:space="0" w:color="000000"/>
              <w:left w:val="single" w:sz="4" w:space="0" w:color="000000"/>
              <w:bottom w:val="single" w:sz="4" w:space="0" w:color="000000"/>
              <w:right w:val="single" w:sz="4" w:space="0" w:color="000000"/>
            </w:tcBorders>
            <w:hideMark/>
          </w:tcPr>
          <w:p w:rsidR="00CC164A" w:rsidRPr="00F10F04" w:rsidRDefault="00CC164A" w:rsidP="00C013BB">
            <w:pPr>
              <w:pStyle w:val="M"/>
              <w:ind w:firstLine="0"/>
              <w:rPr>
                <w:rStyle w:val="a9"/>
                <w:b w:val="0"/>
                <w:sz w:val="18"/>
                <w:szCs w:val="18"/>
              </w:rPr>
            </w:pPr>
            <w:r w:rsidRPr="00F10F04">
              <w:rPr>
                <w:rStyle w:val="a9"/>
                <w:rFonts w:hint="eastAsia"/>
                <w:b w:val="0"/>
                <w:sz w:val="18"/>
                <w:szCs w:val="18"/>
              </w:rPr>
              <w:t>限制</w:t>
            </w:r>
          </w:p>
        </w:tc>
        <w:tc>
          <w:tcPr>
            <w:tcW w:w="2133" w:type="dxa"/>
            <w:tcBorders>
              <w:top w:val="single" w:sz="4" w:space="0" w:color="000000"/>
              <w:left w:val="single" w:sz="4" w:space="0" w:color="000000"/>
              <w:bottom w:val="single" w:sz="4" w:space="0" w:color="000000"/>
              <w:right w:val="single" w:sz="4" w:space="0" w:color="000000"/>
            </w:tcBorders>
            <w:hideMark/>
          </w:tcPr>
          <w:p w:rsidR="00CC164A" w:rsidRPr="00F10F04" w:rsidRDefault="00CC164A" w:rsidP="00C013BB">
            <w:pPr>
              <w:pStyle w:val="M"/>
              <w:ind w:firstLine="0"/>
              <w:rPr>
                <w:rStyle w:val="a9"/>
                <w:b w:val="0"/>
                <w:sz w:val="18"/>
                <w:szCs w:val="18"/>
              </w:rPr>
            </w:pPr>
            <w:r w:rsidRPr="00F10F04">
              <w:rPr>
                <w:rStyle w:val="a9"/>
                <w:rFonts w:hint="eastAsia"/>
                <w:b w:val="0"/>
                <w:sz w:val="18"/>
                <w:szCs w:val="18"/>
              </w:rPr>
              <w:t>类型</w:t>
            </w:r>
          </w:p>
        </w:tc>
        <w:tc>
          <w:tcPr>
            <w:tcW w:w="2112" w:type="dxa"/>
            <w:tcBorders>
              <w:top w:val="single" w:sz="4" w:space="0" w:color="000000"/>
              <w:left w:val="single" w:sz="4" w:space="0" w:color="000000"/>
              <w:bottom w:val="single" w:sz="4" w:space="0" w:color="000000"/>
              <w:right w:val="single" w:sz="4" w:space="0" w:color="000000"/>
            </w:tcBorders>
            <w:hideMark/>
          </w:tcPr>
          <w:p w:rsidR="00CC164A" w:rsidRPr="00F10F04" w:rsidRDefault="00CC164A" w:rsidP="00C013BB">
            <w:pPr>
              <w:pStyle w:val="M"/>
              <w:ind w:firstLine="0"/>
              <w:rPr>
                <w:rStyle w:val="a9"/>
                <w:b w:val="0"/>
                <w:sz w:val="18"/>
                <w:szCs w:val="18"/>
              </w:rPr>
            </w:pPr>
            <w:r w:rsidRPr="00F10F04">
              <w:rPr>
                <w:rStyle w:val="a9"/>
                <w:rFonts w:hint="eastAsia"/>
                <w:b w:val="0"/>
                <w:sz w:val="18"/>
                <w:szCs w:val="18"/>
              </w:rPr>
              <w:t>备注</w:t>
            </w:r>
          </w:p>
        </w:tc>
      </w:tr>
      <w:tr w:rsidR="008B3BE9" w:rsidRPr="00F10F04" w:rsidTr="004479D2">
        <w:tc>
          <w:tcPr>
            <w:tcW w:w="2174" w:type="dxa"/>
            <w:tcBorders>
              <w:top w:val="single" w:sz="4" w:space="0" w:color="000000"/>
              <w:left w:val="single" w:sz="4" w:space="0" w:color="000000"/>
              <w:bottom w:val="single" w:sz="4" w:space="0" w:color="000000"/>
              <w:right w:val="single" w:sz="4" w:space="0" w:color="000000"/>
            </w:tcBorders>
            <w:hideMark/>
          </w:tcPr>
          <w:p w:rsidR="008B3BE9" w:rsidRPr="00F10F04" w:rsidRDefault="00CC164A" w:rsidP="00B53C24">
            <w:pPr>
              <w:pStyle w:val="M"/>
              <w:ind w:firstLine="0"/>
              <w:rPr>
                <w:rStyle w:val="a9"/>
                <w:b w:val="0"/>
                <w:sz w:val="18"/>
                <w:szCs w:val="18"/>
              </w:rPr>
            </w:pPr>
            <w:r>
              <w:rPr>
                <w:rStyle w:val="a9"/>
                <w:rFonts w:hint="eastAsia"/>
                <w:b w:val="0"/>
                <w:sz w:val="18"/>
                <w:szCs w:val="18"/>
              </w:rPr>
              <w:t>fix</w:t>
            </w:r>
          </w:p>
        </w:tc>
        <w:tc>
          <w:tcPr>
            <w:tcW w:w="2103" w:type="dxa"/>
            <w:tcBorders>
              <w:top w:val="single" w:sz="4" w:space="0" w:color="000000"/>
              <w:left w:val="single" w:sz="4" w:space="0" w:color="000000"/>
              <w:bottom w:val="single" w:sz="4" w:space="0" w:color="000000"/>
              <w:right w:val="single" w:sz="4" w:space="0" w:color="000000"/>
            </w:tcBorders>
            <w:hideMark/>
          </w:tcPr>
          <w:p w:rsidR="008B3BE9" w:rsidRPr="00F10F04" w:rsidRDefault="00CC164A" w:rsidP="00B53C24">
            <w:pPr>
              <w:pStyle w:val="M"/>
              <w:ind w:firstLine="0"/>
              <w:rPr>
                <w:rStyle w:val="a9"/>
                <w:b w:val="0"/>
                <w:sz w:val="18"/>
                <w:szCs w:val="18"/>
              </w:rPr>
            </w:pPr>
            <w:r>
              <w:rPr>
                <w:rStyle w:val="a9"/>
                <w:rFonts w:hint="eastAsia"/>
                <w:b w:val="0"/>
                <w:sz w:val="18"/>
                <w:szCs w:val="18"/>
              </w:rPr>
              <w:t>0..1</w:t>
            </w:r>
          </w:p>
        </w:tc>
        <w:tc>
          <w:tcPr>
            <w:tcW w:w="2133" w:type="dxa"/>
            <w:tcBorders>
              <w:top w:val="single" w:sz="4" w:space="0" w:color="000000"/>
              <w:left w:val="single" w:sz="4" w:space="0" w:color="000000"/>
              <w:bottom w:val="single" w:sz="4" w:space="0" w:color="000000"/>
              <w:right w:val="single" w:sz="4" w:space="0" w:color="000000"/>
            </w:tcBorders>
            <w:hideMark/>
          </w:tcPr>
          <w:p w:rsidR="008B3BE9" w:rsidRPr="00F10F04" w:rsidRDefault="00CC164A" w:rsidP="00B53C24">
            <w:pPr>
              <w:pStyle w:val="M"/>
              <w:ind w:firstLine="0"/>
              <w:rPr>
                <w:rStyle w:val="a9"/>
                <w:b w:val="0"/>
                <w:sz w:val="18"/>
                <w:szCs w:val="18"/>
              </w:rPr>
            </w:pPr>
            <w:r>
              <w:rPr>
                <w:rStyle w:val="a9"/>
                <w:rFonts w:hint="eastAsia"/>
                <w:b w:val="0"/>
                <w:sz w:val="18"/>
                <w:szCs w:val="18"/>
              </w:rPr>
              <w:t>b</w:t>
            </w:r>
            <w:r>
              <w:rPr>
                <w:rStyle w:val="a9"/>
                <w:b w:val="0"/>
                <w:sz w:val="18"/>
                <w:szCs w:val="18"/>
              </w:rPr>
              <w:t>oolean</w:t>
            </w:r>
          </w:p>
        </w:tc>
        <w:tc>
          <w:tcPr>
            <w:tcW w:w="2112" w:type="dxa"/>
            <w:tcBorders>
              <w:top w:val="single" w:sz="4" w:space="0" w:color="000000"/>
              <w:left w:val="single" w:sz="4" w:space="0" w:color="000000"/>
              <w:bottom w:val="single" w:sz="4" w:space="0" w:color="000000"/>
              <w:right w:val="single" w:sz="4" w:space="0" w:color="000000"/>
            </w:tcBorders>
            <w:hideMark/>
          </w:tcPr>
          <w:p w:rsidR="008B3BE9" w:rsidRDefault="008B3BE9" w:rsidP="00B53C24">
            <w:pPr>
              <w:pStyle w:val="M"/>
              <w:ind w:firstLine="0"/>
              <w:rPr>
                <w:ins w:id="192" w:author="hongmi" w:date="2010-07-31T21:13:00Z"/>
                <w:rStyle w:val="a9"/>
                <w:b w:val="0"/>
                <w:sz w:val="18"/>
                <w:szCs w:val="18"/>
              </w:rPr>
            </w:pPr>
            <w:r w:rsidRPr="00F10F04">
              <w:rPr>
                <w:rStyle w:val="a9"/>
                <w:rFonts w:hint="eastAsia"/>
                <w:b w:val="0"/>
                <w:sz w:val="18"/>
                <w:szCs w:val="18"/>
              </w:rPr>
              <w:t>备注</w:t>
            </w:r>
          </w:p>
          <w:p w:rsidR="002A5B59" w:rsidRPr="00F10F04" w:rsidRDefault="002A5B59" w:rsidP="00B53C24">
            <w:pPr>
              <w:pStyle w:val="M"/>
              <w:ind w:firstLine="0"/>
              <w:rPr>
                <w:rStyle w:val="a9"/>
                <w:b w:val="0"/>
                <w:sz w:val="18"/>
                <w:szCs w:val="18"/>
              </w:rPr>
            </w:pPr>
            <w:ins w:id="193" w:author="hongmi" w:date="2010-07-31T21:13:00Z">
              <w:r>
                <w:rPr>
                  <w:rStyle w:val="a9"/>
                  <w:b w:val="0"/>
                  <w:sz w:val="18"/>
                  <w:szCs w:val="18"/>
                </w:rPr>
                <w:lastRenderedPageBreak/>
                <w:t>T</w:t>
              </w:r>
              <w:r>
                <w:rPr>
                  <w:rStyle w:val="a9"/>
                  <w:rFonts w:hint="eastAsia"/>
                  <w:b w:val="0"/>
                  <w:sz w:val="18"/>
                  <w:szCs w:val="18"/>
                </w:rPr>
                <w:t>rue</w:t>
              </w:r>
            </w:ins>
            <w:ins w:id="194" w:author="hongmi" w:date="2010-07-31T21:14:00Z">
              <w:r>
                <w:rPr>
                  <w:rStyle w:val="a9"/>
                  <w:rFonts w:hint="eastAsia"/>
                  <w:b w:val="0"/>
                  <w:sz w:val="18"/>
                  <w:szCs w:val="18"/>
                </w:rPr>
                <w:t>时选项不可打乱</w:t>
              </w:r>
            </w:ins>
          </w:p>
        </w:tc>
      </w:tr>
    </w:tbl>
    <w:p w:rsidR="008B3BE9" w:rsidRDefault="008B3BE9" w:rsidP="008B3BE9">
      <w:pPr>
        <w:pStyle w:val="M"/>
        <w:spacing w:before="60" w:after="240"/>
        <w:ind w:firstLine="0"/>
        <w:jc w:val="center"/>
        <w:rPr>
          <w:rStyle w:val="a9"/>
          <w:rFonts w:ascii="Calibri" w:hAnsi="Calibri" w:cs="Times New Roman"/>
          <w:sz w:val="16"/>
          <w:szCs w:val="16"/>
        </w:rPr>
      </w:pPr>
      <w:r>
        <w:rPr>
          <w:rStyle w:val="a9"/>
          <w:sz w:val="16"/>
          <w:szCs w:val="16"/>
        </w:rPr>
        <w:lastRenderedPageBreak/>
        <w:t>&lt;</w:t>
      </w:r>
      <w:r>
        <w:rPr>
          <w:rStyle w:val="a9"/>
          <w:rFonts w:hint="eastAsia"/>
          <w:sz w:val="16"/>
          <w:szCs w:val="16"/>
        </w:rPr>
        <w:t>注</w:t>
      </w:r>
      <w:r>
        <w:rPr>
          <w:rStyle w:val="a9"/>
          <w:sz w:val="16"/>
          <w:szCs w:val="16"/>
        </w:rPr>
        <w:t>&gt;[1]</w:t>
      </w:r>
      <w:r>
        <w:rPr>
          <w:rStyle w:val="a9"/>
          <w:rFonts w:hint="eastAsia"/>
          <w:sz w:val="16"/>
          <w:szCs w:val="16"/>
        </w:rPr>
        <w:t>：一个</w:t>
      </w:r>
      <w:r>
        <w:rPr>
          <w:rStyle w:val="a9"/>
          <w:sz w:val="16"/>
          <w:szCs w:val="16"/>
        </w:rPr>
        <w:t xml:space="preserve">   [0..1]: 0 </w:t>
      </w:r>
      <w:proofErr w:type="gramStart"/>
      <w:r>
        <w:rPr>
          <w:rStyle w:val="a9"/>
          <w:rFonts w:hint="eastAsia"/>
          <w:sz w:val="16"/>
          <w:szCs w:val="16"/>
        </w:rPr>
        <w:t>个</w:t>
      </w:r>
      <w:proofErr w:type="gramEnd"/>
      <w:r>
        <w:rPr>
          <w:rStyle w:val="a9"/>
          <w:rFonts w:hint="eastAsia"/>
          <w:sz w:val="16"/>
          <w:szCs w:val="16"/>
        </w:rPr>
        <w:t>或</w:t>
      </w:r>
      <w:r>
        <w:rPr>
          <w:rStyle w:val="a9"/>
          <w:sz w:val="16"/>
          <w:szCs w:val="16"/>
        </w:rPr>
        <w:t xml:space="preserve"> 1 </w:t>
      </w:r>
      <w:proofErr w:type="gramStart"/>
      <w:r>
        <w:rPr>
          <w:rStyle w:val="a9"/>
          <w:rFonts w:hint="eastAsia"/>
          <w:sz w:val="16"/>
          <w:szCs w:val="16"/>
        </w:rPr>
        <w:t>个</w:t>
      </w:r>
      <w:proofErr w:type="gramEnd"/>
      <w:r>
        <w:rPr>
          <w:rStyle w:val="a9"/>
          <w:sz w:val="16"/>
          <w:szCs w:val="16"/>
        </w:rPr>
        <w:t xml:space="preserve">    [1..*]</w:t>
      </w:r>
      <w:r>
        <w:rPr>
          <w:rStyle w:val="a9"/>
          <w:rFonts w:hint="eastAsia"/>
          <w:sz w:val="16"/>
          <w:szCs w:val="16"/>
        </w:rPr>
        <w:t>：大于等于一个</w:t>
      </w:r>
    </w:p>
    <w:p w:rsidR="003F1426" w:rsidRDefault="008B3BE9" w:rsidP="008B3BE9">
      <w:pPr>
        <w:pStyle w:val="10"/>
        <w:rPr>
          <w:b w:val="0"/>
          <w:spacing w:val="0"/>
          <w:szCs w:val="22"/>
        </w:rPr>
      </w:pPr>
      <w:r>
        <w:rPr>
          <w:rStyle w:val="a9"/>
          <w:rFonts w:hint="eastAsia"/>
          <w:b/>
          <w:bCs w:val="0"/>
          <w:szCs w:val="16"/>
        </w:rPr>
        <w:t>示例：</w:t>
      </w:r>
    </w:p>
    <w:p w:rsidR="008B3BE9" w:rsidRDefault="005D1E72" w:rsidP="008B3BE9">
      <w:pPr>
        <w:pStyle w:val="10"/>
        <w:rPr>
          <w:b w:val="0"/>
          <w:spacing w:val="0"/>
          <w:szCs w:val="22"/>
        </w:rPr>
      </w:pPr>
      <w:r>
        <w:rPr>
          <w:rFonts w:hint="eastAsia"/>
          <w:b w:val="0"/>
          <w:spacing w:val="0"/>
          <w:szCs w:val="22"/>
        </w:rPr>
        <w:tab/>
        <w:t>&lt;</w:t>
      </w:r>
      <w:r w:rsidR="00DB79AF" w:rsidRPr="00DB79AF">
        <w:rPr>
          <w:rFonts w:hint="eastAsia"/>
          <w:b w:val="0"/>
          <w:spacing w:val="0"/>
          <w:szCs w:val="22"/>
        </w:rPr>
        <w:t xml:space="preserve"> </w:t>
      </w:r>
      <w:proofErr w:type="gramStart"/>
      <w:r w:rsidR="00761F24">
        <w:rPr>
          <w:rFonts w:hint="eastAsia"/>
          <w:b w:val="0"/>
          <w:spacing w:val="0"/>
          <w:szCs w:val="22"/>
        </w:rPr>
        <w:t>choice</w:t>
      </w:r>
      <w:proofErr w:type="gramEnd"/>
      <w:r w:rsidR="00943026">
        <w:rPr>
          <w:rFonts w:hint="eastAsia"/>
          <w:b w:val="0"/>
          <w:spacing w:val="0"/>
          <w:szCs w:val="22"/>
        </w:rPr>
        <w:t>&gt;</w:t>
      </w:r>
    </w:p>
    <w:p w:rsidR="00E479C2" w:rsidRDefault="00E479C2" w:rsidP="008B3BE9">
      <w:pPr>
        <w:pStyle w:val="10"/>
        <w:rPr>
          <w:b w:val="0"/>
          <w:spacing w:val="0"/>
          <w:szCs w:val="22"/>
        </w:rPr>
      </w:pPr>
      <w:r>
        <w:rPr>
          <w:rFonts w:hint="eastAsia"/>
          <w:b w:val="0"/>
          <w:spacing w:val="0"/>
          <w:szCs w:val="22"/>
        </w:rPr>
        <w:tab/>
      </w:r>
      <w:r>
        <w:rPr>
          <w:rFonts w:hint="eastAsia"/>
          <w:b w:val="0"/>
          <w:spacing w:val="0"/>
          <w:szCs w:val="22"/>
        </w:rPr>
        <w:tab/>
        <w:t>&lt;</w:t>
      </w:r>
      <w:proofErr w:type="gramStart"/>
      <w:r>
        <w:rPr>
          <w:rFonts w:hint="eastAsia"/>
          <w:b w:val="0"/>
          <w:spacing w:val="0"/>
          <w:szCs w:val="22"/>
        </w:rPr>
        <w:t>option&gt;</w:t>
      </w:r>
      <w:proofErr w:type="gramEnd"/>
      <w:r w:rsidR="004D6669" w:rsidRPr="004D6669">
        <w:rPr>
          <w:b w:val="0"/>
          <w:spacing w:val="0"/>
          <w:szCs w:val="22"/>
        </w:rPr>
        <w:t>The sports meet is delayed because of rain.</w:t>
      </w:r>
      <w:r w:rsidR="004D6669" w:rsidRPr="004D6669">
        <w:rPr>
          <w:rFonts w:hint="eastAsia"/>
          <w:b w:val="0"/>
          <w:spacing w:val="0"/>
          <w:szCs w:val="22"/>
        </w:rPr>
        <w:t xml:space="preserve"> </w:t>
      </w:r>
      <w:r w:rsidR="000E73AC">
        <w:rPr>
          <w:rFonts w:hint="eastAsia"/>
          <w:b w:val="0"/>
          <w:spacing w:val="0"/>
          <w:szCs w:val="22"/>
        </w:rPr>
        <w:t>&lt;/option</w:t>
      </w:r>
      <w:r w:rsidR="001B4E0F">
        <w:rPr>
          <w:rFonts w:hint="eastAsia"/>
          <w:b w:val="0"/>
          <w:spacing w:val="0"/>
          <w:szCs w:val="22"/>
        </w:rPr>
        <w:t>&gt;</w:t>
      </w:r>
    </w:p>
    <w:p w:rsidR="007413D1" w:rsidRDefault="007413D1" w:rsidP="008B3BE9">
      <w:pPr>
        <w:pStyle w:val="10"/>
        <w:rPr>
          <w:b w:val="0"/>
          <w:spacing w:val="0"/>
          <w:szCs w:val="22"/>
        </w:rPr>
      </w:pPr>
      <w:r>
        <w:rPr>
          <w:rFonts w:hint="eastAsia"/>
          <w:b w:val="0"/>
          <w:spacing w:val="0"/>
          <w:szCs w:val="22"/>
        </w:rPr>
        <w:tab/>
      </w:r>
      <w:r>
        <w:rPr>
          <w:rFonts w:hint="eastAsia"/>
          <w:b w:val="0"/>
          <w:spacing w:val="0"/>
          <w:szCs w:val="22"/>
        </w:rPr>
        <w:tab/>
        <w:t>&lt;</w:t>
      </w:r>
      <w:proofErr w:type="gramStart"/>
      <w:r>
        <w:rPr>
          <w:rFonts w:hint="eastAsia"/>
          <w:b w:val="0"/>
          <w:spacing w:val="0"/>
          <w:szCs w:val="22"/>
        </w:rPr>
        <w:t>option&gt;</w:t>
      </w:r>
      <w:proofErr w:type="gramEnd"/>
      <w:r w:rsidR="001A0C98" w:rsidRPr="001A0C98">
        <w:rPr>
          <w:b w:val="0"/>
          <w:spacing w:val="0"/>
          <w:szCs w:val="22"/>
        </w:rPr>
        <w:t xml:space="preserve">There will </w:t>
      </w:r>
      <w:r w:rsidR="001A0C98">
        <w:rPr>
          <w:b w:val="0"/>
          <w:spacing w:val="0"/>
          <w:szCs w:val="22"/>
        </w:rPr>
        <w:t>be no sports meet if it rains.</w:t>
      </w:r>
      <w:r w:rsidR="001A0C98">
        <w:rPr>
          <w:rFonts w:hint="eastAsia"/>
          <w:b w:val="0"/>
          <w:spacing w:val="0"/>
          <w:szCs w:val="22"/>
        </w:rPr>
        <w:t xml:space="preserve"> </w:t>
      </w:r>
      <w:r w:rsidR="004D6669">
        <w:rPr>
          <w:rFonts w:hint="eastAsia"/>
          <w:b w:val="0"/>
          <w:spacing w:val="0"/>
          <w:szCs w:val="22"/>
        </w:rPr>
        <w:t>&lt;/</w:t>
      </w:r>
      <w:r w:rsidR="0041589E">
        <w:rPr>
          <w:rFonts w:hint="eastAsia"/>
          <w:b w:val="0"/>
          <w:spacing w:val="0"/>
          <w:szCs w:val="22"/>
        </w:rPr>
        <w:t>option&gt;</w:t>
      </w:r>
    </w:p>
    <w:p w:rsidR="008C01E5" w:rsidRDefault="008C01E5" w:rsidP="008B3BE9">
      <w:pPr>
        <w:pStyle w:val="10"/>
        <w:rPr>
          <w:b w:val="0"/>
          <w:spacing w:val="0"/>
          <w:szCs w:val="22"/>
        </w:rPr>
      </w:pPr>
      <w:r>
        <w:rPr>
          <w:rFonts w:hint="eastAsia"/>
          <w:b w:val="0"/>
          <w:spacing w:val="0"/>
          <w:szCs w:val="22"/>
        </w:rPr>
        <w:tab/>
      </w:r>
      <w:r>
        <w:rPr>
          <w:rFonts w:hint="eastAsia"/>
          <w:b w:val="0"/>
          <w:spacing w:val="0"/>
          <w:szCs w:val="22"/>
        </w:rPr>
        <w:tab/>
        <w:t>&lt;</w:t>
      </w:r>
      <w:proofErr w:type="gramStart"/>
      <w:r>
        <w:rPr>
          <w:rFonts w:hint="eastAsia"/>
          <w:b w:val="0"/>
          <w:spacing w:val="0"/>
          <w:szCs w:val="22"/>
        </w:rPr>
        <w:t>option&gt;</w:t>
      </w:r>
      <w:proofErr w:type="gramEnd"/>
      <w:r w:rsidRPr="008C01E5">
        <w:rPr>
          <w:b w:val="0"/>
          <w:spacing w:val="0"/>
          <w:szCs w:val="22"/>
        </w:rPr>
        <w:t>There will be a sports meet regardless of the weather</w:t>
      </w:r>
      <w:r>
        <w:rPr>
          <w:rFonts w:hint="eastAsia"/>
          <w:b w:val="0"/>
          <w:spacing w:val="0"/>
          <w:szCs w:val="22"/>
        </w:rPr>
        <w:t>.&lt;/option&gt;</w:t>
      </w:r>
    </w:p>
    <w:p w:rsidR="00476C5E" w:rsidRDefault="00476C5E" w:rsidP="008B3BE9">
      <w:pPr>
        <w:pStyle w:val="10"/>
        <w:rPr>
          <w:b w:val="0"/>
          <w:spacing w:val="0"/>
          <w:szCs w:val="22"/>
        </w:rPr>
      </w:pPr>
      <w:r>
        <w:rPr>
          <w:rFonts w:hint="eastAsia"/>
          <w:b w:val="0"/>
          <w:spacing w:val="0"/>
          <w:szCs w:val="22"/>
        </w:rPr>
        <w:tab/>
      </w:r>
      <w:r>
        <w:rPr>
          <w:rFonts w:hint="eastAsia"/>
          <w:b w:val="0"/>
          <w:spacing w:val="0"/>
          <w:szCs w:val="22"/>
        </w:rPr>
        <w:tab/>
      </w:r>
      <w:r w:rsidRPr="00476C5E">
        <w:rPr>
          <w:b w:val="0"/>
          <w:spacing w:val="0"/>
          <w:szCs w:val="22"/>
        </w:rPr>
        <w:t>&lt;</w:t>
      </w:r>
      <w:proofErr w:type="gramStart"/>
      <w:r>
        <w:rPr>
          <w:rFonts w:hint="eastAsia"/>
          <w:b w:val="0"/>
          <w:spacing w:val="0"/>
          <w:szCs w:val="22"/>
        </w:rPr>
        <w:t>option</w:t>
      </w:r>
      <w:r w:rsidRPr="00476C5E">
        <w:rPr>
          <w:b w:val="0"/>
          <w:spacing w:val="0"/>
          <w:szCs w:val="22"/>
        </w:rPr>
        <w:t>&gt;</w:t>
      </w:r>
      <w:proofErr w:type="gramEnd"/>
      <w:r w:rsidRPr="00476C5E">
        <w:rPr>
          <w:b w:val="0"/>
          <w:spacing w:val="0"/>
          <w:szCs w:val="22"/>
        </w:rPr>
        <w:t>It rains every time there is a sports meet.&lt;/</w:t>
      </w:r>
      <w:r w:rsidR="00E33719">
        <w:rPr>
          <w:rFonts w:hint="eastAsia"/>
          <w:b w:val="0"/>
          <w:spacing w:val="0"/>
          <w:szCs w:val="22"/>
        </w:rPr>
        <w:t>option</w:t>
      </w:r>
      <w:r w:rsidRPr="00476C5E">
        <w:rPr>
          <w:b w:val="0"/>
          <w:spacing w:val="0"/>
          <w:szCs w:val="22"/>
        </w:rPr>
        <w:t>&gt;</w:t>
      </w:r>
    </w:p>
    <w:p w:rsidR="00110525" w:rsidRDefault="00110525" w:rsidP="008B3BE9">
      <w:pPr>
        <w:pStyle w:val="10"/>
        <w:rPr>
          <w:b w:val="0"/>
          <w:spacing w:val="0"/>
          <w:szCs w:val="22"/>
        </w:rPr>
      </w:pPr>
      <w:r>
        <w:rPr>
          <w:rFonts w:hint="eastAsia"/>
          <w:b w:val="0"/>
          <w:spacing w:val="0"/>
          <w:szCs w:val="22"/>
        </w:rPr>
        <w:tab/>
        <w:t>&lt;/</w:t>
      </w:r>
      <w:r w:rsidR="00761F24">
        <w:rPr>
          <w:rFonts w:hint="eastAsia"/>
          <w:b w:val="0"/>
          <w:spacing w:val="0"/>
          <w:szCs w:val="22"/>
        </w:rPr>
        <w:t>choice</w:t>
      </w:r>
      <w:r>
        <w:rPr>
          <w:rFonts w:hint="eastAsia"/>
          <w:b w:val="0"/>
          <w:spacing w:val="0"/>
          <w:szCs w:val="22"/>
        </w:rPr>
        <w:t>&gt;</w:t>
      </w:r>
    </w:p>
    <w:p w:rsidR="00943026" w:rsidRDefault="00943026" w:rsidP="008B3BE9">
      <w:pPr>
        <w:pStyle w:val="10"/>
        <w:rPr>
          <w:rStyle w:val="a9"/>
          <w:b/>
          <w:bCs w:val="0"/>
          <w:szCs w:val="16"/>
        </w:rPr>
      </w:pPr>
    </w:p>
    <w:p w:rsidR="00A12FC9" w:rsidRDefault="008B3BE9" w:rsidP="008B3BE9">
      <w:pPr>
        <w:pStyle w:val="M"/>
        <w:ind w:firstLine="0"/>
        <w:rPr>
          <w:rStyle w:val="a9"/>
          <w:bCs w:val="0"/>
          <w:szCs w:val="16"/>
        </w:rPr>
      </w:pPr>
      <w:r w:rsidRPr="00B65737">
        <w:rPr>
          <w:rStyle w:val="a9"/>
          <w:rFonts w:hint="eastAsia"/>
          <w:bCs w:val="0"/>
        </w:rPr>
        <w:t>详解</w:t>
      </w:r>
      <w:r w:rsidRPr="00B65737">
        <w:rPr>
          <w:rStyle w:val="a9"/>
          <w:rFonts w:hint="eastAsia"/>
          <w:bCs w:val="0"/>
          <w:szCs w:val="16"/>
        </w:rPr>
        <w:t>：</w:t>
      </w:r>
      <w:r w:rsidR="00626365">
        <w:rPr>
          <w:rStyle w:val="a9"/>
          <w:rFonts w:hint="eastAsia"/>
          <w:b w:val="0"/>
          <w:bCs w:val="0"/>
          <w:szCs w:val="16"/>
        </w:rPr>
        <w:t>option</w:t>
      </w:r>
      <w:r w:rsidR="00626365">
        <w:rPr>
          <w:rStyle w:val="a9"/>
          <w:rFonts w:hint="eastAsia"/>
          <w:b w:val="0"/>
          <w:bCs w:val="0"/>
          <w:szCs w:val="16"/>
        </w:rPr>
        <w:t>序号从</w:t>
      </w:r>
      <w:r w:rsidR="00626365">
        <w:rPr>
          <w:rStyle w:val="a9"/>
          <w:rFonts w:hint="eastAsia"/>
          <w:b w:val="0"/>
          <w:bCs w:val="0"/>
          <w:szCs w:val="16"/>
        </w:rPr>
        <w:t>1</w:t>
      </w:r>
      <w:r w:rsidR="00626365">
        <w:rPr>
          <w:rStyle w:val="a9"/>
          <w:rFonts w:hint="eastAsia"/>
          <w:b w:val="0"/>
          <w:bCs w:val="0"/>
          <w:szCs w:val="16"/>
        </w:rPr>
        <w:t>开始。</w:t>
      </w:r>
    </w:p>
    <w:p w:rsidR="007A58CD" w:rsidRDefault="007A58CD" w:rsidP="005F275D">
      <w:pPr>
        <w:pStyle w:val="2"/>
        <w:numPr>
          <w:ilvl w:val="1"/>
          <w:numId w:val="15"/>
        </w:numPr>
      </w:pPr>
      <w:bookmarkStart w:id="195" w:name="_Toc286841218"/>
      <w:r>
        <w:rPr>
          <w:rFonts w:hint="eastAsia"/>
        </w:rPr>
        <w:t>Option</w:t>
      </w:r>
      <w:bookmarkEnd w:id="195"/>
      <w:r w:rsidR="00D343DB">
        <w:t xml:space="preserve"> </w:t>
      </w:r>
    </w:p>
    <w:p w:rsidR="00C152B4" w:rsidRDefault="00C152B4" w:rsidP="00F32EB2">
      <w:pPr>
        <w:pStyle w:val="M"/>
        <w:ind w:left="706" w:hangingChars="317" w:hanging="706"/>
      </w:pPr>
      <w:r>
        <w:rPr>
          <w:rStyle w:val="1Char0"/>
          <w:rFonts w:hint="eastAsia"/>
        </w:rPr>
        <w:t>概述：</w:t>
      </w:r>
      <w:r>
        <w:rPr>
          <w:rFonts w:hint="eastAsia"/>
        </w:rPr>
        <w:t>Option</w:t>
      </w:r>
      <w:r w:rsidR="002F02EF">
        <w:rPr>
          <w:rFonts w:hint="eastAsia"/>
        </w:rPr>
        <w:t>节点</w:t>
      </w:r>
      <w:r w:rsidRPr="002F02EF">
        <w:rPr>
          <w:rFonts w:hint="eastAsia"/>
        </w:rPr>
        <w:t>定义一</w:t>
      </w:r>
      <w:r w:rsidR="00101528" w:rsidRPr="002F02EF">
        <w:rPr>
          <w:rFonts w:hint="eastAsia"/>
        </w:rPr>
        <w:t>个</w:t>
      </w:r>
      <w:r w:rsidRPr="002F02EF">
        <w:rPr>
          <w:rFonts w:hint="eastAsia"/>
        </w:rPr>
        <w:t>可选项。</w:t>
      </w:r>
    </w:p>
    <w:p w:rsidR="00C152B4" w:rsidRPr="00F20866" w:rsidRDefault="00C152B4" w:rsidP="00C152B4">
      <w:pPr>
        <w:pStyle w:val="M"/>
        <w:ind w:firstLine="0"/>
        <w:rPr>
          <w:color w:val="FF0000"/>
        </w:rPr>
      </w:pPr>
      <w:r>
        <w:rPr>
          <w:rStyle w:val="a9"/>
          <w:rFonts w:hint="eastAsia"/>
        </w:rPr>
        <w:t>包含：</w:t>
      </w:r>
      <w:r w:rsidR="00FC32C5">
        <w:rPr>
          <w:rFonts w:hint="eastAsia"/>
        </w:rPr>
        <w:t>文本</w:t>
      </w:r>
      <w:r>
        <w:rPr>
          <w:rFonts w:hint="eastAsia"/>
        </w:rPr>
        <w:t>。</w:t>
      </w:r>
    </w:p>
    <w:p w:rsidR="00C152B4" w:rsidRDefault="00C152B4" w:rsidP="00C152B4">
      <w:pPr>
        <w:pStyle w:val="M"/>
        <w:ind w:firstLine="0"/>
        <w:rPr>
          <w:rStyle w:val="a9"/>
        </w:rPr>
      </w:pPr>
      <w:r>
        <w:rPr>
          <w:rStyle w:val="a9"/>
          <w:rFonts w:hint="eastAsia"/>
        </w:rPr>
        <w:t>属性</w:t>
      </w:r>
      <w:r>
        <w:rPr>
          <w:rStyle w:val="a9"/>
        </w:rPr>
        <w:t>:</w:t>
      </w:r>
    </w:p>
    <w:p w:rsidR="00EF3458" w:rsidRDefault="00EF3458" w:rsidP="00C152B4">
      <w:pPr>
        <w:pStyle w:val="M"/>
        <w:ind w:firstLine="0"/>
        <w:rPr>
          <w:rStyle w:val="a9"/>
        </w:rPr>
      </w:pPr>
    </w:p>
    <w:p w:rsidR="00EF3458" w:rsidRDefault="00EF3458" w:rsidP="00EF3458">
      <w:pPr>
        <w:pStyle w:val="af8"/>
        <w:rPr>
          <w:rStyle w:val="a9"/>
        </w:rPr>
      </w:pPr>
      <w:r w:rsidRPr="00242408">
        <w:rPr>
          <w:rFonts w:hint="eastAsia"/>
        </w:rPr>
        <w:t>表</w:t>
      </w:r>
      <w:r w:rsidRPr="00242408">
        <w:rPr>
          <w:rFonts w:hint="eastAsia"/>
        </w:rPr>
        <w:t xml:space="preserve"> </w:t>
      </w:r>
      <w:r>
        <w:rPr>
          <w:rFonts w:hint="eastAsia"/>
        </w:rPr>
        <w:t>4-1</w:t>
      </w:r>
      <w:ins w:id="196" w:author="Eric" w:date="2011-02-18T17:05:00Z">
        <w:r w:rsidR="00705DE8">
          <w:rPr>
            <w:rFonts w:hint="eastAsia"/>
          </w:rPr>
          <w:t>2</w:t>
        </w:r>
      </w:ins>
      <w:del w:id="197" w:author="Eric" w:date="2011-02-18T17:05:00Z">
        <w:r w:rsidDel="00705DE8">
          <w:rPr>
            <w:rFonts w:hint="eastAsia"/>
          </w:rPr>
          <w:delText>3</w:delText>
        </w:r>
      </w:del>
      <w:r>
        <w:rPr>
          <w:rFonts w:hint="eastAsia"/>
        </w:rPr>
        <w:t xml:space="preserve"> Option</w:t>
      </w:r>
      <w:r>
        <w:rPr>
          <w:rFonts w:hint="eastAsia"/>
        </w:rPr>
        <w:t>属性表</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74"/>
        <w:gridCol w:w="2103"/>
        <w:gridCol w:w="2133"/>
        <w:gridCol w:w="2112"/>
      </w:tblGrid>
      <w:tr w:rsidR="00C152B4" w:rsidRPr="00F10F04" w:rsidTr="00B53C24">
        <w:tc>
          <w:tcPr>
            <w:tcW w:w="2174" w:type="dxa"/>
            <w:tcBorders>
              <w:top w:val="single" w:sz="4" w:space="0" w:color="000000"/>
              <w:left w:val="single" w:sz="4" w:space="0" w:color="000000"/>
              <w:bottom w:val="single" w:sz="4" w:space="0" w:color="000000"/>
              <w:right w:val="single" w:sz="4" w:space="0" w:color="000000"/>
            </w:tcBorders>
            <w:hideMark/>
          </w:tcPr>
          <w:p w:rsidR="00C152B4" w:rsidRPr="00F10F04" w:rsidRDefault="00C152B4" w:rsidP="00B53C24">
            <w:pPr>
              <w:pStyle w:val="M"/>
              <w:ind w:firstLine="0"/>
              <w:rPr>
                <w:rStyle w:val="a9"/>
                <w:b w:val="0"/>
                <w:sz w:val="18"/>
                <w:szCs w:val="18"/>
              </w:rPr>
            </w:pPr>
            <w:r w:rsidRPr="00F10F04">
              <w:rPr>
                <w:rStyle w:val="a9"/>
                <w:rFonts w:hint="eastAsia"/>
                <w:b w:val="0"/>
                <w:sz w:val="18"/>
                <w:szCs w:val="18"/>
              </w:rPr>
              <w:t>名称</w:t>
            </w:r>
          </w:p>
        </w:tc>
        <w:tc>
          <w:tcPr>
            <w:tcW w:w="2103" w:type="dxa"/>
            <w:tcBorders>
              <w:top w:val="single" w:sz="4" w:space="0" w:color="000000"/>
              <w:left w:val="single" w:sz="4" w:space="0" w:color="000000"/>
              <w:bottom w:val="single" w:sz="4" w:space="0" w:color="000000"/>
              <w:right w:val="single" w:sz="4" w:space="0" w:color="000000"/>
            </w:tcBorders>
            <w:hideMark/>
          </w:tcPr>
          <w:p w:rsidR="00C152B4" w:rsidRPr="00F10F04" w:rsidRDefault="00C152B4" w:rsidP="00B53C24">
            <w:pPr>
              <w:pStyle w:val="M"/>
              <w:ind w:firstLine="0"/>
              <w:rPr>
                <w:rStyle w:val="a9"/>
                <w:b w:val="0"/>
                <w:sz w:val="18"/>
                <w:szCs w:val="18"/>
              </w:rPr>
            </w:pPr>
            <w:r w:rsidRPr="00F10F04">
              <w:rPr>
                <w:rStyle w:val="a9"/>
                <w:rFonts w:hint="eastAsia"/>
                <w:b w:val="0"/>
                <w:sz w:val="18"/>
                <w:szCs w:val="18"/>
              </w:rPr>
              <w:t>限制</w:t>
            </w:r>
          </w:p>
        </w:tc>
        <w:tc>
          <w:tcPr>
            <w:tcW w:w="2133" w:type="dxa"/>
            <w:tcBorders>
              <w:top w:val="single" w:sz="4" w:space="0" w:color="000000"/>
              <w:left w:val="single" w:sz="4" w:space="0" w:color="000000"/>
              <w:bottom w:val="single" w:sz="4" w:space="0" w:color="000000"/>
              <w:right w:val="single" w:sz="4" w:space="0" w:color="000000"/>
            </w:tcBorders>
            <w:hideMark/>
          </w:tcPr>
          <w:p w:rsidR="00C152B4" w:rsidRPr="00F10F04" w:rsidRDefault="00C152B4" w:rsidP="00B53C24">
            <w:pPr>
              <w:pStyle w:val="M"/>
              <w:ind w:firstLine="0"/>
              <w:rPr>
                <w:rStyle w:val="a9"/>
                <w:b w:val="0"/>
                <w:sz w:val="18"/>
                <w:szCs w:val="18"/>
              </w:rPr>
            </w:pPr>
            <w:r w:rsidRPr="00F10F04">
              <w:rPr>
                <w:rStyle w:val="a9"/>
                <w:rFonts w:hint="eastAsia"/>
                <w:b w:val="0"/>
                <w:sz w:val="18"/>
                <w:szCs w:val="18"/>
              </w:rPr>
              <w:t>类型</w:t>
            </w:r>
          </w:p>
        </w:tc>
        <w:tc>
          <w:tcPr>
            <w:tcW w:w="2112" w:type="dxa"/>
            <w:tcBorders>
              <w:top w:val="single" w:sz="4" w:space="0" w:color="000000"/>
              <w:left w:val="single" w:sz="4" w:space="0" w:color="000000"/>
              <w:bottom w:val="single" w:sz="4" w:space="0" w:color="000000"/>
              <w:right w:val="single" w:sz="4" w:space="0" w:color="000000"/>
            </w:tcBorders>
            <w:hideMark/>
          </w:tcPr>
          <w:p w:rsidR="00C152B4" w:rsidRPr="00F10F04" w:rsidRDefault="00C152B4" w:rsidP="00B53C24">
            <w:pPr>
              <w:pStyle w:val="M"/>
              <w:ind w:firstLine="0"/>
              <w:rPr>
                <w:rStyle w:val="a9"/>
                <w:b w:val="0"/>
                <w:sz w:val="18"/>
                <w:szCs w:val="18"/>
              </w:rPr>
            </w:pPr>
            <w:r w:rsidRPr="00F10F04">
              <w:rPr>
                <w:rStyle w:val="a9"/>
                <w:rFonts w:hint="eastAsia"/>
                <w:b w:val="0"/>
                <w:sz w:val="18"/>
                <w:szCs w:val="18"/>
              </w:rPr>
              <w:t>备注</w:t>
            </w:r>
          </w:p>
        </w:tc>
      </w:tr>
      <w:tr w:rsidR="009E1D1D" w:rsidRPr="00F10F04" w:rsidTr="00B53C24">
        <w:tc>
          <w:tcPr>
            <w:tcW w:w="2174" w:type="dxa"/>
            <w:tcBorders>
              <w:top w:val="single" w:sz="4" w:space="0" w:color="000000"/>
              <w:left w:val="single" w:sz="4" w:space="0" w:color="000000"/>
              <w:bottom w:val="single" w:sz="4" w:space="0" w:color="000000"/>
              <w:right w:val="single" w:sz="4" w:space="0" w:color="000000"/>
            </w:tcBorders>
            <w:hideMark/>
          </w:tcPr>
          <w:p w:rsidR="009E1D1D" w:rsidRPr="00F10F04" w:rsidRDefault="00F07628" w:rsidP="00B53C24">
            <w:pPr>
              <w:pStyle w:val="M"/>
              <w:ind w:firstLine="0"/>
              <w:rPr>
                <w:rStyle w:val="a9"/>
                <w:b w:val="0"/>
                <w:sz w:val="18"/>
                <w:szCs w:val="18"/>
              </w:rPr>
            </w:pPr>
            <w:r>
              <w:rPr>
                <w:rStyle w:val="a9"/>
                <w:rFonts w:hint="eastAsia"/>
                <w:b w:val="0"/>
                <w:sz w:val="18"/>
                <w:szCs w:val="18"/>
              </w:rPr>
              <w:t>id</w:t>
            </w:r>
          </w:p>
        </w:tc>
        <w:tc>
          <w:tcPr>
            <w:tcW w:w="2103" w:type="dxa"/>
            <w:tcBorders>
              <w:top w:val="single" w:sz="4" w:space="0" w:color="000000"/>
              <w:left w:val="single" w:sz="4" w:space="0" w:color="000000"/>
              <w:bottom w:val="single" w:sz="4" w:space="0" w:color="000000"/>
              <w:right w:val="single" w:sz="4" w:space="0" w:color="000000"/>
            </w:tcBorders>
            <w:hideMark/>
          </w:tcPr>
          <w:p w:rsidR="009E1D1D" w:rsidRPr="00F10F04" w:rsidRDefault="009E1D1D" w:rsidP="00B53C24">
            <w:pPr>
              <w:pStyle w:val="M"/>
              <w:ind w:firstLine="0"/>
              <w:rPr>
                <w:rStyle w:val="a9"/>
                <w:b w:val="0"/>
                <w:sz w:val="18"/>
                <w:szCs w:val="18"/>
              </w:rPr>
            </w:pPr>
            <w:r>
              <w:rPr>
                <w:rStyle w:val="a9"/>
                <w:rFonts w:hint="eastAsia"/>
                <w:b w:val="0"/>
                <w:sz w:val="18"/>
                <w:szCs w:val="18"/>
              </w:rPr>
              <w:t>1</w:t>
            </w:r>
          </w:p>
        </w:tc>
        <w:tc>
          <w:tcPr>
            <w:tcW w:w="2133" w:type="dxa"/>
            <w:tcBorders>
              <w:top w:val="single" w:sz="4" w:space="0" w:color="000000"/>
              <w:left w:val="single" w:sz="4" w:space="0" w:color="000000"/>
              <w:bottom w:val="single" w:sz="4" w:space="0" w:color="000000"/>
              <w:right w:val="single" w:sz="4" w:space="0" w:color="000000"/>
            </w:tcBorders>
            <w:hideMark/>
          </w:tcPr>
          <w:p w:rsidR="009E1D1D" w:rsidRPr="00F10F04" w:rsidRDefault="009E1D1D" w:rsidP="00B53C24">
            <w:pPr>
              <w:pStyle w:val="M"/>
              <w:ind w:firstLine="0"/>
              <w:rPr>
                <w:rStyle w:val="a9"/>
                <w:b w:val="0"/>
                <w:sz w:val="18"/>
                <w:szCs w:val="18"/>
              </w:rPr>
            </w:pPr>
            <w:r>
              <w:rPr>
                <w:rStyle w:val="a9"/>
                <w:rFonts w:hint="eastAsia"/>
                <w:b w:val="0"/>
                <w:sz w:val="18"/>
                <w:szCs w:val="18"/>
              </w:rPr>
              <w:t>int</w:t>
            </w:r>
          </w:p>
        </w:tc>
        <w:tc>
          <w:tcPr>
            <w:tcW w:w="2112" w:type="dxa"/>
            <w:tcBorders>
              <w:top w:val="single" w:sz="4" w:space="0" w:color="000000"/>
              <w:left w:val="single" w:sz="4" w:space="0" w:color="000000"/>
              <w:bottom w:val="single" w:sz="4" w:space="0" w:color="000000"/>
              <w:right w:val="single" w:sz="4" w:space="0" w:color="000000"/>
            </w:tcBorders>
            <w:hideMark/>
          </w:tcPr>
          <w:p w:rsidR="009E1D1D" w:rsidRPr="00F10F04" w:rsidRDefault="009E1D1D" w:rsidP="00B53C24">
            <w:pPr>
              <w:pStyle w:val="M"/>
              <w:ind w:firstLine="0"/>
              <w:rPr>
                <w:rStyle w:val="a9"/>
                <w:b w:val="0"/>
                <w:sz w:val="18"/>
                <w:szCs w:val="18"/>
              </w:rPr>
            </w:pPr>
            <w:r>
              <w:rPr>
                <w:rStyle w:val="a9"/>
                <w:rFonts w:hint="eastAsia"/>
                <w:b w:val="0"/>
                <w:sz w:val="18"/>
                <w:szCs w:val="18"/>
              </w:rPr>
              <w:t>1,2,3,4</w:t>
            </w:r>
            <w:r>
              <w:rPr>
                <w:rStyle w:val="a9"/>
                <w:rFonts w:hint="eastAsia"/>
                <w:b w:val="0"/>
                <w:sz w:val="18"/>
                <w:szCs w:val="18"/>
              </w:rPr>
              <w:t>顺序</w:t>
            </w:r>
          </w:p>
        </w:tc>
      </w:tr>
    </w:tbl>
    <w:p w:rsidR="00C152B4" w:rsidRDefault="00C152B4" w:rsidP="00C152B4">
      <w:pPr>
        <w:pStyle w:val="M"/>
        <w:spacing w:before="60" w:after="240"/>
        <w:ind w:firstLine="0"/>
        <w:jc w:val="center"/>
        <w:rPr>
          <w:rStyle w:val="a9"/>
          <w:rFonts w:ascii="Calibri" w:hAnsi="Calibri" w:cs="Times New Roman"/>
          <w:sz w:val="16"/>
          <w:szCs w:val="16"/>
        </w:rPr>
      </w:pPr>
      <w:r>
        <w:rPr>
          <w:rStyle w:val="a9"/>
          <w:sz w:val="16"/>
          <w:szCs w:val="16"/>
        </w:rPr>
        <w:t>&lt;</w:t>
      </w:r>
      <w:r>
        <w:rPr>
          <w:rStyle w:val="a9"/>
          <w:rFonts w:hint="eastAsia"/>
          <w:sz w:val="16"/>
          <w:szCs w:val="16"/>
        </w:rPr>
        <w:t>注</w:t>
      </w:r>
      <w:r>
        <w:rPr>
          <w:rStyle w:val="a9"/>
          <w:sz w:val="16"/>
          <w:szCs w:val="16"/>
        </w:rPr>
        <w:t>&gt;[1]</w:t>
      </w:r>
      <w:r>
        <w:rPr>
          <w:rStyle w:val="a9"/>
          <w:rFonts w:hint="eastAsia"/>
          <w:sz w:val="16"/>
          <w:szCs w:val="16"/>
        </w:rPr>
        <w:t>：一个</w:t>
      </w:r>
      <w:r>
        <w:rPr>
          <w:rStyle w:val="a9"/>
          <w:sz w:val="16"/>
          <w:szCs w:val="16"/>
        </w:rPr>
        <w:t xml:space="preserve">   [0..1]: 0 </w:t>
      </w:r>
      <w:proofErr w:type="gramStart"/>
      <w:r>
        <w:rPr>
          <w:rStyle w:val="a9"/>
          <w:rFonts w:hint="eastAsia"/>
          <w:sz w:val="16"/>
          <w:szCs w:val="16"/>
        </w:rPr>
        <w:t>个</w:t>
      </w:r>
      <w:proofErr w:type="gramEnd"/>
      <w:r>
        <w:rPr>
          <w:rStyle w:val="a9"/>
          <w:rFonts w:hint="eastAsia"/>
          <w:sz w:val="16"/>
          <w:szCs w:val="16"/>
        </w:rPr>
        <w:t>或</w:t>
      </w:r>
      <w:r>
        <w:rPr>
          <w:rStyle w:val="a9"/>
          <w:sz w:val="16"/>
          <w:szCs w:val="16"/>
        </w:rPr>
        <w:t xml:space="preserve"> 1 </w:t>
      </w:r>
      <w:proofErr w:type="gramStart"/>
      <w:r>
        <w:rPr>
          <w:rStyle w:val="a9"/>
          <w:rFonts w:hint="eastAsia"/>
          <w:sz w:val="16"/>
          <w:szCs w:val="16"/>
        </w:rPr>
        <w:t>个</w:t>
      </w:r>
      <w:proofErr w:type="gramEnd"/>
      <w:r>
        <w:rPr>
          <w:rStyle w:val="a9"/>
          <w:sz w:val="16"/>
          <w:szCs w:val="16"/>
        </w:rPr>
        <w:t xml:space="preserve">    [1..*]</w:t>
      </w:r>
      <w:r>
        <w:rPr>
          <w:rStyle w:val="a9"/>
          <w:rFonts w:hint="eastAsia"/>
          <w:sz w:val="16"/>
          <w:szCs w:val="16"/>
        </w:rPr>
        <w:t>：大于等于一个</w:t>
      </w:r>
    </w:p>
    <w:p w:rsidR="00C152B4" w:rsidRPr="00BF1F1B" w:rsidRDefault="00C152B4" w:rsidP="00C152B4">
      <w:pPr>
        <w:pStyle w:val="10"/>
        <w:rPr>
          <w:rStyle w:val="a9"/>
          <w:bCs w:val="0"/>
          <w:spacing w:val="0"/>
          <w:szCs w:val="22"/>
        </w:rPr>
      </w:pPr>
      <w:r>
        <w:rPr>
          <w:rStyle w:val="a9"/>
          <w:rFonts w:hint="eastAsia"/>
          <w:b/>
          <w:bCs w:val="0"/>
          <w:szCs w:val="16"/>
        </w:rPr>
        <w:t>示例：</w:t>
      </w:r>
      <w:r w:rsidR="00524A0A">
        <w:rPr>
          <w:rStyle w:val="a9"/>
          <w:rFonts w:hint="eastAsia"/>
          <w:bCs w:val="0"/>
          <w:szCs w:val="16"/>
        </w:rPr>
        <w:t>见</w:t>
      </w:r>
      <w:r w:rsidR="00524A0A">
        <w:rPr>
          <w:rStyle w:val="a9"/>
          <w:rFonts w:hint="eastAsia"/>
          <w:bCs w:val="0"/>
          <w:szCs w:val="16"/>
        </w:rPr>
        <w:t>Choice</w:t>
      </w:r>
      <w:r w:rsidR="00524A0A">
        <w:rPr>
          <w:rStyle w:val="a9"/>
          <w:rFonts w:hint="eastAsia"/>
          <w:bCs w:val="0"/>
          <w:szCs w:val="16"/>
        </w:rPr>
        <w:t>类。</w:t>
      </w:r>
    </w:p>
    <w:p w:rsidR="00C152B4" w:rsidRDefault="00C152B4" w:rsidP="00C152B4">
      <w:pPr>
        <w:pStyle w:val="M"/>
        <w:ind w:firstLine="0"/>
        <w:rPr>
          <w:rStyle w:val="a9"/>
          <w:b w:val="0"/>
          <w:bCs w:val="0"/>
          <w:szCs w:val="16"/>
        </w:rPr>
      </w:pPr>
      <w:r w:rsidRPr="00B65737">
        <w:rPr>
          <w:rStyle w:val="a9"/>
          <w:rFonts w:hint="eastAsia"/>
          <w:bCs w:val="0"/>
        </w:rPr>
        <w:t>详解</w:t>
      </w:r>
      <w:r w:rsidRPr="00B65737">
        <w:rPr>
          <w:rStyle w:val="a9"/>
          <w:rFonts w:hint="eastAsia"/>
          <w:bCs w:val="0"/>
          <w:szCs w:val="16"/>
        </w:rPr>
        <w:t>：</w:t>
      </w:r>
      <w:r w:rsidR="004B7657">
        <w:rPr>
          <w:rStyle w:val="a9"/>
          <w:rFonts w:hint="eastAsia"/>
          <w:b w:val="0"/>
          <w:bCs w:val="0"/>
          <w:szCs w:val="16"/>
        </w:rPr>
        <w:t>Option</w:t>
      </w:r>
      <w:r w:rsidR="004B7657">
        <w:rPr>
          <w:rStyle w:val="a9"/>
          <w:rFonts w:hint="eastAsia"/>
          <w:b w:val="0"/>
          <w:bCs w:val="0"/>
          <w:szCs w:val="16"/>
        </w:rPr>
        <w:t>一般仅包含存文本类型</w:t>
      </w:r>
      <w:r w:rsidR="00140E84">
        <w:rPr>
          <w:rStyle w:val="a9"/>
          <w:rFonts w:hint="eastAsia"/>
          <w:b w:val="0"/>
          <w:bCs w:val="0"/>
          <w:szCs w:val="16"/>
        </w:rPr>
        <w:t>，具体见</w:t>
      </w:r>
      <w:r w:rsidR="00422BEA">
        <w:rPr>
          <w:rStyle w:val="a9"/>
          <w:rFonts w:hint="eastAsia"/>
          <w:b w:val="0"/>
          <w:bCs w:val="0"/>
          <w:szCs w:val="16"/>
        </w:rPr>
        <w:t>各</w:t>
      </w:r>
      <w:r w:rsidR="00422BEA">
        <w:rPr>
          <w:rStyle w:val="a9"/>
          <w:rFonts w:hint="eastAsia"/>
          <w:b w:val="0"/>
          <w:bCs w:val="0"/>
          <w:szCs w:val="16"/>
        </w:rPr>
        <w:t>AssessmentItem</w:t>
      </w:r>
      <w:r w:rsidR="00422BEA">
        <w:rPr>
          <w:rStyle w:val="a9"/>
          <w:rFonts w:hint="eastAsia"/>
          <w:b w:val="0"/>
          <w:bCs w:val="0"/>
          <w:szCs w:val="16"/>
        </w:rPr>
        <w:t>子类</w:t>
      </w:r>
      <w:r w:rsidR="00810AF6">
        <w:rPr>
          <w:rStyle w:val="a9"/>
          <w:rFonts w:hint="eastAsia"/>
          <w:b w:val="0"/>
          <w:bCs w:val="0"/>
          <w:szCs w:val="16"/>
        </w:rPr>
        <w:t>定义</w:t>
      </w:r>
      <w:r>
        <w:rPr>
          <w:rFonts w:hint="eastAsia"/>
        </w:rPr>
        <w:t>。</w:t>
      </w:r>
    </w:p>
    <w:p w:rsidR="005F275D" w:rsidRPr="005F275D" w:rsidRDefault="005F275D" w:rsidP="005F275D"/>
    <w:p w:rsidR="0046741C" w:rsidRDefault="004B1752" w:rsidP="00AF7A2C">
      <w:pPr>
        <w:pStyle w:val="2"/>
        <w:numPr>
          <w:ilvl w:val="1"/>
          <w:numId w:val="15"/>
        </w:numPr>
      </w:pPr>
      <w:bookmarkStart w:id="198" w:name="_Toc286841219"/>
      <w:r>
        <w:rPr>
          <w:rFonts w:hint="eastAsia"/>
        </w:rPr>
        <w:t>Key</w:t>
      </w:r>
      <w:bookmarkEnd w:id="198"/>
      <w:r w:rsidR="00D343DB">
        <w:t xml:space="preserve"> </w:t>
      </w:r>
    </w:p>
    <w:p w:rsidR="00050B12" w:rsidRDefault="00050B12" w:rsidP="00F32EB2">
      <w:pPr>
        <w:pStyle w:val="M"/>
        <w:ind w:left="706" w:hangingChars="317" w:hanging="706"/>
      </w:pPr>
      <w:r>
        <w:rPr>
          <w:rStyle w:val="1Char0"/>
          <w:rFonts w:hint="eastAsia"/>
        </w:rPr>
        <w:t>概述：</w:t>
      </w:r>
      <w:r w:rsidR="004B1752">
        <w:rPr>
          <w:rFonts w:hint="eastAsia"/>
        </w:rPr>
        <w:t>Key</w:t>
      </w:r>
      <w:r w:rsidR="002F02EF">
        <w:rPr>
          <w:rFonts w:hint="eastAsia"/>
        </w:rPr>
        <w:t>节</w:t>
      </w:r>
      <w:r w:rsidR="002F02EF" w:rsidRPr="002F02EF">
        <w:rPr>
          <w:rFonts w:hint="eastAsia"/>
        </w:rPr>
        <w:t>点</w:t>
      </w:r>
      <w:r w:rsidRPr="002F02EF">
        <w:rPr>
          <w:rFonts w:hint="eastAsia"/>
        </w:rPr>
        <w:t>定义一个参考答案。</w:t>
      </w:r>
    </w:p>
    <w:p w:rsidR="00050B12" w:rsidRPr="00F20866" w:rsidRDefault="00050B12" w:rsidP="00050B12">
      <w:pPr>
        <w:pStyle w:val="M"/>
        <w:ind w:firstLine="0"/>
        <w:rPr>
          <w:color w:val="FF0000"/>
        </w:rPr>
      </w:pPr>
      <w:r>
        <w:rPr>
          <w:rStyle w:val="a9"/>
          <w:rFonts w:hint="eastAsia"/>
        </w:rPr>
        <w:t>包含：</w:t>
      </w:r>
      <w:r>
        <w:rPr>
          <w:rFonts w:hint="eastAsia"/>
        </w:rPr>
        <w:t>文本</w:t>
      </w:r>
      <w:ins w:id="199" w:author="alex" w:date="2010-07-07T10:50:00Z">
        <w:r w:rsidR="00ED3CD5">
          <w:rPr>
            <w:rFonts w:hint="eastAsia"/>
          </w:rPr>
          <w:t>，</w:t>
        </w:r>
      </w:ins>
      <w:ins w:id="200" w:author="alex" w:date="2010-07-07T10:51:00Z">
        <w:r w:rsidR="00ED3CD5" w:rsidRPr="00ED3CD5">
          <w:rPr>
            <w:rFonts w:hint="eastAsia"/>
          </w:rPr>
          <w:t>many</w:t>
        </w:r>
        <w:r w:rsidR="00ED3CD5">
          <w:rPr>
            <w:rFonts w:hint="eastAsia"/>
          </w:rPr>
          <w:t>，</w:t>
        </w:r>
      </w:ins>
      <w:ins w:id="201" w:author="alex" w:date="2010-07-07T10:52:00Z">
        <w:r w:rsidR="00ED3CD5" w:rsidRPr="00ED3CD5">
          <w:t>classified</w:t>
        </w:r>
      </w:ins>
      <w:r>
        <w:rPr>
          <w:rFonts w:hint="eastAsia"/>
        </w:rPr>
        <w:t>。</w:t>
      </w:r>
    </w:p>
    <w:p w:rsidR="00050B12" w:rsidRDefault="00050B12" w:rsidP="00050B12">
      <w:pPr>
        <w:pStyle w:val="M"/>
        <w:ind w:firstLine="0"/>
        <w:rPr>
          <w:rStyle w:val="a9"/>
        </w:rPr>
      </w:pPr>
      <w:r>
        <w:rPr>
          <w:rStyle w:val="a9"/>
          <w:rFonts w:hint="eastAsia"/>
        </w:rPr>
        <w:t>属性</w:t>
      </w:r>
      <w:r>
        <w:rPr>
          <w:rStyle w:val="a9"/>
        </w:rPr>
        <w:t>:</w:t>
      </w:r>
    </w:p>
    <w:p w:rsidR="00EF3458" w:rsidRDefault="00EF3458" w:rsidP="00050B12">
      <w:pPr>
        <w:pStyle w:val="M"/>
        <w:ind w:firstLine="0"/>
        <w:rPr>
          <w:rStyle w:val="a9"/>
        </w:rPr>
      </w:pPr>
    </w:p>
    <w:p w:rsidR="00EF3458" w:rsidRDefault="00EF3458" w:rsidP="00EF3458">
      <w:pPr>
        <w:pStyle w:val="af8"/>
        <w:rPr>
          <w:rStyle w:val="a9"/>
        </w:rPr>
      </w:pPr>
      <w:r w:rsidRPr="00242408">
        <w:rPr>
          <w:rFonts w:hint="eastAsia"/>
        </w:rPr>
        <w:t>表</w:t>
      </w:r>
      <w:r w:rsidRPr="00242408">
        <w:rPr>
          <w:rFonts w:hint="eastAsia"/>
        </w:rPr>
        <w:t xml:space="preserve"> </w:t>
      </w:r>
      <w:r>
        <w:rPr>
          <w:rFonts w:hint="eastAsia"/>
        </w:rPr>
        <w:t>4-1</w:t>
      </w:r>
      <w:ins w:id="202" w:author="Eric" w:date="2011-02-18T17:05:00Z">
        <w:r w:rsidR="00705DE8">
          <w:rPr>
            <w:rFonts w:hint="eastAsia"/>
          </w:rPr>
          <w:t>3</w:t>
        </w:r>
      </w:ins>
      <w:del w:id="203" w:author="Eric" w:date="2011-02-18T17:05:00Z">
        <w:r w:rsidDel="00705DE8">
          <w:rPr>
            <w:rFonts w:hint="eastAsia"/>
          </w:rPr>
          <w:delText>4</w:delText>
        </w:r>
      </w:del>
      <w:r>
        <w:rPr>
          <w:rFonts w:hint="eastAsia"/>
        </w:rPr>
        <w:t xml:space="preserve"> Key</w:t>
      </w:r>
      <w:r>
        <w:rPr>
          <w:rFonts w:hint="eastAsia"/>
        </w:rPr>
        <w:t>属性表</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74"/>
        <w:gridCol w:w="2103"/>
        <w:gridCol w:w="2133"/>
        <w:gridCol w:w="2112"/>
      </w:tblGrid>
      <w:tr w:rsidR="00050B12" w:rsidRPr="00F10F04" w:rsidTr="00B53C24">
        <w:tc>
          <w:tcPr>
            <w:tcW w:w="2174" w:type="dxa"/>
            <w:tcBorders>
              <w:top w:val="single" w:sz="4" w:space="0" w:color="000000"/>
              <w:left w:val="single" w:sz="4" w:space="0" w:color="000000"/>
              <w:bottom w:val="single" w:sz="4" w:space="0" w:color="000000"/>
              <w:right w:val="single" w:sz="4" w:space="0" w:color="000000"/>
            </w:tcBorders>
            <w:hideMark/>
          </w:tcPr>
          <w:p w:rsidR="00050B12" w:rsidRPr="00F10F04" w:rsidRDefault="00050B12" w:rsidP="00B53C24">
            <w:pPr>
              <w:pStyle w:val="M"/>
              <w:ind w:firstLine="0"/>
              <w:rPr>
                <w:rStyle w:val="a9"/>
                <w:b w:val="0"/>
                <w:sz w:val="18"/>
                <w:szCs w:val="18"/>
              </w:rPr>
            </w:pPr>
            <w:r w:rsidRPr="00F10F04">
              <w:rPr>
                <w:rStyle w:val="a9"/>
                <w:rFonts w:hint="eastAsia"/>
                <w:b w:val="0"/>
                <w:sz w:val="18"/>
                <w:szCs w:val="18"/>
              </w:rPr>
              <w:t>名称</w:t>
            </w:r>
          </w:p>
        </w:tc>
        <w:tc>
          <w:tcPr>
            <w:tcW w:w="2103" w:type="dxa"/>
            <w:tcBorders>
              <w:top w:val="single" w:sz="4" w:space="0" w:color="000000"/>
              <w:left w:val="single" w:sz="4" w:space="0" w:color="000000"/>
              <w:bottom w:val="single" w:sz="4" w:space="0" w:color="000000"/>
              <w:right w:val="single" w:sz="4" w:space="0" w:color="000000"/>
            </w:tcBorders>
            <w:hideMark/>
          </w:tcPr>
          <w:p w:rsidR="00050B12" w:rsidRPr="00F10F04" w:rsidRDefault="00050B12" w:rsidP="00B53C24">
            <w:pPr>
              <w:pStyle w:val="M"/>
              <w:ind w:firstLine="0"/>
              <w:rPr>
                <w:rStyle w:val="a9"/>
                <w:b w:val="0"/>
                <w:sz w:val="18"/>
                <w:szCs w:val="18"/>
              </w:rPr>
            </w:pPr>
            <w:r w:rsidRPr="00F10F04">
              <w:rPr>
                <w:rStyle w:val="a9"/>
                <w:rFonts w:hint="eastAsia"/>
                <w:b w:val="0"/>
                <w:sz w:val="18"/>
                <w:szCs w:val="18"/>
              </w:rPr>
              <w:t>限制</w:t>
            </w:r>
          </w:p>
        </w:tc>
        <w:tc>
          <w:tcPr>
            <w:tcW w:w="2133" w:type="dxa"/>
            <w:tcBorders>
              <w:top w:val="single" w:sz="4" w:space="0" w:color="000000"/>
              <w:left w:val="single" w:sz="4" w:space="0" w:color="000000"/>
              <w:bottom w:val="single" w:sz="4" w:space="0" w:color="000000"/>
              <w:right w:val="single" w:sz="4" w:space="0" w:color="000000"/>
            </w:tcBorders>
            <w:hideMark/>
          </w:tcPr>
          <w:p w:rsidR="00050B12" w:rsidRPr="00F10F04" w:rsidRDefault="00050B12" w:rsidP="00B53C24">
            <w:pPr>
              <w:pStyle w:val="M"/>
              <w:ind w:firstLine="0"/>
              <w:rPr>
                <w:rStyle w:val="a9"/>
                <w:b w:val="0"/>
                <w:sz w:val="18"/>
                <w:szCs w:val="18"/>
              </w:rPr>
            </w:pPr>
            <w:r w:rsidRPr="00F10F04">
              <w:rPr>
                <w:rStyle w:val="a9"/>
                <w:rFonts w:hint="eastAsia"/>
                <w:b w:val="0"/>
                <w:sz w:val="18"/>
                <w:szCs w:val="18"/>
              </w:rPr>
              <w:t>类型</w:t>
            </w:r>
          </w:p>
        </w:tc>
        <w:tc>
          <w:tcPr>
            <w:tcW w:w="2112" w:type="dxa"/>
            <w:tcBorders>
              <w:top w:val="single" w:sz="4" w:space="0" w:color="000000"/>
              <w:left w:val="single" w:sz="4" w:space="0" w:color="000000"/>
              <w:bottom w:val="single" w:sz="4" w:space="0" w:color="000000"/>
              <w:right w:val="single" w:sz="4" w:space="0" w:color="000000"/>
            </w:tcBorders>
            <w:hideMark/>
          </w:tcPr>
          <w:p w:rsidR="00050B12" w:rsidRPr="00F10F04" w:rsidRDefault="00050B12" w:rsidP="00B53C24">
            <w:pPr>
              <w:pStyle w:val="M"/>
              <w:ind w:firstLine="0"/>
              <w:rPr>
                <w:rStyle w:val="a9"/>
                <w:b w:val="0"/>
                <w:sz w:val="18"/>
                <w:szCs w:val="18"/>
              </w:rPr>
            </w:pPr>
            <w:r w:rsidRPr="00F10F04">
              <w:rPr>
                <w:rStyle w:val="a9"/>
                <w:rFonts w:hint="eastAsia"/>
                <w:b w:val="0"/>
                <w:sz w:val="18"/>
                <w:szCs w:val="18"/>
              </w:rPr>
              <w:t>备注</w:t>
            </w:r>
          </w:p>
        </w:tc>
      </w:tr>
    </w:tbl>
    <w:p w:rsidR="00050B12" w:rsidRDefault="00050B12" w:rsidP="00050B12">
      <w:pPr>
        <w:pStyle w:val="M"/>
        <w:spacing w:before="60" w:after="240"/>
        <w:ind w:firstLine="0"/>
        <w:jc w:val="center"/>
        <w:rPr>
          <w:rStyle w:val="a9"/>
          <w:rFonts w:ascii="Calibri" w:hAnsi="Calibri" w:cs="Times New Roman"/>
          <w:sz w:val="16"/>
          <w:szCs w:val="16"/>
        </w:rPr>
      </w:pPr>
      <w:r>
        <w:rPr>
          <w:rStyle w:val="a9"/>
          <w:sz w:val="16"/>
          <w:szCs w:val="16"/>
        </w:rPr>
        <w:t>&lt;</w:t>
      </w:r>
      <w:r>
        <w:rPr>
          <w:rStyle w:val="a9"/>
          <w:rFonts w:hint="eastAsia"/>
          <w:sz w:val="16"/>
          <w:szCs w:val="16"/>
        </w:rPr>
        <w:t>注</w:t>
      </w:r>
      <w:r>
        <w:rPr>
          <w:rStyle w:val="a9"/>
          <w:sz w:val="16"/>
          <w:szCs w:val="16"/>
        </w:rPr>
        <w:t>&gt;[1]</w:t>
      </w:r>
      <w:r>
        <w:rPr>
          <w:rStyle w:val="a9"/>
          <w:rFonts w:hint="eastAsia"/>
          <w:sz w:val="16"/>
          <w:szCs w:val="16"/>
        </w:rPr>
        <w:t>：一个</w:t>
      </w:r>
      <w:r>
        <w:rPr>
          <w:rStyle w:val="a9"/>
          <w:sz w:val="16"/>
          <w:szCs w:val="16"/>
        </w:rPr>
        <w:t xml:space="preserve">   [0..1]: 0 </w:t>
      </w:r>
      <w:proofErr w:type="gramStart"/>
      <w:r>
        <w:rPr>
          <w:rStyle w:val="a9"/>
          <w:rFonts w:hint="eastAsia"/>
          <w:sz w:val="16"/>
          <w:szCs w:val="16"/>
        </w:rPr>
        <w:t>个</w:t>
      </w:r>
      <w:proofErr w:type="gramEnd"/>
      <w:r>
        <w:rPr>
          <w:rStyle w:val="a9"/>
          <w:rFonts w:hint="eastAsia"/>
          <w:sz w:val="16"/>
          <w:szCs w:val="16"/>
        </w:rPr>
        <w:t>或</w:t>
      </w:r>
      <w:r>
        <w:rPr>
          <w:rStyle w:val="a9"/>
          <w:sz w:val="16"/>
          <w:szCs w:val="16"/>
        </w:rPr>
        <w:t xml:space="preserve"> 1 </w:t>
      </w:r>
      <w:proofErr w:type="gramStart"/>
      <w:r>
        <w:rPr>
          <w:rStyle w:val="a9"/>
          <w:rFonts w:hint="eastAsia"/>
          <w:sz w:val="16"/>
          <w:szCs w:val="16"/>
        </w:rPr>
        <w:t>个</w:t>
      </w:r>
      <w:proofErr w:type="gramEnd"/>
      <w:r>
        <w:rPr>
          <w:rStyle w:val="a9"/>
          <w:sz w:val="16"/>
          <w:szCs w:val="16"/>
        </w:rPr>
        <w:t xml:space="preserve">    [1..*]</w:t>
      </w:r>
      <w:r>
        <w:rPr>
          <w:rStyle w:val="a9"/>
          <w:rFonts w:hint="eastAsia"/>
          <w:sz w:val="16"/>
          <w:szCs w:val="16"/>
        </w:rPr>
        <w:t>：大于等于一个</w:t>
      </w:r>
    </w:p>
    <w:p w:rsidR="00050B12" w:rsidRPr="00BF1F1B" w:rsidRDefault="00050B12" w:rsidP="00050B12">
      <w:pPr>
        <w:pStyle w:val="10"/>
        <w:rPr>
          <w:rStyle w:val="a9"/>
          <w:bCs w:val="0"/>
          <w:spacing w:val="0"/>
          <w:szCs w:val="22"/>
        </w:rPr>
      </w:pPr>
      <w:r>
        <w:rPr>
          <w:rStyle w:val="a9"/>
          <w:rFonts w:hint="eastAsia"/>
          <w:b/>
          <w:bCs w:val="0"/>
          <w:szCs w:val="16"/>
        </w:rPr>
        <w:t>示例：</w:t>
      </w:r>
      <w:r>
        <w:rPr>
          <w:rStyle w:val="a9"/>
          <w:rFonts w:hint="eastAsia"/>
          <w:bCs w:val="0"/>
          <w:szCs w:val="16"/>
        </w:rPr>
        <w:t>见</w:t>
      </w:r>
      <w:r w:rsidR="001A6FED">
        <w:rPr>
          <w:rStyle w:val="a9"/>
          <w:bCs w:val="0"/>
          <w:szCs w:val="16"/>
        </w:rPr>
        <w:t>Assessment</w:t>
      </w:r>
      <w:r>
        <w:rPr>
          <w:rStyle w:val="a9"/>
          <w:rFonts w:hint="eastAsia"/>
          <w:bCs w:val="0"/>
          <w:szCs w:val="16"/>
        </w:rPr>
        <w:t>类。</w:t>
      </w:r>
    </w:p>
    <w:p w:rsidR="000D2352" w:rsidRDefault="00050B12" w:rsidP="00050B12">
      <w:pPr>
        <w:pStyle w:val="M"/>
        <w:ind w:firstLine="0"/>
        <w:rPr>
          <w:rStyle w:val="a9"/>
          <w:b w:val="0"/>
          <w:bCs w:val="0"/>
          <w:szCs w:val="16"/>
        </w:rPr>
      </w:pPr>
      <w:r w:rsidRPr="00B65737">
        <w:rPr>
          <w:rStyle w:val="a9"/>
          <w:rFonts w:hint="eastAsia"/>
          <w:bCs w:val="0"/>
        </w:rPr>
        <w:lastRenderedPageBreak/>
        <w:t>详解</w:t>
      </w:r>
      <w:r w:rsidRPr="00B65737">
        <w:rPr>
          <w:rStyle w:val="a9"/>
          <w:rFonts w:hint="eastAsia"/>
          <w:bCs w:val="0"/>
          <w:szCs w:val="16"/>
        </w:rPr>
        <w:t>：</w:t>
      </w:r>
      <w:r w:rsidR="004B1752">
        <w:rPr>
          <w:rStyle w:val="a9"/>
          <w:rFonts w:hint="eastAsia"/>
          <w:b w:val="0"/>
          <w:bCs w:val="0"/>
          <w:szCs w:val="16"/>
        </w:rPr>
        <w:t>Key</w:t>
      </w:r>
      <w:r w:rsidR="005D1116">
        <w:rPr>
          <w:rStyle w:val="a9"/>
          <w:rFonts w:hint="eastAsia"/>
          <w:b w:val="0"/>
          <w:bCs w:val="0"/>
          <w:szCs w:val="16"/>
        </w:rPr>
        <w:t>的</w:t>
      </w:r>
      <w:proofErr w:type="gramStart"/>
      <w:r w:rsidR="005D1116">
        <w:rPr>
          <w:rStyle w:val="a9"/>
          <w:rFonts w:hint="eastAsia"/>
          <w:b w:val="0"/>
          <w:bCs w:val="0"/>
          <w:szCs w:val="16"/>
        </w:rPr>
        <w:t>值</w:t>
      </w:r>
      <w:r w:rsidR="00C44340">
        <w:rPr>
          <w:rStyle w:val="ad"/>
          <w:rFonts w:hint="eastAsia"/>
          <w:i w:val="0"/>
        </w:rPr>
        <w:t>类型</w:t>
      </w:r>
      <w:r w:rsidR="005D1116">
        <w:rPr>
          <w:rStyle w:val="a9"/>
          <w:rFonts w:hint="eastAsia"/>
          <w:b w:val="0"/>
          <w:bCs w:val="0"/>
          <w:szCs w:val="16"/>
        </w:rPr>
        <w:t>应</w:t>
      </w:r>
      <w:proofErr w:type="gramEnd"/>
      <w:r w:rsidR="005D1116">
        <w:rPr>
          <w:rStyle w:val="a9"/>
          <w:rFonts w:hint="eastAsia"/>
          <w:b w:val="0"/>
          <w:bCs w:val="0"/>
          <w:szCs w:val="16"/>
        </w:rPr>
        <w:t>与</w:t>
      </w:r>
      <w:r w:rsidR="007874A5" w:rsidRPr="007874A5">
        <w:rPr>
          <w:rStyle w:val="ad"/>
          <w:rFonts w:hint="eastAsia"/>
        </w:rPr>
        <w:t>Question</w:t>
      </w:r>
      <w:r w:rsidR="007874A5">
        <w:rPr>
          <w:rStyle w:val="ad"/>
          <w:rFonts w:hint="eastAsia"/>
          <w:i w:val="0"/>
        </w:rPr>
        <w:t>类型相同</w:t>
      </w:r>
      <w:r w:rsidR="004021E0">
        <w:rPr>
          <w:rFonts w:hint="eastAsia"/>
        </w:rPr>
        <w:t>。</w:t>
      </w:r>
    </w:p>
    <w:p w:rsidR="00050B12" w:rsidRDefault="000D2352" w:rsidP="00F32EB2">
      <w:pPr>
        <w:pStyle w:val="M"/>
        <w:ind w:leftChars="337" w:left="708" w:firstLine="0"/>
        <w:rPr>
          <w:rStyle w:val="a9"/>
          <w:b w:val="0"/>
          <w:bCs w:val="0"/>
          <w:szCs w:val="16"/>
        </w:rPr>
      </w:pPr>
      <w:r>
        <w:rPr>
          <w:rStyle w:val="a9"/>
          <w:rFonts w:hint="eastAsia"/>
          <w:b w:val="0"/>
          <w:bCs w:val="0"/>
          <w:szCs w:val="16"/>
        </w:rPr>
        <w:t>当</w:t>
      </w:r>
      <w:r w:rsidRPr="007874A5">
        <w:rPr>
          <w:rStyle w:val="ad"/>
          <w:rFonts w:hint="eastAsia"/>
        </w:rPr>
        <w:t>Question</w:t>
      </w:r>
      <w:r>
        <w:rPr>
          <w:rStyle w:val="a9"/>
          <w:rFonts w:hint="eastAsia"/>
          <w:b w:val="0"/>
          <w:bCs w:val="0"/>
          <w:szCs w:val="16"/>
        </w:rPr>
        <w:t>为</w:t>
      </w:r>
      <w:r>
        <w:rPr>
          <w:rStyle w:val="a9"/>
          <w:rFonts w:hint="eastAsia"/>
          <w:b w:val="0"/>
          <w:bCs w:val="0"/>
          <w:szCs w:val="16"/>
        </w:rPr>
        <w:t>Choice</w:t>
      </w:r>
      <w:r>
        <w:rPr>
          <w:rStyle w:val="a9"/>
          <w:rFonts w:hint="eastAsia"/>
          <w:b w:val="0"/>
          <w:bCs w:val="0"/>
          <w:szCs w:val="16"/>
        </w:rPr>
        <w:t>时，此值应为答案项，答案从</w:t>
      </w:r>
      <w:r>
        <w:rPr>
          <w:rStyle w:val="a9"/>
          <w:rFonts w:hint="eastAsia"/>
          <w:b w:val="0"/>
          <w:bCs w:val="0"/>
          <w:szCs w:val="16"/>
        </w:rPr>
        <w:t>1</w:t>
      </w:r>
      <w:r>
        <w:rPr>
          <w:rStyle w:val="a9"/>
          <w:rFonts w:hint="eastAsia"/>
          <w:b w:val="0"/>
          <w:bCs w:val="0"/>
          <w:szCs w:val="16"/>
        </w:rPr>
        <w:t>开始编号</w:t>
      </w:r>
      <w:r w:rsidR="00D7294B">
        <w:rPr>
          <w:rStyle w:val="a9"/>
          <w:rFonts w:hint="eastAsia"/>
          <w:b w:val="0"/>
          <w:bCs w:val="0"/>
          <w:szCs w:val="16"/>
        </w:rPr>
        <w:t>。</w:t>
      </w:r>
    </w:p>
    <w:p w:rsidR="00BD7E21" w:rsidRDefault="00595CAE" w:rsidP="00F32EB2">
      <w:pPr>
        <w:pStyle w:val="M"/>
        <w:ind w:leftChars="337" w:left="708" w:firstLine="0"/>
        <w:rPr>
          <w:rStyle w:val="a9"/>
          <w:b w:val="0"/>
          <w:bCs w:val="0"/>
          <w:szCs w:val="16"/>
        </w:rPr>
      </w:pPr>
      <w:r>
        <w:rPr>
          <w:rStyle w:val="a9"/>
          <w:rFonts w:hint="eastAsia"/>
          <w:b w:val="0"/>
          <w:bCs w:val="0"/>
          <w:szCs w:val="16"/>
        </w:rPr>
        <w:t>当</w:t>
      </w:r>
    </w:p>
    <w:p w:rsidR="006B59DE" w:rsidRDefault="00E26A4D" w:rsidP="006B59DE">
      <w:pPr>
        <w:pStyle w:val="2"/>
        <w:numPr>
          <w:ilvl w:val="1"/>
          <w:numId w:val="15"/>
        </w:numPr>
        <w:rPr>
          <w:ins w:id="204" w:author="Eric" w:date="2011-02-18T16:45:00Z"/>
        </w:rPr>
      </w:pPr>
      <w:bookmarkStart w:id="205" w:name="_Toc286841220"/>
      <w:ins w:id="206" w:author="Eric" w:date="2011-02-18T16:58:00Z">
        <w:r>
          <w:rPr>
            <w:rFonts w:hint="eastAsia"/>
          </w:rPr>
          <w:t>Display</w:t>
        </w:r>
      </w:ins>
      <w:ins w:id="207" w:author="Eric" w:date="2011-02-18T16:45:00Z">
        <w:r w:rsidR="006B59DE">
          <w:rPr>
            <w:rFonts w:hint="eastAsia"/>
          </w:rPr>
          <w:t>Key</w:t>
        </w:r>
        <w:bookmarkEnd w:id="205"/>
        <w:r w:rsidR="006B59DE">
          <w:t xml:space="preserve"> </w:t>
        </w:r>
      </w:ins>
    </w:p>
    <w:p w:rsidR="006B59DE" w:rsidRDefault="006B59DE" w:rsidP="006B59DE">
      <w:pPr>
        <w:pStyle w:val="M"/>
        <w:ind w:left="706" w:hangingChars="317" w:hanging="706"/>
        <w:rPr>
          <w:ins w:id="208" w:author="Eric" w:date="2011-02-18T16:45:00Z"/>
        </w:rPr>
      </w:pPr>
      <w:ins w:id="209" w:author="Eric" w:date="2011-02-18T16:45:00Z">
        <w:r>
          <w:rPr>
            <w:rStyle w:val="1Char0"/>
            <w:rFonts w:hint="eastAsia"/>
          </w:rPr>
          <w:t>概述：</w:t>
        </w:r>
      </w:ins>
      <w:ins w:id="210" w:author="Eric" w:date="2011-02-18T16:58:00Z">
        <w:r w:rsidR="00E26A4D">
          <w:rPr>
            <w:rStyle w:val="1Char0"/>
            <w:rFonts w:hint="eastAsia"/>
          </w:rPr>
          <w:t>Display</w:t>
        </w:r>
      </w:ins>
      <w:ins w:id="211" w:author="Eric" w:date="2011-02-18T16:45:00Z">
        <w:r>
          <w:rPr>
            <w:rFonts w:hint="eastAsia"/>
          </w:rPr>
          <w:t>Key</w:t>
        </w:r>
        <w:r>
          <w:rPr>
            <w:rFonts w:hint="eastAsia"/>
          </w:rPr>
          <w:t>节</w:t>
        </w:r>
        <w:r w:rsidRPr="002F02EF">
          <w:rPr>
            <w:rFonts w:hint="eastAsia"/>
          </w:rPr>
          <w:t>点定义一个参考答案</w:t>
        </w:r>
      </w:ins>
      <w:ins w:id="212" w:author="Eric" w:date="2011-02-18T16:59:00Z">
        <w:r w:rsidR="00E26A4D">
          <w:rPr>
            <w:rFonts w:hint="eastAsia"/>
          </w:rPr>
          <w:t>，但是只用于在纸质试卷中显示，</w:t>
        </w:r>
        <w:proofErr w:type="gramStart"/>
        <w:r w:rsidR="00E26A4D">
          <w:rPr>
            <w:rFonts w:hint="eastAsia"/>
          </w:rPr>
          <w:t>不在机考系统</w:t>
        </w:r>
        <w:proofErr w:type="gramEnd"/>
        <w:r w:rsidR="00E26A4D">
          <w:rPr>
            <w:rFonts w:hint="eastAsia"/>
          </w:rPr>
          <w:t>中显示</w:t>
        </w:r>
      </w:ins>
      <w:ins w:id="213" w:author="Eric" w:date="2011-02-18T17:05:00Z">
        <w:r w:rsidR="00705DE8">
          <w:rPr>
            <w:rFonts w:hint="eastAsia"/>
          </w:rPr>
          <w:t>，目前用在</w:t>
        </w:r>
        <w:r w:rsidR="00705DE8" w:rsidRPr="00C121A0">
          <w:t>Passage Error Correction</w:t>
        </w:r>
        <w:r w:rsidR="00705DE8">
          <w:rPr>
            <w:rStyle w:val="a9"/>
            <w:rFonts w:hint="eastAsia"/>
            <w:bCs w:val="0"/>
            <w:szCs w:val="16"/>
          </w:rPr>
          <w:t>题型中</w:t>
        </w:r>
      </w:ins>
      <w:ins w:id="214" w:author="Eric" w:date="2011-02-18T16:45:00Z">
        <w:r w:rsidRPr="002F02EF">
          <w:rPr>
            <w:rFonts w:hint="eastAsia"/>
          </w:rPr>
          <w:t>。</w:t>
        </w:r>
      </w:ins>
    </w:p>
    <w:p w:rsidR="006B59DE" w:rsidRPr="00F20866" w:rsidRDefault="006B59DE" w:rsidP="006B59DE">
      <w:pPr>
        <w:pStyle w:val="M"/>
        <w:ind w:firstLine="0"/>
        <w:rPr>
          <w:ins w:id="215" w:author="Eric" w:date="2011-02-18T16:45:00Z"/>
          <w:color w:val="FF0000"/>
        </w:rPr>
      </w:pPr>
      <w:ins w:id="216" w:author="Eric" w:date="2011-02-18T16:45:00Z">
        <w:r>
          <w:rPr>
            <w:rStyle w:val="a9"/>
            <w:rFonts w:hint="eastAsia"/>
          </w:rPr>
          <w:t>包含：</w:t>
        </w:r>
        <w:r>
          <w:rPr>
            <w:rFonts w:hint="eastAsia"/>
          </w:rPr>
          <w:t>文本，</w:t>
        </w:r>
      </w:ins>
      <w:ins w:id="217" w:author="Eric" w:date="2011-02-18T16:59:00Z">
        <w:r w:rsidR="00705DE8">
          <w:rPr>
            <w:rFonts w:hint="eastAsia"/>
          </w:rPr>
          <w:t>分属不同</w:t>
        </w:r>
      </w:ins>
      <w:ins w:id="218" w:author="Eric" w:date="2011-02-18T17:00:00Z">
        <w:r w:rsidR="00705DE8">
          <w:rPr>
            <w:rFonts w:hint="eastAsia"/>
          </w:rPr>
          <w:t>题型</w:t>
        </w:r>
      </w:ins>
      <w:ins w:id="219" w:author="Eric" w:date="2011-02-18T16:59:00Z">
        <w:r w:rsidR="00705DE8">
          <w:rPr>
            <w:rFonts w:hint="eastAsia"/>
          </w:rPr>
          <w:t>的</w:t>
        </w:r>
      </w:ins>
      <w:ins w:id="220" w:author="Eric" w:date="2011-02-18T17:00:00Z">
        <w:r w:rsidR="00705DE8">
          <w:rPr>
            <w:rFonts w:hint="eastAsia"/>
          </w:rPr>
          <w:t>子节点</w:t>
        </w:r>
      </w:ins>
      <w:ins w:id="221" w:author="Eric" w:date="2011-02-18T17:06:00Z">
        <w:r w:rsidR="00705DE8">
          <w:rPr>
            <w:rFonts w:hint="eastAsia"/>
          </w:rPr>
          <w:t>，见</w:t>
        </w:r>
        <w:r w:rsidR="00705DE8" w:rsidRPr="00C121A0">
          <w:t>Passage Error Correction</w:t>
        </w:r>
        <w:r w:rsidR="00705DE8">
          <w:rPr>
            <w:rStyle w:val="a9"/>
            <w:rFonts w:hint="eastAsia"/>
            <w:bCs w:val="0"/>
            <w:szCs w:val="16"/>
          </w:rPr>
          <w:t>题型</w:t>
        </w:r>
      </w:ins>
      <w:ins w:id="222" w:author="Eric" w:date="2011-02-18T16:45:00Z">
        <w:r>
          <w:rPr>
            <w:rFonts w:hint="eastAsia"/>
          </w:rPr>
          <w:t>。</w:t>
        </w:r>
      </w:ins>
    </w:p>
    <w:p w:rsidR="006B59DE" w:rsidRDefault="006B59DE" w:rsidP="006B59DE">
      <w:pPr>
        <w:pStyle w:val="M"/>
        <w:ind w:firstLine="0"/>
        <w:rPr>
          <w:ins w:id="223" w:author="Eric" w:date="2011-02-18T16:45:00Z"/>
          <w:rStyle w:val="a9"/>
        </w:rPr>
      </w:pPr>
      <w:ins w:id="224" w:author="Eric" w:date="2011-02-18T16:45:00Z">
        <w:r>
          <w:rPr>
            <w:rStyle w:val="a9"/>
            <w:rFonts w:hint="eastAsia"/>
          </w:rPr>
          <w:t>属性</w:t>
        </w:r>
        <w:r>
          <w:rPr>
            <w:rStyle w:val="a9"/>
          </w:rPr>
          <w:t>:</w:t>
        </w:r>
      </w:ins>
    </w:p>
    <w:p w:rsidR="006B59DE" w:rsidRDefault="006B59DE" w:rsidP="006B59DE">
      <w:pPr>
        <w:pStyle w:val="M"/>
        <w:ind w:firstLine="0"/>
        <w:rPr>
          <w:ins w:id="225" w:author="Eric" w:date="2011-02-18T16:45:00Z"/>
          <w:rStyle w:val="a9"/>
        </w:rPr>
      </w:pPr>
    </w:p>
    <w:p w:rsidR="006B59DE" w:rsidRDefault="006B59DE" w:rsidP="006B59DE">
      <w:pPr>
        <w:pStyle w:val="af8"/>
        <w:rPr>
          <w:ins w:id="226" w:author="Eric" w:date="2011-02-18T16:45:00Z"/>
          <w:rStyle w:val="a9"/>
        </w:rPr>
      </w:pPr>
      <w:ins w:id="227" w:author="Eric" w:date="2011-02-18T16:45:00Z">
        <w:r w:rsidRPr="00242408">
          <w:rPr>
            <w:rFonts w:hint="eastAsia"/>
          </w:rPr>
          <w:t>表</w:t>
        </w:r>
        <w:r w:rsidRPr="00242408">
          <w:rPr>
            <w:rFonts w:hint="eastAsia"/>
          </w:rPr>
          <w:t xml:space="preserve"> </w:t>
        </w:r>
        <w:r>
          <w:rPr>
            <w:rFonts w:hint="eastAsia"/>
          </w:rPr>
          <w:t>4-1</w:t>
        </w:r>
      </w:ins>
      <w:ins w:id="228" w:author="Eric" w:date="2011-02-18T17:06:00Z">
        <w:r w:rsidR="00A31C01">
          <w:rPr>
            <w:rFonts w:hint="eastAsia"/>
          </w:rPr>
          <w:t>4</w:t>
        </w:r>
      </w:ins>
      <w:ins w:id="229" w:author="Eric" w:date="2011-02-18T16:45:00Z">
        <w:r>
          <w:rPr>
            <w:rFonts w:hint="eastAsia"/>
          </w:rPr>
          <w:t xml:space="preserve"> </w:t>
        </w:r>
      </w:ins>
      <w:ins w:id="230" w:author="Eric" w:date="2011-02-18T17:06:00Z">
        <w:r w:rsidR="00A31C01">
          <w:rPr>
            <w:rFonts w:hint="eastAsia"/>
          </w:rPr>
          <w:t>Display</w:t>
        </w:r>
      </w:ins>
      <w:ins w:id="231" w:author="Eric" w:date="2011-02-18T16:45:00Z">
        <w:r>
          <w:rPr>
            <w:rFonts w:hint="eastAsia"/>
          </w:rPr>
          <w:t>Key</w:t>
        </w:r>
        <w:r>
          <w:rPr>
            <w:rFonts w:hint="eastAsia"/>
          </w:rPr>
          <w:t>属性表</w:t>
        </w:r>
      </w:ins>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74"/>
        <w:gridCol w:w="2103"/>
        <w:gridCol w:w="2133"/>
        <w:gridCol w:w="2112"/>
      </w:tblGrid>
      <w:tr w:rsidR="006B59DE" w:rsidRPr="00F10F04" w:rsidTr="006B59DE">
        <w:trPr>
          <w:ins w:id="232" w:author="Eric" w:date="2011-02-18T16:45:00Z"/>
        </w:trPr>
        <w:tc>
          <w:tcPr>
            <w:tcW w:w="2174" w:type="dxa"/>
            <w:tcBorders>
              <w:top w:val="single" w:sz="4" w:space="0" w:color="000000"/>
              <w:left w:val="single" w:sz="4" w:space="0" w:color="000000"/>
              <w:bottom w:val="single" w:sz="4" w:space="0" w:color="000000"/>
              <w:right w:val="single" w:sz="4" w:space="0" w:color="000000"/>
            </w:tcBorders>
            <w:hideMark/>
          </w:tcPr>
          <w:p w:rsidR="006B59DE" w:rsidRPr="00F10F04" w:rsidRDefault="006B59DE" w:rsidP="006B59DE">
            <w:pPr>
              <w:pStyle w:val="M"/>
              <w:ind w:firstLine="0"/>
              <w:rPr>
                <w:ins w:id="233" w:author="Eric" w:date="2011-02-18T16:45:00Z"/>
                <w:rStyle w:val="a9"/>
                <w:b w:val="0"/>
                <w:sz w:val="18"/>
                <w:szCs w:val="18"/>
              </w:rPr>
            </w:pPr>
            <w:ins w:id="234" w:author="Eric" w:date="2011-02-18T16:45:00Z">
              <w:r w:rsidRPr="00F10F04">
                <w:rPr>
                  <w:rStyle w:val="a9"/>
                  <w:rFonts w:hint="eastAsia"/>
                  <w:b w:val="0"/>
                  <w:sz w:val="18"/>
                  <w:szCs w:val="18"/>
                </w:rPr>
                <w:t>名称</w:t>
              </w:r>
            </w:ins>
          </w:p>
        </w:tc>
        <w:tc>
          <w:tcPr>
            <w:tcW w:w="2103" w:type="dxa"/>
            <w:tcBorders>
              <w:top w:val="single" w:sz="4" w:space="0" w:color="000000"/>
              <w:left w:val="single" w:sz="4" w:space="0" w:color="000000"/>
              <w:bottom w:val="single" w:sz="4" w:space="0" w:color="000000"/>
              <w:right w:val="single" w:sz="4" w:space="0" w:color="000000"/>
            </w:tcBorders>
            <w:hideMark/>
          </w:tcPr>
          <w:p w:rsidR="006B59DE" w:rsidRPr="00F10F04" w:rsidRDefault="006B59DE" w:rsidP="006B59DE">
            <w:pPr>
              <w:pStyle w:val="M"/>
              <w:ind w:firstLine="0"/>
              <w:rPr>
                <w:ins w:id="235" w:author="Eric" w:date="2011-02-18T16:45:00Z"/>
                <w:rStyle w:val="a9"/>
                <w:b w:val="0"/>
                <w:sz w:val="18"/>
                <w:szCs w:val="18"/>
              </w:rPr>
            </w:pPr>
            <w:ins w:id="236" w:author="Eric" w:date="2011-02-18T16:45:00Z">
              <w:r w:rsidRPr="00F10F04">
                <w:rPr>
                  <w:rStyle w:val="a9"/>
                  <w:rFonts w:hint="eastAsia"/>
                  <w:b w:val="0"/>
                  <w:sz w:val="18"/>
                  <w:szCs w:val="18"/>
                </w:rPr>
                <w:t>限制</w:t>
              </w:r>
            </w:ins>
          </w:p>
        </w:tc>
        <w:tc>
          <w:tcPr>
            <w:tcW w:w="2133" w:type="dxa"/>
            <w:tcBorders>
              <w:top w:val="single" w:sz="4" w:space="0" w:color="000000"/>
              <w:left w:val="single" w:sz="4" w:space="0" w:color="000000"/>
              <w:bottom w:val="single" w:sz="4" w:space="0" w:color="000000"/>
              <w:right w:val="single" w:sz="4" w:space="0" w:color="000000"/>
            </w:tcBorders>
            <w:hideMark/>
          </w:tcPr>
          <w:p w:rsidR="006B59DE" w:rsidRPr="00F10F04" w:rsidRDefault="006B59DE" w:rsidP="006B59DE">
            <w:pPr>
              <w:pStyle w:val="M"/>
              <w:ind w:firstLine="0"/>
              <w:rPr>
                <w:ins w:id="237" w:author="Eric" w:date="2011-02-18T16:45:00Z"/>
                <w:rStyle w:val="a9"/>
                <w:b w:val="0"/>
                <w:sz w:val="18"/>
                <w:szCs w:val="18"/>
              </w:rPr>
            </w:pPr>
            <w:ins w:id="238" w:author="Eric" w:date="2011-02-18T16:45:00Z">
              <w:r w:rsidRPr="00F10F04">
                <w:rPr>
                  <w:rStyle w:val="a9"/>
                  <w:rFonts w:hint="eastAsia"/>
                  <w:b w:val="0"/>
                  <w:sz w:val="18"/>
                  <w:szCs w:val="18"/>
                </w:rPr>
                <w:t>类型</w:t>
              </w:r>
            </w:ins>
          </w:p>
        </w:tc>
        <w:tc>
          <w:tcPr>
            <w:tcW w:w="2112" w:type="dxa"/>
            <w:tcBorders>
              <w:top w:val="single" w:sz="4" w:space="0" w:color="000000"/>
              <w:left w:val="single" w:sz="4" w:space="0" w:color="000000"/>
              <w:bottom w:val="single" w:sz="4" w:space="0" w:color="000000"/>
              <w:right w:val="single" w:sz="4" w:space="0" w:color="000000"/>
            </w:tcBorders>
            <w:hideMark/>
          </w:tcPr>
          <w:p w:rsidR="006B59DE" w:rsidRPr="00F10F04" w:rsidRDefault="006B59DE" w:rsidP="006B59DE">
            <w:pPr>
              <w:pStyle w:val="M"/>
              <w:ind w:firstLine="0"/>
              <w:rPr>
                <w:ins w:id="239" w:author="Eric" w:date="2011-02-18T16:45:00Z"/>
                <w:rStyle w:val="a9"/>
                <w:b w:val="0"/>
                <w:sz w:val="18"/>
                <w:szCs w:val="18"/>
              </w:rPr>
            </w:pPr>
            <w:ins w:id="240" w:author="Eric" w:date="2011-02-18T16:45:00Z">
              <w:r w:rsidRPr="00F10F04">
                <w:rPr>
                  <w:rStyle w:val="a9"/>
                  <w:rFonts w:hint="eastAsia"/>
                  <w:b w:val="0"/>
                  <w:sz w:val="18"/>
                  <w:szCs w:val="18"/>
                </w:rPr>
                <w:t>备注</w:t>
              </w:r>
            </w:ins>
          </w:p>
        </w:tc>
      </w:tr>
    </w:tbl>
    <w:p w:rsidR="006B59DE" w:rsidRDefault="006B59DE" w:rsidP="006B59DE">
      <w:pPr>
        <w:pStyle w:val="M"/>
        <w:spacing w:before="60" w:after="240"/>
        <w:ind w:firstLine="0"/>
        <w:jc w:val="center"/>
        <w:rPr>
          <w:ins w:id="241" w:author="Eric" w:date="2011-02-18T16:45:00Z"/>
          <w:rStyle w:val="a9"/>
          <w:rFonts w:ascii="Calibri" w:hAnsi="Calibri" w:cs="Times New Roman"/>
          <w:sz w:val="16"/>
          <w:szCs w:val="16"/>
        </w:rPr>
      </w:pPr>
      <w:ins w:id="242" w:author="Eric" w:date="2011-02-18T16:45:00Z">
        <w:r>
          <w:rPr>
            <w:rStyle w:val="a9"/>
            <w:sz w:val="16"/>
            <w:szCs w:val="16"/>
          </w:rPr>
          <w:t>&lt;</w:t>
        </w:r>
        <w:r>
          <w:rPr>
            <w:rStyle w:val="a9"/>
            <w:rFonts w:hint="eastAsia"/>
            <w:sz w:val="16"/>
            <w:szCs w:val="16"/>
          </w:rPr>
          <w:t>注</w:t>
        </w:r>
        <w:r>
          <w:rPr>
            <w:rStyle w:val="a9"/>
            <w:sz w:val="16"/>
            <w:szCs w:val="16"/>
          </w:rPr>
          <w:t>&gt;[1]</w:t>
        </w:r>
        <w:r>
          <w:rPr>
            <w:rStyle w:val="a9"/>
            <w:rFonts w:hint="eastAsia"/>
            <w:sz w:val="16"/>
            <w:szCs w:val="16"/>
          </w:rPr>
          <w:t>：一个</w:t>
        </w:r>
        <w:r>
          <w:rPr>
            <w:rStyle w:val="a9"/>
            <w:sz w:val="16"/>
            <w:szCs w:val="16"/>
          </w:rPr>
          <w:t xml:space="preserve">   [0..1]: 0 </w:t>
        </w:r>
        <w:proofErr w:type="gramStart"/>
        <w:r>
          <w:rPr>
            <w:rStyle w:val="a9"/>
            <w:rFonts w:hint="eastAsia"/>
            <w:sz w:val="16"/>
            <w:szCs w:val="16"/>
          </w:rPr>
          <w:t>个</w:t>
        </w:r>
        <w:proofErr w:type="gramEnd"/>
        <w:r>
          <w:rPr>
            <w:rStyle w:val="a9"/>
            <w:rFonts w:hint="eastAsia"/>
            <w:sz w:val="16"/>
            <w:szCs w:val="16"/>
          </w:rPr>
          <w:t>或</w:t>
        </w:r>
        <w:r>
          <w:rPr>
            <w:rStyle w:val="a9"/>
            <w:sz w:val="16"/>
            <w:szCs w:val="16"/>
          </w:rPr>
          <w:t xml:space="preserve"> 1 </w:t>
        </w:r>
        <w:proofErr w:type="gramStart"/>
        <w:r>
          <w:rPr>
            <w:rStyle w:val="a9"/>
            <w:rFonts w:hint="eastAsia"/>
            <w:sz w:val="16"/>
            <w:szCs w:val="16"/>
          </w:rPr>
          <w:t>个</w:t>
        </w:r>
        <w:proofErr w:type="gramEnd"/>
        <w:r>
          <w:rPr>
            <w:rStyle w:val="a9"/>
            <w:sz w:val="16"/>
            <w:szCs w:val="16"/>
          </w:rPr>
          <w:t xml:space="preserve">    [1..*]</w:t>
        </w:r>
        <w:r>
          <w:rPr>
            <w:rStyle w:val="a9"/>
            <w:rFonts w:hint="eastAsia"/>
            <w:sz w:val="16"/>
            <w:szCs w:val="16"/>
          </w:rPr>
          <w:t>：大于等于一个</w:t>
        </w:r>
      </w:ins>
    </w:p>
    <w:p w:rsidR="006B59DE" w:rsidRPr="00BF1F1B" w:rsidRDefault="006B59DE" w:rsidP="006B59DE">
      <w:pPr>
        <w:pStyle w:val="10"/>
        <w:rPr>
          <w:ins w:id="243" w:author="Eric" w:date="2011-02-18T16:45:00Z"/>
          <w:rStyle w:val="a9"/>
          <w:bCs w:val="0"/>
          <w:spacing w:val="0"/>
          <w:szCs w:val="22"/>
        </w:rPr>
      </w:pPr>
      <w:ins w:id="244" w:author="Eric" w:date="2011-02-18T16:45:00Z">
        <w:r>
          <w:rPr>
            <w:rStyle w:val="a9"/>
            <w:rFonts w:hint="eastAsia"/>
            <w:b/>
            <w:bCs w:val="0"/>
            <w:szCs w:val="16"/>
          </w:rPr>
          <w:t>示例：</w:t>
        </w:r>
        <w:r>
          <w:rPr>
            <w:rStyle w:val="a9"/>
            <w:rFonts w:hint="eastAsia"/>
            <w:bCs w:val="0"/>
            <w:szCs w:val="16"/>
          </w:rPr>
          <w:t>见</w:t>
        </w:r>
      </w:ins>
      <w:ins w:id="245" w:author="Eric" w:date="2011-02-18T17:02:00Z">
        <w:r w:rsidR="00705DE8" w:rsidRPr="00C121A0">
          <w:t>Passage Error Correction</w:t>
        </w:r>
        <w:r w:rsidR="00705DE8">
          <w:rPr>
            <w:rStyle w:val="a9"/>
            <w:rFonts w:hint="eastAsia"/>
            <w:bCs w:val="0"/>
            <w:szCs w:val="16"/>
          </w:rPr>
          <w:t>题型</w:t>
        </w:r>
      </w:ins>
      <w:ins w:id="246" w:author="Eric" w:date="2011-02-18T16:45:00Z">
        <w:r>
          <w:rPr>
            <w:rStyle w:val="a9"/>
            <w:rFonts w:hint="eastAsia"/>
            <w:bCs w:val="0"/>
            <w:szCs w:val="16"/>
          </w:rPr>
          <w:t>。</w:t>
        </w:r>
      </w:ins>
    </w:p>
    <w:p w:rsidR="0084371F" w:rsidRDefault="0084371F" w:rsidP="00BD7E21">
      <w:pPr>
        <w:tabs>
          <w:tab w:val="left" w:pos="2940"/>
        </w:tabs>
        <w:rPr>
          <w:ins w:id="247" w:author="alex" w:date="2010-07-07T10:41:00Z"/>
        </w:rPr>
      </w:pPr>
    </w:p>
    <w:p w:rsidR="0084371F" w:rsidRDefault="0084371F" w:rsidP="0084371F">
      <w:pPr>
        <w:pStyle w:val="2"/>
        <w:numPr>
          <w:ilvl w:val="1"/>
          <w:numId w:val="15"/>
        </w:numPr>
        <w:rPr>
          <w:ins w:id="248" w:author="alex" w:date="2010-07-07T10:41:00Z"/>
        </w:rPr>
      </w:pPr>
      <w:bookmarkStart w:id="249" w:name="_Toc286841221"/>
      <w:ins w:id="250" w:author="alex" w:date="2010-07-07T10:42:00Z">
        <w:r>
          <w:rPr>
            <w:rFonts w:hint="eastAsia"/>
          </w:rPr>
          <w:t>T</w:t>
        </w:r>
        <w:r>
          <w:t>ranscript</w:t>
        </w:r>
      </w:ins>
      <w:bookmarkEnd w:id="249"/>
    </w:p>
    <w:p w:rsidR="0084371F" w:rsidRDefault="0084371F" w:rsidP="00ED3CD5">
      <w:pPr>
        <w:pStyle w:val="M"/>
        <w:ind w:left="706" w:hangingChars="317" w:hanging="706"/>
        <w:rPr>
          <w:ins w:id="251" w:author="alex" w:date="2010-07-07T10:41:00Z"/>
        </w:rPr>
      </w:pPr>
      <w:ins w:id="252" w:author="alex" w:date="2010-07-07T10:41:00Z">
        <w:r>
          <w:rPr>
            <w:rStyle w:val="1Char0"/>
            <w:rFonts w:hint="eastAsia"/>
          </w:rPr>
          <w:t>概述：</w:t>
        </w:r>
      </w:ins>
      <w:ins w:id="253" w:author="alex" w:date="2010-07-07T10:42:00Z">
        <w:r>
          <w:rPr>
            <w:rFonts w:hint="eastAsia"/>
          </w:rPr>
          <w:t>Transcript</w:t>
        </w:r>
      </w:ins>
      <w:ins w:id="254" w:author="alex" w:date="2010-07-07T10:41:00Z">
        <w:r>
          <w:rPr>
            <w:rFonts w:hint="eastAsia"/>
          </w:rPr>
          <w:t>节点</w:t>
        </w:r>
        <w:r w:rsidRPr="002F02EF">
          <w:rPr>
            <w:rFonts w:hint="eastAsia"/>
          </w:rPr>
          <w:t>定义一个</w:t>
        </w:r>
      </w:ins>
      <w:ins w:id="255" w:author="alex" w:date="2010-07-07T10:42:00Z">
        <w:r>
          <w:rPr>
            <w:rFonts w:hint="eastAsia"/>
          </w:rPr>
          <w:t>声音、视频脚本</w:t>
        </w:r>
      </w:ins>
      <w:ins w:id="256" w:author="alex" w:date="2010-07-07T10:41:00Z">
        <w:r w:rsidRPr="002F02EF">
          <w:rPr>
            <w:rFonts w:hint="eastAsia"/>
          </w:rPr>
          <w:t>。</w:t>
        </w:r>
      </w:ins>
    </w:p>
    <w:p w:rsidR="0084371F" w:rsidRPr="00F20866" w:rsidRDefault="0084371F" w:rsidP="0084371F">
      <w:pPr>
        <w:pStyle w:val="M"/>
        <w:ind w:firstLine="0"/>
        <w:rPr>
          <w:ins w:id="257" w:author="alex" w:date="2010-07-07T10:41:00Z"/>
          <w:color w:val="FF0000"/>
        </w:rPr>
      </w:pPr>
      <w:ins w:id="258" w:author="alex" w:date="2010-07-07T10:41:00Z">
        <w:r>
          <w:rPr>
            <w:rStyle w:val="a9"/>
            <w:rFonts w:hint="eastAsia"/>
          </w:rPr>
          <w:t>包含：</w:t>
        </w:r>
        <w:r>
          <w:rPr>
            <w:rFonts w:hint="eastAsia"/>
          </w:rPr>
          <w:t>文本。</w:t>
        </w:r>
      </w:ins>
    </w:p>
    <w:p w:rsidR="0084371F" w:rsidRDefault="0084371F" w:rsidP="0084371F">
      <w:pPr>
        <w:pStyle w:val="M"/>
        <w:ind w:firstLine="0"/>
        <w:rPr>
          <w:ins w:id="259" w:author="alex" w:date="2010-07-07T10:41:00Z"/>
          <w:rStyle w:val="a9"/>
        </w:rPr>
      </w:pPr>
      <w:ins w:id="260" w:author="alex" w:date="2010-07-07T10:41:00Z">
        <w:r>
          <w:rPr>
            <w:rStyle w:val="a9"/>
            <w:rFonts w:hint="eastAsia"/>
          </w:rPr>
          <w:t>属性</w:t>
        </w:r>
        <w:r>
          <w:rPr>
            <w:rStyle w:val="a9"/>
          </w:rPr>
          <w:t>:</w:t>
        </w:r>
      </w:ins>
    </w:p>
    <w:p w:rsidR="0084371F" w:rsidRDefault="0084371F" w:rsidP="0084371F">
      <w:pPr>
        <w:pStyle w:val="M"/>
        <w:ind w:firstLine="0"/>
        <w:rPr>
          <w:ins w:id="261" w:author="alex" w:date="2010-07-07T10:41:00Z"/>
          <w:rStyle w:val="a9"/>
        </w:rPr>
      </w:pPr>
    </w:p>
    <w:p w:rsidR="0084371F" w:rsidRDefault="0084371F" w:rsidP="0084371F">
      <w:pPr>
        <w:pStyle w:val="af8"/>
        <w:rPr>
          <w:ins w:id="262" w:author="alex" w:date="2010-07-07T10:41:00Z"/>
          <w:rStyle w:val="a9"/>
        </w:rPr>
      </w:pPr>
      <w:ins w:id="263" w:author="alex" w:date="2010-07-07T10:41:00Z">
        <w:r w:rsidRPr="00242408">
          <w:rPr>
            <w:rFonts w:hint="eastAsia"/>
          </w:rPr>
          <w:t>表</w:t>
        </w:r>
        <w:r w:rsidRPr="00242408">
          <w:rPr>
            <w:rFonts w:hint="eastAsia"/>
          </w:rPr>
          <w:t xml:space="preserve"> </w:t>
        </w:r>
        <w:r>
          <w:rPr>
            <w:rFonts w:hint="eastAsia"/>
          </w:rPr>
          <w:t>4-1</w:t>
        </w:r>
      </w:ins>
      <w:ins w:id="264" w:author="alex" w:date="2010-07-07T10:57:00Z">
        <w:r w:rsidR="000666ED">
          <w:rPr>
            <w:rFonts w:hint="eastAsia"/>
          </w:rPr>
          <w:t>5</w:t>
        </w:r>
      </w:ins>
      <w:ins w:id="265" w:author="alex" w:date="2010-07-07T10:41:00Z">
        <w:r>
          <w:rPr>
            <w:rFonts w:hint="eastAsia"/>
          </w:rPr>
          <w:t xml:space="preserve"> </w:t>
        </w:r>
      </w:ins>
      <w:ins w:id="266" w:author="alex" w:date="2010-07-07T10:42:00Z">
        <w:r>
          <w:rPr>
            <w:rFonts w:hint="eastAsia"/>
          </w:rPr>
          <w:t>Transcript</w:t>
        </w:r>
      </w:ins>
      <w:ins w:id="267" w:author="alex" w:date="2010-07-07T10:41:00Z">
        <w:r>
          <w:rPr>
            <w:rFonts w:hint="eastAsia"/>
          </w:rPr>
          <w:t>属性表</w:t>
        </w:r>
      </w:ins>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74"/>
        <w:gridCol w:w="2103"/>
        <w:gridCol w:w="2133"/>
        <w:gridCol w:w="2112"/>
      </w:tblGrid>
      <w:tr w:rsidR="0084371F" w:rsidRPr="00F10F04" w:rsidTr="00E520A9">
        <w:trPr>
          <w:ins w:id="268" w:author="alex" w:date="2010-07-07T10:41:00Z"/>
        </w:trPr>
        <w:tc>
          <w:tcPr>
            <w:tcW w:w="2174" w:type="dxa"/>
            <w:tcBorders>
              <w:top w:val="single" w:sz="4" w:space="0" w:color="000000"/>
              <w:left w:val="single" w:sz="4" w:space="0" w:color="000000"/>
              <w:bottom w:val="single" w:sz="4" w:space="0" w:color="000000"/>
              <w:right w:val="single" w:sz="4" w:space="0" w:color="000000"/>
            </w:tcBorders>
            <w:hideMark/>
          </w:tcPr>
          <w:p w:rsidR="0084371F" w:rsidRPr="00F10F04" w:rsidRDefault="0084371F" w:rsidP="00E520A9">
            <w:pPr>
              <w:pStyle w:val="M"/>
              <w:ind w:firstLine="0"/>
              <w:rPr>
                <w:ins w:id="269" w:author="alex" w:date="2010-07-07T10:41:00Z"/>
                <w:rStyle w:val="a9"/>
                <w:b w:val="0"/>
                <w:sz w:val="18"/>
                <w:szCs w:val="18"/>
              </w:rPr>
            </w:pPr>
            <w:ins w:id="270" w:author="alex" w:date="2010-07-07T10:41:00Z">
              <w:r w:rsidRPr="00F10F04">
                <w:rPr>
                  <w:rStyle w:val="a9"/>
                  <w:rFonts w:hint="eastAsia"/>
                  <w:b w:val="0"/>
                  <w:sz w:val="18"/>
                  <w:szCs w:val="18"/>
                </w:rPr>
                <w:t>名称</w:t>
              </w:r>
            </w:ins>
          </w:p>
        </w:tc>
        <w:tc>
          <w:tcPr>
            <w:tcW w:w="2103" w:type="dxa"/>
            <w:tcBorders>
              <w:top w:val="single" w:sz="4" w:space="0" w:color="000000"/>
              <w:left w:val="single" w:sz="4" w:space="0" w:color="000000"/>
              <w:bottom w:val="single" w:sz="4" w:space="0" w:color="000000"/>
              <w:right w:val="single" w:sz="4" w:space="0" w:color="000000"/>
            </w:tcBorders>
            <w:hideMark/>
          </w:tcPr>
          <w:p w:rsidR="0084371F" w:rsidRPr="00F10F04" w:rsidRDefault="0084371F" w:rsidP="00E520A9">
            <w:pPr>
              <w:pStyle w:val="M"/>
              <w:ind w:firstLine="0"/>
              <w:rPr>
                <w:ins w:id="271" w:author="alex" w:date="2010-07-07T10:41:00Z"/>
                <w:rStyle w:val="a9"/>
                <w:b w:val="0"/>
                <w:sz w:val="18"/>
                <w:szCs w:val="18"/>
              </w:rPr>
            </w:pPr>
            <w:ins w:id="272" w:author="alex" w:date="2010-07-07T10:41:00Z">
              <w:r w:rsidRPr="00F10F04">
                <w:rPr>
                  <w:rStyle w:val="a9"/>
                  <w:rFonts w:hint="eastAsia"/>
                  <w:b w:val="0"/>
                  <w:sz w:val="18"/>
                  <w:szCs w:val="18"/>
                </w:rPr>
                <w:t>限制</w:t>
              </w:r>
            </w:ins>
          </w:p>
        </w:tc>
        <w:tc>
          <w:tcPr>
            <w:tcW w:w="2133" w:type="dxa"/>
            <w:tcBorders>
              <w:top w:val="single" w:sz="4" w:space="0" w:color="000000"/>
              <w:left w:val="single" w:sz="4" w:space="0" w:color="000000"/>
              <w:bottom w:val="single" w:sz="4" w:space="0" w:color="000000"/>
              <w:right w:val="single" w:sz="4" w:space="0" w:color="000000"/>
            </w:tcBorders>
            <w:hideMark/>
          </w:tcPr>
          <w:p w:rsidR="0084371F" w:rsidRPr="00F10F04" w:rsidRDefault="0084371F" w:rsidP="00E520A9">
            <w:pPr>
              <w:pStyle w:val="M"/>
              <w:ind w:firstLine="0"/>
              <w:rPr>
                <w:ins w:id="273" w:author="alex" w:date="2010-07-07T10:41:00Z"/>
                <w:rStyle w:val="a9"/>
                <w:b w:val="0"/>
                <w:sz w:val="18"/>
                <w:szCs w:val="18"/>
              </w:rPr>
            </w:pPr>
            <w:ins w:id="274" w:author="alex" w:date="2010-07-07T10:41:00Z">
              <w:r w:rsidRPr="00F10F04">
                <w:rPr>
                  <w:rStyle w:val="a9"/>
                  <w:rFonts w:hint="eastAsia"/>
                  <w:b w:val="0"/>
                  <w:sz w:val="18"/>
                  <w:szCs w:val="18"/>
                </w:rPr>
                <w:t>类型</w:t>
              </w:r>
            </w:ins>
          </w:p>
        </w:tc>
        <w:tc>
          <w:tcPr>
            <w:tcW w:w="2112" w:type="dxa"/>
            <w:tcBorders>
              <w:top w:val="single" w:sz="4" w:space="0" w:color="000000"/>
              <w:left w:val="single" w:sz="4" w:space="0" w:color="000000"/>
              <w:bottom w:val="single" w:sz="4" w:space="0" w:color="000000"/>
              <w:right w:val="single" w:sz="4" w:space="0" w:color="000000"/>
            </w:tcBorders>
            <w:hideMark/>
          </w:tcPr>
          <w:p w:rsidR="0084371F" w:rsidRPr="00F10F04" w:rsidRDefault="0084371F" w:rsidP="00E520A9">
            <w:pPr>
              <w:pStyle w:val="M"/>
              <w:ind w:firstLine="0"/>
              <w:rPr>
                <w:ins w:id="275" w:author="alex" w:date="2010-07-07T10:41:00Z"/>
                <w:rStyle w:val="a9"/>
                <w:b w:val="0"/>
                <w:sz w:val="18"/>
                <w:szCs w:val="18"/>
              </w:rPr>
            </w:pPr>
            <w:ins w:id="276" w:author="alex" w:date="2010-07-07T10:41:00Z">
              <w:r w:rsidRPr="00F10F04">
                <w:rPr>
                  <w:rStyle w:val="a9"/>
                  <w:rFonts w:hint="eastAsia"/>
                  <w:b w:val="0"/>
                  <w:sz w:val="18"/>
                  <w:szCs w:val="18"/>
                </w:rPr>
                <w:t>备注</w:t>
              </w:r>
            </w:ins>
          </w:p>
        </w:tc>
      </w:tr>
    </w:tbl>
    <w:p w:rsidR="0084371F" w:rsidRDefault="0084371F" w:rsidP="0084371F">
      <w:pPr>
        <w:pStyle w:val="M"/>
        <w:spacing w:before="60" w:after="240"/>
        <w:ind w:firstLine="0"/>
        <w:jc w:val="center"/>
        <w:rPr>
          <w:ins w:id="277" w:author="alex" w:date="2010-07-07T10:41:00Z"/>
          <w:rStyle w:val="a9"/>
          <w:rFonts w:ascii="Calibri" w:hAnsi="Calibri" w:cs="Times New Roman"/>
          <w:sz w:val="16"/>
          <w:szCs w:val="16"/>
        </w:rPr>
      </w:pPr>
      <w:ins w:id="278" w:author="alex" w:date="2010-07-07T10:41:00Z">
        <w:r>
          <w:rPr>
            <w:rStyle w:val="a9"/>
            <w:sz w:val="16"/>
            <w:szCs w:val="16"/>
          </w:rPr>
          <w:t>&lt;</w:t>
        </w:r>
        <w:r>
          <w:rPr>
            <w:rStyle w:val="a9"/>
            <w:rFonts w:hint="eastAsia"/>
            <w:sz w:val="16"/>
            <w:szCs w:val="16"/>
          </w:rPr>
          <w:t>注</w:t>
        </w:r>
        <w:r>
          <w:rPr>
            <w:rStyle w:val="a9"/>
            <w:sz w:val="16"/>
            <w:szCs w:val="16"/>
          </w:rPr>
          <w:t>&gt;[1]</w:t>
        </w:r>
        <w:r>
          <w:rPr>
            <w:rStyle w:val="a9"/>
            <w:rFonts w:hint="eastAsia"/>
            <w:sz w:val="16"/>
            <w:szCs w:val="16"/>
          </w:rPr>
          <w:t>：一个</w:t>
        </w:r>
        <w:r>
          <w:rPr>
            <w:rStyle w:val="a9"/>
            <w:sz w:val="16"/>
            <w:szCs w:val="16"/>
          </w:rPr>
          <w:t xml:space="preserve">   [0..1]: 0 </w:t>
        </w:r>
        <w:proofErr w:type="gramStart"/>
        <w:r>
          <w:rPr>
            <w:rStyle w:val="a9"/>
            <w:rFonts w:hint="eastAsia"/>
            <w:sz w:val="16"/>
            <w:szCs w:val="16"/>
          </w:rPr>
          <w:t>个</w:t>
        </w:r>
        <w:proofErr w:type="gramEnd"/>
        <w:r>
          <w:rPr>
            <w:rStyle w:val="a9"/>
            <w:rFonts w:hint="eastAsia"/>
            <w:sz w:val="16"/>
            <w:szCs w:val="16"/>
          </w:rPr>
          <w:t>或</w:t>
        </w:r>
        <w:r>
          <w:rPr>
            <w:rStyle w:val="a9"/>
            <w:sz w:val="16"/>
            <w:szCs w:val="16"/>
          </w:rPr>
          <w:t xml:space="preserve"> 1 </w:t>
        </w:r>
        <w:proofErr w:type="gramStart"/>
        <w:r>
          <w:rPr>
            <w:rStyle w:val="a9"/>
            <w:rFonts w:hint="eastAsia"/>
            <w:sz w:val="16"/>
            <w:szCs w:val="16"/>
          </w:rPr>
          <w:t>个</w:t>
        </w:r>
        <w:proofErr w:type="gramEnd"/>
        <w:r>
          <w:rPr>
            <w:rStyle w:val="a9"/>
            <w:sz w:val="16"/>
            <w:szCs w:val="16"/>
          </w:rPr>
          <w:t xml:space="preserve">    [1..*]</w:t>
        </w:r>
        <w:r>
          <w:rPr>
            <w:rStyle w:val="a9"/>
            <w:rFonts w:hint="eastAsia"/>
            <w:sz w:val="16"/>
            <w:szCs w:val="16"/>
          </w:rPr>
          <w:t>：大于等于一个</w:t>
        </w:r>
      </w:ins>
    </w:p>
    <w:p w:rsidR="0084371F" w:rsidRPr="00BF1F1B" w:rsidRDefault="0084371F" w:rsidP="0084371F">
      <w:pPr>
        <w:pStyle w:val="10"/>
        <w:rPr>
          <w:ins w:id="279" w:author="alex" w:date="2010-07-07T10:41:00Z"/>
          <w:rStyle w:val="a9"/>
          <w:bCs w:val="0"/>
          <w:spacing w:val="0"/>
          <w:szCs w:val="22"/>
        </w:rPr>
      </w:pPr>
      <w:ins w:id="280" w:author="alex" w:date="2010-07-07T10:41:00Z">
        <w:r>
          <w:rPr>
            <w:rStyle w:val="a9"/>
            <w:rFonts w:hint="eastAsia"/>
            <w:b/>
            <w:bCs w:val="0"/>
            <w:szCs w:val="16"/>
          </w:rPr>
          <w:t>示例：</w:t>
        </w:r>
        <w:r>
          <w:rPr>
            <w:rStyle w:val="a9"/>
            <w:rFonts w:hint="eastAsia"/>
            <w:bCs w:val="0"/>
            <w:szCs w:val="16"/>
          </w:rPr>
          <w:t>见</w:t>
        </w:r>
      </w:ins>
      <w:ins w:id="281" w:author="alex" w:date="2010-07-07T10:43:00Z">
        <w:r>
          <w:rPr>
            <w:rStyle w:val="a9"/>
            <w:rFonts w:hint="eastAsia"/>
            <w:bCs w:val="0"/>
            <w:szCs w:val="16"/>
          </w:rPr>
          <w:t>Sound</w:t>
        </w:r>
        <w:r>
          <w:rPr>
            <w:rStyle w:val="a9"/>
            <w:rFonts w:hint="eastAsia"/>
            <w:bCs w:val="0"/>
            <w:szCs w:val="16"/>
          </w:rPr>
          <w:t>、</w:t>
        </w:r>
        <w:r>
          <w:rPr>
            <w:rStyle w:val="a9"/>
            <w:rFonts w:hint="eastAsia"/>
            <w:bCs w:val="0"/>
            <w:szCs w:val="16"/>
          </w:rPr>
          <w:t>Video</w:t>
        </w:r>
      </w:ins>
      <w:ins w:id="282" w:author="alex" w:date="2010-07-07T10:41:00Z">
        <w:r>
          <w:rPr>
            <w:rStyle w:val="a9"/>
            <w:rFonts w:hint="eastAsia"/>
            <w:bCs w:val="0"/>
            <w:szCs w:val="16"/>
          </w:rPr>
          <w:t>类。</w:t>
        </w:r>
      </w:ins>
    </w:p>
    <w:p w:rsidR="006224D2" w:rsidRDefault="00BD7E21" w:rsidP="00BD7E21">
      <w:pPr>
        <w:tabs>
          <w:tab w:val="left" w:pos="2940"/>
        </w:tabs>
        <w:rPr>
          <w:ins w:id="283" w:author="alex" w:date="2010-07-07T10:51:00Z"/>
        </w:rPr>
      </w:pPr>
      <w:r>
        <w:tab/>
      </w:r>
    </w:p>
    <w:p w:rsidR="00ED3CD5" w:rsidRDefault="00ED3CD5" w:rsidP="00ED3CD5">
      <w:pPr>
        <w:pStyle w:val="2"/>
        <w:numPr>
          <w:ilvl w:val="1"/>
          <w:numId w:val="15"/>
        </w:numPr>
        <w:rPr>
          <w:ins w:id="284" w:author="alex" w:date="2010-07-07T10:51:00Z"/>
        </w:rPr>
      </w:pPr>
      <w:bookmarkStart w:id="285" w:name="_Toc286841222"/>
      <w:ins w:id="286" w:author="alex" w:date="2010-07-07T10:52:00Z">
        <w:r>
          <w:t>Classified</w:t>
        </w:r>
      </w:ins>
      <w:bookmarkEnd w:id="285"/>
    </w:p>
    <w:p w:rsidR="00ED3CD5" w:rsidRDefault="00ED3CD5" w:rsidP="00ED3CD5">
      <w:pPr>
        <w:pStyle w:val="M"/>
        <w:ind w:left="706" w:hangingChars="317" w:hanging="706"/>
        <w:rPr>
          <w:ins w:id="287" w:author="alex" w:date="2010-07-07T10:51:00Z"/>
        </w:rPr>
      </w:pPr>
      <w:ins w:id="288" w:author="alex" w:date="2010-07-07T10:51:00Z">
        <w:r>
          <w:rPr>
            <w:rStyle w:val="1Char0"/>
            <w:rFonts w:hint="eastAsia"/>
          </w:rPr>
          <w:t>概述：</w:t>
        </w:r>
      </w:ins>
      <w:ins w:id="289" w:author="alex" w:date="2010-07-07T10:54:00Z">
        <w:r>
          <w:rPr>
            <w:rFonts w:hint="eastAsia"/>
          </w:rPr>
          <w:t>Classified</w:t>
        </w:r>
      </w:ins>
      <w:ins w:id="290" w:author="alex" w:date="2010-07-07T10:51:00Z">
        <w:r>
          <w:rPr>
            <w:rFonts w:hint="eastAsia"/>
          </w:rPr>
          <w:t>节点</w:t>
        </w:r>
        <w:r w:rsidRPr="002F02EF">
          <w:rPr>
            <w:rFonts w:hint="eastAsia"/>
          </w:rPr>
          <w:t>定义一</w:t>
        </w:r>
      </w:ins>
      <w:ins w:id="291" w:author="alex" w:date="2010-07-07T10:54:00Z">
        <w:r>
          <w:rPr>
            <w:rFonts w:hint="eastAsia"/>
          </w:rPr>
          <w:t>组按等级评分的答案</w:t>
        </w:r>
      </w:ins>
      <w:ins w:id="292" w:author="alex" w:date="2010-07-07T10:51:00Z">
        <w:r w:rsidRPr="002F02EF">
          <w:rPr>
            <w:rFonts w:hint="eastAsia"/>
          </w:rPr>
          <w:t>。</w:t>
        </w:r>
      </w:ins>
    </w:p>
    <w:p w:rsidR="00ED3CD5" w:rsidRPr="00F20866" w:rsidRDefault="00ED3CD5" w:rsidP="00ED3CD5">
      <w:pPr>
        <w:pStyle w:val="M"/>
        <w:ind w:firstLine="0"/>
        <w:rPr>
          <w:ins w:id="293" w:author="alex" w:date="2010-07-07T10:51:00Z"/>
          <w:color w:val="FF0000"/>
        </w:rPr>
      </w:pPr>
      <w:ins w:id="294" w:author="alex" w:date="2010-07-07T10:51:00Z">
        <w:r>
          <w:rPr>
            <w:rStyle w:val="a9"/>
            <w:rFonts w:hint="eastAsia"/>
          </w:rPr>
          <w:t>包含：</w:t>
        </w:r>
      </w:ins>
      <w:ins w:id="295" w:author="alex" w:date="2010-07-07T10:55:00Z">
        <w:r w:rsidR="009E0ADB">
          <w:rPr>
            <w:rFonts w:hint="eastAsia"/>
          </w:rPr>
          <w:t>Item</w:t>
        </w:r>
      </w:ins>
      <w:ins w:id="296" w:author="alex" w:date="2010-07-07T10:51:00Z">
        <w:r>
          <w:rPr>
            <w:rFonts w:hint="eastAsia"/>
          </w:rPr>
          <w:t>。</w:t>
        </w:r>
      </w:ins>
    </w:p>
    <w:p w:rsidR="00ED3CD5" w:rsidRDefault="00ED3CD5" w:rsidP="00ED3CD5">
      <w:pPr>
        <w:pStyle w:val="M"/>
        <w:ind w:firstLine="0"/>
        <w:rPr>
          <w:ins w:id="297" w:author="alex" w:date="2010-07-07T10:51:00Z"/>
          <w:rStyle w:val="a9"/>
        </w:rPr>
      </w:pPr>
      <w:ins w:id="298" w:author="alex" w:date="2010-07-07T10:51:00Z">
        <w:r>
          <w:rPr>
            <w:rStyle w:val="a9"/>
            <w:rFonts w:hint="eastAsia"/>
          </w:rPr>
          <w:t>属性</w:t>
        </w:r>
        <w:r>
          <w:rPr>
            <w:rStyle w:val="a9"/>
          </w:rPr>
          <w:t>:</w:t>
        </w:r>
      </w:ins>
    </w:p>
    <w:p w:rsidR="00ED3CD5" w:rsidRDefault="00ED3CD5" w:rsidP="00ED3CD5">
      <w:pPr>
        <w:pStyle w:val="M"/>
        <w:ind w:firstLine="0"/>
        <w:rPr>
          <w:ins w:id="299" w:author="alex" w:date="2010-07-07T10:51:00Z"/>
          <w:rStyle w:val="a9"/>
        </w:rPr>
      </w:pPr>
    </w:p>
    <w:p w:rsidR="00ED3CD5" w:rsidRDefault="00ED3CD5" w:rsidP="00ED3CD5">
      <w:pPr>
        <w:pStyle w:val="af8"/>
        <w:rPr>
          <w:ins w:id="300" w:author="alex" w:date="2010-07-07T10:51:00Z"/>
          <w:rStyle w:val="a9"/>
        </w:rPr>
      </w:pPr>
      <w:ins w:id="301" w:author="alex" w:date="2010-07-07T10:51:00Z">
        <w:r w:rsidRPr="00242408">
          <w:rPr>
            <w:rFonts w:hint="eastAsia"/>
          </w:rPr>
          <w:t>表</w:t>
        </w:r>
        <w:r w:rsidRPr="00242408">
          <w:rPr>
            <w:rFonts w:hint="eastAsia"/>
          </w:rPr>
          <w:t xml:space="preserve"> </w:t>
        </w:r>
        <w:r>
          <w:rPr>
            <w:rFonts w:hint="eastAsia"/>
          </w:rPr>
          <w:t>4-1</w:t>
        </w:r>
      </w:ins>
      <w:ins w:id="302" w:author="alex" w:date="2010-07-07T10:57:00Z">
        <w:r w:rsidR="000666ED">
          <w:rPr>
            <w:rFonts w:hint="eastAsia"/>
          </w:rPr>
          <w:t>6</w:t>
        </w:r>
      </w:ins>
      <w:ins w:id="303" w:author="alex" w:date="2010-07-07T10:55:00Z">
        <w:r>
          <w:rPr>
            <w:rFonts w:hint="eastAsia"/>
          </w:rPr>
          <w:t xml:space="preserve"> </w:t>
        </w:r>
        <w:r w:rsidRPr="00ED3CD5">
          <w:t>Classified</w:t>
        </w:r>
      </w:ins>
      <w:ins w:id="304" w:author="alex" w:date="2010-07-07T10:51:00Z">
        <w:r>
          <w:rPr>
            <w:rFonts w:hint="eastAsia"/>
          </w:rPr>
          <w:t>属性表</w:t>
        </w:r>
      </w:ins>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74"/>
        <w:gridCol w:w="2103"/>
        <w:gridCol w:w="2133"/>
        <w:gridCol w:w="2112"/>
      </w:tblGrid>
      <w:tr w:rsidR="00ED3CD5" w:rsidRPr="00F10F04" w:rsidTr="00E520A9">
        <w:trPr>
          <w:ins w:id="305" w:author="alex" w:date="2010-07-07T10:51:00Z"/>
        </w:trPr>
        <w:tc>
          <w:tcPr>
            <w:tcW w:w="2174" w:type="dxa"/>
            <w:tcBorders>
              <w:top w:val="single" w:sz="4" w:space="0" w:color="000000"/>
              <w:left w:val="single" w:sz="4" w:space="0" w:color="000000"/>
              <w:bottom w:val="single" w:sz="4" w:space="0" w:color="000000"/>
              <w:right w:val="single" w:sz="4" w:space="0" w:color="000000"/>
            </w:tcBorders>
            <w:hideMark/>
          </w:tcPr>
          <w:p w:rsidR="00ED3CD5" w:rsidRPr="00F10F04" w:rsidRDefault="00ED3CD5" w:rsidP="00E520A9">
            <w:pPr>
              <w:pStyle w:val="M"/>
              <w:ind w:firstLine="0"/>
              <w:rPr>
                <w:ins w:id="306" w:author="alex" w:date="2010-07-07T10:51:00Z"/>
                <w:rStyle w:val="a9"/>
                <w:b w:val="0"/>
                <w:sz w:val="18"/>
                <w:szCs w:val="18"/>
              </w:rPr>
            </w:pPr>
            <w:ins w:id="307" w:author="alex" w:date="2010-07-07T10:51:00Z">
              <w:r w:rsidRPr="00F10F04">
                <w:rPr>
                  <w:rStyle w:val="a9"/>
                  <w:rFonts w:hint="eastAsia"/>
                  <w:b w:val="0"/>
                  <w:sz w:val="18"/>
                  <w:szCs w:val="18"/>
                </w:rPr>
                <w:lastRenderedPageBreak/>
                <w:t>名称</w:t>
              </w:r>
            </w:ins>
          </w:p>
        </w:tc>
        <w:tc>
          <w:tcPr>
            <w:tcW w:w="2103" w:type="dxa"/>
            <w:tcBorders>
              <w:top w:val="single" w:sz="4" w:space="0" w:color="000000"/>
              <w:left w:val="single" w:sz="4" w:space="0" w:color="000000"/>
              <w:bottom w:val="single" w:sz="4" w:space="0" w:color="000000"/>
              <w:right w:val="single" w:sz="4" w:space="0" w:color="000000"/>
            </w:tcBorders>
            <w:hideMark/>
          </w:tcPr>
          <w:p w:rsidR="00ED3CD5" w:rsidRPr="00F10F04" w:rsidRDefault="00ED3CD5" w:rsidP="00E520A9">
            <w:pPr>
              <w:pStyle w:val="M"/>
              <w:ind w:firstLine="0"/>
              <w:rPr>
                <w:ins w:id="308" w:author="alex" w:date="2010-07-07T10:51:00Z"/>
                <w:rStyle w:val="a9"/>
                <w:b w:val="0"/>
                <w:sz w:val="18"/>
                <w:szCs w:val="18"/>
              </w:rPr>
            </w:pPr>
            <w:ins w:id="309" w:author="alex" w:date="2010-07-07T10:51:00Z">
              <w:r w:rsidRPr="00F10F04">
                <w:rPr>
                  <w:rStyle w:val="a9"/>
                  <w:rFonts w:hint="eastAsia"/>
                  <w:b w:val="0"/>
                  <w:sz w:val="18"/>
                  <w:szCs w:val="18"/>
                </w:rPr>
                <w:t>限制</w:t>
              </w:r>
            </w:ins>
          </w:p>
        </w:tc>
        <w:tc>
          <w:tcPr>
            <w:tcW w:w="2133" w:type="dxa"/>
            <w:tcBorders>
              <w:top w:val="single" w:sz="4" w:space="0" w:color="000000"/>
              <w:left w:val="single" w:sz="4" w:space="0" w:color="000000"/>
              <w:bottom w:val="single" w:sz="4" w:space="0" w:color="000000"/>
              <w:right w:val="single" w:sz="4" w:space="0" w:color="000000"/>
            </w:tcBorders>
            <w:hideMark/>
          </w:tcPr>
          <w:p w:rsidR="00ED3CD5" w:rsidRPr="00F10F04" w:rsidRDefault="00ED3CD5" w:rsidP="00E520A9">
            <w:pPr>
              <w:pStyle w:val="M"/>
              <w:ind w:firstLine="0"/>
              <w:rPr>
                <w:ins w:id="310" w:author="alex" w:date="2010-07-07T10:51:00Z"/>
                <w:rStyle w:val="a9"/>
                <w:b w:val="0"/>
                <w:sz w:val="18"/>
                <w:szCs w:val="18"/>
              </w:rPr>
            </w:pPr>
            <w:ins w:id="311" w:author="alex" w:date="2010-07-07T10:51:00Z">
              <w:r w:rsidRPr="00F10F04">
                <w:rPr>
                  <w:rStyle w:val="a9"/>
                  <w:rFonts w:hint="eastAsia"/>
                  <w:b w:val="0"/>
                  <w:sz w:val="18"/>
                  <w:szCs w:val="18"/>
                </w:rPr>
                <w:t>类型</w:t>
              </w:r>
            </w:ins>
          </w:p>
        </w:tc>
        <w:tc>
          <w:tcPr>
            <w:tcW w:w="2112" w:type="dxa"/>
            <w:tcBorders>
              <w:top w:val="single" w:sz="4" w:space="0" w:color="000000"/>
              <w:left w:val="single" w:sz="4" w:space="0" w:color="000000"/>
              <w:bottom w:val="single" w:sz="4" w:space="0" w:color="000000"/>
              <w:right w:val="single" w:sz="4" w:space="0" w:color="000000"/>
            </w:tcBorders>
            <w:hideMark/>
          </w:tcPr>
          <w:p w:rsidR="00ED3CD5" w:rsidRPr="00F10F04" w:rsidRDefault="00ED3CD5" w:rsidP="00E520A9">
            <w:pPr>
              <w:pStyle w:val="M"/>
              <w:ind w:firstLine="0"/>
              <w:rPr>
                <w:ins w:id="312" w:author="alex" w:date="2010-07-07T10:51:00Z"/>
                <w:rStyle w:val="a9"/>
                <w:b w:val="0"/>
                <w:sz w:val="18"/>
                <w:szCs w:val="18"/>
              </w:rPr>
            </w:pPr>
            <w:ins w:id="313" w:author="alex" w:date="2010-07-07T10:51:00Z">
              <w:r w:rsidRPr="00F10F04">
                <w:rPr>
                  <w:rStyle w:val="a9"/>
                  <w:rFonts w:hint="eastAsia"/>
                  <w:b w:val="0"/>
                  <w:sz w:val="18"/>
                  <w:szCs w:val="18"/>
                </w:rPr>
                <w:t>备注</w:t>
              </w:r>
            </w:ins>
          </w:p>
        </w:tc>
      </w:tr>
    </w:tbl>
    <w:p w:rsidR="00ED3CD5" w:rsidRDefault="00ED3CD5" w:rsidP="00ED3CD5">
      <w:pPr>
        <w:pStyle w:val="M"/>
        <w:spacing w:before="60" w:after="240"/>
        <w:ind w:firstLine="0"/>
        <w:jc w:val="center"/>
        <w:rPr>
          <w:ins w:id="314" w:author="alex" w:date="2010-07-07T10:51:00Z"/>
          <w:rStyle w:val="a9"/>
          <w:rFonts w:ascii="Calibri" w:hAnsi="Calibri" w:cs="Times New Roman"/>
          <w:sz w:val="16"/>
          <w:szCs w:val="16"/>
        </w:rPr>
      </w:pPr>
      <w:ins w:id="315" w:author="alex" w:date="2010-07-07T10:51:00Z">
        <w:r>
          <w:rPr>
            <w:rStyle w:val="a9"/>
            <w:sz w:val="16"/>
            <w:szCs w:val="16"/>
          </w:rPr>
          <w:t>&lt;</w:t>
        </w:r>
        <w:r>
          <w:rPr>
            <w:rStyle w:val="a9"/>
            <w:rFonts w:hint="eastAsia"/>
            <w:sz w:val="16"/>
            <w:szCs w:val="16"/>
          </w:rPr>
          <w:t>注</w:t>
        </w:r>
        <w:r>
          <w:rPr>
            <w:rStyle w:val="a9"/>
            <w:sz w:val="16"/>
            <w:szCs w:val="16"/>
          </w:rPr>
          <w:t>&gt;[1]</w:t>
        </w:r>
        <w:r>
          <w:rPr>
            <w:rStyle w:val="a9"/>
            <w:rFonts w:hint="eastAsia"/>
            <w:sz w:val="16"/>
            <w:szCs w:val="16"/>
          </w:rPr>
          <w:t>：一个</w:t>
        </w:r>
        <w:r>
          <w:rPr>
            <w:rStyle w:val="a9"/>
            <w:sz w:val="16"/>
            <w:szCs w:val="16"/>
          </w:rPr>
          <w:t xml:space="preserve">   [0..1]: 0 </w:t>
        </w:r>
        <w:proofErr w:type="gramStart"/>
        <w:r>
          <w:rPr>
            <w:rStyle w:val="a9"/>
            <w:rFonts w:hint="eastAsia"/>
            <w:sz w:val="16"/>
            <w:szCs w:val="16"/>
          </w:rPr>
          <w:t>个</w:t>
        </w:r>
        <w:proofErr w:type="gramEnd"/>
        <w:r>
          <w:rPr>
            <w:rStyle w:val="a9"/>
            <w:rFonts w:hint="eastAsia"/>
            <w:sz w:val="16"/>
            <w:szCs w:val="16"/>
          </w:rPr>
          <w:t>或</w:t>
        </w:r>
        <w:r>
          <w:rPr>
            <w:rStyle w:val="a9"/>
            <w:sz w:val="16"/>
            <w:szCs w:val="16"/>
          </w:rPr>
          <w:t xml:space="preserve"> 1 </w:t>
        </w:r>
        <w:proofErr w:type="gramStart"/>
        <w:r>
          <w:rPr>
            <w:rStyle w:val="a9"/>
            <w:rFonts w:hint="eastAsia"/>
            <w:sz w:val="16"/>
            <w:szCs w:val="16"/>
          </w:rPr>
          <w:t>个</w:t>
        </w:r>
        <w:proofErr w:type="gramEnd"/>
        <w:r>
          <w:rPr>
            <w:rStyle w:val="a9"/>
            <w:sz w:val="16"/>
            <w:szCs w:val="16"/>
          </w:rPr>
          <w:t xml:space="preserve">    [1..*]</w:t>
        </w:r>
        <w:r>
          <w:rPr>
            <w:rStyle w:val="a9"/>
            <w:rFonts w:hint="eastAsia"/>
            <w:sz w:val="16"/>
            <w:szCs w:val="16"/>
          </w:rPr>
          <w:t>：大于等于一个</w:t>
        </w:r>
      </w:ins>
    </w:p>
    <w:p w:rsidR="00ED3CD5" w:rsidRPr="00BF1F1B" w:rsidRDefault="00ED3CD5" w:rsidP="00ED3CD5">
      <w:pPr>
        <w:pStyle w:val="10"/>
        <w:rPr>
          <w:ins w:id="316" w:author="alex" w:date="2010-07-07T10:51:00Z"/>
          <w:rStyle w:val="a9"/>
          <w:bCs w:val="0"/>
          <w:spacing w:val="0"/>
          <w:szCs w:val="22"/>
        </w:rPr>
      </w:pPr>
      <w:ins w:id="317" w:author="alex" w:date="2010-07-07T10:51:00Z">
        <w:r>
          <w:rPr>
            <w:rStyle w:val="a9"/>
            <w:rFonts w:hint="eastAsia"/>
            <w:b/>
            <w:bCs w:val="0"/>
            <w:szCs w:val="16"/>
          </w:rPr>
          <w:t>示例：</w:t>
        </w:r>
        <w:r>
          <w:rPr>
            <w:rStyle w:val="a9"/>
            <w:rFonts w:hint="eastAsia"/>
            <w:bCs w:val="0"/>
            <w:szCs w:val="16"/>
          </w:rPr>
          <w:t>见</w:t>
        </w:r>
      </w:ins>
      <w:ins w:id="318" w:author="alex" w:date="2010-07-07T10:53:00Z">
        <w:r>
          <w:rPr>
            <w:rStyle w:val="a9"/>
            <w:rFonts w:hint="eastAsia"/>
            <w:bCs w:val="0"/>
            <w:szCs w:val="16"/>
          </w:rPr>
          <w:t>Key</w:t>
        </w:r>
      </w:ins>
      <w:ins w:id="319" w:author="alex" w:date="2010-07-07T10:51:00Z">
        <w:r>
          <w:rPr>
            <w:rStyle w:val="a9"/>
            <w:rFonts w:hint="eastAsia"/>
            <w:bCs w:val="0"/>
            <w:szCs w:val="16"/>
          </w:rPr>
          <w:t>类</w:t>
        </w:r>
      </w:ins>
      <w:ins w:id="320" w:author="alex" w:date="2010-07-07T10:54:00Z">
        <w:r>
          <w:rPr>
            <w:rStyle w:val="a9"/>
            <w:rFonts w:hint="eastAsia"/>
            <w:bCs w:val="0"/>
            <w:szCs w:val="16"/>
          </w:rPr>
          <w:t>，</w:t>
        </w:r>
        <w:r>
          <w:rPr>
            <w:rStyle w:val="a9"/>
            <w:rFonts w:hint="eastAsia"/>
            <w:bCs w:val="0"/>
            <w:szCs w:val="16"/>
          </w:rPr>
          <w:t>5.5.4</w:t>
        </w:r>
        <w:r>
          <w:rPr>
            <w:rStyle w:val="a9"/>
            <w:rFonts w:hint="eastAsia"/>
            <w:bCs w:val="0"/>
            <w:szCs w:val="16"/>
          </w:rPr>
          <w:t>翻译选择题</w:t>
        </w:r>
      </w:ins>
    </w:p>
    <w:p w:rsidR="00ED3CD5" w:rsidRDefault="00ED3CD5" w:rsidP="00ED3CD5">
      <w:pPr>
        <w:pStyle w:val="2"/>
        <w:numPr>
          <w:ilvl w:val="1"/>
          <w:numId w:val="15"/>
        </w:numPr>
        <w:rPr>
          <w:ins w:id="321" w:author="alex" w:date="2010-07-07T10:52:00Z"/>
        </w:rPr>
      </w:pPr>
      <w:bookmarkStart w:id="322" w:name="_Toc286841223"/>
      <w:ins w:id="323" w:author="alex" w:date="2010-07-07T10:52:00Z">
        <w:r>
          <w:rPr>
            <w:rFonts w:hint="eastAsia"/>
          </w:rPr>
          <w:t>Many</w:t>
        </w:r>
        <w:bookmarkEnd w:id="322"/>
      </w:ins>
    </w:p>
    <w:p w:rsidR="00ED3CD5" w:rsidRDefault="00ED3CD5" w:rsidP="00ED3CD5">
      <w:pPr>
        <w:pStyle w:val="M"/>
        <w:ind w:left="706" w:hangingChars="317" w:hanging="706"/>
        <w:rPr>
          <w:ins w:id="324" w:author="alex" w:date="2010-07-07T10:52:00Z"/>
        </w:rPr>
      </w:pPr>
      <w:ins w:id="325" w:author="alex" w:date="2010-07-07T10:52:00Z">
        <w:r>
          <w:rPr>
            <w:rStyle w:val="1Char0"/>
            <w:rFonts w:hint="eastAsia"/>
          </w:rPr>
          <w:t>概述：</w:t>
        </w:r>
      </w:ins>
      <w:ins w:id="326" w:author="alex" w:date="2010-07-07T10:56:00Z">
        <w:r w:rsidR="000666ED" w:rsidRPr="000666ED">
          <w:t>Many</w:t>
        </w:r>
      </w:ins>
      <w:ins w:id="327" w:author="alex" w:date="2010-07-07T10:52:00Z">
        <w:r>
          <w:rPr>
            <w:rFonts w:hint="eastAsia"/>
          </w:rPr>
          <w:t>节点</w:t>
        </w:r>
        <w:r w:rsidRPr="002F02EF">
          <w:rPr>
            <w:rFonts w:hint="eastAsia"/>
          </w:rPr>
          <w:t>定义</w:t>
        </w:r>
      </w:ins>
      <w:ins w:id="328" w:author="alex" w:date="2010-07-07T10:56:00Z">
        <w:r w:rsidR="000666ED">
          <w:rPr>
            <w:rFonts w:hint="eastAsia"/>
          </w:rPr>
          <w:t>一组答案</w:t>
        </w:r>
      </w:ins>
      <w:ins w:id="329" w:author="alex" w:date="2010-07-07T10:58:00Z">
        <w:r w:rsidR="007922FD">
          <w:rPr>
            <w:rFonts w:hint="eastAsia"/>
          </w:rPr>
          <w:t>（</w:t>
        </w:r>
        <w:r w:rsidR="007922FD">
          <w:rPr>
            <w:rFonts w:hint="eastAsia"/>
          </w:rPr>
          <w:t>Question</w:t>
        </w:r>
        <w:r w:rsidR="007922FD">
          <w:rPr>
            <w:rFonts w:hint="eastAsia"/>
          </w:rPr>
          <w:t>下有多个位置需要作答）</w:t>
        </w:r>
      </w:ins>
      <w:ins w:id="330" w:author="alex" w:date="2010-07-07T10:52:00Z">
        <w:r w:rsidRPr="002F02EF">
          <w:rPr>
            <w:rFonts w:hint="eastAsia"/>
          </w:rPr>
          <w:t>。</w:t>
        </w:r>
      </w:ins>
    </w:p>
    <w:p w:rsidR="00ED3CD5" w:rsidRPr="00F20866" w:rsidRDefault="00ED3CD5" w:rsidP="00ED3CD5">
      <w:pPr>
        <w:pStyle w:val="M"/>
        <w:ind w:firstLine="0"/>
        <w:rPr>
          <w:ins w:id="331" w:author="alex" w:date="2010-07-07T10:52:00Z"/>
          <w:color w:val="FF0000"/>
        </w:rPr>
      </w:pPr>
      <w:ins w:id="332" w:author="alex" w:date="2010-07-07T10:52:00Z">
        <w:r>
          <w:rPr>
            <w:rStyle w:val="a9"/>
            <w:rFonts w:hint="eastAsia"/>
          </w:rPr>
          <w:t>包含：</w:t>
        </w:r>
      </w:ins>
      <w:ins w:id="333" w:author="alex" w:date="2010-07-07T10:56:00Z">
        <w:r w:rsidR="000666ED">
          <w:rPr>
            <w:rFonts w:hint="eastAsia"/>
          </w:rPr>
          <w:t>Item</w:t>
        </w:r>
      </w:ins>
      <w:ins w:id="334" w:author="alex" w:date="2010-07-07T10:52:00Z">
        <w:r>
          <w:rPr>
            <w:rFonts w:hint="eastAsia"/>
          </w:rPr>
          <w:t>。</w:t>
        </w:r>
      </w:ins>
    </w:p>
    <w:p w:rsidR="00ED3CD5" w:rsidRDefault="00ED3CD5" w:rsidP="00ED3CD5">
      <w:pPr>
        <w:pStyle w:val="M"/>
        <w:ind w:firstLine="0"/>
        <w:rPr>
          <w:ins w:id="335" w:author="alex" w:date="2010-07-07T10:52:00Z"/>
          <w:rStyle w:val="a9"/>
        </w:rPr>
      </w:pPr>
      <w:ins w:id="336" w:author="alex" w:date="2010-07-07T10:52:00Z">
        <w:r>
          <w:rPr>
            <w:rStyle w:val="a9"/>
            <w:rFonts w:hint="eastAsia"/>
          </w:rPr>
          <w:t>属性</w:t>
        </w:r>
        <w:r>
          <w:rPr>
            <w:rStyle w:val="a9"/>
          </w:rPr>
          <w:t>:</w:t>
        </w:r>
      </w:ins>
    </w:p>
    <w:p w:rsidR="00ED3CD5" w:rsidRDefault="00ED3CD5" w:rsidP="00ED3CD5">
      <w:pPr>
        <w:pStyle w:val="M"/>
        <w:ind w:firstLine="0"/>
        <w:rPr>
          <w:ins w:id="337" w:author="alex" w:date="2010-07-07T10:52:00Z"/>
          <w:rStyle w:val="a9"/>
        </w:rPr>
      </w:pPr>
    </w:p>
    <w:p w:rsidR="00ED3CD5" w:rsidRDefault="00ED3CD5" w:rsidP="00ED3CD5">
      <w:pPr>
        <w:pStyle w:val="af8"/>
        <w:rPr>
          <w:ins w:id="338" w:author="alex" w:date="2010-07-07T10:52:00Z"/>
          <w:rStyle w:val="a9"/>
        </w:rPr>
      </w:pPr>
      <w:ins w:id="339" w:author="alex" w:date="2010-07-07T10:52:00Z">
        <w:r w:rsidRPr="00242408">
          <w:rPr>
            <w:rFonts w:hint="eastAsia"/>
          </w:rPr>
          <w:t>表</w:t>
        </w:r>
        <w:r w:rsidRPr="00242408">
          <w:rPr>
            <w:rFonts w:hint="eastAsia"/>
          </w:rPr>
          <w:t xml:space="preserve"> </w:t>
        </w:r>
        <w:r>
          <w:rPr>
            <w:rFonts w:hint="eastAsia"/>
          </w:rPr>
          <w:t>4-1</w:t>
        </w:r>
      </w:ins>
      <w:ins w:id="340" w:author="alex" w:date="2010-07-07T10:57:00Z">
        <w:r w:rsidR="000666ED">
          <w:rPr>
            <w:rFonts w:hint="eastAsia"/>
          </w:rPr>
          <w:t>7</w:t>
        </w:r>
      </w:ins>
      <w:ins w:id="341" w:author="alex" w:date="2010-07-07T10:52:00Z">
        <w:r>
          <w:rPr>
            <w:rFonts w:hint="eastAsia"/>
          </w:rPr>
          <w:t xml:space="preserve"> </w:t>
        </w:r>
      </w:ins>
      <w:ins w:id="342" w:author="alex" w:date="2010-07-07T10:57:00Z">
        <w:r w:rsidR="000666ED">
          <w:rPr>
            <w:rFonts w:hint="eastAsia"/>
          </w:rPr>
          <w:t>Many</w:t>
        </w:r>
      </w:ins>
      <w:ins w:id="343" w:author="alex" w:date="2010-07-07T10:52:00Z">
        <w:r>
          <w:rPr>
            <w:rFonts w:hint="eastAsia"/>
          </w:rPr>
          <w:t>属性表</w:t>
        </w:r>
      </w:ins>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74"/>
        <w:gridCol w:w="2103"/>
        <w:gridCol w:w="2133"/>
        <w:gridCol w:w="2112"/>
      </w:tblGrid>
      <w:tr w:rsidR="00ED3CD5" w:rsidRPr="00F10F04" w:rsidTr="00E520A9">
        <w:trPr>
          <w:ins w:id="344" w:author="alex" w:date="2010-07-07T10:52:00Z"/>
        </w:trPr>
        <w:tc>
          <w:tcPr>
            <w:tcW w:w="2174" w:type="dxa"/>
            <w:tcBorders>
              <w:top w:val="single" w:sz="4" w:space="0" w:color="000000"/>
              <w:left w:val="single" w:sz="4" w:space="0" w:color="000000"/>
              <w:bottom w:val="single" w:sz="4" w:space="0" w:color="000000"/>
              <w:right w:val="single" w:sz="4" w:space="0" w:color="000000"/>
            </w:tcBorders>
            <w:hideMark/>
          </w:tcPr>
          <w:p w:rsidR="00ED3CD5" w:rsidRPr="00F10F04" w:rsidRDefault="00ED3CD5" w:rsidP="00E520A9">
            <w:pPr>
              <w:pStyle w:val="M"/>
              <w:ind w:firstLine="0"/>
              <w:rPr>
                <w:ins w:id="345" w:author="alex" w:date="2010-07-07T10:52:00Z"/>
                <w:rStyle w:val="a9"/>
                <w:b w:val="0"/>
                <w:sz w:val="18"/>
                <w:szCs w:val="18"/>
              </w:rPr>
            </w:pPr>
            <w:ins w:id="346" w:author="alex" w:date="2010-07-07T10:52:00Z">
              <w:r w:rsidRPr="00F10F04">
                <w:rPr>
                  <w:rStyle w:val="a9"/>
                  <w:rFonts w:hint="eastAsia"/>
                  <w:b w:val="0"/>
                  <w:sz w:val="18"/>
                  <w:szCs w:val="18"/>
                </w:rPr>
                <w:t>名称</w:t>
              </w:r>
            </w:ins>
          </w:p>
        </w:tc>
        <w:tc>
          <w:tcPr>
            <w:tcW w:w="2103" w:type="dxa"/>
            <w:tcBorders>
              <w:top w:val="single" w:sz="4" w:space="0" w:color="000000"/>
              <w:left w:val="single" w:sz="4" w:space="0" w:color="000000"/>
              <w:bottom w:val="single" w:sz="4" w:space="0" w:color="000000"/>
              <w:right w:val="single" w:sz="4" w:space="0" w:color="000000"/>
            </w:tcBorders>
            <w:hideMark/>
          </w:tcPr>
          <w:p w:rsidR="00ED3CD5" w:rsidRPr="00F10F04" w:rsidRDefault="00ED3CD5" w:rsidP="00E520A9">
            <w:pPr>
              <w:pStyle w:val="M"/>
              <w:ind w:firstLine="0"/>
              <w:rPr>
                <w:ins w:id="347" w:author="alex" w:date="2010-07-07T10:52:00Z"/>
                <w:rStyle w:val="a9"/>
                <w:b w:val="0"/>
                <w:sz w:val="18"/>
                <w:szCs w:val="18"/>
              </w:rPr>
            </w:pPr>
            <w:ins w:id="348" w:author="alex" w:date="2010-07-07T10:52:00Z">
              <w:r w:rsidRPr="00F10F04">
                <w:rPr>
                  <w:rStyle w:val="a9"/>
                  <w:rFonts w:hint="eastAsia"/>
                  <w:b w:val="0"/>
                  <w:sz w:val="18"/>
                  <w:szCs w:val="18"/>
                </w:rPr>
                <w:t>限制</w:t>
              </w:r>
            </w:ins>
          </w:p>
        </w:tc>
        <w:tc>
          <w:tcPr>
            <w:tcW w:w="2133" w:type="dxa"/>
            <w:tcBorders>
              <w:top w:val="single" w:sz="4" w:space="0" w:color="000000"/>
              <w:left w:val="single" w:sz="4" w:space="0" w:color="000000"/>
              <w:bottom w:val="single" w:sz="4" w:space="0" w:color="000000"/>
              <w:right w:val="single" w:sz="4" w:space="0" w:color="000000"/>
            </w:tcBorders>
            <w:hideMark/>
          </w:tcPr>
          <w:p w:rsidR="00ED3CD5" w:rsidRPr="00F10F04" w:rsidRDefault="00ED3CD5" w:rsidP="00E520A9">
            <w:pPr>
              <w:pStyle w:val="M"/>
              <w:ind w:firstLine="0"/>
              <w:rPr>
                <w:ins w:id="349" w:author="alex" w:date="2010-07-07T10:52:00Z"/>
                <w:rStyle w:val="a9"/>
                <w:b w:val="0"/>
                <w:sz w:val="18"/>
                <w:szCs w:val="18"/>
              </w:rPr>
            </w:pPr>
            <w:ins w:id="350" w:author="alex" w:date="2010-07-07T10:52:00Z">
              <w:r w:rsidRPr="00F10F04">
                <w:rPr>
                  <w:rStyle w:val="a9"/>
                  <w:rFonts w:hint="eastAsia"/>
                  <w:b w:val="0"/>
                  <w:sz w:val="18"/>
                  <w:szCs w:val="18"/>
                </w:rPr>
                <w:t>类型</w:t>
              </w:r>
            </w:ins>
          </w:p>
        </w:tc>
        <w:tc>
          <w:tcPr>
            <w:tcW w:w="2112" w:type="dxa"/>
            <w:tcBorders>
              <w:top w:val="single" w:sz="4" w:space="0" w:color="000000"/>
              <w:left w:val="single" w:sz="4" w:space="0" w:color="000000"/>
              <w:bottom w:val="single" w:sz="4" w:space="0" w:color="000000"/>
              <w:right w:val="single" w:sz="4" w:space="0" w:color="000000"/>
            </w:tcBorders>
            <w:hideMark/>
          </w:tcPr>
          <w:p w:rsidR="00ED3CD5" w:rsidRPr="00F10F04" w:rsidRDefault="00ED3CD5" w:rsidP="00E520A9">
            <w:pPr>
              <w:pStyle w:val="M"/>
              <w:ind w:firstLine="0"/>
              <w:rPr>
                <w:ins w:id="351" w:author="alex" w:date="2010-07-07T10:52:00Z"/>
                <w:rStyle w:val="a9"/>
                <w:b w:val="0"/>
                <w:sz w:val="18"/>
                <w:szCs w:val="18"/>
              </w:rPr>
            </w:pPr>
            <w:ins w:id="352" w:author="alex" w:date="2010-07-07T10:52:00Z">
              <w:r w:rsidRPr="00F10F04">
                <w:rPr>
                  <w:rStyle w:val="a9"/>
                  <w:rFonts w:hint="eastAsia"/>
                  <w:b w:val="0"/>
                  <w:sz w:val="18"/>
                  <w:szCs w:val="18"/>
                </w:rPr>
                <w:t>备注</w:t>
              </w:r>
            </w:ins>
          </w:p>
        </w:tc>
      </w:tr>
    </w:tbl>
    <w:p w:rsidR="00ED3CD5" w:rsidRDefault="00ED3CD5" w:rsidP="00ED3CD5">
      <w:pPr>
        <w:pStyle w:val="M"/>
        <w:spacing w:before="60" w:after="240"/>
        <w:ind w:firstLine="0"/>
        <w:jc w:val="center"/>
        <w:rPr>
          <w:ins w:id="353" w:author="alex" w:date="2010-07-07T10:52:00Z"/>
          <w:rStyle w:val="a9"/>
          <w:rFonts w:ascii="Calibri" w:hAnsi="Calibri" w:cs="Times New Roman"/>
          <w:sz w:val="16"/>
          <w:szCs w:val="16"/>
        </w:rPr>
      </w:pPr>
      <w:ins w:id="354" w:author="alex" w:date="2010-07-07T10:52:00Z">
        <w:r>
          <w:rPr>
            <w:rStyle w:val="a9"/>
            <w:sz w:val="16"/>
            <w:szCs w:val="16"/>
          </w:rPr>
          <w:t>&lt;</w:t>
        </w:r>
        <w:r>
          <w:rPr>
            <w:rStyle w:val="a9"/>
            <w:rFonts w:hint="eastAsia"/>
            <w:sz w:val="16"/>
            <w:szCs w:val="16"/>
          </w:rPr>
          <w:t>注</w:t>
        </w:r>
        <w:r>
          <w:rPr>
            <w:rStyle w:val="a9"/>
            <w:sz w:val="16"/>
            <w:szCs w:val="16"/>
          </w:rPr>
          <w:t>&gt;[1]</w:t>
        </w:r>
        <w:r>
          <w:rPr>
            <w:rStyle w:val="a9"/>
            <w:rFonts w:hint="eastAsia"/>
            <w:sz w:val="16"/>
            <w:szCs w:val="16"/>
          </w:rPr>
          <w:t>：一个</w:t>
        </w:r>
        <w:r>
          <w:rPr>
            <w:rStyle w:val="a9"/>
            <w:sz w:val="16"/>
            <w:szCs w:val="16"/>
          </w:rPr>
          <w:t xml:space="preserve">   [0..1]: 0 </w:t>
        </w:r>
        <w:proofErr w:type="gramStart"/>
        <w:r>
          <w:rPr>
            <w:rStyle w:val="a9"/>
            <w:rFonts w:hint="eastAsia"/>
            <w:sz w:val="16"/>
            <w:szCs w:val="16"/>
          </w:rPr>
          <w:t>个</w:t>
        </w:r>
        <w:proofErr w:type="gramEnd"/>
        <w:r>
          <w:rPr>
            <w:rStyle w:val="a9"/>
            <w:rFonts w:hint="eastAsia"/>
            <w:sz w:val="16"/>
            <w:szCs w:val="16"/>
          </w:rPr>
          <w:t>或</w:t>
        </w:r>
        <w:r>
          <w:rPr>
            <w:rStyle w:val="a9"/>
            <w:sz w:val="16"/>
            <w:szCs w:val="16"/>
          </w:rPr>
          <w:t xml:space="preserve"> 1 </w:t>
        </w:r>
        <w:proofErr w:type="gramStart"/>
        <w:r>
          <w:rPr>
            <w:rStyle w:val="a9"/>
            <w:rFonts w:hint="eastAsia"/>
            <w:sz w:val="16"/>
            <w:szCs w:val="16"/>
          </w:rPr>
          <w:t>个</w:t>
        </w:r>
        <w:proofErr w:type="gramEnd"/>
        <w:r>
          <w:rPr>
            <w:rStyle w:val="a9"/>
            <w:sz w:val="16"/>
            <w:szCs w:val="16"/>
          </w:rPr>
          <w:t xml:space="preserve">    [1..*]</w:t>
        </w:r>
        <w:r>
          <w:rPr>
            <w:rStyle w:val="a9"/>
            <w:rFonts w:hint="eastAsia"/>
            <w:sz w:val="16"/>
            <w:szCs w:val="16"/>
          </w:rPr>
          <w:t>：大于等于一个</w:t>
        </w:r>
      </w:ins>
    </w:p>
    <w:p w:rsidR="00ED3CD5" w:rsidRPr="00BF1F1B" w:rsidRDefault="00ED3CD5" w:rsidP="00ED3CD5">
      <w:pPr>
        <w:pStyle w:val="10"/>
        <w:rPr>
          <w:ins w:id="355" w:author="alex" w:date="2010-07-07T10:52:00Z"/>
          <w:rStyle w:val="a9"/>
          <w:bCs w:val="0"/>
          <w:spacing w:val="0"/>
          <w:szCs w:val="22"/>
        </w:rPr>
      </w:pPr>
      <w:ins w:id="356" w:author="alex" w:date="2010-07-07T10:52:00Z">
        <w:r>
          <w:rPr>
            <w:rStyle w:val="a9"/>
            <w:rFonts w:hint="eastAsia"/>
            <w:b/>
            <w:bCs w:val="0"/>
            <w:szCs w:val="16"/>
          </w:rPr>
          <w:t>示例：</w:t>
        </w:r>
        <w:r>
          <w:rPr>
            <w:rStyle w:val="a9"/>
            <w:rFonts w:hint="eastAsia"/>
            <w:bCs w:val="0"/>
            <w:szCs w:val="16"/>
          </w:rPr>
          <w:t>见</w:t>
        </w:r>
      </w:ins>
      <w:ins w:id="357" w:author="alex" w:date="2010-07-07T10:53:00Z">
        <w:r>
          <w:rPr>
            <w:rStyle w:val="a9"/>
            <w:rFonts w:hint="eastAsia"/>
            <w:bCs w:val="0"/>
            <w:szCs w:val="16"/>
          </w:rPr>
          <w:t>Key</w:t>
        </w:r>
      </w:ins>
      <w:ins w:id="358" w:author="alex" w:date="2010-07-07T10:52:00Z">
        <w:r>
          <w:rPr>
            <w:rStyle w:val="a9"/>
            <w:rFonts w:hint="eastAsia"/>
            <w:bCs w:val="0"/>
            <w:szCs w:val="16"/>
          </w:rPr>
          <w:t>类</w:t>
        </w:r>
      </w:ins>
      <w:ins w:id="359" w:author="alex" w:date="2010-07-07T10:55:00Z">
        <w:r w:rsidR="009E0ADB">
          <w:rPr>
            <w:rStyle w:val="a9"/>
            <w:rFonts w:hint="eastAsia"/>
            <w:bCs w:val="0"/>
            <w:szCs w:val="16"/>
          </w:rPr>
          <w:t>，</w:t>
        </w:r>
        <w:r w:rsidR="009E0ADB">
          <w:rPr>
            <w:rStyle w:val="a9"/>
            <w:rFonts w:hint="eastAsia"/>
            <w:bCs w:val="0"/>
            <w:szCs w:val="16"/>
          </w:rPr>
          <w:t>5.5.5</w:t>
        </w:r>
        <w:r w:rsidR="009E0ADB">
          <w:rPr>
            <w:rStyle w:val="a9"/>
            <w:rFonts w:hint="eastAsia"/>
            <w:bCs w:val="0"/>
            <w:szCs w:val="16"/>
          </w:rPr>
          <w:t>翻译</w:t>
        </w:r>
      </w:ins>
      <w:ins w:id="360" w:author="alex" w:date="2010-07-07T10:56:00Z">
        <w:r w:rsidR="009E0ADB">
          <w:rPr>
            <w:rStyle w:val="a9"/>
            <w:rFonts w:hint="eastAsia"/>
            <w:bCs w:val="0"/>
            <w:szCs w:val="16"/>
          </w:rPr>
          <w:t>匹配题</w:t>
        </w:r>
      </w:ins>
    </w:p>
    <w:p w:rsidR="00667C9C" w:rsidRDefault="00667C9C" w:rsidP="00667C9C">
      <w:pPr>
        <w:pStyle w:val="2"/>
        <w:numPr>
          <w:ilvl w:val="1"/>
          <w:numId w:val="15"/>
        </w:numPr>
        <w:rPr>
          <w:ins w:id="361" w:author="alex" w:date="2010-07-07T10:59:00Z"/>
        </w:rPr>
      </w:pPr>
      <w:bookmarkStart w:id="362" w:name="_Toc286841224"/>
      <w:ins w:id="363" w:author="alex" w:date="2010-07-07T10:59:00Z">
        <w:r>
          <w:rPr>
            <w:rFonts w:hint="eastAsia"/>
          </w:rPr>
          <w:t>Item</w:t>
        </w:r>
        <w:bookmarkEnd w:id="362"/>
      </w:ins>
    </w:p>
    <w:p w:rsidR="00667C9C" w:rsidRDefault="00667C9C" w:rsidP="00667C9C">
      <w:pPr>
        <w:pStyle w:val="M"/>
        <w:ind w:left="706" w:hangingChars="317" w:hanging="706"/>
        <w:rPr>
          <w:ins w:id="364" w:author="alex" w:date="2010-07-07T10:59:00Z"/>
        </w:rPr>
      </w:pPr>
      <w:ins w:id="365" w:author="alex" w:date="2010-07-07T10:59:00Z">
        <w:r>
          <w:rPr>
            <w:rStyle w:val="1Char0"/>
            <w:rFonts w:hint="eastAsia"/>
          </w:rPr>
          <w:t>概述：</w:t>
        </w:r>
        <w:r>
          <w:rPr>
            <w:rFonts w:hint="eastAsia"/>
          </w:rPr>
          <w:t>Item</w:t>
        </w:r>
        <w:r>
          <w:rPr>
            <w:rFonts w:hint="eastAsia"/>
          </w:rPr>
          <w:t>节点</w:t>
        </w:r>
        <w:r w:rsidRPr="002F02EF">
          <w:rPr>
            <w:rFonts w:hint="eastAsia"/>
          </w:rPr>
          <w:t>定义</w:t>
        </w:r>
        <w:r>
          <w:rPr>
            <w:rFonts w:hint="eastAsia"/>
          </w:rPr>
          <w:t>一个答案项</w:t>
        </w:r>
        <w:r w:rsidRPr="002F02EF">
          <w:rPr>
            <w:rFonts w:hint="eastAsia"/>
          </w:rPr>
          <w:t>。</w:t>
        </w:r>
      </w:ins>
    </w:p>
    <w:p w:rsidR="00667C9C" w:rsidRPr="00F20866" w:rsidRDefault="00667C9C" w:rsidP="00667C9C">
      <w:pPr>
        <w:pStyle w:val="M"/>
        <w:ind w:firstLine="0"/>
        <w:rPr>
          <w:ins w:id="366" w:author="alex" w:date="2010-07-07T10:59:00Z"/>
          <w:color w:val="FF0000"/>
        </w:rPr>
      </w:pPr>
      <w:ins w:id="367" w:author="alex" w:date="2010-07-07T10:59:00Z">
        <w:r>
          <w:rPr>
            <w:rStyle w:val="a9"/>
            <w:rFonts w:hint="eastAsia"/>
          </w:rPr>
          <w:t>包含：</w:t>
        </w:r>
      </w:ins>
      <w:ins w:id="368" w:author="alex" w:date="2010-07-07T11:00:00Z">
        <w:r w:rsidR="0014473A">
          <w:rPr>
            <w:rFonts w:hint="eastAsia"/>
          </w:rPr>
          <w:t>文本</w:t>
        </w:r>
      </w:ins>
      <w:ins w:id="369" w:author="alex" w:date="2010-07-07T10:59:00Z">
        <w:r>
          <w:rPr>
            <w:rFonts w:hint="eastAsia"/>
          </w:rPr>
          <w:t>。</w:t>
        </w:r>
      </w:ins>
    </w:p>
    <w:p w:rsidR="00667C9C" w:rsidRDefault="00667C9C" w:rsidP="00667C9C">
      <w:pPr>
        <w:pStyle w:val="M"/>
        <w:ind w:firstLine="0"/>
        <w:rPr>
          <w:ins w:id="370" w:author="alex" w:date="2010-07-07T10:59:00Z"/>
          <w:rStyle w:val="a9"/>
        </w:rPr>
      </w:pPr>
      <w:ins w:id="371" w:author="alex" w:date="2010-07-07T10:59:00Z">
        <w:r>
          <w:rPr>
            <w:rStyle w:val="a9"/>
            <w:rFonts w:hint="eastAsia"/>
          </w:rPr>
          <w:t>属性</w:t>
        </w:r>
        <w:r>
          <w:rPr>
            <w:rStyle w:val="a9"/>
          </w:rPr>
          <w:t>:</w:t>
        </w:r>
      </w:ins>
    </w:p>
    <w:p w:rsidR="00667C9C" w:rsidRDefault="00667C9C" w:rsidP="00667C9C">
      <w:pPr>
        <w:pStyle w:val="M"/>
        <w:ind w:firstLine="0"/>
        <w:rPr>
          <w:ins w:id="372" w:author="alex" w:date="2010-07-07T10:59:00Z"/>
          <w:rStyle w:val="a9"/>
        </w:rPr>
      </w:pPr>
    </w:p>
    <w:p w:rsidR="00667C9C" w:rsidRDefault="00667C9C" w:rsidP="00667C9C">
      <w:pPr>
        <w:pStyle w:val="af8"/>
        <w:rPr>
          <w:ins w:id="373" w:author="alex" w:date="2010-07-07T10:59:00Z"/>
          <w:rStyle w:val="a9"/>
        </w:rPr>
      </w:pPr>
      <w:ins w:id="374" w:author="alex" w:date="2010-07-07T10:59:00Z">
        <w:r w:rsidRPr="00242408">
          <w:rPr>
            <w:rFonts w:hint="eastAsia"/>
          </w:rPr>
          <w:t>表</w:t>
        </w:r>
        <w:r w:rsidRPr="00242408">
          <w:rPr>
            <w:rFonts w:hint="eastAsia"/>
          </w:rPr>
          <w:t xml:space="preserve"> </w:t>
        </w:r>
        <w:r>
          <w:rPr>
            <w:rFonts w:hint="eastAsia"/>
          </w:rPr>
          <w:t>4-1</w:t>
        </w:r>
      </w:ins>
      <w:ins w:id="375" w:author="alex" w:date="2010-07-07T11:02:00Z">
        <w:r w:rsidR="00FC23F0">
          <w:rPr>
            <w:rFonts w:hint="eastAsia"/>
          </w:rPr>
          <w:t>8</w:t>
        </w:r>
      </w:ins>
      <w:ins w:id="376" w:author="alex" w:date="2010-07-07T10:59:00Z">
        <w:r>
          <w:rPr>
            <w:rFonts w:hint="eastAsia"/>
          </w:rPr>
          <w:t xml:space="preserve"> Many</w:t>
        </w:r>
        <w:r>
          <w:rPr>
            <w:rFonts w:hint="eastAsia"/>
          </w:rPr>
          <w:t>属性表</w:t>
        </w:r>
      </w:ins>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74"/>
        <w:gridCol w:w="2103"/>
        <w:gridCol w:w="2133"/>
        <w:gridCol w:w="2112"/>
      </w:tblGrid>
      <w:tr w:rsidR="00667C9C" w:rsidRPr="00F10F04" w:rsidTr="00E520A9">
        <w:trPr>
          <w:ins w:id="377" w:author="alex" w:date="2010-07-07T10:59:00Z"/>
        </w:trPr>
        <w:tc>
          <w:tcPr>
            <w:tcW w:w="2174" w:type="dxa"/>
            <w:tcBorders>
              <w:top w:val="single" w:sz="4" w:space="0" w:color="000000"/>
              <w:left w:val="single" w:sz="4" w:space="0" w:color="000000"/>
              <w:bottom w:val="single" w:sz="4" w:space="0" w:color="000000"/>
              <w:right w:val="single" w:sz="4" w:space="0" w:color="000000"/>
            </w:tcBorders>
            <w:hideMark/>
          </w:tcPr>
          <w:p w:rsidR="00667C9C" w:rsidRPr="00F10F04" w:rsidRDefault="00667C9C" w:rsidP="00E520A9">
            <w:pPr>
              <w:pStyle w:val="M"/>
              <w:ind w:firstLine="0"/>
              <w:rPr>
                <w:ins w:id="378" w:author="alex" w:date="2010-07-07T10:59:00Z"/>
                <w:rStyle w:val="a9"/>
                <w:b w:val="0"/>
                <w:sz w:val="18"/>
                <w:szCs w:val="18"/>
              </w:rPr>
            </w:pPr>
            <w:ins w:id="379" w:author="alex" w:date="2010-07-07T10:59:00Z">
              <w:r w:rsidRPr="00F10F04">
                <w:rPr>
                  <w:rStyle w:val="a9"/>
                  <w:rFonts w:hint="eastAsia"/>
                  <w:b w:val="0"/>
                  <w:sz w:val="18"/>
                  <w:szCs w:val="18"/>
                </w:rPr>
                <w:t>名称</w:t>
              </w:r>
            </w:ins>
          </w:p>
        </w:tc>
        <w:tc>
          <w:tcPr>
            <w:tcW w:w="2103" w:type="dxa"/>
            <w:tcBorders>
              <w:top w:val="single" w:sz="4" w:space="0" w:color="000000"/>
              <w:left w:val="single" w:sz="4" w:space="0" w:color="000000"/>
              <w:bottom w:val="single" w:sz="4" w:space="0" w:color="000000"/>
              <w:right w:val="single" w:sz="4" w:space="0" w:color="000000"/>
            </w:tcBorders>
            <w:hideMark/>
          </w:tcPr>
          <w:p w:rsidR="00667C9C" w:rsidRPr="00F10F04" w:rsidRDefault="00667C9C" w:rsidP="00E520A9">
            <w:pPr>
              <w:pStyle w:val="M"/>
              <w:ind w:firstLine="0"/>
              <w:rPr>
                <w:ins w:id="380" w:author="alex" w:date="2010-07-07T10:59:00Z"/>
                <w:rStyle w:val="a9"/>
                <w:b w:val="0"/>
                <w:sz w:val="18"/>
                <w:szCs w:val="18"/>
              </w:rPr>
            </w:pPr>
            <w:ins w:id="381" w:author="alex" w:date="2010-07-07T10:59:00Z">
              <w:r w:rsidRPr="00F10F04">
                <w:rPr>
                  <w:rStyle w:val="a9"/>
                  <w:rFonts w:hint="eastAsia"/>
                  <w:b w:val="0"/>
                  <w:sz w:val="18"/>
                  <w:szCs w:val="18"/>
                </w:rPr>
                <w:t>限制</w:t>
              </w:r>
            </w:ins>
          </w:p>
        </w:tc>
        <w:tc>
          <w:tcPr>
            <w:tcW w:w="2133" w:type="dxa"/>
            <w:tcBorders>
              <w:top w:val="single" w:sz="4" w:space="0" w:color="000000"/>
              <w:left w:val="single" w:sz="4" w:space="0" w:color="000000"/>
              <w:bottom w:val="single" w:sz="4" w:space="0" w:color="000000"/>
              <w:right w:val="single" w:sz="4" w:space="0" w:color="000000"/>
            </w:tcBorders>
            <w:hideMark/>
          </w:tcPr>
          <w:p w:rsidR="00667C9C" w:rsidRPr="00F10F04" w:rsidRDefault="00667C9C" w:rsidP="00E520A9">
            <w:pPr>
              <w:pStyle w:val="M"/>
              <w:ind w:firstLine="0"/>
              <w:rPr>
                <w:ins w:id="382" w:author="alex" w:date="2010-07-07T10:59:00Z"/>
                <w:rStyle w:val="a9"/>
                <w:b w:val="0"/>
                <w:sz w:val="18"/>
                <w:szCs w:val="18"/>
              </w:rPr>
            </w:pPr>
            <w:ins w:id="383" w:author="alex" w:date="2010-07-07T10:59:00Z">
              <w:r w:rsidRPr="00F10F04">
                <w:rPr>
                  <w:rStyle w:val="a9"/>
                  <w:rFonts w:hint="eastAsia"/>
                  <w:b w:val="0"/>
                  <w:sz w:val="18"/>
                  <w:szCs w:val="18"/>
                </w:rPr>
                <w:t>类型</w:t>
              </w:r>
            </w:ins>
          </w:p>
        </w:tc>
        <w:tc>
          <w:tcPr>
            <w:tcW w:w="2112" w:type="dxa"/>
            <w:tcBorders>
              <w:top w:val="single" w:sz="4" w:space="0" w:color="000000"/>
              <w:left w:val="single" w:sz="4" w:space="0" w:color="000000"/>
              <w:bottom w:val="single" w:sz="4" w:space="0" w:color="000000"/>
              <w:right w:val="single" w:sz="4" w:space="0" w:color="000000"/>
            </w:tcBorders>
            <w:hideMark/>
          </w:tcPr>
          <w:p w:rsidR="00667C9C" w:rsidRPr="00F10F04" w:rsidRDefault="00667C9C" w:rsidP="00E520A9">
            <w:pPr>
              <w:pStyle w:val="M"/>
              <w:ind w:firstLine="0"/>
              <w:rPr>
                <w:ins w:id="384" w:author="alex" w:date="2010-07-07T10:59:00Z"/>
                <w:rStyle w:val="a9"/>
                <w:b w:val="0"/>
                <w:sz w:val="18"/>
                <w:szCs w:val="18"/>
              </w:rPr>
            </w:pPr>
            <w:ins w:id="385" w:author="alex" w:date="2010-07-07T10:59:00Z">
              <w:r w:rsidRPr="00F10F04">
                <w:rPr>
                  <w:rStyle w:val="a9"/>
                  <w:rFonts w:hint="eastAsia"/>
                  <w:b w:val="0"/>
                  <w:sz w:val="18"/>
                  <w:szCs w:val="18"/>
                </w:rPr>
                <w:t>备注</w:t>
              </w:r>
            </w:ins>
          </w:p>
        </w:tc>
      </w:tr>
      <w:tr w:rsidR="00667C9C" w:rsidRPr="00F10F04" w:rsidTr="00E520A9">
        <w:trPr>
          <w:ins w:id="386" w:author="alex" w:date="2010-07-07T10:59:00Z"/>
        </w:trPr>
        <w:tc>
          <w:tcPr>
            <w:tcW w:w="2174" w:type="dxa"/>
            <w:tcBorders>
              <w:top w:val="single" w:sz="4" w:space="0" w:color="000000"/>
              <w:left w:val="single" w:sz="4" w:space="0" w:color="000000"/>
              <w:bottom w:val="single" w:sz="4" w:space="0" w:color="000000"/>
              <w:right w:val="single" w:sz="4" w:space="0" w:color="000000"/>
            </w:tcBorders>
            <w:hideMark/>
          </w:tcPr>
          <w:p w:rsidR="00667C9C" w:rsidRPr="00F10F04" w:rsidRDefault="00667C9C" w:rsidP="00E520A9">
            <w:pPr>
              <w:pStyle w:val="M"/>
              <w:ind w:firstLine="0"/>
              <w:rPr>
                <w:ins w:id="387" w:author="alex" w:date="2010-07-07T10:59:00Z"/>
                <w:rStyle w:val="a9"/>
                <w:b w:val="0"/>
                <w:sz w:val="18"/>
                <w:szCs w:val="18"/>
              </w:rPr>
            </w:pPr>
            <w:ins w:id="388" w:author="alex" w:date="2010-07-07T10:59:00Z">
              <w:r>
                <w:rPr>
                  <w:rStyle w:val="a9"/>
                  <w:rFonts w:hint="eastAsia"/>
                  <w:b w:val="0"/>
                  <w:sz w:val="18"/>
                  <w:szCs w:val="18"/>
                </w:rPr>
                <w:t>class</w:t>
              </w:r>
            </w:ins>
          </w:p>
        </w:tc>
        <w:tc>
          <w:tcPr>
            <w:tcW w:w="2103" w:type="dxa"/>
            <w:tcBorders>
              <w:top w:val="single" w:sz="4" w:space="0" w:color="000000"/>
              <w:left w:val="single" w:sz="4" w:space="0" w:color="000000"/>
              <w:bottom w:val="single" w:sz="4" w:space="0" w:color="000000"/>
              <w:right w:val="single" w:sz="4" w:space="0" w:color="000000"/>
            </w:tcBorders>
            <w:hideMark/>
          </w:tcPr>
          <w:p w:rsidR="00667C9C" w:rsidRPr="00F10F04" w:rsidRDefault="00667C9C" w:rsidP="00E520A9">
            <w:pPr>
              <w:pStyle w:val="M"/>
              <w:ind w:firstLine="0"/>
              <w:rPr>
                <w:ins w:id="389" w:author="alex" w:date="2010-07-07T10:59:00Z"/>
                <w:rStyle w:val="a9"/>
                <w:b w:val="0"/>
                <w:sz w:val="18"/>
                <w:szCs w:val="18"/>
              </w:rPr>
            </w:pPr>
            <w:ins w:id="390" w:author="alex" w:date="2010-07-07T10:59:00Z">
              <w:r>
                <w:rPr>
                  <w:rStyle w:val="a9"/>
                  <w:rFonts w:hint="eastAsia"/>
                  <w:b w:val="0"/>
                  <w:sz w:val="18"/>
                  <w:szCs w:val="18"/>
                </w:rPr>
                <w:t>0..1</w:t>
              </w:r>
            </w:ins>
          </w:p>
        </w:tc>
        <w:tc>
          <w:tcPr>
            <w:tcW w:w="2133" w:type="dxa"/>
            <w:tcBorders>
              <w:top w:val="single" w:sz="4" w:space="0" w:color="000000"/>
              <w:left w:val="single" w:sz="4" w:space="0" w:color="000000"/>
              <w:bottom w:val="single" w:sz="4" w:space="0" w:color="000000"/>
              <w:right w:val="single" w:sz="4" w:space="0" w:color="000000"/>
            </w:tcBorders>
            <w:hideMark/>
          </w:tcPr>
          <w:p w:rsidR="00667C9C" w:rsidRPr="00F10F04" w:rsidRDefault="00667C9C" w:rsidP="00E520A9">
            <w:pPr>
              <w:pStyle w:val="M"/>
              <w:ind w:firstLine="0"/>
              <w:rPr>
                <w:ins w:id="391" w:author="alex" w:date="2010-07-07T10:59:00Z"/>
                <w:rStyle w:val="a9"/>
                <w:b w:val="0"/>
                <w:sz w:val="18"/>
                <w:szCs w:val="18"/>
              </w:rPr>
            </w:pPr>
            <w:ins w:id="392" w:author="alex" w:date="2010-07-07T10:59:00Z">
              <w:r>
                <w:rPr>
                  <w:rStyle w:val="a9"/>
                  <w:rFonts w:hint="eastAsia"/>
                  <w:b w:val="0"/>
                  <w:sz w:val="18"/>
                  <w:szCs w:val="18"/>
                </w:rPr>
                <w:t>integer</w:t>
              </w:r>
            </w:ins>
          </w:p>
        </w:tc>
        <w:tc>
          <w:tcPr>
            <w:tcW w:w="2112" w:type="dxa"/>
            <w:tcBorders>
              <w:top w:val="single" w:sz="4" w:space="0" w:color="000000"/>
              <w:left w:val="single" w:sz="4" w:space="0" w:color="000000"/>
              <w:bottom w:val="single" w:sz="4" w:space="0" w:color="000000"/>
              <w:right w:val="single" w:sz="4" w:space="0" w:color="000000"/>
            </w:tcBorders>
            <w:hideMark/>
          </w:tcPr>
          <w:p w:rsidR="00667C9C" w:rsidRPr="00F10F04" w:rsidRDefault="0014473A" w:rsidP="00E520A9">
            <w:pPr>
              <w:pStyle w:val="M"/>
              <w:ind w:firstLine="0"/>
              <w:rPr>
                <w:ins w:id="393" w:author="alex" w:date="2010-07-07T10:59:00Z"/>
                <w:rStyle w:val="a9"/>
                <w:b w:val="0"/>
                <w:sz w:val="18"/>
                <w:szCs w:val="18"/>
              </w:rPr>
            </w:pPr>
            <w:ins w:id="394" w:author="alex" w:date="2010-07-07T11:00:00Z">
              <w:r>
                <w:rPr>
                  <w:rStyle w:val="a9"/>
                  <w:rFonts w:hint="eastAsia"/>
                  <w:b w:val="0"/>
                  <w:sz w:val="18"/>
                  <w:szCs w:val="18"/>
                </w:rPr>
                <w:t>当</w:t>
              </w:r>
              <w:r>
                <w:rPr>
                  <w:rStyle w:val="a9"/>
                  <w:rFonts w:hint="eastAsia"/>
                  <w:b w:val="0"/>
                  <w:sz w:val="18"/>
                  <w:szCs w:val="18"/>
                </w:rPr>
                <w:t>Item</w:t>
              </w:r>
            </w:ins>
            <w:ins w:id="395" w:author="alex" w:date="2010-07-07T11:01:00Z">
              <w:r>
                <w:rPr>
                  <w:rStyle w:val="a9"/>
                  <w:rFonts w:hint="eastAsia"/>
                  <w:b w:val="0"/>
                  <w:sz w:val="18"/>
                  <w:szCs w:val="18"/>
                </w:rPr>
                <w:t>上层为</w:t>
              </w:r>
              <w:r w:rsidRPr="0014473A">
                <w:rPr>
                  <w:rStyle w:val="a9"/>
                  <w:b w:val="0"/>
                  <w:sz w:val="18"/>
                  <w:szCs w:val="18"/>
                </w:rPr>
                <w:t>Classified</w:t>
              </w:r>
              <w:r>
                <w:rPr>
                  <w:rStyle w:val="a9"/>
                  <w:rFonts w:hint="eastAsia"/>
                  <w:b w:val="0"/>
                  <w:sz w:val="18"/>
                  <w:szCs w:val="18"/>
                </w:rPr>
                <w:t>时，此值指定选择本选项可得的分数（百分比）</w:t>
              </w:r>
            </w:ins>
          </w:p>
        </w:tc>
      </w:tr>
    </w:tbl>
    <w:p w:rsidR="00667C9C" w:rsidRDefault="00667C9C" w:rsidP="00667C9C">
      <w:pPr>
        <w:pStyle w:val="M"/>
        <w:spacing w:before="60" w:after="240"/>
        <w:ind w:firstLine="0"/>
        <w:jc w:val="center"/>
        <w:rPr>
          <w:ins w:id="396" w:author="alex" w:date="2010-07-07T10:59:00Z"/>
          <w:rStyle w:val="a9"/>
          <w:rFonts w:ascii="Calibri" w:hAnsi="Calibri" w:cs="Times New Roman"/>
          <w:sz w:val="16"/>
          <w:szCs w:val="16"/>
        </w:rPr>
      </w:pPr>
      <w:ins w:id="397" w:author="alex" w:date="2010-07-07T10:59:00Z">
        <w:r>
          <w:rPr>
            <w:rStyle w:val="a9"/>
            <w:sz w:val="16"/>
            <w:szCs w:val="16"/>
          </w:rPr>
          <w:t>&lt;</w:t>
        </w:r>
        <w:r>
          <w:rPr>
            <w:rStyle w:val="a9"/>
            <w:rFonts w:hint="eastAsia"/>
            <w:sz w:val="16"/>
            <w:szCs w:val="16"/>
          </w:rPr>
          <w:t>注</w:t>
        </w:r>
        <w:r>
          <w:rPr>
            <w:rStyle w:val="a9"/>
            <w:sz w:val="16"/>
            <w:szCs w:val="16"/>
          </w:rPr>
          <w:t>&gt;[1]</w:t>
        </w:r>
        <w:r>
          <w:rPr>
            <w:rStyle w:val="a9"/>
            <w:rFonts w:hint="eastAsia"/>
            <w:sz w:val="16"/>
            <w:szCs w:val="16"/>
          </w:rPr>
          <w:t>：一个</w:t>
        </w:r>
        <w:r>
          <w:rPr>
            <w:rStyle w:val="a9"/>
            <w:sz w:val="16"/>
            <w:szCs w:val="16"/>
          </w:rPr>
          <w:t xml:space="preserve">   [0..1]: 0 </w:t>
        </w:r>
        <w:proofErr w:type="gramStart"/>
        <w:r>
          <w:rPr>
            <w:rStyle w:val="a9"/>
            <w:rFonts w:hint="eastAsia"/>
            <w:sz w:val="16"/>
            <w:szCs w:val="16"/>
          </w:rPr>
          <w:t>个</w:t>
        </w:r>
        <w:proofErr w:type="gramEnd"/>
        <w:r>
          <w:rPr>
            <w:rStyle w:val="a9"/>
            <w:rFonts w:hint="eastAsia"/>
            <w:sz w:val="16"/>
            <w:szCs w:val="16"/>
          </w:rPr>
          <w:t>或</w:t>
        </w:r>
        <w:r>
          <w:rPr>
            <w:rStyle w:val="a9"/>
            <w:sz w:val="16"/>
            <w:szCs w:val="16"/>
          </w:rPr>
          <w:t xml:space="preserve"> 1 </w:t>
        </w:r>
        <w:proofErr w:type="gramStart"/>
        <w:r>
          <w:rPr>
            <w:rStyle w:val="a9"/>
            <w:rFonts w:hint="eastAsia"/>
            <w:sz w:val="16"/>
            <w:szCs w:val="16"/>
          </w:rPr>
          <w:t>个</w:t>
        </w:r>
        <w:proofErr w:type="gramEnd"/>
        <w:r>
          <w:rPr>
            <w:rStyle w:val="a9"/>
            <w:sz w:val="16"/>
            <w:szCs w:val="16"/>
          </w:rPr>
          <w:t xml:space="preserve">    [1..*]</w:t>
        </w:r>
        <w:r>
          <w:rPr>
            <w:rStyle w:val="a9"/>
            <w:rFonts w:hint="eastAsia"/>
            <w:sz w:val="16"/>
            <w:szCs w:val="16"/>
          </w:rPr>
          <w:t>：大于等于一个</w:t>
        </w:r>
      </w:ins>
    </w:p>
    <w:p w:rsidR="00667C9C" w:rsidRPr="00BF1F1B" w:rsidRDefault="00667C9C" w:rsidP="00667C9C">
      <w:pPr>
        <w:pStyle w:val="10"/>
        <w:rPr>
          <w:ins w:id="398" w:author="alex" w:date="2010-07-07T10:59:00Z"/>
          <w:rStyle w:val="a9"/>
          <w:bCs w:val="0"/>
          <w:spacing w:val="0"/>
          <w:szCs w:val="22"/>
        </w:rPr>
      </w:pPr>
      <w:ins w:id="399" w:author="alex" w:date="2010-07-07T10:59:00Z">
        <w:r>
          <w:rPr>
            <w:rStyle w:val="a9"/>
            <w:rFonts w:hint="eastAsia"/>
            <w:b/>
            <w:bCs w:val="0"/>
            <w:szCs w:val="16"/>
          </w:rPr>
          <w:t>示例：</w:t>
        </w:r>
        <w:r>
          <w:rPr>
            <w:rStyle w:val="a9"/>
            <w:rFonts w:hint="eastAsia"/>
            <w:bCs w:val="0"/>
            <w:szCs w:val="16"/>
          </w:rPr>
          <w:t>见</w:t>
        </w:r>
        <w:r>
          <w:rPr>
            <w:rStyle w:val="a9"/>
            <w:rFonts w:hint="eastAsia"/>
            <w:bCs w:val="0"/>
            <w:szCs w:val="16"/>
          </w:rPr>
          <w:t>Key</w:t>
        </w:r>
        <w:r>
          <w:rPr>
            <w:rStyle w:val="a9"/>
            <w:rFonts w:hint="eastAsia"/>
            <w:bCs w:val="0"/>
            <w:szCs w:val="16"/>
          </w:rPr>
          <w:t>类，</w:t>
        </w:r>
      </w:ins>
      <w:ins w:id="400" w:author="alex" w:date="2010-07-07T11:02:00Z">
        <w:r w:rsidR="00CF07BA">
          <w:rPr>
            <w:rStyle w:val="a9"/>
            <w:rFonts w:hint="eastAsia"/>
            <w:bCs w:val="0"/>
            <w:szCs w:val="16"/>
          </w:rPr>
          <w:t>5.5.4</w:t>
        </w:r>
        <w:r w:rsidR="00CF07BA">
          <w:rPr>
            <w:rStyle w:val="a9"/>
            <w:rFonts w:hint="eastAsia"/>
            <w:bCs w:val="0"/>
            <w:szCs w:val="16"/>
          </w:rPr>
          <w:t>翻译选择题、</w:t>
        </w:r>
      </w:ins>
      <w:ins w:id="401" w:author="alex" w:date="2010-07-07T10:59:00Z">
        <w:r>
          <w:rPr>
            <w:rStyle w:val="a9"/>
            <w:rFonts w:hint="eastAsia"/>
            <w:bCs w:val="0"/>
            <w:szCs w:val="16"/>
          </w:rPr>
          <w:t>5.5.5</w:t>
        </w:r>
        <w:r>
          <w:rPr>
            <w:rStyle w:val="a9"/>
            <w:rFonts w:hint="eastAsia"/>
            <w:bCs w:val="0"/>
            <w:szCs w:val="16"/>
          </w:rPr>
          <w:t>翻译匹配题</w:t>
        </w:r>
      </w:ins>
    </w:p>
    <w:p w:rsidR="00ED3CD5" w:rsidRPr="00667C9C" w:rsidRDefault="00ED3CD5" w:rsidP="00BD7E21">
      <w:pPr>
        <w:tabs>
          <w:tab w:val="left" w:pos="2940"/>
        </w:tabs>
      </w:pPr>
    </w:p>
    <w:p w:rsidR="00A43A40" w:rsidRDefault="00A43A40" w:rsidP="00332316">
      <w:pPr>
        <w:pStyle w:val="1"/>
        <w:numPr>
          <w:ilvl w:val="0"/>
          <w:numId w:val="15"/>
        </w:numPr>
      </w:pPr>
      <w:bookmarkStart w:id="402" w:name="_Toc286841225"/>
      <w:r>
        <w:rPr>
          <w:rFonts w:hint="eastAsia"/>
        </w:rPr>
        <w:lastRenderedPageBreak/>
        <w:t>样题</w:t>
      </w:r>
      <w:bookmarkEnd w:id="402"/>
    </w:p>
    <w:p w:rsidR="00332316" w:rsidRPr="00B41616" w:rsidRDefault="00332316" w:rsidP="00332316">
      <w:pPr>
        <w:pStyle w:val="2"/>
        <w:numPr>
          <w:ilvl w:val="1"/>
          <w:numId w:val="15"/>
        </w:numPr>
      </w:pPr>
      <w:bookmarkStart w:id="403" w:name="_Toc286841226"/>
      <w:r>
        <w:rPr>
          <w:rFonts w:hint="eastAsia"/>
        </w:rPr>
        <w:t>四</w:t>
      </w:r>
      <w:r w:rsidR="00932F45">
        <w:rPr>
          <w:rFonts w:hint="eastAsia"/>
        </w:rPr>
        <w:t>、</w:t>
      </w:r>
      <w:r>
        <w:rPr>
          <w:rFonts w:hint="eastAsia"/>
        </w:rPr>
        <w:t>六级</w:t>
      </w:r>
      <w:r>
        <w:rPr>
          <w:rFonts w:hint="eastAsia"/>
        </w:rPr>
        <w:t>710</w:t>
      </w:r>
      <w:r>
        <w:rPr>
          <w:rFonts w:hint="eastAsia"/>
        </w:rPr>
        <w:t>样题</w:t>
      </w:r>
      <w:bookmarkEnd w:id="403"/>
    </w:p>
    <w:p w:rsidR="00B775A5" w:rsidRDefault="00DF7017" w:rsidP="00332316">
      <w:pPr>
        <w:pStyle w:val="3"/>
        <w:numPr>
          <w:ilvl w:val="2"/>
          <w:numId w:val="15"/>
        </w:numPr>
      </w:pPr>
      <w:bookmarkStart w:id="404" w:name="_Toc286841227"/>
      <w:r w:rsidRPr="00DF7017">
        <w:rPr>
          <w:rFonts w:hint="eastAsia"/>
        </w:rPr>
        <w:t>写作</w:t>
      </w:r>
      <w:r>
        <w:rPr>
          <w:rFonts w:hint="eastAsia"/>
        </w:rPr>
        <w:t>（</w:t>
      </w:r>
      <w:r w:rsidR="00DB7616" w:rsidRPr="00DB7616">
        <w:t>Writing</w:t>
      </w:r>
      <w:r>
        <w:rPr>
          <w:rFonts w:hint="eastAsia"/>
        </w:rPr>
        <w:t>）</w:t>
      </w:r>
      <w:bookmarkEnd w:id="404"/>
      <w:r w:rsidR="006D0285" w:rsidRPr="00B775A5">
        <w:t xml:space="preserve"> </w:t>
      </w:r>
    </w:p>
    <w:p w:rsidR="00D46068" w:rsidRPr="00D46068" w:rsidRDefault="00D46068" w:rsidP="00D46068">
      <w:pPr>
        <w:pStyle w:val="af8"/>
      </w:pPr>
      <w:r w:rsidRPr="00242408">
        <w:rPr>
          <w:rFonts w:hint="eastAsia"/>
        </w:rPr>
        <w:t>表</w:t>
      </w:r>
      <w:r w:rsidRPr="00242408">
        <w:rPr>
          <w:rFonts w:hint="eastAsia"/>
        </w:rPr>
        <w:t xml:space="preserve"> </w:t>
      </w:r>
      <w:r>
        <w:rPr>
          <w:rFonts w:hint="eastAsia"/>
        </w:rPr>
        <w:t xml:space="preserve">5-1 </w:t>
      </w:r>
      <w:r w:rsidR="005F7238">
        <w:rPr>
          <w:rFonts w:hint="eastAsia"/>
        </w:rPr>
        <w:t>写作</w:t>
      </w:r>
      <w:r w:rsidR="005F7238" w:rsidRPr="005F7238">
        <w:rPr>
          <w:rFonts w:hint="eastAsia"/>
        </w:rPr>
        <w:t>（</w:t>
      </w:r>
      <w:r w:rsidR="005F7238" w:rsidRPr="005F7238">
        <w:rPr>
          <w:rFonts w:hint="eastAsia"/>
        </w:rPr>
        <w:t>Writing</w:t>
      </w:r>
      <w:r w:rsidR="005F7238" w:rsidRPr="005F7238">
        <w:rPr>
          <w:rFonts w:hint="eastAsia"/>
        </w:rPr>
        <w:t>）</w:t>
      </w:r>
      <w:r w:rsidR="00857605">
        <w:rPr>
          <w:rFonts w:hint="eastAsia"/>
        </w:rPr>
        <w:t>示例</w:t>
      </w:r>
      <w:r w:rsidR="00F11855">
        <w:rPr>
          <w:rFonts w:hint="eastAsia"/>
        </w:rPr>
        <w:t>说明</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84"/>
        <w:gridCol w:w="7138"/>
      </w:tblGrid>
      <w:tr w:rsidR="00965CA1" w:rsidRPr="00F10F04" w:rsidTr="00FD02AC">
        <w:tc>
          <w:tcPr>
            <w:tcW w:w="1384" w:type="dxa"/>
            <w:tcBorders>
              <w:top w:val="single" w:sz="4" w:space="0" w:color="000000"/>
              <w:left w:val="single" w:sz="4" w:space="0" w:color="000000"/>
              <w:bottom w:val="single" w:sz="4" w:space="0" w:color="000000"/>
              <w:right w:val="single" w:sz="4" w:space="0" w:color="000000"/>
            </w:tcBorders>
            <w:hideMark/>
          </w:tcPr>
          <w:p w:rsidR="00965CA1" w:rsidRPr="00F10F04" w:rsidRDefault="00965CA1" w:rsidP="00C013BB">
            <w:pPr>
              <w:pStyle w:val="M"/>
              <w:ind w:firstLine="0"/>
              <w:rPr>
                <w:rStyle w:val="a9"/>
                <w:b w:val="0"/>
                <w:sz w:val="18"/>
                <w:szCs w:val="18"/>
              </w:rPr>
            </w:pPr>
            <w:r w:rsidRPr="00F10F04">
              <w:rPr>
                <w:rStyle w:val="a9"/>
                <w:rFonts w:hint="eastAsia"/>
                <w:b w:val="0"/>
                <w:sz w:val="18"/>
                <w:szCs w:val="18"/>
              </w:rPr>
              <w:t>名称</w:t>
            </w:r>
          </w:p>
        </w:tc>
        <w:tc>
          <w:tcPr>
            <w:tcW w:w="7138" w:type="dxa"/>
            <w:tcBorders>
              <w:top w:val="single" w:sz="4" w:space="0" w:color="000000"/>
              <w:left w:val="single" w:sz="4" w:space="0" w:color="000000"/>
              <w:bottom w:val="single" w:sz="4" w:space="0" w:color="000000"/>
              <w:right w:val="single" w:sz="4" w:space="0" w:color="000000"/>
            </w:tcBorders>
            <w:hideMark/>
          </w:tcPr>
          <w:p w:rsidR="00965CA1" w:rsidRPr="00F10F04" w:rsidRDefault="00965CA1" w:rsidP="00C013BB">
            <w:pPr>
              <w:pStyle w:val="M"/>
              <w:ind w:firstLine="0"/>
              <w:rPr>
                <w:rStyle w:val="a9"/>
                <w:b w:val="0"/>
                <w:sz w:val="18"/>
                <w:szCs w:val="18"/>
              </w:rPr>
            </w:pPr>
            <w:r>
              <w:rPr>
                <w:rStyle w:val="a9"/>
                <w:rFonts w:hint="eastAsia"/>
                <w:b w:val="0"/>
                <w:sz w:val="18"/>
                <w:szCs w:val="18"/>
              </w:rPr>
              <w:t>说明</w:t>
            </w:r>
          </w:p>
        </w:tc>
      </w:tr>
      <w:tr w:rsidR="008704C9" w:rsidRPr="00F10F04" w:rsidTr="00FD02AC">
        <w:tc>
          <w:tcPr>
            <w:tcW w:w="1384" w:type="dxa"/>
            <w:tcBorders>
              <w:top w:val="single" w:sz="4" w:space="0" w:color="000000"/>
              <w:left w:val="single" w:sz="4" w:space="0" w:color="000000"/>
              <w:bottom w:val="single" w:sz="4" w:space="0" w:color="000000"/>
              <w:right w:val="single" w:sz="4" w:space="0" w:color="000000"/>
            </w:tcBorders>
            <w:hideMark/>
          </w:tcPr>
          <w:p w:rsidR="008704C9" w:rsidRPr="00965CA1" w:rsidRDefault="008704C9" w:rsidP="009E450D">
            <w:pPr>
              <w:pStyle w:val="M"/>
              <w:ind w:firstLine="0"/>
              <w:rPr>
                <w:rStyle w:val="a9"/>
                <w:b w:val="0"/>
                <w:sz w:val="18"/>
                <w:szCs w:val="18"/>
              </w:rPr>
            </w:pPr>
            <w:r>
              <w:rPr>
                <w:rStyle w:val="a9"/>
                <w:rFonts w:hint="eastAsia"/>
                <w:b w:val="0"/>
                <w:sz w:val="18"/>
                <w:szCs w:val="18"/>
              </w:rPr>
              <w:t>类型</w:t>
            </w:r>
            <w:r w:rsidR="009E450D">
              <w:rPr>
                <w:rStyle w:val="a9"/>
                <w:rFonts w:hint="eastAsia"/>
                <w:b w:val="0"/>
                <w:sz w:val="18"/>
                <w:szCs w:val="18"/>
              </w:rPr>
              <w:t>序号</w:t>
            </w:r>
          </w:p>
        </w:tc>
        <w:tc>
          <w:tcPr>
            <w:tcW w:w="7138" w:type="dxa"/>
            <w:tcBorders>
              <w:top w:val="single" w:sz="4" w:space="0" w:color="000000"/>
              <w:left w:val="single" w:sz="4" w:space="0" w:color="000000"/>
              <w:bottom w:val="single" w:sz="4" w:space="0" w:color="000000"/>
              <w:right w:val="single" w:sz="4" w:space="0" w:color="000000"/>
            </w:tcBorders>
            <w:hideMark/>
          </w:tcPr>
          <w:p w:rsidR="008704C9" w:rsidRDefault="008704C9" w:rsidP="009E450D">
            <w:pPr>
              <w:pStyle w:val="M"/>
              <w:ind w:firstLine="0"/>
              <w:rPr>
                <w:rStyle w:val="a9"/>
                <w:b w:val="0"/>
                <w:sz w:val="18"/>
                <w:szCs w:val="18"/>
              </w:rPr>
            </w:pPr>
            <w:r>
              <w:rPr>
                <w:rStyle w:val="a9"/>
                <w:rFonts w:hint="eastAsia"/>
                <w:b w:val="0"/>
                <w:sz w:val="18"/>
                <w:szCs w:val="18"/>
              </w:rPr>
              <w:t>1</w:t>
            </w:r>
          </w:p>
        </w:tc>
      </w:tr>
      <w:tr w:rsidR="009E450D" w:rsidRPr="00F10F04" w:rsidTr="00FD02AC">
        <w:tc>
          <w:tcPr>
            <w:tcW w:w="1384" w:type="dxa"/>
            <w:tcBorders>
              <w:top w:val="single" w:sz="4" w:space="0" w:color="000000"/>
              <w:left w:val="single" w:sz="4" w:space="0" w:color="000000"/>
              <w:bottom w:val="single" w:sz="4" w:space="0" w:color="000000"/>
              <w:right w:val="single" w:sz="4" w:space="0" w:color="000000"/>
            </w:tcBorders>
            <w:hideMark/>
          </w:tcPr>
          <w:p w:rsidR="009E450D" w:rsidRDefault="009E450D" w:rsidP="009E450D">
            <w:pPr>
              <w:pStyle w:val="M"/>
              <w:ind w:firstLine="0"/>
              <w:rPr>
                <w:rStyle w:val="a9"/>
                <w:b w:val="0"/>
                <w:sz w:val="18"/>
                <w:szCs w:val="18"/>
              </w:rPr>
            </w:pPr>
            <w:r>
              <w:rPr>
                <w:rStyle w:val="a9"/>
                <w:rFonts w:hint="eastAsia"/>
                <w:b w:val="0"/>
                <w:sz w:val="18"/>
                <w:szCs w:val="18"/>
              </w:rPr>
              <w:t>类型标识</w:t>
            </w:r>
          </w:p>
        </w:tc>
        <w:tc>
          <w:tcPr>
            <w:tcW w:w="7138" w:type="dxa"/>
            <w:tcBorders>
              <w:top w:val="single" w:sz="4" w:space="0" w:color="000000"/>
              <w:left w:val="single" w:sz="4" w:space="0" w:color="000000"/>
              <w:bottom w:val="single" w:sz="4" w:space="0" w:color="000000"/>
              <w:right w:val="single" w:sz="4" w:space="0" w:color="000000"/>
            </w:tcBorders>
            <w:hideMark/>
          </w:tcPr>
          <w:p w:rsidR="009E450D" w:rsidRDefault="0010598A" w:rsidP="008704C9">
            <w:pPr>
              <w:pStyle w:val="M"/>
              <w:ind w:firstLine="0"/>
              <w:rPr>
                <w:rStyle w:val="a9"/>
                <w:b w:val="0"/>
                <w:sz w:val="18"/>
                <w:szCs w:val="18"/>
              </w:rPr>
            </w:pPr>
            <w:r w:rsidRPr="00965CA1">
              <w:rPr>
                <w:rStyle w:val="a9"/>
                <w:b w:val="0"/>
                <w:sz w:val="18"/>
                <w:szCs w:val="18"/>
              </w:rPr>
              <w:t>W</w:t>
            </w:r>
            <w:r w:rsidR="009E450D" w:rsidRPr="00965CA1">
              <w:rPr>
                <w:rStyle w:val="a9"/>
                <w:b w:val="0"/>
                <w:sz w:val="18"/>
                <w:szCs w:val="18"/>
              </w:rPr>
              <w:t>riting</w:t>
            </w:r>
          </w:p>
        </w:tc>
      </w:tr>
      <w:tr w:rsidR="00965CA1" w:rsidRPr="00F10F04" w:rsidTr="00FD02AC">
        <w:tc>
          <w:tcPr>
            <w:tcW w:w="1384" w:type="dxa"/>
            <w:tcBorders>
              <w:top w:val="single" w:sz="4" w:space="0" w:color="000000"/>
              <w:left w:val="single" w:sz="4" w:space="0" w:color="000000"/>
              <w:bottom w:val="single" w:sz="4" w:space="0" w:color="000000"/>
              <w:right w:val="single" w:sz="4" w:space="0" w:color="000000"/>
            </w:tcBorders>
            <w:hideMark/>
          </w:tcPr>
          <w:p w:rsidR="00965CA1" w:rsidRPr="00F10F04" w:rsidRDefault="00965CA1" w:rsidP="00C013BB">
            <w:pPr>
              <w:pStyle w:val="M"/>
              <w:ind w:firstLine="0"/>
              <w:rPr>
                <w:rStyle w:val="a9"/>
                <w:b w:val="0"/>
                <w:sz w:val="18"/>
                <w:szCs w:val="18"/>
              </w:rPr>
            </w:pPr>
            <w:r w:rsidRPr="00965CA1">
              <w:rPr>
                <w:rStyle w:val="a9"/>
                <w:rFonts w:hint="eastAsia"/>
                <w:b w:val="0"/>
                <w:sz w:val="18"/>
                <w:szCs w:val="18"/>
              </w:rPr>
              <w:t>试题附加材料</w:t>
            </w:r>
          </w:p>
        </w:tc>
        <w:tc>
          <w:tcPr>
            <w:tcW w:w="7138" w:type="dxa"/>
            <w:tcBorders>
              <w:top w:val="single" w:sz="4" w:space="0" w:color="000000"/>
              <w:left w:val="single" w:sz="4" w:space="0" w:color="000000"/>
              <w:bottom w:val="single" w:sz="4" w:space="0" w:color="000000"/>
              <w:right w:val="single" w:sz="4" w:space="0" w:color="000000"/>
            </w:tcBorders>
            <w:hideMark/>
          </w:tcPr>
          <w:p w:rsidR="00965CA1" w:rsidRPr="00F10F04" w:rsidRDefault="00BB2175" w:rsidP="00C013BB">
            <w:pPr>
              <w:pStyle w:val="M"/>
              <w:ind w:firstLine="0"/>
              <w:rPr>
                <w:rStyle w:val="a9"/>
                <w:b w:val="0"/>
                <w:sz w:val="18"/>
                <w:szCs w:val="18"/>
              </w:rPr>
            </w:pPr>
            <w:r>
              <w:rPr>
                <w:rStyle w:val="a9"/>
                <w:rFonts w:hint="eastAsia"/>
                <w:b w:val="0"/>
                <w:sz w:val="18"/>
                <w:szCs w:val="18"/>
              </w:rPr>
              <w:t>无</w:t>
            </w:r>
          </w:p>
        </w:tc>
      </w:tr>
      <w:tr w:rsidR="00965CA1" w:rsidRPr="00F10F04" w:rsidTr="00FD02AC">
        <w:tc>
          <w:tcPr>
            <w:tcW w:w="1384" w:type="dxa"/>
            <w:tcBorders>
              <w:top w:val="single" w:sz="4" w:space="0" w:color="000000"/>
              <w:left w:val="single" w:sz="4" w:space="0" w:color="000000"/>
              <w:bottom w:val="single" w:sz="4" w:space="0" w:color="000000"/>
              <w:right w:val="single" w:sz="4" w:space="0" w:color="000000"/>
            </w:tcBorders>
            <w:hideMark/>
          </w:tcPr>
          <w:p w:rsidR="00965CA1" w:rsidRPr="00F10F04" w:rsidRDefault="00965CA1" w:rsidP="00965CA1">
            <w:pPr>
              <w:pStyle w:val="M"/>
              <w:ind w:firstLine="0"/>
              <w:rPr>
                <w:rStyle w:val="a9"/>
                <w:b w:val="0"/>
                <w:sz w:val="18"/>
                <w:szCs w:val="18"/>
              </w:rPr>
            </w:pPr>
            <w:r w:rsidRPr="00965CA1">
              <w:rPr>
                <w:rStyle w:val="a9"/>
                <w:rFonts w:hint="eastAsia"/>
                <w:b w:val="0"/>
                <w:sz w:val="18"/>
                <w:szCs w:val="18"/>
              </w:rPr>
              <w:t>试题问题类型</w:t>
            </w:r>
          </w:p>
        </w:tc>
        <w:tc>
          <w:tcPr>
            <w:tcW w:w="7138" w:type="dxa"/>
            <w:tcBorders>
              <w:top w:val="single" w:sz="4" w:space="0" w:color="000000"/>
              <w:left w:val="single" w:sz="4" w:space="0" w:color="000000"/>
              <w:bottom w:val="single" w:sz="4" w:space="0" w:color="000000"/>
              <w:right w:val="single" w:sz="4" w:space="0" w:color="000000"/>
            </w:tcBorders>
            <w:hideMark/>
          </w:tcPr>
          <w:p w:rsidR="00965CA1" w:rsidRPr="00F10F04" w:rsidRDefault="00BB2175" w:rsidP="00C013BB">
            <w:pPr>
              <w:pStyle w:val="M"/>
              <w:ind w:firstLine="0"/>
              <w:rPr>
                <w:rStyle w:val="a9"/>
                <w:b w:val="0"/>
                <w:sz w:val="18"/>
                <w:szCs w:val="18"/>
              </w:rPr>
            </w:pPr>
            <w:r w:rsidRPr="00BB2175">
              <w:rPr>
                <w:rStyle w:val="a9"/>
                <w:b w:val="0"/>
                <w:sz w:val="18"/>
                <w:szCs w:val="18"/>
              </w:rPr>
              <w:t>Passage</w:t>
            </w:r>
          </w:p>
        </w:tc>
      </w:tr>
      <w:tr w:rsidR="00D1690C" w:rsidRPr="00F10F04" w:rsidTr="008D71F0">
        <w:tc>
          <w:tcPr>
            <w:tcW w:w="1384" w:type="dxa"/>
            <w:tcBorders>
              <w:top w:val="single" w:sz="4" w:space="0" w:color="000000"/>
              <w:left w:val="single" w:sz="4" w:space="0" w:color="000000"/>
              <w:bottom w:val="single" w:sz="4" w:space="0" w:color="000000"/>
              <w:right w:val="single" w:sz="4" w:space="0" w:color="000000"/>
            </w:tcBorders>
            <w:hideMark/>
          </w:tcPr>
          <w:p w:rsidR="00D1690C" w:rsidRPr="00F10F04" w:rsidRDefault="00D1690C" w:rsidP="008D71F0">
            <w:pPr>
              <w:pStyle w:val="M"/>
              <w:ind w:firstLine="0"/>
              <w:rPr>
                <w:rStyle w:val="a9"/>
                <w:b w:val="0"/>
                <w:sz w:val="18"/>
                <w:szCs w:val="18"/>
              </w:rPr>
            </w:pPr>
            <w:commentRangeStart w:id="405"/>
            <w:commentRangeStart w:id="406"/>
            <w:r w:rsidRPr="00965CA1">
              <w:rPr>
                <w:rStyle w:val="a9"/>
                <w:rFonts w:hint="eastAsia"/>
                <w:b w:val="0"/>
                <w:sz w:val="18"/>
                <w:szCs w:val="18"/>
              </w:rPr>
              <w:t>流程性试题</w:t>
            </w:r>
          </w:p>
        </w:tc>
        <w:tc>
          <w:tcPr>
            <w:tcW w:w="7138" w:type="dxa"/>
            <w:tcBorders>
              <w:top w:val="single" w:sz="4" w:space="0" w:color="000000"/>
              <w:left w:val="single" w:sz="4" w:space="0" w:color="000000"/>
              <w:bottom w:val="single" w:sz="4" w:space="0" w:color="000000"/>
              <w:right w:val="single" w:sz="4" w:space="0" w:color="000000"/>
            </w:tcBorders>
            <w:hideMark/>
          </w:tcPr>
          <w:p w:rsidR="00D1690C" w:rsidRPr="00F10F04" w:rsidRDefault="00D1690C" w:rsidP="008D71F0">
            <w:pPr>
              <w:pStyle w:val="M"/>
              <w:ind w:firstLine="0"/>
              <w:rPr>
                <w:rStyle w:val="a9"/>
                <w:b w:val="0"/>
                <w:sz w:val="18"/>
                <w:szCs w:val="18"/>
              </w:rPr>
            </w:pPr>
            <w:proofErr w:type="gramStart"/>
            <w:r>
              <w:rPr>
                <w:rStyle w:val="a9"/>
                <w:rFonts w:hint="eastAsia"/>
                <w:b w:val="0"/>
                <w:sz w:val="18"/>
                <w:szCs w:val="18"/>
              </w:rPr>
              <w:t>否</w:t>
            </w:r>
            <w:commentRangeEnd w:id="405"/>
            <w:proofErr w:type="gramEnd"/>
            <w:r w:rsidR="00005361">
              <w:rPr>
                <w:rStyle w:val="af9"/>
                <w:spacing w:val="0"/>
              </w:rPr>
              <w:commentReference w:id="405"/>
            </w:r>
            <w:commentRangeEnd w:id="406"/>
            <w:r w:rsidR="000510A8">
              <w:rPr>
                <w:rStyle w:val="af9"/>
                <w:spacing w:val="0"/>
              </w:rPr>
              <w:commentReference w:id="406"/>
            </w:r>
          </w:p>
        </w:tc>
      </w:tr>
      <w:tr w:rsidR="003823BF" w:rsidRPr="00F10F04" w:rsidTr="00FD02AC">
        <w:tc>
          <w:tcPr>
            <w:tcW w:w="1384" w:type="dxa"/>
            <w:tcBorders>
              <w:top w:val="single" w:sz="4" w:space="0" w:color="000000"/>
              <w:left w:val="single" w:sz="4" w:space="0" w:color="000000"/>
              <w:bottom w:val="single" w:sz="4" w:space="0" w:color="000000"/>
              <w:right w:val="single" w:sz="4" w:space="0" w:color="000000"/>
            </w:tcBorders>
            <w:hideMark/>
          </w:tcPr>
          <w:p w:rsidR="003823BF" w:rsidRPr="00F10F04" w:rsidRDefault="00965CA1" w:rsidP="00C013BB">
            <w:pPr>
              <w:pStyle w:val="M"/>
              <w:ind w:firstLine="0"/>
              <w:rPr>
                <w:rStyle w:val="a9"/>
                <w:b w:val="0"/>
                <w:sz w:val="18"/>
                <w:szCs w:val="18"/>
              </w:rPr>
            </w:pPr>
            <w:r>
              <w:rPr>
                <w:rFonts w:hint="eastAsia"/>
              </w:rPr>
              <w:t>示例</w:t>
            </w:r>
          </w:p>
        </w:tc>
        <w:tc>
          <w:tcPr>
            <w:tcW w:w="7138" w:type="dxa"/>
            <w:tcBorders>
              <w:top w:val="single" w:sz="4" w:space="0" w:color="000000"/>
              <w:left w:val="single" w:sz="4" w:space="0" w:color="000000"/>
              <w:bottom w:val="single" w:sz="4" w:space="0" w:color="000000"/>
              <w:right w:val="single" w:sz="4" w:space="0" w:color="000000"/>
            </w:tcBorders>
            <w:hideMark/>
          </w:tcPr>
          <w:p w:rsidR="00965CA1" w:rsidRPr="00965CA1" w:rsidRDefault="00965CA1" w:rsidP="00BB7F31">
            <w:pPr>
              <w:pStyle w:val="M"/>
              <w:spacing w:line="240" w:lineRule="auto"/>
              <w:ind w:firstLine="0"/>
              <w:rPr>
                <w:rStyle w:val="a9"/>
                <w:b w:val="0"/>
                <w:sz w:val="18"/>
                <w:szCs w:val="18"/>
              </w:rPr>
            </w:pPr>
            <w:r w:rsidRPr="00965CA1">
              <w:rPr>
                <w:rStyle w:val="a9"/>
                <w:b w:val="0"/>
                <w:sz w:val="18"/>
                <w:szCs w:val="18"/>
              </w:rPr>
              <w:t>&lt;assessmentItem identifier="</w:t>
            </w:r>
            <w:r w:rsidR="00FC0028" w:rsidRPr="00FC0028">
              <w:rPr>
                <w:rStyle w:val="a9"/>
                <w:b w:val="0"/>
                <w:sz w:val="18"/>
                <w:szCs w:val="18"/>
              </w:rPr>
              <w:t>sflep-</w:t>
            </w:r>
            <w:r w:rsidR="00FC0028">
              <w:rPr>
                <w:rStyle w:val="a9"/>
                <w:rFonts w:hint="eastAsia"/>
                <w:b w:val="0"/>
                <w:sz w:val="18"/>
                <w:szCs w:val="18"/>
              </w:rPr>
              <w:t>ni</w:t>
            </w:r>
            <w:r w:rsidR="00FC0028" w:rsidRPr="00FC0028">
              <w:rPr>
                <w:rStyle w:val="a9"/>
                <w:b w:val="0"/>
                <w:sz w:val="18"/>
                <w:szCs w:val="18"/>
              </w:rPr>
              <w:t>-</w:t>
            </w:r>
            <w:r w:rsidR="00177560">
              <w:rPr>
                <w:rStyle w:val="a9"/>
                <w:rFonts w:hint="eastAsia"/>
                <w:b w:val="0"/>
                <w:sz w:val="18"/>
                <w:szCs w:val="18"/>
              </w:rPr>
              <w:t>1</w:t>
            </w:r>
            <w:r w:rsidR="00FC0028" w:rsidRPr="00FC0028">
              <w:rPr>
                <w:rStyle w:val="a9"/>
                <w:b w:val="0"/>
                <w:sz w:val="18"/>
                <w:szCs w:val="18"/>
              </w:rPr>
              <w:t>-</w:t>
            </w:r>
            <w:r w:rsidR="00177560">
              <w:rPr>
                <w:rStyle w:val="a9"/>
                <w:rFonts w:hint="eastAsia"/>
                <w:b w:val="0"/>
                <w:sz w:val="18"/>
                <w:szCs w:val="18"/>
              </w:rPr>
              <w:t>199</w:t>
            </w:r>
            <w:r w:rsidRPr="00965CA1">
              <w:rPr>
                <w:rStyle w:val="a9"/>
                <w:b w:val="0"/>
                <w:sz w:val="18"/>
                <w:szCs w:val="18"/>
              </w:rPr>
              <w:t>" type="writing"</w:t>
            </w:r>
            <w:r w:rsidR="00C24822">
              <w:rPr>
                <w:rStyle w:val="a9"/>
                <w:rFonts w:hint="eastAsia"/>
                <w:b w:val="0"/>
                <w:sz w:val="18"/>
                <w:szCs w:val="18"/>
              </w:rPr>
              <w:t xml:space="preserve"> </w:t>
            </w:r>
            <w:r w:rsidR="00D269D5">
              <w:rPr>
                <w:rStyle w:val="a9"/>
                <w:rFonts w:hint="eastAsia"/>
                <w:b w:val="0"/>
                <w:sz w:val="18"/>
                <w:szCs w:val="18"/>
              </w:rPr>
              <w:t>label</w:t>
            </w:r>
            <w:r w:rsidRPr="00965CA1">
              <w:rPr>
                <w:rStyle w:val="a9"/>
                <w:b w:val="0"/>
                <w:sz w:val="18"/>
                <w:szCs w:val="18"/>
              </w:rPr>
              <w:t>="crime"</w:t>
            </w:r>
            <w:r w:rsidR="000F3212">
              <w:rPr>
                <w:rStyle w:val="a9"/>
                <w:rFonts w:hint="eastAsia"/>
                <w:b w:val="0"/>
                <w:sz w:val="18"/>
                <w:szCs w:val="18"/>
              </w:rPr>
              <w:t xml:space="preserve"> </w:t>
            </w:r>
            <w:r w:rsidRPr="00965CA1">
              <w:rPr>
                <w:rStyle w:val="a9"/>
                <w:b w:val="0"/>
                <w:sz w:val="18"/>
                <w:szCs w:val="18"/>
              </w:rPr>
              <w:t>level="4"&gt;</w:t>
            </w:r>
          </w:p>
          <w:p w:rsidR="00965CA1" w:rsidRDefault="00965CA1" w:rsidP="00BB7F31">
            <w:pPr>
              <w:pStyle w:val="M"/>
              <w:spacing w:line="240" w:lineRule="auto"/>
              <w:rPr>
                <w:rStyle w:val="a9"/>
                <w:b w:val="0"/>
                <w:sz w:val="18"/>
                <w:szCs w:val="18"/>
              </w:rPr>
            </w:pPr>
            <w:r w:rsidRPr="00965CA1">
              <w:rPr>
                <w:rStyle w:val="a9"/>
                <w:b w:val="0"/>
                <w:sz w:val="18"/>
                <w:szCs w:val="18"/>
              </w:rPr>
              <w:t>&lt;question type="passage"</w:t>
            </w:r>
            <w:commentRangeStart w:id="407"/>
            <w:commentRangeStart w:id="408"/>
            <w:ins w:id="409" w:author="alex-desktop" w:date="2010-02-25T03:57:00Z">
              <w:r w:rsidR="0010598A">
                <w:rPr>
                  <w:rStyle w:val="a9"/>
                  <w:rFonts w:hint="eastAsia"/>
                  <w:b w:val="0"/>
                  <w:sz w:val="18"/>
                  <w:szCs w:val="18"/>
                </w:rPr>
                <w:t xml:space="preserve"> length="120"</w:t>
              </w:r>
            </w:ins>
            <w:commentRangeEnd w:id="407"/>
            <w:r w:rsidR="002353F6">
              <w:rPr>
                <w:rStyle w:val="af9"/>
                <w:spacing w:val="0"/>
              </w:rPr>
              <w:commentReference w:id="407"/>
            </w:r>
            <w:commentRangeEnd w:id="408"/>
            <w:r w:rsidR="000510A8">
              <w:rPr>
                <w:rStyle w:val="af9"/>
                <w:spacing w:val="0"/>
              </w:rPr>
              <w:commentReference w:id="408"/>
            </w:r>
            <w:r w:rsidRPr="00965CA1">
              <w:rPr>
                <w:rStyle w:val="a9"/>
                <w:b w:val="0"/>
                <w:sz w:val="18"/>
                <w:szCs w:val="18"/>
              </w:rPr>
              <w:t>&gt;</w:t>
            </w:r>
          </w:p>
          <w:p w:rsidR="00DE1BC5" w:rsidRDefault="00DE1BC5" w:rsidP="00DE1BC5">
            <w:pPr>
              <w:pStyle w:val="M"/>
              <w:spacing w:line="240" w:lineRule="auto"/>
              <w:rPr>
                <w:rStyle w:val="a9"/>
                <w:b w:val="0"/>
                <w:sz w:val="18"/>
                <w:szCs w:val="18"/>
              </w:rPr>
            </w:pPr>
            <w:r>
              <w:rPr>
                <w:rStyle w:val="a9"/>
                <w:b w:val="0"/>
                <w:sz w:val="18"/>
                <w:szCs w:val="18"/>
              </w:rPr>
              <w:tab/>
            </w:r>
            <w:r>
              <w:rPr>
                <w:rStyle w:val="a9"/>
                <w:rFonts w:hint="eastAsia"/>
                <w:b w:val="0"/>
                <w:sz w:val="18"/>
                <w:szCs w:val="18"/>
              </w:rPr>
              <w:t>&lt;prompt&gt;</w:t>
            </w:r>
          </w:p>
          <w:p w:rsidR="00DE1BC5" w:rsidRDefault="00DE1BC5" w:rsidP="00DE1BC5">
            <w:pPr>
              <w:pStyle w:val="M"/>
              <w:spacing w:line="240" w:lineRule="auto"/>
              <w:rPr>
                <w:rStyle w:val="a9"/>
                <w:b w:val="0"/>
                <w:sz w:val="18"/>
                <w:szCs w:val="18"/>
              </w:rPr>
            </w:pPr>
            <w:r w:rsidRPr="00780977">
              <w:rPr>
                <w:rStyle w:val="a9"/>
                <w:b w:val="0"/>
                <w:sz w:val="18"/>
                <w:szCs w:val="18"/>
              </w:rPr>
              <w:tab/>
            </w:r>
            <w:r>
              <w:rPr>
                <w:rStyle w:val="a9"/>
                <w:rFonts w:hint="eastAsia"/>
                <w:b w:val="0"/>
                <w:sz w:val="18"/>
                <w:szCs w:val="18"/>
              </w:rPr>
              <w:tab/>
              <w:t>&lt;text type=</w:t>
            </w:r>
            <w:r>
              <w:rPr>
                <w:rStyle w:val="a9"/>
                <w:b w:val="0"/>
                <w:sz w:val="18"/>
                <w:szCs w:val="18"/>
              </w:rPr>
              <w:t>"</w:t>
            </w:r>
            <w:r>
              <w:rPr>
                <w:rStyle w:val="a9"/>
                <w:rFonts w:hint="eastAsia"/>
                <w:b w:val="0"/>
                <w:sz w:val="18"/>
                <w:szCs w:val="18"/>
              </w:rPr>
              <w:t>direction"&gt;</w:t>
            </w:r>
          </w:p>
          <w:p w:rsidR="00DE1BC5" w:rsidRPr="00965CA1" w:rsidRDefault="00DE1BC5" w:rsidP="00DE1BC5">
            <w:pPr>
              <w:pStyle w:val="M"/>
              <w:spacing w:line="240" w:lineRule="auto"/>
              <w:rPr>
                <w:rStyle w:val="a9"/>
                <w:b w:val="0"/>
                <w:sz w:val="18"/>
                <w:szCs w:val="18"/>
              </w:rPr>
            </w:pPr>
            <w:r w:rsidRPr="00780977">
              <w:rPr>
                <w:rStyle w:val="a9"/>
                <w:b w:val="0"/>
                <w:sz w:val="18"/>
                <w:szCs w:val="18"/>
              </w:rPr>
              <w:tab/>
            </w:r>
            <w:r>
              <w:rPr>
                <w:rStyle w:val="a9"/>
                <w:rFonts w:hint="eastAsia"/>
                <w:b w:val="0"/>
                <w:sz w:val="18"/>
                <w:szCs w:val="18"/>
              </w:rPr>
              <w:tab/>
            </w:r>
            <w:r w:rsidRPr="00965CA1">
              <w:rPr>
                <w:rStyle w:val="a9"/>
                <w:b w:val="0"/>
                <w:sz w:val="18"/>
                <w:szCs w:val="18"/>
              </w:rPr>
              <w:t xml:space="preserve">For this part, you are allowed 30 minutes to write a paragraph about </w:t>
            </w:r>
            <w:r w:rsidRPr="00780977">
              <w:rPr>
                <w:rStyle w:val="a9"/>
                <w:b w:val="0"/>
                <w:sz w:val="18"/>
                <w:szCs w:val="18"/>
              </w:rPr>
              <w:tab/>
            </w:r>
            <w:r w:rsidRPr="00780977">
              <w:rPr>
                <w:rStyle w:val="a9"/>
                <w:b w:val="0"/>
                <w:sz w:val="18"/>
                <w:szCs w:val="18"/>
              </w:rPr>
              <w:tab/>
            </w:r>
            <w:r w:rsidRPr="00780977">
              <w:rPr>
                <w:rStyle w:val="a9"/>
                <w:b w:val="0"/>
                <w:sz w:val="18"/>
                <w:szCs w:val="18"/>
              </w:rPr>
              <w:tab/>
            </w:r>
            <w:r w:rsidRPr="00965CA1">
              <w:rPr>
                <w:rStyle w:val="a9"/>
                <w:b w:val="0"/>
                <w:sz w:val="18"/>
                <w:szCs w:val="18"/>
              </w:rPr>
              <w:t xml:space="preserve">&lt;b&gt;fighting against crime&lt;/b&gt;. You should write at least &lt;b&gt;120&lt;b&gt; </w:t>
            </w:r>
            <w:r>
              <w:rPr>
                <w:rStyle w:val="a9"/>
                <w:rFonts w:hint="eastAsia"/>
                <w:b w:val="0"/>
                <w:sz w:val="18"/>
                <w:szCs w:val="18"/>
              </w:rPr>
              <w:tab/>
            </w:r>
            <w:r>
              <w:rPr>
                <w:rStyle w:val="a9"/>
                <w:b w:val="0"/>
                <w:sz w:val="18"/>
                <w:szCs w:val="18"/>
              </w:rPr>
              <w:tab/>
            </w:r>
            <w:r>
              <w:rPr>
                <w:rStyle w:val="a9"/>
                <w:rFonts w:hint="eastAsia"/>
                <w:b w:val="0"/>
                <w:sz w:val="18"/>
                <w:szCs w:val="18"/>
              </w:rPr>
              <w:tab/>
            </w:r>
            <w:r>
              <w:rPr>
                <w:rStyle w:val="a9"/>
                <w:b w:val="0"/>
                <w:sz w:val="18"/>
                <w:szCs w:val="18"/>
              </w:rPr>
              <w:tab/>
            </w:r>
            <w:r w:rsidRPr="00965CA1">
              <w:rPr>
                <w:rStyle w:val="a9"/>
                <w:b w:val="0"/>
                <w:sz w:val="18"/>
                <w:szCs w:val="18"/>
              </w:rPr>
              <w:t>words</w:t>
            </w:r>
            <w:r>
              <w:rPr>
                <w:rStyle w:val="a9"/>
                <w:rFonts w:hint="eastAsia"/>
                <w:b w:val="0"/>
                <w:sz w:val="18"/>
                <w:szCs w:val="18"/>
              </w:rPr>
              <w:t xml:space="preserve"> </w:t>
            </w:r>
            <w:r w:rsidRPr="00965CA1">
              <w:rPr>
                <w:rStyle w:val="a9"/>
                <w:b w:val="0"/>
                <w:sz w:val="18"/>
                <w:szCs w:val="18"/>
              </w:rPr>
              <w:t>following the outline given below in Chinese:</w:t>
            </w:r>
          </w:p>
          <w:p w:rsidR="00DE1BC5" w:rsidRPr="00965CA1" w:rsidRDefault="00DE1BC5" w:rsidP="00DE1BC5">
            <w:pPr>
              <w:pStyle w:val="M"/>
              <w:spacing w:line="240" w:lineRule="auto"/>
              <w:rPr>
                <w:rStyle w:val="a9"/>
                <w:b w:val="0"/>
                <w:sz w:val="18"/>
                <w:szCs w:val="18"/>
              </w:rPr>
            </w:pPr>
            <w:r w:rsidRPr="00965CA1">
              <w:rPr>
                <w:rStyle w:val="a9"/>
                <w:rFonts w:hint="eastAsia"/>
                <w:b w:val="0"/>
                <w:sz w:val="18"/>
                <w:szCs w:val="18"/>
              </w:rPr>
              <w:t xml:space="preserve">    </w:t>
            </w:r>
            <w:r>
              <w:rPr>
                <w:rStyle w:val="a9"/>
                <w:b w:val="0"/>
                <w:sz w:val="18"/>
                <w:szCs w:val="18"/>
              </w:rPr>
              <w:tab/>
            </w:r>
            <w:r>
              <w:rPr>
                <w:rStyle w:val="a9"/>
                <w:rFonts w:hint="eastAsia"/>
                <w:b w:val="0"/>
                <w:sz w:val="18"/>
                <w:szCs w:val="18"/>
              </w:rPr>
              <w:tab/>
            </w:r>
            <w:r w:rsidRPr="00965CA1">
              <w:rPr>
                <w:rStyle w:val="a9"/>
                <w:rFonts w:hint="eastAsia"/>
                <w:b w:val="0"/>
                <w:sz w:val="18"/>
                <w:szCs w:val="18"/>
              </w:rPr>
              <w:t xml:space="preserve">1. </w:t>
            </w:r>
            <w:r w:rsidRPr="00965CA1">
              <w:rPr>
                <w:rStyle w:val="a9"/>
                <w:rFonts w:hint="eastAsia"/>
                <w:b w:val="0"/>
                <w:sz w:val="18"/>
                <w:szCs w:val="18"/>
              </w:rPr>
              <w:t>犯罪现象在一些大城市里有上升的趋势。</w:t>
            </w:r>
          </w:p>
          <w:p w:rsidR="00DE1BC5" w:rsidRPr="00965CA1" w:rsidRDefault="00DE1BC5" w:rsidP="00DE1BC5">
            <w:pPr>
              <w:pStyle w:val="M"/>
              <w:spacing w:line="240" w:lineRule="auto"/>
              <w:rPr>
                <w:rStyle w:val="a9"/>
                <w:b w:val="0"/>
                <w:sz w:val="18"/>
                <w:szCs w:val="18"/>
              </w:rPr>
            </w:pPr>
            <w:r w:rsidRPr="00965CA1">
              <w:rPr>
                <w:rStyle w:val="a9"/>
                <w:rFonts w:hint="eastAsia"/>
                <w:b w:val="0"/>
                <w:sz w:val="18"/>
                <w:szCs w:val="18"/>
              </w:rPr>
              <w:t xml:space="preserve">    </w:t>
            </w:r>
            <w:r>
              <w:rPr>
                <w:rStyle w:val="a9"/>
                <w:b w:val="0"/>
                <w:sz w:val="18"/>
                <w:szCs w:val="18"/>
              </w:rPr>
              <w:tab/>
            </w:r>
            <w:r>
              <w:rPr>
                <w:rStyle w:val="a9"/>
                <w:rFonts w:hint="eastAsia"/>
                <w:b w:val="0"/>
                <w:sz w:val="18"/>
                <w:szCs w:val="18"/>
              </w:rPr>
              <w:tab/>
            </w:r>
            <w:r w:rsidRPr="00965CA1">
              <w:rPr>
                <w:rStyle w:val="a9"/>
                <w:rFonts w:hint="eastAsia"/>
                <w:b w:val="0"/>
                <w:sz w:val="18"/>
                <w:szCs w:val="18"/>
              </w:rPr>
              <w:t xml:space="preserve">2. </w:t>
            </w:r>
            <w:r w:rsidRPr="00965CA1">
              <w:rPr>
                <w:rStyle w:val="a9"/>
                <w:rFonts w:hint="eastAsia"/>
                <w:b w:val="0"/>
                <w:sz w:val="18"/>
                <w:szCs w:val="18"/>
              </w:rPr>
              <w:t>人们面对犯罪现象的不同态度。</w:t>
            </w:r>
          </w:p>
          <w:p w:rsidR="00DE1BC5" w:rsidRDefault="00DE1BC5" w:rsidP="00DE1BC5">
            <w:pPr>
              <w:pStyle w:val="M"/>
              <w:spacing w:line="240" w:lineRule="auto"/>
              <w:rPr>
                <w:rStyle w:val="a9"/>
                <w:b w:val="0"/>
                <w:sz w:val="18"/>
                <w:szCs w:val="18"/>
              </w:rPr>
            </w:pPr>
            <w:r w:rsidRPr="00965CA1">
              <w:rPr>
                <w:rStyle w:val="a9"/>
                <w:rFonts w:hint="eastAsia"/>
                <w:b w:val="0"/>
                <w:sz w:val="18"/>
                <w:szCs w:val="18"/>
              </w:rPr>
              <w:t xml:space="preserve">   </w:t>
            </w:r>
            <w:r>
              <w:rPr>
                <w:rStyle w:val="a9"/>
                <w:b w:val="0"/>
                <w:sz w:val="18"/>
                <w:szCs w:val="18"/>
              </w:rPr>
              <w:tab/>
            </w:r>
            <w:r w:rsidRPr="00965CA1">
              <w:rPr>
                <w:rStyle w:val="a9"/>
                <w:rFonts w:hint="eastAsia"/>
                <w:b w:val="0"/>
                <w:sz w:val="18"/>
                <w:szCs w:val="18"/>
              </w:rPr>
              <w:t xml:space="preserve"> </w:t>
            </w:r>
            <w:r>
              <w:rPr>
                <w:rStyle w:val="a9"/>
                <w:b w:val="0"/>
                <w:sz w:val="18"/>
                <w:szCs w:val="18"/>
              </w:rPr>
              <w:tab/>
            </w:r>
            <w:r w:rsidRPr="00965CA1">
              <w:rPr>
                <w:rStyle w:val="a9"/>
                <w:rFonts w:hint="eastAsia"/>
                <w:b w:val="0"/>
                <w:sz w:val="18"/>
                <w:szCs w:val="18"/>
              </w:rPr>
              <w:t xml:space="preserve">3. </w:t>
            </w:r>
            <w:r w:rsidRPr="00965CA1">
              <w:rPr>
                <w:rStyle w:val="a9"/>
                <w:rFonts w:hint="eastAsia"/>
                <w:b w:val="0"/>
                <w:sz w:val="18"/>
                <w:szCs w:val="18"/>
              </w:rPr>
              <w:t>如何同犯罪现象作斗争。</w:t>
            </w:r>
          </w:p>
          <w:p w:rsidR="00DE1BC5" w:rsidDel="0010598A" w:rsidRDefault="00DE1BC5" w:rsidP="00DE1BC5">
            <w:pPr>
              <w:pStyle w:val="M"/>
              <w:spacing w:line="240" w:lineRule="auto"/>
              <w:rPr>
                <w:del w:id="410" w:author="alex-desktop" w:date="2010-02-25T03:58:00Z"/>
                <w:rStyle w:val="a9"/>
                <w:b w:val="0"/>
                <w:sz w:val="18"/>
                <w:szCs w:val="18"/>
              </w:rPr>
            </w:pPr>
            <w:r w:rsidRPr="009B51F1">
              <w:rPr>
                <w:rStyle w:val="a9"/>
                <w:b w:val="0"/>
                <w:sz w:val="18"/>
                <w:szCs w:val="18"/>
              </w:rPr>
              <w:tab/>
            </w:r>
            <w:r>
              <w:rPr>
                <w:rStyle w:val="a9"/>
                <w:rFonts w:hint="eastAsia"/>
                <w:b w:val="0"/>
                <w:sz w:val="18"/>
                <w:szCs w:val="18"/>
              </w:rPr>
              <w:tab/>
            </w:r>
            <w:del w:id="411" w:author="alex-desktop" w:date="2010-02-25T03:58:00Z">
              <w:r w:rsidDel="0010598A">
                <w:rPr>
                  <w:rStyle w:val="a9"/>
                  <w:rFonts w:hint="eastAsia"/>
                  <w:b w:val="0"/>
                  <w:sz w:val="18"/>
                  <w:szCs w:val="18"/>
                </w:rPr>
                <w:delText>&lt;input length="120" /&gt;</w:delText>
              </w:r>
            </w:del>
          </w:p>
          <w:p w:rsidR="00DE1BC5" w:rsidRDefault="00DE1BC5" w:rsidP="00DE1BC5">
            <w:pPr>
              <w:pStyle w:val="M"/>
              <w:spacing w:line="240" w:lineRule="auto"/>
              <w:rPr>
                <w:rStyle w:val="a9"/>
                <w:b w:val="0"/>
                <w:sz w:val="18"/>
                <w:szCs w:val="18"/>
              </w:rPr>
            </w:pPr>
            <w:r w:rsidRPr="00780977">
              <w:rPr>
                <w:rStyle w:val="a9"/>
                <w:b w:val="0"/>
                <w:sz w:val="18"/>
                <w:szCs w:val="18"/>
              </w:rPr>
              <w:tab/>
            </w:r>
            <w:r>
              <w:rPr>
                <w:rStyle w:val="a9"/>
                <w:rFonts w:hint="eastAsia"/>
                <w:b w:val="0"/>
                <w:sz w:val="18"/>
                <w:szCs w:val="18"/>
              </w:rPr>
              <w:tab/>
              <w:t>&lt;/text&gt;</w:t>
            </w:r>
          </w:p>
          <w:p w:rsidR="00DE1BC5" w:rsidRPr="00965CA1" w:rsidRDefault="00DE1BC5" w:rsidP="00DE1BC5">
            <w:pPr>
              <w:pStyle w:val="M"/>
              <w:spacing w:line="240" w:lineRule="auto"/>
              <w:rPr>
                <w:rStyle w:val="a9"/>
                <w:b w:val="0"/>
                <w:sz w:val="18"/>
                <w:szCs w:val="18"/>
              </w:rPr>
            </w:pPr>
            <w:r>
              <w:rPr>
                <w:rStyle w:val="a9"/>
                <w:b w:val="0"/>
                <w:sz w:val="18"/>
                <w:szCs w:val="18"/>
              </w:rPr>
              <w:tab/>
            </w:r>
            <w:r>
              <w:rPr>
                <w:rStyle w:val="a9"/>
                <w:rFonts w:hint="eastAsia"/>
                <w:b w:val="0"/>
                <w:sz w:val="18"/>
                <w:szCs w:val="18"/>
              </w:rPr>
              <w:t>&lt;/prompt&gt;</w:t>
            </w:r>
          </w:p>
          <w:p w:rsidR="00965CA1" w:rsidRPr="00965CA1" w:rsidRDefault="00DE1BC5" w:rsidP="00BB7F31">
            <w:pPr>
              <w:pStyle w:val="M"/>
              <w:spacing w:line="240" w:lineRule="auto"/>
              <w:rPr>
                <w:rStyle w:val="a9"/>
                <w:b w:val="0"/>
                <w:sz w:val="18"/>
                <w:szCs w:val="18"/>
              </w:rPr>
            </w:pPr>
            <w:r>
              <w:rPr>
                <w:rStyle w:val="a9"/>
                <w:rFonts w:hint="eastAsia"/>
                <w:b w:val="0"/>
                <w:sz w:val="18"/>
                <w:szCs w:val="18"/>
              </w:rPr>
              <w:tab/>
            </w:r>
            <w:r w:rsidR="00965CA1" w:rsidRPr="00965CA1">
              <w:rPr>
                <w:rStyle w:val="a9"/>
                <w:b w:val="0"/>
                <w:sz w:val="18"/>
                <w:szCs w:val="18"/>
              </w:rPr>
              <w:t xml:space="preserve">&lt;key&gt; </w:t>
            </w:r>
          </w:p>
          <w:p w:rsidR="00965CA1" w:rsidRPr="00965CA1" w:rsidRDefault="00DE1BC5" w:rsidP="00BB7F31">
            <w:pPr>
              <w:pStyle w:val="M"/>
              <w:spacing w:line="240" w:lineRule="auto"/>
              <w:rPr>
                <w:rStyle w:val="a9"/>
                <w:b w:val="0"/>
                <w:sz w:val="18"/>
                <w:szCs w:val="18"/>
              </w:rPr>
            </w:pPr>
            <w:r>
              <w:rPr>
                <w:rStyle w:val="a9"/>
                <w:rFonts w:hint="eastAsia"/>
                <w:b w:val="0"/>
                <w:sz w:val="18"/>
                <w:szCs w:val="18"/>
              </w:rPr>
              <w:tab/>
            </w:r>
            <w:r w:rsidR="00C237B0">
              <w:rPr>
                <w:rStyle w:val="a9"/>
                <w:b w:val="0"/>
                <w:sz w:val="18"/>
                <w:szCs w:val="18"/>
              </w:rPr>
              <w:tab/>
            </w:r>
            <w:r w:rsidR="00965CA1" w:rsidRPr="00965CA1">
              <w:rPr>
                <w:rStyle w:val="a9"/>
                <w:b w:val="0"/>
                <w:sz w:val="18"/>
                <w:szCs w:val="18"/>
              </w:rPr>
              <w:t>Fighting Against Crime</w:t>
            </w:r>
          </w:p>
          <w:p w:rsidR="00965CA1" w:rsidRPr="00965CA1" w:rsidRDefault="00965CA1" w:rsidP="00BB7F31">
            <w:pPr>
              <w:pStyle w:val="M"/>
              <w:spacing w:line="240" w:lineRule="auto"/>
              <w:rPr>
                <w:rStyle w:val="a9"/>
                <w:b w:val="0"/>
                <w:sz w:val="18"/>
                <w:szCs w:val="18"/>
              </w:rPr>
            </w:pPr>
            <w:r w:rsidRPr="00965CA1">
              <w:rPr>
                <w:rStyle w:val="a9"/>
                <w:b w:val="0"/>
                <w:sz w:val="18"/>
                <w:szCs w:val="18"/>
              </w:rPr>
              <w:t xml:space="preserve">    </w:t>
            </w:r>
            <w:r w:rsidR="00DE1BC5">
              <w:rPr>
                <w:rStyle w:val="a9"/>
                <w:rFonts w:hint="eastAsia"/>
                <w:b w:val="0"/>
                <w:sz w:val="18"/>
                <w:szCs w:val="18"/>
              </w:rPr>
              <w:tab/>
            </w:r>
            <w:r w:rsidR="00EB3FB0">
              <w:rPr>
                <w:rStyle w:val="a9"/>
                <w:rFonts w:hint="eastAsia"/>
                <w:b w:val="0"/>
                <w:sz w:val="18"/>
                <w:szCs w:val="18"/>
              </w:rPr>
              <w:t xml:space="preserve">  </w:t>
            </w:r>
            <w:r w:rsidR="00C237B0">
              <w:rPr>
                <w:rStyle w:val="a9"/>
                <w:b w:val="0"/>
                <w:sz w:val="18"/>
                <w:szCs w:val="18"/>
              </w:rPr>
              <w:tab/>
            </w:r>
            <w:r w:rsidRPr="00965CA1">
              <w:rPr>
                <w:rStyle w:val="a9"/>
                <w:b w:val="0"/>
                <w:sz w:val="18"/>
                <w:szCs w:val="18"/>
              </w:rPr>
              <w:t xml:space="preserve">Today the crime rate in some cities of our country is rising. Many </w:t>
            </w:r>
            <w:r w:rsidR="00C237B0">
              <w:rPr>
                <w:rStyle w:val="a9"/>
                <w:rFonts w:hint="eastAsia"/>
                <w:b w:val="0"/>
                <w:sz w:val="18"/>
                <w:szCs w:val="18"/>
              </w:rPr>
              <w:tab/>
            </w:r>
            <w:r w:rsidR="00C237B0">
              <w:rPr>
                <w:rStyle w:val="a9"/>
                <w:b w:val="0"/>
                <w:sz w:val="18"/>
                <w:szCs w:val="18"/>
              </w:rPr>
              <w:tab/>
            </w:r>
            <w:r w:rsidR="00C237B0">
              <w:rPr>
                <w:rStyle w:val="a9"/>
                <w:rFonts w:hint="eastAsia"/>
                <w:b w:val="0"/>
                <w:sz w:val="18"/>
                <w:szCs w:val="18"/>
              </w:rPr>
              <w:tab/>
            </w:r>
            <w:r w:rsidR="00C237B0">
              <w:rPr>
                <w:rStyle w:val="a9"/>
                <w:b w:val="0"/>
                <w:sz w:val="18"/>
                <w:szCs w:val="18"/>
              </w:rPr>
              <w:tab/>
            </w:r>
            <w:r w:rsidRPr="00965CA1">
              <w:rPr>
                <w:rStyle w:val="a9"/>
                <w:b w:val="0"/>
                <w:sz w:val="18"/>
                <w:szCs w:val="18"/>
              </w:rPr>
              <w:t>citizens</w:t>
            </w:r>
            <w:r w:rsidR="00C237B0">
              <w:rPr>
                <w:rStyle w:val="a9"/>
                <w:rFonts w:hint="eastAsia"/>
                <w:b w:val="0"/>
                <w:sz w:val="18"/>
                <w:szCs w:val="18"/>
              </w:rPr>
              <w:t xml:space="preserve"> </w:t>
            </w:r>
            <w:r w:rsidRPr="00965CA1">
              <w:rPr>
                <w:rStyle w:val="a9"/>
                <w:b w:val="0"/>
                <w:sz w:val="18"/>
                <w:szCs w:val="18"/>
              </w:rPr>
              <w:t xml:space="preserve">often complain about the thefts and robberies that have taken </w:t>
            </w:r>
            <w:r w:rsidR="00C237B0">
              <w:rPr>
                <w:rStyle w:val="a9"/>
                <w:rFonts w:hint="eastAsia"/>
                <w:b w:val="0"/>
                <w:sz w:val="18"/>
                <w:szCs w:val="18"/>
              </w:rPr>
              <w:tab/>
            </w:r>
            <w:r w:rsidR="00C237B0">
              <w:rPr>
                <w:rStyle w:val="a9"/>
                <w:b w:val="0"/>
                <w:sz w:val="18"/>
                <w:szCs w:val="18"/>
              </w:rPr>
              <w:tab/>
            </w:r>
            <w:r w:rsidR="00C237B0">
              <w:rPr>
                <w:rStyle w:val="a9"/>
                <w:rFonts w:hint="eastAsia"/>
                <w:b w:val="0"/>
                <w:sz w:val="18"/>
                <w:szCs w:val="18"/>
              </w:rPr>
              <w:tab/>
            </w:r>
            <w:r w:rsidRPr="00965CA1">
              <w:rPr>
                <w:rStyle w:val="a9"/>
                <w:b w:val="0"/>
                <w:sz w:val="18"/>
                <w:szCs w:val="18"/>
              </w:rPr>
              <w:t>place in the</w:t>
            </w:r>
            <w:r w:rsidR="00C237B0">
              <w:rPr>
                <w:rStyle w:val="a9"/>
                <w:rFonts w:hint="eastAsia"/>
                <w:b w:val="0"/>
                <w:sz w:val="18"/>
                <w:szCs w:val="18"/>
              </w:rPr>
              <w:t xml:space="preserve"> </w:t>
            </w:r>
            <w:r w:rsidRPr="00965CA1">
              <w:rPr>
                <w:rStyle w:val="a9"/>
                <w:b w:val="0"/>
                <w:sz w:val="18"/>
                <w:szCs w:val="18"/>
              </w:rPr>
              <w:t xml:space="preserve">areas they live in, and appeal to the government to take </w:t>
            </w:r>
            <w:r w:rsidR="00C237B0">
              <w:rPr>
                <w:rStyle w:val="a9"/>
                <w:rFonts w:hint="eastAsia"/>
                <w:b w:val="0"/>
                <w:sz w:val="18"/>
                <w:szCs w:val="18"/>
              </w:rPr>
              <w:tab/>
            </w:r>
            <w:r w:rsidR="00C237B0">
              <w:rPr>
                <w:rStyle w:val="a9"/>
                <w:b w:val="0"/>
                <w:sz w:val="18"/>
                <w:szCs w:val="18"/>
              </w:rPr>
              <w:tab/>
            </w:r>
            <w:r w:rsidR="00C237B0">
              <w:rPr>
                <w:rStyle w:val="a9"/>
                <w:rFonts w:hint="eastAsia"/>
                <w:b w:val="0"/>
                <w:sz w:val="18"/>
                <w:szCs w:val="18"/>
              </w:rPr>
              <w:tab/>
            </w:r>
            <w:r w:rsidRPr="00965CA1">
              <w:rPr>
                <w:rStyle w:val="a9"/>
                <w:b w:val="0"/>
                <w:sz w:val="18"/>
                <w:szCs w:val="18"/>
              </w:rPr>
              <w:t>effective measures</w:t>
            </w:r>
            <w:r w:rsidR="00C237B0">
              <w:rPr>
                <w:rStyle w:val="a9"/>
                <w:rFonts w:hint="eastAsia"/>
                <w:b w:val="0"/>
                <w:sz w:val="18"/>
                <w:szCs w:val="18"/>
              </w:rPr>
              <w:t xml:space="preserve"> </w:t>
            </w:r>
            <w:r w:rsidRPr="00965CA1">
              <w:rPr>
                <w:rStyle w:val="a9"/>
                <w:b w:val="0"/>
                <w:sz w:val="18"/>
                <w:szCs w:val="18"/>
              </w:rPr>
              <w:t>to reduce the crime rate.</w:t>
            </w:r>
          </w:p>
          <w:p w:rsidR="00965CA1" w:rsidRPr="00965CA1" w:rsidRDefault="00C237B0" w:rsidP="003807C3">
            <w:pPr>
              <w:pStyle w:val="M"/>
              <w:spacing w:line="240" w:lineRule="auto"/>
              <w:rPr>
                <w:rStyle w:val="a9"/>
                <w:b w:val="0"/>
                <w:sz w:val="18"/>
                <w:szCs w:val="18"/>
              </w:rPr>
            </w:pPr>
            <w:r>
              <w:rPr>
                <w:rStyle w:val="a9"/>
                <w:rFonts w:hint="eastAsia"/>
                <w:b w:val="0"/>
                <w:sz w:val="18"/>
                <w:szCs w:val="18"/>
              </w:rPr>
              <w:tab/>
            </w:r>
            <w:r>
              <w:rPr>
                <w:rStyle w:val="a9"/>
                <w:b w:val="0"/>
                <w:sz w:val="18"/>
                <w:szCs w:val="18"/>
              </w:rPr>
              <w:tab/>
            </w:r>
            <w:r w:rsidR="00806B47" w:rsidRPr="00ED4CEB">
              <w:rPr>
                <w:rStyle w:val="a9"/>
                <w:b w:val="0"/>
                <w:sz w:val="18"/>
                <w:szCs w:val="18"/>
              </w:rPr>
              <w:t>……</w:t>
            </w:r>
          </w:p>
          <w:p w:rsidR="00965CA1" w:rsidRPr="00965CA1" w:rsidRDefault="00DE3EC2" w:rsidP="00BB7F31">
            <w:pPr>
              <w:pStyle w:val="M"/>
              <w:spacing w:line="240" w:lineRule="auto"/>
              <w:rPr>
                <w:rStyle w:val="a9"/>
                <w:b w:val="0"/>
                <w:sz w:val="18"/>
                <w:szCs w:val="18"/>
              </w:rPr>
            </w:pPr>
            <w:r>
              <w:rPr>
                <w:rStyle w:val="a9"/>
                <w:rFonts w:hint="eastAsia"/>
                <w:b w:val="0"/>
                <w:sz w:val="18"/>
                <w:szCs w:val="18"/>
              </w:rPr>
              <w:tab/>
            </w:r>
            <w:r w:rsidR="00965CA1" w:rsidRPr="00965CA1">
              <w:rPr>
                <w:rStyle w:val="a9"/>
                <w:b w:val="0"/>
                <w:sz w:val="18"/>
                <w:szCs w:val="18"/>
              </w:rPr>
              <w:t>&lt;/key&gt;</w:t>
            </w:r>
          </w:p>
          <w:p w:rsidR="00965CA1" w:rsidRPr="00965CA1" w:rsidRDefault="00965CA1" w:rsidP="00BB7F31">
            <w:pPr>
              <w:pStyle w:val="M"/>
              <w:spacing w:line="240" w:lineRule="auto"/>
              <w:rPr>
                <w:rStyle w:val="a9"/>
                <w:b w:val="0"/>
                <w:sz w:val="18"/>
                <w:szCs w:val="18"/>
              </w:rPr>
            </w:pPr>
            <w:r w:rsidRPr="00965CA1">
              <w:rPr>
                <w:rStyle w:val="a9"/>
                <w:b w:val="0"/>
                <w:sz w:val="18"/>
                <w:szCs w:val="18"/>
              </w:rPr>
              <w:t>&lt;/question&gt;</w:t>
            </w:r>
          </w:p>
          <w:p w:rsidR="00F07E13" w:rsidRPr="00F10F04" w:rsidRDefault="00965CA1" w:rsidP="00BB7F31">
            <w:pPr>
              <w:pStyle w:val="M"/>
              <w:spacing w:line="240" w:lineRule="auto"/>
              <w:ind w:firstLine="0"/>
              <w:rPr>
                <w:rStyle w:val="a9"/>
                <w:b w:val="0"/>
                <w:sz w:val="18"/>
                <w:szCs w:val="18"/>
              </w:rPr>
            </w:pPr>
            <w:r w:rsidRPr="00965CA1">
              <w:rPr>
                <w:rStyle w:val="a9"/>
                <w:b w:val="0"/>
                <w:sz w:val="18"/>
                <w:szCs w:val="18"/>
              </w:rPr>
              <w:t>&lt;/assessmentItem&gt;</w:t>
            </w:r>
          </w:p>
        </w:tc>
      </w:tr>
    </w:tbl>
    <w:p w:rsidR="00EE7662" w:rsidRDefault="00ED4CEB" w:rsidP="00332316">
      <w:pPr>
        <w:pStyle w:val="3"/>
        <w:numPr>
          <w:ilvl w:val="2"/>
          <w:numId w:val="15"/>
        </w:numPr>
      </w:pPr>
      <w:bookmarkStart w:id="412" w:name="_Toc286841228"/>
      <w:r>
        <w:rPr>
          <w:rFonts w:hint="eastAsia"/>
        </w:rPr>
        <w:t>快速阅读（</w:t>
      </w:r>
      <w:r w:rsidRPr="001A185A">
        <w:t>Skimming</w:t>
      </w:r>
      <w:r>
        <w:rPr>
          <w:rFonts w:hint="eastAsia"/>
        </w:rPr>
        <w:t xml:space="preserve"> and </w:t>
      </w:r>
      <w:r w:rsidRPr="001A185A">
        <w:t>Scanning</w:t>
      </w:r>
      <w:r>
        <w:rPr>
          <w:rFonts w:hint="eastAsia"/>
        </w:rPr>
        <w:t>）</w:t>
      </w:r>
      <w:bookmarkEnd w:id="412"/>
    </w:p>
    <w:p w:rsidR="00787966" w:rsidRPr="00D46068" w:rsidRDefault="00787966" w:rsidP="00787966">
      <w:pPr>
        <w:pStyle w:val="af8"/>
      </w:pPr>
      <w:r w:rsidRPr="00242408">
        <w:rPr>
          <w:rFonts w:hint="eastAsia"/>
        </w:rPr>
        <w:t>表</w:t>
      </w:r>
      <w:r w:rsidRPr="00242408">
        <w:rPr>
          <w:rFonts w:hint="eastAsia"/>
        </w:rPr>
        <w:t xml:space="preserve"> </w:t>
      </w:r>
      <w:r>
        <w:rPr>
          <w:rFonts w:hint="eastAsia"/>
        </w:rPr>
        <w:t xml:space="preserve">5-2 </w:t>
      </w:r>
      <w:r>
        <w:rPr>
          <w:rFonts w:hint="eastAsia"/>
        </w:rPr>
        <w:t>快速阅读</w:t>
      </w:r>
      <w:r w:rsidRPr="005F7238">
        <w:rPr>
          <w:rFonts w:hint="eastAsia"/>
        </w:rPr>
        <w:t>（</w:t>
      </w:r>
      <w:r w:rsidRPr="001A185A">
        <w:t>Skimming</w:t>
      </w:r>
      <w:r>
        <w:rPr>
          <w:rFonts w:hint="eastAsia"/>
        </w:rPr>
        <w:t xml:space="preserve"> and </w:t>
      </w:r>
      <w:r w:rsidRPr="001A185A">
        <w:t>Scanning</w:t>
      </w:r>
      <w:r w:rsidRPr="005F7238">
        <w:rPr>
          <w:rFonts w:hint="eastAsia"/>
        </w:rPr>
        <w:t>）</w:t>
      </w:r>
      <w:r>
        <w:rPr>
          <w:rFonts w:hint="eastAsia"/>
        </w:rPr>
        <w:t>示例说明</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84"/>
        <w:gridCol w:w="7138"/>
      </w:tblGrid>
      <w:tr w:rsidR="00787966" w:rsidRPr="00F10F04" w:rsidTr="008468A4">
        <w:tc>
          <w:tcPr>
            <w:tcW w:w="1384" w:type="dxa"/>
            <w:tcBorders>
              <w:top w:val="single" w:sz="4" w:space="0" w:color="000000"/>
              <w:left w:val="single" w:sz="4" w:space="0" w:color="000000"/>
              <w:bottom w:val="single" w:sz="4" w:space="0" w:color="000000"/>
              <w:right w:val="single" w:sz="4" w:space="0" w:color="000000"/>
            </w:tcBorders>
            <w:hideMark/>
          </w:tcPr>
          <w:p w:rsidR="00787966" w:rsidRPr="00F10F04" w:rsidRDefault="00787966" w:rsidP="008468A4">
            <w:pPr>
              <w:pStyle w:val="M"/>
              <w:ind w:firstLine="0"/>
              <w:rPr>
                <w:rStyle w:val="a9"/>
                <w:b w:val="0"/>
                <w:sz w:val="18"/>
                <w:szCs w:val="18"/>
              </w:rPr>
            </w:pPr>
            <w:r w:rsidRPr="00F10F04">
              <w:rPr>
                <w:rStyle w:val="a9"/>
                <w:rFonts w:hint="eastAsia"/>
                <w:b w:val="0"/>
                <w:sz w:val="18"/>
                <w:szCs w:val="18"/>
              </w:rPr>
              <w:lastRenderedPageBreak/>
              <w:t>名称</w:t>
            </w:r>
          </w:p>
        </w:tc>
        <w:tc>
          <w:tcPr>
            <w:tcW w:w="7138" w:type="dxa"/>
            <w:tcBorders>
              <w:top w:val="single" w:sz="4" w:space="0" w:color="000000"/>
              <w:left w:val="single" w:sz="4" w:space="0" w:color="000000"/>
              <w:bottom w:val="single" w:sz="4" w:space="0" w:color="000000"/>
              <w:right w:val="single" w:sz="4" w:space="0" w:color="000000"/>
            </w:tcBorders>
            <w:hideMark/>
          </w:tcPr>
          <w:p w:rsidR="00787966" w:rsidRPr="00F10F04" w:rsidRDefault="00787966" w:rsidP="008468A4">
            <w:pPr>
              <w:pStyle w:val="M"/>
              <w:ind w:firstLine="0"/>
              <w:rPr>
                <w:rStyle w:val="a9"/>
                <w:b w:val="0"/>
                <w:sz w:val="18"/>
                <w:szCs w:val="18"/>
              </w:rPr>
            </w:pPr>
            <w:r>
              <w:rPr>
                <w:rStyle w:val="a9"/>
                <w:rFonts w:hint="eastAsia"/>
                <w:b w:val="0"/>
                <w:sz w:val="18"/>
                <w:szCs w:val="18"/>
              </w:rPr>
              <w:t>说明</w:t>
            </w:r>
          </w:p>
        </w:tc>
      </w:tr>
      <w:tr w:rsidR="00D052D2" w:rsidRPr="00F10F04" w:rsidTr="008468A4">
        <w:tc>
          <w:tcPr>
            <w:tcW w:w="1384" w:type="dxa"/>
            <w:tcBorders>
              <w:top w:val="single" w:sz="4" w:space="0" w:color="000000"/>
              <w:left w:val="single" w:sz="4" w:space="0" w:color="000000"/>
              <w:bottom w:val="single" w:sz="4" w:space="0" w:color="000000"/>
              <w:right w:val="single" w:sz="4" w:space="0" w:color="000000"/>
            </w:tcBorders>
            <w:hideMark/>
          </w:tcPr>
          <w:p w:rsidR="00D052D2" w:rsidRPr="00965CA1" w:rsidRDefault="00D052D2" w:rsidP="008468A4">
            <w:pPr>
              <w:pStyle w:val="M"/>
              <w:ind w:firstLine="0"/>
              <w:rPr>
                <w:rStyle w:val="a9"/>
                <w:b w:val="0"/>
                <w:sz w:val="18"/>
                <w:szCs w:val="18"/>
              </w:rPr>
            </w:pPr>
            <w:r>
              <w:rPr>
                <w:rStyle w:val="a9"/>
                <w:rFonts w:hint="eastAsia"/>
                <w:b w:val="0"/>
                <w:sz w:val="18"/>
                <w:szCs w:val="18"/>
              </w:rPr>
              <w:t>类型序号</w:t>
            </w:r>
          </w:p>
        </w:tc>
        <w:tc>
          <w:tcPr>
            <w:tcW w:w="7138" w:type="dxa"/>
            <w:tcBorders>
              <w:top w:val="single" w:sz="4" w:space="0" w:color="000000"/>
              <w:left w:val="single" w:sz="4" w:space="0" w:color="000000"/>
              <w:bottom w:val="single" w:sz="4" w:space="0" w:color="000000"/>
              <w:right w:val="single" w:sz="4" w:space="0" w:color="000000"/>
            </w:tcBorders>
            <w:hideMark/>
          </w:tcPr>
          <w:p w:rsidR="00D052D2" w:rsidRDefault="00ED4CEB" w:rsidP="008468A4">
            <w:pPr>
              <w:pStyle w:val="M"/>
              <w:ind w:firstLine="0"/>
              <w:rPr>
                <w:rStyle w:val="a9"/>
                <w:b w:val="0"/>
                <w:sz w:val="18"/>
                <w:szCs w:val="18"/>
              </w:rPr>
            </w:pPr>
            <w:r>
              <w:rPr>
                <w:rStyle w:val="a9"/>
                <w:rFonts w:hint="eastAsia"/>
                <w:b w:val="0"/>
                <w:sz w:val="18"/>
                <w:szCs w:val="18"/>
              </w:rPr>
              <w:t>2</w:t>
            </w:r>
          </w:p>
        </w:tc>
      </w:tr>
      <w:tr w:rsidR="00D052D2" w:rsidRPr="00F10F04" w:rsidTr="008468A4">
        <w:tc>
          <w:tcPr>
            <w:tcW w:w="1384" w:type="dxa"/>
            <w:tcBorders>
              <w:top w:val="single" w:sz="4" w:space="0" w:color="000000"/>
              <w:left w:val="single" w:sz="4" w:space="0" w:color="000000"/>
              <w:bottom w:val="single" w:sz="4" w:space="0" w:color="000000"/>
              <w:right w:val="single" w:sz="4" w:space="0" w:color="000000"/>
            </w:tcBorders>
            <w:hideMark/>
          </w:tcPr>
          <w:p w:rsidR="00D052D2" w:rsidRDefault="00D052D2" w:rsidP="008468A4">
            <w:pPr>
              <w:pStyle w:val="M"/>
              <w:ind w:firstLine="0"/>
              <w:rPr>
                <w:rStyle w:val="a9"/>
                <w:b w:val="0"/>
                <w:sz w:val="18"/>
                <w:szCs w:val="18"/>
              </w:rPr>
            </w:pPr>
            <w:r>
              <w:rPr>
                <w:rStyle w:val="a9"/>
                <w:rFonts w:hint="eastAsia"/>
                <w:b w:val="0"/>
                <w:sz w:val="18"/>
                <w:szCs w:val="18"/>
              </w:rPr>
              <w:t>类型标识</w:t>
            </w:r>
          </w:p>
        </w:tc>
        <w:tc>
          <w:tcPr>
            <w:tcW w:w="7138" w:type="dxa"/>
            <w:tcBorders>
              <w:top w:val="single" w:sz="4" w:space="0" w:color="000000"/>
              <w:left w:val="single" w:sz="4" w:space="0" w:color="000000"/>
              <w:bottom w:val="single" w:sz="4" w:space="0" w:color="000000"/>
              <w:right w:val="single" w:sz="4" w:space="0" w:color="000000"/>
            </w:tcBorders>
            <w:hideMark/>
          </w:tcPr>
          <w:p w:rsidR="00D052D2" w:rsidRDefault="00ED4CEB" w:rsidP="008468A4">
            <w:pPr>
              <w:pStyle w:val="M"/>
              <w:ind w:firstLine="0"/>
              <w:rPr>
                <w:rStyle w:val="a9"/>
                <w:b w:val="0"/>
                <w:sz w:val="18"/>
                <w:szCs w:val="18"/>
              </w:rPr>
            </w:pPr>
            <w:r>
              <w:rPr>
                <w:rStyle w:val="a9"/>
                <w:rFonts w:hint="eastAsia"/>
                <w:b w:val="0"/>
                <w:sz w:val="18"/>
                <w:szCs w:val="18"/>
              </w:rPr>
              <w:t>s</w:t>
            </w:r>
            <w:r w:rsidR="00D052D2" w:rsidRPr="00D052D2">
              <w:rPr>
                <w:rStyle w:val="a9"/>
                <w:b w:val="0"/>
                <w:sz w:val="18"/>
                <w:szCs w:val="18"/>
              </w:rPr>
              <w:t>kimmingScanning</w:t>
            </w:r>
          </w:p>
        </w:tc>
      </w:tr>
      <w:tr w:rsidR="00787966" w:rsidRPr="00F10F04" w:rsidTr="008468A4">
        <w:tc>
          <w:tcPr>
            <w:tcW w:w="1384" w:type="dxa"/>
            <w:tcBorders>
              <w:top w:val="single" w:sz="4" w:space="0" w:color="000000"/>
              <w:left w:val="single" w:sz="4" w:space="0" w:color="000000"/>
              <w:bottom w:val="single" w:sz="4" w:space="0" w:color="000000"/>
              <w:right w:val="single" w:sz="4" w:space="0" w:color="000000"/>
            </w:tcBorders>
            <w:hideMark/>
          </w:tcPr>
          <w:p w:rsidR="00787966" w:rsidRPr="00F10F04" w:rsidRDefault="00787966" w:rsidP="008468A4">
            <w:pPr>
              <w:pStyle w:val="M"/>
              <w:ind w:firstLine="0"/>
              <w:rPr>
                <w:rStyle w:val="a9"/>
                <w:b w:val="0"/>
                <w:sz w:val="18"/>
                <w:szCs w:val="18"/>
              </w:rPr>
            </w:pPr>
            <w:r w:rsidRPr="00965CA1">
              <w:rPr>
                <w:rStyle w:val="a9"/>
                <w:rFonts w:hint="eastAsia"/>
                <w:b w:val="0"/>
                <w:sz w:val="18"/>
                <w:szCs w:val="18"/>
              </w:rPr>
              <w:t>试题附加材料</w:t>
            </w:r>
          </w:p>
        </w:tc>
        <w:tc>
          <w:tcPr>
            <w:tcW w:w="7138" w:type="dxa"/>
            <w:tcBorders>
              <w:top w:val="single" w:sz="4" w:space="0" w:color="000000"/>
              <w:left w:val="single" w:sz="4" w:space="0" w:color="000000"/>
              <w:bottom w:val="single" w:sz="4" w:space="0" w:color="000000"/>
              <w:right w:val="single" w:sz="4" w:space="0" w:color="000000"/>
            </w:tcBorders>
            <w:hideMark/>
          </w:tcPr>
          <w:p w:rsidR="00787966" w:rsidRPr="00F10F04" w:rsidRDefault="00787966" w:rsidP="008468A4">
            <w:pPr>
              <w:pStyle w:val="M"/>
              <w:ind w:firstLine="0"/>
              <w:rPr>
                <w:rStyle w:val="a9"/>
                <w:b w:val="0"/>
                <w:sz w:val="18"/>
                <w:szCs w:val="18"/>
              </w:rPr>
            </w:pPr>
            <w:r>
              <w:rPr>
                <w:rStyle w:val="a9"/>
                <w:rFonts w:hint="eastAsia"/>
                <w:b w:val="0"/>
                <w:sz w:val="18"/>
                <w:szCs w:val="18"/>
              </w:rPr>
              <w:t>无</w:t>
            </w:r>
          </w:p>
        </w:tc>
      </w:tr>
      <w:tr w:rsidR="00787966" w:rsidRPr="00F10F04" w:rsidTr="008468A4">
        <w:tc>
          <w:tcPr>
            <w:tcW w:w="1384" w:type="dxa"/>
            <w:tcBorders>
              <w:top w:val="single" w:sz="4" w:space="0" w:color="000000"/>
              <w:left w:val="single" w:sz="4" w:space="0" w:color="000000"/>
              <w:bottom w:val="single" w:sz="4" w:space="0" w:color="000000"/>
              <w:right w:val="single" w:sz="4" w:space="0" w:color="000000"/>
            </w:tcBorders>
            <w:hideMark/>
          </w:tcPr>
          <w:p w:rsidR="00787966" w:rsidRPr="00F10F04" w:rsidRDefault="00787966" w:rsidP="008468A4">
            <w:pPr>
              <w:pStyle w:val="M"/>
              <w:ind w:firstLine="0"/>
              <w:rPr>
                <w:rStyle w:val="a9"/>
                <w:b w:val="0"/>
                <w:sz w:val="18"/>
                <w:szCs w:val="18"/>
              </w:rPr>
            </w:pPr>
            <w:r w:rsidRPr="00965CA1">
              <w:rPr>
                <w:rStyle w:val="a9"/>
                <w:rFonts w:hint="eastAsia"/>
                <w:b w:val="0"/>
                <w:sz w:val="18"/>
                <w:szCs w:val="18"/>
              </w:rPr>
              <w:t>试题问题类型</w:t>
            </w:r>
          </w:p>
        </w:tc>
        <w:tc>
          <w:tcPr>
            <w:tcW w:w="7138" w:type="dxa"/>
            <w:tcBorders>
              <w:top w:val="single" w:sz="4" w:space="0" w:color="000000"/>
              <w:left w:val="single" w:sz="4" w:space="0" w:color="000000"/>
              <w:bottom w:val="single" w:sz="4" w:space="0" w:color="000000"/>
              <w:right w:val="single" w:sz="4" w:space="0" w:color="000000"/>
            </w:tcBorders>
            <w:hideMark/>
          </w:tcPr>
          <w:p w:rsidR="00787966" w:rsidRPr="00F10F04" w:rsidRDefault="004E53F0" w:rsidP="004E53F0">
            <w:pPr>
              <w:pStyle w:val="M"/>
              <w:ind w:firstLine="0"/>
              <w:rPr>
                <w:rStyle w:val="a9"/>
                <w:b w:val="0"/>
                <w:sz w:val="18"/>
                <w:szCs w:val="18"/>
              </w:rPr>
            </w:pPr>
            <w:r>
              <w:rPr>
                <w:rStyle w:val="a9"/>
                <w:b w:val="0"/>
                <w:sz w:val="18"/>
                <w:szCs w:val="18"/>
              </w:rPr>
              <w:t>C</w:t>
            </w:r>
            <w:r>
              <w:rPr>
                <w:rStyle w:val="a9"/>
                <w:rFonts w:hint="eastAsia"/>
                <w:b w:val="0"/>
                <w:sz w:val="18"/>
                <w:szCs w:val="18"/>
              </w:rPr>
              <w:t>hoice</w:t>
            </w:r>
            <w:r>
              <w:rPr>
                <w:rStyle w:val="a9"/>
                <w:rFonts w:hint="eastAsia"/>
                <w:b w:val="0"/>
                <w:sz w:val="18"/>
                <w:szCs w:val="18"/>
              </w:rPr>
              <w:t>、</w:t>
            </w:r>
            <w:r>
              <w:rPr>
                <w:rStyle w:val="a9"/>
                <w:rFonts w:hint="eastAsia"/>
                <w:b w:val="0"/>
                <w:sz w:val="18"/>
                <w:szCs w:val="18"/>
              </w:rPr>
              <w:t>Text</w:t>
            </w:r>
          </w:p>
        </w:tc>
      </w:tr>
      <w:tr w:rsidR="00787966" w:rsidRPr="00F10F04" w:rsidTr="008468A4">
        <w:tc>
          <w:tcPr>
            <w:tcW w:w="1384" w:type="dxa"/>
            <w:tcBorders>
              <w:top w:val="single" w:sz="4" w:space="0" w:color="000000"/>
              <w:left w:val="single" w:sz="4" w:space="0" w:color="000000"/>
              <w:bottom w:val="single" w:sz="4" w:space="0" w:color="000000"/>
              <w:right w:val="single" w:sz="4" w:space="0" w:color="000000"/>
            </w:tcBorders>
            <w:hideMark/>
          </w:tcPr>
          <w:p w:rsidR="00787966" w:rsidRPr="00F10F04" w:rsidRDefault="00787966" w:rsidP="008468A4">
            <w:pPr>
              <w:pStyle w:val="M"/>
              <w:ind w:firstLine="0"/>
              <w:rPr>
                <w:rStyle w:val="a9"/>
                <w:b w:val="0"/>
                <w:sz w:val="18"/>
                <w:szCs w:val="18"/>
              </w:rPr>
            </w:pPr>
            <w:r w:rsidRPr="00965CA1">
              <w:rPr>
                <w:rStyle w:val="a9"/>
                <w:rFonts w:hint="eastAsia"/>
                <w:b w:val="0"/>
                <w:sz w:val="18"/>
                <w:szCs w:val="18"/>
              </w:rPr>
              <w:t>流程性试题</w:t>
            </w:r>
          </w:p>
        </w:tc>
        <w:tc>
          <w:tcPr>
            <w:tcW w:w="7138" w:type="dxa"/>
            <w:tcBorders>
              <w:top w:val="single" w:sz="4" w:space="0" w:color="000000"/>
              <w:left w:val="single" w:sz="4" w:space="0" w:color="000000"/>
              <w:bottom w:val="single" w:sz="4" w:space="0" w:color="000000"/>
              <w:right w:val="single" w:sz="4" w:space="0" w:color="000000"/>
            </w:tcBorders>
            <w:hideMark/>
          </w:tcPr>
          <w:p w:rsidR="00787966" w:rsidRPr="00F10F04" w:rsidRDefault="00787966" w:rsidP="008468A4">
            <w:pPr>
              <w:pStyle w:val="M"/>
              <w:ind w:firstLine="0"/>
              <w:rPr>
                <w:rStyle w:val="a9"/>
                <w:b w:val="0"/>
                <w:sz w:val="18"/>
                <w:szCs w:val="18"/>
              </w:rPr>
            </w:pPr>
            <w:r>
              <w:rPr>
                <w:rStyle w:val="a9"/>
                <w:rFonts w:hint="eastAsia"/>
                <w:b w:val="0"/>
                <w:sz w:val="18"/>
                <w:szCs w:val="18"/>
              </w:rPr>
              <w:t>否</w:t>
            </w:r>
          </w:p>
        </w:tc>
      </w:tr>
      <w:tr w:rsidR="00787966" w:rsidRPr="00F10F04" w:rsidTr="008468A4">
        <w:tc>
          <w:tcPr>
            <w:tcW w:w="1384" w:type="dxa"/>
            <w:tcBorders>
              <w:top w:val="single" w:sz="4" w:space="0" w:color="000000"/>
              <w:left w:val="single" w:sz="4" w:space="0" w:color="000000"/>
              <w:bottom w:val="single" w:sz="4" w:space="0" w:color="000000"/>
              <w:right w:val="single" w:sz="4" w:space="0" w:color="000000"/>
            </w:tcBorders>
            <w:hideMark/>
          </w:tcPr>
          <w:p w:rsidR="00787966" w:rsidRPr="00F10F04" w:rsidRDefault="00787966" w:rsidP="008468A4">
            <w:pPr>
              <w:pStyle w:val="M"/>
              <w:ind w:firstLine="0"/>
              <w:rPr>
                <w:rStyle w:val="a9"/>
                <w:b w:val="0"/>
                <w:sz w:val="18"/>
                <w:szCs w:val="18"/>
              </w:rPr>
            </w:pPr>
            <w:r>
              <w:rPr>
                <w:rFonts w:hint="eastAsia"/>
              </w:rPr>
              <w:t>示例</w:t>
            </w:r>
          </w:p>
        </w:tc>
        <w:tc>
          <w:tcPr>
            <w:tcW w:w="7138" w:type="dxa"/>
            <w:tcBorders>
              <w:top w:val="single" w:sz="4" w:space="0" w:color="000000"/>
              <w:left w:val="single" w:sz="4" w:space="0" w:color="000000"/>
              <w:bottom w:val="single" w:sz="4" w:space="0" w:color="000000"/>
              <w:right w:val="single" w:sz="4" w:space="0" w:color="000000"/>
            </w:tcBorders>
            <w:hideMark/>
          </w:tcPr>
          <w:p w:rsidR="00787966" w:rsidRPr="00965CA1" w:rsidRDefault="00787966" w:rsidP="00BB7F31">
            <w:pPr>
              <w:pStyle w:val="M"/>
              <w:spacing w:line="240" w:lineRule="auto"/>
              <w:ind w:firstLine="0"/>
              <w:rPr>
                <w:rStyle w:val="a9"/>
                <w:b w:val="0"/>
                <w:sz w:val="18"/>
                <w:szCs w:val="18"/>
              </w:rPr>
            </w:pPr>
            <w:r w:rsidRPr="00965CA1">
              <w:rPr>
                <w:rStyle w:val="a9"/>
                <w:b w:val="0"/>
                <w:sz w:val="18"/>
                <w:szCs w:val="18"/>
              </w:rPr>
              <w:t>&lt;assessmentItem identifier="</w:t>
            </w:r>
            <w:r w:rsidRPr="00FC0028">
              <w:rPr>
                <w:rStyle w:val="a9"/>
                <w:b w:val="0"/>
                <w:sz w:val="18"/>
                <w:szCs w:val="18"/>
              </w:rPr>
              <w:t>sflep-</w:t>
            </w:r>
            <w:r>
              <w:rPr>
                <w:rStyle w:val="a9"/>
                <w:rFonts w:hint="eastAsia"/>
                <w:b w:val="0"/>
                <w:sz w:val="18"/>
                <w:szCs w:val="18"/>
              </w:rPr>
              <w:t>ni</w:t>
            </w:r>
            <w:r w:rsidRPr="00FC0028">
              <w:rPr>
                <w:rStyle w:val="a9"/>
                <w:b w:val="0"/>
                <w:sz w:val="18"/>
                <w:szCs w:val="18"/>
              </w:rPr>
              <w:t>-</w:t>
            </w:r>
            <w:r w:rsidR="0069247A">
              <w:rPr>
                <w:rStyle w:val="a9"/>
                <w:rFonts w:hint="eastAsia"/>
                <w:b w:val="0"/>
                <w:sz w:val="18"/>
                <w:szCs w:val="18"/>
              </w:rPr>
              <w:t>2</w:t>
            </w:r>
            <w:r w:rsidRPr="00FC0028">
              <w:rPr>
                <w:rStyle w:val="a9"/>
                <w:b w:val="0"/>
                <w:sz w:val="18"/>
                <w:szCs w:val="18"/>
              </w:rPr>
              <w:t>-</w:t>
            </w:r>
            <w:r>
              <w:rPr>
                <w:rStyle w:val="a9"/>
                <w:rFonts w:hint="eastAsia"/>
                <w:b w:val="0"/>
                <w:sz w:val="18"/>
                <w:szCs w:val="18"/>
              </w:rPr>
              <w:t>1</w:t>
            </w:r>
            <w:r w:rsidR="0069247A">
              <w:rPr>
                <w:rStyle w:val="a9"/>
                <w:rFonts w:hint="eastAsia"/>
                <w:b w:val="0"/>
                <w:sz w:val="18"/>
                <w:szCs w:val="18"/>
              </w:rPr>
              <w:t>0</w:t>
            </w:r>
            <w:r>
              <w:rPr>
                <w:rStyle w:val="a9"/>
                <w:rFonts w:hint="eastAsia"/>
                <w:b w:val="0"/>
                <w:sz w:val="18"/>
                <w:szCs w:val="18"/>
              </w:rPr>
              <w:t>9</w:t>
            </w:r>
            <w:r w:rsidRPr="00965CA1">
              <w:rPr>
                <w:rStyle w:val="a9"/>
                <w:b w:val="0"/>
                <w:sz w:val="18"/>
                <w:szCs w:val="18"/>
              </w:rPr>
              <w:t>" type="</w:t>
            </w:r>
            <w:r w:rsidR="00ED4CEB" w:rsidRPr="00ED4CEB">
              <w:rPr>
                <w:rStyle w:val="a9"/>
                <w:b w:val="0"/>
                <w:sz w:val="18"/>
                <w:szCs w:val="18"/>
              </w:rPr>
              <w:t>skimmingScanning</w:t>
            </w:r>
            <w:r w:rsidRPr="00965CA1">
              <w:rPr>
                <w:rStyle w:val="a9"/>
                <w:b w:val="0"/>
                <w:sz w:val="18"/>
                <w:szCs w:val="18"/>
              </w:rPr>
              <w:t>"</w:t>
            </w:r>
            <w:r w:rsidR="00ED4CEB">
              <w:rPr>
                <w:rStyle w:val="a9"/>
                <w:rFonts w:hint="eastAsia"/>
                <w:b w:val="0"/>
                <w:sz w:val="18"/>
                <w:szCs w:val="18"/>
              </w:rPr>
              <w:t xml:space="preserve"> </w:t>
            </w:r>
            <w:r w:rsidRPr="00965CA1">
              <w:rPr>
                <w:rStyle w:val="a9"/>
                <w:b w:val="0"/>
                <w:sz w:val="18"/>
                <w:szCs w:val="18"/>
              </w:rPr>
              <w:t>level="4"&gt;</w:t>
            </w:r>
          </w:p>
          <w:p w:rsidR="00ED4CEB" w:rsidRPr="00ED4CEB" w:rsidRDefault="00ED4CEB" w:rsidP="00BB7F31">
            <w:pPr>
              <w:pStyle w:val="M"/>
              <w:spacing w:line="240" w:lineRule="auto"/>
              <w:rPr>
                <w:rStyle w:val="a9"/>
                <w:b w:val="0"/>
                <w:sz w:val="18"/>
                <w:szCs w:val="18"/>
              </w:rPr>
            </w:pPr>
            <w:r w:rsidRPr="00ED4CEB">
              <w:rPr>
                <w:rStyle w:val="a9"/>
                <w:b w:val="0"/>
                <w:sz w:val="18"/>
                <w:szCs w:val="18"/>
              </w:rPr>
              <w:t>&lt;prompt&gt;</w:t>
            </w:r>
          </w:p>
          <w:p w:rsidR="00ED4CEB" w:rsidRPr="00ED4CEB" w:rsidRDefault="0013713B" w:rsidP="00BB7F31">
            <w:pPr>
              <w:pStyle w:val="M"/>
              <w:spacing w:line="240" w:lineRule="auto"/>
              <w:rPr>
                <w:rStyle w:val="a9"/>
                <w:b w:val="0"/>
                <w:sz w:val="18"/>
                <w:szCs w:val="18"/>
              </w:rPr>
            </w:pPr>
            <w:r>
              <w:rPr>
                <w:rStyle w:val="a9"/>
                <w:rFonts w:hint="eastAsia"/>
                <w:b w:val="0"/>
                <w:sz w:val="18"/>
                <w:szCs w:val="18"/>
              </w:rPr>
              <w:tab/>
            </w:r>
            <w:r w:rsidR="00ED4CEB" w:rsidRPr="00ED4CEB">
              <w:rPr>
                <w:rStyle w:val="a9"/>
                <w:b w:val="0"/>
                <w:sz w:val="18"/>
                <w:szCs w:val="18"/>
              </w:rPr>
              <w:t xml:space="preserve">Michael Jordan Michael Jordan is the greatest basketball player of all time. </w:t>
            </w:r>
            <w:r>
              <w:rPr>
                <w:rStyle w:val="a9"/>
                <w:rFonts w:hint="eastAsia"/>
                <w:b w:val="0"/>
                <w:sz w:val="18"/>
                <w:szCs w:val="18"/>
              </w:rPr>
              <w:tab/>
            </w:r>
            <w:r>
              <w:rPr>
                <w:rStyle w:val="a9"/>
                <w:b w:val="0"/>
                <w:sz w:val="18"/>
                <w:szCs w:val="18"/>
              </w:rPr>
              <w:tab/>
            </w:r>
            <w:r w:rsidR="00ED4CEB" w:rsidRPr="00ED4CEB">
              <w:rPr>
                <w:rStyle w:val="a9"/>
                <w:b w:val="0"/>
                <w:sz w:val="18"/>
                <w:szCs w:val="18"/>
              </w:rPr>
              <w:t>Although, a summary of his basketball career and influence……</w:t>
            </w:r>
          </w:p>
          <w:p w:rsidR="00ED4CEB" w:rsidRPr="00ED4CEB" w:rsidRDefault="00ED4CEB" w:rsidP="00BB7F31">
            <w:pPr>
              <w:pStyle w:val="M"/>
              <w:spacing w:line="240" w:lineRule="auto"/>
              <w:rPr>
                <w:rStyle w:val="a9"/>
                <w:b w:val="0"/>
                <w:sz w:val="18"/>
                <w:szCs w:val="18"/>
              </w:rPr>
            </w:pPr>
            <w:r w:rsidRPr="00ED4CEB">
              <w:rPr>
                <w:rStyle w:val="a9"/>
                <w:b w:val="0"/>
                <w:sz w:val="18"/>
                <w:szCs w:val="18"/>
              </w:rPr>
              <w:t>&lt;/prompt&gt;</w:t>
            </w:r>
          </w:p>
          <w:p w:rsidR="00ED4CEB" w:rsidRPr="00ED4CEB" w:rsidRDefault="00ED4CEB" w:rsidP="00BB7F31">
            <w:pPr>
              <w:pStyle w:val="M"/>
              <w:spacing w:line="240" w:lineRule="auto"/>
              <w:rPr>
                <w:rStyle w:val="a9"/>
                <w:b w:val="0"/>
                <w:sz w:val="18"/>
                <w:szCs w:val="18"/>
              </w:rPr>
            </w:pPr>
            <w:r w:rsidRPr="00ED4CEB">
              <w:rPr>
                <w:rStyle w:val="a9"/>
                <w:b w:val="0"/>
                <w:sz w:val="18"/>
                <w:szCs w:val="18"/>
              </w:rPr>
              <w:t>&lt;question type="choice"&gt;</w:t>
            </w:r>
          </w:p>
          <w:p w:rsidR="0013713B" w:rsidRDefault="0013713B" w:rsidP="00BB7F31">
            <w:pPr>
              <w:pStyle w:val="M"/>
              <w:spacing w:line="240" w:lineRule="auto"/>
              <w:rPr>
                <w:rStyle w:val="a9"/>
                <w:b w:val="0"/>
                <w:sz w:val="18"/>
                <w:szCs w:val="18"/>
              </w:rPr>
            </w:pPr>
            <w:r>
              <w:rPr>
                <w:rStyle w:val="a9"/>
                <w:rFonts w:hint="eastAsia"/>
                <w:b w:val="0"/>
                <w:sz w:val="18"/>
                <w:szCs w:val="18"/>
              </w:rPr>
              <w:tab/>
            </w:r>
            <w:r w:rsidR="00ED4CEB" w:rsidRPr="00ED4CEB">
              <w:rPr>
                <w:rStyle w:val="a9"/>
                <w:b w:val="0"/>
                <w:sz w:val="18"/>
                <w:szCs w:val="18"/>
              </w:rPr>
              <w:t>&lt;</w:t>
            </w:r>
            <w:proofErr w:type="gramStart"/>
            <w:r w:rsidR="00ED4CEB" w:rsidRPr="00ED4CEB">
              <w:rPr>
                <w:rStyle w:val="a9"/>
                <w:b w:val="0"/>
                <w:sz w:val="18"/>
                <w:szCs w:val="18"/>
              </w:rPr>
              <w:t>prompt&gt;</w:t>
            </w:r>
            <w:proofErr w:type="gramEnd"/>
            <w:r w:rsidR="00ED4CEB" w:rsidRPr="00ED4CEB">
              <w:rPr>
                <w:rStyle w:val="a9"/>
                <w:b w:val="0"/>
                <w:sz w:val="18"/>
                <w:szCs w:val="18"/>
              </w:rPr>
              <w:t xml:space="preserve">Michael Jordan is a great </w:t>
            </w:r>
            <w:r>
              <w:rPr>
                <w:rStyle w:val="a9"/>
                <w:b w:val="0"/>
                <w:sz w:val="18"/>
                <w:szCs w:val="18"/>
              </w:rPr>
              <w:t>basketball player with a unique</w:t>
            </w:r>
            <w:r>
              <w:rPr>
                <w:rStyle w:val="a9"/>
                <w:rFonts w:hint="eastAsia"/>
                <w:b w:val="0"/>
                <w:sz w:val="18"/>
                <w:szCs w:val="18"/>
              </w:rPr>
              <w:tab/>
            </w:r>
            <w:r>
              <w:rPr>
                <w:rStyle w:val="a9"/>
                <w:b w:val="0"/>
                <w:sz w:val="18"/>
                <w:szCs w:val="18"/>
              </w:rPr>
              <w:tab/>
            </w:r>
            <w:r>
              <w:rPr>
                <w:rStyle w:val="a9"/>
                <w:rFonts w:hint="eastAsia"/>
                <w:b w:val="0"/>
                <w:sz w:val="18"/>
                <w:szCs w:val="18"/>
              </w:rPr>
              <w:tab/>
            </w:r>
            <w:r>
              <w:rPr>
                <w:rStyle w:val="a9"/>
                <w:b w:val="0"/>
                <w:sz w:val="18"/>
                <w:szCs w:val="18"/>
              </w:rPr>
              <w:tab/>
            </w:r>
            <w:r>
              <w:rPr>
                <w:rStyle w:val="a9"/>
                <w:rFonts w:hint="eastAsia"/>
                <w:b w:val="0"/>
                <w:sz w:val="18"/>
                <w:szCs w:val="18"/>
              </w:rPr>
              <w:tab/>
            </w:r>
            <w:r w:rsidR="00ED4CEB" w:rsidRPr="00ED4CEB">
              <w:rPr>
                <w:rStyle w:val="a9"/>
                <w:b w:val="0"/>
                <w:sz w:val="18"/>
                <w:szCs w:val="18"/>
              </w:rPr>
              <w:t xml:space="preserve">combination of grace, speed and power but sometimes lacks the </w:t>
            </w:r>
            <w:r>
              <w:rPr>
                <w:rStyle w:val="a9"/>
                <w:rFonts w:hint="eastAsia"/>
                <w:b w:val="0"/>
                <w:sz w:val="18"/>
                <w:szCs w:val="18"/>
              </w:rPr>
              <w:tab/>
            </w:r>
            <w:r>
              <w:rPr>
                <w:rStyle w:val="a9"/>
                <w:b w:val="0"/>
                <w:sz w:val="18"/>
                <w:szCs w:val="18"/>
              </w:rPr>
              <w:tab/>
            </w:r>
            <w:r>
              <w:rPr>
                <w:rStyle w:val="a9"/>
                <w:rFonts w:hint="eastAsia"/>
                <w:b w:val="0"/>
                <w:sz w:val="18"/>
                <w:szCs w:val="18"/>
              </w:rPr>
              <w:tab/>
            </w:r>
            <w:r>
              <w:rPr>
                <w:rStyle w:val="a9"/>
                <w:b w:val="0"/>
                <w:sz w:val="18"/>
                <w:szCs w:val="18"/>
              </w:rPr>
              <w:tab/>
            </w:r>
            <w:r w:rsidR="00ED4CEB" w:rsidRPr="00ED4CEB">
              <w:rPr>
                <w:rStyle w:val="a9"/>
                <w:b w:val="0"/>
                <w:sz w:val="18"/>
                <w:szCs w:val="18"/>
              </w:rPr>
              <w:t xml:space="preserve">competitive desire to win. </w:t>
            </w:r>
          </w:p>
          <w:p w:rsidR="00ED4CEB" w:rsidRDefault="0013713B" w:rsidP="00BB7F31">
            <w:pPr>
              <w:pStyle w:val="M"/>
              <w:spacing w:line="240" w:lineRule="auto"/>
              <w:rPr>
                <w:rStyle w:val="a9"/>
                <w:b w:val="0"/>
                <w:sz w:val="18"/>
                <w:szCs w:val="18"/>
              </w:rPr>
            </w:pPr>
            <w:r>
              <w:rPr>
                <w:rStyle w:val="a9"/>
                <w:b w:val="0"/>
                <w:sz w:val="18"/>
                <w:szCs w:val="18"/>
              </w:rPr>
              <w:tab/>
            </w:r>
            <w:r w:rsidR="00ED4CEB" w:rsidRPr="00ED4CEB">
              <w:rPr>
                <w:rStyle w:val="a9"/>
                <w:b w:val="0"/>
                <w:sz w:val="18"/>
                <w:szCs w:val="18"/>
              </w:rPr>
              <w:t>&lt;/prompt&gt;</w:t>
            </w:r>
          </w:p>
          <w:p w:rsidR="007F2C40" w:rsidRPr="007F2C40" w:rsidRDefault="007F2C40" w:rsidP="007F2C40">
            <w:pPr>
              <w:pStyle w:val="M"/>
              <w:rPr>
                <w:rStyle w:val="a9"/>
                <w:b w:val="0"/>
                <w:sz w:val="18"/>
                <w:szCs w:val="18"/>
              </w:rPr>
            </w:pPr>
            <w:r>
              <w:rPr>
                <w:rStyle w:val="a9"/>
                <w:rFonts w:hint="eastAsia"/>
                <w:b w:val="0"/>
                <w:sz w:val="18"/>
                <w:szCs w:val="18"/>
              </w:rPr>
              <w:tab/>
            </w:r>
            <w:r w:rsidRPr="007F2C40">
              <w:rPr>
                <w:rStyle w:val="a9"/>
                <w:b w:val="0"/>
                <w:sz w:val="18"/>
                <w:szCs w:val="18"/>
              </w:rPr>
              <w:t>&lt;choice&gt;</w:t>
            </w:r>
          </w:p>
          <w:p w:rsidR="007F2C40" w:rsidRPr="007F2C40" w:rsidRDefault="007F2C40" w:rsidP="007F2C40">
            <w:pPr>
              <w:pStyle w:val="M"/>
              <w:rPr>
                <w:rStyle w:val="a9"/>
                <w:b w:val="0"/>
                <w:sz w:val="18"/>
                <w:szCs w:val="18"/>
              </w:rPr>
            </w:pPr>
            <w:r>
              <w:rPr>
                <w:rStyle w:val="a9"/>
                <w:rFonts w:hint="eastAsia"/>
                <w:b w:val="0"/>
                <w:sz w:val="18"/>
                <w:szCs w:val="18"/>
              </w:rPr>
              <w:tab/>
            </w:r>
            <w:r>
              <w:rPr>
                <w:rStyle w:val="a9"/>
                <w:b w:val="0"/>
                <w:sz w:val="18"/>
                <w:szCs w:val="18"/>
              </w:rPr>
              <w:tab/>
            </w:r>
            <w:r w:rsidRPr="007F2C40">
              <w:rPr>
                <w:rStyle w:val="a9"/>
                <w:b w:val="0"/>
                <w:sz w:val="18"/>
                <w:szCs w:val="18"/>
              </w:rPr>
              <w:t>&lt;option&gt;</w:t>
            </w:r>
            <w:r>
              <w:rPr>
                <w:rStyle w:val="a9"/>
                <w:rFonts w:hint="eastAsia"/>
                <w:b w:val="0"/>
                <w:sz w:val="18"/>
                <w:szCs w:val="18"/>
              </w:rPr>
              <w:t>Y</w:t>
            </w:r>
            <w:r w:rsidRPr="007F2C40">
              <w:rPr>
                <w:rStyle w:val="a9"/>
                <w:b w:val="0"/>
                <w:sz w:val="18"/>
                <w:szCs w:val="18"/>
              </w:rPr>
              <w:t>&lt;/option&gt;</w:t>
            </w:r>
          </w:p>
          <w:p w:rsidR="007F2C40" w:rsidRPr="007F2C40" w:rsidRDefault="007F2C40" w:rsidP="007F2C40">
            <w:pPr>
              <w:pStyle w:val="M"/>
              <w:rPr>
                <w:rStyle w:val="a9"/>
                <w:b w:val="0"/>
                <w:sz w:val="18"/>
                <w:szCs w:val="18"/>
              </w:rPr>
            </w:pPr>
            <w:r w:rsidRPr="007F2C40">
              <w:rPr>
                <w:rStyle w:val="a9"/>
                <w:b w:val="0"/>
                <w:sz w:val="18"/>
                <w:szCs w:val="18"/>
              </w:rPr>
              <w:tab/>
            </w:r>
            <w:r w:rsidRPr="007F2C40">
              <w:rPr>
                <w:rStyle w:val="a9"/>
                <w:b w:val="0"/>
                <w:sz w:val="18"/>
                <w:szCs w:val="18"/>
              </w:rPr>
              <w:tab/>
              <w:t>&lt;option&gt;</w:t>
            </w:r>
            <w:r>
              <w:rPr>
                <w:rStyle w:val="a9"/>
                <w:rFonts w:hint="eastAsia"/>
                <w:b w:val="0"/>
                <w:sz w:val="18"/>
                <w:szCs w:val="18"/>
              </w:rPr>
              <w:t>N</w:t>
            </w:r>
            <w:r w:rsidRPr="007F2C40">
              <w:rPr>
                <w:rStyle w:val="a9"/>
                <w:b w:val="0"/>
                <w:sz w:val="18"/>
                <w:szCs w:val="18"/>
              </w:rPr>
              <w:t>&lt;/option&gt;</w:t>
            </w:r>
          </w:p>
          <w:p w:rsidR="007F2C40" w:rsidRPr="007F2C40" w:rsidRDefault="007F2C40" w:rsidP="007F2C40">
            <w:pPr>
              <w:pStyle w:val="M"/>
              <w:rPr>
                <w:rStyle w:val="a9"/>
                <w:b w:val="0"/>
                <w:sz w:val="18"/>
                <w:szCs w:val="18"/>
              </w:rPr>
            </w:pPr>
            <w:r w:rsidRPr="007F2C40">
              <w:rPr>
                <w:rStyle w:val="a9"/>
                <w:b w:val="0"/>
                <w:sz w:val="18"/>
                <w:szCs w:val="18"/>
              </w:rPr>
              <w:tab/>
            </w:r>
            <w:r w:rsidRPr="007F2C40">
              <w:rPr>
                <w:rStyle w:val="a9"/>
                <w:b w:val="0"/>
                <w:sz w:val="18"/>
                <w:szCs w:val="18"/>
              </w:rPr>
              <w:tab/>
              <w:t>&lt;option&gt;</w:t>
            </w:r>
            <w:r>
              <w:rPr>
                <w:rStyle w:val="a9"/>
                <w:rFonts w:hint="eastAsia"/>
                <w:b w:val="0"/>
                <w:sz w:val="18"/>
                <w:szCs w:val="18"/>
              </w:rPr>
              <w:t>NG</w:t>
            </w:r>
            <w:r w:rsidRPr="007F2C40">
              <w:rPr>
                <w:rStyle w:val="a9"/>
                <w:b w:val="0"/>
                <w:sz w:val="18"/>
                <w:szCs w:val="18"/>
              </w:rPr>
              <w:t>&lt;/option&gt;</w:t>
            </w:r>
          </w:p>
          <w:p w:rsidR="007F2C40" w:rsidRPr="00ED4CEB" w:rsidRDefault="007F2C40" w:rsidP="007F2C40">
            <w:pPr>
              <w:pStyle w:val="M"/>
              <w:spacing w:line="240" w:lineRule="auto"/>
              <w:rPr>
                <w:rStyle w:val="a9"/>
                <w:b w:val="0"/>
                <w:sz w:val="18"/>
                <w:szCs w:val="18"/>
              </w:rPr>
            </w:pPr>
            <w:r>
              <w:rPr>
                <w:rStyle w:val="a9"/>
                <w:rFonts w:hint="eastAsia"/>
                <w:b w:val="0"/>
                <w:sz w:val="18"/>
                <w:szCs w:val="18"/>
              </w:rPr>
              <w:tab/>
            </w:r>
            <w:r w:rsidRPr="007F2C40">
              <w:rPr>
                <w:rStyle w:val="a9"/>
                <w:b w:val="0"/>
                <w:sz w:val="18"/>
                <w:szCs w:val="18"/>
              </w:rPr>
              <w:t>&lt;/choice&gt;</w:t>
            </w:r>
          </w:p>
          <w:p w:rsidR="00ED4CEB" w:rsidRPr="00ED4CEB" w:rsidRDefault="009809E7" w:rsidP="00BB7F31">
            <w:pPr>
              <w:pStyle w:val="M"/>
              <w:spacing w:line="240" w:lineRule="auto"/>
              <w:rPr>
                <w:rStyle w:val="a9"/>
                <w:b w:val="0"/>
                <w:sz w:val="18"/>
                <w:szCs w:val="18"/>
              </w:rPr>
            </w:pPr>
            <w:r>
              <w:rPr>
                <w:rStyle w:val="a9"/>
                <w:rFonts w:hint="eastAsia"/>
                <w:b w:val="0"/>
                <w:sz w:val="18"/>
                <w:szCs w:val="18"/>
              </w:rPr>
              <w:tab/>
            </w:r>
            <w:r w:rsidR="00ED4CEB" w:rsidRPr="00ED4CEB">
              <w:rPr>
                <w:rStyle w:val="a9"/>
                <w:b w:val="0"/>
                <w:sz w:val="18"/>
                <w:szCs w:val="18"/>
              </w:rPr>
              <w:t>&lt;key&gt;2&lt;/key&gt;</w:t>
            </w:r>
          </w:p>
          <w:p w:rsidR="00ED4CEB" w:rsidRDefault="00ED4CEB" w:rsidP="00BB7F31">
            <w:pPr>
              <w:pStyle w:val="M"/>
              <w:spacing w:line="240" w:lineRule="auto"/>
              <w:rPr>
                <w:rStyle w:val="a9"/>
                <w:b w:val="0"/>
                <w:sz w:val="18"/>
                <w:szCs w:val="18"/>
              </w:rPr>
            </w:pPr>
            <w:r w:rsidRPr="00ED4CEB">
              <w:rPr>
                <w:rStyle w:val="a9"/>
                <w:b w:val="0"/>
                <w:sz w:val="18"/>
                <w:szCs w:val="18"/>
              </w:rPr>
              <w:t>&lt;/question&gt;</w:t>
            </w:r>
          </w:p>
          <w:p w:rsidR="003F5AA4" w:rsidRPr="00ED4CEB" w:rsidRDefault="003F5AA4" w:rsidP="003F5AA4">
            <w:pPr>
              <w:pStyle w:val="M"/>
              <w:spacing w:line="240" w:lineRule="auto"/>
              <w:rPr>
                <w:rStyle w:val="a9"/>
                <w:b w:val="0"/>
                <w:sz w:val="18"/>
                <w:szCs w:val="18"/>
              </w:rPr>
            </w:pPr>
            <w:r w:rsidRPr="00ED4CEB">
              <w:rPr>
                <w:rStyle w:val="a9"/>
                <w:b w:val="0"/>
                <w:sz w:val="18"/>
                <w:szCs w:val="18"/>
              </w:rPr>
              <w:t xml:space="preserve">&lt;!--other </w:t>
            </w:r>
            <w:r w:rsidR="008622C3">
              <w:rPr>
                <w:rStyle w:val="a9"/>
                <w:rFonts w:hint="eastAsia"/>
                <w:b w:val="0"/>
                <w:sz w:val="18"/>
                <w:szCs w:val="18"/>
              </w:rPr>
              <w:t>6</w:t>
            </w:r>
            <w:r w:rsidRPr="00ED4CEB">
              <w:rPr>
                <w:rStyle w:val="a9"/>
                <w:b w:val="0"/>
                <w:sz w:val="18"/>
                <w:szCs w:val="18"/>
              </w:rPr>
              <w:t xml:space="preserve"> choice questions--&gt;</w:t>
            </w:r>
          </w:p>
          <w:p w:rsidR="00ED4CEB" w:rsidRPr="00ED4CEB" w:rsidRDefault="00ED4CEB" w:rsidP="00BB7F31">
            <w:pPr>
              <w:pStyle w:val="M"/>
              <w:spacing w:line="240" w:lineRule="auto"/>
              <w:rPr>
                <w:rStyle w:val="a9"/>
                <w:b w:val="0"/>
                <w:sz w:val="18"/>
                <w:szCs w:val="18"/>
              </w:rPr>
            </w:pPr>
            <w:r w:rsidRPr="00ED4CEB">
              <w:rPr>
                <w:rStyle w:val="a9"/>
                <w:b w:val="0"/>
                <w:sz w:val="18"/>
                <w:szCs w:val="18"/>
              </w:rPr>
              <w:t>&lt;question type="text"</w:t>
            </w:r>
            <w:commentRangeStart w:id="413"/>
            <w:commentRangeStart w:id="414"/>
            <w:ins w:id="415" w:author="alex-desktop" w:date="2010-02-25T04:03:00Z">
              <w:r w:rsidR="00237229">
                <w:rPr>
                  <w:rStyle w:val="a9"/>
                  <w:rFonts w:hint="eastAsia"/>
                  <w:b w:val="0"/>
                  <w:sz w:val="18"/>
                  <w:szCs w:val="18"/>
                </w:rPr>
                <w:t xml:space="preserve"> length=</w:t>
              </w:r>
              <w:r w:rsidR="00237229" w:rsidRPr="00237229">
                <w:rPr>
                  <w:rStyle w:val="a9"/>
                  <w:b w:val="0"/>
                  <w:sz w:val="18"/>
                  <w:szCs w:val="18"/>
                </w:rPr>
                <w:t>"</w:t>
              </w:r>
              <w:r w:rsidR="00237229">
                <w:rPr>
                  <w:rStyle w:val="a9"/>
                  <w:rFonts w:hint="eastAsia"/>
                  <w:b w:val="0"/>
                  <w:sz w:val="18"/>
                  <w:szCs w:val="18"/>
                </w:rPr>
                <w:t>20</w:t>
              </w:r>
              <w:r w:rsidR="00237229" w:rsidRPr="00237229">
                <w:rPr>
                  <w:rStyle w:val="a9"/>
                  <w:b w:val="0"/>
                  <w:sz w:val="18"/>
                  <w:szCs w:val="18"/>
                </w:rPr>
                <w:t>"</w:t>
              </w:r>
            </w:ins>
            <w:commentRangeEnd w:id="413"/>
            <w:r w:rsidR="002353F6">
              <w:rPr>
                <w:rStyle w:val="af9"/>
                <w:spacing w:val="0"/>
              </w:rPr>
              <w:commentReference w:id="413"/>
            </w:r>
            <w:commentRangeEnd w:id="414"/>
            <w:r w:rsidR="000510A8">
              <w:rPr>
                <w:rStyle w:val="af9"/>
                <w:spacing w:val="0"/>
              </w:rPr>
              <w:commentReference w:id="414"/>
            </w:r>
            <w:r w:rsidRPr="00ED4CEB">
              <w:rPr>
                <w:rStyle w:val="a9"/>
                <w:b w:val="0"/>
                <w:sz w:val="18"/>
                <w:szCs w:val="18"/>
              </w:rPr>
              <w:t>&gt;</w:t>
            </w:r>
          </w:p>
          <w:p w:rsidR="00E12730" w:rsidDel="00237229" w:rsidRDefault="002556C8" w:rsidP="00BB7F31">
            <w:pPr>
              <w:pStyle w:val="M"/>
              <w:spacing w:line="240" w:lineRule="auto"/>
              <w:rPr>
                <w:del w:id="416" w:author="alex-desktop" w:date="2010-02-25T04:03:00Z"/>
                <w:rStyle w:val="a9"/>
                <w:b w:val="0"/>
                <w:sz w:val="18"/>
                <w:szCs w:val="18"/>
              </w:rPr>
            </w:pPr>
            <w:r>
              <w:rPr>
                <w:rStyle w:val="a9"/>
                <w:rFonts w:hint="eastAsia"/>
                <w:b w:val="0"/>
                <w:sz w:val="18"/>
                <w:szCs w:val="18"/>
              </w:rPr>
              <w:tab/>
            </w:r>
            <w:r w:rsidR="00ED4CEB" w:rsidRPr="00ED4CEB">
              <w:rPr>
                <w:rStyle w:val="a9"/>
                <w:b w:val="0"/>
                <w:sz w:val="18"/>
                <w:szCs w:val="18"/>
              </w:rPr>
              <w:t xml:space="preserve">&lt;prompt&gt;After the high school, Jordan attended the University of </w:t>
            </w:r>
            <w:ins w:id="417" w:author="alex-desktop" w:date="2010-02-25T04:03:00Z">
              <w:r w:rsidR="00237229">
                <w:rPr>
                  <w:rStyle w:val="a9"/>
                  <w:rFonts w:hint="eastAsia"/>
                  <w:b w:val="0"/>
                  <w:sz w:val="18"/>
                  <w:szCs w:val="18"/>
                </w:rPr>
                <w:t>&lt;</w:t>
              </w:r>
            </w:ins>
            <w:ins w:id="418" w:author="张云梯" w:date="2010-02-27T22:31:00Z">
              <w:r w:rsidR="00AA798A">
                <w:rPr>
                  <w:rStyle w:val="a9"/>
                  <w:rFonts w:hint="eastAsia"/>
                  <w:b w:val="0"/>
                  <w:sz w:val="18"/>
                  <w:szCs w:val="18"/>
                </w:rPr>
                <w:t xml:space="preserve">tag </w:t>
              </w:r>
              <w:r w:rsidR="0071777E">
                <w:rPr>
                  <w:rStyle w:val="a9"/>
                  <w:rFonts w:hint="eastAsia"/>
                  <w:b w:val="0"/>
                  <w:sz w:val="18"/>
                  <w:szCs w:val="18"/>
                </w:rPr>
                <w:t>type=</w:t>
              </w:r>
              <w:r w:rsidR="0071777E" w:rsidRPr="00ED4CEB">
                <w:rPr>
                  <w:rStyle w:val="a9"/>
                  <w:b w:val="0"/>
                  <w:sz w:val="18"/>
                  <w:szCs w:val="18"/>
                </w:rPr>
                <w:t>"</w:t>
              </w:r>
            </w:ins>
            <w:ins w:id="419" w:author="alex-desktop" w:date="2010-02-25T04:30:00Z">
              <w:r w:rsidR="00EC1C36" w:rsidRPr="00EC1C36">
                <w:rPr>
                  <w:rStyle w:val="a9"/>
                  <w:b w:val="0"/>
                  <w:sz w:val="18"/>
                  <w:szCs w:val="18"/>
                </w:rPr>
                <w:t>text</w:t>
              </w:r>
            </w:ins>
            <w:ins w:id="420" w:author="张云梯" w:date="2010-02-27T22:31:00Z">
              <w:r w:rsidR="0071777E" w:rsidRPr="00ED4CEB">
                <w:rPr>
                  <w:rStyle w:val="a9"/>
                  <w:b w:val="0"/>
                  <w:sz w:val="18"/>
                  <w:szCs w:val="18"/>
                </w:rPr>
                <w:t>"</w:t>
              </w:r>
            </w:ins>
            <w:ins w:id="421" w:author="alex-desktop" w:date="2010-02-25T04:03:00Z">
              <w:r w:rsidR="00237229">
                <w:rPr>
                  <w:rStyle w:val="a9"/>
                  <w:rFonts w:hint="eastAsia"/>
                  <w:b w:val="0"/>
                  <w:sz w:val="18"/>
                  <w:szCs w:val="18"/>
                </w:rPr>
                <w:t xml:space="preserve"> /&gt;</w:t>
              </w:r>
            </w:ins>
            <w:r w:rsidR="00A376B8">
              <w:rPr>
                <w:rStyle w:val="a9"/>
                <w:rFonts w:hint="eastAsia"/>
                <w:b w:val="0"/>
                <w:sz w:val="18"/>
                <w:szCs w:val="18"/>
              </w:rPr>
              <w:t xml:space="preserve"> </w:t>
            </w:r>
            <w:del w:id="422" w:author="alex-desktop" w:date="2010-02-25T04:03:00Z">
              <w:r w:rsidR="003F5AA4" w:rsidDel="00237229">
                <w:rPr>
                  <w:rStyle w:val="a9"/>
                  <w:rFonts w:hint="eastAsia"/>
                  <w:b w:val="0"/>
                  <w:sz w:val="18"/>
                  <w:szCs w:val="18"/>
                </w:rPr>
                <w:delText xml:space="preserve">&lt;input </w:delText>
              </w:r>
              <w:r w:rsidR="00A376B8" w:rsidDel="00237229">
                <w:rPr>
                  <w:rStyle w:val="a9"/>
                  <w:b w:val="0"/>
                  <w:sz w:val="18"/>
                  <w:szCs w:val="18"/>
                </w:rPr>
                <w:tab/>
              </w:r>
              <w:r w:rsidR="00A376B8" w:rsidDel="00237229">
                <w:rPr>
                  <w:rStyle w:val="a9"/>
                  <w:rFonts w:hint="eastAsia"/>
                  <w:b w:val="0"/>
                  <w:sz w:val="18"/>
                  <w:szCs w:val="18"/>
                </w:rPr>
                <w:tab/>
              </w:r>
              <w:r w:rsidR="00A376B8" w:rsidDel="00237229">
                <w:rPr>
                  <w:rStyle w:val="a9"/>
                  <w:b w:val="0"/>
                  <w:sz w:val="18"/>
                  <w:szCs w:val="18"/>
                </w:rPr>
                <w:tab/>
              </w:r>
              <w:r w:rsidR="003F5AA4" w:rsidDel="00237229">
                <w:rPr>
                  <w:rStyle w:val="a9"/>
                  <w:rFonts w:hint="eastAsia"/>
                  <w:b w:val="0"/>
                  <w:sz w:val="18"/>
                  <w:szCs w:val="18"/>
                </w:rPr>
                <w:delText>length="20"&gt;</w:delText>
              </w:r>
              <w:r w:rsidR="00ED4CEB" w:rsidRPr="00ED4CEB" w:rsidDel="00237229">
                <w:rPr>
                  <w:rStyle w:val="a9"/>
                  <w:b w:val="0"/>
                  <w:sz w:val="18"/>
                  <w:szCs w:val="18"/>
                </w:rPr>
                <w:delText>.</w:delText>
              </w:r>
            </w:del>
          </w:p>
          <w:p w:rsidR="00ED4CEB" w:rsidRPr="00ED4CEB" w:rsidRDefault="00E12730" w:rsidP="00BB7F31">
            <w:pPr>
              <w:pStyle w:val="M"/>
              <w:spacing w:line="240" w:lineRule="auto"/>
              <w:rPr>
                <w:rStyle w:val="a9"/>
                <w:b w:val="0"/>
                <w:sz w:val="18"/>
                <w:szCs w:val="18"/>
              </w:rPr>
            </w:pPr>
            <w:r>
              <w:rPr>
                <w:rStyle w:val="a9"/>
                <w:b w:val="0"/>
                <w:sz w:val="18"/>
                <w:szCs w:val="18"/>
              </w:rPr>
              <w:tab/>
            </w:r>
            <w:r w:rsidR="00ED4CEB" w:rsidRPr="00ED4CEB">
              <w:rPr>
                <w:rStyle w:val="a9"/>
                <w:b w:val="0"/>
                <w:sz w:val="18"/>
                <w:szCs w:val="18"/>
              </w:rPr>
              <w:t>&lt;/prompt&gt;</w:t>
            </w:r>
          </w:p>
          <w:p w:rsidR="00ED4CEB" w:rsidRDefault="00263B60" w:rsidP="00BB7F31">
            <w:pPr>
              <w:pStyle w:val="M"/>
              <w:spacing w:line="240" w:lineRule="auto"/>
              <w:rPr>
                <w:rStyle w:val="a9"/>
                <w:b w:val="0"/>
                <w:sz w:val="18"/>
                <w:szCs w:val="18"/>
              </w:rPr>
            </w:pPr>
            <w:r>
              <w:rPr>
                <w:rStyle w:val="a9"/>
                <w:rFonts w:hint="eastAsia"/>
                <w:b w:val="0"/>
                <w:sz w:val="18"/>
                <w:szCs w:val="18"/>
              </w:rPr>
              <w:tab/>
            </w:r>
            <w:r w:rsidR="00ED4CEB" w:rsidRPr="00ED4CEB">
              <w:rPr>
                <w:rStyle w:val="a9"/>
                <w:b w:val="0"/>
                <w:sz w:val="18"/>
                <w:szCs w:val="18"/>
              </w:rPr>
              <w:t>&lt;key&gt;North Carolina&lt;/key&gt;</w:t>
            </w:r>
          </w:p>
          <w:p w:rsidR="007B4656" w:rsidRPr="00ED4CEB" w:rsidRDefault="007B4656" w:rsidP="007B4656">
            <w:pPr>
              <w:pStyle w:val="M"/>
              <w:spacing w:line="240" w:lineRule="auto"/>
              <w:rPr>
                <w:rStyle w:val="a9"/>
                <w:b w:val="0"/>
                <w:sz w:val="18"/>
                <w:szCs w:val="18"/>
              </w:rPr>
            </w:pPr>
            <w:r w:rsidRPr="00ED4CEB">
              <w:rPr>
                <w:rStyle w:val="a9"/>
                <w:b w:val="0"/>
                <w:sz w:val="18"/>
                <w:szCs w:val="18"/>
              </w:rPr>
              <w:t>&lt;/question&gt;</w:t>
            </w:r>
          </w:p>
          <w:p w:rsidR="007B4656" w:rsidRDefault="007B4656" w:rsidP="00BB7F31">
            <w:pPr>
              <w:pStyle w:val="M"/>
              <w:spacing w:line="240" w:lineRule="auto"/>
              <w:ind w:firstLine="0"/>
              <w:rPr>
                <w:rStyle w:val="a9"/>
                <w:b w:val="0"/>
                <w:sz w:val="18"/>
                <w:szCs w:val="18"/>
              </w:rPr>
            </w:pPr>
            <w:r>
              <w:rPr>
                <w:rStyle w:val="a9"/>
                <w:rFonts w:hint="eastAsia"/>
                <w:b w:val="0"/>
                <w:sz w:val="18"/>
                <w:szCs w:val="18"/>
              </w:rPr>
              <w:tab/>
            </w:r>
            <w:r w:rsidR="00ED4CEB" w:rsidRPr="00ED4CEB">
              <w:rPr>
                <w:rStyle w:val="a9"/>
                <w:b w:val="0"/>
                <w:sz w:val="18"/>
                <w:szCs w:val="18"/>
              </w:rPr>
              <w:t>&lt;!--other 2 text questions--&gt;</w:t>
            </w:r>
          </w:p>
          <w:p w:rsidR="00787966" w:rsidRPr="00F10F04" w:rsidRDefault="00787966" w:rsidP="00BB7F31">
            <w:pPr>
              <w:pStyle w:val="M"/>
              <w:spacing w:line="240" w:lineRule="auto"/>
              <w:ind w:firstLine="0"/>
              <w:rPr>
                <w:rStyle w:val="a9"/>
                <w:b w:val="0"/>
                <w:sz w:val="18"/>
                <w:szCs w:val="18"/>
              </w:rPr>
            </w:pPr>
            <w:r w:rsidRPr="00965CA1">
              <w:rPr>
                <w:rStyle w:val="a9"/>
                <w:b w:val="0"/>
                <w:sz w:val="18"/>
                <w:szCs w:val="18"/>
              </w:rPr>
              <w:t>&lt;/assessmentItem&gt;</w:t>
            </w:r>
          </w:p>
        </w:tc>
      </w:tr>
    </w:tbl>
    <w:p w:rsidR="00787966" w:rsidRDefault="00787966" w:rsidP="00787966"/>
    <w:p w:rsidR="00513CDD" w:rsidRDefault="00B31D90" w:rsidP="00513CDD">
      <w:pPr>
        <w:pStyle w:val="3"/>
        <w:numPr>
          <w:ilvl w:val="2"/>
          <w:numId w:val="15"/>
        </w:numPr>
      </w:pPr>
      <w:bookmarkStart w:id="423" w:name="_Toc286841229"/>
      <w:r w:rsidRPr="00B31D90">
        <w:rPr>
          <w:rFonts w:hint="eastAsia"/>
        </w:rPr>
        <w:t>短对话</w:t>
      </w:r>
      <w:r>
        <w:rPr>
          <w:rFonts w:hint="eastAsia"/>
        </w:rPr>
        <w:t>（</w:t>
      </w:r>
      <w:r w:rsidRPr="00B31D90">
        <w:t>Short Conversations</w:t>
      </w:r>
      <w:r>
        <w:rPr>
          <w:rFonts w:hint="eastAsia"/>
        </w:rPr>
        <w:t>）</w:t>
      </w:r>
      <w:bookmarkEnd w:id="423"/>
    </w:p>
    <w:p w:rsidR="00625B58" w:rsidRPr="00D46068" w:rsidRDefault="00625B58" w:rsidP="00625B58">
      <w:pPr>
        <w:pStyle w:val="af8"/>
      </w:pPr>
      <w:r w:rsidRPr="00242408">
        <w:rPr>
          <w:rFonts w:hint="eastAsia"/>
        </w:rPr>
        <w:t>表</w:t>
      </w:r>
      <w:r w:rsidRPr="00242408">
        <w:rPr>
          <w:rFonts w:hint="eastAsia"/>
        </w:rPr>
        <w:t xml:space="preserve"> </w:t>
      </w:r>
      <w:r>
        <w:rPr>
          <w:rFonts w:hint="eastAsia"/>
        </w:rPr>
        <w:t xml:space="preserve">5-3 </w:t>
      </w:r>
      <w:r w:rsidRPr="00625B58">
        <w:rPr>
          <w:rFonts w:hint="eastAsia"/>
        </w:rPr>
        <w:t>短对话</w:t>
      </w:r>
      <w:r w:rsidRPr="005F7238">
        <w:rPr>
          <w:rFonts w:hint="eastAsia"/>
        </w:rPr>
        <w:t>（</w:t>
      </w:r>
      <w:r w:rsidRPr="00625B58">
        <w:t>Short Conversations</w:t>
      </w:r>
      <w:r w:rsidRPr="005F7238">
        <w:rPr>
          <w:rFonts w:hint="eastAsia"/>
        </w:rPr>
        <w:t>）</w:t>
      </w:r>
      <w:r>
        <w:rPr>
          <w:rFonts w:hint="eastAsia"/>
        </w:rPr>
        <w:t>示例说明</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84"/>
        <w:gridCol w:w="7138"/>
      </w:tblGrid>
      <w:tr w:rsidR="00625B58" w:rsidRPr="00F10F04" w:rsidTr="008468A4">
        <w:tc>
          <w:tcPr>
            <w:tcW w:w="1384" w:type="dxa"/>
            <w:tcBorders>
              <w:top w:val="single" w:sz="4" w:space="0" w:color="000000"/>
              <w:left w:val="single" w:sz="4" w:space="0" w:color="000000"/>
              <w:bottom w:val="single" w:sz="4" w:space="0" w:color="000000"/>
              <w:right w:val="single" w:sz="4" w:space="0" w:color="000000"/>
            </w:tcBorders>
            <w:hideMark/>
          </w:tcPr>
          <w:p w:rsidR="00625B58" w:rsidRPr="00F10F04" w:rsidRDefault="00625B58" w:rsidP="008468A4">
            <w:pPr>
              <w:pStyle w:val="M"/>
              <w:ind w:firstLine="0"/>
              <w:rPr>
                <w:rStyle w:val="a9"/>
                <w:b w:val="0"/>
                <w:sz w:val="18"/>
                <w:szCs w:val="18"/>
              </w:rPr>
            </w:pPr>
            <w:r w:rsidRPr="00F10F04">
              <w:rPr>
                <w:rStyle w:val="a9"/>
                <w:rFonts w:hint="eastAsia"/>
                <w:b w:val="0"/>
                <w:sz w:val="18"/>
                <w:szCs w:val="18"/>
              </w:rPr>
              <w:t>名称</w:t>
            </w:r>
          </w:p>
        </w:tc>
        <w:tc>
          <w:tcPr>
            <w:tcW w:w="7138" w:type="dxa"/>
            <w:tcBorders>
              <w:top w:val="single" w:sz="4" w:space="0" w:color="000000"/>
              <w:left w:val="single" w:sz="4" w:space="0" w:color="000000"/>
              <w:bottom w:val="single" w:sz="4" w:space="0" w:color="000000"/>
              <w:right w:val="single" w:sz="4" w:space="0" w:color="000000"/>
            </w:tcBorders>
            <w:hideMark/>
          </w:tcPr>
          <w:p w:rsidR="00625B58" w:rsidRPr="00F10F04" w:rsidRDefault="00625B58" w:rsidP="008468A4">
            <w:pPr>
              <w:pStyle w:val="M"/>
              <w:ind w:firstLine="0"/>
              <w:rPr>
                <w:rStyle w:val="a9"/>
                <w:b w:val="0"/>
                <w:sz w:val="18"/>
                <w:szCs w:val="18"/>
              </w:rPr>
            </w:pPr>
            <w:r>
              <w:rPr>
                <w:rStyle w:val="a9"/>
                <w:rFonts w:hint="eastAsia"/>
                <w:b w:val="0"/>
                <w:sz w:val="18"/>
                <w:szCs w:val="18"/>
              </w:rPr>
              <w:t>说明</w:t>
            </w:r>
          </w:p>
        </w:tc>
      </w:tr>
      <w:tr w:rsidR="00625B58" w:rsidRPr="00F10F04" w:rsidTr="008468A4">
        <w:tc>
          <w:tcPr>
            <w:tcW w:w="1384" w:type="dxa"/>
            <w:tcBorders>
              <w:top w:val="single" w:sz="4" w:space="0" w:color="000000"/>
              <w:left w:val="single" w:sz="4" w:space="0" w:color="000000"/>
              <w:bottom w:val="single" w:sz="4" w:space="0" w:color="000000"/>
              <w:right w:val="single" w:sz="4" w:space="0" w:color="000000"/>
            </w:tcBorders>
            <w:hideMark/>
          </w:tcPr>
          <w:p w:rsidR="00625B58" w:rsidRPr="00965CA1" w:rsidRDefault="00625B58" w:rsidP="008468A4">
            <w:pPr>
              <w:pStyle w:val="M"/>
              <w:ind w:firstLine="0"/>
              <w:rPr>
                <w:rStyle w:val="a9"/>
                <w:b w:val="0"/>
                <w:sz w:val="18"/>
                <w:szCs w:val="18"/>
              </w:rPr>
            </w:pPr>
            <w:r>
              <w:rPr>
                <w:rStyle w:val="a9"/>
                <w:rFonts w:hint="eastAsia"/>
                <w:b w:val="0"/>
                <w:sz w:val="18"/>
                <w:szCs w:val="18"/>
              </w:rPr>
              <w:t>类型序号</w:t>
            </w:r>
          </w:p>
        </w:tc>
        <w:tc>
          <w:tcPr>
            <w:tcW w:w="7138" w:type="dxa"/>
            <w:tcBorders>
              <w:top w:val="single" w:sz="4" w:space="0" w:color="000000"/>
              <w:left w:val="single" w:sz="4" w:space="0" w:color="000000"/>
              <w:bottom w:val="single" w:sz="4" w:space="0" w:color="000000"/>
              <w:right w:val="single" w:sz="4" w:space="0" w:color="000000"/>
            </w:tcBorders>
            <w:hideMark/>
          </w:tcPr>
          <w:p w:rsidR="00625B58" w:rsidRDefault="00BF23FA" w:rsidP="008468A4">
            <w:pPr>
              <w:pStyle w:val="M"/>
              <w:ind w:firstLine="0"/>
              <w:rPr>
                <w:rStyle w:val="a9"/>
                <w:b w:val="0"/>
                <w:sz w:val="18"/>
                <w:szCs w:val="18"/>
              </w:rPr>
            </w:pPr>
            <w:r>
              <w:rPr>
                <w:rStyle w:val="a9"/>
                <w:rFonts w:hint="eastAsia"/>
                <w:b w:val="0"/>
                <w:sz w:val="18"/>
                <w:szCs w:val="18"/>
              </w:rPr>
              <w:t>3</w:t>
            </w:r>
          </w:p>
        </w:tc>
      </w:tr>
      <w:tr w:rsidR="00625B58" w:rsidRPr="00F10F04" w:rsidTr="008468A4">
        <w:tc>
          <w:tcPr>
            <w:tcW w:w="1384" w:type="dxa"/>
            <w:tcBorders>
              <w:top w:val="single" w:sz="4" w:space="0" w:color="000000"/>
              <w:left w:val="single" w:sz="4" w:space="0" w:color="000000"/>
              <w:bottom w:val="single" w:sz="4" w:space="0" w:color="000000"/>
              <w:right w:val="single" w:sz="4" w:space="0" w:color="000000"/>
            </w:tcBorders>
            <w:hideMark/>
          </w:tcPr>
          <w:p w:rsidR="00625B58" w:rsidRDefault="00625B58" w:rsidP="008468A4">
            <w:pPr>
              <w:pStyle w:val="M"/>
              <w:ind w:firstLine="0"/>
              <w:rPr>
                <w:rStyle w:val="a9"/>
                <w:b w:val="0"/>
                <w:sz w:val="18"/>
                <w:szCs w:val="18"/>
              </w:rPr>
            </w:pPr>
            <w:r>
              <w:rPr>
                <w:rStyle w:val="a9"/>
                <w:rFonts w:hint="eastAsia"/>
                <w:b w:val="0"/>
                <w:sz w:val="18"/>
                <w:szCs w:val="18"/>
              </w:rPr>
              <w:t>类型标识</w:t>
            </w:r>
          </w:p>
        </w:tc>
        <w:tc>
          <w:tcPr>
            <w:tcW w:w="7138" w:type="dxa"/>
            <w:tcBorders>
              <w:top w:val="single" w:sz="4" w:space="0" w:color="000000"/>
              <w:left w:val="single" w:sz="4" w:space="0" w:color="000000"/>
              <w:bottom w:val="single" w:sz="4" w:space="0" w:color="000000"/>
              <w:right w:val="single" w:sz="4" w:space="0" w:color="000000"/>
            </w:tcBorders>
            <w:hideMark/>
          </w:tcPr>
          <w:p w:rsidR="00625B58" w:rsidRDefault="00444EC9" w:rsidP="00444EC9">
            <w:pPr>
              <w:pStyle w:val="M"/>
              <w:ind w:firstLine="0"/>
              <w:rPr>
                <w:rStyle w:val="a9"/>
                <w:b w:val="0"/>
                <w:sz w:val="18"/>
                <w:szCs w:val="18"/>
              </w:rPr>
            </w:pPr>
            <w:r>
              <w:rPr>
                <w:rStyle w:val="a9"/>
                <w:rFonts w:hint="eastAsia"/>
                <w:b w:val="0"/>
                <w:sz w:val="18"/>
                <w:szCs w:val="18"/>
              </w:rPr>
              <w:t>s</w:t>
            </w:r>
            <w:r w:rsidRPr="00444EC9">
              <w:rPr>
                <w:rStyle w:val="a9"/>
                <w:b w:val="0"/>
                <w:sz w:val="18"/>
                <w:szCs w:val="18"/>
              </w:rPr>
              <w:t>hortConversations</w:t>
            </w:r>
          </w:p>
        </w:tc>
      </w:tr>
      <w:tr w:rsidR="00625B58" w:rsidRPr="00F10F04" w:rsidTr="008468A4">
        <w:tc>
          <w:tcPr>
            <w:tcW w:w="1384" w:type="dxa"/>
            <w:tcBorders>
              <w:top w:val="single" w:sz="4" w:space="0" w:color="000000"/>
              <w:left w:val="single" w:sz="4" w:space="0" w:color="000000"/>
              <w:bottom w:val="single" w:sz="4" w:space="0" w:color="000000"/>
              <w:right w:val="single" w:sz="4" w:space="0" w:color="000000"/>
            </w:tcBorders>
            <w:hideMark/>
          </w:tcPr>
          <w:p w:rsidR="00625B58" w:rsidRPr="00F10F04" w:rsidRDefault="00625B58" w:rsidP="008468A4">
            <w:pPr>
              <w:pStyle w:val="M"/>
              <w:ind w:firstLine="0"/>
              <w:rPr>
                <w:rStyle w:val="a9"/>
                <w:b w:val="0"/>
                <w:sz w:val="18"/>
                <w:szCs w:val="18"/>
              </w:rPr>
            </w:pPr>
            <w:r w:rsidRPr="00965CA1">
              <w:rPr>
                <w:rStyle w:val="a9"/>
                <w:rFonts w:hint="eastAsia"/>
                <w:b w:val="0"/>
                <w:sz w:val="18"/>
                <w:szCs w:val="18"/>
              </w:rPr>
              <w:t>试题附加材料</w:t>
            </w:r>
          </w:p>
        </w:tc>
        <w:tc>
          <w:tcPr>
            <w:tcW w:w="7138" w:type="dxa"/>
            <w:tcBorders>
              <w:top w:val="single" w:sz="4" w:space="0" w:color="000000"/>
              <w:left w:val="single" w:sz="4" w:space="0" w:color="000000"/>
              <w:bottom w:val="single" w:sz="4" w:space="0" w:color="000000"/>
              <w:right w:val="single" w:sz="4" w:space="0" w:color="000000"/>
            </w:tcBorders>
            <w:hideMark/>
          </w:tcPr>
          <w:p w:rsidR="00625B58" w:rsidRPr="00F10F04" w:rsidRDefault="00CA65B2" w:rsidP="008468A4">
            <w:pPr>
              <w:pStyle w:val="M"/>
              <w:ind w:firstLine="0"/>
              <w:rPr>
                <w:rStyle w:val="a9"/>
                <w:b w:val="0"/>
                <w:sz w:val="18"/>
                <w:szCs w:val="18"/>
              </w:rPr>
            </w:pPr>
            <w:r>
              <w:rPr>
                <w:rStyle w:val="a9"/>
                <w:rFonts w:hint="eastAsia"/>
                <w:b w:val="0"/>
                <w:sz w:val="18"/>
                <w:szCs w:val="18"/>
              </w:rPr>
              <w:t>声音</w:t>
            </w:r>
          </w:p>
        </w:tc>
      </w:tr>
      <w:tr w:rsidR="00625B58" w:rsidRPr="00F10F04" w:rsidTr="008468A4">
        <w:tc>
          <w:tcPr>
            <w:tcW w:w="1384" w:type="dxa"/>
            <w:tcBorders>
              <w:top w:val="single" w:sz="4" w:space="0" w:color="000000"/>
              <w:left w:val="single" w:sz="4" w:space="0" w:color="000000"/>
              <w:bottom w:val="single" w:sz="4" w:space="0" w:color="000000"/>
              <w:right w:val="single" w:sz="4" w:space="0" w:color="000000"/>
            </w:tcBorders>
            <w:hideMark/>
          </w:tcPr>
          <w:p w:rsidR="00625B58" w:rsidRPr="00F10F04" w:rsidRDefault="00625B58" w:rsidP="008468A4">
            <w:pPr>
              <w:pStyle w:val="M"/>
              <w:ind w:firstLine="0"/>
              <w:rPr>
                <w:rStyle w:val="a9"/>
                <w:b w:val="0"/>
                <w:sz w:val="18"/>
                <w:szCs w:val="18"/>
              </w:rPr>
            </w:pPr>
            <w:r w:rsidRPr="00965CA1">
              <w:rPr>
                <w:rStyle w:val="a9"/>
                <w:rFonts w:hint="eastAsia"/>
                <w:b w:val="0"/>
                <w:sz w:val="18"/>
                <w:szCs w:val="18"/>
              </w:rPr>
              <w:t>试题问题类型</w:t>
            </w:r>
          </w:p>
        </w:tc>
        <w:tc>
          <w:tcPr>
            <w:tcW w:w="7138" w:type="dxa"/>
            <w:tcBorders>
              <w:top w:val="single" w:sz="4" w:space="0" w:color="000000"/>
              <w:left w:val="single" w:sz="4" w:space="0" w:color="000000"/>
              <w:bottom w:val="single" w:sz="4" w:space="0" w:color="000000"/>
              <w:right w:val="single" w:sz="4" w:space="0" w:color="000000"/>
            </w:tcBorders>
            <w:hideMark/>
          </w:tcPr>
          <w:p w:rsidR="00625B58" w:rsidRPr="00F10F04" w:rsidRDefault="00625B58" w:rsidP="00CA65B2">
            <w:pPr>
              <w:pStyle w:val="M"/>
              <w:ind w:firstLine="0"/>
              <w:rPr>
                <w:rStyle w:val="a9"/>
                <w:b w:val="0"/>
                <w:sz w:val="18"/>
                <w:szCs w:val="18"/>
              </w:rPr>
            </w:pPr>
            <w:r>
              <w:rPr>
                <w:rStyle w:val="a9"/>
                <w:b w:val="0"/>
                <w:sz w:val="18"/>
                <w:szCs w:val="18"/>
              </w:rPr>
              <w:t>C</w:t>
            </w:r>
            <w:r>
              <w:rPr>
                <w:rStyle w:val="a9"/>
                <w:rFonts w:hint="eastAsia"/>
                <w:b w:val="0"/>
                <w:sz w:val="18"/>
                <w:szCs w:val="18"/>
              </w:rPr>
              <w:t>hoice</w:t>
            </w:r>
          </w:p>
        </w:tc>
      </w:tr>
      <w:tr w:rsidR="00625B58" w:rsidRPr="00F10F04" w:rsidTr="008468A4">
        <w:tc>
          <w:tcPr>
            <w:tcW w:w="1384" w:type="dxa"/>
            <w:tcBorders>
              <w:top w:val="single" w:sz="4" w:space="0" w:color="000000"/>
              <w:left w:val="single" w:sz="4" w:space="0" w:color="000000"/>
              <w:bottom w:val="single" w:sz="4" w:space="0" w:color="000000"/>
              <w:right w:val="single" w:sz="4" w:space="0" w:color="000000"/>
            </w:tcBorders>
            <w:hideMark/>
          </w:tcPr>
          <w:p w:rsidR="00625B58" w:rsidRPr="00F10F04" w:rsidRDefault="00625B58" w:rsidP="008468A4">
            <w:pPr>
              <w:pStyle w:val="M"/>
              <w:ind w:firstLine="0"/>
              <w:rPr>
                <w:rStyle w:val="a9"/>
                <w:b w:val="0"/>
                <w:sz w:val="18"/>
                <w:szCs w:val="18"/>
              </w:rPr>
            </w:pPr>
            <w:r w:rsidRPr="00965CA1">
              <w:rPr>
                <w:rStyle w:val="a9"/>
                <w:rFonts w:hint="eastAsia"/>
                <w:b w:val="0"/>
                <w:sz w:val="18"/>
                <w:szCs w:val="18"/>
              </w:rPr>
              <w:lastRenderedPageBreak/>
              <w:t>流程性试题</w:t>
            </w:r>
          </w:p>
        </w:tc>
        <w:tc>
          <w:tcPr>
            <w:tcW w:w="7138" w:type="dxa"/>
            <w:tcBorders>
              <w:top w:val="single" w:sz="4" w:space="0" w:color="000000"/>
              <w:left w:val="single" w:sz="4" w:space="0" w:color="000000"/>
              <w:bottom w:val="single" w:sz="4" w:space="0" w:color="000000"/>
              <w:right w:val="single" w:sz="4" w:space="0" w:color="000000"/>
            </w:tcBorders>
            <w:hideMark/>
          </w:tcPr>
          <w:p w:rsidR="00625B58" w:rsidRPr="00F10F04" w:rsidRDefault="00CA65B2" w:rsidP="008468A4">
            <w:pPr>
              <w:pStyle w:val="M"/>
              <w:ind w:firstLine="0"/>
              <w:rPr>
                <w:rStyle w:val="a9"/>
                <w:b w:val="0"/>
                <w:sz w:val="18"/>
                <w:szCs w:val="18"/>
              </w:rPr>
            </w:pPr>
            <w:r>
              <w:rPr>
                <w:rStyle w:val="a9"/>
                <w:rFonts w:hint="eastAsia"/>
                <w:b w:val="0"/>
                <w:sz w:val="18"/>
                <w:szCs w:val="18"/>
              </w:rPr>
              <w:t>是</w:t>
            </w:r>
          </w:p>
        </w:tc>
      </w:tr>
      <w:tr w:rsidR="00625B58" w:rsidRPr="00F10F04" w:rsidTr="008468A4">
        <w:tc>
          <w:tcPr>
            <w:tcW w:w="1384" w:type="dxa"/>
            <w:tcBorders>
              <w:top w:val="single" w:sz="4" w:space="0" w:color="000000"/>
              <w:left w:val="single" w:sz="4" w:space="0" w:color="000000"/>
              <w:bottom w:val="single" w:sz="4" w:space="0" w:color="000000"/>
              <w:right w:val="single" w:sz="4" w:space="0" w:color="000000"/>
            </w:tcBorders>
            <w:hideMark/>
          </w:tcPr>
          <w:p w:rsidR="00625B58" w:rsidRPr="00F10F04" w:rsidRDefault="00625B58" w:rsidP="008468A4">
            <w:pPr>
              <w:pStyle w:val="M"/>
              <w:ind w:firstLine="0"/>
              <w:rPr>
                <w:rStyle w:val="a9"/>
                <w:b w:val="0"/>
                <w:sz w:val="18"/>
                <w:szCs w:val="18"/>
              </w:rPr>
            </w:pPr>
            <w:r>
              <w:rPr>
                <w:rFonts w:hint="eastAsia"/>
              </w:rPr>
              <w:t>示例</w:t>
            </w:r>
          </w:p>
        </w:tc>
        <w:tc>
          <w:tcPr>
            <w:tcW w:w="7138" w:type="dxa"/>
            <w:tcBorders>
              <w:top w:val="single" w:sz="4" w:space="0" w:color="000000"/>
              <w:left w:val="single" w:sz="4" w:space="0" w:color="000000"/>
              <w:bottom w:val="single" w:sz="4" w:space="0" w:color="000000"/>
              <w:right w:val="single" w:sz="4" w:space="0" w:color="000000"/>
            </w:tcBorders>
            <w:hideMark/>
          </w:tcPr>
          <w:p w:rsidR="004A160D" w:rsidRPr="00965CA1" w:rsidRDefault="00625B58" w:rsidP="00DD387E">
            <w:pPr>
              <w:pStyle w:val="M"/>
              <w:spacing w:line="240" w:lineRule="auto"/>
              <w:ind w:firstLine="0"/>
              <w:rPr>
                <w:rStyle w:val="a9"/>
                <w:b w:val="0"/>
                <w:sz w:val="18"/>
                <w:szCs w:val="18"/>
              </w:rPr>
            </w:pPr>
            <w:r w:rsidRPr="00965CA1">
              <w:rPr>
                <w:rStyle w:val="a9"/>
                <w:b w:val="0"/>
                <w:sz w:val="18"/>
                <w:szCs w:val="18"/>
              </w:rPr>
              <w:t>&lt;assessmentItem identifier="</w:t>
            </w:r>
            <w:r w:rsidRPr="00FC0028">
              <w:rPr>
                <w:rStyle w:val="a9"/>
                <w:b w:val="0"/>
                <w:sz w:val="18"/>
                <w:szCs w:val="18"/>
              </w:rPr>
              <w:t>sflep-</w:t>
            </w:r>
            <w:r>
              <w:rPr>
                <w:rStyle w:val="a9"/>
                <w:rFonts w:hint="eastAsia"/>
                <w:b w:val="0"/>
                <w:sz w:val="18"/>
                <w:szCs w:val="18"/>
              </w:rPr>
              <w:t>ni</w:t>
            </w:r>
            <w:r w:rsidRPr="00FC0028">
              <w:rPr>
                <w:rStyle w:val="a9"/>
                <w:b w:val="0"/>
                <w:sz w:val="18"/>
                <w:szCs w:val="18"/>
              </w:rPr>
              <w:t>-</w:t>
            </w:r>
            <w:r w:rsidR="004856B5">
              <w:rPr>
                <w:rStyle w:val="a9"/>
                <w:rFonts w:hint="eastAsia"/>
                <w:b w:val="0"/>
                <w:sz w:val="18"/>
                <w:szCs w:val="18"/>
              </w:rPr>
              <w:t>3</w:t>
            </w:r>
            <w:r w:rsidRPr="00FC0028">
              <w:rPr>
                <w:rStyle w:val="a9"/>
                <w:b w:val="0"/>
                <w:sz w:val="18"/>
                <w:szCs w:val="18"/>
              </w:rPr>
              <w:t>-</w:t>
            </w:r>
            <w:r w:rsidR="004856B5">
              <w:rPr>
                <w:rStyle w:val="a9"/>
                <w:rFonts w:hint="eastAsia"/>
                <w:b w:val="0"/>
                <w:sz w:val="18"/>
                <w:szCs w:val="18"/>
              </w:rPr>
              <w:t>378</w:t>
            </w:r>
            <w:r w:rsidRPr="00965CA1">
              <w:rPr>
                <w:rStyle w:val="a9"/>
                <w:b w:val="0"/>
                <w:sz w:val="18"/>
                <w:szCs w:val="18"/>
              </w:rPr>
              <w:t>" type="</w:t>
            </w:r>
            <w:r w:rsidR="004856B5" w:rsidRPr="004856B5">
              <w:rPr>
                <w:rStyle w:val="a9"/>
                <w:b w:val="0"/>
                <w:sz w:val="18"/>
                <w:szCs w:val="18"/>
              </w:rPr>
              <w:t>shortConversations</w:t>
            </w:r>
            <w:r w:rsidR="004856B5">
              <w:rPr>
                <w:rStyle w:val="a9"/>
                <w:rFonts w:hint="eastAsia"/>
                <w:b w:val="0"/>
                <w:sz w:val="18"/>
                <w:szCs w:val="18"/>
              </w:rPr>
              <w:t>"</w:t>
            </w:r>
            <w:r>
              <w:rPr>
                <w:rStyle w:val="a9"/>
                <w:rFonts w:hint="eastAsia"/>
                <w:b w:val="0"/>
                <w:sz w:val="18"/>
                <w:szCs w:val="18"/>
              </w:rPr>
              <w:t xml:space="preserve"> </w:t>
            </w:r>
            <w:r w:rsidRPr="00965CA1">
              <w:rPr>
                <w:rStyle w:val="a9"/>
                <w:b w:val="0"/>
                <w:sz w:val="18"/>
                <w:szCs w:val="18"/>
              </w:rPr>
              <w:t>level="4"&gt;</w:t>
            </w:r>
          </w:p>
          <w:p w:rsidR="00662B04" w:rsidRDefault="00662B04" w:rsidP="00DD387E">
            <w:pPr>
              <w:pStyle w:val="M"/>
              <w:spacing w:line="240" w:lineRule="auto"/>
              <w:rPr>
                <w:rStyle w:val="a9"/>
                <w:b w:val="0"/>
                <w:sz w:val="18"/>
                <w:szCs w:val="18"/>
              </w:rPr>
            </w:pPr>
            <w:r w:rsidRPr="00662B04">
              <w:rPr>
                <w:rStyle w:val="a9"/>
                <w:b w:val="0"/>
                <w:sz w:val="18"/>
                <w:szCs w:val="18"/>
              </w:rPr>
              <w:t>&lt;question type="choice"&gt;</w:t>
            </w:r>
          </w:p>
          <w:p w:rsidR="004D5D0B" w:rsidRDefault="004D5D0B" w:rsidP="00DD387E">
            <w:pPr>
              <w:pStyle w:val="M"/>
              <w:spacing w:line="240" w:lineRule="auto"/>
              <w:rPr>
                <w:rStyle w:val="a9"/>
                <w:b w:val="0"/>
                <w:sz w:val="18"/>
                <w:szCs w:val="18"/>
              </w:rPr>
            </w:pPr>
            <w:r>
              <w:rPr>
                <w:rStyle w:val="a9"/>
                <w:rFonts w:hint="eastAsia"/>
                <w:b w:val="0"/>
                <w:sz w:val="18"/>
                <w:szCs w:val="18"/>
              </w:rPr>
              <w:tab/>
            </w:r>
            <w:r w:rsidRPr="009D712E">
              <w:rPr>
                <w:rStyle w:val="a9"/>
                <w:b w:val="0"/>
                <w:sz w:val="18"/>
                <w:szCs w:val="18"/>
              </w:rPr>
              <w:t>&lt;prompt&gt;</w:t>
            </w:r>
          </w:p>
          <w:p w:rsidR="007D1F26" w:rsidRDefault="007D1F26" w:rsidP="00DD387E">
            <w:pPr>
              <w:pStyle w:val="M"/>
              <w:spacing w:line="240" w:lineRule="auto"/>
              <w:rPr>
                <w:rStyle w:val="a9"/>
                <w:b w:val="0"/>
                <w:sz w:val="18"/>
                <w:szCs w:val="18"/>
              </w:rPr>
            </w:pPr>
            <w:r>
              <w:rPr>
                <w:rStyle w:val="a9"/>
                <w:b w:val="0"/>
                <w:sz w:val="18"/>
                <w:szCs w:val="18"/>
              </w:rPr>
              <w:tab/>
            </w:r>
            <w:r>
              <w:rPr>
                <w:rStyle w:val="a9"/>
                <w:rFonts w:hint="eastAsia"/>
                <w:b w:val="0"/>
                <w:sz w:val="18"/>
                <w:szCs w:val="18"/>
              </w:rPr>
              <w:t>&lt;!</w:t>
            </w:r>
            <w:r>
              <w:rPr>
                <w:rStyle w:val="a9"/>
                <w:b w:val="0"/>
                <w:sz w:val="18"/>
                <w:szCs w:val="18"/>
              </w:rPr>
              <w:t>—</w:t>
            </w:r>
            <w:r>
              <w:rPr>
                <w:rStyle w:val="a9"/>
                <w:rFonts w:hint="eastAsia"/>
                <w:b w:val="0"/>
                <w:sz w:val="18"/>
                <w:szCs w:val="18"/>
              </w:rPr>
              <w:t xml:space="preserve">Question </w:t>
            </w:r>
            <w:r w:rsidR="00AE00F9">
              <w:rPr>
                <w:rStyle w:val="a9"/>
                <w:rFonts w:hint="eastAsia"/>
                <w:b w:val="0"/>
                <w:sz w:val="18"/>
                <w:szCs w:val="18"/>
              </w:rPr>
              <w:t>X</w:t>
            </w:r>
            <w:r>
              <w:rPr>
                <w:rStyle w:val="a9"/>
                <w:rFonts w:hint="eastAsia"/>
                <w:b w:val="0"/>
                <w:sz w:val="18"/>
                <w:szCs w:val="18"/>
              </w:rPr>
              <w:t xml:space="preserve"> </w:t>
            </w:r>
            <w:r>
              <w:rPr>
                <w:rStyle w:val="a9"/>
                <w:rFonts w:hint="eastAsia"/>
                <w:b w:val="0"/>
                <w:sz w:val="18"/>
                <w:szCs w:val="18"/>
              </w:rPr>
              <w:t>声音</w:t>
            </w:r>
            <w:r>
              <w:rPr>
                <w:rStyle w:val="a9"/>
                <w:rFonts w:hint="eastAsia"/>
                <w:b w:val="0"/>
                <w:sz w:val="18"/>
                <w:szCs w:val="18"/>
              </w:rPr>
              <w:t>--&gt;</w:t>
            </w:r>
          </w:p>
          <w:p w:rsidR="007D1F26" w:rsidRPr="009D712E" w:rsidRDefault="00B45D8A" w:rsidP="007D1F26">
            <w:pPr>
              <w:pStyle w:val="M"/>
              <w:spacing w:line="240" w:lineRule="auto"/>
              <w:rPr>
                <w:rStyle w:val="a9"/>
                <w:b w:val="0"/>
                <w:sz w:val="18"/>
                <w:szCs w:val="18"/>
              </w:rPr>
            </w:pPr>
            <w:r>
              <w:rPr>
                <w:rStyle w:val="a9"/>
                <w:rFonts w:hint="eastAsia"/>
                <w:b w:val="0"/>
                <w:sz w:val="18"/>
                <w:szCs w:val="18"/>
              </w:rPr>
              <w:tab/>
            </w:r>
            <w:r w:rsidRPr="009D712E">
              <w:rPr>
                <w:rStyle w:val="a9"/>
                <w:b w:val="0"/>
                <w:sz w:val="18"/>
                <w:szCs w:val="18"/>
              </w:rPr>
              <w:t>&lt;sound</w:t>
            </w:r>
            <w:r>
              <w:rPr>
                <w:rStyle w:val="a9"/>
                <w:rFonts w:hint="eastAsia"/>
                <w:b w:val="0"/>
                <w:sz w:val="18"/>
                <w:szCs w:val="18"/>
              </w:rPr>
              <w:t xml:space="preserve"> </w:t>
            </w:r>
            <w:r w:rsidR="00FA639E">
              <w:rPr>
                <w:rStyle w:val="a9"/>
                <w:rFonts w:hint="eastAsia"/>
                <w:b w:val="0"/>
                <w:sz w:val="18"/>
                <w:szCs w:val="18"/>
              </w:rPr>
              <w:t xml:space="preserve">duration="5" </w:t>
            </w:r>
            <w:r>
              <w:rPr>
                <w:rStyle w:val="a9"/>
                <w:rFonts w:hint="eastAsia"/>
                <w:b w:val="0"/>
                <w:sz w:val="18"/>
                <w:szCs w:val="18"/>
              </w:rPr>
              <w:t>src</w:t>
            </w:r>
            <w:r w:rsidRPr="009D712E">
              <w:rPr>
                <w:rStyle w:val="a9"/>
                <w:b w:val="0"/>
                <w:sz w:val="18"/>
                <w:szCs w:val="18"/>
              </w:rPr>
              <w:t>="sound/</w:t>
            </w:r>
            <w:r w:rsidR="00FA639E" w:rsidRPr="00FC0028">
              <w:rPr>
                <w:rStyle w:val="a9"/>
                <w:b w:val="0"/>
                <w:sz w:val="18"/>
                <w:szCs w:val="18"/>
              </w:rPr>
              <w:t>sflep-</w:t>
            </w:r>
            <w:r w:rsidR="00FA639E">
              <w:rPr>
                <w:rStyle w:val="a9"/>
                <w:rFonts w:hint="eastAsia"/>
                <w:b w:val="0"/>
                <w:sz w:val="18"/>
                <w:szCs w:val="18"/>
              </w:rPr>
              <w:t>ni</w:t>
            </w:r>
            <w:r w:rsidR="00FA639E" w:rsidRPr="00FC0028">
              <w:rPr>
                <w:rStyle w:val="a9"/>
                <w:b w:val="0"/>
                <w:sz w:val="18"/>
                <w:szCs w:val="18"/>
              </w:rPr>
              <w:t>-</w:t>
            </w:r>
            <w:r w:rsidR="00FA639E">
              <w:rPr>
                <w:rStyle w:val="a9"/>
                <w:rFonts w:hint="eastAsia"/>
                <w:b w:val="0"/>
                <w:sz w:val="18"/>
                <w:szCs w:val="18"/>
              </w:rPr>
              <w:t>3</w:t>
            </w:r>
            <w:r w:rsidR="00FA639E" w:rsidRPr="00FC0028">
              <w:rPr>
                <w:rStyle w:val="a9"/>
                <w:b w:val="0"/>
                <w:sz w:val="18"/>
                <w:szCs w:val="18"/>
              </w:rPr>
              <w:t>-</w:t>
            </w:r>
            <w:r w:rsidR="00FA639E">
              <w:rPr>
                <w:rStyle w:val="a9"/>
                <w:rFonts w:hint="eastAsia"/>
                <w:b w:val="0"/>
                <w:sz w:val="18"/>
                <w:szCs w:val="18"/>
              </w:rPr>
              <w:t>378-1</w:t>
            </w:r>
            <w:r>
              <w:rPr>
                <w:rStyle w:val="a9"/>
                <w:b w:val="0"/>
                <w:sz w:val="18"/>
                <w:szCs w:val="18"/>
              </w:rPr>
              <w:t>.mp3"</w:t>
            </w:r>
            <w:r w:rsidR="002036F5">
              <w:rPr>
                <w:rStyle w:val="a9"/>
                <w:rFonts w:hint="eastAsia"/>
                <w:b w:val="0"/>
                <w:sz w:val="18"/>
                <w:szCs w:val="18"/>
              </w:rPr>
              <w:t xml:space="preserve"> </w:t>
            </w:r>
            <w:r>
              <w:rPr>
                <w:rStyle w:val="a9"/>
                <w:rFonts w:hint="eastAsia"/>
                <w:b w:val="0"/>
                <w:sz w:val="18"/>
                <w:szCs w:val="18"/>
              </w:rPr>
              <w:t>/&gt;</w:t>
            </w:r>
          </w:p>
          <w:p w:rsidR="00DD387E" w:rsidRPr="00DD387E" w:rsidDel="003A52DF" w:rsidRDefault="004D5D0B" w:rsidP="003A52DF">
            <w:pPr>
              <w:pStyle w:val="M"/>
              <w:spacing w:line="240" w:lineRule="auto"/>
              <w:rPr>
                <w:del w:id="424" w:author="swingtux" w:date="2010-04-27T16:36:00Z"/>
                <w:rStyle w:val="a9"/>
                <w:b w:val="0"/>
                <w:sz w:val="18"/>
                <w:szCs w:val="18"/>
              </w:rPr>
            </w:pPr>
            <w:r>
              <w:rPr>
                <w:rStyle w:val="a9"/>
                <w:rFonts w:hint="eastAsia"/>
                <w:b w:val="0"/>
                <w:sz w:val="18"/>
                <w:szCs w:val="18"/>
              </w:rPr>
              <w:tab/>
            </w:r>
            <w:r w:rsidRPr="009D712E">
              <w:rPr>
                <w:rStyle w:val="a9"/>
                <w:b w:val="0"/>
                <w:sz w:val="18"/>
                <w:szCs w:val="18"/>
              </w:rPr>
              <w:t>&lt;sound</w:t>
            </w:r>
            <w:r w:rsidR="00FA639E">
              <w:rPr>
                <w:rStyle w:val="a9"/>
                <w:rFonts w:hint="eastAsia"/>
                <w:b w:val="0"/>
                <w:sz w:val="18"/>
                <w:szCs w:val="18"/>
              </w:rPr>
              <w:t xml:space="preserve"> </w:t>
            </w:r>
            <w:commentRangeStart w:id="425"/>
            <w:del w:id="426" w:author="swingtux" w:date="2010-04-27T16:36:00Z">
              <w:r w:rsidR="00FA639E" w:rsidDel="003A52DF">
                <w:rPr>
                  <w:rStyle w:val="a9"/>
                  <w:rFonts w:hint="eastAsia"/>
                  <w:b w:val="0"/>
                  <w:sz w:val="18"/>
                  <w:szCs w:val="18"/>
                </w:rPr>
                <w:delText xml:space="preserve">duration="30" </w:delText>
              </w:r>
              <w:r w:rsidR="002C65B5" w:rsidDel="003A52DF">
                <w:rPr>
                  <w:rStyle w:val="a9"/>
                  <w:rFonts w:hint="eastAsia"/>
                  <w:b w:val="0"/>
                  <w:sz w:val="18"/>
                  <w:szCs w:val="18"/>
                </w:rPr>
                <w:delText>src</w:delText>
              </w:r>
              <w:r w:rsidRPr="009D712E" w:rsidDel="003A52DF">
                <w:rPr>
                  <w:rStyle w:val="a9"/>
                  <w:b w:val="0"/>
                  <w:sz w:val="18"/>
                  <w:szCs w:val="18"/>
                </w:rPr>
                <w:delText>="sound/</w:delText>
              </w:r>
              <w:r w:rsidRPr="00FC0028" w:rsidDel="003A52DF">
                <w:rPr>
                  <w:rStyle w:val="a9"/>
                  <w:b w:val="0"/>
                  <w:sz w:val="18"/>
                  <w:szCs w:val="18"/>
                </w:rPr>
                <w:delText>sflep-</w:delText>
              </w:r>
              <w:r w:rsidDel="003A52DF">
                <w:rPr>
                  <w:rStyle w:val="a9"/>
                  <w:rFonts w:hint="eastAsia"/>
                  <w:b w:val="0"/>
                  <w:sz w:val="18"/>
                  <w:szCs w:val="18"/>
                </w:rPr>
                <w:delText>ni</w:delText>
              </w:r>
              <w:r w:rsidRPr="00FC0028" w:rsidDel="003A52DF">
                <w:rPr>
                  <w:rStyle w:val="a9"/>
                  <w:b w:val="0"/>
                  <w:sz w:val="18"/>
                  <w:szCs w:val="18"/>
                </w:rPr>
                <w:delText>-</w:delText>
              </w:r>
              <w:r w:rsidDel="003A52DF">
                <w:rPr>
                  <w:rStyle w:val="a9"/>
                  <w:rFonts w:hint="eastAsia"/>
                  <w:b w:val="0"/>
                  <w:sz w:val="18"/>
                  <w:szCs w:val="18"/>
                </w:rPr>
                <w:delText>3</w:delText>
              </w:r>
              <w:r w:rsidRPr="00FC0028" w:rsidDel="003A52DF">
                <w:rPr>
                  <w:rStyle w:val="a9"/>
                  <w:b w:val="0"/>
                  <w:sz w:val="18"/>
                  <w:szCs w:val="18"/>
                </w:rPr>
                <w:delText>-</w:delText>
              </w:r>
              <w:r w:rsidDel="003A52DF">
                <w:rPr>
                  <w:rStyle w:val="a9"/>
                  <w:rFonts w:hint="eastAsia"/>
                  <w:b w:val="0"/>
                  <w:sz w:val="18"/>
                  <w:szCs w:val="18"/>
                </w:rPr>
                <w:delText>378-</w:delText>
              </w:r>
              <w:r w:rsidR="00FA639E" w:rsidDel="003A52DF">
                <w:rPr>
                  <w:rStyle w:val="a9"/>
                  <w:rFonts w:hint="eastAsia"/>
                  <w:b w:val="0"/>
                  <w:sz w:val="18"/>
                  <w:szCs w:val="18"/>
                </w:rPr>
                <w:delText>2</w:delText>
              </w:r>
              <w:r w:rsidDel="003A52DF">
                <w:rPr>
                  <w:rStyle w:val="a9"/>
                  <w:b w:val="0"/>
                  <w:sz w:val="18"/>
                  <w:szCs w:val="18"/>
                </w:rPr>
                <w:delText>.mp3"</w:delText>
              </w:r>
              <w:r w:rsidDel="003A52DF">
                <w:rPr>
                  <w:rStyle w:val="a9"/>
                  <w:rFonts w:hint="eastAsia"/>
                  <w:b w:val="0"/>
                  <w:sz w:val="18"/>
                  <w:szCs w:val="18"/>
                </w:rPr>
                <w:delText xml:space="preserve"> </w:delText>
              </w:r>
              <w:r w:rsidDel="003A52DF">
                <w:rPr>
                  <w:rStyle w:val="a9"/>
                  <w:b w:val="0"/>
                  <w:sz w:val="18"/>
                  <w:szCs w:val="18"/>
                </w:rPr>
                <w:tab/>
              </w:r>
              <w:r w:rsidDel="003A52DF">
                <w:rPr>
                  <w:rStyle w:val="a9"/>
                  <w:rFonts w:hint="eastAsia"/>
                  <w:b w:val="0"/>
                  <w:sz w:val="18"/>
                  <w:szCs w:val="18"/>
                </w:rPr>
                <w:tab/>
              </w:r>
              <w:r w:rsidDel="003A52DF">
                <w:rPr>
                  <w:rStyle w:val="a9"/>
                  <w:b w:val="0"/>
                  <w:sz w:val="18"/>
                  <w:szCs w:val="18"/>
                </w:rPr>
                <w:tab/>
              </w:r>
              <w:r w:rsidDel="003A52DF">
                <w:rPr>
                  <w:rStyle w:val="a9"/>
                  <w:rFonts w:hint="eastAsia"/>
                  <w:b w:val="0"/>
                  <w:sz w:val="18"/>
                  <w:szCs w:val="18"/>
                </w:rPr>
                <w:tab/>
              </w:r>
              <w:r w:rsidDel="003A52DF">
                <w:rPr>
                  <w:rStyle w:val="a9"/>
                  <w:b w:val="0"/>
                  <w:sz w:val="18"/>
                  <w:szCs w:val="18"/>
                </w:rPr>
                <w:tab/>
              </w:r>
              <w:r w:rsidDel="003A52DF">
                <w:rPr>
                  <w:rStyle w:val="a9"/>
                  <w:rFonts w:hint="eastAsia"/>
                  <w:b w:val="0"/>
                  <w:sz w:val="18"/>
                  <w:szCs w:val="18"/>
                </w:rPr>
                <w:tab/>
              </w:r>
              <w:r w:rsidRPr="009D712E" w:rsidDel="003A52DF">
                <w:rPr>
                  <w:rStyle w:val="a9"/>
                  <w:b w:val="0"/>
                  <w:sz w:val="18"/>
                  <w:szCs w:val="18"/>
                </w:rPr>
                <w:delText>transcript="</w:delText>
              </w:r>
              <w:r w:rsidR="00DD387E" w:rsidRPr="00DD387E" w:rsidDel="003A52DF">
                <w:rPr>
                  <w:rStyle w:val="a9"/>
                  <w:b w:val="0"/>
                  <w:sz w:val="18"/>
                  <w:szCs w:val="18"/>
                </w:rPr>
                <w:delText xml:space="preserve">W: Hello, Stiff, this is Susan. I am afraid I have not been </w:delText>
              </w:r>
              <w:r w:rsidR="00D11589" w:rsidDel="003A52DF">
                <w:rPr>
                  <w:rStyle w:val="a9"/>
                  <w:rFonts w:hint="eastAsia"/>
                  <w:b w:val="0"/>
                  <w:sz w:val="18"/>
                  <w:szCs w:val="18"/>
                </w:rPr>
                <w:tab/>
              </w:r>
              <w:r w:rsidR="00D11589" w:rsidDel="003A52DF">
                <w:rPr>
                  <w:rStyle w:val="a9"/>
                  <w:b w:val="0"/>
                  <w:sz w:val="18"/>
                  <w:szCs w:val="18"/>
                </w:rPr>
                <w:tab/>
              </w:r>
              <w:r w:rsidR="00D11589" w:rsidDel="003A52DF">
                <w:rPr>
                  <w:rStyle w:val="a9"/>
                  <w:rFonts w:hint="eastAsia"/>
                  <w:b w:val="0"/>
                  <w:sz w:val="18"/>
                  <w:szCs w:val="18"/>
                </w:rPr>
                <w:tab/>
              </w:r>
              <w:r w:rsidR="00D11589" w:rsidDel="003A52DF">
                <w:rPr>
                  <w:rStyle w:val="a9"/>
                  <w:b w:val="0"/>
                  <w:sz w:val="18"/>
                  <w:szCs w:val="18"/>
                </w:rPr>
                <w:tab/>
              </w:r>
              <w:r w:rsidR="00DD387E" w:rsidRPr="00DD387E" w:rsidDel="003A52DF">
                <w:rPr>
                  <w:rStyle w:val="a9"/>
                  <w:b w:val="0"/>
                  <w:sz w:val="18"/>
                  <w:szCs w:val="18"/>
                </w:rPr>
                <w:delText>able to come to the party. I was just asked to go to a meeting.</w:delText>
              </w:r>
            </w:del>
          </w:p>
          <w:p w:rsidR="00DD387E" w:rsidRPr="00DD387E" w:rsidDel="003A52DF" w:rsidRDefault="00D11589" w:rsidP="003A52DF">
            <w:pPr>
              <w:pStyle w:val="M"/>
              <w:spacing w:line="240" w:lineRule="auto"/>
              <w:rPr>
                <w:del w:id="427" w:author="swingtux" w:date="2010-04-27T16:36:00Z"/>
                <w:rStyle w:val="a9"/>
                <w:b w:val="0"/>
                <w:sz w:val="18"/>
                <w:szCs w:val="18"/>
              </w:rPr>
            </w:pPr>
            <w:del w:id="428" w:author="swingtux" w:date="2010-04-27T16:36:00Z">
              <w:r w:rsidDel="003A52DF">
                <w:rPr>
                  <w:rStyle w:val="a9"/>
                  <w:rFonts w:hint="eastAsia"/>
                  <w:b w:val="0"/>
                  <w:sz w:val="18"/>
                  <w:szCs w:val="18"/>
                </w:rPr>
                <w:tab/>
              </w:r>
              <w:r w:rsidDel="003A52DF">
                <w:rPr>
                  <w:rStyle w:val="a9"/>
                  <w:b w:val="0"/>
                  <w:sz w:val="18"/>
                  <w:szCs w:val="18"/>
                </w:rPr>
                <w:tab/>
              </w:r>
              <w:r w:rsidR="00DD387E" w:rsidRPr="00DD387E" w:rsidDel="003A52DF">
                <w:rPr>
                  <w:rStyle w:val="a9"/>
                  <w:b w:val="0"/>
                  <w:sz w:val="18"/>
                  <w:szCs w:val="18"/>
                </w:rPr>
                <w:delText xml:space="preserve">M: Do come after the meeting, Susan. Our party won't be over until </w:delText>
              </w:r>
              <w:r w:rsidDel="003A52DF">
                <w:rPr>
                  <w:rStyle w:val="a9"/>
                  <w:rFonts w:hint="eastAsia"/>
                  <w:b w:val="0"/>
                  <w:sz w:val="18"/>
                  <w:szCs w:val="18"/>
                </w:rPr>
                <w:tab/>
              </w:r>
              <w:r w:rsidDel="003A52DF">
                <w:rPr>
                  <w:rStyle w:val="a9"/>
                  <w:b w:val="0"/>
                  <w:sz w:val="18"/>
                  <w:szCs w:val="18"/>
                </w:rPr>
                <w:tab/>
              </w:r>
              <w:r w:rsidDel="003A52DF">
                <w:rPr>
                  <w:rStyle w:val="a9"/>
                  <w:rFonts w:hint="eastAsia"/>
                  <w:b w:val="0"/>
                  <w:sz w:val="18"/>
                  <w:szCs w:val="18"/>
                </w:rPr>
                <w:tab/>
              </w:r>
              <w:r w:rsidDel="003A52DF">
                <w:rPr>
                  <w:rStyle w:val="a9"/>
                  <w:b w:val="0"/>
                  <w:sz w:val="18"/>
                  <w:szCs w:val="18"/>
                </w:rPr>
                <w:tab/>
              </w:r>
              <w:r w:rsidR="00DD387E" w:rsidRPr="00DD387E" w:rsidDel="003A52DF">
                <w:rPr>
                  <w:rStyle w:val="a9"/>
                  <w:b w:val="0"/>
                  <w:sz w:val="18"/>
                  <w:szCs w:val="18"/>
                </w:rPr>
                <w:delText>midnight.</w:delText>
              </w:r>
            </w:del>
          </w:p>
          <w:p w:rsidR="004D5D0B" w:rsidRDefault="00D11589" w:rsidP="003A52DF">
            <w:pPr>
              <w:pStyle w:val="M"/>
              <w:spacing w:line="240" w:lineRule="auto"/>
              <w:rPr>
                <w:ins w:id="429" w:author="swingtux" w:date="2010-04-27T16:37:00Z"/>
                <w:rStyle w:val="a9"/>
                <w:b w:val="0"/>
                <w:sz w:val="18"/>
                <w:szCs w:val="18"/>
              </w:rPr>
            </w:pPr>
            <w:del w:id="430" w:author="swingtux" w:date="2010-04-27T16:36:00Z">
              <w:r w:rsidDel="003A52DF">
                <w:rPr>
                  <w:rStyle w:val="a9"/>
                  <w:rFonts w:hint="eastAsia"/>
                  <w:b w:val="0"/>
                  <w:sz w:val="18"/>
                  <w:szCs w:val="18"/>
                </w:rPr>
                <w:tab/>
              </w:r>
              <w:r w:rsidDel="003A52DF">
                <w:rPr>
                  <w:rStyle w:val="a9"/>
                  <w:b w:val="0"/>
                  <w:sz w:val="18"/>
                  <w:szCs w:val="18"/>
                </w:rPr>
                <w:tab/>
              </w:r>
              <w:r w:rsidR="00DD387E" w:rsidRPr="00DD387E" w:rsidDel="003A52DF">
                <w:rPr>
                  <w:rStyle w:val="a9"/>
                  <w:b w:val="0"/>
                  <w:sz w:val="18"/>
                  <w:szCs w:val="18"/>
                </w:rPr>
                <w:delText>Q: Why did the woman say that she couldn't join the party?</w:delText>
              </w:r>
              <w:r w:rsidR="004D5D0B" w:rsidRPr="009D712E" w:rsidDel="003A52DF">
                <w:rPr>
                  <w:rStyle w:val="a9"/>
                  <w:b w:val="0"/>
                  <w:sz w:val="18"/>
                  <w:szCs w:val="18"/>
                </w:rPr>
                <w:delText>"</w:delText>
              </w:r>
              <w:r w:rsidR="004D5D0B" w:rsidDel="003A52DF">
                <w:rPr>
                  <w:rStyle w:val="a9"/>
                  <w:rFonts w:hint="eastAsia"/>
                  <w:b w:val="0"/>
                  <w:sz w:val="18"/>
                  <w:szCs w:val="18"/>
                </w:rPr>
                <w:delText xml:space="preserve"> </w:delText>
              </w:r>
              <w:r w:rsidR="004D5D0B" w:rsidRPr="009D712E" w:rsidDel="003A52DF">
                <w:rPr>
                  <w:rStyle w:val="a9"/>
                  <w:b w:val="0"/>
                  <w:sz w:val="18"/>
                  <w:szCs w:val="18"/>
                </w:rPr>
                <w:delText>/&gt;</w:delText>
              </w:r>
            </w:del>
          </w:p>
          <w:p w:rsidR="00141758" w:rsidRPr="009D712E" w:rsidRDefault="00141758" w:rsidP="003A52DF">
            <w:pPr>
              <w:pStyle w:val="M"/>
              <w:spacing w:line="240" w:lineRule="auto"/>
              <w:rPr>
                <w:rStyle w:val="a9"/>
                <w:b w:val="0"/>
                <w:sz w:val="18"/>
                <w:szCs w:val="18"/>
              </w:rPr>
            </w:pPr>
          </w:p>
          <w:commentRangeEnd w:id="425"/>
          <w:p w:rsidR="00C92A51" w:rsidRDefault="003A52DF">
            <w:pPr>
              <w:pStyle w:val="M"/>
              <w:spacing w:line="240" w:lineRule="auto"/>
              <w:ind w:firstLine="0"/>
              <w:rPr>
                <w:ins w:id="431" w:author="swingtux" w:date="2010-04-27T16:38:00Z"/>
                <w:rStyle w:val="a9"/>
                <w:b w:val="0"/>
                <w:sz w:val="18"/>
                <w:szCs w:val="18"/>
              </w:rPr>
              <w:pPrChange w:id="432" w:author="swingtux" w:date="2010-04-27T16:37:00Z">
                <w:pPr>
                  <w:pStyle w:val="M"/>
                  <w:widowControl w:val="0"/>
                  <w:spacing w:line="240" w:lineRule="auto"/>
                  <w:jc w:val="both"/>
                </w:pPr>
              </w:pPrChange>
            </w:pPr>
            <w:r>
              <w:rPr>
                <w:rStyle w:val="af9"/>
                <w:spacing w:val="0"/>
              </w:rPr>
              <w:commentReference w:id="425"/>
            </w:r>
            <w:ins w:id="433" w:author="swingtux" w:date="2010-04-27T16:37:00Z">
              <w:r w:rsidR="00141758">
                <w:rPr>
                  <w:rStyle w:val="a9"/>
                  <w:rFonts w:hint="eastAsia"/>
                  <w:b w:val="0"/>
                  <w:sz w:val="18"/>
                  <w:szCs w:val="18"/>
                </w:rPr>
                <w:t xml:space="preserve">         </w:t>
              </w:r>
            </w:ins>
          </w:p>
          <w:p w:rsidR="00C92A51" w:rsidRDefault="00141758">
            <w:pPr>
              <w:pStyle w:val="M"/>
              <w:spacing w:line="240" w:lineRule="auto"/>
              <w:ind w:firstLineChars="350" w:firstLine="672"/>
              <w:rPr>
                <w:ins w:id="434" w:author="swingtux" w:date="2010-04-27T16:38:00Z"/>
                <w:rStyle w:val="a9"/>
                <w:b w:val="0"/>
                <w:sz w:val="18"/>
                <w:szCs w:val="18"/>
              </w:rPr>
              <w:pPrChange w:id="435" w:author="swingtux" w:date="2010-04-27T16:38:00Z">
                <w:pPr>
                  <w:pStyle w:val="M"/>
                  <w:widowControl w:val="0"/>
                  <w:spacing w:line="240" w:lineRule="auto"/>
                  <w:jc w:val="both"/>
                </w:pPr>
              </w:pPrChange>
            </w:pPr>
            <w:ins w:id="436" w:author="swingtux" w:date="2010-04-27T16:37:00Z">
              <w:r>
                <w:rPr>
                  <w:rStyle w:val="a9"/>
                  <w:rFonts w:hint="eastAsia"/>
                  <w:b w:val="0"/>
                  <w:sz w:val="18"/>
                  <w:szCs w:val="18"/>
                </w:rPr>
                <w:t>&lt;transcript&gt;&lt;/transcript&gt;</w:t>
              </w:r>
            </w:ins>
          </w:p>
          <w:p w:rsidR="00C92A51" w:rsidRDefault="00141758">
            <w:pPr>
              <w:pStyle w:val="M"/>
              <w:spacing w:line="240" w:lineRule="auto"/>
              <w:ind w:firstLine="0"/>
              <w:rPr>
                <w:ins w:id="437" w:author="swingtux" w:date="2010-04-27T16:37:00Z"/>
                <w:rStyle w:val="a9"/>
                <w:b w:val="0"/>
                <w:sz w:val="18"/>
                <w:szCs w:val="18"/>
              </w:rPr>
              <w:pPrChange w:id="438" w:author="swingtux" w:date="2010-04-27T16:37:00Z">
                <w:pPr>
                  <w:pStyle w:val="M"/>
                  <w:widowControl w:val="0"/>
                  <w:spacing w:line="240" w:lineRule="auto"/>
                  <w:jc w:val="both"/>
                </w:pPr>
              </w:pPrChange>
            </w:pPr>
            <w:ins w:id="439" w:author="swingtux" w:date="2010-04-27T16:38:00Z">
              <w:r>
                <w:rPr>
                  <w:rStyle w:val="a9"/>
                  <w:rFonts w:hint="eastAsia"/>
                  <w:b w:val="0"/>
                  <w:sz w:val="18"/>
                  <w:szCs w:val="18"/>
                </w:rPr>
                <w:t>&lt;/sound&gt;</w:t>
              </w:r>
            </w:ins>
          </w:p>
          <w:p w:rsidR="00C92A51" w:rsidRDefault="00C92A51">
            <w:pPr>
              <w:pStyle w:val="M"/>
              <w:spacing w:line="240" w:lineRule="auto"/>
              <w:ind w:firstLine="0"/>
              <w:rPr>
                <w:ins w:id="440" w:author="swingtux" w:date="2010-04-27T16:37:00Z"/>
                <w:rStyle w:val="a9"/>
                <w:b w:val="0"/>
                <w:sz w:val="18"/>
                <w:szCs w:val="18"/>
              </w:rPr>
              <w:pPrChange w:id="441" w:author="swingtux" w:date="2010-04-27T16:37:00Z">
                <w:pPr>
                  <w:pStyle w:val="M"/>
                  <w:widowControl w:val="0"/>
                  <w:spacing w:line="240" w:lineRule="auto"/>
                  <w:jc w:val="both"/>
                </w:pPr>
              </w:pPrChange>
            </w:pPr>
          </w:p>
          <w:p w:rsidR="004D5D0B" w:rsidRPr="00662B04" w:rsidRDefault="004D5D0B" w:rsidP="00DD387E">
            <w:pPr>
              <w:pStyle w:val="M"/>
              <w:spacing w:line="240" w:lineRule="auto"/>
              <w:rPr>
                <w:rStyle w:val="a9"/>
                <w:b w:val="0"/>
                <w:sz w:val="18"/>
                <w:szCs w:val="18"/>
              </w:rPr>
            </w:pPr>
            <w:r>
              <w:rPr>
                <w:rStyle w:val="a9"/>
                <w:rFonts w:hint="eastAsia"/>
                <w:b w:val="0"/>
                <w:sz w:val="18"/>
                <w:szCs w:val="18"/>
              </w:rPr>
              <w:tab/>
            </w:r>
            <w:r w:rsidRPr="009D712E">
              <w:rPr>
                <w:rStyle w:val="a9"/>
                <w:b w:val="0"/>
                <w:sz w:val="18"/>
                <w:szCs w:val="18"/>
              </w:rPr>
              <w:t>&lt;/prompt&gt;</w:t>
            </w:r>
          </w:p>
          <w:p w:rsidR="00662B04" w:rsidRPr="00662B04" w:rsidRDefault="00662B04" w:rsidP="00DD387E">
            <w:pPr>
              <w:pStyle w:val="M"/>
              <w:spacing w:line="240" w:lineRule="auto"/>
              <w:rPr>
                <w:rStyle w:val="a9"/>
                <w:b w:val="0"/>
                <w:sz w:val="18"/>
                <w:szCs w:val="18"/>
              </w:rPr>
            </w:pPr>
            <w:r w:rsidRPr="00662B04">
              <w:rPr>
                <w:rStyle w:val="a9"/>
                <w:b w:val="0"/>
                <w:sz w:val="18"/>
                <w:szCs w:val="18"/>
              </w:rPr>
              <w:tab/>
              <w:t>&lt;choice&gt;</w:t>
            </w:r>
          </w:p>
          <w:p w:rsidR="00662B04" w:rsidRPr="00662B04" w:rsidRDefault="00662B04" w:rsidP="00DD387E">
            <w:pPr>
              <w:pStyle w:val="M"/>
              <w:spacing w:line="240" w:lineRule="auto"/>
              <w:rPr>
                <w:rStyle w:val="a9"/>
                <w:b w:val="0"/>
                <w:sz w:val="18"/>
                <w:szCs w:val="18"/>
              </w:rPr>
            </w:pPr>
            <w:r w:rsidRPr="00662B04">
              <w:rPr>
                <w:rStyle w:val="a9"/>
                <w:b w:val="0"/>
                <w:sz w:val="18"/>
                <w:szCs w:val="18"/>
              </w:rPr>
              <w:tab/>
            </w:r>
            <w:r w:rsidRPr="00662B04">
              <w:rPr>
                <w:rStyle w:val="a9"/>
                <w:b w:val="0"/>
                <w:sz w:val="18"/>
                <w:szCs w:val="18"/>
              </w:rPr>
              <w:tab/>
              <w:t>&lt;option&gt;</w:t>
            </w:r>
            <w:r w:rsidR="00F35868" w:rsidRPr="00F35868">
              <w:rPr>
                <w:rStyle w:val="a9"/>
                <w:b w:val="0"/>
                <w:sz w:val="18"/>
                <w:szCs w:val="18"/>
              </w:rPr>
              <w:t>She would have something more important to do.</w:t>
            </w:r>
            <w:r w:rsidRPr="00662B04">
              <w:rPr>
                <w:rStyle w:val="a9"/>
                <w:b w:val="0"/>
                <w:sz w:val="18"/>
                <w:szCs w:val="18"/>
              </w:rPr>
              <w:t>&lt;/option&gt;</w:t>
            </w:r>
          </w:p>
          <w:p w:rsidR="00662B04" w:rsidRPr="00662B04" w:rsidRDefault="00662B04" w:rsidP="00DD387E">
            <w:pPr>
              <w:pStyle w:val="M"/>
              <w:spacing w:line="240" w:lineRule="auto"/>
              <w:rPr>
                <w:rStyle w:val="a9"/>
                <w:b w:val="0"/>
                <w:sz w:val="18"/>
                <w:szCs w:val="18"/>
              </w:rPr>
            </w:pPr>
            <w:r w:rsidRPr="00662B04">
              <w:rPr>
                <w:rStyle w:val="a9"/>
                <w:b w:val="0"/>
                <w:sz w:val="18"/>
                <w:szCs w:val="18"/>
              </w:rPr>
              <w:tab/>
            </w:r>
            <w:r w:rsidRPr="00662B04">
              <w:rPr>
                <w:rStyle w:val="a9"/>
                <w:b w:val="0"/>
                <w:sz w:val="18"/>
                <w:szCs w:val="18"/>
              </w:rPr>
              <w:tab/>
              <w:t>&lt;option&gt;</w:t>
            </w:r>
            <w:r w:rsidR="00F35868" w:rsidRPr="00F35868">
              <w:rPr>
                <w:rStyle w:val="a9"/>
                <w:b w:val="0"/>
                <w:sz w:val="18"/>
                <w:szCs w:val="18"/>
              </w:rPr>
              <w:t>She had to meet a friend of hers.</w:t>
            </w:r>
            <w:r w:rsidRPr="00662B04">
              <w:rPr>
                <w:rStyle w:val="a9"/>
                <w:b w:val="0"/>
                <w:sz w:val="18"/>
                <w:szCs w:val="18"/>
              </w:rPr>
              <w:t>&lt;/option&gt;</w:t>
            </w:r>
          </w:p>
          <w:p w:rsidR="00662B04" w:rsidRPr="00662B04" w:rsidRDefault="00662B04" w:rsidP="00DD387E">
            <w:pPr>
              <w:pStyle w:val="M"/>
              <w:spacing w:line="240" w:lineRule="auto"/>
              <w:rPr>
                <w:rStyle w:val="a9"/>
                <w:b w:val="0"/>
                <w:sz w:val="18"/>
                <w:szCs w:val="18"/>
              </w:rPr>
            </w:pPr>
            <w:r w:rsidRPr="00662B04">
              <w:rPr>
                <w:rStyle w:val="a9"/>
                <w:b w:val="0"/>
                <w:sz w:val="18"/>
                <w:szCs w:val="18"/>
              </w:rPr>
              <w:tab/>
            </w:r>
            <w:r w:rsidRPr="00662B04">
              <w:rPr>
                <w:rStyle w:val="a9"/>
                <w:b w:val="0"/>
                <w:sz w:val="18"/>
                <w:szCs w:val="18"/>
              </w:rPr>
              <w:tab/>
              <w:t>&lt;option&gt;</w:t>
            </w:r>
            <w:r w:rsidR="00F35868" w:rsidRPr="00F35868">
              <w:rPr>
                <w:rStyle w:val="a9"/>
                <w:b w:val="0"/>
                <w:sz w:val="18"/>
                <w:szCs w:val="18"/>
              </w:rPr>
              <w:t>She was not in the mood to attend the party.</w:t>
            </w:r>
            <w:r w:rsidRPr="00662B04">
              <w:rPr>
                <w:rStyle w:val="a9"/>
                <w:b w:val="0"/>
                <w:sz w:val="18"/>
                <w:szCs w:val="18"/>
              </w:rPr>
              <w:t>&lt;/option&gt;</w:t>
            </w:r>
          </w:p>
          <w:p w:rsidR="00662B04" w:rsidRPr="00662B04" w:rsidRDefault="00662B04" w:rsidP="00DD387E">
            <w:pPr>
              <w:pStyle w:val="M"/>
              <w:spacing w:line="240" w:lineRule="auto"/>
              <w:rPr>
                <w:rStyle w:val="a9"/>
                <w:b w:val="0"/>
                <w:sz w:val="18"/>
                <w:szCs w:val="18"/>
              </w:rPr>
            </w:pPr>
            <w:r w:rsidRPr="00662B04">
              <w:rPr>
                <w:rStyle w:val="a9"/>
                <w:b w:val="0"/>
                <w:sz w:val="18"/>
                <w:szCs w:val="18"/>
              </w:rPr>
              <w:tab/>
            </w:r>
            <w:r w:rsidRPr="00662B04">
              <w:rPr>
                <w:rStyle w:val="a9"/>
                <w:b w:val="0"/>
                <w:sz w:val="18"/>
                <w:szCs w:val="18"/>
              </w:rPr>
              <w:tab/>
              <w:t>&lt;option&gt;</w:t>
            </w:r>
            <w:r w:rsidR="00F35868" w:rsidRPr="00F35868">
              <w:rPr>
                <w:rStyle w:val="a9"/>
                <w:b w:val="0"/>
                <w:sz w:val="18"/>
                <w:szCs w:val="18"/>
              </w:rPr>
              <w:t>She was afraid she might be kept too late.</w:t>
            </w:r>
            <w:r w:rsidRPr="00662B04">
              <w:rPr>
                <w:rStyle w:val="a9"/>
                <w:b w:val="0"/>
                <w:sz w:val="18"/>
                <w:szCs w:val="18"/>
              </w:rPr>
              <w:t>&lt;/option&gt;</w:t>
            </w:r>
          </w:p>
          <w:p w:rsidR="00662B04" w:rsidRDefault="00C67EE3" w:rsidP="00DD387E">
            <w:pPr>
              <w:pStyle w:val="M"/>
              <w:spacing w:line="240" w:lineRule="auto"/>
              <w:rPr>
                <w:rStyle w:val="a9"/>
                <w:b w:val="0"/>
                <w:sz w:val="18"/>
                <w:szCs w:val="18"/>
              </w:rPr>
            </w:pPr>
            <w:r>
              <w:rPr>
                <w:rStyle w:val="a9"/>
                <w:rFonts w:hint="eastAsia"/>
                <w:b w:val="0"/>
                <w:sz w:val="18"/>
                <w:szCs w:val="18"/>
              </w:rPr>
              <w:tab/>
            </w:r>
            <w:r w:rsidR="00662B04" w:rsidRPr="00662B04">
              <w:rPr>
                <w:rStyle w:val="a9"/>
                <w:b w:val="0"/>
                <w:sz w:val="18"/>
                <w:szCs w:val="18"/>
              </w:rPr>
              <w:t>&lt;/choice&gt;</w:t>
            </w:r>
          </w:p>
          <w:p w:rsidR="00B5152F" w:rsidRPr="00662B04" w:rsidRDefault="00B5152F" w:rsidP="00DD387E">
            <w:pPr>
              <w:pStyle w:val="M"/>
              <w:spacing w:line="240" w:lineRule="auto"/>
              <w:rPr>
                <w:rStyle w:val="a9"/>
                <w:b w:val="0"/>
                <w:sz w:val="18"/>
                <w:szCs w:val="18"/>
              </w:rPr>
            </w:pPr>
            <w:r>
              <w:rPr>
                <w:rStyle w:val="a9"/>
                <w:b w:val="0"/>
                <w:sz w:val="18"/>
                <w:szCs w:val="18"/>
              </w:rPr>
              <w:tab/>
            </w:r>
            <w:r>
              <w:rPr>
                <w:rStyle w:val="a9"/>
                <w:rFonts w:hint="eastAsia"/>
                <w:b w:val="0"/>
                <w:sz w:val="18"/>
                <w:szCs w:val="18"/>
              </w:rPr>
              <w:t>&lt;</w:t>
            </w:r>
            <w:r w:rsidR="00A35D32">
              <w:rPr>
                <w:rStyle w:val="a9"/>
                <w:rFonts w:hint="eastAsia"/>
                <w:b w:val="0"/>
                <w:sz w:val="18"/>
                <w:szCs w:val="18"/>
              </w:rPr>
              <w:t>pause</w:t>
            </w:r>
            <w:r>
              <w:rPr>
                <w:rStyle w:val="a9"/>
                <w:rFonts w:hint="eastAsia"/>
                <w:b w:val="0"/>
                <w:sz w:val="18"/>
                <w:szCs w:val="18"/>
              </w:rPr>
              <w:t xml:space="preserve"> </w:t>
            </w:r>
            <w:r w:rsidRPr="009D712E">
              <w:rPr>
                <w:rStyle w:val="a9"/>
                <w:b w:val="0"/>
                <w:sz w:val="18"/>
                <w:szCs w:val="18"/>
              </w:rPr>
              <w:t>duration</w:t>
            </w:r>
            <w:r>
              <w:rPr>
                <w:rStyle w:val="a9"/>
                <w:rFonts w:hint="eastAsia"/>
                <w:b w:val="0"/>
                <w:sz w:val="18"/>
                <w:szCs w:val="18"/>
              </w:rPr>
              <w:t>="</w:t>
            </w:r>
            <w:r w:rsidR="008F4B6D">
              <w:rPr>
                <w:rStyle w:val="a9"/>
                <w:rFonts w:hint="eastAsia"/>
                <w:b w:val="0"/>
                <w:sz w:val="18"/>
                <w:szCs w:val="18"/>
              </w:rPr>
              <w:t>15</w:t>
            </w:r>
            <w:r>
              <w:rPr>
                <w:rStyle w:val="a9"/>
                <w:rFonts w:hint="eastAsia"/>
                <w:b w:val="0"/>
                <w:sz w:val="18"/>
                <w:szCs w:val="18"/>
              </w:rPr>
              <w:t>" /&gt;</w:t>
            </w:r>
          </w:p>
          <w:p w:rsidR="00662B04" w:rsidRPr="00662B04" w:rsidRDefault="008B0217" w:rsidP="00DD387E">
            <w:pPr>
              <w:pStyle w:val="M"/>
              <w:spacing w:line="240" w:lineRule="auto"/>
              <w:rPr>
                <w:rStyle w:val="a9"/>
                <w:b w:val="0"/>
                <w:sz w:val="18"/>
                <w:szCs w:val="18"/>
              </w:rPr>
            </w:pPr>
            <w:r>
              <w:rPr>
                <w:rStyle w:val="a9"/>
                <w:rFonts w:hint="eastAsia"/>
                <w:b w:val="0"/>
                <w:sz w:val="18"/>
                <w:szCs w:val="18"/>
              </w:rPr>
              <w:tab/>
            </w:r>
            <w:r w:rsidR="00662B04" w:rsidRPr="00662B04">
              <w:rPr>
                <w:rStyle w:val="a9"/>
                <w:b w:val="0"/>
                <w:sz w:val="18"/>
                <w:szCs w:val="18"/>
              </w:rPr>
              <w:t>&lt;key&gt;2&lt;/key&gt;</w:t>
            </w:r>
          </w:p>
          <w:p w:rsidR="00A01712" w:rsidRDefault="00A01712" w:rsidP="00DD387E">
            <w:pPr>
              <w:pStyle w:val="M"/>
              <w:spacing w:line="240" w:lineRule="auto"/>
              <w:ind w:firstLine="0"/>
              <w:rPr>
                <w:rStyle w:val="a9"/>
                <w:b w:val="0"/>
                <w:sz w:val="18"/>
                <w:szCs w:val="18"/>
              </w:rPr>
            </w:pPr>
            <w:r>
              <w:rPr>
                <w:rStyle w:val="a9"/>
                <w:rFonts w:hint="eastAsia"/>
                <w:b w:val="0"/>
                <w:sz w:val="18"/>
                <w:szCs w:val="18"/>
              </w:rPr>
              <w:tab/>
            </w:r>
            <w:r w:rsidR="00662B04" w:rsidRPr="00662B04">
              <w:rPr>
                <w:rStyle w:val="a9"/>
                <w:b w:val="0"/>
                <w:sz w:val="18"/>
                <w:szCs w:val="18"/>
              </w:rPr>
              <w:t>&lt;/question&gt;</w:t>
            </w:r>
          </w:p>
          <w:p w:rsidR="00625B58" w:rsidRPr="00F10F04" w:rsidRDefault="00625B58" w:rsidP="00DD387E">
            <w:pPr>
              <w:pStyle w:val="M"/>
              <w:spacing w:line="240" w:lineRule="auto"/>
              <w:ind w:firstLine="0"/>
              <w:rPr>
                <w:rStyle w:val="a9"/>
                <w:b w:val="0"/>
                <w:sz w:val="18"/>
                <w:szCs w:val="18"/>
              </w:rPr>
            </w:pPr>
            <w:r w:rsidRPr="00965CA1">
              <w:rPr>
                <w:rStyle w:val="a9"/>
                <w:b w:val="0"/>
                <w:sz w:val="18"/>
                <w:szCs w:val="18"/>
              </w:rPr>
              <w:t>&lt;/assessmentItem&gt;</w:t>
            </w:r>
          </w:p>
        </w:tc>
      </w:tr>
      <w:tr w:rsidR="00BA5FBC" w:rsidRPr="00F10F04" w:rsidTr="008468A4">
        <w:tc>
          <w:tcPr>
            <w:tcW w:w="1384" w:type="dxa"/>
            <w:tcBorders>
              <w:top w:val="single" w:sz="4" w:space="0" w:color="000000"/>
              <w:left w:val="single" w:sz="4" w:space="0" w:color="000000"/>
              <w:bottom w:val="single" w:sz="4" w:space="0" w:color="000000"/>
              <w:right w:val="single" w:sz="4" w:space="0" w:color="000000"/>
            </w:tcBorders>
          </w:tcPr>
          <w:p w:rsidR="00BA5FBC" w:rsidRDefault="00BA5FBC" w:rsidP="008468A4">
            <w:pPr>
              <w:pStyle w:val="M"/>
              <w:ind w:firstLine="0"/>
            </w:pPr>
            <w:r>
              <w:rPr>
                <w:rFonts w:hint="eastAsia"/>
              </w:rPr>
              <w:t>备注</w:t>
            </w:r>
          </w:p>
        </w:tc>
        <w:tc>
          <w:tcPr>
            <w:tcW w:w="7138" w:type="dxa"/>
            <w:tcBorders>
              <w:top w:val="single" w:sz="4" w:space="0" w:color="000000"/>
              <w:left w:val="single" w:sz="4" w:space="0" w:color="000000"/>
              <w:bottom w:val="single" w:sz="4" w:space="0" w:color="000000"/>
              <w:right w:val="single" w:sz="4" w:space="0" w:color="000000"/>
            </w:tcBorders>
          </w:tcPr>
          <w:p w:rsidR="00BA5FBC" w:rsidRDefault="00BA5FBC" w:rsidP="00DD387E">
            <w:pPr>
              <w:pStyle w:val="M"/>
              <w:spacing w:line="240" w:lineRule="auto"/>
              <w:ind w:firstLine="0"/>
              <w:rPr>
                <w:rStyle w:val="a9"/>
                <w:b w:val="0"/>
                <w:sz w:val="18"/>
                <w:szCs w:val="18"/>
              </w:rPr>
            </w:pPr>
            <w:r>
              <w:rPr>
                <w:rStyle w:val="a9"/>
                <w:rFonts w:hint="eastAsia"/>
                <w:b w:val="0"/>
                <w:sz w:val="18"/>
                <w:szCs w:val="18"/>
              </w:rPr>
              <w:t>&lt;</w:t>
            </w:r>
            <w:r w:rsidR="00A35D32">
              <w:rPr>
                <w:rStyle w:val="a9"/>
                <w:rFonts w:hint="eastAsia"/>
                <w:b w:val="0"/>
                <w:sz w:val="18"/>
                <w:szCs w:val="18"/>
              </w:rPr>
              <w:t>pause</w:t>
            </w:r>
            <w:r>
              <w:rPr>
                <w:rStyle w:val="a9"/>
                <w:rFonts w:hint="eastAsia"/>
                <w:b w:val="0"/>
                <w:sz w:val="18"/>
                <w:szCs w:val="18"/>
              </w:rPr>
              <w:t xml:space="preserve"> </w:t>
            </w:r>
            <w:r w:rsidRPr="009D712E">
              <w:rPr>
                <w:rStyle w:val="a9"/>
                <w:b w:val="0"/>
                <w:sz w:val="18"/>
                <w:szCs w:val="18"/>
              </w:rPr>
              <w:t>duration</w:t>
            </w:r>
            <w:r>
              <w:rPr>
                <w:rStyle w:val="a9"/>
                <w:rFonts w:hint="eastAsia"/>
                <w:b w:val="0"/>
                <w:sz w:val="18"/>
                <w:szCs w:val="18"/>
              </w:rPr>
              <w:t>="15" /&gt;</w:t>
            </w:r>
            <w:r>
              <w:rPr>
                <w:rStyle w:val="a9"/>
                <w:rFonts w:hint="eastAsia"/>
                <w:b w:val="0"/>
                <w:sz w:val="18"/>
                <w:szCs w:val="18"/>
              </w:rPr>
              <w:t>是答题时间</w:t>
            </w:r>
            <w:r>
              <w:rPr>
                <w:rStyle w:val="a9"/>
                <w:rFonts w:hint="eastAsia"/>
                <w:b w:val="0"/>
                <w:sz w:val="18"/>
                <w:szCs w:val="18"/>
              </w:rPr>
              <w:t>15</w:t>
            </w:r>
            <w:r>
              <w:rPr>
                <w:rStyle w:val="a9"/>
                <w:rFonts w:hint="eastAsia"/>
                <w:b w:val="0"/>
                <w:sz w:val="18"/>
                <w:szCs w:val="18"/>
              </w:rPr>
              <w:t>秒</w:t>
            </w:r>
            <w:r w:rsidR="002B05BE">
              <w:rPr>
                <w:rStyle w:val="a9"/>
                <w:rFonts w:hint="eastAsia"/>
                <w:b w:val="0"/>
                <w:sz w:val="18"/>
                <w:szCs w:val="18"/>
              </w:rPr>
              <w:t>（参照新机考，见文章“</w:t>
            </w:r>
            <w:r w:rsidR="002B05BE" w:rsidRPr="002B05BE">
              <w:rPr>
                <w:rStyle w:val="a9"/>
                <w:rFonts w:hint="eastAsia"/>
                <w:b w:val="0"/>
                <w:sz w:val="18"/>
                <w:szCs w:val="18"/>
              </w:rPr>
              <w:t>英语</w:t>
            </w:r>
            <w:proofErr w:type="gramStart"/>
            <w:r w:rsidR="002B05BE" w:rsidRPr="002B05BE">
              <w:rPr>
                <w:rStyle w:val="a9"/>
                <w:rFonts w:hint="eastAsia"/>
                <w:b w:val="0"/>
                <w:sz w:val="18"/>
                <w:szCs w:val="18"/>
              </w:rPr>
              <w:t>四六级今试点机考</w:t>
            </w:r>
            <w:r w:rsidR="002B05BE" w:rsidRPr="002B05BE">
              <w:rPr>
                <w:rStyle w:val="a9"/>
                <w:rFonts w:hint="eastAsia"/>
                <w:b w:val="0"/>
                <w:sz w:val="18"/>
                <w:szCs w:val="18"/>
              </w:rPr>
              <w:t xml:space="preserve"> </w:t>
            </w:r>
            <w:r w:rsidR="002B05BE" w:rsidRPr="002B05BE">
              <w:rPr>
                <w:rStyle w:val="a9"/>
                <w:rFonts w:hint="eastAsia"/>
                <w:b w:val="0"/>
                <w:sz w:val="18"/>
                <w:szCs w:val="18"/>
              </w:rPr>
              <w:t>作答没</w:t>
            </w:r>
            <w:proofErr w:type="gramEnd"/>
            <w:r w:rsidR="002B05BE" w:rsidRPr="002B05BE">
              <w:rPr>
                <w:rStyle w:val="a9"/>
                <w:rFonts w:hint="eastAsia"/>
                <w:b w:val="0"/>
                <w:sz w:val="18"/>
                <w:szCs w:val="18"/>
              </w:rPr>
              <w:t>时间悔选</w:t>
            </w:r>
            <w:r w:rsidR="002B05BE">
              <w:rPr>
                <w:rStyle w:val="a9"/>
                <w:rFonts w:hint="eastAsia"/>
                <w:b w:val="0"/>
                <w:sz w:val="18"/>
                <w:szCs w:val="18"/>
              </w:rPr>
              <w:t>”）</w:t>
            </w:r>
            <w:r w:rsidR="00D81AE9">
              <w:rPr>
                <w:rStyle w:val="a9"/>
                <w:rFonts w:hint="eastAsia"/>
                <w:b w:val="0"/>
                <w:sz w:val="18"/>
                <w:szCs w:val="18"/>
              </w:rPr>
              <w:t>。</w:t>
            </w:r>
          </w:p>
          <w:p w:rsidR="002B05BE" w:rsidRPr="00965CA1" w:rsidRDefault="002B05BE" w:rsidP="00DD387E">
            <w:pPr>
              <w:pStyle w:val="M"/>
              <w:spacing w:line="240" w:lineRule="auto"/>
              <w:ind w:firstLine="0"/>
              <w:rPr>
                <w:rStyle w:val="a9"/>
                <w:b w:val="0"/>
                <w:sz w:val="18"/>
                <w:szCs w:val="18"/>
              </w:rPr>
            </w:pPr>
          </w:p>
        </w:tc>
      </w:tr>
    </w:tbl>
    <w:p w:rsidR="00625B58" w:rsidRDefault="00625B58" w:rsidP="00625B58"/>
    <w:p w:rsidR="00BD4D98" w:rsidRDefault="00BD4D98" w:rsidP="00BD4D98">
      <w:pPr>
        <w:pStyle w:val="3"/>
        <w:numPr>
          <w:ilvl w:val="2"/>
          <w:numId w:val="15"/>
        </w:numPr>
      </w:pPr>
      <w:bookmarkStart w:id="442" w:name="_Toc286841230"/>
      <w:r w:rsidRPr="00BD4D98">
        <w:rPr>
          <w:rFonts w:hint="eastAsia"/>
        </w:rPr>
        <w:t>长对话</w:t>
      </w:r>
      <w:r>
        <w:rPr>
          <w:rFonts w:hint="eastAsia"/>
        </w:rPr>
        <w:t>（</w:t>
      </w:r>
      <w:r w:rsidR="004E3DCC">
        <w:rPr>
          <w:rFonts w:hint="eastAsia"/>
        </w:rPr>
        <w:t xml:space="preserve">Long </w:t>
      </w:r>
      <w:r w:rsidRPr="00BD4D98">
        <w:rPr>
          <w:rFonts w:hint="eastAsia"/>
        </w:rPr>
        <w:t>Conversations</w:t>
      </w:r>
      <w:r>
        <w:rPr>
          <w:rFonts w:hint="eastAsia"/>
        </w:rPr>
        <w:t>）</w:t>
      </w:r>
      <w:bookmarkEnd w:id="442"/>
    </w:p>
    <w:p w:rsidR="004E3DCC" w:rsidRPr="00D46068" w:rsidRDefault="004E3DCC" w:rsidP="004E3DCC">
      <w:pPr>
        <w:pStyle w:val="af8"/>
      </w:pPr>
      <w:r w:rsidRPr="00242408">
        <w:rPr>
          <w:rFonts w:hint="eastAsia"/>
        </w:rPr>
        <w:t>表</w:t>
      </w:r>
      <w:r w:rsidRPr="00242408">
        <w:rPr>
          <w:rFonts w:hint="eastAsia"/>
        </w:rPr>
        <w:t xml:space="preserve"> </w:t>
      </w:r>
      <w:r>
        <w:rPr>
          <w:rFonts w:hint="eastAsia"/>
        </w:rPr>
        <w:t xml:space="preserve">5-4 </w:t>
      </w:r>
      <w:r>
        <w:rPr>
          <w:rFonts w:hint="eastAsia"/>
        </w:rPr>
        <w:t>长</w:t>
      </w:r>
      <w:r w:rsidRPr="00625B58">
        <w:rPr>
          <w:rFonts w:hint="eastAsia"/>
        </w:rPr>
        <w:t>对话</w:t>
      </w:r>
      <w:r w:rsidRPr="005F7238">
        <w:rPr>
          <w:rFonts w:hint="eastAsia"/>
        </w:rPr>
        <w:t>（</w:t>
      </w:r>
      <w:r>
        <w:rPr>
          <w:rFonts w:hint="eastAsia"/>
        </w:rPr>
        <w:t>Long</w:t>
      </w:r>
      <w:r w:rsidRPr="00625B58">
        <w:t xml:space="preserve"> Conversations</w:t>
      </w:r>
      <w:r w:rsidRPr="005F7238">
        <w:rPr>
          <w:rFonts w:hint="eastAsia"/>
        </w:rPr>
        <w:t>）</w:t>
      </w:r>
      <w:r>
        <w:rPr>
          <w:rFonts w:hint="eastAsia"/>
        </w:rPr>
        <w:t>示例说明</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84"/>
        <w:gridCol w:w="7138"/>
      </w:tblGrid>
      <w:tr w:rsidR="004E3DCC" w:rsidRPr="00F10F04" w:rsidTr="008468A4">
        <w:tc>
          <w:tcPr>
            <w:tcW w:w="1384" w:type="dxa"/>
            <w:tcBorders>
              <w:top w:val="single" w:sz="4" w:space="0" w:color="000000"/>
              <w:left w:val="single" w:sz="4" w:space="0" w:color="000000"/>
              <w:bottom w:val="single" w:sz="4" w:space="0" w:color="000000"/>
              <w:right w:val="single" w:sz="4" w:space="0" w:color="000000"/>
            </w:tcBorders>
            <w:hideMark/>
          </w:tcPr>
          <w:p w:rsidR="004E3DCC" w:rsidRPr="00F10F04" w:rsidRDefault="004E3DCC" w:rsidP="008468A4">
            <w:pPr>
              <w:pStyle w:val="M"/>
              <w:ind w:firstLine="0"/>
              <w:rPr>
                <w:rStyle w:val="a9"/>
                <w:b w:val="0"/>
                <w:sz w:val="18"/>
                <w:szCs w:val="18"/>
              </w:rPr>
            </w:pPr>
            <w:r w:rsidRPr="00F10F04">
              <w:rPr>
                <w:rStyle w:val="a9"/>
                <w:rFonts w:hint="eastAsia"/>
                <w:b w:val="0"/>
                <w:sz w:val="18"/>
                <w:szCs w:val="18"/>
              </w:rPr>
              <w:t>名称</w:t>
            </w:r>
          </w:p>
        </w:tc>
        <w:tc>
          <w:tcPr>
            <w:tcW w:w="7138" w:type="dxa"/>
            <w:tcBorders>
              <w:top w:val="single" w:sz="4" w:space="0" w:color="000000"/>
              <w:left w:val="single" w:sz="4" w:space="0" w:color="000000"/>
              <w:bottom w:val="single" w:sz="4" w:space="0" w:color="000000"/>
              <w:right w:val="single" w:sz="4" w:space="0" w:color="000000"/>
            </w:tcBorders>
            <w:hideMark/>
          </w:tcPr>
          <w:p w:rsidR="004E3DCC" w:rsidRPr="00F10F04" w:rsidRDefault="004E3DCC" w:rsidP="008468A4">
            <w:pPr>
              <w:pStyle w:val="M"/>
              <w:ind w:firstLine="0"/>
              <w:rPr>
                <w:rStyle w:val="a9"/>
                <w:b w:val="0"/>
                <w:sz w:val="18"/>
                <w:szCs w:val="18"/>
              </w:rPr>
            </w:pPr>
            <w:r>
              <w:rPr>
                <w:rStyle w:val="a9"/>
                <w:rFonts w:hint="eastAsia"/>
                <w:b w:val="0"/>
                <w:sz w:val="18"/>
                <w:szCs w:val="18"/>
              </w:rPr>
              <w:t>说明</w:t>
            </w:r>
          </w:p>
        </w:tc>
      </w:tr>
      <w:tr w:rsidR="004E3DCC" w:rsidRPr="00F10F04" w:rsidTr="008468A4">
        <w:tc>
          <w:tcPr>
            <w:tcW w:w="1384" w:type="dxa"/>
            <w:tcBorders>
              <w:top w:val="single" w:sz="4" w:space="0" w:color="000000"/>
              <w:left w:val="single" w:sz="4" w:space="0" w:color="000000"/>
              <w:bottom w:val="single" w:sz="4" w:space="0" w:color="000000"/>
              <w:right w:val="single" w:sz="4" w:space="0" w:color="000000"/>
            </w:tcBorders>
            <w:hideMark/>
          </w:tcPr>
          <w:p w:rsidR="004E3DCC" w:rsidRPr="00965CA1" w:rsidRDefault="004E3DCC" w:rsidP="008468A4">
            <w:pPr>
              <w:pStyle w:val="M"/>
              <w:ind w:firstLine="0"/>
              <w:rPr>
                <w:rStyle w:val="a9"/>
                <w:b w:val="0"/>
                <w:sz w:val="18"/>
                <w:szCs w:val="18"/>
              </w:rPr>
            </w:pPr>
            <w:r>
              <w:rPr>
                <w:rStyle w:val="a9"/>
                <w:rFonts w:hint="eastAsia"/>
                <w:b w:val="0"/>
                <w:sz w:val="18"/>
                <w:szCs w:val="18"/>
              </w:rPr>
              <w:t>类型序号</w:t>
            </w:r>
          </w:p>
        </w:tc>
        <w:tc>
          <w:tcPr>
            <w:tcW w:w="7138" w:type="dxa"/>
            <w:tcBorders>
              <w:top w:val="single" w:sz="4" w:space="0" w:color="000000"/>
              <w:left w:val="single" w:sz="4" w:space="0" w:color="000000"/>
              <w:bottom w:val="single" w:sz="4" w:space="0" w:color="000000"/>
              <w:right w:val="single" w:sz="4" w:space="0" w:color="000000"/>
            </w:tcBorders>
            <w:hideMark/>
          </w:tcPr>
          <w:p w:rsidR="004E3DCC" w:rsidRDefault="004717E2" w:rsidP="008468A4">
            <w:pPr>
              <w:pStyle w:val="M"/>
              <w:ind w:firstLine="0"/>
              <w:rPr>
                <w:rStyle w:val="a9"/>
                <w:b w:val="0"/>
                <w:sz w:val="18"/>
                <w:szCs w:val="18"/>
              </w:rPr>
            </w:pPr>
            <w:r>
              <w:rPr>
                <w:rStyle w:val="a9"/>
                <w:rFonts w:hint="eastAsia"/>
                <w:b w:val="0"/>
                <w:sz w:val="18"/>
                <w:szCs w:val="18"/>
              </w:rPr>
              <w:t>4</w:t>
            </w:r>
          </w:p>
        </w:tc>
      </w:tr>
      <w:tr w:rsidR="004E3DCC" w:rsidRPr="00F10F04" w:rsidTr="008468A4">
        <w:tc>
          <w:tcPr>
            <w:tcW w:w="1384" w:type="dxa"/>
            <w:tcBorders>
              <w:top w:val="single" w:sz="4" w:space="0" w:color="000000"/>
              <w:left w:val="single" w:sz="4" w:space="0" w:color="000000"/>
              <w:bottom w:val="single" w:sz="4" w:space="0" w:color="000000"/>
              <w:right w:val="single" w:sz="4" w:space="0" w:color="000000"/>
            </w:tcBorders>
            <w:hideMark/>
          </w:tcPr>
          <w:p w:rsidR="004E3DCC" w:rsidRDefault="004E3DCC" w:rsidP="008468A4">
            <w:pPr>
              <w:pStyle w:val="M"/>
              <w:ind w:firstLine="0"/>
              <w:rPr>
                <w:rStyle w:val="a9"/>
                <w:b w:val="0"/>
                <w:sz w:val="18"/>
                <w:szCs w:val="18"/>
              </w:rPr>
            </w:pPr>
            <w:r>
              <w:rPr>
                <w:rStyle w:val="a9"/>
                <w:rFonts w:hint="eastAsia"/>
                <w:b w:val="0"/>
                <w:sz w:val="18"/>
                <w:szCs w:val="18"/>
              </w:rPr>
              <w:t>类型标识</w:t>
            </w:r>
          </w:p>
        </w:tc>
        <w:tc>
          <w:tcPr>
            <w:tcW w:w="7138" w:type="dxa"/>
            <w:tcBorders>
              <w:top w:val="single" w:sz="4" w:space="0" w:color="000000"/>
              <w:left w:val="single" w:sz="4" w:space="0" w:color="000000"/>
              <w:bottom w:val="single" w:sz="4" w:space="0" w:color="000000"/>
              <w:right w:val="single" w:sz="4" w:space="0" w:color="000000"/>
            </w:tcBorders>
            <w:hideMark/>
          </w:tcPr>
          <w:p w:rsidR="004E3DCC" w:rsidRDefault="004717E2" w:rsidP="008468A4">
            <w:pPr>
              <w:pStyle w:val="M"/>
              <w:ind w:firstLine="0"/>
              <w:rPr>
                <w:rStyle w:val="a9"/>
                <w:b w:val="0"/>
                <w:sz w:val="18"/>
                <w:szCs w:val="18"/>
              </w:rPr>
            </w:pPr>
            <w:r>
              <w:rPr>
                <w:rStyle w:val="a9"/>
                <w:rFonts w:hint="eastAsia"/>
                <w:b w:val="0"/>
                <w:sz w:val="18"/>
                <w:szCs w:val="18"/>
              </w:rPr>
              <w:t>long</w:t>
            </w:r>
            <w:r w:rsidR="004E3DCC" w:rsidRPr="00444EC9">
              <w:rPr>
                <w:rStyle w:val="a9"/>
                <w:b w:val="0"/>
                <w:sz w:val="18"/>
                <w:szCs w:val="18"/>
              </w:rPr>
              <w:t>Conversations</w:t>
            </w:r>
          </w:p>
        </w:tc>
      </w:tr>
      <w:tr w:rsidR="004E3DCC" w:rsidRPr="00F10F04" w:rsidTr="008468A4">
        <w:tc>
          <w:tcPr>
            <w:tcW w:w="1384" w:type="dxa"/>
            <w:tcBorders>
              <w:top w:val="single" w:sz="4" w:space="0" w:color="000000"/>
              <w:left w:val="single" w:sz="4" w:space="0" w:color="000000"/>
              <w:bottom w:val="single" w:sz="4" w:space="0" w:color="000000"/>
              <w:right w:val="single" w:sz="4" w:space="0" w:color="000000"/>
            </w:tcBorders>
            <w:hideMark/>
          </w:tcPr>
          <w:p w:rsidR="004E3DCC" w:rsidRPr="00F10F04" w:rsidRDefault="004E3DCC" w:rsidP="008468A4">
            <w:pPr>
              <w:pStyle w:val="M"/>
              <w:ind w:firstLine="0"/>
              <w:rPr>
                <w:rStyle w:val="a9"/>
                <w:b w:val="0"/>
                <w:sz w:val="18"/>
                <w:szCs w:val="18"/>
              </w:rPr>
            </w:pPr>
            <w:r w:rsidRPr="00965CA1">
              <w:rPr>
                <w:rStyle w:val="a9"/>
                <w:rFonts w:hint="eastAsia"/>
                <w:b w:val="0"/>
                <w:sz w:val="18"/>
                <w:szCs w:val="18"/>
              </w:rPr>
              <w:t>试题附加材料</w:t>
            </w:r>
          </w:p>
        </w:tc>
        <w:tc>
          <w:tcPr>
            <w:tcW w:w="7138" w:type="dxa"/>
            <w:tcBorders>
              <w:top w:val="single" w:sz="4" w:space="0" w:color="000000"/>
              <w:left w:val="single" w:sz="4" w:space="0" w:color="000000"/>
              <w:bottom w:val="single" w:sz="4" w:space="0" w:color="000000"/>
              <w:right w:val="single" w:sz="4" w:space="0" w:color="000000"/>
            </w:tcBorders>
            <w:hideMark/>
          </w:tcPr>
          <w:p w:rsidR="004E3DCC" w:rsidRPr="00F10F04" w:rsidRDefault="004E3DCC" w:rsidP="008468A4">
            <w:pPr>
              <w:pStyle w:val="M"/>
              <w:ind w:firstLine="0"/>
              <w:rPr>
                <w:rStyle w:val="a9"/>
                <w:b w:val="0"/>
                <w:sz w:val="18"/>
                <w:szCs w:val="18"/>
              </w:rPr>
            </w:pPr>
            <w:r>
              <w:rPr>
                <w:rStyle w:val="a9"/>
                <w:rFonts w:hint="eastAsia"/>
                <w:b w:val="0"/>
                <w:sz w:val="18"/>
                <w:szCs w:val="18"/>
              </w:rPr>
              <w:t>声音</w:t>
            </w:r>
          </w:p>
        </w:tc>
      </w:tr>
      <w:tr w:rsidR="004E3DCC" w:rsidRPr="00F10F04" w:rsidTr="008468A4">
        <w:tc>
          <w:tcPr>
            <w:tcW w:w="1384" w:type="dxa"/>
            <w:tcBorders>
              <w:top w:val="single" w:sz="4" w:space="0" w:color="000000"/>
              <w:left w:val="single" w:sz="4" w:space="0" w:color="000000"/>
              <w:bottom w:val="single" w:sz="4" w:space="0" w:color="000000"/>
              <w:right w:val="single" w:sz="4" w:space="0" w:color="000000"/>
            </w:tcBorders>
            <w:hideMark/>
          </w:tcPr>
          <w:p w:rsidR="004E3DCC" w:rsidRPr="00F10F04" w:rsidRDefault="004E3DCC" w:rsidP="008468A4">
            <w:pPr>
              <w:pStyle w:val="M"/>
              <w:ind w:firstLine="0"/>
              <w:rPr>
                <w:rStyle w:val="a9"/>
                <w:b w:val="0"/>
                <w:sz w:val="18"/>
                <w:szCs w:val="18"/>
              </w:rPr>
            </w:pPr>
            <w:r w:rsidRPr="00965CA1">
              <w:rPr>
                <w:rStyle w:val="a9"/>
                <w:rFonts w:hint="eastAsia"/>
                <w:b w:val="0"/>
                <w:sz w:val="18"/>
                <w:szCs w:val="18"/>
              </w:rPr>
              <w:t>试题问题类型</w:t>
            </w:r>
          </w:p>
        </w:tc>
        <w:tc>
          <w:tcPr>
            <w:tcW w:w="7138" w:type="dxa"/>
            <w:tcBorders>
              <w:top w:val="single" w:sz="4" w:space="0" w:color="000000"/>
              <w:left w:val="single" w:sz="4" w:space="0" w:color="000000"/>
              <w:bottom w:val="single" w:sz="4" w:space="0" w:color="000000"/>
              <w:right w:val="single" w:sz="4" w:space="0" w:color="000000"/>
            </w:tcBorders>
            <w:hideMark/>
          </w:tcPr>
          <w:p w:rsidR="004E3DCC" w:rsidRPr="00F10F04" w:rsidRDefault="004E3DCC" w:rsidP="008468A4">
            <w:pPr>
              <w:pStyle w:val="M"/>
              <w:ind w:firstLine="0"/>
              <w:rPr>
                <w:rStyle w:val="a9"/>
                <w:b w:val="0"/>
                <w:sz w:val="18"/>
                <w:szCs w:val="18"/>
              </w:rPr>
            </w:pPr>
            <w:r>
              <w:rPr>
                <w:rStyle w:val="a9"/>
                <w:b w:val="0"/>
                <w:sz w:val="18"/>
                <w:szCs w:val="18"/>
              </w:rPr>
              <w:t>C</w:t>
            </w:r>
            <w:r>
              <w:rPr>
                <w:rStyle w:val="a9"/>
                <w:rFonts w:hint="eastAsia"/>
                <w:b w:val="0"/>
                <w:sz w:val="18"/>
                <w:szCs w:val="18"/>
              </w:rPr>
              <w:t>hoice</w:t>
            </w:r>
          </w:p>
        </w:tc>
      </w:tr>
      <w:tr w:rsidR="004E3DCC" w:rsidRPr="00F10F04" w:rsidTr="008468A4">
        <w:tc>
          <w:tcPr>
            <w:tcW w:w="1384" w:type="dxa"/>
            <w:tcBorders>
              <w:top w:val="single" w:sz="4" w:space="0" w:color="000000"/>
              <w:left w:val="single" w:sz="4" w:space="0" w:color="000000"/>
              <w:bottom w:val="single" w:sz="4" w:space="0" w:color="000000"/>
              <w:right w:val="single" w:sz="4" w:space="0" w:color="000000"/>
            </w:tcBorders>
            <w:hideMark/>
          </w:tcPr>
          <w:p w:rsidR="004E3DCC" w:rsidRPr="00F10F04" w:rsidRDefault="004E3DCC" w:rsidP="008468A4">
            <w:pPr>
              <w:pStyle w:val="M"/>
              <w:ind w:firstLine="0"/>
              <w:rPr>
                <w:rStyle w:val="a9"/>
                <w:b w:val="0"/>
                <w:sz w:val="18"/>
                <w:szCs w:val="18"/>
              </w:rPr>
            </w:pPr>
            <w:r w:rsidRPr="00965CA1">
              <w:rPr>
                <w:rStyle w:val="a9"/>
                <w:rFonts w:hint="eastAsia"/>
                <w:b w:val="0"/>
                <w:sz w:val="18"/>
                <w:szCs w:val="18"/>
              </w:rPr>
              <w:t>流程性试题</w:t>
            </w:r>
          </w:p>
        </w:tc>
        <w:tc>
          <w:tcPr>
            <w:tcW w:w="7138" w:type="dxa"/>
            <w:tcBorders>
              <w:top w:val="single" w:sz="4" w:space="0" w:color="000000"/>
              <w:left w:val="single" w:sz="4" w:space="0" w:color="000000"/>
              <w:bottom w:val="single" w:sz="4" w:space="0" w:color="000000"/>
              <w:right w:val="single" w:sz="4" w:space="0" w:color="000000"/>
            </w:tcBorders>
            <w:hideMark/>
          </w:tcPr>
          <w:p w:rsidR="004E3DCC" w:rsidRPr="00F10F04" w:rsidRDefault="004E3DCC" w:rsidP="008468A4">
            <w:pPr>
              <w:pStyle w:val="M"/>
              <w:ind w:firstLine="0"/>
              <w:rPr>
                <w:rStyle w:val="a9"/>
                <w:b w:val="0"/>
                <w:sz w:val="18"/>
                <w:szCs w:val="18"/>
              </w:rPr>
            </w:pPr>
            <w:r>
              <w:rPr>
                <w:rStyle w:val="a9"/>
                <w:rFonts w:hint="eastAsia"/>
                <w:b w:val="0"/>
                <w:sz w:val="18"/>
                <w:szCs w:val="18"/>
              </w:rPr>
              <w:t>是</w:t>
            </w:r>
          </w:p>
        </w:tc>
      </w:tr>
      <w:tr w:rsidR="004E3DCC" w:rsidRPr="00F10F04" w:rsidTr="008468A4">
        <w:tc>
          <w:tcPr>
            <w:tcW w:w="1384" w:type="dxa"/>
            <w:tcBorders>
              <w:top w:val="single" w:sz="4" w:space="0" w:color="000000"/>
              <w:left w:val="single" w:sz="4" w:space="0" w:color="000000"/>
              <w:bottom w:val="single" w:sz="4" w:space="0" w:color="000000"/>
              <w:right w:val="single" w:sz="4" w:space="0" w:color="000000"/>
            </w:tcBorders>
            <w:hideMark/>
          </w:tcPr>
          <w:p w:rsidR="004E3DCC" w:rsidRPr="00F10F04" w:rsidRDefault="004E3DCC" w:rsidP="008468A4">
            <w:pPr>
              <w:pStyle w:val="M"/>
              <w:ind w:firstLine="0"/>
              <w:rPr>
                <w:rStyle w:val="a9"/>
                <w:b w:val="0"/>
                <w:sz w:val="18"/>
                <w:szCs w:val="18"/>
              </w:rPr>
            </w:pPr>
            <w:r>
              <w:rPr>
                <w:rFonts w:hint="eastAsia"/>
              </w:rPr>
              <w:t>示例</w:t>
            </w:r>
          </w:p>
        </w:tc>
        <w:tc>
          <w:tcPr>
            <w:tcW w:w="7138" w:type="dxa"/>
            <w:tcBorders>
              <w:top w:val="single" w:sz="4" w:space="0" w:color="000000"/>
              <w:left w:val="single" w:sz="4" w:space="0" w:color="000000"/>
              <w:bottom w:val="single" w:sz="4" w:space="0" w:color="000000"/>
              <w:right w:val="single" w:sz="4" w:space="0" w:color="000000"/>
            </w:tcBorders>
            <w:hideMark/>
          </w:tcPr>
          <w:p w:rsidR="004E3DCC" w:rsidRPr="00965CA1" w:rsidRDefault="004E3DCC" w:rsidP="00A83893">
            <w:pPr>
              <w:pStyle w:val="M"/>
              <w:spacing w:line="240" w:lineRule="auto"/>
              <w:ind w:firstLine="0"/>
              <w:rPr>
                <w:rStyle w:val="a9"/>
                <w:b w:val="0"/>
                <w:sz w:val="18"/>
                <w:szCs w:val="18"/>
              </w:rPr>
            </w:pPr>
            <w:r w:rsidRPr="00965CA1">
              <w:rPr>
                <w:rStyle w:val="a9"/>
                <w:b w:val="0"/>
                <w:sz w:val="18"/>
                <w:szCs w:val="18"/>
              </w:rPr>
              <w:t>&lt;assessmentItem identifier="</w:t>
            </w:r>
            <w:r w:rsidRPr="00FC0028">
              <w:rPr>
                <w:rStyle w:val="a9"/>
                <w:b w:val="0"/>
                <w:sz w:val="18"/>
                <w:szCs w:val="18"/>
              </w:rPr>
              <w:t>sflep-</w:t>
            </w:r>
            <w:r>
              <w:rPr>
                <w:rStyle w:val="a9"/>
                <w:rFonts w:hint="eastAsia"/>
                <w:b w:val="0"/>
                <w:sz w:val="18"/>
                <w:szCs w:val="18"/>
              </w:rPr>
              <w:t>ni</w:t>
            </w:r>
            <w:r w:rsidRPr="00FC0028">
              <w:rPr>
                <w:rStyle w:val="a9"/>
                <w:b w:val="0"/>
                <w:sz w:val="18"/>
                <w:szCs w:val="18"/>
              </w:rPr>
              <w:t>-</w:t>
            </w:r>
            <w:r w:rsidR="004717E2">
              <w:rPr>
                <w:rStyle w:val="a9"/>
                <w:rFonts w:hint="eastAsia"/>
                <w:b w:val="0"/>
                <w:sz w:val="18"/>
                <w:szCs w:val="18"/>
              </w:rPr>
              <w:t>4</w:t>
            </w:r>
            <w:r w:rsidRPr="00FC0028">
              <w:rPr>
                <w:rStyle w:val="a9"/>
                <w:b w:val="0"/>
                <w:sz w:val="18"/>
                <w:szCs w:val="18"/>
              </w:rPr>
              <w:t>-</w:t>
            </w:r>
            <w:r w:rsidR="004717E2">
              <w:rPr>
                <w:rStyle w:val="a9"/>
                <w:rFonts w:hint="eastAsia"/>
                <w:b w:val="0"/>
                <w:sz w:val="18"/>
                <w:szCs w:val="18"/>
              </w:rPr>
              <w:t>6</w:t>
            </w:r>
            <w:r>
              <w:rPr>
                <w:rStyle w:val="a9"/>
                <w:rFonts w:hint="eastAsia"/>
                <w:b w:val="0"/>
                <w:sz w:val="18"/>
                <w:szCs w:val="18"/>
              </w:rPr>
              <w:t>78</w:t>
            </w:r>
            <w:r w:rsidRPr="00965CA1">
              <w:rPr>
                <w:rStyle w:val="a9"/>
                <w:b w:val="0"/>
                <w:sz w:val="18"/>
                <w:szCs w:val="18"/>
              </w:rPr>
              <w:t>" type="</w:t>
            </w:r>
            <w:r w:rsidR="004717E2">
              <w:rPr>
                <w:rStyle w:val="a9"/>
                <w:rFonts w:hint="eastAsia"/>
                <w:b w:val="0"/>
                <w:sz w:val="18"/>
                <w:szCs w:val="18"/>
              </w:rPr>
              <w:t>long</w:t>
            </w:r>
            <w:r w:rsidRPr="004856B5">
              <w:rPr>
                <w:rStyle w:val="a9"/>
                <w:b w:val="0"/>
                <w:sz w:val="18"/>
                <w:szCs w:val="18"/>
              </w:rPr>
              <w:t>Conversations</w:t>
            </w:r>
            <w:r>
              <w:rPr>
                <w:rStyle w:val="a9"/>
                <w:rFonts w:hint="eastAsia"/>
                <w:b w:val="0"/>
                <w:sz w:val="18"/>
                <w:szCs w:val="18"/>
              </w:rPr>
              <w:t xml:space="preserve">" </w:t>
            </w:r>
            <w:r w:rsidRPr="00965CA1">
              <w:rPr>
                <w:rStyle w:val="a9"/>
                <w:b w:val="0"/>
                <w:sz w:val="18"/>
                <w:szCs w:val="18"/>
              </w:rPr>
              <w:t>level="4"&gt;</w:t>
            </w:r>
          </w:p>
          <w:p w:rsidR="00A83893" w:rsidRDefault="00A83893" w:rsidP="00A83893">
            <w:pPr>
              <w:pStyle w:val="M"/>
              <w:spacing w:line="240" w:lineRule="auto"/>
              <w:rPr>
                <w:rStyle w:val="a9"/>
                <w:b w:val="0"/>
                <w:sz w:val="18"/>
                <w:szCs w:val="18"/>
              </w:rPr>
            </w:pPr>
            <w:r w:rsidRPr="00A83893">
              <w:rPr>
                <w:rStyle w:val="a9"/>
                <w:b w:val="0"/>
                <w:sz w:val="18"/>
                <w:szCs w:val="18"/>
              </w:rPr>
              <w:t>&lt;prompt&gt;</w:t>
            </w:r>
          </w:p>
          <w:p w:rsidR="00A83893" w:rsidRDefault="00A83893" w:rsidP="00A83893">
            <w:pPr>
              <w:pStyle w:val="M"/>
              <w:spacing w:line="240" w:lineRule="auto"/>
              <w:rPr>
                <w:rStyle w:val="a9"/>
                <w:b w:val="0"/>
                <w:sz w:val="18"/>
                <w:szCs w:val="18"/>
              </w:rPr>
            </w:pPr>
            <w:r>
              <w:rPr>
                <w:rStyle w:val="a9"/>
                <w:rFonts w:hint="eastAsia"/>
                <w:b w:val="0"/>
                <w:sz w:val="18"/>
                <w:szCs w:val="18"/>
              </w:rPr>
              <w:tab/>
            </w:r>
            <w:r w:rsidRPr="00A83893">
              <w:rPr>
                <w:rStyle w:val="a9"/>
                <w:b w:val="0"/>
                <w:sz w:val="18"/>
                <w:szCs w:val="18"/>
              </w:rPr>
              <w:t>&lt;sound</w:t>
            </w:r>
            <w:r w:rsidR="00F80C56">
              <w:rPr>
                <w:rStyle w:val="a9"/>
                <w:rFonts w:hint="eastAsia"/>
                <w:b w:val="0"/>
                <w:sz w:val="18"/>
                <w:szCs w:val="18"/>
              </w:rPr>
              <w:t xml:space="preserve"> </w:t>
            </w:r>
            <w:r w:rsidR="00591121">
              <w:rPr>
                <w:rStyle w:val="a9"/>
                <w:rFonts w:hint="eastAsia"/>
                <w:b w:val="0"/>
                <w:sz w:val="18"/>
                <w:szCs w:val="18"/>
              </w:rPr>
              <w:t xml:space="preserve">duration="60" </w:t>
            </w:r>
            <w:r w:rsidR="002C65B5">
              <w:rPr>
                <w:rStyle w:val="a9"/>
                <w:rFonts w:hint="eastAsia"/>
                <w:b w:val="0"/>
                <w:sz w:val="18"/>
                <w:szCs w:val="18"/>
              </w:rPr>
              <w:t>src</w:t>
            </w:r>
            <w:r w:rsidRPr="00A83893">
              <w:rPr>
                <w:rStyle w:val="a9"/>
                <w:b w:val="0"/>
                <w:sz w:val="18"/>
                <w:szCs w:val="18"/>
              </w:rPr>
              <w:t>="</w:t>
            </w:r>
            <w:r w:rsidRPr="009D712E">
              <w:rPr>
                <w:rStyle w:val="a9"/>
                <w:b w:val="0"/>
                <w:sz w:val="18"/>
                <w:szCs w:val="18"/>
              </w:rPr>
              <w:t>sound/</w:t>
            </w:r>
            <w:r w:rsidRPr="00FC0028">
              <w:rPr>
                <w:rStyle w:val="a9"/>
                <w:b w:val="0"/>
                <w:sz w:val="18"/>
                <w:szCs w:val="18"/>
              </w:rPr>
              <w:t>sflep-</w:t>
            </w:r>
            <w:r>
              <w:rPr>
                <w:rStyle w:val="a9"/>
                <w:rFonts w:hint="eastAsia"/>
                <w:b w:val="0"/>
                <w:sz w:val="18"/>
                <w:szCs w:val="18"/>
              </w:rPr>
              <w:t>ni</w:t>
            </w:r>
            <w:r w:rsidRPr="00FC0028">
              <w:rPr>
                <w:rStyle w:val="a9"/>
                <w:b w:val="0"/>
                <w:sz w:val="18"/>
                <w:szCs w:val="18"/>
              </w:rPr>
              <w:t>-</w:t>
            </w:r>
            <w:r>
              <w:rPr>
                <w:rStyle w:val="a9"/>
                <w:rFonts w:hint="eastAsia"/>
                <w:b w:val="0"/>
                <w:sz w:val="18"/>
                <w:szCs w:val="18"/>
              </w:rPr>
              <w:t>4</w:t>
            </w:r>
            <w:r w:rsidRPr="00FC0028">
              <w:rPr>
                <w:rStyle w:val="a9"/>
                <w:b w:val="0"/>
                <w:sz w:val="18"/>
                <w:szCs w:val="18"/>
              </w:rPr>
              <w:t>-</w:t>
            </w:r>
            <w:r>
              <w:rPr>
                <w:rStyle w:val="a9"/>
                <w:rFonts w:hint="eastAsia"/>
                <w:b w:val="0"/>
                <w:sz w:val="18"/>
                <w:szCs w:val="18"/>
              </w:rPr>
              <w:t>678-1</w:t>
            </w:r>
            <w:r>
              <w:rPr>
                <w:rStyle w:val="a9"/>
                <w:b w:val="0"/>
                <w:sz w:val="18"/>
                <w:szCs w:val="18"/>
              </w:rPr>
              <w:t>.mp3</w:t>
            </w:r>
            <w:r w:rsidRPr="00A83893">
              <w:rPr>
                <w:rStyle w:val="a9"/>
                <w:b w:val="0"/>
                <w:sz w:val="18"/>
                <w:szCs w:val="18"/>
              </w:rPr>
              <w:t>" transcript="</w:t>
            </w:r>
            <w:r w:rsidR="00322B0B" w:rsidRPr="00322B0B">
              <w:rPr>
                <w:rStyle w:val="a9"/>
                <w:b w:val="0"/>
                <w:sz w:val="18"/>
                <w:szCs w:val="18"/>
              </w:rPr>
              <w:t>W:</w:t>
            </w:r>
            <w:r w:rsidR="00F80C56" w:rsidRPr="00322B0B">
              <w:rPr>
                <w:rStyle w:val="a9"/>
                <w:b w:val="0"/>
                <w:sz w:val="18"/>
                <w:szCs w:val="18"/>
              </w:rPr>
              <w:t xml:space="preserve"> </w:t>
            </w:r>
            <w:r w:rsidR="00591121">
              <w:rPr>
                <w:rStyle w:val="a9"/>
                <w:rFonts w:hint="eastAsia"/>
                <w:b w:val="0"/>
                <w:sz w:val="18"/>
                <w:szCs w:val="18"/>
              </w:rPr>
              <w:tab/>
            </w:r>
            <w:r w:rsidR="00591121">
              <w:rPr>
                <w:rStyle w:val="a9"/>
                <w:b w:val="0"/>
                <w:sz w:val="18"/>
                <w:szCs w:val="18"/>
              </w:rPr>
              <w:tab/>
            </w:r>
            <w:r w:rsidR="00591121">
              <w:rPr>
                <w:rStyle w:val="a9"/>
                <w:rFonts w:hint="eastAsia"/>
                <w:b w:val="0"/>
                <w:sz w:val="18"/>
                <w:szCs w:val="18"/>
              </w:rPr>
              <w:tab/>
            </w:r>
            <w:r w:rsidR="00591121">
              <w:rPr>
                <w:rStyle w:val="a9"/>
                <w:b w:val="0"/>
                <w:sz w:val="18"/>
                <w:szCs w:val="18"/>
              </w:rPr>
              <w:tab/>
            </w:r>
            <w:r w:rsidR="00322B0B" w:rsidRPr="00322B0B">
              <w:rPr>
                <w:rStyle w:val="a9"/>
                <w:b w:val="0"/>
                <w:sz w:val="18"/>
                <w:szCs w:val="18"/>
              </w:rPr>
              <w:t>Excuse me,</w:t>
            </w:r>
            <w:r w:rsidR="00322B0B">
              <w:rPr>
                <w:rStyle w:val="a9"/>
                <w:rFonts w:hint="eastAsia"/>
                <w:b w:val="0"/>
                <w:sz w:val="18"/>
                <w:szCs w:val="18"/>
              </w:rPr>
              <w:t>……</w:t>
            </w:r>
            <w:r w:rsidRPr="00A83893">
              <w:rPr>
                <w:rStyle w:val="a9"/>
                <w:b w:val="0"/>
                <w:sz w:val="18"/>
                <w:szCs w:val="18"/>
              </w:rPr>
              <w:t>" /&gt;</w:t>
            </w:r>
          </w:p>
          <w:p w:rsidR="00543341" w:rsidRDefault="00543341" w:rsidP="00591121">
            <w:pPr>
              <w:pStyle w:val="M"/>
              <w:spacing w:line="240" w:lineRule="auto"/>
              <w:ind w:leftChars="200" w:left="420" w:firstLine="0"/>
              <w:rPr>
                <w:rStyle w:val="a9"/>
                <w:b w:val="0"/>
                <w:sz w:val="18"/>
                <w:szCs w:val="18"/>
              </w:rPr>
            </w:pPr>
            <w:r>
              <w:rPr>
                <w:rStyle w:val="a9"/>
                <w:b w:val="0"/>
                <w:sz w:val="18"/>
                <w:szCs w:val="18"/>
              </w:rPr>
              <w:tab/>
            </w:r>
            <w:r>
              <w:rPr>
                <w:rStyle w:val="a9"/>
                <w:rFonts w:hint="eastAsia"/>
                <w:b w:val="0"/>
                <w:sz w:val="18"/>
                <w:szCs w:val="18"/>
              </w:rPr>
              <w:t xml:space="preserve">&lt;text&gt;&lt;b&gt;Question </w:t>
            </w:r>
            <w:r w:rsidR="00591121">
              <w:rPr>
                <w:rStyle w:val="a9"/>
                <w:rFonts w:hint="eastAsia"/>
                <w:b w:val="0"/>
                <w:sz w:val="18"/>
                <w:szCs w:val="18"/>
              </w:rPr>
              <w:t>12</w:t>
            </w:r>
            <w:r>
              <w:rPr>
                <w:rStyle w:val="a9"/>
                <w:rFonts w:hint="eastAsia"/>
                <w:b w:val="0"/>
                <w:sz w:val="18"/>
                <w:szCs w:val="18"/>
              </w:rPr>
              <w:t xml:space="preserve"> to </w:t>
            </w:r>
            <w:r w:rsidR="00591121">
              <w:rPr>
                <w:rStyle w:val="a9"/>
                <w:rFonts w:hint="eastAsia"/>
                <w:b w:val="0"/>
                <w:sz w:val="18"/>
                <w:szCs w:val="18"/>
              </w:rPr>
              <w:t>15</w:t>
            </w:r>
            <w:r>
              <w:rPr>
                <w:rStyle w:val="a9"/>
                <w:rFonts w:hint="eastAsia"/>
                <w:b w:val="0"/>
                <w:sz w:val="18"/>
                <w:szCs w:val="18"/>
              </w:rPr>
              <w:t xml:space="preserve"> are based on</w:t>
            </w:r>
            <w:r w:rsidR="00591121">
              <w:rPr>
                <w:rStyle w:val="a9"/>
                <w:rFonts w:hint="eastAsia"/>
                <w:b w:val="0"/>
                <w:sz w:val="18"/>
                <w:szCs w:val="18"/>
              </w:rPr>
              <w:t xml:space="preserve"> </w:t>
            </w:r>
            <w:r>
              <w:rPr>
                <w:rStyle w:val="a9"/>
                <w:rFonts w:hint="eastAsia"/>
                <w:b w:val="0"/>
                <w:sz w:val="18"/>
                <w:szCs w:val="18"/>
              </w:rPr>
              <w:t>the passage you have just</w:t>
            </w:r>
            <w:r w:rsidR="005B7BF5">
              <w:rPr>
                <w:rStyle w:val="a9"/>
                <w:rFonts w:hint="eastAsia"/>
                <w:b w:val="0"/>
                <w:sz w:val="18"/>
                <w:szCs w:val="18"/>
              </w:rPr>
              <w:t xml:space="preserve"> </w:t>
            </w:r>
            <w:r w:rsidR="00591121">
              <w:rPr>
                <w:rStyle w:val="a9"/>
                <w:b w:val="0"/>
                <w:sz w:val="18"/>
                <w:szCs w:val="18"/>
              </w:rPr>
              <w:lastRenderedPageBreak/>
              <w:tab/>
            </w:r>
            <w:r>
              <w:rPr>
                <w:rStyle w:val="a9"/>
                <w:rFonts w:hint="eastAsia"/>
                <w:b w:val="0"/>
                <w:sz w:val="18"/>
                <w:szCs w:val="18"/>
              </w:rPr>
              <w:t>heard.&gt;&lt;/b&gt;</w:t>
            </w:r>
          </w:p>
          <w:p w:rsidR="00543341" w:rsidRDefault="00543341" w:rsidP="00543341">
            <w:pPr>
              <w:pStyle w:val="M"/>
              <w:spacing w:line="240" w:lineRule="auto"/>
              <w:rPr>
                <w:rStyle w:val="a9"/>
                <w:b w:val="0"/>
                <w:sz w:val="18"/>
                <w:szCs w:val="18"/>
              </w:rPr>
            </w:pPr>
            <w:r>
              <w:rPr>
                <w:rStyle w:val="a9"/>
                <w:b w:val="0"/>
                <w:sz w:val="18"/>
                <w:szCs w:val="18"/>
              </w:rPr>
              <w:tab/>
            </w:r>
            <w:r>
              <w:rPr>
                <w:rStyle w:val="a9"/>
                <w:rFonts w:hint="eastAsia"/>
                <w:b w:val="0"/>
                <w:sz w:val="18"/>
                <w:szCs w:val="18"/>
              </w:rPr>
              <w:t>&lt;/text&gt;</w:t>
            </w:r>
          </w:p>
          <w:p w:rsidR="00591121" w:rsidRDefault="00591121" w:rsidP="00591121">
            <w:pPr>
              <w:pStyle w:val="M"/>
              <w:spacing w:line="240" w:lineRule="auto"/>
              <w:rPr>
                <w:rStyle w:val="a9"/>
                <w:b w:val="0"/>
                <w:sz w:val="18"/>
                <w:szCs w:val="18"/>
              </w:rPr>
            </w:pPr>
            <w:r>
              <w:rPr>
                <w:rStyle w:val="a9"/>
                <w:b w:val="0"/>
                <w:sz w:val="18"/>
                <w:szCs w:val="18"/>
              </w:rPr>
              <w:tab/>
            </w:r>
            <w:r>
              <w:rPr>
                <w:rStyle w:val="a9"/>
                <w:rFonts w:hint="eastAsia"/>
                <w:b w:val="0"/>
                <w:sz w:val="18"/>
                <w:szCs w:val="18"/>
              </w:rPr>
              <w:t>&lt;!</w:t>
            </w:r>
            <w:r>
              <w:rPr>
                <w:rStyle w:val="a9"/>
                <w:b w:val="0"/>
                <w:sz w:val="18"/>
                <w:szCs w:val="18"/>
              </w:rPr>
              <w:t>—</w:t>
            </w:r>
            <w:r>
              <w:rPr>
                <w:rStyle w:val="a9"/>
                <w:rFonts w:hint="eastAsia"/>
                <w:b w:val="0"/>
                <w:sz w:val="18"/>
                <w:szCs w:val="18"/>
              </w:rPr>
              <w:t>上述文字的声音</w:t>
            </w:r>
            <w:r>
              <w:rPr>
                <w:rStyle w:val="a9"/>
                <w:rFonts w:hint="eastAsia"/>
                <w:b w:val="0"/>
                <w:sz w:val="18"/>
                <w:szCs w:val="18"/>
              </w:rPr>
              <w:t>--&gt;</w:t>
            </w:r>
          </w:p>
          <w:p w:rsidR="00543341" w:rsidRPr="00A83893" w:rsidRDefault="00543341" w:rsidP="00543341">
            <w:pPr>
              <w:pStyle w:val="M"/>
              <w:spacing w:line="240" w:lineRule="auto"/>
              <w:rPr>
                <w:rStyle w:val="a9"/>
                <w:b w:val="0"/>
                <w:sz w:val="18"/>
                <w:szCs w:val="18"/>
              </w:rPr>
            </w:pPr>
            <w:r>
              <w:rPr>
                <w:rStyle w:val="a9"/>
                <w:rFonts w:hint="eastAsia"/>
                <w:b w:val="0"/>
                <w:sz w:val="18"/>
                <w:szCs w:val="18"/>
              </w:rPr>
              <w:tab/>
            </w:r>
            <w:r w:rsidRPr="009D712E">
              <w:rPr>
                <w:rStyle w:val="a9"/>
                <w:b w:val="0"/>
                <w:sz w:val="18"/>
                <w:szCs w:val="18"/>
              </w:rPr>
              <w:t>&lt;sound</w:t>
            </w:r>
            <w:r w:rsidR="00ED5CC3">
              <w:rPr>
                <w:rStyle w:val="a9"/>
                <w:rFonts w:hint="eastAsia"/>
                <w:b w:val="0"/>
                <w:sz w:val="18"/>
                <w:szCs w:val="18"/>
              </w:rPr>
              <w:t xml:space="preserve"> duration="10" </w:t>
            </w:r>
            <w:r>
              <w:rPr>
                <w:rStyle w:val="a9"/>
                <w:rFonts w:hint="eastAsia"/>
                <w:b w:val="0"/>
                <w:sz w:val="18"/>
                <w:szCs w:val="18"/>
              </w:rPr>
              <w:t>src</w:t>
            </w:r>
            <w:r w:rsidRPr="009D712E">
              <w:rPr>
                <w:rStyle w:val="a9"/>
                <w:b w:val="0"/>
                <w:sz w:val="18"/>
                <w:szCs w:val="18"/>
              </w:rPr>
              <w:t>="sound/</w:t>
            </w:r>
            <w:r w:rsidR="00591121">
              <w:rPr>
                <w:rStyle w:val="a9"/>
                <w:rFonts w:hint="eastAsia"/>
                <w:b w:val="0"/>
                <w:sz w:val="18"/>
                <w:szCs w:val="18"/>
              </w:rPr>
              <w:t>sflep-ni-4-678-2</w:t>
            </w:r>
            <w:r>
              <w:rPr>
                <w:rStyle w:val="a9"/>
                <w:b w:val="0"/>
                <w:sz w:val="18"/>
                <w:szCs w:val="18"/>
              </w:rPr>
              <w:t>.mp3"</w:t>
            </w:r>
            <w:r>
              <w:rPr>
                <w:rStyle w:val="a9"/>
                <w:rFonts w:hint="eastAsia"/>
                <w:b w:val="0"/>
                <w:sz w:val="18"/>
                <w:szCs w:val="18"/>
              </w:rPr>
              <w:t xml:space="preserve"> /&gt;</w:t>
            </w:r>
          </w:p>
          <w:p w:rsidR="00A83893" w:rsidRPr="00A83893" w:rsidRDefault="00A83893" w:rsidP="00A83893">
            <w:pPr>
              <w:pStyle w:val="M"/>
              <w:spacing w:line="240" w:lineRule="auto"/>
              <w:rPr>
                <w:rStyle w:val="a9"/>
                <w:b w:val="0"/>
                <w:sz w:val="18"/>
                <w:szCs w:val="18"/>
              </w:rPr>
            </w:pPr>
            <w:r w:rsidRPr="00A83893">
              <w:rPr>
                <w:rStyle w:val="a9"/>
                <w:b w:val="0"/>
                <w:sz w:val="18"/>
                <w:szCs w:val="18"/>
              </w:rPr>
              <w:t>&lt;/prompt&gt;</w:t>
            </w:r>
          </w:p>
          <w:p w:rsidR="00A83893" w:rsidRDefault="00A83893" w:rsidP="00A83893">
            <w:pPr>
              <w:pStyle w:val="M"/>
              <w:spacing w:line="240" w:lineRule="auto"/>
              <w:rPr>
                <w:rStyle w:val="a9"/>
                <w:b w:val="0"/>
                <w:sz w:val="18"/>
                <w:szCs w:val="18"/>
              </w:rPr>
            </w:pPr>
            <w:r w:rsidRPr="00662B04">
              <w:rPr>
                <w:rStyle w:val="a9"/>
                <w:b w:val="0"/>
                <w:sz w:val="18"/>
                <w:szCs w:val="18"/>
              </w:rPr>
              <w:t>&lt;question type="choice"&gt;</w:t>
            </w:r>
          </w:p>
          <w:p w:rsidR="00A83893" w:rsidRDefault="00A83893" w:rsidP="00A83893">
            <w:pPr>
              <w:pStyle w:val="M"/>
              <w:spacing w:line="240" w:lineRule="auto"/>
              <w:rPr>
                <w:rStyle w:val="a9"/>
                <w:b w:val="0"/>
                <w:sz w:val="18"/>
                <w:szCs w:val="18"/>
              </w:rPr>
            </w:pPr>
            <w:r>
              <w:rPr>
                <w:rStyle w:val="a9"/>
                <w:rFonts w:hint="eastAsia"/>
                <w:b w:val="0"/>
                <w:sz w:val="18"/>
                <w:szCs w:val="18"/>
              </w:rPr>
              <w:tab/>
            </w:r>
            <w:r w:rsidRPr="009D712E">
              <w:rPr>
                <w:rStyle w:val="a9"/>
                <w:b w:val="0"/>
                <w:sz w:val="18"/>
                <w:szCs w:val="18"/>
              </w:rPr>
              <w:t>&lt;prompt&gt;</w:t>
            </w:r>
          </w:p>
          <w:p w:rsidR="00AE00F9" w:rsidRDefault="00AE00F9" w:rsidP="00AE00F9">
            <w:pPr>
              <w:pStyle w:val="M"/>
              <w:spacing w:line="240" w:lineRule="auto"/>
              <w:rPr>
                <w:rStyle w:val="a9"/>
                <w:b w:val="0"/>
                <w:sz w:val="18"/>
                <w:szCs w:val="18"/>
              </w:rPr>
            </w:pPr>
            <w:r>
              <w:rPr>
                <w:rStyle w:val="a9"/>
                <w:b w:val="0"/>
                <w:sz w:val="18"/>
                <w:szCs w:val="18"/>
              </w:rPr>
              <w:tab/>
            </w:r>
            <w:r>
              <w:rPr>
                <w:rStyle w:val="a9"/>
                <w:rFonts w:hint="eastAsia"/>
                <w:b w:val="0"/>
                <w:sz w:val="18"/>
                <w:szCs w:val="18"/>
              </w:rPr>
              <w:tab/>
              <w:t>&lt;!</w:t>
            </w:r>
            <w:r>
              <w:rPr>
                <w:rStyle w:val="a9"/>
                <w:b w:val="0"/>
                <w:sz w:val="18"/>
                <w:szCs w:val="18"/>
              </w:rPr>
              <w:t>—</w:t>
            </w:r>
            <w:r>
              <w:rPr>
                <w:rStyle w:val="a9"/>
                <w:rFonts w:hint="eastAsia"/>
                <w:b w:val="0"/>
                <w:sz w:val="18"/>
                <w:szCs w:val="18"/>
              </w:rPr>
              <w:t xml:space="preserve">Question X </w:t>
            </w:r>
            <w:r>
              <w:rPr>
                <w:rStyle w:val="a9"/>
                <w:rFonts w:hint="eastAsia"/>
                <w:b w:val="0"/>
                <w:sz w:val="18"/>
                <w:szCs w:val="18"/>
              </w:rPr>
              <w:t>声音</w:t>
            </w:r>
            <w:r>
              <w:rPr>
                <w:rStyle w:val="a9"/>
                <w:rFonts w:hint="eastAsia"/>
                <w:b w:val="0"/>
                <w:sz w:val="18"/>
                <w:szCs w:val="18"/>
              </w:rPr>
              <w:t>--&gt;</w:t>
            </w:r>
          </w:p>
          <w:p w:rsidR="00AE00F9" w:rsidRDefault="00AE00F9" w:rsidP="00AE00F9">
            <w:pPr>
              <w:pStyle w:val="M"/>
              <w:spacing w:line="240" w:lineRule="auto"/>
              <w:rPr>
                <w:rStyle w:val="a9"/>
                <w:b w:val="0"/>
                <w:sz w:val="18"/>
                <w:szCs w:val="18"/>
              </w:rPr>
            </w:pPr>
            <w:r>
              <w:rPr>
                <w:rStyle w:val="a9"/>
                <w:rFonts w:hint="eastAsia"/>
                <w:b w:val="0"/>
                <w:sz w:val="18"/>
                <w:szCs w:val="18"/>
              </w:rPr>
              <w:tab/>
            </w:r>
            <w:r>
              <w:rPr>
                <w:rStyle w:val="a9"/>
                <w:b w:val="0"/>
                <w:sz w:val="18"/>
                <w:szCs w:val="18"/>
              </w:rPr>
              <w:tab/>
            </w:r>
            <w:r w:rsidRPr="009D712E">
              <w:rPr>
                <w:rStyle w:val="a9"/>
                <w:b w:val="0"/>
                <w:sz w:val="18"/>
                <w:szCs w:val="18"/>
              </w:rPr>
              <w:t>&lt;sound</w:t>
            </w:r>
            <w:r>
              <w:rPr>
                <w:rStyle w:val="a9"/>
                <w:rFonts w:hint="eastAsia"/>
                <w:b w:val="0"/>
                <w:sz w:val="18"/>
                <w:szCs w:val="18"/>
              </w:rPr>
              <w:t xml:space="preserve"> duration="5" src</w:t>
            </w:r>
            <w:r w:rsidRPr="009D712E">
              <w:rPr>
                <w:rStyle w:val="a9"/>
                <w:b w:val="0"/>
                <w:sz w:val="18"/>
                <w:szCs w:val="18"/>
              </w:rPr>
              <w:t>=" sound/</w:t>
            </w:r>
            <w:r>
              <w:rPr>
                <w:rStyle w:val="a9"/>
                <w:rFonts w:hint="eastAsia"/>
                <w:b w:val="0"/>
                <w:sz w:val="18"/>
                <w:szCs w:val="18"/>
              </w:rPr>
              <w:t>sflep-ni-4-678-3</w:t>
            </w:r>
            <w:r>
              <w:rPr>
                <w:rStyle w:val="a9"/>
                <w:b w:val="0"/>
                <w:sz w:val="18"/>
                <w:szCs w:val="18"/>
              </w:rPr>
              <w:t>.mp3"</w:t>
            </w:r>
            <w:r>
              <w:rPr>
                <w:rStyle w:val="a9"/>
                <w:rFonts w:hint="eastAsia"/>
                <w:b w:val="0"/>
                <w:sz w:val="18"/>
                <w:szCs w:val="18"/>
              </w:rPr>
              <w:t xml:space="preserve"> /&gt;</w:t>
            </w:r>
          </w:p>
          <w:p w:rsidR="00A83893" w:rsidRPr="009D712E" w:rsidRDefault="00A83893" w:rsidP="00A83893">
            <w:pPr>
              <w:pStyle w:val="M"/>
              <w:spacing w:line="240" w:lineRule="auto"/>
              <w:rPr>
                <w:rStyle w:val="a9"/>
                <w:b w:val="0"/>
                <w:sz w:val="18"/>
                <w:szCs w:val="18"/>
              </w:rPr>
            </w:pPr>
            <w:r>
              <w:rPr>
                <w:rStyle w:val="a9"/>
                <w:rFonts w:hint="eastAsia"/>
                <w:b w:val="0"/>
                <w:sz w:val="18"/>
                <w:szCs w:val="18"/>
              </w:rPr>
              <w:tab/>
            </w:r>
            <w:r>
              <w:rPr>
                <w:rStyle w:val="a9"/>
                <w:b w:val="0"/>
                <w:sz w:val="18"/>
                <w:szCs w:val="18"/>
              </w:rPr>
              <w:tab/>
            </w:r>
            <w:r w:rsidRPr="009D712E">
              <w:rPr>
                <w:rStyle w:val="a9"/>
                <w:b w:val="0"/>
                <w:sz w:val="18"/>
                <w:szCs w:val="18"/>
              </w:rPr>
              <w:t>&lt;sound</w:t>
            </w:r>
            <w:r w:rsidR="00AE00F9">
              <w:rPr>
                <w:rStyle w:val="a9"/>
                <w:rFonts w:hint="eastAsia"/>
                <w:b w:val="0"/>
                <w:sz w:val="18"/>
                <w:szCs w:val="18"/>
              </w:rPr>
              <w:t xml:space="preserve"> duration="10" </w:t>
            </w:r>
            <w:r w:rsidR="002C65B5">
              <w:rPr>
                <w:rStyle w:val="a9"/>
                <w:rFonts w:hint="eastAsia"/>
                <w:b w:val="0"/>
                <w:sz w:val="18"/>
                <w:szCs w:val="18"/>
              </w:rPr>
              <w:t>src</w:t>
            </w:r>
            <w:r w:rsidRPr="009D712E">
              <w:rPr>
                <w:rStyle w:val="a9"/>
                <w:b w:val="0"/>
                <w:sz w:val="18"/>
                <w:szCs w:val="18"/>
              </w:rPr>
              <w:t>="sound/</w:t>
            </w:r>
            <w:r w:rsidRPr="00FC0028">
              <w:rPr>
                <w:rStyle w:val="a9"/>
                <w:b w:val="0"/>
                <w:sz w:val="18"/>
                <w:szCs w:val="18"/>
              </w:rPr>
              <w:t>sflep-</w:t>
            </w:r>
            <w:r>
              <w:rPr>
                <w:rStyle w:val="a9"/>
                <w:rFonts w:hint="eastAsia"/>
                <w:b w:val="0"/>
                <w:sz w:val="18"/>
                <w:szCs w:val="18"/>
              </w:rPr>
              <w:t>ni</w:t>
            </w:r>
            <w:r w:rsidRPr="00FC0028">
              <w:rPr>
                <w:rStyle w:val="a9"/>
                <w:b w:val="0"/>
                <w:sz w:val="18"/>
                <w:szCs w:val="18"/>
              </w:rPr>
              <w:t>-</w:t>
            </w:r>
            <w:r w:rsidR="00B50DDB">
              <w:rPr>
                <w:rStyle w:val="a9"/>
                <w:rFonts w:hint="eastAsia"/>
                <w:b w:val="0"/>
                <w:sz w:val="18"/>
                <w:szCs w:val="18"/>
              </w:rPr>
              <w:t>4</w:t>
            </w:r>
            <w:r w:rsidRPr="00FC0028">
              <w:rPr>
                <w:rStyle w:val="a9"/>
                <w:b w:val="0"/>
                <w:sz w:val="18"/>
                <w:szCs w:val="18"/>
              </w:rPr>
              <w:t>-</w:t>
            </w:r>
            <w:r w:rsidR="00B50DDB">
              <w:rPr>
                <w:rStyle w:val="a9"/>
                <w:rFonts w:hint="eastAsia"/>
                <w:b w:val="0"/>
                <w:sz w:val="18"/>
                <w:szCs w:val="18"/>
              </w:rPr>
              <w:t>6</w:t>
            </w:r>
            <w:r>
              <w:rPr>
                <w:rStyle w:val="a9"/>
                <w:rFonts w:hint="eastAsia"/>
                <w:b w:val="0"/>
                <w:sz w:val="18"/>
                <w:szCs w:val="18"/>
              </w:rPr>
              <w:t>78-</w:t>
            </w:r>
            <w:r w:rsidR="00AE00F9">
              <w:rPr>
                <w:rStyle w:val="a9"/>
                <w:rFonts w:hint="eastAsia"/>
                <w:b w:val="0"/>
                <w:sz w:val="18"/>
                <w:szCs w:val="18"/>
              </w:rPr>
              <w:t>4</w:t>
            </w:r>
            <w:r>
              <w:rPr>
                <w:rStyle w:val="a9"/>
                <w:b w:val="0"/>
                <w:sz w:val="18"/>
                <w:szCs w:val="18"/>
              </w:rPr>
              <w:t>.mp3"</w:t>
            </w:r>
            <w:r>
              <w:rPr>
                <w:rStyle w:val="a9"/>
                <w:rFonts w:hint="eastAsia"/>
                <w:b w:val="0"/>
                <w:sz w:val="18"/>
                <w:szCs w:val="18"/>
              </w:rPr>
              <w:t xml:space="preserve"> </w:t>
            </w:r>
            <w:r>
              <w:rPr>
                <w:rStyle w:val="a9"/>
                <w:b w:val="0"/>
                <w:sz w:val="18"/>
                <w:szCs w:val="18"/>
              </w:rPr>
              <w:tab/>
            </w:r>
            <w:r>
              <w:rPr>
                <w:rStyle w:val="a9"/>
                <w:rFonts w:hint="eastAsia"/>
                <w:b w:val="0"/>
                <w:sz w:val="18"/>
                <w:szCs w:val="18"/>
              </w:rPr>
              <w:tab/>
            </w:r>
            <w:r>
              <w:rPr>
                <w:rStyle w:val="a9"/>
                <w:b w:val="0"/>
                <w:sz w:val="18"/>
                <w:szCs w:val="18"/>
              </w:rPr>
              <w:tab/>
            </w:r>
            <w:r>
              <w:rPr>
                <w:rStyle w:val="a9"/>
                <w:rFonts w:hint="eastAsia"/>
                <w:b w:val="0"/>
                <w:sz w:val="18"/>
                <w:szCs w:val="18"/>
              </w:rPr>
              <w:tab/>
            </w:r>
            <w:r>
              <w:rPr>
                <w:rStyle w:val="a9"/>
                <w:b w:val="0"/>
                <w:sz w:val="18"/>
                <w:szCs w:val="18"/>
              </w:rPr>
              <w:tab/>
            </w:r>
            <w:r>
              <w:rPr>
                <w:rStyle w:val="a9"/>
                <w:rFonts w:hint="eastAsia"/>
                <w:b w:val="0"/>
                <w:sz w:val="18"/>
                <w:szCs w:val="18"/>
              </w:rPr>
              <w:tab/>
            </w:r>
            <w:r w:rsidR="00F80C56">
              <w:rPr>
                <w:rStyle w:val="a9"/>
                <w:b w:val="0"/>
                <w:sz w:val="18"/>
                <w:szCs w:val="18"/>
              </w:rPr>
              <w:tab/>
            </w:r>
            <w:r w:rsidRPr="009D712E">
              <w:rPr>
                <w:rStyle w:val="a9"/>
                <w:b w:val="0"/>
                <w:sz w:val="18"/>
                <w:szCs w:val="18"/>
              </w:rPr>
              <w:t>transcript="</w:t>
            </w:r>
            <w:r w:rsidR="0083615A" w:rsidRPr="0083615A">
              <w:rPr>
                <w:rStyle w:val="a9"/>
                <w:b w:val="0"/>
                <w:sz w:val="18"/>
                <w:szCs w:val="18"/>
              </w:rPr>
              <w:t>Where does the conversation</w:t>
            </w:r>
            <w:r w:rsidR="0021710D">
              <w:rPr>
                <w:rStyle w:val="a9"/>
                <w:rFonts w:hint="eastAsia"/>
                <w:b w:val="0"/>
                <w:sz w:val="18"/>
                <w:szCs w:val="18"/>
              </w:rPr>
              <w:t xml:space="preserve"> </w:t>
            </w:r>
            <w:r w:rsidR="0083615A" w:rsidRPr="0083615A">
              <w:rPr>
                <w:rStyle w:val="a9"/>
                <w:b w:val="0"/>
                <w:sz w:val="18"/>
                <w:szCs w:val="18"/>
              </w:rPr>
              <w:t>take place?</w:t>
            </w:r>
            <w:r w:rsidRPr="009D712E">
              <w:rPr>
                <w:rStyle w:val="a9"/>
                <w:b w:val="0"/>
                <w:sz w:val="18"/>
                <w:szCs w:val="18"/>
              </w:rPr>
              <w:t>"</w:t>
            </w:r>
            <w:r>
              <w:rPr>
                <w:rStyle w:val="a9"/>
                <w:rFonts w:hint="eastAsia"/>
                <w:b w:val="0"/>
                <w:sz w:val="18"/>
                <w:szCs w:val="18"/>
              </w:rPr>
              <w:t xml:space="preserve"> </w:t>
            </w:r>
            <w:r w:rsidRPr="009D712E">
              <w:rPr>
                <w:rStyle w:val="a9"/>
                <w:b w:val="0"/>
                <w:sz w:val="18"/>
                <w:szCs w:val="18"/>
              </w:rPr>
              <w:t>/&gt;</w:t>
            </w:r>
          </w:p>
          <w:p w:rsidR="00A83893" w:rsidRPr="00662B04" w:rsidRDefault="00A83893" w:rsidP="00A83893">
            <w:pPr>
              <w:pStyle w:val="M"/>
              <w:spacing w:line="240" w:lineRule="auto"/>
              <w:rPr>
                <w:rStyle w:val="a9"/>
                <w:b w:val="0"/>
                <w:sz w:val="18"/>
                <w:szCs w:val="18"/>
              </w:rPr>
            </w:pPr>
            <w:r>
              <w:rPr>
                <w:rStyle w:val="a9"/>
                <w:rFonts w:hint="eastAsia"/>
                <w:b w:val="0"/>
                <w:sz w:val="18"/>
                <w:szCs w:val="18"/>
              </w:rPr>
              <w:tab/>
            </w:r>
            <w:r w:rsidRPr="009D712E">
              <w:rPr>
                <w:rStyle w:val="a9"/>
                <w:b w:val="0"/>
                <w:sz w:val="18"/>
                <w:szCs w:val="18"/>
              </w:rPr>
              <w:t>&lt;/prompt&gt;</w:t>
            </w:r>
          </w:p>
          <w:p w:rsidR="00A83893" w:rsidRPr="00662B04" w:rsidRDefault="00A83893" w:rsidP="00A83893">
            <w:pPr>
              <w:pStyle w:val="M"/>
              <w:spacing w:line="240" w:lineRule="auto"/>
              <w:rPr>
                <w:rStyle w:val="a9"/>
                <w:b w:val="0"/>
                <w:sz w:val="18"/>
                <w:szCs w:val="18"/>
              </w:rPr>
            </w:pPr>
            <w:r w:rsidRPr="00662B04">
              <w:rPr>
                <w:rStyle w:val="a9"/>
                <w:b w:val="0"/>
                <w:sz w:val="18"/>
                <w:szCs w:val="18"/>
              </w:rPr>
              <w:tab/>
              <w:t>&lt;choice&gt;</w:t>
            </w:r>
          </w:p>
          <w:p w:rsidR="00A83893" w:rsidRPr="00662B04" w:rsidRDefault="00A83893" w:rsidP="00A83893">
            <w:pPr>
              <w:pStyle w:val="M"/>
              <w:spacing w:line="240" w:lineRule="auto"/>
              <w:rPr>
                <w:rStyle w:val="a9"/>
                <w:b w:val="0"/>
                <w:sz w:val="18"/>
                <w:szCs w:val="18"/>
              </w:rPr>
            </w:pPr>
            <w:r w:rsidRPr="00662B04">
              <w:rPr>
                <w:rStyle w:val="a9"/>
                <w:b w:val="0"/>
                <w:sz w:val="18"/>
                <w:szCs w:val="18"/>
              </w:rPr>
              <w:tab/>
            </w:r>
            <w:r w:rsidRPr="00662B04">
              <w:rPr>
                <w:rStyle w:val="a9"/>
                <w:b w:val="0"/>
                <w:sz w:val="18"/>
                <w:szCs w:val="18"/>
              </w:rPr>
              <w:tab/>
              <w:t>&lt;option&gt;</w:t>
            </w:r>
            <w:r w:rsidR="0097271D" w:rsidRPr="0097271D">
              <w:rPr>
                <w:rStyle w:val="a9"/>
                <w:b w:val="0"/>
                <w:sz w:val="18"/>
                <w:szCs w:val="18"/>
              </w:rPr>
              <w:t>In a college bookstore.</w:t>
            </w:r>
            <w:r w:rsidRPr="00662B04">
              <w:rPr>
                <w:rStyle w:val="a9"/>
                <w:b w:val="0"/>
                <w:sz w:val="18"/>
                <w:szCs w:val="18"/>
              </w:rPr>
              <w:t>&lt;/option&gt;</w:t>
            </w:r>
          </w:p>
          <w:p w:rsidR="00A83893" w:rsidRPr="00662B04" w:rsidRDefault="00A83893" w:rsidP="00A83893">
            <w:pPr>
              <w:pStyle w:val="M"/>
              <w:spacing w:line="240" w:lineRule="auto"/>
              <w:rPr>
                <w:rStyle w:val="a9"/>
                <w:b w:val="0"/>
                <w:sz w:val="18"/>
                <w:szCs w:val="18"/>
              </w:rPr>
            </w:pPr>
            <w:r w:rsidRPr="00662B04">
              <w:rPr>
                <w:rStyle w:val="a9"/>
                <w:b w:val="0"/>
                <w:sz w:val="18"/>
                <w:szCs w:val="18"/>
              </w:rPr>
              <w:tab/>
            </w:r>
            <w:r w:rsidRPr="00662B04">
              <w:rPr>
                <w:rStyle w:val="a9"/>
                <w:b w:val="0"/>
                <w:sz w:val="18"/>
                <w:szCs w:val="18"/>
              </w:rPr>
              <w:tab/>
              <w:t>&lt;option&gt;</w:t>
            </w:r>
            <w:r w:rsidR="0097271D" w:rsidRPr="0097271D">
              <w:rPr>
                <w:rStyle w:val="a9"/>
                <w:b w:val="0"/>
                <w:sz w:val="18"/>
                <w:szCs w:val="18"/>
              </w:rPr>
              <w:t>In a lecture hall.</w:t>
            </w:r>
            <w:r w:rsidRPr="00662B04">
              <w:rPr>
                <w:rStyle w:val="a9"/>
                <w:b w:val="0"/>
                <w:sz w:val="18"/>
                <w:szCs w:val="18"/>
              </w:rPr>
              <w:t>&lt;/option&gt;</w:t>
            </w:r>
          </w:p>
          <w:p w:rsidR="00A83893" w:rsidRPr="00662B04" w:rsidRDefault="00A83893" w:rsidP="00A83893">
            <w:pPr>
              <w:pStyle w:val="M"/>
              <w:spacing w:line="240" w:lineRule="auto"/>
              <w:rPr>
                <w:rStyle w:val="a9"/>
                <w:b w:val="0"/>
                <w:sz w:val="18"/>
                <w:szCs w:val="18"/>
              </w:rPr>
            </w:pPr>
            <w:r w:rsidRPr="00662B04">
              <w:rPr>
                <w:rStyle w:val="a9"/>
                <w:b w:val="0"/>
                <w:sz w:val="18"/>
                <w:szCs w:val="18"/>
              </w:rPr>
              <w:tab/>
            </w:r>
            <w:r w:rsidRPr="00662B04">
              <w:rPr>
                <w:rStyle w:val="a9"/>
                <w:b w:val="0"/>
                <w:sz w:val="18"/>
                <w:szCs w:val="18"/>
              </w:rPr>
              <w:tab/>
              <w:t>&lt;option&gt;</w:t>
            </w:r>
            <w:r w:rsidR="0097271D" w:rsidRPr="0097271D">
              <w:rPr>
                <w:rStyle w:val="a9"/>
                <w:b w:val="0"/>
                <w:sz w:val="18"/>
                <w:szCs w:val="18"/>
              </w:rPr>
              <w:t>In a library.</w:t>
            </w:r>
            <w:r w:rsidRPr="00662B04">
              <w:rPr>
                <w:rStyle w:val="a9"/>
                <w:b w:val="0"/>
                <w:sz w:val="18"/>
                <w:szCs w:val="18"/>
              </w:rPr>
              <w:t>&lt;/option&gt;</w:t>
            </w:r>
          </w:p>
          <w:p w:rsidR="00A83893" w:rsidRPr="00662B04" w:rsidRDefault="00A83893" w:rsidP="00A83893">
            <w:pPr>
              <w:pStyle w:val="M"/>
              <w:spacing w:line="240" w:lineRule="auto"/>
              <w:rPr>
                <w:rStyle w:val="a9"/>
                <w:b w:val="0"/>
                <w:sz w:val="18"/>
                <w:szCs w:val="18"/>
              </w:rPr>
            </w:pPr>
            <w:r w:rsidRPr="00662B04">
              <w:rPr>
                <w:rStyle w:val="a9"/>
                <w:b w:val="0"/>
                <w:sz w:val="18"/>
                <w:szCs w:val="18"/>
              </w:rPr>
              <w:tab/>
            </w:r>
            <w:r w:rsidRPr="00662B04">
              <w:rPr>
                <w:rStyle w:val="a9"/>
                <w:b w:val="0"/>
                <w:sz w:val="18"/>
                <w:szCs w:val="18"/>
              </w:rPr>
              <w:tab/>
              <w:t>&lt;option&gt;</w:t>
            </w:r>
            <w:r w:rsidR="0097271D" w:rsidRPr="0097271D">
              <w:rPr>
                <w:rStyle w:val="a9"/>
                <w:b w:val="0"/>
                <w:sz w:val="18"/>
                <w:szCs w:val="18"/>
              </w:rPr>
              <w:t>In a dormitory.</w:t>
            </w:r>
            <w:r w:rsidRPr="00662B04">
              <w:rPr>
                <w:rStyle w:val="a9"/>
                <w:b w:val="0"/>
                <w:sz w:val="18"/>
                <w:szCs w:val="18"/>
              </w:rPr>
              <w:t>&lt;/option&gt;</w:t>
            </w:r>
          </w:p>
          <w:p w:rsidR="00A83893" w:rsidRDefault="00A83893" w:rsidP="00A83893">
            <w:pPr>
              <w:pStyle w:val="M"/>
              <w:spacing w:line="240" w:lineRule="auto"/>
              <w:rPr>
                <w:rStyle w:val="a9"/>
                <w:b w:val="0"/>
                <w:sz w:val="18"/>
                <w:szCs w:val="18"/>
              </w:rPr>
            </w:pPr>
            <w:r>
              <w:rPr>
                <w:rStyle w:val="a9"/>
                <w:rFonts w:hint="eastAsia"/>
                <w:b w:val="0"/>
                <w:sz w:val="18"/>
                <w:szCs w:val="18"/>
              </w:rPr>
              <w:tab/>
            </w:r>
            <w:r w:rsidRPr="00662B04">
              <w:rPr>
                <w:rStyle w:val="a9"/>
                <w:b w:val="0"/>
                <w:sz w:val="18"/>
                <w:szCs w:val="18"/>
              </w:rPr>
              <w:t>&lt;/choice&gt;</w:t>
            </w:r>
          </w:p>
          <w:p w:rsidR="000A24E5" w:rsidRPr="00662B04" w:rsidRDefault="000A24E5" w:rsidP="000A24E5">
            <w:pPr>
              <w:pStyle w:val="M"/>
              <w:spacing w:line="240" w:lineRule="auto"/>
              <w:rPr>
                <w:rStyle w:val="a9"/>
                <w:b w:val="0"/>
                <w:sz w:val="18"/>
                <w:szCs w:val="18"/>
              </w:rPr>
            </w:pPr>
            <w:r>
              <w:rPr>
                <w:rStyle w:val="a9"/>
                <w:rFonts w:hint="eastAsia"/>
                <w:b w:val="0"/>
                <w:sz w:val="18"/>
                <w:szCs w:val="18"/>
              </w:rPr>
              <w:tab/>
              <w:t>&lt;</w:t>
            </w:r>
            <w:r w:rsidR="00A35D32">
              <w:rPr>
                <w:rStyle w:val="a9"/>
                <w:rFonts w:hint="eastAsia"/>
                <w:b w:val="0"/>
                <w:sz w:val="18"/>
                <w:szCs w:val="18"/>
              </w:rPr>
              <w:t>pause</w:t>
            </w:r>
            <w:r>
              <w:rPr>
                <w:rStyle w:val="a9"/>
                <w:rFonts w:hint="eastAsia"/>
                <w:b w:val="0"/>
                <w:sz w:val="18"/>
                <w:szCs w:val="18"/>
              </w:rPr>
              <w:t xml:space="preserve"> </w:t>
            </w:r>
            <w:r w:rsidRPr="009D712E">
              <w:rPr>
                <w:rStyle w:val="a9"/>
                <w:b w:val="0"/>
                <w:sz w:val="18"/>
                <w:szCs w:val="18"/>
              </w:rPr>
              <w:t>duration</w:t>
            </w:r>
            <w:r>
              <w:rPr>
                <w:rStyle w:val="a9"/>
                <w:rFonts w:hint="eastAsia"/>
                <w:b w:val="0"/>
                <w:sz w:val="18"/>
                <w:szCs w:val="18"/>
              </w:rPr>
              <w:t>="15" /&gt;</w:t>
            </w:r>
          </w:p>
          <w:p w:rsidR="00A83893" w:rsidRPr="00662B04" w:rsidRDefault="00A83893" w:rsidP="00A83893">
            <w:pPr>
              <w:pStyle w:val="M"/>
              <w:spacing w:line="240" w:lineRule="auto"/>
              <w:rPr>
                <w:rStyle w:val="a9"/>
                <w:b w:val="0"/>
                <w:sz w:val="18"/>
                <w:szCs w:val="18"/>
              </w:rPr>
            </w:pPr>
            <w:r>
              <w:rPr>
                <w:rStyle w:val="a9"/>
                <w:rFonts w:hint="eastAsia"/>
                <w:b w:val="0"/>
                <w:sz w:val="18"/>
                <w:szCs w:val="18"/>
              </w:rPr>
              <w:tab/>
            </w:r>
            <w:r w:rsidRPr="00662B04">
              <w:rPr>
                <w:rStyle w:val="a9"/>
                <w:b w:val="0"/>
                <w:sz w:val="18"/>
                <w:szCs w:val="18"/>
              </w:rPr>
              <w:t>&lt;key&gt;</w:t>
            </w:r>
            <w:r w:rsidR="00A355D1">
              <w:rPr>
                <w:rStyle w:val="a9"/>
                <w:rFonts w:hint="eastAsia"/>
                <w:b w:val="0"/>
                <w:sz w:val="18"/>
                <w:szCs w:val="18"/>
              </w:rPr>
              <w:t>1</w:t>
            </w:r>
            <w:r w:rsidRPr="00662B04">
              <w:rPr>
                <w:rStyle w:val="a9"/>
                <w:b w:val="0"/>
                <w:sz w:val="18"/>
                <w:szCs w:val="18"/>
              </w:rPr>
              <w:t>&lt;/key&gt;</w:t>
            </w:r>
          </w:p>
          <w:p w:rsidR="00A83893" w:rsidRDefault="00A83893" w:rsidP="00A83893">
            <w:pPr>
              <w:pStyle w:val="M"/>
              <w:spacing w:line="240" w:lineRule="auto"/>
              <w:ind w:firstLine="0"/>
              <w:rPr>
                <w:rStyle w:val="a9"/>
                <w:b w:val="0"/>
                <w:sz w:val="18"/>
                <w:szCs w:val="18"/>
              </w:rPr>
            </w:pPr>
            <w:r>
              <w:rPr>
                <w:rStyle w:val="a9"/>
                <w:rFonts w:hint="eastAsia"/>
                <w:b w:val="0"/>
                <w:sz w:val="18"/>
                <w:szCs w:val="18"/>
              </w:rPr>
              <w:tab/>
            </w:r>
            <w:r w:rsidRPr="00662B04">
              <w:rPr>
                <w:rStyle w:val="a9"/>
                <w:b w:val="0"/>
                <w:sz w:val="18"/>
                <w:szCs w:val="18"/>
              </w:rPr>
              <w:t>&lt;/question&gt;</w:t>
            </w:r>
          </w:p>
          <w:p w:rsidR="00A83893" w:rsidRDefault="007D4A4D" w:rsidP="00A83893">
            <w:pPr>
              <w:pStyle w:val="M"/>
              <w:spacing w:line="240" w:lineRule="auto"/>
              <w:ind w:firstLine="0"/>
              <w:rPr>
                <w:rStyle w:val="a9"/>
                <w:b w:val="0"/>
                <w:sz w:val="18"/>
                <w:szCs w:val="18"/>
              </w:rPr>
            </w:pPr>
            <w:r>
              <w:rPr>
                <w:rStyle w:val="a9"/>
                <w:rFonts w:hint="eastAsia"/>
                <w:b w:val="0"/>
                <w:sz w:val="18"/>
                <w:szCs w:val="18"/>
              </w:rPr>
              <w:tab/>
            </w:r>
            <w:r w:rsidR="00A83893" w:rsidRPr="00A83893">
              <w:rPr>
                <w:rStyle w:val="a9"/>
                <w:b w:val="0"/>
                <w:sz w:val="18"/>
                <w:szCs w:val="18"/>
              </w:rPr>
              <w:t>&lt;!--other 2 choice questions--&gt;</w:t>
            </w:r>
          </w:p>
          <w:p w:rsidR="004E3DCC" w:rsidRPr="00F10F04" w:rsidRDefault="004E3DCC" w:rsidP="00A83893">
            <w:pPr>
              <w:pStyle w:val="M"/>
              <w:spacing w:line="240" w:lineRule="auto"/>
              <w:ind w:firstLine="0"/>
              <w:rPr>
                <w:rStyle w:val="a9"/>
                <w:b w:val="0"/>
                <w:sz w:val="18"/>
                <w:szCs w:val="18"/>
              </w:rPr>
            </w:pPr>
            <w:r w:rsidRPr="00965CA1">
              <w:rPr>
                <w:rStyle w:val="a9"/>
                <w:b w:val="0"/>
                <w:sz w:val="18"/>
                <w:szCs w:val="18"/>
              </w:rPr>
              <w:t>&lt;/assessmentItem&gt;</w:t>
            </w:r>
          </w:p>
        </w:tc>
      </w:tr>
    </w:tbl>
    <w:p w:rsidR="004E3DCC" w:rsidRDefault="004E3DCC" w:rsidP="004E3DCC"/>
    <w:p w:rsidR="002F3905" w:rsidRDefault="002F3905" w:rsidP="002F3905">
      <w:pPr>
        <w:pStyle w:val="3"/>
        <w:numPr>
          <w:ilvl w:val="2"/>
          <w:numId w:val="15"/>
        </w:numPr>
      </w:pPr>
      <w:bookmarkStart w:id="443" w:name="_Toc286841231"/>
      <w:r>
        <w:rPr>
          <w:rFonts w:hint="eastAsia"/>
        </w:rPr>
        <w:t>短文听力（</w:t>
      </w:r>
      <w:r w:rsidRPr="002F3905">
        <w:t>Listening Passages</w:t>
      </w:r>
      <w:r>
        <w:rPr>
          <w:rFonts w:hint="eastAsia"/>
        </w:rPr>
        <w:t>）</w:t>
      </w:r>
      <w:bookmarkEnd w:id="443"/>
    </w:p>
    <w:p w:rsidR="002F3905" w:rsidRPr="00D46068" w:rsidRDefault="002F3905" w:rsidP="002F3905">
      <w:pPr>
        <w:pStyle w:val="af8"/>
      </w:pPr>
      <w:r w:rsidRPr="00242408">
        <w:rPr>
          <w:rFonts w:hint="eastAsia"/>
        </w:rPr>
        <w:t>表</w:t>
      </w:r>
      <w:r w:rsidRPr="00242408">
        <w:rPr>
          <w:rFonts w:hint="eastAsia"/>
        </w:rPr>
        <w:t xml:space="preserve"> </w:t>
      </w:r>
      <w:r>
        <w:rPr>
          <w:rFonts w:hint="eastAsia"/>
        </w:rPr>
        <w:t>5-</w:t>
      </w:r>
      <w:r w:rsidR="003A306F">
        <w:rPr>
          <w:rFonts w:hint="eastAsia"/>
        </w:rPr>
        <w:t>5</w:t>
      </w:r>
      <w:r>
        <w:rPr>
          <w:rFonts w:hint="eastAsia"/>
        </w:rPr>
        <w:t xml:space="preserve"> </w:t>
      </w:r>
      <w:r>
        <w:rPr>
          <w:rFonts w:hint="eastAsia"/>
        </w:rPr>
        <w:t>短文听力</w:t>
      </w:r>
      <w:r w:rsidRPr="005F7238">
        <w:rPr>
          <w:rFonts w:hint="eastAsia"/>
        </w:rPr>
        <w:t>（</w:t>
      </w:r>
      <w:r w:rsidR="00B5089C" w:rsidRPr="00B5089C">
        <w:t>Listening Passages</w:t>
      </w:r>
      <w:r w:rsidRPr="005F7238">
        <w:rPr>
          <w:rFonts w:hint="eastAsia"/>
        </w:rPr>
        <w:t>）</w:t>
      </w:r>
      <w:r>
        <w:rPr>
          <w:rFonts w:hint="eastAsia"/>
        </w:rPr>
        <w:t>示例说明</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84"/>
        <w:gridCol w:w="7138"/>
      </w:tblGrid>
      <w:tr w:rsidR="002F3905" w:rsidRPr="00F10F04" w:rsidTr="008468A4">
        <w:tc>
          <w:tcPr>
            <w:tcW w:w="1384" w:type="dxa"/>
            <w:tcBorders>
              <w:top w:val="single" w:sz="4" w:space="0" w:color="000000"/>
              <w:left w:val="single" w:sz="4" w:space="0" w:color="000000"/>
              <w:bottom w:val="single" w:sz="4" w:space="0" w:color="000000"/>
              <w:right w:val="single" w:sz="4" w:space="0" w:color="000000"/>
            </w:tcBorders>
            <w:hideMark/>
          </w:tcPr>
          <w:p w:rsidR="002F3905" w:rsidRPr="00F10F04" w:rsidRDefault="002F3905" w:rsidP="008468A4">
            <w:pPr>
              <w:pStyle w:val="M"/>
              <w:ind w:firstLine="0"/>
              <w:rPr>
                <w:rStyle w:val="a9"/>
                <w:b w:val="0"/>
                <w:sz w:val="18"/>
                <w:szCs w:val="18"/>
              </w:rPr>
            </w:pPr>
            <w:r w:rsidRPr="00F10F04">
              <w:rPr>
                <w:rStyle w:val="a9"/>
                <w:rFonts w:hint="eastAsia"/>
                <w:b w:val="0"/>
                <w:sz w:val="18"/>
                <w:szCs w:val="18"/>
              </w:rPr>
              <w:t>名称</w:t>
            </w:r>
          </w:p>
        </w:tc>
        <w:tc>
          <w:tcPr>
            <w:tcW w:w="7138" w:type="dxa"/>
            <w:tcBorders>
              <w:top w:val="single" w:sz="4" w:space="0" w:color="000000"/>
              <w:left w:val="single" w:sz="4" w:space="0" w:color="000000"/>
              <w:bottom w:val="single" w:sz="4" w:space="0" w:color="000000"/>
              <w:right w:val="single" w:sz="4" w:space="0" w:color="000000"/>
            </w:tcBorders>
            <w:hideMark/>
          </w:tcPr>
          <w:p w:rsidR="002F3905" w:rsidRPr="00F10F04" w:rsidRDefault="002F3905" w:rsidP="008468A4">
            <w:pPr>
              <w:pStyle w:val="M"/>
              <w:ind w:firstLine="0"/>
              <w:rPr>
                <w:rStyle w:val="a9"/>
                <w:b w:val="0"/>
                <w:sz w:val="18"/>
                <w:szCs w:val="18"/>
              </w:rPr>
            </w:pPr>
            <w:r>
              <w:rPr>
                <w:rStyle w:val="a9"/>
                <w:rFonts w:hint="eastAsia"/>
                <w:b w:val="0"/>
                <w:sz w:val="18"/>
                <w:szCs w:val="18"/>
              </w:rPr>
              <w:t>说明</w:t>
            </w:r>
          </w:p>
        </w:tc>
      </w:tr>
      <w:tr w:rsidR="002F3905" w:rsidRPr="00F10F04" w:rsidTr="008468A4">
        <w:tc>
          <w:tcPr>
            <w:tcW w:w="1384" w:type="dxa"/>
            <w:tcBorders>
              <w:top w:val="single" w:sz="4" w:space="0" w:color="000000"/>
              <w:left w:val="single" w:sz="4" w:space="0" w:color="000000"/>
              <w:bottom w:val="single" w:sz="4" w:space="0" w:color="000000"/>
              <w:right w:val="single" w:sz="4" w:space="0" w:color="000000"/>
            </w:tcBorders>
            <w:hideMark/>
          </w:tcPr>
          <w:p w:rsidR="002F3905" w:rsidRPr="00965CA1" w:rsidRDefault="002F3905" w:rsidP="008468A4">
            <w:pPr>
              <w:pStyle w:val="M"/>
              <w:ind w:firstLine="0"/>
              <w:rPr>
                <w:rStyle w:val="a9"/>
                <w:b w:val="0"/>
                <w:sz w:val="18"/>
                <w:szCs w:val="18"/>
              </w:rPr>
            </w:pPr>
            <w:r>
              <w:rPr>
                <w:rStyle w:val="a9"/>
                <w:rFonts w:hint="eastAsia"/>
                <w:b w:val="0"/>
                <w:sz w:val="18"/>
                <w:szCs w:val="18"/>
              </w:rPr>
              <w:t>类型序号</w:t>
            </w:r>
          </w:p>
        </w:tc>
        <w:tc>
          <w:tcPr>
            <w:tcW w:w="7138" w:type="dxa"/>
            <w:tcBorders>
              <w:top w:val="single" w:sz="4" w:space="0" w:color="000000"/>
              <w:left w:val="single" w:sz="4" w:space="0" w:color="000000"/>
              <w:bottom w:val="single" w:sz="4" w:space="0" w:color="000000"/>
              <w:right w:val="single" w:sz="4" w:space="0" w:color="000000"/>
            </w:tcBorders>
            <w:hideMark/>
          </w:tcPr>
          <w:p w:rsidR="002F3905" w:rsidRDefault="00D44E6A" w:rsidP="008468A4">
            <w:pPr>
              <w:pStyle w:val="M"/>
              <w:ind w:firstLine="0"/>
              <w:rPr>
                <w:rStyle w:val="a9"/>
                <w:b w:val="0"/>
                <w:sz w:val="18"/>
                <w:szCs w:val="18"/>
              </w:rPr>
            </w:pPr>
            <w:r>
              <w:rPr>
                <w:rStyle w:val="a9"/>
                <w:rFonts w:hint="eastAsia"/>
                <w:b w:val="0"/>
                <w:sz w:val="18"/>
                <w:szCs w:val="18"/>
              </w:rPr>
              <w:t>5</w:t>
            </w:r>
          </w:p>
        </w:tc>
      </w:tr>
      <w:tr w:rsidR="002F3905" w:rsidRPr="00F10F04" w:rsidTr="008468A4">
        <w:tc>
          <w:tcPr>
            <w:tcW w:w="1384" w:type="dxa"/>
            <w:tcBorders>
              <w:top w:val="single" w:sz="4" w:space="0" w:color="000000"/>
              <w:left w:val="single" w:sz="4" w:space="0" w:color="000000"/>
              <w:bottom w:val="single" w:sz="4" w:space="0" w:color="000000"/>
              <w:right w:val="single" w:sz="4" w:space="0" w:color="000000"/>
            </w:tcBorders>
            <w:hideMark/>
          </w:tcPr>
          <w:p w:rsidR="002F3905" w:rsidRDefault="002F3905" w:rsidP="008468A4">
            <w:pPr>
              <w:pStyle w:val="M"/>
              <w:ind w:firstLine="0"/>
              <w:rPr>
                <w:rStyle w:val="a9"/>
                <w:b w:val="0"/>
                <w:sz w:val="18"/>
                <w:szCs w:val="18"/>
              </w:rPr>
            </w:pPr>
            <w:r>
              <w:rPr>
                <w:rStyle w:val="a9"/>
                <w:rFonts w:hint="eastAsia"/>
                <w:b w:val="0"/>
                <w:sz w:val="18"/>
                <w:szCs w:val="18"/>
              </w:rPr>
              <w:t>类型标识</w:t>
            </w:r>
          </w:p>
        </w:tc>
        <w:tc>
          <w:tcPr>
            <w:tcW w:w="7138" w:type="dxa"/>
            <w:tcBorders>
              <w:top w:val="single" w:sz="4" w:space="0" w:color="000000"/>
              <w:left w:val="single" w:sz="4" w:space="0" w:color="000000"/>
              <w:bottom w:val="single" w:sz="4" w:space="0" w:color="000000"/>
              <w:right w:val="single" w:sz="4" w:space="0" w:color="000000"/>
            </w:tcBorders>
            <w:hideMark/>
          </w:tcPr>
          <w:p w:rsidR="002F3905" w:rsidRDefault="00B5089C" w:rsidP="00B5089C">
            <w:pPr>
              <w:pStyle w:val="M"/>
              <w:ind w:firstLine="0"/>
              <w:rPr>
                <w:rStyle w:val="a9"/>
                <w:b w:val="0"/>
                <w:sz w:val="18"/>
                <w:szCs w:val="18"/>
              </w:rPr>
            </w:pPr>
            <w:r>
              <w:rPr>
                <w:rStyle w:val="a9"/>
                <w:rFonts w:hint="eastAsia"/>
                <w:b w:val="0"/>
                <w:sz w:val="18"/>
                <w:szCs w:val="18"/>
              </w:rPr>
              <w:t>l</w:t>
            </w:r>
            <w:r w:rsidRPr="00B5089C">
              <w:rPr>
                <w:rStyle w:val="a9"/>
                <w:b w:val="0"/>
                <w:sz w:val="18"/>
                <w:szCs w:val="18"/>
              </w:rPr>
              <w:t>isteningPassages</w:t>
            </w:r>
          </w:p>
        </w:tc>
      </w:tr>
      <w:tr w:rsidR="002F3905" w:rsidRPr="00F10F04" w:rsidTr="008468A4">
        <w:tc>
          <w:tcPr>
            <w:tcW w:w="1384" w:type="dxa"/>
            <w:tcBorders>
              <w:top w:val="single" w:sz="4" w:space="0" w:color="000000"/>
              <w:left w:val="single" w:sz="4" w:space="0" w:color="000000"/>
              <w:bottom w:val="single" w:sz="4" w:space="0" w:color="000000"/>
              <w:right w:val="single" w:sz="4" w:space="0" w:color="000000"/>
            </w:tcBorders>
            <w:hideMark/>
          </w:tcPr>
          <w:p w:rsidR="002F3905" w:rsidRPr="00F10F04" w:rsidRDefault="002F3905" w:rsidP="008468A4">
            <w:pPr>
              <w:pStyle w:val="M"/>
              <w:ind w:firstLine="0"/>
              <w:rPr>
                <w:rStyle w:val="a9"/>
                <w:b w:val="0"/>
                <w:sz w:val="18"/>
                <w:szCs w:val="18"/>
              </w:rPr>
            </w:pPr>
            <w:r w:rsidRPr="00965CA1">
              <w:rPr>
                <w:rStyle w:val="a9"/>
                <w:rFonts w:hint="eastAsia"/>
                <w:b w:val="0"/>
                <w:sz w:val="18"/>
                <w:szCs w:val="18"/>
              </w:rPr>
              <w:t>试题附加材料</w:t>
            </w:r>
          </w:p>
        </w:tc>
        <w:tc>
          <w:tcPr>
            <w:tcW w:w="7138" w:type="dxa"/>
            <w:tcBorders>
              <w:top w:val="single" w:sz="4" w:space="0" w:color="000000"/>
              <w:left w:val="single" w:sz="4" w:space="0" w:color="000000"/>
              <w:bottom w:val="single" w:sz="4" w:space="0" w:color="000000"/>
              <w:right w:val="single" w:sz="4" w:space="0" w:color="000000"/>
            </w:tcBorders>
            <w:hideMark/>
          </w:tcPr>
          <w:p w:rsidR="002F3905" w:rsidRPr="00F10F04" w:rsidRDefault="002F3905" w:rsidP="008468A4">
            <w:pPr>
              <w:pStyle w:val="M"/>
              <w:ind w:firstLine="0"/>
              <w:rPr>
                <w:rStyle w:val="a9"/>
                <w:b w:val="0"/>
                <w:sz w:val="18"/>
                <w:szCs w:val="18"/>
              </w:rPr>
            </w:pPr>
            <w:r>
              <w:rPr>
                <w:rStyle w:val="a9"/>
                <w:rFonts w:hint="eastAsia"/>
                <w:b w:val="0"/>
                <w:sz w:val="18"/>
                <w:szCs w:val="18"/>
              </w:rPr>
              <w:t>声音</w:t>
            </w:r>
          </w:p>
        </w:tc>
      </w:tr>
      <w:tr w:rsidR="002F3905" w:rsidRPr="00F10F04" w:rsidTr="008468A4">
        <w:tc>
          <w:tcPr>
            <w:tcW w:w="1384" w:type="dxa"/>
            <w:tcBorders>
              <w:top w:val="single" w:sz="4" w:space="0" w:color="000000"/>
              <w:left w:val="single" w:sz="4" w:space="0" w:color="000000"/>
              <w:bottom w:val="single" w:sz="4" w:space="0" w:color="000000"/>
              <w:right w:val="single" w:sz="4" w:space="0" w:color="000000"/>
            </w:tcBorders>
            <w:hideMark/>
          </w:tcPr>
          <w:p w:rsidR="002F3905" w:rsidRPr="00F10F04" w:rsidRDefault="002F3905" w:rsidP="008468A4">
            <w:pPr>
              <w:pStyle w:val="M"/>
              <w:ind w:firstLine="0"/>
              <w:rPr>
                <w:rStyle w:val="a9"/>
                <w:b w:val="0"/>
                <w:sz w:val="18"/>
                <w:szCs w:val="18"/>
              </w:rPr>
            </w:pPr>
            <w:r w:rsidRPr="00965CA1">
              <w:rPr>
                <w:rStyle w:val="a9"/>
                <w:rFonts w:hint="eastAsia"/>
                <w:b w:val="0"/>
                <w:sz w:val="18"/>
                <w:szCs w:val="18"/>
              </w:rPr>
              <w:t>试题问题类型</w:t>
            </w:r>
          </w:p>
        </w:tc>
        <w:tc>
          <w:tcPr>
            <w:tcW w:w="7138" w:type="dxa"/>
            <w:tcBorders>
              <w:top w:val="single" w:sz="4" w:space="0" w:color="000000"/>
              <w:left w:val="single" w:sz="4" w:space="0" w:color="000000"/>
              <w:bottom w:val="single" w:sz="4" w:space="0" w:color="000000"/>
              <w:right w:val="single" w:sz="4" w:space="0" w:color="000000"/>
            </w:tcBorders>
            <w:hideMark/>
          </w:tcPr>
          <w:p w:rsidR="002F3905" w:rsidRPr="00F10F04" w:rsidRDefault="002F3905" w:rsidP="008468A4">
            <w:pPr>
              <w:pStyle w:val="M"/>
              <w:ind w:firstLine="0"/>
              <w:rPr>
                <w:rStyle w:val="a9"/>
                <w:b w:val="0"/>
                <w:sz w:val="18"/>
                <w:szCs w:val="18"/>
              </w:rPr>
            </w:pPr>
            <w:r>
              <w:rPr>
                <w:rStyle w:val="a9"/>
                <w:b w:val="0"/>
                <w:sz w:val="18"/>
                <w:szCs w:val="18"/>
              </w:rPr>
              <w:t>C</w:t>
            </w:r>
            <w:r>
              <w:rPr>
                <w:rStyle w:val="a9"/>
                <w:rFonts w:hint="eastAsia"/>
                <w:b w:val="0"/>
                <w:sz w:val="18"/>
                <w:szCs w:val="18"/>
              </w:rPr>
              <w:t>hoice</w:t>
            </w:r>
          </w:p>
        </w:tc>
      </w:tr>
      <w:tr w:rsidR="002F3905" w:rsidRPr="00F10F04" w:rsidTr="008468A4">
        <w:tc>
          <w:tcPr>
            <w:tcW w:w="1384" w:type="dxa"/>
            <w:tcBorders>
              <w:top w:val="single" w:sz="4" w:space="0" w:color="000000"/>
              <w:left w:val="single" w:sz="4" w:space="0" w:color="000000"/>
              <w:bottom w:val="single" w:sz="4" w:space="0" w:color="000000"/>
              <w:right w:val="single" w:sz="4" w:space="0" w:color="000000"/>
            </w:tcBorders>
            <w:hideMark/>
          </w:tcPr>
          <w:p w:rsidR="002F3905" w:rsidRPr="00F10F04" w:rsidRDefault="002F3905" w:rsidP="008468A4">
            <w:pPr>
              <w:pStyle w:val="M"/>
              <w:ind w:firstLine="0"/>
              <w:rPr>
                <w:rStyle w:val="a9"/>
                <w:b w:val="0"/>
                <w:sz w:val="18"/>
                <w:szCs w:val="18"/>
              </w:rPr>
            </w:pPr>
            <w:r w:rsidRPr="00965CA1">
              <w:rPr>
                <w:rStyle w:val="a9"/>
                <w:rFonts w:hint="eastAsia"/>
                <w:b w:val="0"/>
                <w:sz w:val="18"/>
                <w:szCs w:val="18"/>
              </w:rPr>
              <w:t>流程性试题</w:t>
            </w:r>
          </w:p>
        </w:tc>
        <w:tc>
          <w:tcPr>
            <w:tcW w:w="7138" w:type="dxa"/>
            <w:tcBorders>
              <w:top w:val="single" w:sz="4" w:space="0" w:color="000000"/>
              <w:left w:val="single" w:sz="4" w:space="0" w:color="000000"/>
              <w:bottom w:val="single" w:sz="4" w:space="0" w:color="000000"/>
              <w:right w:val="single" w:sz="4" w:space="0" w:color="000000"/>
            </w:tcBorders>
            <w:hideMark/>
          </w:tcPr>
          <w:p w:rsidR="002F3905" w:rsidRPr="00F10F04" w:rsidRDefault="002F3905" w:rsidP="008468A4">
            <w:pPr>
              <w:pStyle w:val="M"/>
              <w:ind w:firstLine="0"/>
              <w:rPr>
                <w:rStyle w:val="a9"/>
                <w:b w:val="0"/>
                <w:sz w:val="18"/>
                <w:szCs w:val="18"/>
              </w:rPr>
            </w:pPr>
            <w:r>
              <w:rPr>
                <w:rStyle w:val="a9"/>
                <w:rFonts w:hint="eastAsia"/>
                <w:b w:val="0"/>
                <w:sz w:val="18"/>
                <w:szCs w:val="18"/>
              </w:rPr>
              <w:t>是</w:t>
            </w:r>
          </w:p>
        </w:tc>
      </w:tr>
      <w:tr w:rsidR="002F3905" w:rsidRPr="00F10F04" w:rsidTr="008468A4">
        <w:tc>
          <w:tcPr>
            <w:tcW w:w="1384" w:type="dxa"/>
            <w:tcBorders>
              <w:top w:val="single" w:sz="4" w:space="0" w:color="000000"/>
              <w:left w:val="single" w:sz="4" w:space="0" w:color="000000"/>
              <w:bottom w:val="single" w:sz="4" w:space="0" w:color="000000"/>
              <w:right w:val="single" w:sz="4" w:space="0" w:color="000000"/>
            </w:tcBorders>
            <w:hideMark/>
          </w:tcPr>
          <w:p w:rsidR="002F3905" w:rsidRPr="00F10F04" w:rsidRDefault="002F3905" w:rsidP="008468A4">
            <w:pPr>
              <w:pStyle w:val="M"/>
              <w:ind w:firstLine="0"/>
              <w:rPr>
                <w:rStyle w:val="a9"/>
                <w:b w:val="0"/>
                <w:sz w:val="18"/>
                <w:szCs w:val="18"/>
              </w:rPr>
            </w:pPr>
            <w:r>
              <w:rPr>
                <w:rFonts w:hint="eastAsia"/>
              </w:rPr>
              <w:t>示例</w:t>
            </w:r>
          </w:p>
        </w:tc>
        <w:tc>
          <w:tcPr>
            <w:tcW w:w="7138" w:type="dxa"/>
            <w:tcBorders>
              <w:top w:val="single" w:sz="4" w:space="0" w:color="000000"/>
              <w:left w:val="single" w:sz="4" w:space="0" w:color="000000"/>
              <w:bottom w:val="single" w:sz="4" w:space="0" w:color="000000"/>
              <w:right w:val="single" w:sz="4" w:space="0" w:color="000000"/>
            </w:tcBorders>
            <w:hideMark/>
          </w:tcPr>
          <w:p w:rsidR="002F3905" w:rsidRPr="00965CA1" w:rsidRDefault="002F3905" w:rsidP="00403C98">
            <w:pPr>
              <w:pStyle w:val="M"/>
              <w:spacing w:line="240" w:lineRule="auto"/>
              <w:ind w:firstLine="0"/>
              <w:rPr>
                <w:rStyle w:val="a9"/>
                <w:b w:val="0"/>
                <w:sz w:val="18"/>
                <w:szCs w:val="18"/>
              </w:rPr>
            </w:pPr>
            <w:r w:rsidRPr="00965CA1">
              <w:rPr>
                <w:rStyle w:val="a9"/>
                <w:b w:val="0"/>
                <w:sz w:val="18"/>
                <w:szCs w:val="18"/>
              </w:rPr>
              <w:t>&lt;assessmentItem identifier="</w:t>
            </w:r>
            <w:r w:rsidRPr="00FC0028">
              <w:rPr>
                <w:rStyle w:val="a9"/>
                <w:b w:val="0"/>
                <w:sz w:val="18"/>
                <w:szCs w:val="18"/>
              </w:rPr>
              <w:t>sflep-</w:t>
            </w:r>
            <w:r>
              <w:rPr>
                <w:rStyle w:val="a9"/>
                <w:rFonts w:hint="eastAsia"/>
                <w:b w:val="0"/>
                <w:sz w:val="18"/>
                <w:szCs w:val="18"/>
              </w:rPr>
              <w:t>ni</w:t>
            </w:r>
            <w:r w:rsidRPr="00FC0028">
              <w:rPr>
                <w:rStyle w:val="a9"/>
                <w:b w:val="0"/>
                <w:sz w:val="18"/>
                <w:szCs w:val="18"/>
              </w:rPr>
              <w:t>-</w:t>
            </w:r>
            <w:r w:rsidR="003A306F">
              <w:rPr>
                <w:rStyle w:val="a9"/>
                <w:rFonts w:hint="eastAsia"/>
                <w:b w:val="0"/>
                <w:sz w:val="18"/>
                <w:szCs w:val="18"/>
              </w:rPr>
              <w:t>5</w:t>
            </w:r>
            <w:r w:rsidRPr="00FC0028">
              <w:rPr>
                <w:rStyle w:val="a9"/>
                <w:b w:val="0"/>
                <w:sz w:val="18"/>
                <w:szCs w:val="18"/>
              </w:rPr>
              <w:t>-</w:t>
            </w:r>
            <w:r w:rsidR="003A306F">
              <w:rPr>
                <w:rStyle w:val="a9"/>
                <w:rFonts w:hint="eastAsia"/>
                <w:b w:val="0"/>
                <w:sz w:val="18"/>
                <w:szCs w:val="18"/>
              </w:rPr>
              <w:t>111</w:t>
            </w:r>
            <w:r w:rsidRPr="00965CA1">
              <w:rPr>
                <w:rStyle w:val="a9"/>
                <w:b w:val="0"/>
                <w:sz w:val="18"/>
                <w:szCs w:val="18"/>
              </w:rPr>
              <w:t>" type="</w:t>
            </w:r>
            <w:r w:rsidR="003D498B" w:rsidRPr="003D498B">
              <w:rPr>
                <w:rStyle w:val="a9"/>
                <w:b w:val="0"/>
                <w:sz w:val="18"/>
                <w:szCs w:val="18"/>
              </w:rPr>
              <w:t>listeningPassages</w:t>
            </w:r>
            <w:r>
              <w:rPr>
                <w:rStyle w:val="a9"/>
                <w:rFonts w:hint="eastAsia"/>
                <w:b w:val="0"/>
                <w:sz w:val="18"/>
                <w:szCs w:val="18"/>
              </w:rPr>
              <w:t xml:space="preserve">" </w:t>
            </w:r>
            <w:r w:rsidRPr="00965CA1">
              <w:rPr>
                <w:rStyle w:val="a9"/>
                <w:b w:val="0"/>
                <w:sz w:val="18"/>
                <w:szCs w:val="18"/>
              </w:rPr>
              <w:t>level="4"&gt;</w:t>
            </w:r>
          </w:p>
          <w:p w:rsidR="002F3905" w:rsidRDefault="002F3905" w:rsidP="00403C98">
            <w:pPr>
              <w:pStyle w:val="M"/>
              <w:spacing w:line="240" w:lineRule="auto"/>
              <w:rPr>
                <w:rStyle w:val="a9"/>
                <w:b w:val="0"/>
                <w:sz w:val="18"/>
                <w:szCs w:val="18"/>
              </w:rPr>
            </w:pPr>
            <w:r w:rsidRPr="00A83893">
              <w:rPr>
                <w:rStyle w:val="a9"/>
                <w:b w:val="0"/>
                <w:sz w:val="18"/>
                <w:szCs w:val="18"/>
              </w:rPr>
              <w:t>&lt;prompt&gt;</w:t>
            </w:r>
          </w:p>
          <w:p w:rsidR="00D151D1" w:rsidRDefault="00D151D1" w:rsidP="00403C98">
            <w:pPr>
              <w:pStyle w:val="M"/>
              <w:spacing w:line="240" w:lineRule="auto"/>
              <w:rPr>
                <w:rStyle w:val="a9"/>
                <w:b w:val="0"/>
                <w:sz w:val="18"/>
                <w:szCs w:val="18"/>
              </w:rPr>
            </w:pPr>
            <w:r>
              <w:rPr>
                <w:rStyle w:val="a9"/>
                <w:b w:val="0"/>
                <w:sz w:val="18"/>
                <w:szCs w:val="18"/>
              </w:rPr>
              <w:tab/>
            </w:r>
            <w:r>
              <w:rPr>
                <w:rStyle w:val="a9"/>
                <w:rFonts w:hint="eastAsia"/>
                <w:b w:val="0"/>
                <w:sz w:val="18"/>
                <w:szCs w:val="18"/>
              </w:rPr>
              <w:t>&lt;text&gt;&lt;b&gt;</w:t>
            </w:r>
            <w:r w:rsidR="001C55D8">
              <w:rPr>
                <w:rStyle w:val="a9"/>
                <w:rFonts w:hint="eastAsia"/>
                <w:b w:val="0"/>
                <w:sz w:val="18"/>
                <w:szCs w:val="18"/>
              </w:rPr>
              <w:t>Passage %</w:t>
            </w:r>
            <w:r w:rsidR="00495A39">
              <w:rPr>
                <w:rStyle w:val="a9"/>
                <w:rFonts w:hint="eastAsia"/>
                <w:b w:val="0"/>
                <w:sz w:val="18"/>
                <w:szCs w:val="18"/>
              </w:rPr>
              <w:t>item</w:t>
            </w:r>
            <w:r w:rsidR="001C55D8">
              <w:rPr>
                <w:rStyle w:val="a9"/>
                <w:rFonts w:hint="eastAsia"/>
                <w:b w:val="0"/>
                <w:sz w:val="18"/>
                <w:szCs w:val="18"/>
              </w:rPr>
              <w:t>Id%</w:t>
            </w:r>
            <w:r>
              <w:rPr>
                <w:rStyle w:val="a9"/>
                <w:rFonts w:hint="eastAsia"/>
                <w:b w:val="0"/>
                <w:sz w:val="18"/>
                <w:szCs w:val="18"/>
              </w:rPr>
              <w:t>&lt;/b&gt;&lt;/text&gt;</w:t>
            </w:r>
            <w:r w:rsidR="00FD3671">
              <w:rPr>
                <w:rStyle w:val="a9"/>
                <w:b w:val="0"/>
                <w:sz w:val="18"/>
                <w:szCs w:val="18"/>
              </w:rPr>
              <w:tab/>
            </w:r>
          </w:p>
          <w:p w:rsidR="00247163" w:rsidRDefault="00247163" w:rsidP="00403C98">
            <w:pPr>
              <w:pStyle w:val="M"/>
              <w:spacing w:line="240" w:lineRule="auto"/>
              <w:rPr>
                <w:rStyle w:val="a9"/>
                <w:b w:val="0"/>
                <w:sz w:val="18"/>
                <w:szCs w:val="18"/>
              </w:rPr>
            </w:pPr>
            <w:r>
              <w:rPr>
                <w:rStyle w:val="a9"/>
                <w:b w:val="0"/>
                <w:sz w:val="18"/>
                <w:szCs w:val="18"/>
              </w:rPr>
              <w:tab/>
            </w:r>
            <w:r>
              <w:rPr>
                <w:rStyle w:val="a9"/>
                <w:rFonts w:hint="eastAsia"/>
                <w:b w:val="0"/>
                <w:sz w:val="18"/>
                <w:szCs w:val="18"/>
              </w:rPr>
              <w:t>&lt;!</w:t>
            </w:r>
            <w:r>
              <w:rPr>
                <w:rStyle w:val="a9"/>
                <w:b w:val="0"/>
                <w:sz w:val="18"/>
                <w:szCs w:val="18"/>
              </w:rPr>
              <w:t>—</w:t>
            </w:r>
            <w:r>
              <w:rPr>
                <w:rStyle w:val="a9"/>
                <w:rFonts w:hint="eastAsia"/>
                <w:b w:val="0"/>
                <w:sz w:val="18"/>
                <w:szCs w:val="18"/>
              </w:rPr>
              <w:t>上述文字的声音</w:t>
            </w:r>
            <w:r>
              <w:rPr>
                <w:rStyle w:val="a9"/>
                <w:rFonts w:hint="eastAsia"/>
                <w:b w:val="0"/>
                <w:sz w:val="18"/>
                <w:szCs w:val="18"/>
              </w:rPr>
              <w:t>--&gt;</w:t>
            </w:r>
          </w:p>
          <w:p w:rsidR="00A82EB1" w:rsidRPr="00A83893" w:rsidRDefault="00A82EB1" w:rsidP="00403C98">
            <w:pPr>
              <w:pStyle w:val="M"/>
              <w:spacing w:line="240" w:lineRule="auto"/>
              <w:rPr>
                <w:rStyle w:val="a9"/>
                <w:b w:val="0"/>
                <w:sz w:val="18"/>
                <w:szCs w:val="18"/>
              </w:rPr>
            </w:pPr>
            <w:r>
              <w:rPr>
                <w:rStyle w:val="a9"/>
                <w:b w:val="0"/>
                <w:sz w:val="18"/>
                <w:szCs w:val="18"/>
              </w:rPr>
              <w:tab/>
            </w:r>
            <w:r w:rsidRPr="009D712E">
              <w:rPr>
                <w:rStyle w:val="a9"/>
                <w:b w:val="0"/>
                <w:sz w:val="18"/>
                <w:szCs w:val="18"/>
              </w:rPr>
              <w:t>&lt;sound</w:t>
            </w:r>
            <w:r>
              <w:rPr>
                <w:rStyle w:val="a9"/>
                <w:rFonts w:hint="eastAsia"/>
                <w:b w:val="0"/>
                <w:sz w:val="18"/>
                <w:szCs w:val="18"/>
              </w:rPr>
              <w:t xml:space="preserve"> </w:t>
            </w:r>
            <w:r w:rsidR="00247163">
              <w:rPr>
                <w:rStyle w:val="a9"/>
                <w:rFonts w:hint="eastAsia"/>
                <w:b w:val="0"/>
                <w:sz w:val="18"/>
                <w:szCs w:val="18"/>
              </w:rPr>
              <w:t xml:space="preserve">duration="5" </w:t>
            </w:r>
            <w:r>
              <w:rPr>
                <w:rStyle w:val="a9"/>
                <w:rFonts w:hint="eastAsia"/>
                <w:b w:val="0"/>
                <w:sz w:val="18"/>
                <w:szCs w:val="18"/>
              </w:rPr>
              <w:t>src</w:t>
            </w:r>
            <w:r w:rsidRPr="009D712E">
              <w:rPr>
                <w:rStyle w:val="a9"/>
                <w:b w:val="0"/>
                <w:sz w:val="18"/>
                <w:szCs w:val="18"/>
              </w:rPr>
              <w:t>="sound/</w:t>
            </w:r>
            <w:r w:rsidR="00247163" w:rsidRPr="00FC0028">
              <w:rPr>
                <w:rStyle w:val="a9"/>
                <w:b w:val="0"/>
                <w:sz w:val="18"/>
                <w:szCs w:val="18"/>
              </w:rPr>
              <w:t>sflep-</w:t>
            </w:r>
            <w:r w:rsidR="00247163">
              <w:rPr>
                <w:rStyle w:val="a9"/>
                <w:rFonts w:hint="eastAsia"/>
                <w:b w:val="0"/>
                <w:sz w:val="18"/>
                <w:szCs w:val="18"/>
              </w:rPr>
              <w:t>ni</w:t>
            </w:r>
            <w:r w:rsidR="00247163" w:rsidRPr="00FC0028">
              <w:rPr>
                <w:rStyle w:val="a9"/>
                <w:b w:val="0"/>
                <w:sz w:val="18"/>
                <w:szCs w:val="18"/>
              </w:rPr>
              <w:t>-</w:t>
            </w:r>
            <w:r w:rsidR="00247163">
              <w:rPr>
                <w:rStyle w:val="a9"/>
                <w:rFonts w:hint="eastAsia"/>
                <w:b w:val="0"/>
                <w:sz w:val="18"/>
                <w:szCs w:val="18"/>
              </w:rPr>
              <w:t>5</w:t>
            </w:r>
            <w:r w:rsidR="00247163" w:rsidRPr="00FC0028">
              <w:rPr>
                <w:rStyle w:val="a9"/>
                <w:b w:val="0"/>
                <w:sz w:val="18"/>
                <w:szCs w:val="18"/>
              </w:rPr>
              <w:t>-</w:t>
            </w:r>
            <w:r w:rsidR="00247163">
              <w:rPr>
                <w:rStyle w:val="a9"/>
                <w:rFonts w:hint="eastAsia"/>
                <w:b w:val="0"/>
                <w:sz w:val="18"/>
                <w:szCs w:val="18"/>
              </w:rPr>
              <w:t>111-1</w:t>
            </w:r>
            <w:r>
              <w:rPr>
                <w:rStyle w:val="a9"/>
                <w:b w:val="0"/>
                <w:sz w:val="18"/>
                <w:szCs w:val="18"/>
              </w:rPr>
              <w:t>.mp3"</w:t>
            </w:r>
            <w:r>
              <w:rPr>
                <w:rStyle w:val="a9"/>
                <w:rFonts w:hint="eastAsia"/>
                <w:b w:val="0"/>
                <w:sz w:val="18"/>
                <w:szCs w:val="18"/>
              </w:rPr>
              <w:t xml:space="preserve"> /&gt;</w:t>
            </w:r>
          </w:p>
          <w:p w:rsidR="002F3905" w:rsidRDefault="002F3905" w:rsidP="00403C98">
            <w:pPr>
              <w:pStyle w:val="M"/>
              <w:spacing w:line="240" w:lineRule="auto"/>
              <w:rPr>
                <w:rStyle w:val="a9"/>
                <w:b w:val="0"/>
                <w:sz w:val="18"/>
                <w:szCs w:val="18"/>
              </w:rPr>
            </w:pPr>
            <w:r>
              <w:rPr>
                <w:rStyle w:val="a9"/>
                <w:rFonts w:hint="eastAsia"/>
                <w:b w:val="0"/>
                <w:sz w:val="18"/>
                <w:szCs w:val="18"/>
              </w:rPr>
              <w:tab/>
            </w:r>
            <w:r w:rsidRPr="00A83893">
              <w:rPr>
                <w:rStyle w:val="a9"/>
                <w:b w:val="0"/>
                <w:sz w:val="18"/>
                <w:szCs w:val="18"/>
              </w:rPr>
              <w:t>&lt;sound</w:t>
            </w:r>
            <w:r w:rsidR="00247163">
              <w:rPr>
                <w:rStyle w:val="a9"/>
                <w:rFonts w:hint="eastAsia"/>
                <w:b w:val="0"/>
                <w:sz w:val="18"/>
                <w:szCs w:val="18"/>
              </w:rPr>
              <w:t xml:space="preserve"> duration="60" </w:t>
            </w:r>
            <w:r w:rsidR="002C65B5">
              <w:rPr>
                <w:rStyle w:val="a9"/>
                <w:rFonts w:hint="eastAsia"/>
                <w:b w:val="0"/>
                <w:sz w:val="18"/>
                <w:szCs w:val="18"/>
              </w:rPr>
              <w:t>src</w:t>
            </w:r>
            <w:r w:rsidRPr="00A83893">
              <w:rPr>
                <w:rStyle w:val="a9"/>
                <w:b w:val="0"/>
                <w:sz w:val="18"/>
                <w:szCs w:val="18"/>
              </w:rPr>
              <w:t>="</w:t>
            </w:r>
            <w:r w:rsidRPr="009D712E">
              <w:rPr>
                <w:rStyle w:val="a9"/>
                <w:b w:val="0"/>
                <w:sz w:val="18"/>
                <w:szCs w:val="18"/>
              </w:rPr>
              <w:t>sound/</w:t>
            </w:r>
            <w:r w:rsidRPr="00FC0028">
              <w:rPr>
                <w:rStyle w:val="a9"/>
                <w:b w:val="0"/>
                <w:sz w:val="18"/>
                <w:szCs w:val="18"/>
              </w:rPr>
              <w:t>sflep-</w:t>
            </w:r>
            <w:r>
              <w:rPr>
                <w:rStyle w:val="a9"/>
                <w:rFonts w:hint="eastAsia"/>
                <w:b w:val="0"/>
                <w:sz w:val="18"/>
                <w:szCs w:val="18"/>
              </w:rPr>
              <w:t>ni</w:t>
            </w:r>
            <w:r w:rsidRPr="00FC0028">
              <w:rPr>
                <w:rStyle w:val="a9"/>
                <w:b w:val="0"/>
                <w:sz w:val="18"/>
                <w:szCs w:val="18"/>
              </w:rPr>
              <w:t>-</w:t>
            </w:r>
            <w:r w:rsidR="00403C98">
              <w:rPr>
                <w:rStyle w:val="a9"/>
                <w:rFonts w:hint="eastAsia"/>
                <w:b w:val="0"/>
                <w:sz w:val="18"/>
                <w:szCs w:val="18"/>
              </w:rPr>
              <w:t>5</w:t>
            </w:r>
            <w:r w:rsidRPr="00FC0028">
              <w:rPr>
                <w:rStyle w:val="a9"/>
                <w:b w:val="0"/>
                <w:sz w:val="18"/>
                <w:szCs w:val="18"/>
              </w:rPr>
              <w:t>-</w:t>
            </w:r>
            <w:r w:rsidR="00403C98">
              <w:rPr>
                <w:rStyle w:val="a9"/>
                <w:rFonts w:hint="eastAsia"/>
                <w:b w:val="0"/>
                <w:sz w:val="18"/>
                <w:szCs w:val="18"/>
              </w:rPr>
              <w:t>111</w:t>
            </w:r>
            <w:r>
              <w:rPr>
                <w:rStyle w:val="a9"/>
                <w:rFonts w:hint="eastAsia"/>
                <w:b w:val="0"/>
                <w:sz w:val="18"/>
                <w:szCs w:val="18"/>
              </w:rPr>
              <w:t>-</w:t>
            </w:r>
            <w:r w:rsidR="00247163">
              <w:rPr>
                <w:rStyle w:val="a9"/>
                <w:rFonts w:hint="eastAsia"/>
                <w:b w:val="0"/>
                <w:sz w:val="18"/>
                <w:szCs w:val="18"/>
              </w:rPr>
              <w:t>2</w:t>
            </w:r>
            <w:r>
              <w:rPr>
                <w:rStyle w:val="a9"/>
                <w:b w:val="0"/>
                <w:sz w:val="18"/>
                <w:szCs w:val="18"/>
              </w:rPr>
              <w:t>.mp3</w:t>
            </w:r>
            <w:r w:rsidRPr="00A83893">
              <w:rPr>
                <w:rStyle w:val="a9"/>
                <w:b w:val="0"/>
                <w:sz w:val="18"/>
                <w:szCs w:val="18"/>
              </w:rPr>
              <w:t>" transcript="</w:t>
            </w:r>
            <w:r w:rsidR="003A306F" w:rsidRPr="003A306F">
              <w:rPr>
                <w:rStyle w:val="a9"/>
                <w:b w:val="0"/>
                <w:sz w:val="18"/>
                <w:szCs w:val="18"/>
              </w:rPr>
              <w:t>Sam</w:t>
            </w:r>
            <w:r w:rsidR="00F80C56">
              <w:rPr>
                <w:rStyle w:val="a9"/>
                <w:rFonts w:hint="eastAsia"/>
                <w:b w:val="0"/>
                <w:sz w:val="18"/>
                <w:szCs w:val="18"/>
              </w:rPr>
              <w:t xml:space="preserve"> </w:t>
            </w:r>
            <w:r w:rsidR="00247163">
              <w:rPr>
                <w:rStyle w:val="a9"/>
                <w:b w:val="0"/>
                <w:sz w:val="18"/>
                <w:szCs w:val="18"/>
              </w:rPr>
              <w:tab/>
            </w:r>
            <w:r w:rsidR="00247163">
              <w:rPr>
                <w:rStyle w:val="a9"/>
                <w:rFonts w:hint="eastAsia"/>
                <w:b w:val="0"/>
                <w:sz w:val="18"/>
                <w:szCs w:val="18"/>
              </w:rPr>
              <w:tab/>
            </w:r>
            <w:r w:rsidR="00247163">
              <w:rPr>
                <w:rStyle w:val="a9"/>
                <w:b w:val="0"/>
                <w:sz w:val="18"/>
                <w:szCs w:val="18"/>
              </w:rPr>
              <w:tab/>
            </w:r>
            <w:r w:rsidR="003A306F" w:rsidRPr="003A306F">
              <w:rPr>
                <w:rStyle w:val="a9"/>
                <w:b w:val="0"/>
                <w:sz w:val="18"/>
                <w:szCs w:val="18"/>
              </w:rPr>
              <w:t>had</w:t>
            </w:r>
            <w:r w:rsidR="00247163">
              <w:rPr>
                <w:rStyle w:val="a9"/>
                <w:rFonts w:hint="eastAsia"/>
                <w:b w:val="0"/>
                <w:sz w:val="18"/>
                <w:szCs w:val="18"/>
              </w:rPr>
              <w:t xml:space="preserve"> </w:t>
            </w:r>
            <w:r w:rsidR="003A306F" w:rsidRPr="003A306F">
              <w:rPr>
                <w:rStyle w:val="a9"/>
                <w:b w:val="0"/>
                <w:sz w:val="18"/>
                <w:szCs w:val="18"/>
              </w:rPr>
              <w:t>worked 30</w:t>
            </w:r>
            <w:r w:rsidR="00247163">
              <w:rPr>
                <w:rStyle w:val="a9"/>
                <w:rFonts w:hint="eastAsia"/>
                <w:b w:val="0"/>
                <w:sz w:val="18"/>
                <w:szCs w:val="18"/>
              </w:rPr>
              <w:t xml:space="preserve"> </w:t>
            </w:r>
            <w:r w:rsidR="003A306F" w:rsidRPr="003A306F">
              <w:rPr>
                <w:rStyle w:val="a9"/>
                <w:b w:val="0"/>
                <w:sz w:val="18"/>
                <w:szCs w:val="18"/>
              </w:rPr>
              <w:t>years for the same company</w:t>
            </w:r>
            <w:r>
              <w:rPr>
                <w:rStyle w:val="a9"/>
                <w:rFonts w:hint="eastAsia"/>
                <w:b w:val="0"/>
                <w:sz w:val="18"/>
                <w:szCs w:val="18"/>
              </w:rPr>
              <w:t>……</w:t>
            </w:r>
            <w:r w:rsidRPr="00A83893">
              <w:rPr>
                <w:rStyle w:val="a9"/>
                <w:b w:val="0"/>
                <w:sz w:val="18"/>
                <w:szCs w:val="18"/>
              </w:rPr>
              <w:t>" /&gt;</w:t>
            </w:r>
          </w:p>
          <w:p w:rsidR="00F7616B" w:rsidRDefault="00F7616B" w:rsidP="00F7616B">
            <w:pPr>
              <w:pStyle w:val="M"/>
              <w:spacing w:line="240" w:lineRule="auto"/>
              <w:rPr>
                <w:rStyle w:val="a9"/>
                <w:b w:val="0"/>
                <w:sz w:val="18"/>
                <w:szCs w:val="18"/>
              </w:rPr>
            </w:pPr>
            <w:r>
              <w:rPr>
                <w:rStyle w:val="a9"/>
                <w:b w:val="0"/>
                <w:sz w:val="18"/>
                <w:szCs w:val="18"/>
              </w:rPr>
              <w:tab/>
            </w:r>
            <w:r>
              <w:rPr>
                <w:rStyle w:val="a9"/>
                <w:rFonts w:hint="eastAsia"/>
                <w:b w:val="0"/>
                <w:sz w:val="18"/>
                <w:szCs w:val="18"/>
              </w:rPr>
              <w:t xml:space="preserve">&lt;text&gt;&lt;b&gt;Question </w:t>
            </w:r>
            <w:r w:rsidR="00F91B46">
              <w:rPr>
                <w:rStyle w:val="a9"/>
                <w:rFonts w:hint="eastAsia"/>
                <w:b w:val="0"/>
                <w:sz w:val="18"/>
                <w:szCs w:val="18"/>
              </w:rPr>
              <w:t>12</w:t>
            </w:r>
            <w:r>
              <w:rPr>
                <w:rStyle w:val="a9"/>
                <w:rFonts w:hint="eastAsia"/>
                <w:b w:val="0"/>
                <w:sz w:val="18"/>
                <w:szCs w:val="18"/>
              </w:rPr>
              <w:t xml:space="preserve"> to</w:t>
            </w:r>
            <w:r w:rsidR="00F91B46">
              <w:rPr>
                <w:rStyle w:val="a9"/>
                <w:rFonts w:hint="eastAsia"/>
                <w:b w:val="0"/>
                <w:sz w:val="18"/>
                <w:szCs w:val="18"/>
              </w:rPr>
              <w:t>15</w:t>
            </w:r>
            <w:r>
              <w:rPr>
                <w:rStyle w:val="a9"/>
                <w:rFonts w:hint="eastAsia"/>
                <w:b w:val="0"/>
                <w:sz w:val="18"/>
                <w:szCs w:val="18"/>
              </w:rPr>
              <w:t xml:space="preserve"> are based on</w:t>
            </w:r>
            <w:r w:rsidR="00F91B46">
              <w:rPr>
                <w:rStyle w:val="a9"/>
                <w:rFonts w:hint="eastAsia"/>
                <w:b w:val="0"/>
                <w:sz w:val="18"/>
                <w:szCs w:val="18"/>
              </w:rPr>
              <w:t xml:space="preserve"> </w:t>
            </w:r>
            <w:r>
              <w:rPr>
                <w:rStyle w:val="a9"/>
                <w:rFonts w:hint="eastAsia"/>
                <w:b w:val="0"/>
                <w:sz w:val="18"/>
                <w:szCs w:val="18"/>
              </w:rPr>
              <w:t xml:space="preserve">the passage you have just </w:t>
            </w:r>
            <w:r w:rsidR="00F91B46">
              <w:rPr>
                <w:rStyle w:val="a9"/>
                <w:b w:val="0"/>
                <w:sz w:val="18"/>
                <w:szCs w:val="18"/>
              </w:rPr>
              <w:tab/>
            </w:r>
            <w:r w:rsidR="00F91B46">
              <w:rPr>
                <w:rStyle w:val="a9"/>
                <w:rFonts w:hint="eastAsia"/>
                <w:b w:val="0"/>
                <w:sz w:val="18"/>
                <w:szCs w:val="18"/>
              </w:rPr>
              <w:tab/>
            </w:r>
            <w:r w:rsidR="00F91B46">
              <w:rPr>
                <w:rStyle w:val="a9"/>
                <w:b w:val="0"/>
                <w:sz w:val="18"/>
                <w:szCs w:val="18"/>
              </w:rPr>
              <w:lastRenderedPageBreak/>
              <w:tab/>
            </w:r>
            <w:r w:rsidR="00F91B46">
              <w:rPr>
                <w:rStyle w:val="a9"/>
                <w:rFonts w:hint="eastAsia"/>
                <w:b w:val="0"/>
                <w:sz w:val="18"/>
                <w:szCs w:val="18"/>
              </w:rPr>
              <w:tab/>
            </w:r>
            <w:r w:rsidR="00F91B46">
              <w:rPr>
                <w:rStyle w:val="a9"/>
                <w:b w:val="0"/>
                <w:sz w:val="18"/>
                <w:szCs w:val="18"/>
              </w:rPr>
              <w:tab/>
            </w:r>
            <w:r>
              <w:rPr>
                <w:rStyle w:val="a9"/>
                <w:rFonts w:hint="eastAsia"/>
                <w:b w:val="0"/>
                <w:sz w:val="18"/>
                <w:szCs w:val="18"/>
              </w:rPr>
              <w:t>heard.&gt;&lt;/b&gt;</w:t>
            </w:r>
          </w:p>
          <w:p w:rsidR="00F7616B" w:rsidRDefault="00F7616B" w:rsidP="00F7616B">
            <w:pPr>
              <w:pStyle w:val="M"/>
              <w:spacing w:line="240" w:lineRule="auto"/>
              <w:rPr>
                <w:rStyle w:val="a9"/>
                <w:b w:val="0"/>
                <w:sz w:val="18"/>
                <w:szCs w:val="18"/>
              </w:rPr>
            </w:pPr>
            <w:r>
              <w:rPr>
                <w:rStyle w:val="a9"/>
                <w:b w:val="0"/>
                <w:sz w:val="18"/>
                <w:szCs w:val="18"/>
              </w:rPr>
              <w:tab/>
            </w:r>
            <w:r>
              <w:rPr>
                <w:rStyle w:val="a9"/>
                <w:rFonts w:hint="eastAsia"/>
                <w:b w:val="0"/>
                <w:sz w:val="18"/>
                <w:szCs w:val="18"/>
              </w:rPr>
              <w:t>&lt;/text&gt;</w:t>
            </w:r>
          </w:p>
          <w:p w:rsidR="00F91B46" w:rsidRDefault="00F91B46" w:rsidP="00F91B46">
            <w:pPr>
              <w:pStyle w:val="M"/>
              <w:spacing w:line="240" w:lineRule="auto"/>
              <w:rPr>
                <w:rStyle w:val="a9"/>
                <w:b w:val="0"/>
                <w:sz w:val="18"/>
                <w:szCs w:val="18"/>
              </w:rPr>
            </w:pPr>
            <w:r>
              <w:rPr>
                <w:rStyle w:val="a9"/>
                <w:b w:val="0"/>
                <w:sz w:val="18"/>
                <w:szCs w:val="18"/>
              </w:rPr>
              <w:tab/>
            </w:r>
            <w:r>
              <w:rPr>
                <w:rStyle w:val="a9"/>
                <w:rFonts w:hint="eastAsia"/>
                <w:b w:val="0"/>
                <w:sz w:val="18"/>
                <w:szCs w:val="18"/>
              </w:rPr>
              <w:t>&lt;!</w:t>
            </w:r>
            <w:r>
              <w:rPr>
                <w:rStyle w:val="a9"/>
                <w:b w:val="0"/>
                <w:sz w:val="18"/>
                <w:szCs w:val="18"/>
              </w:rPr>
              <w:t>—</w:t>
            </w:r>
            <w:r>
              <w:rPr>
                <w:rStyle w:val="a9"/>
                <w:rFonts w:hint="eastAsia"/>
                <w:b w:val="0"/>
                <w:sz w:val="18"/>
                <w:szCs w:val="18"/>
              </w:rPr>
              <w:t>上述文字的声音</w:t>
            </w:r>
            <w:r>
              <w:rPr>
                <w:rStyle w:val="a9"/>
                <w:rFonts w:hint="eastAsia"/>
                <w:b w:val="0"/>
                <w:sz w:val="18"/>
                <w:szCs w:val="18"/>
              </w:rPr>
              <w:t>--&gt;</w:t>
            </w:r>
          </w:p>
          <w:p w:rsidR="00AD254B" w:rsidRPr="00A83893" w:rsidRDefault="00AD254B" w:rsidP="00403C98">
            <w:pPr>
              <w:pStyle w:val="M"/>
              <w:spacing w:line="240" w:lineRule="auto"/>
              <w:rPr>
                <w:rStyle w:val="a9"/>
                <w:b w:val="0"/>
                <w:sz w:val="18"/>
                <w:szCs w:val="18"/>
              </w:rPr>
            </w:pPr>
            <w:r>
              <w:rPr>
                <w:rStyle w:val="a9"/>
                <w:rFonts w:hint="eastAsia"/>
                <w:b w:val="0"/>
                <w:sz w:val="18"/>
                <w:szCs w:val="18"/>
              </w:rPr>
              <w:tab/>
            </w:r>
            <w:r w:rsidRPr="009D712E">
              <w:rPr>
                <w:rStyle w:val="a9"/>
                <w:b w:val="0"/>
                <w:sz w:val="18"/>
                <w:szCs w:val="18"/>
              </w:rPr>
              <w:t>&lt;sound</w:t>
            </w:r>
            <w:r w:rsidR="00412CD2">
              <w:rPr>
                <w:rStyle w:val="a9"/>
                <w:rFonts w:hint="eastAsia"/>
                <w:b w:val="0"/>
                <w:sz w:val="18"/>
                <w:szCs w:val="18"/>
              </w:rPr>
              <w:t xml:space="preserve"> duration="10" </w:t>
            </w:r>
            <w:r>
              <w:rPr>
                <w:rStyle w:val="a9"/>
                <w:rFonts w:hint="eastAsia"/>
                <w:b w:val="0"/>
                <w:sz w:val="18"/>
                <w:szCs w:val="18"/>
              </w:rPr>
              <w:t>src</w:t>
            </w:r>
            <w:r w:rsidRPr="009D712E">
              <w:rPr>
                <w:rStyle w:val="a9"/>
                <w:b w:val="0"/>
                <w:sz w:val="18"/>
                <w:szCs w:val="18"/>
              </w:rPr>
              <w:t>="sound/</w:t>
            </w:r>
            <w:r w:rsidR="00F91B46" w:rsidRPr="00FC0028">
              <w:rPr>
                <w:rStyle w:val="a9"/>
                <w:b w:val="0"/>
                <w:sz w:val="18"/>
                <w:szCs w:val="18"/>
              </w:rPr>
              <w:t>sflep-</w:t>
            </w:r>
            <w:r w:rsidR="00F91B46">
              <w:rPr>
                <w:rStyle w:val="a9"/>
                <w:rFonts w:hint="eastAsia"/>
                <w:b w:val="0"/>
                <w:sz w:val="18"/>
                <w:szCs w:val="18"/>
              </w:rPr>
              <w:t>ni</w:t>
            </w:r>
            <w:r w:rsidR="00F91B46" w:rsidRPr="00FC0028">
              <w:rPr>
                <w:rStyle w:val="a9"/>
                <w:b w:val="0"/>
                <w:sz w:val="18"/>
                <w:szCs w:val="18"/>
              </w:rPr>
              <w:t>-</w:t>
            </w:r>
            <w:r w:rsidR="00F91B46">
              <w:rPr>
                <w:rStyle w:val="a9"/>
                <w:rFonts w:hint="eastAsia"/>
                <w:b w:val="0"/>
                <w:sz w:val="18"/>
                <w:szCs w:val="18"/>
              </w:rPr>
              <w:t>5</w:t>
            </w:r>
            <w:r w:rsidR="00F91B46" w:rsidRPr="00FC0028">
              <w:rPr>
                <w:rStyle w:val="a9"/>
                <w:b w:val="0"/>
                <w:sz w:val="18"/>
                <w:szCs w:val="18"/>
              </w:rPr>
              <w:t>-</w:t>
            </w:r>
            <w:r w:rsidR="00F91B46">
              <w:rPr>
                <w:rStyle w:val="a9"/>
                <w:rFonts w:hint="eastAsia"/>
                <w:b w:val="0"/>
                <w:sz w:val="18"/>
                <w:szCs w:val="18"/>
              </w:rPr>
              <w:t>111-3</w:t>
            </w:r>
            <w:r w:rsidR="00F91B46">
              <w:rPr>
                <w:rStyle w:val="a9"/>
                <w:b w:val="0"/>
                <w:sz w:val="18"/>
                <w:szCs w:val="18"/>
              </w:rPr>
              <w:t>.mp3</w:t>
            </w:r>
            <w:r>
              <w:rPr>
                <w:rStyle w:val="a9"/>
                <w:b w:val="0"/>
                <w:sz w:val="18"/>
                <w:szCs w:val="18"/>
              </w:rPr>
              <w:t>"</w:t>
            </w:r>
            <w:r>
              <w:rPr>
                <w:rStyle w:val="a9"/>
                <w:rFonts w:hint="eastAsia"/>
                <w:b w:val="0"/>
                <w:sz w:val="18"/>
                <w:szCs w:val="18"/>
              </w:rPr>
              <w:t xml:space="preserve"> /&gt;</w:t>
            </w:r>
          </w:p>
          <w:p w:rsidR="002F3905" w:rsidRPr="00A83893" w:rsidRDefault="002F3905" w:rsidP="00403C98">
            <w:pPr>
              <w:pStyle w:val="M"/>
              <w:spacing w:line="240" w:lineRule="auto"/>
              <w:rPr>
                <w:rStyle w:val="a9"/>
                <w:b w:val="0"/>
                <w:sz w:val="18"/>
                <w:szCs w:val="18"/>
              </w:rPr>
            </w:pPr>
            <w:r w:rsidRPr="00A83893">
              <w:rPr>
                <w:rStyle w:val="a9"/>
                <w:b w:val="0"/>
                <w:sz w:val="18"/>
                <w:szCs w:val="18"/>
              </w:rPr>
              <w:t>&lt;/prompt&gt;</w:t>
            </w:r>
          </w:p>
          <w:p w:rsidR="002F3905" w:rsidRDefault="002F3905" w:rsidP="00403C98">
            <w:pPr>
              <w:pStyle w:val="M"/>
              <w:spacing w:line="240" w:lineRule="auto"/>
              <w:rPr>
                <w:rStyle w:val="a9"/>
                <w:b w:val="0"/>
                <w:sz w:val="18"/>
                <w:szCs w:val="18"/>
              </w:rPr>
            </w:pPr>
            <w:r w:rsidRPr="00662B04">
              <w:rPr>
                <w:rStyle w:val="a9"/>
                <w:b w:val="0"/>
                <w:sz w:val="18"/>
                <w:szCs w:val="18"/>
              </w:rPr>
              <w:t>&lt;question type="choice"&gt;</w:t>
            </w:r>
          </w:p>
          <w:p w:rsidR="002F3905" w:rsidRDefault="002F3905" w:rsidP="00403C98">
            <w:pPr>
              <w:pStyle w:val="M"/>
              <w:spacing w:line="240" w:lineRule="auto"/>
              <w:rPr>
                <w:rStyle w:val="a9"/>
                <w:b w:val="0"/>
                <w:sz w:val="18"/>
                <w:szCs w:val="18"/>
              </w:rPr>
            </w:pPr>
            <w:r>
              <w:rPr>
                <w:rStyle w:val="a9"/>
                <w:rFonts w:hint="eastAsia"/>
                <w:b w:val="0"/>
                <w:sz w:val="18"/>
                <w:szCs w:val="18"/>
              </w:rPr>
              <w:tab/>
            </w:r>
            <w:r w:rsidRPr="009D712E">
              <w:rPr>
                <w:rStyle w:val="a9"/>
                <w:b w:val="0"/>
                <w:sz w:val="18"/>
                <w:szCs w:val="18"/>
              </w:rPr>
              <w:t>&lt;prompt&gt;</w:t>
            </w:r>
          </w:p>
          <w:p w:rsidR="00F44410" w:rsidRDefault="00F44410" w:rsidP="00403C98">
            <w:pPr>
              <w:pStyle w:val="M"/>
              <w:spacing w:line="240" w:lineRule="auto"/>
              <w:rPr>
                <w:rStyle w:val="a9"/>
                <w:b w:val="0"/>
                <w:sz w:val="18"/>
                <w:szCs w:val="18"/>
              </w:rPr>
            </w:pPr>
            <w:r>
              <w:rPr>
                <w:rStyle w:val="a9"/>
                <w:b w:val="0"/>
                <w:sz w:val="18"/>
                <w:szCs w:val="18"/>
              </w:rPr>
              <w:tab/>
            </w:r>
            <w:r>
              <w:rPr>
                <w:rStyle w:val="a9"/>
                <w:rFonts w:hint="eastAsia"/>
                <w:b w:val="0"/>
                <w:sz w:val="18"/>
                <w:szCs w:val="18"/>
              </w:rPr>
              <w:tab/>
              <w:t>&lt;!</w:t>
            </w:r>
            <w:r>
              <w:rPr>
                <w:rStyle w:val="a9"/>
                <w:b w:val="0"/>
                <w:sz w:val="18"/>
                <w:szCs w:val="18"/>
              </w:rPr>
              <w:t>—</w:t>
            </w:r>
            <w:r>
              <w:rPr>
                <w:rStyle w:val="a9"/>
                <w:rFonts w:hint="eastAsia"/>
                <w:b w:val="0"/>
                <w:sz w:val="18"/>
                <w:szCs w:val="18"/>
              </w:rPr>
              <w:t xml:space="preserve">Question X </w:t>
            </w:r>
            <w:r>
              <w:rPr>
                <w:rStyle w:val="a9"/>
                <w:rFonts w:hint="eastAsia"/>
                <w:b w:val="0"/>
                <w:sz w:val="18"/>
                <w:szCs w:val="18"/>
              </w:rPr>
              <w:t>声音</w:t>
            </w:r>
            <w:r>
              <w:rPr>
                <w:rStyle w:val="a9"/>
                <w:rFonts w:hint="eastAsia"/>
                <w:b w:val="0"/>
                <w:sz w:val="18"/>
                <w:szCs w:val="18"/>
              </w:rPr>
              <w:t>--&gt;</w:t>
            </w:r>
          </w:p>
          <w:p w:rsidR="00AB447C" w:rsidRPr="009D712E" w:rsidRDefault="00AB447C" w:rsidP="00AB447C">
            <w:pPr>
              <w:pStyle w:val="M"/>
              <w:spacing w:line="240" w:lineRule="auto"/>
              <w:rPr>
                <w:rStyle w:val="a9"/>
                <w:b w:val="0"/>
                <w:sz w:val="18"/>
                <w:szCs w:val="18"/>
              </w:rPr>
            </w:pPr>
            <w:r>
              <w:rPr>
                <w:rStyle w:val="a9"/>
                <w:rFonts w:hint="eastAsia"/>
                <w:b w:val="0"/>
                <w:sz w:val="18"/>
                <w:szCs w:val="18"/>
              </w:rPr>
              <w:tab/>
            </w:r>
            <w:r>
              <w:rPr>
                <w:rStyle w:val="a9"/>
                <w:b w:val="0"/>
                <w:sz w:val="18"/>
                <w:szCs w:val="18"/>
              </w:rPr>
              <w:tab/>
            </w:r>
            <w:r w:rsidRPr="009D712E">
              <w:rPr>
                <w:rStyle w:val="a9"/>
                <w:b w:val="0"/>
                <w:sz w:val="18"/>
                <w:szCs w:val="18"/>
              </w:rPr>
              <w:t>&lt;sound</w:t>
            </w:r>
            <w:r>
              <w:rPr>
                <w:rStyle w:val="a9"/>
                <w:rFonts w:hint="eastAsia"/>
                <w:b w:val="0"/>
                <w:sz w:val="18"/>
                <w:szCs w:val="18"/>
              </w:rPr>
              <w:t xml:space="preserve"> </w:t>
            </w:r>
            <w:r w:rsidR="00F44410">
              <w:rPr>
                <w:rStyle w:val="a9"/>
                <w:rFonts w:hint="eastAsia"/>
                <w:b w:val="0"/>
                <w:sz w:val="18"/>
                <w:szCs w:val="18"/>
              </w:rPr>
              <w:t xml:space="preserve">duration="5" </w:t>
            </w:r>
            <w:r>
              <w:rPr>
                <w:rStyle w:val="a9"/>
                <w:rFonts w:hint="eastAsia"/>
                <w:b w:val="0"/>
                <w:sz w:val="18"/>
                <w:szCs w:val="18"/>
              </w:rPr>
              <w:t>src</w:t>
            </w:r>
            <w:r w:rsidRPr="009D712E">
              <w:rPr>
                <w:rStyle w:val="a9"/>
                <w:b w:val="0"/>
                <w:sz w:val="18"/>
                <w:szCs w:val="18"/>
              </w:rPr>
              <w:t>="sound/</w:t>
            </w:r>
            <w:r w:rsidR="00F44410" w:rsidRPr="00FC0028">
              <w:rPr>
                <w:rStyle w:val="a9"/>
                <w:b w:val="0"/>
                <w:sz w:val="18"/>
                <w:szCs w:val="18"/>
              </w:rPr>
              <w:t>sflep-</w:t>
            </w:r>
            <w:r w:rsidR="00F44410">
              <w:rPr>
                <w:rStyle w:val="a9"/>
                <w:rFonts w:hint="eastAsia"/>
                <w:b w:val="0"/>
                <w:sz w:val="18"/>
                <w:szCs w:val="18"/>
              </w:rPr>
              <w:t>ni</w:t>
            </w:r>
            <w:r w:rsidR="00F44410" w:rsidRPr="00FC0028">
              <w:rPr>
                <w:rStyle w:val="a9"/>
                <w:b w:val="0"/>
                <w:sz w:val="18"/>
                <w:szCs w:val="18"/>
              </w:rPr>
              <w:t>-</w:t>
            </w:r>
            <w:r w:rsidR="00F44410">
              <w:rPr>
                <w:rStyle w:val="a9"/>
                <w:rFonts w:hint="eastAsia"/>
                <w:b w:val="0"/>
                <w:sz w:val="18"/>
                <w:szCs w:val="18"/>
              </w:rPr>
              <w:t>5</w:t>
            </w:r>
            <w:r w:rsidR="00F44410" w:rsidRPr="00FC0028">
              <w:rPr>
                <w:rStyle w:val="a9"/>
                <w:b w:val="0"/>
                <w:sz w:val="18"/>
                <w:szCs w:val="18"/>
              </w:rPr>
              <w:t>-</w:t>
            </w:r>
            <w:r w:rsidR="00F44410">
              <w:rPr>
                <w:rStyle w:val="a9"/>
                <w:rFonts w:hint="eastAsia"/>
                <w:b w:val="0"/>
                <w:sz w:val="18"/>
                <w:szCs w:val="18"/>
              </w:rPr>
              <w:t>111-4</w:t>
            </w:r>
            <w:r>
              <w:rPr>
                <w:rStyle w:val="a9"/>
                <w:b w:val="0"/>
                <w:sz w:val="18"/>
                <w:szCs w:val="18"/>
              </w:rPr>
              <w:t>.mp3"</w:t>
            </w:r>
            <w:r>
              <w:rPr>
                <w:rStyle w:val="a9"/>
                <w:rFonts w:hint="eastAsia"/>
                <w:b w:val="0"/>
                <w:sz w:val="18"/>
                <w:szCs w:val="18"/>
              </w:rPr>
              <w:t xml:space="preserve"> /&gt;</w:t>
            </w:r>
          </w:p>
          <w:p w:rsidR="002F3905" w:rsidRPr="009D712E" w:rsidRDefault="002F3905" w:rsidP="00403C98">
            <w:pPr>
              <w:pStyle w:val="M"/>
              <w:spacing w:line="240" w:lineRule="auto"/>
              <w:rPr>
                <w:rStyle w:val="a9"/>
                <w:b w:val="0"/>
                <w:sz w:val="18"/>
                <w:szCs w:val="18"/>
              </w:rPr>
            </w:pPr>
            <w:r>
              <w:rPr>
                <w:rStyle w:val="a9"/>
                <w:rFonts w:hint="eastAsia"/>
                <w:b w:val="0"/>
                <w:sz w:val="18"/>
                <w:szCs w:val="18"/>
              </w:rPr>
              <w:tab/>
            </w:r>
            <w:r>
              <w:rPr>
                <w:rStyle w:val="a9"/>
                <w:b w:val="0"/>
                <w:sz w:val="18"/>
                <w:szCs w:val="18"/>
              </w:rPr>
              <w:tab/>
            </w:r>
            <w:r w:rsidRPr="009D712E">
              <w:rPr>
                <w:rStyle w:val="a9"/>
                <w:b w:val="0"/>
                <w:sz w:val="18"/>
                <w:szCs w:val="18"/>
              </w:rPr>
              <w:t>&lt;sound</w:t>
            </w:r>
            <w:r w:rsidR="00F80C56">
              <w:rPr>
                <w:rStyle w:val="a9"/>
                <w:rFonts w:hint="eastAsia"/>
                <w:b w:val="0"/>
                <w:sz w:val="18"/>
                <w:szCs w:val="18"/>
              </w:rPr>
              <w:t xml:space="preserve"> </w:t>
            </w:r>
            <w:r w:rsidR="00F44410">
              <w:rPr>
                <w:rStyle w:val="a9"/>
                <w:rFonts w:hint="eastAsia"/>
                <w:b w:val="0"/>
                <w:sz w:val="18"/>
                <w:szCs w:val="18"/>
              </w:rPr>
              <w:t>duration="</w:t>
            </w:r>
            <w:r w:rsidR="00073C9B">
              <w:rPr>
                <w:rStyle w:val="a9"/>
                <w:rFonts w:hint="eastAsia"/>
                <w:b w:val="0"/>
                <w:sz w:val="18"/>
                <w:szCs w:val="18"/>
              </w:rPr>
              <w:t>1</w:t>
            </w:r>
            <w:r w:rsidR="00F44410">
              <w:rPr>
                <w:rStyle w:val="a9"/>
                <w:rFonts w:hint="eastAsia"/>
                <w:b w:val="0"/>
                <w:sz w:val="18"/>
                <w:szCs w:val="18"/>
              </w:rPr>
              <w:t xml:space="preserve">0" </w:t>
            </w:r>
            <w:r w:rsidR="002C65B5">
              <w:rPr>
                <w:rStyle w:val="a9"/>
                <w:rFonts w:hint="eastAsia"/>
                <w:b w:val="0"/>
                <w:sz w:val="18"/>
                <w:szCs w:val="18"/>
              </w:rPr>
              <w:t>src</w:t>
            </w:r>
            <w:r w:rsidRPr="009D712E">
              <w:rPr>
                <w:rStyle w:val="a9"/>
                <w:b w:val="0"/>
                <w:sz w:val="18"/>
                <w:szCs w:val="18"/>
              </w:rPr>
              <w:t>="sound/</w:t>
            </w:r>
            <w:r w:rsidR="00F44410" w:rsidRPr="00FC0028">
              <w:rPr>
                <w:rStyle w:val="a9"/>
                <w:b w:val="0"/>
                <w:sz w:val="18"/>
                <w:szCs w:val="18"/>
              </w:rPr>
              <w:t>sflep-</w:t>
            </w:r>
            <w:r w:rsidR="00F44410">
              <w:rPr>
                <w:rStyle w:val="a9"/>
                <w:rFonts w:hint="eastAsia"/>
                <w:b w:val="0"/>
                <w:sz w:val="18"/>
                <w:szCs w:val="18"/>
              </w:rPr>
              <w:t>ni</w:t>
            </w:r>
            <w:r w:rsidR="00F44410" w:rsidRPr="00FC0028">
              <w:rPr>
                <w:rStyle w:val="a9"/>
                <w:b w:val="0"/>
                <w:sz w:val="18"/>
                <w:szCs w:val="18"/>
              </w:rPr>
              <w:t>-</w:t>
            </w:r>
            <w:r w:rsidR="00F44410">
              <w:rPr>
                <w:rStyle w:val="a9"/>
                <w:rFonts w:hint="eastAsia"/>
                <w:b w:val="0"/>
                <w:sz w:val="18"/>
                <w:szCs w:val="18"/>
              </w:rPr>
              <w:t>5</w:t>
            </w:r>
            <w:r w:rsidR="00F44410" w:rsidRPr="00FC0028">
              <w:rPr>
                <w:rStyle w:val="a9"/>
                <w:b w:val="0"/>
                <w:sz w:val="18"/>
                <w:szCs w:val="18"/>
              </w:rPr>
              <w:t>-</w:t>
            </w:r>
            <w:r w:rsidR="00F44410">
              <w:rPr>
                <w:rStyle w:val="a9"/>
                <w:rFonts w:hint="eastAsia"/>
                <w:b w:val="0"/>
                <w:sz w:val="18"/>
                <w:szCs w:val="18"/>
              </w:rPr>
              <w:t>111-5</w:t>
            </w:r>
            <w:r>
              <w:rPr>
                <w:rStyle w:val="a9"/>
                <w:b w:val="0"/>
                <w:sz w:val="18"/>
                <w:szCs w:val="18"/>
              </w:rPr>
              <w:t>.mp3"</w:t>
            </w:r>
            <w:r>
              <w:rPr>
                <w:rStyle w:val="a9"/>
                <w:rFonts w:hint="eastAsia"/>
                <w:b w:val="0"/>
                <w:sz w:val="18"/>
                <w:szCs w:val="18"/>
              </w:rPr>
              <w:t xml:space="preserve"> </w:t>
            </w:r>
            <w:r>
              <w:rPr>
                <w:rStyle w:val="a9"/>
                <w:b w:val="0"/>
                <w:sz w:val="18"/>
                <w:szCs w:val="18"/>
              </w:rPr>
              <w:tab/>
            </w:r>
            <w:r>
              <w:rPr>
                <w:rStyle w:val="a9"/>
                <w:rFonts w:hint="eastAsia"/>
                <w:b w:val="0"/>
                <w:sz w:val="18"/>
                <w:szCs w:val="18"/>
              </w:rPr>
              <w:tab/>
            </w:r>
            <w:r>
              <w:rPr>
                <w:rStyle w:val="a9"/>
                <w:b w:val="0"/>
                <w:sz w:val="18"/>
                <w:szCs w:val="18"/>
              </w:rPr>
              <w:tab/>
            </w:r>
            <w:r>
              <w:rPr>
                <w:rStyle w:val="a9"/>
                <w:rFonts w:hint="eastAsia"/>
                <w:b w:val="0"/>
                <w:sz w:val="18"/>
                <w:szCs w:val="18"/>
              </w:rPr>
              <w:tab/>
            </w:r>
            <w:r>
              <w:rPr>
                <w:rStyle w:val="a9"/>
                <w:b w:val="0"/>
                <w:sz w:val="18"/>
                <w:szCs w:val="18"/>
              </w:rPr>
              <w:tab/>
            </w:r>
            <w:r>
              <w:rPr>
                <w:rStyle w:val="a9"/>
                <w:rFonts w:hint="eastAsia"/>
                <w:b w:val="0"/>
                <w:sz w:val="18"/>
                <w:szCs w:val="18"/>
              </w:rPr>
              <w:tab/>
            </w:r>
            <w:r w:rsidR="00F80C56">
              <w:rPr>
                <w:rStyle w:val="a9"/>
                <w:b w:val="0"/>
                <w:sz w:val="18"/>
                <w:szCs w:val="18"/>
              </w:rPr>
              <w:tab/>
            </w:r>
            <w:r w:rsidRPr="009D712E">
              <w:rPr>
                <w:rStyle w:val="a9"/>
                <w:b w:val="0"/>
                <w:sz w:val="18"/>
                <w:szCs w:val="18"/>
              </w:rPr>
              <w:t>transcript="</w:t>
            </w:r>
            <w:r w:rsidR="00403C98" w:rsidRPr="00403C98">
              <w:rPr>
                <w:rStyle w:val="a9"/>
                <w:b w:val="0"/>
                <w:sz w:val="18"/>
                <w:szCs w:val="18"/>
              </w:rPr>
              <w:t xml:space="preserve">What did the company do to honor Sam? </w:t>
            </w:r>
            <w:r w:rsidRPr="009D712E">
              <w:rPr>
                <w:rStyle w:val="a9"/>
                <w:b w:val="0"/>
                <w:sz w:val="18"/>
                <w:szCs w:val="18"/>
              </w:rPr>
              <w:t>"</w:t>
            </w:r>
            <w:r>
              <w:rPr>
                <w:rStyle w:val="a9"/>
                <w:rFonts w:hint="eastAsia"/>
                <w:b w:val="0"/>
                <w:sz w:val="18"/>
                <w:szCs w:val="18"/>
              </w:rPr>
              <w:t xml:space="preserve"> </w:t>
            </w:r>
            <w:r w:rsidRPr="009D712E">
              <w:rPr>
                <w:rStyle w:val="a9"/>
                <w:b w:val="0"/>
                <w:sz w:val="18"/>
                <w:szCs w:val="18"/>
              </w:rPr>
              <w:t>/&gt;</w:t>
            </w:r>
          </w:p>
          <w:p w:rsidR="002F3905" w:rsidRPr="00662B04" w:rsidRDefault="002F3905" w:rsidP="00403C98">
            <w:pPr>
              <w:pStyle w:val="M"/>
              <w:spacing w:line="240" w:lineRule="auto"/>
              <w:rPr>
                <w:rStyle w:val="a9"/>
                <w:b w:val="0"/>
                <w:sz w:val="18"/>
                <w:szCs w:val="18"/>
              </w:rPr>
            </w:pPr>
            <w:r>
              <w:rPr>
                <w:rStyle w:val="a9"/>
                <w:rFonts w:hint="eastAsia"/>
                <w:b w:val="0"/>
                <w:sz w:val="18"/>
                <w:szCs w:val="18"/>
              </w:rPr>
              <w:tab/>
            </w:r>
            <w:r w:rsidRPr="009D712E">
              <w:rPr>
                <w:rStyle w:val="a9"/>
                <w:b w:val="0"/>
                <w:sz w:val="18"/>
                <w:szCs w:val="18"/>
              </w:rPr>
              <w:t>&lt;/prompt&gt;</w:t>
            </w:r>
          </w:p>
          <w:p w:rsidR="002F3905" w:rsidRPr="00662B04" w:rsidRDefault="002F3905" w:rsidP="00403C98">
            <w:pPr>
              <w:pStyle w:val="M"/>
              <w:spacing w:line="240" w:lineRule="auto"/>
              <w:rPr>
                <w:rStyle w:val="a9"/>
                <w:b w:val="0"/>
                <w:sz w:val="18"/>
                <w:szCs w:val="18"/>
              </w:rPr>
            </w:pPr>
            <w:r w:rsidRPr="00662B04">
              <w:rPr>
                <w:rStyle w:val="a9"/>
                <w:b w:val="0"/>
                <w:sz w:val="18"/>
                <w:szCs w:val="18"/>
              </w:rPr>
              <w:tab/>
              <w:t>&lt;choice&gt;</w:t>
            </w:r>
          </w:p>
          <w:p w:rsidR="002F3905" w:rsidRPr="00662B04" w:rsidRDefault="002F3905" w:rsidP="00403C98">
            <w:pPr>
              <w:pStyle w:val="M"/>
              <w:spacing w:line="240" w:lineRule="auto"/>
              <w:rPr>
                <w:rStyle w:val="a9"/>
                <w:b w:val="0"/>
                <w:sz w:val="18"/>
                <w:szCs w:val="18"/>
              </w:rPr>
            </w:pPr>
            <w:r w:rsidRPr="00662B04">
              <w:rPr>
                <w:rStyle w:val="a9"/>
                <w:b w:val="0"/>
                <w:sz w:val="18"/>
                <w:szCs w:val="18"/>
              </w:rPr>
              <w:tab/>
            </w:r>
            <w:r w:rsidRPr="00662B04">
              <w:rPr>
                <w:rStyle w:val="a9"/>
                <w:b w:val="0"/>
                <w:sz w:val="18"/>
                <w:szCs w:val="18"/>
              </w:rPr>
              <w:tab/>
              <w:t>&lt;</w:t>
            </w:r>
            <w:proofErr w:type="gramStart"/>
            <w:r w:rsidRPr="00662B04">
              <w:rPr>
                <w:rStyle w:val="a9"/>
                <w:b w:val="0"/>
                <w:sz w:val="18"/>
                <w:szCs w:val="18"/>
              </w:rPr>
              <w:t>option&gt;</w:t>
            </w:r>
            <w:proofErr w:type="gramEnd"/>
            <w:r w:rsidR="00C33C18" w:rsidRPr="00C33C18">
              <w:rPr>
                <w:rStyle w:val="a9"/>
                <w:b w:val="0"/>
                <w:sz w:val="18"/>
                <w:szCs w:val="18"/>
              </w:rPr>
              <w:t xml:space="preserve">They invited him to a party. </w:t>
            </w:r>
            <w:r w:rsidRPr="00662B04">
              <w:rPr>
                <w:rStyle w:val="a9"/>
                <w:b w:val="0"/>
                <w:sz w:val="18"/>
                <w:szCs w:val="18"/>
              </w:rPr>
              <w:t>&lt;/option&gt;</w:t>
            </w:r>
          </w:p>
          <w:p w:rsidR="002F3905" w:rsidRPr="00662B04" w:rsidRDefault="002F3905" w:rsidP="00403C98">
            <w:pPr>
              <w:pStyle w:val="M"/>
              <w:spacing w:line="240" w:lineRule="auto"/>
              <w:rPr>
                <w:rStyle w:val="a9"/>
                <w:b w:val="0"/>
                <w:sz w:val="18"/>
                <w:szCs w:val="18"/>
              </w:rPr>
            </w:pPr>
            <w:r w:rsidRPr="00662B04">
              <w:rPr>
                <w:rStyle w:val="a9"/>
                <w:b w:val="0"/>
                <w:sz w:val="18"/>
                <w:szCs w:val="18"/>
              </w:rPr>
              <w:tab/>
            </w:r>
            <w:r w:rsidRPr="00662B04">
              <w:rPr>
                <w:rStyle w:val="a9"/>
                <w:b w:val="0"/>
                <w:sz w:val="18"/>
                <w:szCs w:val="18"/>
              </w:rPr>
              <w:tab/>
              <w:t>&lt;</w:t>
            </w:r>
            <w:proofErr w:type="gramStart"/>
            <w:r w:rsidRPr="00662B04">
              <w:rPr>
                <w:rStyle w:val="a9"/>
                <w:b w:val="0"/>
                <w:sz w:val="18"/>
                <w:szCs w:val="18"/>
              </w:rPr>
              <w:t>option&gt;</w:t>
            </w:r>
            <w:proofErr w:type="gramEnd"/>
            <w:r w:rsidR="00C33C18" w:rsidRPr="00C33C18">
              <w:rPr>
                <w:rStyle w:val="a9"/>
                <w:b w:val="0"/>
                <w:sz w:val="18"/>
                <w:szCs w:val="18"/>
              </w:rPr>
              <w:t xml:space="preserve">They asked him to make a speech. </w:t>
            </w:r>
            <w:r w:rsidRPr="00662B04">
              <w:rPr>
                <w:rStyle w:val="a9"/>
                <w:b w:val="0"/>
                <w:sz w:val="18"/>
                <w:szCs w:val="18"/>
              </w:rPr>
              <w:t>&lt;/option&gt;</w:t>
            </w:r>
          </w:p>
          <w:p w:rsidR="002F3905" w:rsidRPr="00662B04" w:rsidRDefault="002F3905" w:rsidP="00403C98">
            <w:pPr>
              <w:pStyle w:val="M"/>
              <w:spacing w:line="240" w:lineRule="auto"/>
              <w:rPr>
                <w:rStyle w:val="a9"/>
                <w:b w:val="0"/>
                <w:sz w:val="18"/>
                <w:szCs w:val="18"/>
              </w:rPr>
            </w:pPr>
            <w:r w:rsidRPr="00662B04">
              <w:rPr>
                <w:rStyle w:val="a9"/>
                <w:b w:val="0"/>
                <w:sz w:val="18"/>
                <w:szCs w:val="18"/>
              </w:rPr>
              <w:tab/>
            </w:r>
            <w:r w:rsidRPr="00662B04">
              <w:rPr>
                <w:rStyle w:val="a9"/>
                <w:b w:val="0"/>
                <w:sz w:val="18"/>
                <w:szCs w:val="18"/>
              </w:rPr>
              <w:tab/>
              <w:t>&lt;</w:t>
            </w:r>
            <w:proofErr w:type="gramStart"/>
            <w:r w:rsidRPr="00662B04">
              <w:rPr>
                <w:rStyle w:val="a9"/>
                <w:b w:val="0"/>
                <w:sz w:val="18"/>
                <w:szCs w:val="18"/>
              </w:rPr>
              <w:t>option&gt;</w:t>
            </w:r>
            <w:proofErr w:type="gramEnd"/>
            <w:r w:rsidR="00C33C18" w:rsidRPr="00C33C18">
              <w:rPr>
                <w:rStyle w:val="a9"/>
                <w:b w:val="0"/>
                <w:sz w:val="18"/>
                <w:szCs w:val="18"/>
              </w:rPr>
              <w:t xml:space="preserve">They gave a special dinner for him. </w:t>
            </w:r>
            <w:r w:rsidRPr="00662B04">
              <w:rPr>
                <w:rStyle w:val="a9"/>
                <w:b w:val="0"/>
                <w:sz w:val="18"/>
                <w:szCs w:val="18"/>
              </w:rPr>
              <w:t>&lt;/option&gt;</w:t>
            </w:r>
          </w:p>
          <w:p w:rsidR="002F3905" w:rsidRPr="00662B04" w:rsidRDefault="002F3905" w:rsidP="00403C98">
            <w:pPr>
              <w:pStyle w:val="M"/>
              <w:spacing w:line="240" w:lineRule="auto"/>
              <w:rPr>
                <w:rStyle w:val="a9"/>
                <w:b w:val="0"/>
                <w:sz w:val="18"/>
                <w:szCs w:val="18"/>
              </w:rPr>
            </w:pPr>
            <w:r w:rsidRPr="00662B04">
              <w:rPr>
                <w:rStyle w:val="a9"/>
                <w:b w:val="0"/>
                <w:sz w:val="18"/>
                <w:szCs w:val="18"/>
              </w:rPr>
              <w:tab/>
            </w:r>
            <w:r w:rsidRPr="00662B04">
              <w:rPr>
                <w:rStyle w:val="a9"/>
                <w:b w:val="0"/>
                <w:sz w:val="18"/>
                <w:szCs w:val="18"/>
              </w:rPr>
              <w:tab/>
              <w:t>&lt;</w:t>
            </w:r>
            <w:proofErr w:type="gramStart"/>
            <w:r w:rsidRPr="00662B04">
              <w:rPr>
                <w:rStyle w:val="a9"/>
                <w:b w:val="0"/>
                <w:sz w:val="18"/>
                <w:szCs w:val="18"/>
              </w:rPr>
              <w:t>option&gt;</w:t>
            </w:r>
            <w:proofErr w:type="gramEnd"/>
            <w:r w:rsidR="00C33C18" w:rsidRPr="00C33C18">
              <w:rPr>
                <w:rStyle w:val="a9"/>
                <w:b w:val="0"/>
                <w:sz w:val="18"/>
                <w:szCs w:val="18"/>
              </w:rPr>
              <w:t xml:space="preserve">They invited his wife to attend the dinner. </w:t>
            </w:r>
            <w:r w:rsidRPr="00662B04">
              <w:rPr>
                <w:rStyle w:val="a9"/>
                <w:b w:val="0"/>
                <w:sz w:val="18"/>
                <w:szCs w:val="18"/>
              </w:rPr>
              <w:t>&lt;/option&gt;</w:t>
            </w:r>
          </w:p>
          <w:p w:rsidR="002F3905" w:rsidRDefault="002F3905" w:rsidP="00403C98">
            <w:pPr>
              <w:pStyle w:val="M"/>
              <w:spacing w:line="240" w:lineRule="auto"/>
              <w:rPr>
                <w:rStyle w:val="a9"/>
                <w:b w:val="0"/>
                <w:sz w:val="18"/>
                <w:szCs w:val="18"/>
              </w:rPr>
            </w:pPr>
            <w:r>
              <w:rPr>
                <w:rStyle w:val="a9"/>
                <w:rFonts w:hint="eastAsia"/>
                <w:b w:val="0"/>
                <w:sz w:val="18"/>
                <w:szCs w:val="18"/>
              </w:rPr>
              <w:tab/>
            </w:r>
            <w:r w:rsidRPr="00662B04">
              <w:rPr>
                <w:rStyle w:val="a9"/>
                <w:b w:val="0"/>
                <w:sz w:val="18"/>
                <w:szCs w:val="18"/>
              </w:rPr>
              <w:t>&lt;/choice&gt;</w:t>
            </w:r>
          </w:p>
          <w:p w:rsidR="00F15537" w:rsidRPr="00662B04" w:rsidRDefault="00F15537" w:rsidP="00403C98">
            <w:pPr>
              <w:pStyle w:val="M"/>
              <w:spacing w:line="240" w:lineRule="auto"/>
              <w:rPr>
                <w:rStyle w:val="a9"/>
                <w:b w:val="0"/>
                <w:sz w:val="18"/>
                <w:szCs w:val="18"/>
              </w:rPr>
            </w:pPr>
            <w:r>
              <w:rPr>
                <w:rStyle w:val="a9"/>
                <w:rFonts w:hint="eastAsia"/>
                <w:b w:val="0"/>
                <w:sz w:val="18"/>
                <w:szCs w:val="18"/>
              </w:rPr>
              <w:tab/>
              <w:t>&lt;</w:t>
            </w:r>
            <w:r w:rsidR="00A35D32">
              <w:rPr>
                <w:rStyle w:val="a9"/>
                <w:rFonts w:hint="eastAsia"/>
                <w:b w:val="0"/>
                <w:sz w:val="18"/>
                <w:szCs w:val="18"/>
              </w:rPr>
              <w:t>pause</w:t>
            </w:r>
            <w:r>
              <w:rPr>
                <w:rStyle w:val="a9"/>
                <w:rFonts w:hint="eastAsia"/>
                <w:b w:val="0"/>
                <w:sz w:val="18"/>
                <w:szCs w:val="18"/>
              </w:rPr>
              <w:t xml:space="preserve"> </w:t>
            </w:r>
            <w:r w:rsidRPr="009D712E">
              <w:rPr>
                <w:rStyle w:val="a9"/>
                <w:b w:val="0"/>
                <w:sz w:val="18"/>
                <w:szCs w:val="18"/>
              </w:rPr>
              <w:t>duration</w:t>
            </w:r>
            <w:r>
              <w:rPr>
                <w:rStyle w:val="a9"/>
                <w:rFonts w:hint="eastAsia"/>
                <w:b w:val="0"/>
                <w:sz w:val="18"/>
                <w:szCs w:val="18"/>
              </w:rPr>
              <w:t>="15" /&gt;</w:t>
            </w:r>
          </w:p>
          <w:p w:rsidR="002F3905" w:rsidRPr="00662B04" w:rsidRDefault="002F3905" w:rsidP="00403C98">
            <w:pPr>
              <w:pStyle w:val="M"/>
              <w:spacing w:line="240" w:lineRule="auto"/>
              <w:rPr>
                <w:rStyle w:val="a9"/>
                <w:b w:val="0"/>
                <w:sz w:val="18"/>
                <w:szCs w:val="18"/>
              </w:rPr>
            </w:pPr>
            <w:r>
              <w:rPr>
                <w:rStyle w:val="a9"/>
                <w:rFonts w:hint="eastAsia"/>
                <w:b w:val="0"/>
                <w:sz w:val="18"/>
                <w:szCs w:val="18"/>
              </w:rPr>
              <w:tab/>
            </w:r>
            <w:r w:rsidRPr="00662B04">
              <w:rPr>
                <w:rStyle w:val="a9"/>
                <w:b w:val="0"/>
                <w:sz w:val="18"/>
                <w:szCs w:val="18"/>
              </w:rPr>
              <w:t>&lt;key&gt;</w:t>
            </w:r>
            <w:r>
              <w:rPr>
                <w:rStyle w:val="a9"/>
                <w:rFonts w:hint="eastAsia"/>
                <w:b w:val="0"/>
                <w:sz w:val="18"/>
                <w:szCs w:val="18"/>
              </w:rPr>
              <w:t>1</w:t>
            </w:r>
            <w:r w:rsidRPr="00662B04">
              <w:rPr>
                <w:rStyle w:val="a9"/>
                <w:b w:val="0"/>
                <w:sz w:val="18"/>
                <w:szCs w:val="18"/>
              </w:rPr>
              <w:t>&lt;/key&gt;</w:t>
            </w:r>
          </w:p>
          <w:p w:rsidR="002F3905" w:rsidRDefault="002F3905" w:rsidP="00403C98">
            <w:pPr>
              <w:pStyle w:val="M"/>
              <w:spacing w:line="240" w:lineRule="auto"/>
              <w:ind w:firstLine="0"/>
              <w:rPr>
                <w:rStyle w:val="a9"/>
                <w:b w:val="0"/>
                <w:sz w:val="18"/>
                <w:szCs w:val="18"/>
              </w:rPr>
            </w:pPr>
            <w:r>
              <w:rPr>
                <w:rStyle w:val="a9"/>
                <w:rFonts w:hint="eastAsia"/>
                <w:b w:val="0"/>
                <w:sz w:val="18"/>
                <w:szCs w:val="18"/>
              </w:rPr>
              <w:tab/>
            </w:r>
            <w:r w:rsidRPr="00662B04">
              <w:rPr>
                <w:rStyle w:val="a9"/>
                <w:b w:val="0"/>
                <w:sz w:val="18"/>
                <w:szCs w:val="18"/>
              </w:rPr>
              <w:t>&lt;/question&gt;</w:t>
            </w:r>
          </w:p>
          <w:p w:rsidR="002F3905" w:rsidRDefault="002F3905" w:rsidP="00403C98">
            <w:pPr>
              <w:pStyle w:val="M"/>
              <w:spacing w:line="240" w:lineRule="auto"/>
              <w:ind w:firstLine="0"/>
              <w:rPr>
                <w:rStyle w:val="a9"/>
                <w:b w:val="0"/>
                <w:sz w:val="18"/>
                <w:szCs w:val="18"/>
              </w:rPr>
            </w:pPr>
            <w:r>
              <w:rPr>
                <w:rStyle w:val="a9"/>
                <w:rFonts w:hint="eastAsia"/>
                <w:b w:val="0"/>
                <w:sz w:val="18"/>
                <w:szCs w:val="18"/>
              </w:rPr>
              <w:tab/>
            </w:r>
            <w:r w:rsidRPr="00A83893">
              <w:rPr>
                <w:rStyle w:val="a9"/>
                <w:b w:val="0"/>
                <w:sz w:val="18"/>
                <w:szCs w:val="18"/>
              </w:rPr>
              <w:t>&lt;!--other 2 choice questions--&gt;</w:t>
            </w:r>
          </w:p>
          <w:p w:rsidR="002F3905" w:rsidRPr="00F10F04" w:rsidRDefault="002F3905" w:rsidP="00403C98">
            <w:pPr>
              <w:pStyle w:val="M"/>
              <w:spacing w:line="240" w:lineRule="auto"/>
              <w:ind w:firstLine="0"/>
              <w:rPr>
                <w:rStyle w:val="a9"/>
                <w:b w:val="0"/>
                <w:sz w:val="18"/>
                <w:szCs w:val="18"/>
              </w:rPr>
            </w:pPr>
            <w:r w:rsidRPr="00965CA1">
              <w:rPr>
                <w:rStyle w:val="a9"/>
                <w:b w:val="0"/>
                <w:sz w:val="18"/>
                <w:szCs w:val="18"/>
              </w:rPr>
              <w:t>&lt;/assessmentItem&gt;</w:t>
            </w:r>
          </w:p>
        </w:tc>
      </w:tr>
    </w:tbl>
    <w:p w:rsidR="002F3905" w:rsidRDefault="002F3905" w:rsidP="002F3905"/>
    <w:p w:rsidR="00D44E6A" w:rsidRDefault="00D44E6A" w:rsidP="00D44E6A">
      <w:pPr>
        <w:pStyle w:val="3"/>
        <w:numPr>
          <w:ilvl w:val="2"/>
          <w:numId w:val="15"/>
        </w:numPr>
      </w:pPr>
      <w:bookmarkStart w:id="444" w:name="_Toc286841232"/>
      <w:r>
        <w:rPr>
          <w:rFonts w:hint="eastAsia"/>
        </w:rPr>
        <w:t>复合式听写（</w:t>
      </w:r>
      <w:r w:rsidRPr="00D44E6A">
        <w:t>Compound Dictation</w:t>
      </w:r>
      <w:r>
        <w:rPr>
          <w:rFonts w:hint="eastAsia"/>
        </w:rPr>
        <w:t>）</w:t>
      </w:r>
      <w:bookmarkEnd w:id="444"/>
    </w:p>
    <w:p w:rsidR="00D44E6A" w:rsidRPr="00D46068" w:rsidRDefault="00D44E6A" w:rsidP="00D44E6A">
      <w:pPr>
        <w:pStyle w:val="af8"/>
      </w:pPr>
      <w:r w:rsidRPr="00242408">
        <w:rPr>
          <w:rFonts w:hint="eastAsia"/>
        </w:rPr>
        <w:t>表</w:t>
      </w:r>
      <w:r w:rsidRPr="00242408">
        <w:rPr>
          <w:rFonts w:hint="eastAsia"/>
        </w:rPr>
        <w:t xml:space="preserve"> </w:t>
      </w:r>
      <w:r>
        <w:rPr>
          <w:rFonts w:hint="eastAsia"/>
        </w:rPr>
        <w:t xml:space="preserve">5-6 </w:t>
      </w:r>
      <w:r>
        <w:rPr>
          <w:rFonts w:hint="eastAsia"/>
        </w:rPr>
        <w:t>复合式听写</w:t>
      </w:r>
      <w:r w:rsidRPr="005F7238">
        <w:rPr>
          <w:rFonts w:hint="eastAsia"/>
        </w:rPr>
        <w:t>（</w:t>
      </w:r>
      <w:r w:rsidRPr="00D44E6A">
        <w:t>Compound Dictation</w:t>
      </w:r>
      <w:r w:rsidRPr="005F7238">
        <w:rPr>
          <w:rFonts w:hint="eastAsia"/>
        </w:rPr>
        <w:t>）</w:t>
      </w:r>
      <w:r>
        <w:rPr>
          <w:rFonts w:hint="eastAsia"/>
        </w:rPr>
        <w:t>示例说明</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84"/>
        <w:gridCol w:w="7138"/>
      </w:tblGrid>
      <w:tr w:rsidR="00D44E6A" w:rsidRPr="00F10F04" w:rsidTr="008468A4">
        <w:tc>
          <w:tcPr>
            <w:tcW w:w="1384" w:type="dxa"/>
            <w:tcBorders>
              <w:top w:val="single" w:sz="4" w:space="0" w:color="000000"/>
              <w:left w:val="single" w:sz="4" w:space="0" w:color="000000"/>
              <w:bottom w:val="single" w:sz="4" w:space="0" w:color="000000"/>
              <w:right w:val="single" w:sz="4" w:space="0" w:color="000000"/>
            </w:tcBorders>
            <w:hideMark/>
          </w:tcPr>
          <w:p w:rsidR="00D44E6A" w:rsidRPr="00F10F04" w:rsidRDefault="00D44E6A" w:rsidP="008468A4">
            <w:pPr>
              <w:pStyle w:val="M"/>
              <w:ind w:firstLine="0"/>
              <w:rPr>
                <w:rStyle w:val="a9"/>
                <w:b w:val="0"/>
                <w:sz w:val="18"/>
                <w:szCs w:val="18"/>
              </w:rPr>
            </w:pPr>
            <w:r w:rsidRPr="00F10F04">
              <w:rPr>
                <w:rStyle w:val="a9"/>
                <w:rFonts w:hint="eastAsia"/>
                <w:b w:val="0"/>
                <w:sz w:val="18"/>
                <w:szCs w:val="18"/>
              </w:rPr>
              <w:t>名称</w:t>
            </w:r>
          </w:p>
        </w:tc>
        <w:tc>
          <w:tcPr>
            <w:tcW w:w="7138" w:type="dxa"/>
            <w:tcBorders>
              <w:top w:val="single" w:sz="4" w:space="0" w:color="000000"/>
              <w:left w:val="single" w:sz="4" w:space="0" w:color="000000"/>
              <w:bottom w:val="single" w:sz="4" w:space="0" w:color="000000"/>
              <w:right w:val="single" w:sz="4" w:space="0" w:color="000000"/>
            </w:tcBorders>
            <w:hideMark/>
          </w:tcPr>
          <w:p w:rsidR="00D44E6A" w:rsidRPr="00F10F04" w:rsidRDefault="00D44E6A" w:rsidP="008468A4">
            <w:pPr>
              <w:pStyle w:val="M"/>
              <w:ind w:firstLine="0"/>
              <w:rPr>
                <w:rStyle w:val="a9"/>
                <w:b w:val="0"/>
                <w:sz w:val="18"/>
                <w:szCs w:val="18"/>
              </w:rPr>
            </w:pPr>
            <w:r>
              <w:rPr>
                <w:rStyle w:val="a9"/>
                <w:rFonts w:hint="eastAsia"/>
                <w:b w:val="0"/>
                <w:sz w:val="18"/>
                <w:szCs w:val="18"/>
              </w:rPr>
              <w:t>说明</w:t>
            </w:r>
          </w:p>
        </w:tc>
      </w:tr>
      <w:tr w:rsidR="00D44E6A" w:rsidRPr="00F10F04" w:rsidTr="008468A4">
        <w:tc>
          <w:tcPr>
            <w:tcW w:w="1384" w:type="dxa"/>
            <w:tcBorders>
              <w:top w:val="single" w:sz="4" w:space="0" w:color="000000"/>
              <w:left w:val="single" w:sz="4" w:space="0" w:color="000000"/>
              <w:bottom w:val="single" w:sz="4" w:space="0" w:color="000000"/>
              <w:right w:val="single" w:sz="4" w:space="0" w:color="000000"/>
            </w:tcBorders>
            <w:hideMark/>
          </w:tcPr>
          <w:p w:rsidR="00D44E6A" w:rsidRPr="00965CA1" w:rsidRDefault="00D44E6A" w:rsidP="008468A4">
            <w:pPr>
              <w:pStyle w:val="M"/>
              <w:ind w:firstLine="0"/>
              <w:rPr>
                <w:rStyle w:val="a9"/>
                <w:b w:val="0"/>
                <w:sz w:val="18"/>
                <w:szCs w:val="18"/>
              </w:rPr>
            </w:pPr>
            <w:r>
              <w:rPr>
                <w:rStyle w:val="a9"/>
                <w:rFonts w:hint="eastAsia"/>
                <w:b w:val="0"/>
                <w:sz w:val="18"/>
                <w:szCs w:val="18"/>
              </w:rPr>
              <w:t>类型序号</w:t>
            </w:r>
          </w:p>
        </w:tc>
        <w:tc>
          <w:tcPr>
            <w:tcW w:w="7138" w:type="dxa"/>
            <w:tcBorders>
              <w:top w:val="single" w:sz="4" w:space="0" w:color="000000"/>
              <w:left w:val="single" w:sz="4" w:space="0" w:color="000000"/>
              <w:bottom w:val="single" w:sz="4" w:space="0" w:color="000000"/>
              <w:right w:val="single" w:sz="4" w:space="0" w:color="000000"/>
            </w:tcBorders>
            <w:hideMark/>
          </w:tcPr>
          <w:p w:rsidR="00D44E6A" w:rsidRDefault="00193C94" w:rsidP="008468A4">
            <w:pPr>
              <w:pStyle w:val="M"/>
              <w:ind w:firstLine="0"/>
              <w:rPr>
                <w:rStyle w:val="a9"/>
                <w:b w:val="0"/>
                <w:sz w:val="18"/>
                <w:szCs w:val="18"/>
              </w:rPr>
            </w:pPr>
            <w:r>
              <w:rPr>
                <w:rStyle w:val="a9"/>
                <w:rFonts w:hint="eastAsia"/>
                <w:b w:val="0"/>
                <w:sz w:val="18"/>
                <w:szCs w:val="18"/>
              </w:rPr>
              <w:t>6</w:t>
            </w:r>
          </w:p>
        </w:tc>
      </w:tr>
      <w:tr w:rsidR="00D44E6A" w:rsidRPr="00F10F04" w:rsidTr="008468A4">
        <w:tc>
          <w:tcPr>
            <w:tcW w:w="1384" w:type="dxa"/>
            <w:tcBorders>
              <w:top w:val="single" w:sz="4" w:space="0" w:color="000000"/>
              <w:left w:val="single" w:sz="4" w:space="0" w:color="000000"/>
              <w:bottom w:val="single" w:sz="4" w:space="0" w:color="000000"/>
              <w:right w:val="single" w:sz="4" w:space="0" w:color="000000"/>
            </w:tcBorders>
            <w:hideMark/>
          </w:tcPr>
          <w:p w:rsidR="00D44E6A" w:rsidRDefault="00D44E6A" w:rsidP="008468A4">
            <w:pPr>
              <w:pStyle w:val="M"/>
              <w:ind w:firstLine="0"/>
              <w:rPr>
                <w:rStyle w:val="a9"/>
                <w:b w:val="0"/>
                <w:sz w:val="18"/>
                <w:szCs w:val="18"/>
              </w:rPr>
            </w:pPr>
            <w:r>
              <w:rPr>
                <w:rStyle w:val="a9"/>
                <w:rFonts w:hint="eastAsia"/>
                <w:b w:val="0"/>
                <w:sz w:val="18"/>
                <w:szCs w:val="18"/>
              </w:rPr>
              <w:t>类型标识</w:t>
            </w:r>
          </w:p>
        </w:tc>
        <w:tc>
          <w:tcPr>
            <w:tcW w:w="7138" w:type="dxa"/>
            <w:tcBorders>
              <w:top w:val="single" w:sz="4" w:space="0" w:color="000000"/>
              <w:left w:val="single" w:sz="4" w:space="0" w:color="000000"/>
              <w:bottom w:val="single" w:sz="4" w:space="0" w:color="000000"/>
              <w:right w:val="single" w:sz="4" w:space="0" w:color="000000"/>
            </w:tcBorders>
            <w:hideMark/>
          </w:tcPr>
          <w:p w:rsidR="00D44E6A" w:rsidRDefault="00D44E6A" w:rsidP="00D44E6A">
            <w:pPr>
              <w:pStyle w:val="M"/>
              <w:ind w:firstLine="0"/>
              <w:rPr>
                <w:rStyle w:val="a9"/>
                <w:b w:val="0"/>
                <w:sz w:val="18"/>
                <w:szCs w:val="18"/>
              </w:rPr>
            </w:pPr>
            <w:r>
              <w:rPr>
                <w:rStyle w:val="a9"/>
                <w:rFonts w:hint="eastAsia"/>
                <w:b w:val="0"/>
                <w:sz w:val="18"/>
                <w:szCs w:val="18"/>
              </w:rPr>
              <w:t>c</w:t>
            </w:r>
            <w:r w:rsidRPr="00D44E6A">
              <w:rPr>
                <w:rStyle w:val="a9"/>
                <w:b w:val="0"/>
                <w:sz w:val="18"/>
                <w:szCs w:val="18"/>
              </w:rPr>
              <w:t>ompoundDictation</w:t>
            </w:r>
          </w:p>
        </w:tc>
      </w:tr>
      <w:tr w:rsidR="00D44E6A" w:rsidRPr="00F10F04" w:rsidTr="008468A4">
        <w:tc>
          <w:tcPr>
            <w:tcW w:w="1384" w:type="dxa"/>
            <w:tcBorders>
              <w:top w:val="single" w:sz="4" w:space="0" w:color="000000"/>
              <w:left w:val="single" w:sz="4" w:space="0" w:color="000000"/>
              <w:bottom w:val="single" w:sz="4" w:space="0" w:color="000000"/>
              <w:right w:val="single" w:sz="4" w:space="0" w:color="000000"/>
            </w:tcBorders>
            <w:hideMark/>
          </w:tcPr>
          <w:p w:rsidR="00D44E6A" w:rsidRPr="00F10F04" w:rsidRDefault="00D44E6A" w:rsidP="008468A4">
            <w:pPr>
              <w:pStyle w:val="M"/>
              <w:ind w:firstLine="0"/>
              <w:rPr>
                <w:rStyle w:val="a9"/>
                <w:b w:val="0"/>
                <w:sz w:val="18"/>
                <w:szCs w:val="18"/>
              </w:rPr>
            </w:pPr>
            <w:r w:rsidRPr="00965CA1">
              <w:rPr>
                <w:rStyle w:val="a9"/>
                <w:rFonts w:hint="eastAsia"/>
                <w:b w:val="0"/>
                <w:sz w:val="18"/>
                <w:szCs w:val="18"/>
              </w:rPr>
              <w:t>试题附加材料</w:t>
            </w:r>
          </w:p>
        </w:tc>
        <w:tc>
          <w:tcPr>
            <w:tcW w:w="7138" w:type="dxa"/>
            <w:tcBorders>
              <w:top w:val="single" w:sz="4" w:space="0" w:color="000000"/>
              <w:left w:val="single" w:sz="4" w:space="0" w:color="000000"/>
              <w:bottom w:val="single" w:sz="4" w:space="0" w:color="000000"/>
              <w:right w:val="single" w:sz="4" w:space="0" w:color="000000"/>
            </w:tcBorders>
            <w:hideMark/>
          </w:tcPr>
          <w:p w:rsidR="00D44E6A" w:rsidRPr="00F10F04" w:rsidRDefault="00D44E6A" w:rsidP="008468A4">
            <w:pPr>
              <w:pStyle w:val="M"/>
              <w:ind w:firstLine="0"/>
              <w:rPr>
                <w:rStyle w:val="a9"/>
                <w:b w:val="0"/>
                <w:sz w:val="18"/>
                <w:szCs w:val="18"/>
              </w:rPr>
            </w:pPr>
            <w:r>
              <w:rPr>
                <w:rStyle w:val="a9"/>
                <w:rFonts w:hint="eastAsia"/>
                <w:b w:val="0"/>
                <w:sz w:val="18"/>
                <w:szCs w:val="18"/>
              </w:rPr>
              <w:t>声音</w:t>
            </w:r>
          </w:p>
        </w:tc>
      </w:tr>
      <w:tr w:rsidR="00D44E6A" w:rsidRPr="00F10F04" w:rsidTr="008468A4">
        <w:tc>
          <w:tcPr>
            <w:tcW w:w="1384" w:type="dxa"/>
            <w:tcBorders>
              <w:top w:val="single" w:sz="4" w:space="0" w:color="000000"/>
              <w:left w:val="single" w:sz="4" w:space="0" w:color="000000"/>
              <w:bottom w:val="single" w:sz="4" w:space="0" w:color="000000"/>
              <w:right w:val="single" w:sz="4" w:space="0" w:color="000000"/>
            </w:tcBorders>
            <w:hideMark/>
          </w:tcPr>
          <w:p w:rsidR="00D44E6A" w:rsidRPr="00F10F04" w:rsidRDefault="00D44E6A" w:rsidP="008468A4">
            <w:pPr>
              <w:pStyle w:val="M"/>
              <w:ind w:firstLine="0"/>
              <w:rPr>
                <w:rStyle w:val="a9"/>
                <w:b w:val="0"/>
                <w:sz w:val="18"/>
                <w:szCs w:val="18"/>
              </w:rPr>
            </w:pPr>
            <w:r w:rsidRPr="00965CA1">
              <w:rPr>
                <w:rStyle w:val="a9"/>
                <w:rFonts w:hint="eastAsia"/>
                <w:b w:val="0"/>
                <w:sz w:val="18"/>
                <w:szCs w:val="18"/>
              </w:rPr>
              <w:t>试题问题类型</w:t>
            </w:r>
          </w:p>
        </w:tc>
        <w:tc>
          <w:tcPr>
            <w:tcW w:w="7138" w:type="dxa"/>
            <w:tcBorders>
              <w:top w:val="single" w:sz="4" w:space="0" w:color="000000"/>
              <w:left w:val="single" w:sz="4" w:space="0" w:color="000000"/>
              <w:bottom w:val="single" w:sz="4" w:space="0" w:color="000000"/>
              <w:right w:val="single" w:sz="4" w:space="0" w:color="000000"/>
            </w:tcBorders>
            <w:hideMark/>
          </w:tcPr>
          <w:p w:rsidR="00D44E6A" w:rsidRPr="00F10F04" w:rsidRDefault="00D44E6A" w:rsidP="008468A4">
            <w:pPr>
              <w:pStyle w:val="M"/>
              <w:ind w:firstLine="0"/>
              <w:rPr>
                <w:rStyle w:val="a9"/>
                <w:b w:val="0"/>
                <w:sz w:val="18"/>
                <w:szCs w:val="18"/>
              </w:rPr>
            </w:pPr>
            <w:r>
              <w:rPr>
                <w:rStyle w:val="a9"/>
                <w:rFonts w:hint="eastAsia"/>
                <w:b w:val="0"/>
                <w:sz w:val="18"/>
                <w:szCs w:val="18"/>
              </w:rPr>
              <w:t>Text</w:t>
            </w:r>
          </w:p>
        </w:tc>
      </w:tr>
      <w:tr w:rsidR="00D44E6A" w:rsidRPr="00F10F04" w:rsidTr="008468A4">
        <w:tc>
          <w:tcPr>
            <w:tcW w:w="1384" w:type="dxa"/>
            <w:tcBorders>
              <w:top w:val="single" w:sz="4" w:space="0" w:color="000000"/>
              <w:left w:val="single" w:sz="4" w:space="0" w:color="000000"/>
              <w:bottom w:val="single" w:sz="4" w:space="0" w:color="000000"/>
              <w:right w:val="single" w:sz="4" w:space="0" w:color="000000"/>
            </w:tcBorders>
            <w:hideMark/>
          </w:tcPr>
          <w:p w:rsidR="00D44E6A" w:rsidRPr="00F10F04" w:rsidRDefault="00D44E6A" w:rsidP="008468A4">
            <w:pPr>
              <w:pStyle w:val="M"/>
              <w:ind w:firstLine="0"/>
              <w:rPr>
                <w:rStyle w:val="a9"/>
                <w:b w:val="0"/>
                <w:sz w:val="18"/>
                <w:szCs w:val="18"/>
              </w:rPr>
            </w:pPr>
            <w:r w:rsidRPr="00965CA1">
              <w:rPr>
                <w:rStyle w:val="a9"/>
                <w:rFonts w:hint="eastAsia"/>
                <w:b w:val="0"/>
                <w:sz w:val="18"/>
                <w:szCs w:val="18"/>
              </w:rPr>
              <w:t>流程性试题</w:t>
            </w:r>
          </w:p>
        </w:tc>
        <w:tc>
          <w:tcPr>
            <w:tcW w:w="7138" w:type="dxa"/>
            <w:tcBorders>
              <w:top w:val="single" w:sz="4" w:space="0" w:color="000000"/>
              <w:left w:val="single" w:sz="4" w:space="0" w:color="000000"/>
              <w:bottom w:val="single" w:sz="4" w:space="0" w:color="000000"/>
              <w:right w:val="single" w:sz="4" w:space="0" w:color="000000"/>
            </w:tcBorders>
            <w:hideMark/>
          </w:tcPr>
          <w:p w:rsidR="00D44E6A" w:rsidRPr="00F10F04" w:rsidRDefault="00D44E6A" w:rsidP="008468A4">
            <w:pPr>
              <w:pStyle w:val="M"/>
              <w:ind w:firstLine="0"/>
              <w:rPr>
                <w:rStyle w:val="a9"/>
                <w:b w:val="0"/>
                <w:sz w:val="18"/>
                <w:szCs w:val="18"/>
              </w:rPr>
            </w:pPr>
            <w:r>
              <w:rPr>
                <w:rStyle w:val="a9"/>
                <w:rFonts w:hint="eastAsia"/>
                <w:b w:val="0"/>
                <w:sz w:val="18"/>
                <w:szCs w:val="18"/>
              </w:rPr>
              <w:t>是</w:t>
            </w:r>
          </w:p>
        </w:tc>
      </w:tr>
      <w:tr w:rsidR="00D44E6A" w:rsidRPr="00F10F04" w:rsidTr="008468A4">
        <w:tc>
          <w:tcPr>
            <w:tcW w:w="1384" w:type="dxa"/>
            <w:tcBorders>
              <w:top w:val="single" w:sz="4" w:space="0" w:color="000000"/>
              <w:left w:val="single" w:sz="4" w:space="0" w:color="000000"/>
              <w:bottom w:val="single" w:sz="4" w:space="0" w:color="000000"/>
              <w:right w:val="single" w:sz="4" w:space="0" w:color="000000"/>
            </w:tcBorders>
            <w:hideMark/>
          </w:tcPr>
          <w:p w:rsidR="00D44E6A" w:rsidRPr="00F10F04" w:rsidRDefault="00D44E6A" w:rsidP="008468A4">
            <w:pPr>
              <w:pStyle w:val="M"/>
              <w:ind w:firstLine="0"/>
              <w:rPr>
                <w:rStyle w:val="a9"/>
                <w:b w:val="0"/>
                <w:sz w:val="18"/>
                <w:szCs w:val="18"/>
              </w:rPr>
            </w:pPr>
            <w:r>
              <w:rPr>
                <w:rFonts w:hint="eastAsia"/>
              </w:rPr>
              <w:t>示例</w:t>
            </w:r>
          </w:p>
        </w:tc>
        <w:tc>
          <w:tcPr>
            <w:tcW w:w="7138" w:type="dxa"/>
            <w:tcBorders>
              <w:top w:val="single" w:sz="4" w:space="0" w:color="000000"/>
              <w:left w:val="single" w:sz="4" w:space="0" w:color="000000"/>
              <w:bottom w:val="single" w:sz="4" w:space="0" w:color="000000"/>
              <w:right w:val="single" w:sz="4" w:space="0" w:color="000000"/>
            </w:tcBorders>
            <w:hideMark/>
          </w:tcPr>
          <w:p w:rsidR="00D44E6A" w:rsidRPr="00965CA1" w:rsidRDefault="00D44E6A" w:rsidP="008468A4">
            <w:pPr>
              <w:pStyle w:val="M"/>
              <w:spacing w:line="240" w:lineRule="auto"/>
              <w:ind w:firstLine="0"/>
              <w:rPr>
                <w:rStyle w:val="a9"/>
                <w:b w:val="0"/>
                <w:sz w:val="18"/>
                <w:szCs w:val="18"/>
              </w:rPr>
            </w:pPr>
            <w:r w:rsidRPr="00965CA1">
              <w:rPr>
                <w:rStyle w:val="a9"/>
                <w:b w:val="0"/>
                <w:sz w:val="18"/>
                <w:szCs w:val="18"/>
              </w:rPr>
              <w:t>&lt;assessmentItem identifier="</w:t>
            </w:r>
            <w:r w:rsidRPr="00FC0028">
              <w:rPr>
                <w:rStyle w:val="a9"/>
                <w:b w:val="0"/>
                <w:sz w:val="18"/>
                <w:szCs w:val="18"/>
              </w:rPr>
              <w:t>sflep-</w:t>
            </w:r>
            <w:r>
              <w:rPr>
                <w:rStyle w:val="a9"/>
                <w:rFonts w:hint="eastAsia"/>
                <w:b w:val="0"/>
                <w:sz w:val="18"/>
                <w:szCs w:val="18"/>
              </w:rPr>
              <w:t>ni</w:t>
            </w:r>
            <w:r w:rsidRPr="00FC0028">
              <w:rPr>
                <w:rStyle w:val="a9"/>
                <w:b w:val="0"/>
                <w:sz w:val="18"/>
                <w:szCs w:val="18"/>
              </w:rPr>
              <w:t>-</w:t>
            </w:r>
            <w:r w:rsidR="00193C94">
              <w:rPr>
                <w:rStyle w:val="a9"/>
                <w:rFonts w:hint="eastAsia"/>
                <w:b w:val="0"/>
                <w:sz w:val="18"/>
                <w:szCs w:val="18"/>
              </w:rPr>
              <w:t>6</w:t>
            </w:r>
            <w:r w:rsidRPr="00FC0028">
              <w:rPr>
                <w:rStyle w:val="a9"/>
                <w:b w:val="0"/>
                <w:sz w:val="18"/>
                <w:szCs w:val="18"/>
              </w:rPr>
              <w:t>-</w:t>
            </w:r>
            <w:r>
              <w:rPr>
                <w:rStyle w:val="a9"/>
                <w:rFonts w:hint="eastAsia"/>
                <w:b w:val="0"/>
                <w:sz w:val="18"/>
                <w:szCs w:val="18"/>
              </w:rPr>
              <w:t>11</w:t>
            </w:r>
            <w:r w:rsidR="00193C94">
              <w:rPr>
                <w:rStyle w:val="a9"/>
                <w:rFonts w:hint="eastAsia"/>
                <w:b w:val="0"/>
                <w:sz w:val="18"/>
                <w:szCs w:val="18"/>
              </w:rPr>
              <w:t>0</w:t>
            </w:r>
            <w:r w:rsidRPr="00965CA1">
              <w:rPr>
                <w:rStyle w:val="a9"/>
                <w:b w:val="0"/>
                <w:sz w:val="18"/>
                <w:szCs w:val="18"/>
              </w:rPr>
              <w:t>" type="</w:t>
            </w:r>
            <w:r w:rsidR="00193C94">
              <w:rPr>
                <w:rStyle w:val="a9"/>
                <w:rFonts w:hint="eastAsia"/>
                <w:b w:val="0"/>
                <w:sz w:val="18"/>
                <w:szCs w:val="18"/>
              </w:rPr>
              <w:t>c</w:t>
            </w:r>
            <w:r w:rsidR="00193C94" w:rsidRPr="00D44E6A">
              <w:rPr>
                <w:rStyle w:val="a9"/>
                <w:b w:val="0"/>
                <w:sz w:val="18"/>
                <w:szCs w:val="18"/>
              </w:rPr>
              <w:t>ompoundDictation</w:t>
            </w:r>
            <w:r>
              <w:rPr>
                <w:rStyle w:val="a9"/>
                <w:rFonts w:hint="eastAsia"/>
                <w:b w:val="0"/>
                <w:sz w:val="18"/>
                <w:szCs w:val="18"/>
              </w:rPr>
              <w:t xml:space="preserve">" </w:t>
            </w:r>
            <w:r w:rsidRPr="00965CA1">
              <w:rPr>
                <w:rStyle w:val="a9"/>
                <w:b w:val="0"/>
                <w:sz w:val="18"/>
                <w:szCs w:val="18"/>
              </w:rPr>
              <w:t>level="4"&gt;</w:t>
            </w:r>
          </w:p>
          <w:p w:rsidR="00D44E6A" w:rsidRDefault="00D44E6A" w:rsidP="008468A4">
            <w:pPr>
              <w:pStyle w:val="M"/>
              <w:spacing w:line="240" w:lineRule="auto"/>
              <w:rPr>
                <w:rStyle w:val="a9"/>
                <w:b w:val="0"/>
                <w:sz w:val="18"/>
                <w:szCs w:val="18"/>
              </w:rPr>
            </w:pPr>
            <w:r w:rsidRPr="00A83893">
              <w:rPr>
                <w:rStyle w:val="a9"/>
                <w:b w:val="0"/>
                <w:sz w:val="18"/>
                <w:szCs w:val="18"/>
              </w:rPr>
              <w:t>&lt;prompt&gt;</w:t>
            </w:r>
          </w:p>
          <w:p w:rsidR="00D71859" w:rsidRDefault="009A3D1E" w:rsidP="008468A4">
            <w:pPr>
              <w:pStyle w:val="M"/>
              <w:spacing w:line="240" w:lineRule="auto"/>
              <w:rPr>
                <w:rStyle w:val="a9"/>
                <w:b w:val="0"/>
                <w:sz w:val="18"/>
                <w:szCs w:val="18"/>
              </w:rPr>
            </w:pPr>
            <w:r>
              <w:rPr>
                <w:rStyle w:val="a9"/>
                <w:rFonts w:hint="eastAsia"/>
                <w:b w:val="0"/>
                <w:sz w:val="18"/>
                <w:szCs w:val="18"/>
              </w:rPr>
              <w:tab/>
            </w:r>
            <w:r w:rsidRPr="009A3D1E">
              <w:rPr>
                <w:rStyle w:val="a9"/>
                <w:b w:val="0"/>
                <w:sz w:val="18"/>
                <w:szCs w:val="18"/>
              </w:rPr>
              <w:t>&lt;</w:t>
            </w:r>
            <w:proofErr w:type="gramStart"/>
            <w:r w:rsidRPr="009A3D1E">
              <w:rPr>
                <w:rStyle w:val="a9"/>
                <w:b w:val="0"/>
                <w:sz w:val="18"/>
                <w:szCs w:val="18"/>
              </w:rPr>
              <w:t>text&gt;</w:t>
            </w:r>
            <w:proofErr w:type="gramEnd"/>
            <w:r w:rsidRPr="009A3D1E">
              <w:rPr>
                <w:rStyle w:val="a9"/>
                <w:b w:val="0"/>
                <w:sz w:val="18"/>
                <w:szCs w:val="18"/>
              </w:rPr>
              <w:t xml:space="preserve">Most of the principal state universities have between 10,000 and </w:t>
            </w:r>
            <w:r w:rsidR="00D71859">
              <w:rPr>
                <w:rStyle w:val="a9"/>
                <w:rFonts w:hint="eastAsia"/>
                <w:b w:val="0"/>
                <w:sz w:val="18"/>
                <w:szCs w:val="18"/>
              </w:rPr>
              <w:tab/>
            </w:r>
            <w:r w:rsidR="00D71859">
              <w:rPr>
                <w:rStyle w:val="a9"/>
                <w:b w:val="0"/>
                <w:sz w:val="18"/>
                <w:szCs w:val="18"/>
              </w:rPr>
              <w:tab/>
            </w:r>
            <w:r w:rsidR="00D71859">
              <w:rPr>
                <w:rStyle w:val="a9"/>
                <w:rFonts w:hint="eastAsia"/>
                <w:b w:val="0"/>
                <w:sz w:val="18"/>
                <w:szCs w:val="18"/>
              </w:rPr>
              <w:tab/>
            </w:r>
            <w:r w:rsidRPr="009A3D1E">
              <w:rPr>
                <w:rStyle w:val="a9"/>
                <w:b w:val="0"/>
                <w:sz w:val="18"/>
                <w:szCs w:val="18"/>
              </w:rPr>
              <w:t xml:space="preserve">30,000 students, and </w:t>
            </w:r>
            <w:ins w:id="445" w:author="alex-desktop" w:date="2010-02-25T04:27:00Z">
              <w:r w:rsidR="00DC1DD3">
                <w:rPr>
                  <w:rStyle w:val="a9"/>
                  <w:rFonts w:hint="eastAsia"/>
                  <w:b w:val="0"/>
                  <w:sz w:val="18"/>
                  <w:szCs w:val="18"/>
                </w:rPr>
                <w:t xml:space="preserve">&lt;tag </w:t>
              </w:r>
            </w:ins>
            <w:ins w:id="446" w:author="张云梯" w:date="2010-02-27T22:32:00Z">
              <w:r w:rsidR="0071777E">
                <w:rPr>
                  <w:rStyle w:val="a9"/>
                  <w:rFonts w:hint="eastAsia"/>
                  <w:b w:val="0"/>
                  <w:sz w:val="18"/>
                  <w:szCs w:val="18"/>
                </w:rPr>
                <w:t>type=</w:t>
              </w:r>
              <w:r w:rsidR="0071777E" w:rsidRPr="00A83893">
                <w:rPr>
                  <w:rStyle w:val="a9"/>
                  <w:b w:val="0"/>
                  <w:sz w:val="18"/>
                  <w:szCs w:val="18"/>
                </w:rPr>
                <w:t>"</w:t>
              </w:r>
              <w:r w:rsidR="0071777E">
                <w:rPr>
                  <w:rStyle w:val="a9"/>
                  <w:rFonts w:hint="eastAsia"/>
                  <w:b w:val="0"/>
                  <w:sz w:val="18"/>
                  <w:szCs w:val="18"/>
                </w:rPr>
                <w:t>text</w:t>
              </w:r>
              <w:r w:rsidR="0071777E" w:rsidRPr="00A83893">
                <w:rPr>
                  <w:rStyle w:val="a9"/>
                  <w:b w:val="0"/>
                  <w:sz w:val="18"/>
                  <w:szCs w:val="18"/>
                </w:rPr>
                <w:t>"</w:t>
              </w:r>
              <w:r w:rsidR="0071777E">
                <w:rPr>
                  <w:rStyle w:val="a9"/>
                  <w:rFonts w:hint="eastAsia"/>
                  <w:b w:val="0"/>
                  <w:sz w:val="18"/>
                  <w:szCs w:val="18"/>
                </w:rPr>
                <w:t xml:space="preserve"> </w:t>
              </w:r>
            </w:ins>
            <w:ins w:id="447" w:author="alex-desktop" w:date="2010-02-25T04:27:00Z">
              <w:r w:rsidR="00DC1DD3">
                <w:rPr>
                  <w:rStyle w:val="a9"/>
                  <w:rFonts w:hint="eastAsia"/>
                  <w:b w:val="0"/>
                  <w:sz w:val="18"/>
                  <w:szCs w:val="18"/>
                </w:rPr>
                <w:t>/&gt;</w:t>
              </w:r>
            </w:ins>
            <w:del w:id="448" w:author="alex-desktop" w:date="2010-02-25T04:27:00Z">
              <w:r w:rsidRPr="009A3D1E" w:rsidDel="00DC1DD3">
                <w:rPr>
                  <w:rStyle w:val="a9"/>
                  <w:b w:val="0"/>
                  <w:sz w:val="18"/>
                  <w:szCs w:val="18"/>
                </w:rPr>
                <w:delText>&lt;</w:delText>
              </w:r>
              <w:r w:rsidDel="00DC1DD3">
                <w:rPr>
                  <w:rStyle w:val="a9"/>
                  <w:rFonts w:hint="eastAsia"/>
                  <w:b w:val="0"/>
                  <w:sz w:val="18"/>
                  <w:szCs w:val="18"/>
                </w:rPr>
                <w:delText>input length="20" /</w:delText>
              </w:r>
              <w:r w:rsidRPr="009A3D1E" w:rsidDel="00DC1DD3">
                <w:rPr>
                  <w:rStyle w:val="a9"/>
                  <w:b w:val="0"/>
                  <w:sz w:val="18"/>
                  <w:szCs w:val="18"/>
                </w:rPr>
                <w:delText>&gt;</w:delText>
              </w:r>
            </w:del>
            <w:r w:rsidRPr="009A3D1E">
              <w:rPr>
                <w:rStyle w:val="a9"/>
                <w:b w:val="0"/>
                <w:sz w:val="18"/>
                <w:szCs w:val="18"/>
              </w:rPr>
              <w:t xml:space="preserve"> in the past few years. Private</w:t>
            </w:r>
            <w:r w:rsidR="00E6365E">
              <w:rPr>
                <w:rStyle w:val="a9"/>
                <w:rFonts w:hint="eastAsia"/>
                <w:b w:val="0"/>
                <w:sz w:val="18"/>
                <w:szCs w:val="18"/>
              </w:rPr>
              <w:t xml:space="preserve"> </w:t>
            </w:r>
            <w:r w:rsidRPr="009A3D1E">
              <w:rPr>
                <w:rStyle w:val="a9"/>
                <w:b w:val="0"/>
                <w:sz w:val="18"/>
                <w:szCs w:val="18"/>
              </w:rPr>
              <w:t>universities and colleges</w:t>
            </w:r>
            <w:r w:rsidR="000C1EA5">
              <w:rPr>
                <w:rStyle w:val="a9"/>
                <w:rFonts w:hint="eastAsia"/>
                <w:b w:val="0"/>
                <w:sz w:val="18"/>
                <w:szCs w:val="18"/>
              </w:rPr>
              <w:t xml:space="preserve"> </w:t>
            </w:r>
            <w:ins w:id="449" w:author="alex-desktop" w:date="2010-02-25T04:27:00Z">
              <w:r w:rsidR="00DC1DD3">
                <w:rPr>
                  <w:rStyle w:val="a9"/>
                  <w:rFonts w:hint="eastAsia"/>
                  <w:b w:val="0"/>
                  <w:sz w:val="18"/>
                  <w:szCs w:val="18"/>
                </w:rPr>
                <w:t xml:space="preserve">&lt;tag </w:t>
              </w:r>
            </w:ins>
            <w:ins w:id="450" w:author="张云梯" w:date="2010-02-27T22:32:00Z">
              <w:r w:rsidR="0071777E">
                <w:rPr>
                  <w:rStyle w:val="a9"/>
                  <w:rFonts w:hint="eastAsia"/>
                  <w:b w:val="0"/>
                  <w:sz w:val="18"/>
                  <w:szCs w:val="18"/>
                </w:rPr>
                <w:t>type=</w:t>
              </w:r>
              <w:r w:rsidR="0071777E" w:rsidRPr="00A83893">
                <w:rPr>
                  <w:rStyle w:val="a9"/>
                  <w:b w:val="0"/>
                  <w:sz w:val="18"/>
                  <w:szCs w:val="18"/>
                </w:rPr>
                <w:t>"</w:t>
              </w:r>
              <w:r w:rsidR="0071777E">
                <w:rPr>
                  <w:rStyle w:val="a9"/>
                  <w:rFonts w:hint="eastAsia"/>
                  <w:b w:val="0"/>
                  <w:sz w:val="18"/>
                  <w:szCs w:val="18"/>
                </w:rPr>
                <w:t>text</w:t>
              </w:r>
              <w:r w:rsidR="0071777E" w:rsidRPr="00A83893">
                <w:rPr>
                  <w:rStyle w:val="a9"/>
                  <w:b w:val="0"/>
                  <w:sz w:val="18"/>
                  <w:szCs w:val="18"/>
                </w:rPr>
                <w:t>"</w:t>
              </w:r>
              <w:r w:rsidR="0071777E">
                <w:rPr>
                  <w:rStyle w:val="a9"/>
                  <w:rFonts w:hint="eastAsia"/>
                  <w:b w:val="0"/>
                  <w:sz w:val="18"/>
                  <w:szCs w:val="18"/>
                </w:rPr>
                <w:t xml:space="preserve"> </w:t>
              </w:r>
            </w:ins>
            <w:ins w:id="451" w:author="alex-desktop" w:date="2010-02-25T04:27:00Z">
              <w:r w:rsidR="00DC1DD3">
                <w:rPr>
                  <w:rStyle w:val="a9"/>
                  <w:rFonts w:hint="eastAsia"/>
                  <w:b w:val="0"/>
                  <w:sz w:val="18"/>
                  <w:szCs w:val="18"/>
                </w:rPr>
                <w:t>/&gt;</w:t>
              </w:r>
            </w:ins>
            <w:del w:id="452" w:author="alex-desktop" w:date="2010-02-25T04:27:00Z">
              <w:r w:rsidR="000C1EA5" w:rsidRPr="009A3D1E" w:rsidDel="00DC1DD3">
                <w:rPr>
                  <w:rStyle w:val="a9"/>
                  <w:b w:val="0"/>
                  <w:sz w:val="18"/>
                  <w:szCs w:val="18"/>
                </w:rPr>
                <w:delText>&lt;</w:delText>
              </w:r>
              <w:r w:rsidR="000C1EA5" w:rsidDel="00DC1DD3">
                <w:rPr>
                  <w:rStyle w:val="a9"/>
                  <w:rFonts w:hint="eastAsia"/>
                  <w:b w:val="0"/>
                  <w:sz w:val="18"/>
                  <w:szCs w:val="18"/>
                </w:rPr>
                <w:delText>input length="20" /</w:delText>
              </w:r>
              <w:r w:rsidR="000C1EA5" w:rsidRPr="009A3D1E" w:rsidDel="00DC1DD3">
                <w:rPr>
                  <w:rStyle w:val="a9"/>
                  <w:b w:val="0"/>
                  <w:sz w:val="18"/>
                  <w:szCs w:val="18"/>
                </w:rPr>
                <w:delText>&gt;</w:delText>
              </w:r>
            </w:del>
            <w:r w:rsidRPr="009A3D1E">
              <w:rPr>
                <w:rStyle w:val="a9"/>
                <w:b w:val="0"/>
                <w:sz w:val="18"/>
                <w:szCs w:val="18"/>
              </w:rPr>
              <w:t xml:space="preserve"> , and although ……</w:t>
            </w:r>
          </w:p>
          <w:p w:rsidR="009A3D1E" w:rsidRPr="00A83893" w:rsidRDefault="00D71859" w:rsidP="008468A4">
            <w:pPr>
              <w:pStyle w:val="M"/>
              <w:spacing w:line="240" w:lineRule="auto"/>
              <w:rPr>
                <w:rStyle w:val="a9"/>
                <w:b w:val="0"/>
                <w:sz w:val="18"/>
                <w:szCs w:val="18"/>
              </w:rPr>
            </w:pPr>
            <w:r>
              <w:rPr>
                <w:rStyle w:val="a9"/>
                <w:b w:val="0"/>
                <w:sz w:val="18"/>
                <w:szCs w:val="18"/>
              </w:rPr>
              <w:tab/>
            </w:r>
            <w:r w:rsidR="009A3D1E" w:rsidRPr="009A3D1E">
              <w:rPr>
                <w:rStyle w:val="a9"/>
                <w:b w:val="0"/>
                <w:sz w:val="18"/>
                <w:szCs w:val="18"/>
              </w:rPr>
              <w:t>&lt;/text&gt;</w:t>
            </w:r>
          </w:p>
          <w:p w:rsidR="00D44E6A" w:rsidRPr="00A83893" w:rsidRDefault="00D44E6A" w:rsidP="008468A4">
            <w:pPr>
              <w:pStyle w:val="M"/>
              <w:spacing w:line="240" w:lineRule="auto"/>
              <w:rPr>
                <w:rStyle w:val="a9"/>
                <w:b w:val="0"/>
                <w:sz w:val="18"/>
                <w:szCs w:val="18"/>
              </w:rPr>
            </w:pPr>
            <w:r>
              <w:rPr>
                <w:rStyle w:val="a9"/>
                <w:rFonts w:hint="eastAsia"/>
                <w:b w:val="0"/>
                <w:sz w:val="18"/>
                <w:szCs w:val="18"/>
              </w:rPr>
              <w:tab/>
            </w:r>
            <w:r w:rsidRPr="00A83893">
              <w:rPr>
                <w:rStyle w:val="a9"/>
                <w:b w:val="0"/>
                <w:sz w:val="18"/>
                <w:szCs w:val="18"/>
              </w:rPr>
              <w:t>&lt;sound</w:t>
            </w:r>
            <w:r w:rsidR="00F80C56">
              <w:rPr>
                <w:rStyle w:val="a9"/>
                <w:rFonts w:hint="eastAsia"/>
                <w:b w:val="0"/>
                <w:sz w:val="18"/>
                <w:szCs w:val="18"/>
              </w:rPr>
              <w:t xml:space="preserve"> </w:t>
            </w:r>
            <w:r w:rsidR="0089311B">
              <w:rPr>
                <w:rStyle w:val="a9"/>
                <w:rFonts w:hint="eastAsia"/>
                <w:b w:val="0"/>
                <w:sz w:val="18"/>
                <w:szCs w:val="18"/>
              </w:rPr>
              <w:t xml:space="preserve">duration="120" </w:t>
            </w:r>
            <w:r w:rsidR="002C65B5">
              <w:rPr>
                <w:rStyle w:val="a9"/>
                <w:rFonts w:hint="eastAsia"/>
                <w:b w:val="0"/>
                <w:sz w:val="18"/>
                <w:szCs w:val="18"/>
              </w:rPr>
              <w:t>src</w:t>
            </w:r>
            <w:r w:rsidRPr="00A83893">
              <w:rPr>
                <w:rStyle w:val="a9"/>
                <w:b w:val="0"/>
                <w:sz w:val="18"/>
                <w:szCs w:val="18"/>
              </w:rPr>
              <w:t>="</w:t>
            </w:r>
            <w:r w:rsidRPr="009D712E">
              <w:rPr>
                <w:rStyle w:val="a9"/>
                <w:b w:val="0"/>
                <w:sz w:val="18"/>
                <w:szCs w:val="18"/>
              </w:rPr>
              <w:t>sound/</w:t>
            </w:r>
            <w:r w:rsidRPr="00FC0028">
              <w:rPr>
                <w:rStyle w:val="a9"/>
                <w:b w:val="0"/>
                <w:sz w:val="18"/>
                <w:szCs w:val="18"/>
              </w:rPr>
              <w:t>sflep-</w:t>
            </w:r>
            <w:r>
              <w:rPr>
                <w:rStyle w:val="a9"/>
                <w:rFonts w:hint="eastAsia"/>
                <w:b w:val="0"/>
                <w:sz w:val="18"/>
                <w:szCs w:val="18"/>
              </w:rPr>
              <w:t>ni</w:t>
            </w:r>
            <w:r w:rsidRPr="00FC0028">
              <w:rPr>
                <w:rStyle w:val="a9"/>
                <w:b w:val="0"/>
                <w:sz w:val="18"/>
                <w:szCs w:val="18"/>
              </w:rPr>
              <w:t>-</w:t>
            </w:r>
            <w:r w:rsidR="00193C94">
              <w:rPr>
                <w:rStyle w:val="a9"/>
                <w:rFonts w:hint="eastAsia"/>
                <w:b w:val="0"/>
                <w:sz w:val="18"/>
                <w:szCs w:val="18"/>
              </w:rPr>
              <w:t>6</w:t>
            </w:r>
            <w:r w:rsidRPr="00FC0028">
              <w:rPr>
                <w:rStyle w:val="a9"/>
                <w:b w:val="0"/>
                <w:sz w:val="18"/>
                <w:szCs w:val="18"/>
              </w:rPr>
              <w:t>-</w:t>
            </w:r>
            <w:r>
              <w:rPr>
                <w:rStyle w:val="a9"/>
                <w:rFonts w:hint="eastAsia"/>
                <w:b w:val="0"/>
                <w:sz w:val="18"/>
                <w:szCs w:val="18"/>
              </w:rPr>
              <w:t>11</w:t>
            </w:r>
            <w:r w:rsidR="00193C94">
              <w:rPr>
                <w:rStyle w:val="a9"/>
                <w:rFonts w:hint="eastAsia"/>
                <w:b w:val="0"/>
                <w:sz w:val="18"/>
                <w:szCs w:val="18"/>
              </w:rPr>
              <w:t>0</w:t>
            </w:r>
            <w:r>
              <w:rPr>
                <w:rStyle w:val="a9"/>
                <w:rFonts w:hint="eastAsia"/>
                <w:b w:val="0"/>
                <w:sz w:val="18"/>
                <w:szCs w:val="18"/>
              </w:rPr>
              <w:t>-1</w:t>
            </w:r>
            <w:r>
              <w:rPr>
                <w:rStyle w:val="a9"/>
                <w:b w:val="0"/>
                <w:sz w:val="18"/>
                <w:szCs w:val="18"/>
              </w:rPr>
              <w:t>.mp3</w:t>
            </w:r>
            <w:r w:rsidRPr="00A83893">
              <w:rPr>
                <w:rStyle w:val="a9"/>
                <w:b w:val="0"/>
                <w:sz w:val="18"/>
                <w:szCs w:val="18"/>
              </w:rPr>
              <w:t>" transcript="</w:t>
            </w:r>
            <w:r w:rsidR="004D45F6" w:rsidRPr="009A3D1E">
              <w:rPr>
                <w:rStyle w:val="a9"/>
                <w:b w:val="0"/>
                <w:sz w:val="18"/>
                <w:szCs w:val="18"/>
              </w:rPr>
              <w:t>Most</w:t>
            </w:r>
            <w:r w:rsidR="00F80C56">
              <w:rPr>
                <w:rStyle w:val="a9"/>
                <w:rFonts w:hint="eastAsia"/>
                <w:b w:val="0"/>
                <w:sz w:val="18"/>
                <w:szCs w:val="18"/>
              </w:rPr>
              <w:t xml:space="preserve"> </w:t>
            </w:r>
            <w:r w:rsidR="0089311B">
              <w:rPr>
                <w:rStyle w:val="a9"/>
                <w:rFonts w:hint="eastAsia"/>
                <w:b w:val="0"/>
                <w:sz w:val="18"/>
                <w:szCs w:val="18"/>
              </w:rPr>
              <w:tab/>
            </w:r>
            <w:r w:rsidR="0089311B">
              <w:rPr>
                <w:rStyle w:val="a9"/>
                <w:b w:val="0"/>
                <w:sz w:val="18"/>
                <w:szCs w:val="18"/>
              </w:rPr>
              <w:tab/>
            </w:r>
            <w:r w:rsidR="0089311B">
              <w:rPr>
                <w:rStyle w:val="a9"/>
                <w:rFonts w:hint="eastAsia"/>
                <w:b w:val="0"/>
                <w:sz w:val="18"/>
                <w:szCs w:val="18"/>
              </w:rPr>
              <w:t>o</w:t>
            </w:r>
            <w:r w:rsidR="004D45F6" w:rsidRPr="009A3D1E">
              <w:rPr>
                <w:rStyle w:val="a9"/>
                <w:b w:val="0"/>
                <w:sz w:val="18"/>
                <w:szCs w:val="18"/>
              </w:rPr>
              <w:t>f the principal</w:t>
            </w:r>
            <w:r w:rsidR="0089311B">
              <w:rPr>
                <w:rStyle w:val="a9"/>
                <w:rFonts w:hint="eastAsia"/>
                <w:b w:val="0"/>
                <w:sz w:val="18"/>
                <w:szCs w:val="18"/>
              </w:rPr>
              <w:t xml:space="preserve"> </w:t>
            </w:r>
            <w:r w:rsidR="004D45F6" w:rsidRPr="009A3D1E">
              <w:rPr>
                <w:rStyle w:val="a9"/>
                <w:b w:val="0"/>
                <w:sz w:val="18"/>
                <w:szCs w:val="18"/>
              </w:rPr>
              <w:t>state universities have between</w:t>
            </w:r>
            <w:r>
              <w:rPr>
                <w:rStyle w:val="a9"/>
                <w:rFonts w:hint="eastAsia"/>
                <w:b w:val="0"/>
                <w:sz w:val="18"/>
                <w:szCs w:val="18"/>
              </w:rPr>
              <w:t>……</w:t>
            </w:r>
            <w:r w:rsidRPr="00A83893">
              <w:rPr>
                <w:rStyle w:val="a9"/>
                <w:b w:val="0"/>
                <w:sz w:val="18"/>
                <w:szCs w:val="18"/>
              </w:rPr>
              <w:t>" /&gt;</w:t>
            </w:r>
          </w:p>
          <w:p w:rsidR="00D44E6A" w:rsidRPr="00A83893" w:rsidRDefault="00D44E6A" w:rsidP="008468A4">
            <w:pPr>
              <w:pStyle w:val="M"/>
              <w:spacing w:line="240" w:lineRule="auto"/>
              <w:rPr>
                <w:rStyle w:val="a9"/>
                <w:b w:val="0"/>
                <w:sz w:val="18"/>
                <w:szCs w:val="18"/>
              </w:rPr>
            </w:pPr>
            <w:r w:rsidRPr="00A83893">
              <w:rPr>
                <w:rStyle w:val="a9"/>
                <w:b w:val="0"/>
                <w:sz w:val="18"/>
                <w:szCs w:val="18"/>
              </w:rPr>
              <w:lastRenderedPageBreak/>
              <w:t>&lt;/prompt&gt;</w:t>
            </w:r>
          </w:p>
          <w:p w:rsidR="00926837" w:rsidRDefault="00926837" w:rsidP="00926837">
            <w:pPr>
              <w:pStyle w:val="M"/>
              <w:spacing w:line="240" w:lineRule="auto"/>
              <w:rPr>
                <w:rStyle w:val="a9"/>
                <w:b w:val="0"/>
                <w:sz w:val="18"/>
                <w:szCs w:val="18"/>
              </w:rPr>
            </w:pPr>
            <w:r w:rsidRPr="00662B04">
              <w:rPr>
                <w:rStyle w:val="a9"/>
                <w:b w:val="0"/>
                <w:sz w:val="18"/>
                <w:szCs w:val="18"/>
              </w:rPr>
              <w:t>&lt;question type="</w:t>
            </w:r>
            <w:r>
              <w:rPr>
                <w:rStyle w:val="a9"/>
                <w:rFonts w:hint="eastAsia"/>
                <w:b w:val="0"/>
                <w:sz w:val="18"/>
                <w:szCs w:val="18"/>
              </w:rPr>
              <w:t>text</w:t>
            </w:r>
            <w:r w:rsidRPr="00662B04">
              <w:rPr>
                <w:rStyle w:val="a9"/>
                <w:b w:val="0"/>
                <w:sz w:val="18"/>
                <w:szCs w:val="18"/>
              </w:rPr>
              <w:t>"</w:t>
            </w:r>
            <w:ins w:id="453" w:author="alex-desktop" w:date="2010-02-25T04:27:00Z">
              <w:r w:rsidR="00DC1DD3">
                <w:rPr>
                  <w:rStyle w:val="a9"/>
                  <w:rFonts w:hint="eastAsia"/>
                  <w:b w:val="0"/>
                  <w:sz w:val="18"/>
                  <w:szCs w:val="18"/>
                </w:rPr>
                <w:t xml:space="preserve"> </w:t>
              </w:r>
              <w:commentRangeStart w:id="454"/>
              <w:commentRangeStart w:id="455"/>
              <w:r w:rsidR="00DC1DD3">
                <w:rPr>
                  <w:rStyle w:val="a9"/>
                  <w:rFonts w:hint="eastAsia"/>
                  <w:b w:val="0"/>
                  <w:sz w:val="18"/>
                  <w:szCs w:val="18"/>
                </w:rPr>
                <w:t>length=</w:t>
              </w:r>
              <w:r w:rsidR="00DC1DD3" w:rsidRPr="00A83893">
                <w:rPr>
                  <w:rStyle w:val="a9"/>
                  <w:b w:val="0"/>
                  <w:sz w:val="18"/>
                  <w:szCs w:val="18"/>
                </w:rPr>
                <w:t>"</w:t>
              </w:r>
              <w:r w:rsidR="00DC1DD3">
                <w:rPr>
                  <w:rStyle w:val="a9"/>
                  <w:rFonts w:hint="eastAsia"/>
                  <w:b w:val="0"/>
                  <w:sz w:val="18"/>
                  <w:szCs w:val="18"/>
                </w:rPr>
                <w:t>20</w:t>
              </w:r>
              <w:r w:rsidR="00DC1DD3" w:rsidRPr="00A83893">
                <w:rPr>
                  <w:rStyle w:val="a9"/>
                  <w:b w:val="0"/>
                  <w:sz w:val="18"/>
                  <w:szCs w:val="18"/>
                </w:rPr>
                <w:t>"</w:t>
              </w:r>
            </w:ins>
            <w:commentRangeEnd w:id="454"/>
            <w:r w:rsidR="00C32A1D">
              <w:rPr>
                <w:rStyle w:val="af9"/>
                <w:spacing w:val="0"/>
              </w:rPr>
              <w:commentReference w:id="454"/>
            </w:r>
            <w:r w:rsidRPr="00662B04">
              <w:rPr>
                <w:rStyle w:val="a9"/>
                <w:b w:val="0"/>
                <w:sz w:val="18"/>
                <w:szCs w:val="18"/>
              </w:rPr>
              <w:t>&gt;</w:t>
            </w:r>
            <w:commentRangeEnd w:id="455"/>
            <w:r w:rsidR="000510A8">
              <w:rPr>
                <w:rStyle w:val="af9"/>
                <w:spacing w:val="0"/>
              </w:rPr>
              <w:commentReference w:id="455"/>
            </w:r>
          </w:p>
          <w:p w:rsidR="00926837" w:rsidRPr="00662B04" w:rsidRDefault="00926837" w:rsidP="00926837">
            <w:pPr>
              <w:pStyle w:val="M"/>
              <w:spacing w:line="240" w:lineRule="auto"/>
              <w:rPr>
                <w:rStyle w:val="a9"/>
                <w:b w:val="0"/>
                <w:sz w:val="18"/>
                <w:szCs w:val="18"/>
              </w:rPr>
            </w:pPr>
            <w:r>
              <w:rPr>
                <w:rStyle w:val="a9"/>
                <w:rFonts w:hint="eastAsia"/>
                <w:b w:val="0"/>
                <w:sz w:val="18"/>
                <w:szCs w:val="18"/>
              </w:rPr>
              <w:tab/>
            </w:r>
            <w:r w:rsidRPr="00662B04">
              <w:rPr>
                <w:rStyle w:val="a9"/>
                <w:b w:val="0"/>
                <w:sz w:val="18"/>
                <w:szCs w:val="18"/>
              </w:rPr>
              <w:t>&lt;key&gt;</w:t>
            </w:r>
            <w:r w:rsidRPr="0047203F">
              <w:rPr>
                <w:rStyle w:val="a9"/>
                <w:b w:val="0"/>
                <w:sz w:val="18"/>
                <w:szCs w:val="18"/>
              </w:rPr>
              <w:t>some have increased rapidly</w:t>
            </w:r>
            <w:r w:rsidRPr="00662B04">
              <w:rPr>
                <w:rStyle w:val="a9"/>
                <w:b w:val="0"/>
                <w:sz w:val="18"/>
                <w:szCs w:val="18"/>
              </w:rPr>
              <w:t>&lt;/key&gt;</w:t>
            </w:r>
          </w:p>
          <w:p w:rsidR="00926837" w:rsidRDefault="00926837" w:rsidP="00926837">
            <w:pPr>
              <w:pStyle w:val="M"/>
              <w:spacing w:line="240" w:lineRule="auto"/>
              <w:ind w:firstLine="0"/>
              <w:rPr>
                <w:rStyle w:val="a9"/>
                <w:b w:val="0"/>
                <w:sz w:val="18"/>
                <w:szCs w:val="18"/>
              </w:rPr>
            </w:pPr>
            <w:r>
              <w:rPr>
                <w:rStyle w:val="a9"/>
                <w:rFonts w:hint="eastAsia"/>
                <w:b w:val="0"/>
                <w:sz w:val="18"/>
                <w:szCs w:val="18"/>
              </w:rPr>
              <w:tab/>
            </w:r>
            <w:r w:rsidRPr="00662B04">
              <w:rPr>
                <w:rStyle w:val="a9"/>
                <w:b w:val="0"/>
                <w:sz w:val="18"/>
                <w:szCs w:val="18"/>
              </w:rPr>
              <w:t>&lt;/question&gt;</w:t>
            </w:r>
          </w:p>
          <w:p w:rsidR="00926837" w:rsidRDefault="00926837" w:rsidP="00926837">
            <w:pPr>
              <w:pStyle w:val="M"/>
              <w:spacing w:line="240" w:lineRule="auto"/>
              <w:rPr>
                <w:rStyle w:val="a9"/>
                <w:b w:val="0"/>
                <w:sz w:val="18"/>
                <w:szCs w:val="18"/>
              </w:rPr>
            </w:pPr>
            <w:r w:rsidRPr="00662B04">
              <w:rPr>
                <w:rStyle w:val="a9"/>
                <w:b w:val="0"/>
                <w:sz w:val="18"/>
                <w:szCs w:val="18"/>
              </w:rPr>
              <w:t>&lt;question type="</w:t>
            </w:r>
            <w:r>
              <w:rPr>
                <w:rStyle w:val="a9"/>
                <w:rFonts w:hint="eastAsia"/>
                <w:b w:val="0"/>
                <w:sz w:val="18"/>
                <w:szCs w:val="18"/>
              </w:rPr>
              <w:t>text</w:t>
            </w:r>
            <w:r w:rsidRPr="00662B04">
              <w:rPr>
                <w:rStyle w:val="a9"/>
                <w:b w:val="0"/>
                <w:sz w:val="18"/>
                <w:szCs w:val="18"/>
              </w:rPr>
              <w:t>"</w:t>
            </w:r>
            <w:ins w:id="456" w:author="alex-desktop" w:date="2010-02-25T04:27:00Z">
              <w:r w:rsidR="00DC1DD3">
                <w:rPr>
                  <w:rStyle w:val="a9"/>
                  <w:rFonts w:hint="eastAsia"/>
                  <w:b w:val="0"/>
                  <w:sz w:val="18"/>
                  <w:szCs w:val="18"/>
                </w:rPr>
                <w:t xml:space="preserve"> length=</w:t>
              </w:r>
              <w:r w:rsidR="00DC1DD3" w:rsidRPr="00A83893">
                <w:rPr>
                  <w:rStyle w:val="a9"/>
                  <w:b w:val="0"/>
                  <w:sz w:val="18"/>
                  <w:szCs w:val="18"/>
                </w:rPr>
                <w:t>"</w:t>
              </w:r>
              <w:r w:rsidR="00DC1DD3">
                <w:rPr>
                  <w:rStyle w:val="a9"/>
                  <w:rFonts w:hint="eastAsia"/>
                  <w:b w:val="0"/>
                  <w:sz w:val="18"/>
                  <w:szCs w:val="18"/>
                </w:rPr>
                <w:t>20</w:t>
              </w:r>
              <w:r w:rsidR="00DC1DD3" w:rsidRPr="00A83893">
                <w:rPr>
                  <w:rStyle w:val="a9"/>
                  <w:b w:val="0"/>
                  <w:sz w:val="18"/>
                  <w:szCs w:val="18"/>
                </w:rPr>
                <w:t>"</w:t>
              </w:r>
            </w:ins>
            <w:r w:rsidRPr="00662B04">
              <w:rPr>
                <w:rStyle w:val="a9"/>
                <w:b w:val="0"/>
                <w:sz w:val="18"/>
                <w:szCs w:val="18"/>
              </w:rPr>
              <w:t>&gt;</w:t>
            </w:r>
          </w:p>
          <w:p w:rsidR="00926837" w:rsidRPr="00662B04" w:rsidRDefault="00926837" w:rsidP="00926837">
            <w:pPr>
              <w:pStyle w:val="M"/>
              <w:spacing w:line="240" w:lineRule="auto"/>
              <w:rPr>
                <w:rStyle w:val="a9"/>
                <w:b w:val="0"/>
                <w:sz w:val="18"/>
                <w:szCs w:val="18"/>
              </w:rPr>
            </w:pPr>
            <w:r>
              <w:rPr>
                <w:rStyle w:val="a9"/>
                <w:rFonts w:hint="eastAsia"/>
                <w:b w:val="0"/>
                <w:sz w:val="18"/>
                <w:szCs w:val="18"/>
              </w:rPr>
              <w:tab/>
            </w:r>
            <w:r w:rsidRPr="00662B04">
              <w:rPr>
                <w:rStyle w:val="a9"/>
                <w:b w:val="0"/>
                <w:sz w:val="18"/>
                <w:szCs w:val="18"/>
              </w:rPr>
              <w:t>&lt;key&gt;</w:t>
            </w:r>
            <w:r w:rsidRPr="00926837">
              <w:rPr>
                <w:rStyle w:val="a9"/>
                <w:b w:val="0"/>
                <w:sz w:val="18"/>
                <w:szCs w:val="18"/>
              </w:rPr>
              <w:t>are generally smaller</w:t>
            </w:r>
            <w:r w:rsidRPr="00662B04">
              <w:rPr>
                <w:rStyle w:val="a9"/>
                <w:b w:val="0"/>
                <w:sz w:val="18"/>
                <w:szCs w:val="18"/>
              </w:rPr>
              <w:t>&lt;/key&gt;</w:t>
            </w:r>
          </w:p>
          <w:p w:rsidR="00926837" w:rsidRDefault="00926837" w:rsidP="00926837">
            <w:pPr>
              <w:pStyle w:val="M"/>
              <w:spacing w:line="240" w:lineRule="auto"/>
              <w:ind w:firstLine="0"/>
              <w:rPr>
                <w:rStyle w:val="a9"/>
                <w:b w:val="0"/>
                <w:sz w:val="18"/>
                <w:szCs w:val="18"/>
              </w:rPr>
            </w:pPr>
            <w:r>
              <w:rPr>
                <w:rStyle w:val="a9"/>
                <w:rFonts w:hint="eastAsia"/>
                <w:b w:val="0"/>
                <w:sz w:val="18"/>
                <w:szCs w:val="18"/>
              </w:rPr>
              <w:tab/>
            </w:r>
            <w:r w:rsidRPr="00662B04">
              <w:rPr>
                <w:rStyle w:val="a9"/>
                <w:b w:val="0"/>
                <w:sz w:val="18"/>
                <w:szCs w:val="18"/>
              </w:rPr>
              <w:t>&lt;/question&gt;</w:t>
            </w:r>
          </w:p>
          <w:p w:rsidR="00926837" w:rsidRDefault="00926837" w:rsidP="008468A4">
            <w:pPr>
              <w:pStyle w:val="M"/>
              <w:spacing w:line="240" w:lineRule="auto"/>
              <w:ind w:firstLine="0"/>
              <w:rPr>
                <w:rStyle w:val="a9"/>
                <w:b w:val="0"/>
                <w:sz w:val="18"/>
                <w:szCs w:val="18"/>
              </w:rPr>
            </w:pPr>
            <w:r>
              <w:rPr>
                <w:rStyle w:val="a9"/>
                <w:rFonts w:hint="eastAsia"/>
                <w:b w:val="0"/>
                <w:sz w:val="18"/>
                <w:szCs w:val="18"/>
              </w:rPr>
              <w:tab/>
            </w:r>
            <w:r w:rsidRPr="00926837">
              <w:rPr>
                <w:rStyle w:val="a9"/>
                <w:b w:val="0"/>
                <w:sz w:val="18"/>
                <w:szCs w:val="18"/>
              </w:rPr>
              <w:t>&lt;!--other 8 text questions--&gt;</w:t>
            </w:r>
          </w:p>
          <w:p w:rsidR="00D44E6A" w:rsidRPr="00F10F04" w:rsidRDefault="00D44E6A" w:rsidP="008468A4">
            <w:pPr>
              <w:pStyle w:val="M"/>
              <w:spacing w:line="240" w:lineRule="auto"/>
              <w:ind w:firstLine="0"/>
              <w:rPr>
                <w:rStyle w:val="a9"/>
                <w:b w:val="0"/>
                <w:sz w:val="18"/>
                <w:szCs w:val="18"/>
              </w:rPr>
            </w:pPr>
            <w:r w:rsidRPr="00965CA1">
              <w:rPr>
                <w:rStyle w:val="a9"/>
                <w:b w:val="0"/>
                <w:sz w:val="18"/>
                <w:szCs w:val="18"/>
              </w:rPr>
              <w:t>&lt;/assessmentItem&gt;</w:t>
            </w:r>
          </w:p>
        </w:tc>
      </w:tr>
    </w:tbl>
    <w:p w:rsidR="00D44E6A" w:rsidRDefault="00D44E6A" w:rsidP="00D44E6A"/>
    <w:p w:rsidR="00C6290C" w:rsidRDefault="00C6290C" w:rsidP="00C6290C">
      <w:pPr>
        <w:pStyle w:val="3"/>
        <w:numPr>
          <w:ilvl w:val="2"/>
          <w:numId w:val="15"/>
        </w:numPr>
      </w:pPr>
      <w:bookmarkStart w:id="457" w:name="_Toc286841233"/>
      <w:r>
        <w:rPr>
          <w:rFonts w:hint="eastAsia"/>
        </w:rPr>
        <w:t>选词填空（</w:t>
      </w:r>
      <w:r w:rsidRPr="00C6290C">
        <w:t>Banked Cloze</w:t>
      </w:r>
      <w:r>
        <w:rPr>
          <w:rFonts w:hint="eastAsia"/>
        </w:rPr>
        <w:t>）</w:t>
      </w:r>
      <w:bookmarkEnd w:id="457"/>
    </w:p>
    <w:p w:rsidR="00C6290C" w:rsidRPr="00D46068" w:rsidRDefault="00C6290C" w:rsidP="00C6290C">
      <w:pPr>
        <w:pStyle w:val="af8"/>
      </w:pPr>
      <w:r w:rsidRPr="00242408">
        <w:rPr>
          <w:rFonts w:hint="eastAsia"/>
        </w:rPr>
        <w:t>表</w:t>
      </w:r>
      <w:r w:rsidRPr="00242408">
        <w:rPr>
          <w:rFonts w:hint="eastAsia"/>
        </w:rPr>
        <w:t xml:space="preserve"> </w:t>
      </w:r>
      <w:r>
        <w:rPr>
          <w:rFonts w:hint="eastAsia"/>
        </w:rPr>
        <w:t>5-</w:t>
      </w:r>
      <w:r w:rsidR="00472A9F">
        <w:rPr>
          <w:rFonts w:hint="eastAsia"/>
        </w:rPr>
        <w:t>7</w:t>
      </w:r>
      <w:r>
        <w:rPr>
          <w:rFonts w:hint="eastAsia"/>
        </w:rPr>
        <w:t xml:space="preserve"> </w:t>
      </w:r>
      <w:r w:rsidRPr="00C6290C">
        <w:rPr>
          <w:rFonts w:hint="eastAsia"/>
        </w:rPr>
        <w:t>选词填空（</w:t>
      </w:r>
      <w:r w:rsidRPr="00C6290C">
        <w:rPr>
          <w:rFonts w:hint="eastAsia"/>
        </w:rPr>
        <w:t>Banked Cloze</w:t>
      </w:r>
      <w:r w:rsidRPr="00C6290C">
        <w:rPr>
          <w:rFonts w:hint="eastAsia"/>
        </w:rPr>
        <w:t>）</w:t>
      </w:r>
      <w:r>
        <w:rPr>
          <w:rFonts w:hint="eastAsia"/>
        </w:rPr>
        <w:t>示例说明</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84"/>
        <w:gridCol w:w="7138"/>
      </w:tblGrid>
      <w:tr w:rsidR="00C6290C" w:rsidRPr="00F10F04" w:rsidTr="008D71F0">
        <w:tc>
          <w:tcPr>
            <w:tcW w:w="1384" w:type="dxa"/>
            <w:tcBorders>
              <w:top w:val="single" w:sz="4" w:space="0" w:color="000000"/>
              <w:left w:val="single" w:sz="4" w:space="0" w:color="000000"/>
              <w:bottom w:val="single" w:sz="4" w:space="0" w:color="000000"/>
              <w:right w:val="single" w:sz="4" w:space="0" w:color="000000"/>
            </w:tcBorders>
            <w:hideMark/>
          </w:tcPr>
          <w:p w:rsidR="00C6290C" w:rsidRPr="00F10F04" w:rsidRDefault="00C6290C" w:rsidP="008D71F0">
            <w:pPr>
              <w:pStyle w:val="M"/>
              <w:ind w:firstLine="0"/>
              <w:rPr>
                <w:rStyle w:val="a9"/>
                <w:b w:val="0"/>
                <w:sz w:val="18"/>
                <w:szCs w:val="18"/>
              </w:rPr>
            </w:pPr>
            <w:r w:rsidRPr="00F10F04">
              <w:rPr>
                <w:rStyle w:val="a9"/>
                <w:rFonts w:hint="eastAsia"/>
                <w:b w:val="0"/>
                <w:sz w:val="18"/>
                <w:szCs w:val="18"/>
              </w:rPr>
              <w:t>名称</w:t>
            </w:r>
          </w:p>
        </w:tc>
        <w:tc>
          <w:tcPr>
            <w:tcW w:w="7138" w:type="dxa"/>
            <w:tcBorders>
              <w:top w:val="single" w:sz="4" w:space="0" w:color="000000"/>
              <w:left w:val="single" w:sz="4" w:space="0" w:color="000000"/>
              <w:bottom w:val="single" w:sz="4" w:space="0" w:color="000000"/>
              <w:right w:val="single" w:sz="4" w:space="0" w:color="000000"/>
            </w:tcBorders>
            <w:hideMark/>
          </w:tcPr>
          <w:p w:rsidR="00C6290C" w:rsidRPr="00F10F04" w:rsidRDefault="00C6290C" w:rsidP="008D71F0">
            <w:pPr>
              <w:pStyle w:val="M"/>
              <w:ind w:firstLine="0"/>
              <w:rPr>
                <w:rStyle w:val="a9"/>
                <w:b w:val="0"/>
                <w:sz w:val="18"/>
                <w:szCs w:val="18"/>
              </w:rPr>
            </w:pPr>
            <w:r>
              <w:rPr>
                <w:rStyle w:val="a9"/>
                <w:rFonts w:hint="eastAsia"/>
                <w:b w:val="0"/>
                <w:sz w:val="18"/>
                <w:szCs w:val="18"/>
              </w:rPr>
              <w:t>说明</w:t>
            </w:r>
          </w:p>
        </w:tc>
      </w:tr>
      <w:tr w:rsidR="00C6290C" w:rsidRPr="00F10F04" w:rsidTr="008D71F0">
        <w:tc>
          <w:tcPr>
            <w:tcW w:w="1384" w:type="dxa"/>
            <w:tcBorders>
              <w:top w:val="single" w:sz="4" w:space="0" w:color="000000"/>
              <w:left w:val="single" w:sz="4" w:space="0" w:color="000000"/>
              <w:bottom w:val="single" w:sz="4" w:space="0" w:color="000000"/>
              <w:right w:val="single" w:sz="4" w:space="0" w:color="000000"/>
            </w:tcBorders>
            <w:hideMark/>
          </w:tcPr>
          <w:p w:rsidR="00C6290C" w:rsidRPr="00965CA1" w:rsidRDefault="00C6290C" w:rsidP="008D71F0">
            <w:pPr>
              <w:pStyle w:val="M"/>
              <w:ind w:firstLine="0"/>
              <w:rPr>
                <w:rStyle w:val="a9"/>
                <w:b w:val="0"/>
                <w:sz w:val="18"/>
                <w:szCs w:val="18"/>
              </w:rPr>
            </w:pPr>
            <w:r>
              <w:rPr>
                <w:rStyle w:val="a9"/>
                <w:rFonts w:hint="eastAsia"/>
                <w:b w:val="0"/>
                <w:sz w:val="18"/>
                <w:szCs w:val="18"/>
              </w:rPr>
              <w:t>类型序号</w:t>
            </w:r>
          </w:p>
        </w:tc>
        <w:tc>
          <w:tcPr>
            <w:tcW w:w="7138" w:type="dxa"/>
            <w:tcBorders>
              <w:top w:val="single" w:sz="4" w:space="0" w:color="000000"/>
              <w:left w:val="single" w:sz="4" w:space="0" w:color="000000"/>
              <w:bottom w:val="single" w:sz="4" w:space="0" w:color="000000"/>
              <w:right w:val="single" w:sz="4" w:space="0" w:color="000000"/>
            </w:tcBorders>
            <w:hideMark/>
          </w:tcPr>
          <w:p w:rsidR="00C6290C" w:rsidRDefault="00C6290C" w:rsidP="008D71F0">
            <w:pPr>
              <w:pStyle w:val="M"/>
              <w:ind w:firstLine="0"/>
              <w:rPr>
                <w:rStyle w:val="a9"/>
                <w:b w:val="0"/>
                <w:sz w:val="18"/>
                <w:szCs w:val="18"/>
              </w:rPr>
            </w:pPr>
            <w:r>
              <w:rPr>
                <w:rStyle w:val="a9"/>
                <w:rFonts w:hint="eastAsia"/>
                <w:b w:val="0"/>
                <w:sz w:val="18"/>
                <w:szCs w:val="18"/>
              </w:rPr>
              <w:t>7</w:t>
            </w:r>
          </w:p>
        </w:tc>
      </w:tr>
      <w:tr w:rsidR="00C6290C" w:rsidRPr="00F10F04" w:rsidTr="008D71F0">
        <w:tc>
          <w:tcPr>
            <w:tcW w:w="1384" w:type="dxa"/>
            <w:tcBorders>
              <w:top w:val="single" w:sz="4" w:space="0" w:color="000000"/>
              <w:left w:val="single" w:sz="4" w:space="0" w:color="000000"/>
              <w:bottom w:val="single" w:sz="4" w:space="0" w:color="000000"/>
              <w:right w:val="single" w:sz="4" w:space="0" w:color="000000"/>
            </w:tcBorders>
            <w:hideMark/>
          </w:tcPr>
          <w:p w:rsidR="00C6290C" w:rsidRDefault="00C6290C" w:rsidP="008D71F0">
            <w:pPr>
              <w:pStyle w:val="M"/>
              <w:ind w:firstLine="0"/>
              <w:rPr>
                <w:rStyle w:val="a9"/>
                <w:b w:val="0"/>
                <w:sz w:val="18"/>
                <w:szCs w:val="18"/>
              </w:rPr>
            </w:pPr>
            <w:r>
              <w:rPr>
                <w:rStyle w:val="a9"/>
                <w:rFonts w:hint="eastAsia"/>
                <w:b w:val="0"/>
                <w:sz w:val="18"/>
                <w:szCs w:val="18"/>
              </w:rPr>
              <w:t>类型标识</w:t>
            </w:r>
          </w:p>
        </w:tc>
        <w:tc>
          <w:tcPr>
            <w:tcW w:w="7138" w:type="dxa"/>
            <w:tcBorders>
              <w:top w:val="single" w:sz="4" w:space="0" w:color="000000"/>
              <w:left w:val="single" w:sz="4" w:space="0" w:color="000000"/>
              <w:bottom w:val="single" w:sz="4" w:space="0" w:color="000000"/>
              <w:right w:val="single" w:sz="4" w:space="0" w:color="000000"/>
            </w:tcBorders>
            <w:hideMark/>
          </w:tcPr>
          <w:p w:rsidR="00C6290C" w:rsidRDefault="00CC348C" w:rsidP="00CC348C">
            <w:pPr>
              <w:pStyle w:val="M"/>
              <w:ind w:firstLine="0"/>
              <w:rPr>
                <w:rStyle w:val="a9"/>
                <w:b w:val="0"/>
                <w:sz w:val="18"/>
                <w:szCs w:val="18"/>
              </w:rPr>
            </w:pPr>
            <w:r>
              <w:rPr>
                <w:rStyle w:val="a9"/>
                <w:rFonts w:hint="eastAsia"/>
                <w:b w:val="0"/>
                <w:sz w:val="18"/>
                <w:szCs w:val="18"/>
              </w:rPr>
              <w:t>b</w:t>
            </w:r>
            <w:r w:rsidRPr="00CC348C">
              <w:rPr>
                <w:rStyle w:val="a9"/>
                <w:b w:val="0"/>
                <w:sz w:val="18"/>
                <w:szCs w:val="18"/>
              </w:rPr>
              <w:t>ankedCloze</w:t>
            </w:r>
          </w:p>
        </w:tc>
      </w:tr>
      <w:tr w:rsidR="00C6290C" w:rsidRPr="00F10F04" w:rsidTr="008D71F0">
        <w:tc>
          <w:tcPr>
            <w:tcW w:w="1384" w:type="dxa"/>
            <w:tcBorders>
              <w:top w:val="single" w:sz="4" w:space="0" w:color="000000"/>
              <w:left w:val="single" w:sz="4" w:space="0" w:color="000000"/>
              <w:bottom w:val="single" w:sz="4" w:space="0" w:color="000000"/>
              <w:right w:val="single" w:sz="4" w:space="0" w:color="000000"/>
            </w:tcBorders>
            <w:hideMark/>
          </w:tcPr>
          <w:p w:rsidR="00C6290C" w:rsidRPr="00F10F04" w:rsidRDefault="00C6290C" w:rsidP="008D71F0">
            <w:pPr>
              <w:pStyle w:val="M"/>
              <w:ind w:firstLine="0"/>
              <w:rPr>
                <w:rStyle w:val="a9"/>
                <w:b w:val="0"/>
                <w:sz w:val="18"/>
                <w:szCs w:val="18"/>
              </w:rPr>
            </w:pPr>
            <w:r w:rsidRPr="00965CA1">
              <w:rPr>
                <w:rStyle w:val="a9"/>
                <w:rFonts w:hint="eastAsia"/>
                <w:b w:val="0"/>
                <w:sz w:val="18"/>
                <w:szCs w:val="18"/>
              </w:rPr>
              <w:t>试题附加材料</w:t>
            </w:r>
          </w:p>
        </w:tc>
        <w:tc>
          <w:tcPr>
            <w:tcW w:w="7138" w:type="dxa"/>
            <w:tcBorders>
              <w:top w:val="single" w:sz="4" w:space="0" w:color="000000"/>
              <w:left w:val="single" w:sz="4" w:space="0" w:color="000000"/>
              <w:bottom w:val="single" w:sz="4" w:space="0" w:color="000000"/>
              <w:right w:val="single" w:sz="4" w:space="0" w:color="000000"/>
            </w:tcBorders>
            <w:hideMark/>
          </w:tcPr>
          <w:p w:rsidR="00C6290C" w:rsidRPr="00F10F04" w:rsidRDefault="00C6290C" w:rsidP="008D71F0">
            <w:pPr>
              <w:pStyle w:val="M"/>
              <w:ind w:firstLine="0"/>
              <w:rPr>
                <w:rStyle w:val="a9"/>
                <w:b w:val="0"/>
                <w:sz w:val="18"/>
                <w:szCs w:val="18"/>
              </w:rPr>
            </w:pPr>
            <w:r>
              <w:rPr>
                <w:rStyle w:val="a9"/>
                <w:rFonts w:hint="eastAsia"/>
                <w:b w:val="0"/>
                <w:sz w:val="18"/>
                <w:szCs w:val="18"/>
              </w:rPr>
              <w:t>无</w:t>
            </w:r>
          </w:p>
        </w:tc>
      </w:tr>
      <w:tr w:rsidR="00C6290C" w:rsidRPr="00F10F04" w:rsidTr="008D71F0">
        <w:tc>
          <w:tcPr>
            <w:tcW w:w="1384" w:type="dxa"/>
            <w:tcBorders>
              <w:top w:val="single" w:sz="4" w:space="0" w:color="000000"/>
              <w:left w:val="single" w:sz="4" w:space="0" w:color="000000"/>
              <w:bottom w:val="single" w:sz="4" w:space="0" w:color="000000"/>
              <w:right w:val="single" w:sz="4" w:space="0" w:color="000000"/>
            </w:tcBorders>
            <w:hideMark/>
          </w:tcPr>
          <w:p w:rsidR="00C6290C" w:rsidRPr="00F10F04" w:rsidRDefault="00C6290C" w:rsidP="008D71F0">
            <w:pPr>
              <w:pStyle w:val="M"/>
              <w:ind w:firstLine="0"/>
              <w:rPr>
                <w:rStyle w:val="a9"/>
                <w:b w:val="0"/>
                <w:sz w:val="18"/>
                <w:szCs w:val="18"/>
              </w:rPr>
            </w:pPr>
            <w:r w:rsidRPr="00965CA1">
              <w:rPr>
                <w:rStyle w:val="a9"/>
                <w:rFonts w:hint="eastAsia"/>
                <w:b w:val="0"/>
                <w:sz w:val="18"/>
                <w:szCs w:val="18"/>
              </w:rPr>
              <w:t>试题问题类型</w:t>
            </w:r>
          </w:p>
        </w:tc>
        <w:tc>
          <w:tcPr>
            <w:tcW w:w="7138" w:type="dxa"/>
            <w:tcBorders>
              <w:top w:val="single" w:sz="4" w:space="0" w:color="000000"/>
              <w:left w:val="single" w:sz="4" w:space="0" w:color="000000"/>
              <w:bottom w:val="single" w:sz="4" w:space="0" w:color="000000"/>
              <w:right w:val="single" w:sz="4" w:space="0" w:color="000000"/>
            </w:tcBorders>
            <w:hideMark/>
          </w:tcPr>
          <w:p w:rsidR="00C6290C" w:rsidRPr="00F10F04" w:rsidRDefault="00C6290C" w:rsidP="0057589D">
            <w:pPr>
              <w:pStyle w:val="M"/>
              <w:ind w:firstLine="0"/>
              <w:rPr>
                <w:rStyle w:val="a9"/>
                <w:b w:val="0"/>
                <w:sz w:val="18"/>
                <w:szCs w:val="18"/>
              </w:rPr>
            </w:pPr>
            <w:r>
              <w:rPr>
                <w:rStyle w:val="a9"/>
                <w:b w:val="0"/>
                <w:sz w:val="18"/>
                <w:szCs w:val="18"/>
              </w:rPr>
              <w:t>C</w:t>
            </w:r>
            <w:r>
              <w:rPr>
                <w:rStyle w:val="a9"/>
                <w:rFonts w:hint="eastAsia"/>
                <w:b w:val="0"/>
                <w:sz w:val="18"/>
                <w:szCs w:val="18"/>
              </w:rPr>
              <w:t>hoice</w:t>
            </w:r>
          </w:p>
        </w:tc>
      </w:tr>
      <w:tr w:rsidR="00C6290C" w:rsidRPr="00F10F04" w:rsidTr="008D71F0">
        <w:tc>
          <w:tcPr>
            <w:tcW w:w="1384" w:type="dxa"/>
            <w:tcBorders>
              <w:top w:val="single" w:sz="4" w:space="0" w:color="000000"/>
              <w:left w:val="single" w:sz="4" w:space="0" w:color="000000"/>
              <w:bottom w:val="single" w:sz="4" w:space="0" w:color="000000"/>
              <w:right w:val="single" w:sz="4" w:space="0" w:color="000000"/>
            </w:tcBorders>
            <w:hideMark/>
          </w:tcPr>
          <w:p w:rsidR="00C6290C" w:rsidRPr="00F10F04" w:rsidRDefault="00C6290C" w:rsidP="008D71F0">
            <w:pPr>
              <w:pStyle w:val="M"/>
              <w:ind w:firstLine="0"/>
              <w:rPr>
                <w:rStyle w:val="a9"/>
                <w:b w:val="0"/>
                <w:sz w:val="18"/>
                <w:szCs w:val="18"/>
              </w:rPr>
            </w:pPr>
            <w:r w:rsidRPr="00965CA1">
              <w:rPr>
                <w:rStyle w:val="a9"/>
                <w:rFonts w:hint="eastAsia"/>
                <w:b w:val="0"/>
                <w:sz w:val="18"/>
                <w:szCs w:val="18"/>
              </w:rPr>
              <w:t>流程性试题</w:t>
            </w:r>
          </w:p>
        </w:tc>
        <w:tc>
          <w:tcPr>
            <w:tcW w:w="7138" w:type="dxa"/>
            <w:tcBorders>
              <w:top w:val="single" w:sz="4" w:space="0" w:color="000000"/>
              <w:left w:val="single" w:sz="4" w:space="0" w:color="000000"/>
              <w:bottom w:val="single" w:sz="4" w:space="0" w:color="000000"/>
              <w:right w:val="single" w:sz="4" w:space="0" w:color="000000"/>
            </w:tcBorders>
            <w:hideMark/>
          </w:tcPr>
          <w:p w:rsidR="00C6290C" w:rsidRPr="00F10F04" w:rsidRDefault="00C6290C" w:rsidP="008D71F0">
            <w:pPr>
              <w:pStyle w:val="M"/>
              <w:ind w:firstLine="0"/>
              <w:rPr>
                <w:rStyle w:val="a9"/>
                <w:b w:val="0"/>
                <w:sz w:val="18"/>
                <w:szCs w:val="18"/>
              </w:rPr>
            </w:pPr>
            <w:r>
              <w:rPr>
                <w:rStyle w:val="a9"/>
                <w:rFonts w:hint="eastAsia"/>
                <w:b w:val="0"/>
                <w:sz w:val="18"/>
                <w:szCs w:val="18"/>
              </w:rPr>
              <w:t>否</w:t>
            </w:r>
          </w:p>
        </w:tc>
      </w:tr>
      <w:tr w:rsidR="00C6290C" w:rsidRPr="00F10F04" w:rsidTr="008D71F0">
        <w:tc>
          <w:tcPr>
            <w:tcW w:w="1384" w:type="dxa"/>
            <w:tcBorders>
              <w:top w:val="single" w:sz="4" w:space="0" w:color="000000"/>
              <w:left w:val="single" w:sz="4" w:space="0" w:color="000000"/>
              <w:bottom w:val="single" w:sz="4" w:space="0" w:color="000000"/>
              <w:right w:val="single" w:sz="4" w:space="0" w:color="000000"/>
            </w:tcBorders>
            <w:hideMark/>
          </w:tcPr>
          <w:p w:rsidR="00C6290C" w:rsidRPr="00F10F04" w:rsidRDefault="00C6290C" w:rsidP="008D71F0">
            <w:pPr>
              <w:pStyle w:val="M"/>
              <w:ind w:firstLine="0"/>
              <w:rPr>
                <w:rStyle w:val="a9"/>
                <w:b w:val="0"/>
                <w:sz w:val="18"/>
                <w:szCs w:val="18"/>
              </w:rPr>
            </w:pPr>
            <w:r>
              <w:rPr>
                <w:rFonts w:hint="eastAsia"/>
              </w:rPr>
              <w:t>示例</w:t>
            </w:r>
          </w:p>
        </w:tc>
        <w:tc>
          <w:tcPr>
            <w:tcW w:w="7138" w:type="dxa"/>
            <w:tcBorders>
              <w:top w:val="single" w:sz="4" w:space="0" w:color="000000"/>
              <w:left w:val="single" w:sz="4" w:space="0" w:color="000000"/>
              <w:bottom w:val="single" w:sz="4" w:space="0" w:color="000000"/>
              <w:right w:val="single" w:sz="4" w:space="0" w:color="000000"/>
            </w:tcBorders>
            <w:hideMark/>
          </w:tcPr>
          <w:p w:rsidR="00C6290C" w:rsidRPr="00965CA1" w:rsidRDefault="00C6290C" w:rsidP="00A06545">
            <w:pPr>
              <w:pStyle w:val="M"/>
              <w:spacing w:line="240" w:lineRule="auto"/>
              <w:ind w:firstLine="0"/>
              <w:rPr>
                <w:rStyle w:val="a9"/>
                <w:b w:val="0"/>
                <w:sz w:val="18"/>
                <w:szCs w:val="18"/>
              </w:rPr>
            </w:pPr>
            <w:r w:rsidRPr="00965CA1">
              <w:rPr>
                <w:rStyle w:val="a9"/>
                <w:b w:val="0"/>
                <w:sz w:val="18"/>
                <w:szCs w:val="18"/>
              </w:rPr>
              <w:t>&lt;assessmentItem identifier="</w:t>
            </w:r>
            <w:r w:rsidRPr="00FC0028">
              <w:rPr>
                <w:rStyle w:val="a9"/>
                <w:b w:val="0"/>
                <w:sz w:val="18"/>
                <w:szCs w:val="18"/>
              </w:rPr>
              <w:t>sflep-</w:t>
            </w:r>
            <w:r>
              <w:rPr>
                <w:rStyle w:val="a9"/>
                <w:rFonts w:hint="eastAsia"/>
                <w:b w:val="0"/>
                <w:sz w:val="18"/>
                <w:szCs w:val="18"/>
              </w:rPr>
              <w:t>ni</w:t>
            </w:r>
            <w:r w:rsidRPr="00FC0028">
              <w:rPr>
                <w:rStyle w:val="a9"/>
                <w:b w:val="0"/>
                <w:sz w:val="18"/>
                <w:szCs w:val="18"/>
              </w:rPr>
              <w:t>-</w:t>
            </w:r>
            <w:r w:rsidR="00B03EEA">
              <w:rPr>
                <w:rStyle w:val="a9"/>
                <w:rFonts w:hint="eastAsia"/>
                <w:b w:val="0"/>
                <w:sz w:val="18"/>
                <w:szCs w:val="18"/>
              </w:rPr>
              <w:t>7</w:t>
            </w:r>
            <w:r w:rsidRPr="00FC0028">
              <w:rPr>
                <w:rStyle w:val="a9"/>
                <w:b w:val="0"/>
                <w:sz w:val="18"/>
                <w:szCs w:val="18"/>
              </w:rPr>
              <w:t>-</w:t>
            </w:r>
            <w:r w:rsidR="00B03EEA">
              <w:rPr>
                <w:rStyle w:val="a9"/>
                <w:rFonts w:hint="eastAsia"/>
                <w:b w:val="0"/>
                <w:sz w:val="18"/>
                <w:szCs w:val="18"/>
              </w:rPr>
              <w:t>4</w:t>
            </w:r>
            <w:r>
              <w:rPr>
                <w:rStyle w:val="a9"/>
                <w:rFonts w:hint="eastAsia"/>
                <w:b w:val="0"/>
                <w:sz w:val="18"/>
                <w:szCs w:val="18"/>
              </w:rPr>
              <w:t>09</w:t>
            </w:r>
            <w:r w:rsidRPr="00965CA1">
              <w:rPr>
                <w:rStyle w:val="a9"/>
                <w:b w:val="0"/>
                <w:sz w:val="18"/>
                <w:szCs w:val="18"/>
              </w:rPr>
              <w:t>" type="</w:t>
            </w:r>
            <w:r w:rsidR="00DF243F">
              <w:rPr>
                <w:rStyle w:val="a9"/>
                <w:rFonts w:hint="eastAsia"/>
                <w:b w:val="0"/>
                <w:sz w:val="18"/>
                <w:szCs w:val="18"/>
              </w:rPr>
              <w:t>b</w:t>
            </w:r>
            <w:r w:rsidR="00DF243F" w:rsidRPr="00CC348C">
              <w:rPr>
                <w:rStyle w:val="a9"/>
                <w:b w:val="0"/>
                <w:sz w:val="18"/>
                <w:szCs w:val="18"/>
              </w:rPr>
              <w:t>ankedCloze</w:t>
            </w:r>
            <w:r w:rsidRPr="00965CA1">
              <w:rPr>
                <w:rStyle w:val="a9"/>
                <w:b w:val="0"/>
                <w:sz w:val="18"/>
                <w:szCs w:val="18"/>
              </w:rPr>
              <w:t>"</w:t>
            </w:r>
            <w:r>
              <w:rPr>
                <w:rStyle w:val="a9"/>
                <w:rFonts w:hint="eastAsia"/>
                <w:b w:val="0"/>
                <w:sz w:val="18"/>
                <w:szCs w:val="18"/>
              </w:rPr>
              <w:t xml:space="preserve"> </w:t>
            </w:r>
            <w:r w:rsidRPr="00965CA1">
              <w:rPr>
                <w:rStyle w:val="a9"/>
                <w:b w:val="0"/>
                <w:sz w:val="18"/>
                <w:szCs w:val="18"/>
              </w:rPr>
              <w:t>level="4"&gt;</w:t>
            </w:r>
          </w:p>
          <w:p w:rsidR="00A06545" w:rsidRPr="00A06545" w:rsidRDefault="00A06545" w:rsidP="00A06545">
            <w:pPr>
              <w:pStyle w:val="M"/>
              <w:spacing w:line="240" w:lineRule="auto"/>
              <w:rPr>
                <w:rStyle w:val="a9"/>
                <w:b w:val="0"/>
                <w:sz w:val="18"/>
                <w:szCs w:val="18"/>
              </w:rPr>
            </w:pPr>
            <w:r w:rsidRPr="00A06545">
              <w:rPr>
                <w:rStyle w:val="a9"/>
                <w:b w:val="0"/>
                <w:sz w:val="18"/>
                <w:szCs w:val="18"/>
              </w:rPr>
              <w:t>&lt;</w:t>
            </w:r>
            <w:proofErr w:type="gramStart"/>
            <w:r w:rsidRPr="00A06545">
              <w:rPr>
                <w:rStyle w:val="a9"/>
                <w:b w:val="0"/>
                <w:sz w:val="18"/>
                <w:szCs w:val="18"/>
              </w:rPr>
              <w:t>prompt&gt;</w:t>
            </w:r>
            <w:proofErr w:type="gramEnd"/>
            <w:r w:rsidRPr="00A06545">
              <w:rPr>
                <w:rStyle w:val="a9"/>
                <w:b w:val="0"/>
                <w:sz w:val="18"/>
                <w:szCs w:val="18"/>
              </w:rPr>
              <w:t xml:space="preserve">As soon as I walked outside, I was greeted with the shimmering white </w:t>
            </w:r>
            <w:r w:rsidR="00BE6EEF">
              <w:rPr>
                <w:rStyle w:val="a9"/>
                <w:rFonts w:hint="eastAsia"/>
                <w:b w:val="0"/>
                <w:sz w:val="18"/>
                <w:szCs w:val="18"/>
              </w:rPr>
              <w:tab/>
            </w:r>
            <w:r w:rsidR="00BE6EEF">
              <w:rPr>
                <w:rStyle w:val="a9"/>
                <w:b w:val="0"/>
                <w:sz w:val="18"/>
                <w:szCs w:val="18"/>
              </w:rPr>
              <w:tab/>
            </w:r>
            <w:r w:rsidRPr="00A06545">
              <w:rPr>
                <w:rStyle w:val="a9"/>
                <w:b w:val="0"/>
                <w:sz w:val="18"/>
                <w:szCs w:val="18"/>
              </w:rPr>
              <w:t xml:space="preserve">blanket of cold. Despite the chill </w:t>
            </w:r>
            <w:ins w:id="458" w:author="张云梯" w:date="2010-02-27T22:33:00Z">
              <w:r w:rsidR="0071777E">
                <w:rPr>
                  <w:rStyle w:val="a9"/>
                  <w:rFonts w:hint="eastAsia"/>
                  <w:b w:val="0"/>
                  <w:sz w:val="18"/>
                  <w:szCs w:val="18"/>
                </w:rPr>
                <w:t>&lt;tag type=</w:t>
              </w:r>
              <w:r w:rsidR="0071777E" w:rsidRPr="00A83893">
                <w:rPr>
                  <w:rStyle w:val="a9"/>
                  <w:b w:val="0"/>
                  <w:sz w:val="18"/>
                  <w:szCs w:val="18"/>
                </w:rPr>
                <w:t>"</w:t>
              </w:r>
              <w:r w:rsidR="0071777E">
                <w:rPr>
                  <w:rStyle w:val="a9"/>
                  <w:rFonts w:hint="eastAsia"/>
                  <w:b w:val="0"/>
                  <w:sz w:val="18"/>
                  <w:szCs w:val="18"/>
                </w:rPr>
                <w:t>choice</w:t>
              </w:r>
              <w:r w:rsidR="0071777E" w:rsidRPr="00A83893">
                <w:rPr>
                  <w:rStyle w:val="a9"/>
                  <w:b w:val="0"/>
                  <w:sz w:val="18"/>
                  <w:szCs w:val="18"/>
                </w:rPr>
                <w:t>"</w:t>
              </w:r>
              <w:r w:rsidR="0071777E">
                <w:rPr>
                  <w:rStyle w:val="a9"/>
                  <w:rFonts w:hint="eastAsia"/>
                  <w:b w:val="0"/>
                  <w:sz w:val="18"/>
                  <w:szCs w:val="18"/>
                </w:rPr>
                <w:t xml:space="preserve"> /&gt;</w:t>
              </w:r>
            </w:ins>
            <w:del w:id="459" w:author="张云梯" w:date="2010-02-27T22:33:00Z">
              <w:r w:rsidRPr="00A06545" w:rsidDel="0071777E">
                <w:rPr>
                  <w:rStyle w:val="a9"/>
                  <w:b w:val="0"/>
                  <w:sz w:val="18"/>
                  <w:szCs w:val="18"/>
                </w:rPr>
                <w:delText>&lt;</w:delText>
              </w:r>
              <w:r w:rsidR="00CA5F33" w:rsidDel="0071777E">
                <w:rPr>
                  <w:rStyle w:val="a9"/>
                  <w:rFonts w:hint="eastAsia"/>
                  <w:b w:val="0"/>
                  <w:sz w:val="18"/>
                  <w:szCs w:val="18"/>
                </w:rPr>
                <w:delText xml:space="preserve">input </w:delText>
              </w:r>
              <w:r w:rsidRPr="00A06545" w:rsidDel="0071777E">
                <w:rPr>
                  <w:rStyle w:val="a9"/>
                  <w:b w:val="0"/>
                  <w:sz w:val="18"/>
                  <w:szCs w:val="18"/>
                </w:rPr>
                <w:delText>/&gt;</w:delText>
              </w:r>
            </w:del>
            <w:r w:rsidRPr="00A06545">
              <w:rPr>
                <w:rStyle w:val="a9"/>
                <w:b w:val="0"/>
                <w:sz w:val="18"/>
                <w:szCs w:val="18"/>
              </w:rPr>
              <w:t xml:space="preserve"> my skin, I was warm inside. I felt</w:t>
            </w:r>
            <w:r w:rsidR="0071777E">
              <w:rPr>
                <w:rStyle w:val="a9"/>
                <w:rFonts w:hint="eastAsia"/>
                <w:b w:val="0"/>
                <w:sz w:val="18"/>
                <w:szCs w:val="18"/>
              </w:rPr>
              <w:t xml:space="preserve"> </w:t>
            </w:r>
            <w:r w:rsidRPr="00A06545">
              <w:rPr>
                <w:rStyle w:val="a9"/>
                <w:b w:val="0"/>
                <w:sz w:val="18"/>
                <w:szCs w:val="18"/>
              </w:rPr>
              <w:t>as though I could be giving off heat; I had the desire to stay out in this</w:t>
            </w:r>
            <w:r w:rsidR="00C932AF" w:rsidRPr="00A06545">
              <w:rPr>
                <w:rStyle w:val="a9"/>
                <w:b w:val="0"/>
                <w:sz w:val="18"/>
                <w:szCs w:val="18"/>
              </w:rPr>
              <w:t xml:space="preserve"> </w:t>
            </w:r>
            <w:ins w:id="460" w:author="张云梯" w:date="2010-02-27T22:34:00Z">
              <w:r w:rsidR="0071777E">
                <w:rPr>
                  <w:rStyle w:val="a9"/>
                  <w:rFonts w:hint="eastAsia"/>
                  <w:b w:val="0"/>
                  <w:sz w:val="18"/>
                  <w:szCs w:val="18"/>
                </w:rPr>
                <w:t>&lt;tag type=</w:t>
              </w:r>
              <w:r w:rsidR="0071777E" w:rsidRPr="00A83893">
                <w:rPr>
                  <w:rStyle w:val="a9"/>
                  <w:b w:val="0"/>
                  <w:sz w:val="18"/>
                  <w:szCs w:val="18"/>
                </w:rPr>
                <w:t>"</w:t>
              </w:r>
              <w:r w:rsidR="0071777E">
                <w:rPr>
                  <w:rStyle w:val="a9"/>
                  <w:rFonts w:hint="eastAsia"/>
                  <w:b w:val="0"/>
                  <w:sz w:val="18"/>
                  <w:szCs w:val="18"/>
                </w:rPr>
                <w:t>choice</w:t>
              </w:r>
              <w:r w:rsidR="0071777E" w:rsidRPr="00A83893">
                <w:rPr>
                  <w:rStyle w:val="a9"/>
                  <w:b w:val="0"/>
                  <w:sz w:val="18"/>
                  <w:szCs w:val="18"/>
                </w:rPr>
                <w:t>"</w:t>
              </w:r>
              <w:r w:rsidR="0071777E">
                <w:rPr>
                  <w:rStyle w:val="a9"/>
                  <w:rFonts w:hint="eastAsia"/>
                  <w:b w:val="0"/>
                  <w:sz w:val="18"/>
                  <w:szCs w:val="18"/>
                </w:rPr>
                <w:t xml:space="preserve"> /&gt;</w:t>
              </w:r>
            </w:ins>
            <w:del w:id="461" w:author="张云梯" w:date="2010-02-27T22:34:00Z">
              <w:r w:rsidR="00C932AF" w:rsidRPr="00A06545" w:rsidDel="0071777E">
                <w:rPr>
                  <w:rStyle w:val="a9"/>
                  <w:b w:val="0"/>
                  <w:sz w:val="18"/>
                  <w:szCs w:val="18"/>
                </w:rPr>
                <w:delText>&lt;</w:delText>
              </w:r>
              <w:r w:rsidR="00C932AF" w:rsidDel="0071777E">
                <w:rPr>
                  <w:rStyle w:val="a9"/>
                  <w:rFonts w:hint="eastAsia"/>
                  <w:b w:val="0"/>
                  <w:sz w:val="18"/>
                  <w:szCs w:val="18"/>
                </w:rPr>
                <w:delText>input</w:delText>
              </w:r>
              <w:r w:rsidR="0071777E" w:rsidDel="0071777E">
                <w:rPr>
                  <w:rStyle w:val="a9"/>
                  <w:rFonts w:hint="eastAsia"/>
                  <w:b w:val="0"/>
                  <w:sz w:val="18"/>
                  <w:szCs w:val="18"/>
                </w:rPr>
                <w:delText xml:space="preserve"> </w:delText>
              </w:r>
              <w:r w:rsidR="00C932AF" w:rsidRPr="00A06545" w:rsidDel="0071777E">
                <w:rPr>
                  <w:rStyle w:val="a9"/>
                  <w:b w:val="0"/>
                  <w:sz w:val="18"/>
                  <w:szCs w:val="18"/>
                </w:rPr>
                <w:delText>/&gt;</w:delText>
              </w:r>
            </w:del>
            <w:r w:rsidR="00C932AF" w:rsidRPr="00A06545">
              <w:rPr>
                <w:rStyle w:val="a9"/>
                <w:b w:val="0"/>
                <w:sz w:val="18"/>
                <w:szCs w:val="18"/>
              </w:rPr>
              <w:t xml:space="preserve"> </w:t>
            </w:r>
            <w:r w:rsidRPr="00A06545">
              <w:rPr>
                <w:rStyle w:val="a9"/>
                <w:b w:val="0"/>
                <w:sz w:val="18"/>
                <w:szCs w:val="18"/>
              </w:rPr>
              <w:t>for hours. It was the type of day that speaks to you through its elements;</w:t>
            </w:r>
            <w:r w:rsidR="0071777E">
              <w:rPr>
                <w:rStyle w:val="a9"/>
                <w:rFonts w:hint="eastAsia"/>
                <w:b w:val="0"/>
                <w:sz w:val="18"/>
                <w:szCs w:val="18"/>
              </w:rPr>
              <w:t xml:space="preserve"> </w:t>
            </w:r>
            <w:ins w:id="462" w:author="张云梯" w:date="2010-02-27T22:34:00Z">
              <w:r w:rsidR="0071777E">
                <w:rPr>
                  <w:rStyle w:val="a9"/>
                  <w:rFonts w:hint="eastAsia"/>
                  <w:b w:val="0"/>
                  <w:sz w:val="18"/>
                  <w:szCs w:val="18"/>
                </w:rPr>
                <w:t>&lt;tag type=</w:t>
              </w:r>
              <w:r w:rsidR="0071777E" w:rsidRPr="00A83893">
                <w:rPr>
                  <w:rStyle w:val="a9"/>
                  <w:b w:val="0"/>
                  <w:sz w:val="18"/>
                  <w:szCs w:val="18"/>
                </w:rPr>
                <w:t>"</w:t>
              </w:r>
              <w:r w:rsidR="0071777E">
                <w:rPr>
                  <w:rStyle w:val="a9"/>
                  <w:rFonts w:hint="eastAsia"/>
                  <w:b w:val="0"/>
                  <w:sz w:val="18"/>
                  <w:szCs w:val="18"/>
                </w:rPr>
                <w:t>choice</w:t>
              </w:r>
              <w:r w:rsidR="0071777E" w:rsidRPr="00A83893">
                <w:rPr>
                  <w:rStyle w:val="a9"/>
                  <w:b w:val="0"/>
                  <w:sz w:val="18"/>
                  <w:szCs w:val="18"/>
                </w:rPr>
                <w:t>"</w:t>
              </w:r>
              <w:r w:rsidR="0071777E">
                <w:rPr>
                  <w:rStyle w:val="a9"/>
                  <w:rFonts w:hint="eastAsia"/>
                  <w:b w:val="0"/>
                  <w:sz w:val="18"/>
                  <w:szCs w:val="18"/>
                </w:rPr>
                <w:t xml:space="preserve"> /&gt;</w:t>
              </w:r>
            </w:ins>
            <w:del w:id="463" w:author="张云梯" w:date="2010-02-27T22:34:00Z">
              <w:r w:rsidR="001A4214" w:rsidRPr="00A06545" w:rsidDel="0071777E">
                <w:rPr>
                  <w:rStyle w:val="a9"/>
                  <w:b w:val="0"/>
                  <w:sz w:val="18"/>
                  <w:szCs w:val="18"/>
                </w:rPr>
                <w:delText>&lt;</w:delText>
              </w:r>
              <w:r w:rsidR="001A4214" w:rsidDel="0071777E">
                <w:rPr>
                  <w:rStyle w:val="a9"/>
                  <w:rFonts w:hint="eastAsia"/>
                  <w:b w:val="0"/>
                  <w:sz w:val="18"/>
                  <w:szCs w:val="18"/>
                </w:rPr>
                <w:delText xml:space="preserve">input </w:delText>
              </w:r>
              <w:r w:rsidR="001A4214" w:rsidRPr="00A06545" w:rsidDel="0071777E">
                <w:rPr>
                  <w:rStyle w:val="a9"/>
                  <w:b w:val="0"/>
                  <w:sz w:val="18"/>
                  <w:szCs w:val="18"/>
                </w:rPr>
                <w:delText>/&gt;</w:delText>
              </w:r>
            </w:del>
            <w:r w:rsidR="001A4214" w:rsidRPr="00A06545">
              <w:rPr>
                <w:rStyle w:val="a9"/>
                <w:b w:val="0"/>
                <w:sz w:val="18"/>
                <w:szCs w:val="18"/>
              </w:rPr>
              <w:t xml:space="preserve"> </w:t>
            </w:r>
            <w:r w:rsidRPr="00A06545">
              <w:rPr>
                <w:rStyle w:val="a9"/>
                <w:b w:val="0"/>
                <w:sz w:val="18"/>
                <w:szCs w:val="18"/>
              </w:rPr>
              <w:t xml:space="preserve">a deep breath to hear more snow was coming. As I walked, I looked </w:t>
            </w:r>
            <w:r w:rsidR="00BE6EEF">
              <w:rPr>
                <w:rStyle w:val="a9"/>
                <w:rFonts w:hint="eastAsia"/>
                <w:b w:val="0"/>
                <w:sz w:val="18"/>
                <w:szCs w:val="18"/>
              </w:rPr>
              <w:tab/>
            </w:r>
            <w:r w:rsidR="00BE6EEF">
              <w:rPr>
                <w:rStyle w:val="a9"/>
                <w:b w:val="0"/>
                <w:sz w:val="18"/>
                <w:szCs w:val="18"/>
              </w:rPr>
              <w:tab/>
            </w:r>
            <w:r w:rsidRPr="00A06545">
              <w:rPr>
                <w:rStyle w:val="a9"/>
                <w:b w:val="0"/>
                <w:sz w:val="18"/>
                <w:szCs w:val="18"/>
              </w:rPr>
              <w:t>up, trying to realize what made this day so beautiful, so</w:t>
            </w:r>
            <w:r w:rsidR="001A4214" w:rsidRPr="00A06545">
              <w:rPr>
                <w:rStyle w:val="a9"/>
                <w:b w:val="0"/>
                <w:sz w:val="18"/>
                <w:szCs w:val="18"/>
              </w:rPr>
              <w:t xml:space="preserve"> </w:t>
            </w:r>
            <w:ins w:id="464" w:author="张云梯" w:date="2010-02-27T22:34:00Z">
              <w:r w:rsidR="0071777E">
                <w:rPr>
                  <w:rStyle w:val="a9"/>
                  <w:rFonts w:hint="eastAsia"/>
                  <w:b w:val="0"/>
                  <w:sz w:val="18"/>
                  <w:szCs w:val="18"/>
                </w:rPr>
                <w:t>&lt;tag type=</w:t>
              </w:r>
              <w:r w:rsidR="0071777E" w:rsidRPr="00A83893">
                <w:rPr>
                  <w:rStyle w:val="a9"/>
                  <w:b w:val="0"/>
                  <w:sz w:val="18"/>
                  <w:szCs w:val="18"/>
                </w:rPr>
                <w:t>"</w:t>
              </w:r>
              <w:r w:rsidR="0071777E">
                <w:rPr>
                  <w:rStyle w:val="a9"/>
                  <w:rFonts w:hint="eastAsia"/>
                  <w:b w:val="0"/>
                  <w:sz w:val="18"/>
                  <w:szCs w:val="18"/>
                </w:rPr>
                <w:t>choice</w:t>
              </w:r>
              <w:r w:rsidR="0071777E" w:rsidRPr="00A83893">
                <w:rPr>
                  <w:rStyle w:val="a9"/>
                  <w:b w:val="0"/>
                  <w:sz w:val="18"/>
                  <w:szCs w:val="18"/>
                </w:rPr>
                <w:t>"</w:t>
              </w:r>
              <w:r w:rsidR="0071777E">
                <w:rPr>
                  <w:rStyle w:val="a9"/>
                  <w:rFonts w:hint="eastAsia"/>
                  <w:b w:val="0"/>
                  <w:sz w:val="18"/>
                  <w:szCs w:val="18"/>
                </w:rPr>
                <w:t xml:space="preserve"> /&gt;</w:t>
              </w:r>
            </w:ins>
            <w:del w:id="465" w:author="张云梯" w:date="2010-02-27T22:34:00Z">
              <w:r w:rsidR="001A4214" w:rsidRPr="00A06545" w:rsidDel="0071777E">
                <w:rPr>
                  <w:rStyle w:val="a9"/>
                  <w:b w:val="0"/>
                  <w:sz w:val="18"/>
                  <w:szCs w:val="18"/>
                </w:rPr>
                <w:delText>&lt;</w:delText>
              </w:r>
              <w:r w:rsidR="001A4214" w:rsidDel="0071777E">
                <w:rPr>
                  <w:rStyle w:val="a9"/>
                  <w:rFonts w:hint="eastAsia"/>
                  <w:b w:val="0"/>
                  <w:sz w:val="18"/>
                  <w:szCs w:val="18"/>
                </w:rPr>
                <w:delText xml:space="preserve">input </w:delText>
              </w:r>
              <w:r w:rsidR="001A4214" w:rsidRPr="00A06545" w:rsidDel="0071777E">
                <w:rPr>
                  <w:rStyle w:val="a9"/>
                  <w:b w:val="0"/>
                  <w:sz w:val="18"/>
                  <w:szCs w:val="18"/>
                </w:rPr>
                <w:delText>/&gt;</w:delText>
              </w:r>
            </w:del>
            <w:r w:rsidRPr="00A06545">
              <w:rPr>
                <w:rStyle w:val="a9"/>
                <w:b w:val="0"/>
                <w:sz w:val="18"/>
                <w:szCs w:val="18"/>
              </w:rPr>
              <w:t xml:space="preserve">. It was as </w:t>
            </w:r>
            <w:r w:rsidR="00BE6EEF">
              <w:rPr>
                <w:rStyle w:val="a9"/>
                <w:rFonts w:hint="eastAsia"/>
                <w:b w:val="0"/>
                <w:sz w:val="18"/>
                <w:szCs w:val="18"/>
              </w:rPr>
              <w:tab/>
            </w:r>
            <w:r w:rsidR="00BE6EEF">
              <w:rPr>
                <w:rStyle w:val="a9"/>
                <w:b w:val="0"/>
                <w:sz w:val="18"/>
                <w:szCs w:val="18"/>
              </w:rPr>
              <w:tab/>
            </w:r>
            <w:r w:rsidRPr="00A06545">
              <w:rPr>
                <w:rStyle w:val="a9"/>
                <w:b w:val="0"/>
                <w:sz w:val="18"/>
                <w:szCs w:val="18"/>
              </w:rPr>
              <w:t xml:space="preserve">if time had been put temporarily on hold and I along with it. Or </w:t>
            </w:r>
            <w:r w:rsidR="00BE6EEF">
              <w:rPr>
                <w:rStyle w:val="a9"/>
                <w:rFonts w:hint="eastAsia"/>
                <w:b w:val="0"/>
                <w:sz w:val="18"/>
                <w:szCs w:val="18"/>
              </w:rPr>
              <w:tab/>
            </w:r>
            <w:r w:rsidR="00BE6EEF">
              <w:rPr>
                <w:rStyle w:val="a9"/>
                <w:b w:val="0"/>
                <w:sz w:val="18"/>
                <w:szCs w:val="18"/>
              </w:rPr>
              <w:tab/>
            </w:r>
            <w:r w:rsidR="00BE6EEF">
              <w:rPr>
                <w:rStyle w:val="a9"/>
                <w:rFonts w:hint="eastAsia"/>
                <w:b w:val="0"/>
                <w:sz w:val="18"/>
                <w:szCs w:val="18"/>
              </w:rPr>
              <w:tab/>
            </w:r>
            <w:r w:rsidR="00BE6EEF">
              <w:rPr>
                <w:rStyle w:val="a9"/>
                <w:b w:val="0"/>
                <w:sz w:val="18"/>
                <w:szCs w:val="18"/>
              </w:rPr>
              <w:tab/>
            </w:r>
            <w:r w:rsidRPr="00A06545">
              <w:rPr>
                <w:rStyle w:val="a9"/>
                <w:b w:val="0"/>
                <w:sz w:val="18"/>
                <w:szCs w:val="18"/>
              </w:rPr>
              <w:t>maybe………….</w:t>
            </w:r>
          </w:p>
          <w:p w:rsidR="00A06545" w:rsidRPr="00A06545" w:rsidRDefault="00A06545" w:rsidP="00A06545">
            <w:pPr>
              <w:pStyle w:val="M"/>
              <w:spacing w:line="240" w:lineRule="auto"/>
              <w:rPr>
                <w:rStyle w:val="a9"/>
                <w:b w:val="0"/>
                <w:sz w:val="18"/>
                <w:szCs w:val="18"/>
              </w:rPr>
            </w:pPr>
            <w:r w:rsidRPr="00A06545">
              <w:rPr>
                <w:rStyle w:val="a9"/>
                <w:b w:val="0"/>
                <w:sz w:val="18"/>
                <w:szCs w:val="18"/>
              </w:rPr>
              <w:t>&lt;/prompt&gt;</w:t>
            </w:r>
          </w:p>
          <w:p w:rsidR="00A06545" w:rsidRPr="00A06545" w:rsidRDefault="00A06545" w:rsidP="00A06545">
            <w:pPr>
              <w:pStyle w:val="M"/>
              <w:spacing w:line="240" w:lineRule="auto"/>
              <w:rPr>
                <w:rStyle w:val="a9"/>
                <w:b w:val="0"/>
                <w:sz w:val="18"/>
                <w:szCs w:val="18"/>
              </w:rPr>
            </w:pPr>
            <w:r w:rsidRPr="00A06545">
              <w:rPr>
                <w:rStyle w:val="a9"/>
                <w:b w:val="0"/>
                <w:sz w:val="18"/>
                <w:szCs w:val="18"/>
              </w:rPr>
              <w:t>&lt;choice&gt;</w:t>
            </w:r>
          </w:p>
          <w:p w:rsidR="00A06545" w:rsidRPr="00A06545" w:rsidRDefault="00A06545" w:rsidP="00A06545">
            <w:pPr>
              <w:pStyle w:val="M"/>
              <w:spacing w:line="240" w:lineRule="auto"/>
              <w:rPr>
                <w:rStyle w:val="a9"/>
                <w:b w:val="0"/>
                <w:sz w:val="18"/>
                <w:szCs w:val="18"/>
              </w:rPr>
            </w:pPr>
            <w:r w:rsidRPr="00A06545">
              <w:rPr>
                <w:rStyle w:val="a9"/>
                <w:b w:val="0"/>
                <w:sz w:val="18"/>
                <w:szCs w:val="18"/>
              </w:rPr>
              <w:t xml:space="preserve">  &lt;option&gt;floating&lt;/option&gt; </w:t>
            </w:r>
          </w:p>
          <w:p w:rsidR="00A06545" w:rsidRPr="00A06545" w:rsidRDefault="00A06545" w:rsidP="00A06545">
            <w:pPr>
              <w:pStyle w:val="M"/>
              <w:spacing w:line="240" w:lineRule="auto"/>
              <w:rPr>
                <w:rStyle w:val="a9"/>
                <w:b w:val="0"/>
                <w:sz w:val="18"/>
                <w:szCs w:val="18"/>
              </w:rPr>
            </w:pPr>
            <w:r w:rsidRPr="00A06545">
              <w:rPr>
                <w:rStyle w:val="a9"/>
                <w:b w:val="0"/>
                <w:sz w:val="18"/>
                <w:szCs w:val="18"/>
              </w:rPr>
              <w:t xml:space="preserve">  &lt;option&gt;made&lt;/option&gt;</w:t>
            </w:r>
          </w:p>
          <w:p w:rsidR="00A06545" w:rsidRPr="00A06545" w:rsidRDefault="00A06545" w:rsidP="00A06545">
            <w:pPr>
              <w:pStyle w:val="M"/>
              <w:spacing w:line="240" w:lineRule="auto"/>
              <w:rPr>
                <w:rStyle w:val="a9"/>
                <w:b w:val="0"/>
                <w:sz w:val="18"/>
                <w:szCs w:val="18"/>
              </w:rPr>
            </w:pPr>
            <w:r w:rsidRPr="00A06545">
              <w:rPr>
                <w:rStyle w:val="a9"/>
                <w:b w:val="0"/>
                <w:sz w:val="18"/>
                <w:szCs w:val="18"/>
              </w:rPr>
              <w:t xml:space="preserve">  &lt;option&gt;serene&lt;/option&gt; </w:t>
            </w:r>
          </w:p>
          <w:p w:rsidR="00A06545" w:rsidRPr="00A06545" w:rsidRDefault="00A06545" w:rsidP="00A06545">
            <w:pPr>
              <w:pStyle w:val="M"/>
              <w:spacing w:line="240" w:lineRule="auto"/>
              <w:rPr>
                <w:rStyle w:val="a9"/>
                <w:b w:val="0"/>
                <w:sz w:val="18"/>
                <w:szCs w:val="18"/>
              </w:rPr>
            </w:pPr>
            <w:r w:rsidRPr="00A06545">
              <w:rPr>
                <w:rStyle w:val="a9"/>
                <w:b w:val="0"/>
                <w:sz w:val="18"/>
                <w:szCs w:val="18"/>
              </w:rPr>
              <w:t xml:space="preserve">  &lt;option&gt;weaving&lt;/option&gt; </w:t>
            </w:r>
          </w:p>
          <w:p w:rsidR="00A06545" w:rsidRPr="00A06545" w:rsidRDefault="00A06545" w:rsidP="00A06545">
            <w:pPr>
              <w:pStyle w:val="M"/>
              <w:spacing w:line="240" w:lineRule="auto"/>
              <w:rPr>
                <w:rStyle w:val="a9"/>
                <w:b w:val="0"/>
                <w:sz w:val="18"/>
                <w:szCs w:val="18"/>
              </w:rPr>
            </w:pPr>
            <w:r w:rsidRPr="00A06545">
              <w:rPr>
                <w:rStyle w:val="a9"/>
                <w:b w:val="0"/>
                <w:sz w:val="18"/>
                <w:szCs w:val="18"/>
              </w:rPr>
              <w:t xml:space="preserve">  &lt;option&gt;clung&lt;/option&gt; </w:t>
            </w:r>
          </w:p>
          <w:p w:rsidR="00A06545" w:rsidRPr="00A06545" w:rsidRDefault="00A06545" w:rsidP="00A06545">
            <w:pPr>
              <w:pStyle w:val="M"/>
              <w:spacing w:line="240" w:lineRule="auto"/>
              <w:rPr>
                <w:rStyle w:val="a9"/>
                <w:b w:val="0"/>
                <w:sz w:val="18"/>
                <w:szCs w:val="18"/>
              </w:rPr>
            </w:pPr>
            <w:r w:rsidRPr="00A06545">
              <w:rPr>
                <w:rStyle w:val="a9"/>
                <w:b w:val="0"/>
                <w:sz w:val="18"/>
                <w:szCs w:val="18"/>
              </w:rPr>
              <w:t xml:space="preserve">  &lt;option&gt;overwhelming&lt;/option&gt; </w:t>
            </w:r>
          </w:p>
          <w:p w:rsidR="00A06545" w:rsidRPr="00A06545" w:rsidRDefault="00A06545" w:rsidP="00A06545">
            <w:pPr>
              <w:pStyle w:val="M"/>
              <w:spacing w:line="240" w:lineRule="auto"/>
              <w:rPr>
                <w:rStyle w:val="a9"/>
                <w:b w:val="0"/>
                <w:sz w:val="18"/>
                <w:szCs w:val="18"/>
              </w:rPr>
            </w:pPr>
            <w:r w:rsidRPr="00A06545">
              <w:rPr>
                <w:rStyle w:val="a9"/>
                <w:b w:val="0"/>
                <w:sz w:val="18"/>
                <w:szCs w:val="18"/>
              </w:rPr>
              <w:t xml:space="preserve">  &lt;option&gt;drifted&lt;/option&gt; </w:t>
            </w:r>
          </w:p>
          <w:p w:rsidR="00A06545" w:rsidRPr="00A06545" w:rsidRDefault="00A06545" w:rsidP="00A06545">
            <w:pPr>
              <w:pStyle w:val="M"/>
              <w:spacing w:line="240" w:lineRule="auto"/>
              <w:rPr>
                <w:rStyle w:val="a9"/>
                <w:b w:val="0"/>
                <w:sz w:val="18"/>
                <w:szCs w:val="18"/>
              </w:rPr>
            </w:pPr>
            <w:r w:rsidRPr="00A06545">
              <w:rPr>
                <w:rStyle w:val="a9"/>
                <w:b w:val="0"/>
                <w:sz w:val="18"/>
                <w:szCs w:val="18"/>
              </w:rPr>
              <w:t xml:space="preserve">  &lt;option&gt;unpaused&lt;/option&gt; </w:t>
            </w:r>
          </w:p>
          <w:p w:rsidR="00A06545" w:rsidRPr="00A06545" w:rsidRDefault="00A06545" w:rsidP="00A06545">
            <w:pPr>
              <w:pStyle w:val="M"/>
              <w:spacing w:line="240" w:lineRule="auto"/>
              <w:rPr>
                <w:rStyle w:val="a9"/>
                <w:b w:val="0"/>
                <w:sz w:val="18"/>
                <w:szCs w:val="18"/>
              </w:rPr>
            </w:pPr>
            <w:r w:rsidRPr="00A06545">
              <w:rPr>
                <w:rStyle w:val="a9"/>
                <w:b w:val="0"/>
                <w:sz w:val="18"/>
                <w:szCs w:val="18"/>
              </w:rPr>
              <w:t xml:space="preserve">  &lt;option&gt;freezer&lt;/option&gt; </w:t>
            </w:r>
          </w:p>
          <w:p w:rsidR="00A06545" w:rsidRPr="00A06545" w:rsidRDefault="00A06545" w:rsidP="00A06545">
            <w:pPr>
              <w:pStyle w:val="M"/>
              <w:spacing w:line="240" w:lineRule="auto"/>
              <w:rPr>
                <w:rStyle w:val="a9"/>
                <w:b w:val="0"/>
                <w:sz w:val="18"/>
                <w:szCs w:val="18"/>
              </w:rPr>
            </w:pPr>
            <w:r w:rsidRPr="00A06545">
              <w:rPr>
                <w:rStyle w:val="a9"/>
                <w:b w:val="0"/>
                <w:sz w:val="18"/>
                <w:szCs w:val="18"/>
              </w:rPr>
              <w:t xml:space="preserve">  &lt;option&gt;circling&lt;/option&gt; </w:t>
            </w:r>
          </w:p>
          <w:p w:rsidR="00A06545" w:rsidRPr="00A06545" w:rsidRDefault="00A06545" w:rsidP="00A06545">
            <w:pPr>
              <w:pStyle w:val="M"/>
              <w:spacing w:line="240" w:lineRule="auto"/>
              <w:rPr>
                <w:rStyle w:val="a9"/>
                <w:b w:val="0"/>
                <w:sz w:val="18"/>
                <w:szCs w:val="18"/>
              </w:rPr>
            </w:pPr>
            <w:r w:rsidRPr="00A06545">
              <w:rPr>
                <w:rStyle w:val="a9"/>
                <w:b w:val="0"/>
                <w:sz w:val="18"/>
                <w:szCs w:val="18"/>
              </w:rPr>
              <w:t xml:space="preserve">  &lt;option&gt;freeze&lt;/option&gt; </w:t>
            </w:r>
          </w:p>
          <w:p w:rsidR="00A06545" w:rsidRPr="00A06545" w:rsidRDefault="00A06545" w:rsidP="00A06545">
            <w:pPr>
              <w:pStyle w:val="M"/>
              <w:spacing w:line="240" w:lineRule="auto"/>
              <w:rPr>
                <w:rStyle w:val="a9"/>
                <w:b w:val="0"/>
                <w:sz w:val="18"/>
                <w:szCs w:val="18"/>
              </w:rPr>
            </w:pPr>
            <w:r w:rsidRPr="00A06545">
              <w:rPr>
                <w:rStyle w:val="a9"/>
                <w:b w:val="0"/>
                <w:sz w:val="18"/>
                <w:szCs w:val="18"/>
              </w:rPr>
              <w:lastRenderedPageBreak/>
              <w:t xml:space="preserve">  &lt;option&gt;returned&lt;/option&gt; </w:t>
            </w:r>
          </w:p>
          <w:p w:rsidR="00A06545" w:rsidRPr="00A06545" w:rsidRDefault="00A06545" w:rsidP="00A06545">
            <w:pPr>
              <w:pStyle w:val="M"/>
              <w:spacing w:line="240" w:lineRule="auto"/>
              <w:rPr>
                <w:rStyle w:val="a9"/>
                <w:b w:val="0"/>
                <w:sz w:val="18"/>
                <w:szCs w:val="18"/>
              </w:rPr>
            </w:pPr>
            <w:r w:rsidRPr="00A06545">
              <w:rPr>
                <w:rStyle w:val="a9"/>
                <w:b w:val="0"/>
                <w:sz w:val="18"/>
                <w:szCs w:val="18"/>
              </w:rPr>
              <w:t xml:space="preserve">  &lt;option&gt;took&lt;/option&gt; </w:t>
            </w:r>
          </w:p>
          <w:p w:rsidR="00A06545" w:rsidRPr="00A06545" w:rsidRDefault="00A06545" w:rsidP="00A06545">
            <w:pPr>
              <w:pStyle w:val="M"/>
              <w:spacing w:line="240" w:lineRule="auto"/>
              <w:rPr>
                <w:rStyle w:val="a9"/>
                <w:b w:val="0"/>
                <w:sz w:val="18"/>
                <w:szCs w:val="18"/>
              </w:rPr>
            </w:pPr>
            <w:r w:rsidRPr="00A06545">
              <w:rPr>
                <w:rStyle w:val="a9"/>
                <w:b w:val="0"/>
                <w:sz w:val="18"/>
                <w:szCs w:val="18"/>
              </w:rPr>
              <w:t xml:space="preserve">  &lt;option&gt;reassuring&lt;/option&gt; </w:t>
            </w:r>
          </w:p>
          <w:p w:rsidR="00A06545" w:rsidRPr="00A06545" w:rsidRDefault="00A06545" w:rsidP="00A06545">
            <w:pPr>
              <w:pStyle w:val="M"/>
              <w:spacing w:line="240" w:lineRule="auto"/>
              <w:rPr>
                <w:rStyle w:val="a9"/>
                <w:b w:val="0"/>
                <w:sz w:val="18"/>
                <w:szCs w:val="18"/>
              </w:rPr>
            </w:pPr>
            <w:r w:rsidRPr="00A06545">
              <w:rPr>
                <w:rStyle w:val="a9"/>
                <w:b w:val="0"/>
                <w:sz w:val="18"/>
                <w:szCs w:val="18"/>
              </w:rPr>
              <w:t xml:space="preserve">  &lt;option&gt;peaceful&lt;/option&gt;</w:t>
            </w:r>
          </w:p>
          <w:p w:rsidR="00A06545" w:rsidRPr="00A06545" w:rsidRDefault="00A06545" w:rsidP="00A06545">
            <w:pPr>
              <w:pStyle w:val="M"/>
              <w:spacing w:line="240" w:lineRule="auto"/>
              <w:rPr>
                <w:rStyle w:val="a9"/>
                <w:b w:val="0"/>
                <w:sz w:val="18"/>
                <w:szCs w:val="18"/>
              </w:rPr>
            </w:pPr>
            <w:r w:rsidRPr="00A06545">
              <w:rPr>
                <w:rStyle w:val="a9"/>
                <w:b w:val="0"/>
                <w:sz w:val="18"/>
                <w:szCs w:val="18"/>
              </w:rPr>
              <w:t>&lt;/choice&gt;</w:t>
            </w:r>
          </w:p>
          <w:p w:rsidR="00A06545" w:rsidRPr="00A06545" w:rsidRDefault="00A06545" w:rsidP="00A06545">
            <w:pPr>
              <w:pStyle w:val="M"/>
              <w:spacing w:line="240" w:lineRule="auto"/>
              <w:rPr>
                <w:rStyle w:val="a9"/>
                <w:b w:val="0"/>
                <w:sz w:val="18"/>
                <w:szCs w:val="18"/>
              </w:rPr>
            </w:pPr>
            <w:r w:rsidRPr="00A06545">
              <w:rPr>
                <w:rStyle w:val="a9"/>
                <w:b w:val="0"/>
                <w:sz w:val="18"/>
                <w:szCs w:val="18"/>
              </w:rPr>
              <w:t>&lt;question type="choice"&gt;</w:t>
            </w:r>
          </w:p>
          <w:p w:rsidR="00A06545" w:rsidRPr="00A06545" w:rsidRDefault="00E81382" w:rsidP="00A06545">
            <w:pPr>
              <w:pStyle w:val="M"/>
              <w:spacing w:line="240" w:lineRule="auto"/>
              <w:rPr>
                <w:rStyle w:val="a9"/>
                <w:b w:val="0"/>
                <w:sz w:val="18"/>
                <w:szCs w:val="18"/>
              </w:rPr>
            </w:pPr>
            <w:r>
              <w:rPr>
                <w:rStyle w:val="a9"/>
                <w:rFonts w:hint="eastAsia"/>
                <w:b w:val="0"/>
                <w:sz w:val="18"/>
                <w:szCs w:val="18"/>
              </w:rPr>
              <w:tab/>
            </w:r>
            <w:commentRangeStart w:id="466"/>
            <w:commentRangeStart w:id="467"/>
            <w:r w:rsidR="00A06545" w:rsidRPr="00A06545">
              <w:rPr>
                <w:rStyle w:val="a9"/>
                <w:b w:val="0"/>
                <w:sz w:val="18"/>
                <w:szCs w:val="18"/>
              </w:rPr>
              <w:t>&lt;key&gt;6&lt;/key&gt;</w:t>
            </w:r>
            <w:commentRangeEnd w:id="466"/>
            <w:r w:rsidR="00A80BB9">
              <w:rPr>
                <w:rStyle w:val="af9"/>
                <w:spacing w:val="0"/>
              </w:rPr>
              <w:commentReference w:id="466"/>
            </w:r>
            <w:commentRangeEnd w:id="467"/>
            <w:r w:rsidR="00B95529">
              <w:rPr>
                <w:rStyle w:val="af9"/>
                <w:spacing w:val="0"/>
              </w:rPr>
              <w:commentReference w:id="467"/>
            </w:r>
          </w:p>
          <w:p w:rsidR="00A06545" w:rsidRPr="00A06545" w:rsidRDefault="00A06545" w:rsidP="00A06545">
            <w:pPr>
              <w:pStyle w:val="M"/>
              <w:spacing w:line="240" w:lineRule="auto"/>
              <w:rPr>
                <w:rStyle w:val="a9"/>
                <w:b w:val="0"/>
                <w:sz w:val="18"/>
                <w:szCs w:val="18"/>
              </w:rPr>
            </w:pPr>
            <w:r w:rsidRPr="00A06545">
              <w:rPr>
                <w:rStyle w:val="a9"/>
                <w:b w:val="0"/>
                <w:sz w:val="18"/>
                <w:szCs w:val="18"/>
              </w:rPr>
              <w:t>&lt;/question&gt;</w:t>
            </w:r>
          </w:p>
          <w:p w:rsidR="00A06545" w:rsidRPr="00A06545" w:rsidRDefault="00A06545" w:rsidP="00A06545">
            <w:pPr>
              <w:pStyle w:val="M"/>
              <w:spacing w:line="240" w:lineRule="auto"/>
              <w:rPr>
                <w:rStyle w:val="a9"/>
                <w:b w:val="0"/>
                <w:sz w:val="18"/>
                <w:szCs w:val="18"/>
              </w:rPr>
            </w:pPr>
            <w:r w:rsidRPr="00A06545">
              <w:rPr>
                <w:rStyle w:val="a9"/>
                <w:b w:val="0"/>
                <w:sz w:val="18"/>
                <w:szCs w:val="18"/>
              </w:rPr>
              <w:t>&lt;question type="choice"&gt;</w:t>
            </w:r>
          </w:p>
          <w:p w:rsidR="00A06545" w:rsidRPr="00A06545" w:rsidRDefault="00E81382" w:rsidP="00A06545">
            <w:pPr>
              <w:pStyle w:val="M"/>
              <w:spacing w:line="240" w:lineRule="auto"/>
              <w:rPr>
                <w:rStyle w:val="a9"/>
                <w:b w:val="0"/>
                <w:sz w:val="18"/>
                <w:szCs w:val="18"/>
              </w:rPr>
            </w:pPr>
            <w:r>
              <w:rPr>
                <w:rStyle w:val="a9"/>
                <w:rFonts w:hint="eastAsia"/>
                <w:b w:val="0"/>
                <w:sz w:val="18"/>
                <w:szCs w:val="18"/>
              </w:rPr>
              <w:tab/>
            </w:r>
            <w:r w:rsidR="00A06545" w:rsidRPr="00A06545">
              <w:rPr>
                <w:rStyle w:val="a9"/>
                <w:b w:val="0"/>
                <w:sz w:val="18"/>
                <w:szCs w:val="18"/>
              </w:rPr>
              <w:t>&lt;key&gt;11&lt;/key&gt;</w:t>
            </w:r>
          </w:p>
          <w:p w:rsidR="00A06545" w:rsidRPr="00A06545" w:rsidRDefault="00A06545" w:rsidP="00A06545">
            <w:pPr>
              <w:pStyle w:val="M"/>
              <w:spacing w:line="240" w:lineRule="auto"/>
              <w:rPr>
                <w:rStyle w:val="a9"/>
                <w:b w:val="0"/>
                <w:sz w:val="18"/>
                <w:szCs w:val="18"/>
              </w:rPr>
            </w:pPr>
            <w:r w:rsidRPr="00A06545">
              <w:rPr>
                <w:rStyle w:val="a9"/>
                <w:b w:val="0"/>
                <w:sz w:val="18"/>
                <w:szCs w:val="18"/>
              </w:rPr>
              <w:t>&lt;/question&gt;</w:t>
            </w:r>
          </w:p>
          <w:p w:rsidR="00A06545" w:rsidRDefault="00E81382" w:rsidP="00A06545">
            <w:pPr>
              <w:pStyle w:val="M"/>
              <w:spacing w:line="240" w:lineRule="auto"/>
              <w:ind w:firstLine="0"/>
              <w:rPr>
                <w:rStyle w:val="a9"/>
                <w:b w:val="0"/>
                <w:sz w:val="18"/>
                <w:szCs w:val="18"/>
              </w:rPr>
            </w:pPr>
            <w:r>
              <w:rPr>
                <w:rStyle w:val="a9"/>
                <w:rFonts w:hint="eastAsia"/>
                <w:b w:val="0"/>
                <w:sz w:val="18"/>
                <w:szCs w:val="18"/>
              </w:rPr>
              <w:tab/>
            </w:r>
            <w:r w:rsidR="00A06545" w:rsidRPr="00A06545">
              <w:rPr>
                <w:rStyle w:val="a9"/>
                <w:b w:val="0"/>
                <w:sz w:val="18"/>
                <w:szCs w:val="18"/>
              </w:rPr>
              <w:t>&lt;!--other 8 choice questions--&gt;</w:t>
            </w:r>
          </w:p>
          <w:p w:rsidR="00C6290C" w:rsidRPr="00F10F04" w:rsidRDefault="00C6290C" w:rsidP="00A06545">
            <w:pPr>
              <w:pStyle w:val="M"/>
              <w:spacing w:line="240" w:lineRule="auto"/>
              <w:ind w:firstLine="0"/>
              <w:rPr>
                <w:rStyle w:val="a9"/>
                <w:b w:val="0"/>
                <w:sz w:val="18"/>
                <w:szCs w:val="18"/>
              </w:rPr>
            </w:pPr>
            <w:r w:rsidRPr="00965CA1">
              <w:rPr>
                <w:rStyle w:val="a9"/>
                <w:b w:val="0"/>
                <w:sz w:val="18"/>
                <w:szCs w:val="18"/>
              </w:rPr>
              <w:t>&lt;/assessmentItem&gt;</w:t>
            </w:r>
          </w:p>
        </w:tc>
      </w:tr>
    </w:tbl>
    <w:p w:rsidR="00EF097E" w:rsidRDefault="00EF097E" w:rsidP="00625B58"/>
    <w:p w:rsidR="00A43BC0" w:rsidRDefault="00D81A6D" w:rsidP="00A43BC0">
      <w:pPr>
        <w:pStyle w:val="3"/>
        <w:numPr>
          <w:ilvl w:val="2"/>
          <w:numId w:val="15"/>
        </w:numPr>
      </w:pPr>
      <w:bookmarkStart w:id="468" w:name="_Toc286841234"/>
      <w:r w:rsidRPr="00D81A6D">
        <w:rPr>
          <w:rFonts w:hint="eastAsia"/>
        </w:rPr>
        <w:t>阅读理解选择题</w:t>
      </w:r>
      <w:r w:rsidR="00A43BC0">
        <w:rPr>
          <w:rFonts w:hint="eastAsia"/>
        </w:rPr>
        <w:t>（</w:t>
      </w:r>
      <w:r w:rsidR="00472A9F">
        <w:rPr>
          <w:rFonts w:hint="eastAsia"/>
        </w:rPr>
        <w:t>R</w:t>
      </w:r>
      <w:r w:rsidR="00472A9F" w:rsidRPr="00472A9F">
        <w:t>eading</w:t>
      </w:r>
      <w:r w:rsidR="00472A9F">
        <w:rPr>
          <w:rFonts w:hint="eastAsia"/>
        </w:rPr>
        <w:t xml:space="preserve"> C</w:t>
      </w:r>
      <w:r w:rsidR="00472A9F" w:rsidRPr="00472A9F">
        <w:t>hoice</w:t>
      </w:r>
      <w:r w:rsidR="00A43BC0">
        <w:rPr>
          <w:rFonts w:hint="eastAsia"/>
        </w:rPr>
        <w:t>）</w:t>
      </w:r>
      <w:bookmarkEnd w:id="468"/>
    </w:p>
    <w:p w:rsidR="00A43BC0" w:rsidRPr="00D46068" w:rsidRDefault="00A43BC0" w:rsidP="00A43BC0">
      <w:pPr>
        <w:pStyle w:val="af8"/>
      </w:pPr>
      <w:r w:rsidRPr="00242408">
        <w:rPr>
          <w:rFonts w:hint="eastAsia"/>
        </w:rPr>
        <w:t>表</w:t>
      </w:r>
      <w:r w:rsidRPr="00242408">
        <w:rPr>
          <w:rFonts w:hint="eastAsia"/>
        </w:rPr>
        <w:t xml:space="preserve"> </w:t>
      </w:r>
      <w:r>
        <w:rPr>
          <w:rFonts w:hint="eastAsia"/>
        </w:rPr>
        <w:t>5-</w:t>
      </w:r>
      <w:r w:rsidR="00472A9F">
        <w:rPr>
          <w:rFonts w:hint="eastAsia"/>
        </w:rPr>
        <w:t>8</w:t>
      </w:r>
      <w:r w:rsidR="00EA44A2">
        <w:rPr>
          <w:rFonts w:hint="eastAsia"/>
        </w:rPr>
        <w:t xml:space="preserve"> </w:t>
      </w:r>
      <w:r w:rsidR="00D81A6D" w:rsidRPr="00D81A6D">
        <w:rPr>
          <w:rFonts w:hint="eastAsia"/>
        </w:rPr>
        <w:t>阅读理解选择题</w:t>
      </w:r>
      <w:r w:rsidR="00472A9F" w:rsidRPr="00472A9F">
        <w:rPr>
          <w:rFonts w:hint="eastAsia"/>
        </w:rPr>
        <w:t>（</w:t>
      </w:r>
      <w:r w:rsidR="00472A9F" w:rsidRPr="00472A9F">
        <w:rPr>
          <w:rFonts w:hint="eastAsia"/>
        </w:rPr>
        <w:t>Reading Choice</w:t>
      </w:r>
      <w:r w:rsidR="00472A9F" w:rsidRPr="00472A9F">
        <w:rPr>
          <w:rFonts w:hint="eastAsia"/>
        </w:rPr>
        <w:t>）</w:t>
      </w:r>
      <w:r>
        <w:rPr>
          <w:rFonts w:hint="eastAsia"/>
        </w:rPr>
        <w:t>示例说明</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84"/>
        <w:gridCol w:w="7138"/>
      </w:tblGrid>
      <w:tr w:rsidR="00A43BC0" w:rsidRPr="00F10F04" w:rsidTr="008D71F0">
        <w:tc>
          <w:tcPr>
            <w:tcW w:w="1384" w:type="dxa"/>
            <w:tcBorders>
              <w:top w:val="single" w:sz="4" w:space="0" w:color="000000"/>
              <w:left w:val="single" w:sz="4" w:space="0" w:color="000000"/>
              <w:bottom w:val="single" w:sz="4" w:space="0" w:color="000000"/>
              <w:right w:val="single" w:sz="4" w:space="0" w:color="000000"/>
            </w:tcBorders>
            <w:hideMark/>
          </w:tcPr>
          <w:p w:rsidR="00A43BC0" w:rsidRPr="00F10F04" w:rsidRDefault="00A43BC0" w:rsidP="008D71F0">
            <w:pPr>
              <w:pStyle w:val="M"/>
              <w:ind w:firstLine="0"/>
              <w:rPr>
                <w:rStyle w:val="a9"/>
                <w:b w:val="0"/>
                <w:sz w:val="18"/>
                <w:szCs w:val="18"/>
              </w:rPr>
            </w:pPr>
            <w:r w:rsidRPr="00F10F04">
              <w:rPr>
                <w:rStyle w:val="a9"/>
                <w:rFonts w:hint="eastAsia"/>
                <w:b w:val="0"/>
                <w:sz w:val="18"/>
                <w:szCs w:val="18"/>
              </w:rPr>
              <w:t>名称</w:t>
            </w:r>
          </w:p>
        </w:tc>
        <w:tc>
          <w:tcPr>
            <w:tcW w:w="7138" w:type="dxa"/>
            <w:tcBorders>
              <w:top w:val="single" w:sz="4" w:space="0" w:color="000000"/>
              <w:left w:val="single" w:sz="4" w:space="0" w:color="000000"/>
              <w:bottom w:val="single" w:sz="4" w:space="0" w:color="000000"/>
              <w:right w:val="single" w:sz="4" w:space="0" w:color="000000"/>
            </w:tcBorders>
            <w:hideMark/>
          </w:tcPr>
          <w:p w:rsidR="00A43BC0" w:rsidRPr="00F10F04" w:rsidRDefault="00A43BC0" w:rsidP="008D71F0">
            <w:pPr>
              <w:pStyle w:val="M"/>
              <w:ind w:firstLine="0"/>
              <w:rPr>
                <w:rStyle w:val="a9"/>
                <w:b w:val="0"/>
                <w:sz w:val="18"/>
                <w:szCs w:val="18"/>
              </w:rPr>
            </w:pPr>
            <w:r>
              <w:rPr>
                <w:rStyle w:val="a9"/>
                <w:rFonts w:hint="eastAsia"/>
                <w:b w:val="0"/>
                <w:sz w:val="18"/>
                <w:szCs w:val="18"/>
              </w:rPr>
              <w:t>说明</w:t>
            </w:r>
          </w:p>
        </w:tc>
      </w:tr>
      <w:tr w:rsidR="00A43BC0" w:rsidRPr="00F10F04" w:rsidTr="008D71F0">
        <w:tc>
          <w:tcPr>
            <w:tcW w:w="1384" w:type="dxa"/>
            <w:tcBorders>
              <w:top w:val="single" w:sz="4" w:space="0" w:color="000000"/>
              <w:left w:val="single" w:sz="4" w:space="0" w:color="000000"/>
              <w:bottom w:val="single" w:sz="4" w:space="0" w:color="000000"/>
              <w:right w:val="single" w:sz="4" w:space="0" w:color="000000"/>
            </w:tcBorders>
            <w:hideMark/>
          </w:tcPr>
          <w:p w:rsidR="00A43BC0" w:rsidRPr="00965CA1" w:rsidRDefault="00A43BC0" w:rsidP="008D71F0">
            <w:pPr>
              <w:pStyle w:val="M"/>
              <w:ind w:firstLine="0"/>
              <w:rPr>
                <w:rStyle w:val="a9"/>
                <w:b w:val="0"/>
                <w:sz w:val="18"/>
                <w:szCs w:val="18"/>
              </w:rPr>
            </w:pPr>
            <w:r>
              <w:rPr>
                <w:rStyle w:val="a9"/>
                <w:rFonts w:hint="eastAsia"/>
                <w:b w:val="0"/>
                <w:sz w:val="18"/>
                <w:szCs w:val="18"/>
              </w:rPr>
              <w:t>类型序号</w:t>
            </w:r>
          </w:p>
        </w:tc>
        <w:tc>
          <w:tcPr>
            <w:tcW w:w="7138" w:type="dxa"/>
            <w:tcBorders>
              <w:top w:val="single" w:sz="4" w:space="0" w:color="000000"/>
              <w:left w:val="single" w:sz="4" w:space="0" w:color="000000"/>
              <w:bottom w:val="single" w:sz="4" w:space="0" w:color="000000"/>
              <w:right w:val="single" w:sz="4" w:space="0" w:color="000000"/>
            </w:tcBorders>
            <w:hideMark/>
          </w:tcPr>
          <w:p w:rsidR="00A43BC0" w:rsidRDefault="00E17EC9" w:rsidP="008D71F0">
            <w:pPr>
              <w:pStyle w:val="M"/>
              <w:ind w:firstLine="0"/>
              <w:rPr>
                <w:rStyle w:val="a9"/>
                <w:b w:val="0"/>
                <w:sz w:val="18"/>
                <w:szCs w:val="18"/>
              </w:rPr>
            </w:pPr>
            <w:r>
              <w:rPr>
                <w:rStyle w:val="a9"/>
                <w:rFonts w:hint="eastAsia"/>
                <w:b w:val="0"/>
                <w:sz w:val="18"/>
                <w:szCs w:val="18"/>
              </w:rPr>
              <w:t>8</w:t>
            </w:r>
          </w:p>
        </w:tc>
      </w:tr>
      <w:tr w:rsidR="00A43BC0" w:rsidRPr="00F10F04" w:rsidTr="008D71F0">
        <w:tc>
          <w:tcPr>
            <w:tcW w:w="1384" w:type="dxa"/>
            <w:tcBorders>
              <w:top w:val="single" w:sz="4" w:space="0" w:color="000000"/>
              <w:left w:val="single" w:sz="4" w:space="0" w:color="000000"/>
              <w:bottom w:val="single" w:sz="4" w:space="0" w:color="000000"/>
              <w:right w:val="single" w:sz="4" w:space="0" w:color="000000"/>
            </w:tcBorders>
            <w:hideMark/>
          </w:tcPr>
          <w:p w:rsidR="00A43BC0" w:rsidRDefault="00A43BC0" w:rsidP="008D71F0">
            <w:pPr>
              <w:pStyle w:val="M"/>
              <w:ind w:firstLine="0"/>
              <w:rPr>
                <w:rStyle w:val="a9"/>
                <w:b w:val="0"/>
                <w:sz w:val="18"/>
                <w:szCs w:val="18"/>
              </w:rPr>
            </w:pPr>
            <w:r>
              <w:rPr>
                <w:rStyle w:val="a9"/>
                <w:rFonts w:hint="eastAsia"/>
                <w:b w:val="0"/>
                <w:sz w:val="18"/>
                <w:szCs w:val="18"/>
              </w:rPr>
              <w:t>类型标识</w:t>
            </w:r>
          </w:p>
        </w:tc>
        <w:tc>
          <w:tcPr>
            <w:tcW w:w="7138" w:type="dxa"/>
            <w:tcBorders>
              <w:top w:val="single" w:sz="4" w:space="0" w:color="000000"/>
              <w:left w:val="single" w:sz="4" w:space="0" w:color="000000"/>
              <w:bottom w:val="single" w:sz="4" w:space="0" w:color="000000"/>
              <w:right w:val="single" w:sz="4" w:space="0" w:color="000000"/>
            </w:tcBorders>
            <w:hideMark/>
          </w:tcPr>
          <w:p w:rsidR="00A43BC0" w:rsidRPr="00E17EC9" w:rsidRDefault="00E17EC9" w:rsidP="00E17EC9">
            <w:pPr>
              <w:pStyle w:val="M"/>
              <w:ind w:firstLine="0"/>
              <w:rPr>
                <w:rStyle w:val="a9"/>
                <w:sz w:val="18"/>
                <w:szCs w:val="18"/>
              </w:rPr>
            </w:pPr>
            <w:r>
              <w:rPr>
                <w:rStyle w:val="a9"/>
                <w:rFonts w:hint="eastAsia"/>
                <w:b w:val="0"/>
                <w:sz w:val="18"/>
                <w:szCs w:val="18"/>
              </w:rPr>
              <w:t>r</w:t>
            </w:r>
            <w:r w:rsidRPr="00E17EC9">
              <w:rPr>
                <w:rStyle w:val="a9"/>
                <w:b w:val="0"/>
                <w:sz w:val="18"/>
                <w:szCs w:val="18"/>
              </w:rPr>
              <w:t>eadingChoice</w:t>
            </w:r>
          </w:p>
        </w:tc>
      </w:tr>
      <w:tr w:rsidR="00A43BC0" w:rsidRPr="00F10F04" w:rsidTr="008D71F0">
        <w:tc>
          <w:tcPr>
            <w:tcW w:w="1384" w:type="dxa"/>
            <w:tcBorders>
              <w:top w:val="single" w:sz="4" w:space="0" w:color="000000"/>
              <w:left w:val="single" w:sz="4" w:space="0" w:color="000000"/>
              <w:bottom w:val="single" w:sz="4" w:space="0" w:color="000000"/>
              <w:right w:val="single" w:sz="4" w:space="0" w:color="000000"/>
            </w:tcBorders>
            <w:hideMark/>
          </w:tcPr>
          <w:p w:rsidR="00A43BC0" w:rsidRPr="00F10F04" w:rsidRDefault="00A43BC0" w:rsidP="008D71F0">
            <w:pPr>
              <w:pStyle w:val="M"/>
              <w:ind w:firstLine="0"/>
              <w:rPr>
                <w:rStyle w:val="a9"/>
                <w:b w:val="0"/>
                <w:sz w:val="18"/>
                <w:szCs w:val="18"/>
              </w:rPr>
            </w:pPr>
            <w:r w:rsidRPr="00965CA1">
              <w:rPr>
                <w:rStyle w:val="a9"/>
                <w:rFonts w:hint="eastAsia"/>
                <w:b w:val="0"/>
                <w:sz w:val="18"/>
                <w:szCs w:val="18"/>
              </w:rPr>
              <w:t>试题附加材料</w:t>
            </w:r>
          </w:p>
        </w:tc>
        <w:tc>
          <w:tcPr>
            <w:tcW w:w="7138" w:type="dxa"/>
            <w:tcBorders>
              <w:top w:val="single" w:sz="4" w:space="0" w:color="000000"/>
              <w:left w:val="single" w:sz="4" w:space="0" w:color="000000"/>
              <w:bottom w:val="single" w:sz="4" w:space="0" w:color="000000"/>
              <w:right w:val="single" w:sz="4" w:space="0" w:color="000000"/>
            </w:tcBorders>
            <w:hideMark/>
          </w:tcPr>
          <w:p w:rsidR="00A43BC0" w:rsidRPr="00F10F04" w:rsidRDefault="00A43BC0" w:rsidP="008D71F0">
            <w:pPr>
              <w:pStyle w:val="M"/>
              <w:ind w:firstLine="0"/>
              <w:rPr>
                <w:rStyle w:val="a9"/>
                <w:b w:val="0"/>
                <w:sz w:val="18"/>
                <w:szCs w:val="18"/>
              </w:rPr>
            </w:pPr>
            <w:r>
              <w:rPr>
                <w:rStyle w:val="a9"/>
                <w:rFonts w:hint="eastAsia"/>
                <w:b w:val="0"/>
                <w:sz w:val="18"/>
                <w:szCs w:val="18"/>
              </w:rPr>
              <w:t>无</w:t>
            </w:r>
          </w:p>
        </w:tc>
      </w:tr>
      <w:tr w:rsidR="00A43BC0" w:rsidRPr="00F10F04" w:rsidTr="008D71F0">
        <w:tc>
          <w:tcPr>
            <w:tcW w:w="1384" w:type="dxa"/>
            <w:tcBorders>
              <w:top w:val="single" w:sz="4" w:space="0" w:color="000000"/>
              <w:left w:val="single" w:sz="4" w:space="0" w:color="000000"/>
              <w:bottom w:val="single" w:sz="4" w:space="0" w:color="000000"/>
              <w:right w:val="single" w:sz="4" w:space="0" w:color="000000"/>
            </w:tcBorders>
            <w:hideMark/>
          </w:tcPr>
          <w:p w:rsidR="00A43BC0" w:rsidRPr="00F10F04" w:rsidRDefault="00A43BC0" w:rsidP="008D71F0">
            <w:pPr>
              <w:pStyle w:val="M"/>
              <w:ind w:firstLine="0"/>
              <w:rPr>
                <w:rStyle w:val="a9"/>
                <w:b w:val="0"/>
                <w:sz w:val="18"/>
                <w:szCs w:val="18"/>
              </w:rPr>
            </w:pPr>
            <w:r w:rsidRPr="00965CA1">
              <w:rPr>
                <w:rStyle w:val="a9"/>
                <w:rFonts w:hint="eastAsia"/>
                <w:b w:val="0"/>
                <w:sz w:val="18"/>
                <w:szCs w:val="18"/>
              </w:rPr>
              <w:t>试题问题类型</w:t>
            </w:r>
          </w:p>
        </w:tc>
        <w:tc>
          <w:tcPr>
            <w:tcW w:w="7138" w:type="dxa"/>
            <w:tcBorders>
              <w:top w:val="single" w:sz="4" w:space="0" w:color="000000"/>
              <w:left w:val="single" w:sz="4" w:space="0" w:color="000000"/>
              <w:bottom w:val="single" w:sz="4" w:space="0" w:color="000000"/>
              <w:right w:val="single" w:sz="4" w:space="0" w:color="000000"/>
            </w:tcBorders>
            <w:hideMark/>
          </w:tcPr>
          <w:p w:rsidR="00A43BC0" w:rsidRPr="00F10F04" w:rsidRDefault="00A43BC0" w:rsidP="008D71F0">
            <w:pPr>
              <w:pStyle w:val="M"/>
              <w:ind w:firstLine="0"/>
              <w:rPr>
                <w:rStyle w:val="a9"/>
                <w:b w:val="0"/>
                <w:sz w:val="18"/>
                <w:szCs w:val="18"/>
              </w:rPr>
            </w:pPr>
            <w:r>
              <w:rPr>
                <w:rStyle w:val="a9"/>
                <w:b w:val="0"/>
                <w:sz w:val="18"/>
                <w:szCs w:val="18"/>
              </w:rPr>
              <w:t>C</w:t>
            </w:r>
            <w:r>
              <w:rPr>
                <w:rStyle w:val="a9"/>
                <w:rFonts w:hint="eastAsia"/>
                <w:b w:val="0"/>
                <w:sz w:val="18"/>
                <w:szCs w:val="18"/>
              </w:rPr>
              <w:t>hoice</w:t>
            </w:r>
          </w:p>
        </w:tc>
      </w:tr>
      <w:tr w:rsidR="00A43BC0" w:rsidRPr="00F10F04" w:rsidTr="008D71F0">
        <w:tc>
          <w:tcPr>
            <w:tcW w:w="1384" w:type="dxa"/>
            <w:tcBorders>
              <w:top w:val="single" w:sz="4" w:space="0" w:color="000000"/>
              <w:left w:val="single" w:sz="4" w:space="0" w:color="000000"/>
              <w:bottom w:val="single" w:sz="4" w:space="0" w:color="000000"/>
              <w:right w:val="single" w:sz="4" w:space="0" w:color="000000"/>
            </w:tcBorders>
            <w:hideMark/>
          </w:tcPr>
          <w:p w:rsidR="00A43BC0" w:rsidRPr="00F10F04" w:rsidRDefault="00A43BC0" w:rsidP="008D71F0">
            <w:pPr>
              <w:pStyle w:val="M"/>
              <w:ind w:firstLine="0"/>
              <w:rPr>
                <w:rStyle w:val="a9"/>
                <w:b w:val="0"/>
                <w:sz w:val="18"/>
                <w:szCs w:val="18"/>
              </w:rPr>
            </w:pPr>
            <w:r w:rsidRPr="00965CA1">
              <w:rPr>
                <w:rStyle w:val="a9"/>
                <w:rFonts w:hint="eastAsia"/>
                <w:b w:val="0"/>
                <w:sz w:val="18"/>
                <w:szCs w:val="18"/>
              </w:rPr>
              <w:t>流程性试题</w:t>
            </w:r>
          </w:p>
        </w:tc>
        <w:tc>
          <w:tcPr>
            <w:tcW w:w="7138" w:type="dxa"/>
            <w:tcBorders>
              <w:top w:val="single" w:sz="4" w:space="0" w:color="000000"/>
              <w:left w:val="single" w:sz="4" w:space="0" w:color="000000"/>
              <w:bottom w:val="single" w:sz="4" w:space="0" w:color="000000"/>
              <w:right w:val="single" w:sz="4" w:space="0" w:color="000000"/>
            </w:tcBorders>
            <w:hideMark/>
          </w:tcPr>
          <w:p w:rsidR="00A43BC0" w:rsidRPr="00F10F04" w:rsidRDefault="00A43BC0" w:rsidP="008D71F0">
            <w:pPr>
              <w:pStyle w:val="M"/>
              <w:ind w:firstLine="0"/>
              <w:rPr>
                <w:rStyle w:val="a9"/>
                <w:b w:val="0"/>
                <w:sz w:val="18"/>
                <w:szCs w:val="18"/>
              </w:rPr>
            </w:pPr>
            <w:r>
              <w:rPr>
                <w:rStyle w:val="a9"/>
                <w:rFonts w:hint="eastAsia"/>
                <w:b w:val="0"/>
                <w:sz w:val="18"/>
                <w:szCs w:val="18"/>
              </w:rPr>
              <w:t>否</w:t>
            </w:r>
          </w:p>
        </w:tc>
      </w:tr>
      <w:tr w:rsidR="00A43BC0" w:rsidRPr="00F10F04" w:rsidTr="008D71F0">
        <w:tc>
          <w:tcPr>
            <w:tcW w:w="1384" w:type="dxa"/>
            <w:tcBorders>
              <w:top w:val="single" w:sz="4" w:space="0" w:color="000000"/>
              <w:left w:val="single" w:sz="4" w:space="0" w:color="000000"/>
              <w:bottom w:val="single" w:sz="4" w:space="0" w:color="000000"/>
              <w:right w:val="single" w:sz="4" w:space="0" w:color="000000"/>
            </w:tcBorders>
            <w:hideMark/>
          </w:tcPr>
          <w:p w:rsidR="00A43BC0" w:rsidRPr="00F10F04" w:rsidRDefault="00A43BC0" w:rsidP="008D71F0">
            <w:pPr>
              <w:pStyle w:val="M"/>
              <w:ind w:firstLine="0"/>
              <w:rPr>
                <w:rStyle w:val="a9"/>
                <w:b w:val="0"/>
                <w:sz w:val="18"/>
                <w:szCs w:val="18"/>
              </w:rPr>
            </w:pPr>
            <w:r>
              <w:rPr>
                <w:rFonts w:hint="eastAsia"/>
              </w:rPr>
              <w:t>示例</w:t>
            </w:r>
          </w:p>
        </w:tc>
        <w:tc>
          <w:tcPr>
            <w:tcW w:w="7138" w:type="dxa"/>
            <w:tcBorders>
              <w:top w:val="single" w:sz="4" w:space="0" w:color="000000"/>
              <w:left w:val="single" w:sz="4" w:space="0" w:color="000000"/>
              <w:bottom w:val="single" w:sz="4" w:space="0" w:color="000000"/>
              <w:right w:val="single" w:sz="4" w:space="0" w:color="000000"/>
            </w:tcBorders>
            <w:hideMark/>
          </w:tcPr>
          <w:p w:rsidR="00A43BC0" w:rsidRPr="00965CA1" w:rsidRDefault="00A43BC0" w:rsidP="00F664A8">
            <w:pPr>
              <w:pStyle w:val="M"/>
              <w:spacing w:line="240" w:lineRule="auto"/>
              <w:ind w:firstLine="0"/>
              <w:rPr>
                <w:rStyle w:val="a9"/>
                <w:b w:val="0"/>
                <w:sz w:val="18"/>
                <w:szCs w:val="18"/>
              </w:rPr>
            </w:pPr>
            <w:r w:rsidRPr="00965CA1">
              <w:rPr>
                <w:rStyle w:val="a9"/>
                <w:b w:val="0"/>
                <w:sz w:val="18"/>
                <w:szCs w:val="18"/>
              </w:rPr>
              <w:t>&lt;assessmentItem identifier="</w:t>
            </w:r>
            <w:r w:rsidRPr="00FC0028">
              <w:rPr>
                <w:rStyle w:val="a9"/>
                <w:b w:val="0"/>
                <w:sz w:val="18"/>
                <w:szCs w:val="18"/>
              </w:rPr>
              <w:t>sflep-</w:t>
            </w:r>
            <w:r>
              <w:rPr>
                <w:rStyle w:val="a9"/>
                <w:rFonts w:hint="eastAsia"/>
                <w:b w:val="0"/>
                <w:sz w:val="18"/>
                <w:szCs w:val="18"/>
              </w:rPr>
              <w:t>ni</w:t>
            </w:r>
            <w:r w:rsidRPr="00FC0028">
              <w:rPr>
                <w:rStyle w:val="a9"/>
                <w:b w:val="0"/>
                <w:sz w:val="18"/>
                <w:szCs w:val="18"/>
              </w:rPr>
              <w:t>-</w:t>
            </w:r>
            <w:r w:rsidR="00B549F2">
              <w:rPr>
                <w:rStyle w:val="a9"/>
                <w:rFonts w:hint="eastAsia"/>
                <w:b w:val="0"/>
                <w:sz w:val="18"/>
                <w:szCs w:val="18"/>
              </w:rPr>
              <w:t>8</w:t>
            </w:r>
            <w:r w:rsidRPr="00FC0028">
              <w:rPr>
                <w:rStyle w:val="a9"/>
                <w:b w:val="0"/>
                <w:sz w:val="18"/>
                <w:szCs w:val="18"/>
              </w:rPr>
              <w:t>-</w:t>
            </w:r>
            <w:r w:rsidR="00B549F2">
              <w:rPr>
                <w:rStyle w:val="a9"/>
                <w:rFonts w:hint="eastAsia"/>
                <w:b w:val="0"/>
                <w:sz w:val="18"/>
                <w:szCs w:val="18"/>
              </w:rPr>
              <w:t>323</w:t>
            </w:r>
            <w:r w:rsidRPr="00965CA1">
              <w:rPr>
                <w:rStyle w:val="a9"/>
                <w:b w:val="0"/>
                <w:sz w:val="18"/>
                <w:szCs w:val="18"/>
              </w:rPr>
              <w:t>" type="</w:t>
            </w:r>
            <w:r w:rsidR="00B549F2">
              <w:rPr>
                <w:rStyle w:val="a9"/>
                <w:rFonts w:hint="eastAsia"/>
                <w:b w:val="0"/>
                <w:sz w:val="18"/>
                <w:szCs w:val="18"/>
              </w:rPr>
              <w:t>r</w:t>
            </w:r>
            <w:r w:rsidR="00B549F2" w:rsidRPr="00E17EC9">
              <w:rPr>
                <w:rStyle w:val="a9"/>
                <w:b w:val="0"/>
                <w:sz w:val="18"/>
                <w:szCs w:val="18"/>
              </w:rPr>
              <w:t>eadingChoice</w:t>
            </w:r>
            <w:r w:rsidRPr="00965CA1">
              <w:rPr>
                <w:rStyle w:val="a9"/>
                <w:b w:val="0"/>
                <w:sz w:val="18"/>
                <w:szCs w:val="18"/>
              </w:rPr>
              <w:t>"</w:t>
            </w:r>
            <w:r>
              <w:rPr>
                <w:rStyle w:val="a9"/>
                <w:rFonts w:hint="eastAsia"/>
                <w:b w:val="0"/>
                <w:sz w:val="18"/>
                <w:szCs w:val="18"/>
              </w:rPr>
              <w:t xml:space="preserve"> </w:t>
            </w:r>
            <w:r w:rsidRPr="00965CA1">
              <w:rPr>
                <w:rStyle w:val="a9"/>
                <w:b w:val="0"/>
                <w:sz w:val="18"/>
                <w:szCs w:val="18"/>
              </w:rPr>
              <w:t>level="4"&gt;</w:t>
            </w:r>
          </w:p>
          <w:p w:rsidR="00F664A8" w:rsidRPr="00F664A8" w:rsidRDefault="00F664A8" w:rsidP="00F664A8">
            <w:pPr>
              <w:pStyle w:val="M"/>
              <w:spacing w:line="240" w:lineRule="auto"/>
              <w:rPr>
                <w:rStyle w:val="a9"/>
                <w:b w:val="0"/>
                <w:sz w:val="18"/>
                <w:szCs w:val="18"/>
              </w:rPr>
            </w:pPr>
            <w:r w:rsidRPr="00F664A8">
              <w:rPr>
                <w:rStyle w:val="a9"/>
                <w:b w:val="0"/>
                <w:sz w:val="18"/>
                <w:szCs w:val="18"/>
              </w:rPr>
              <w:t>&lt;</w:t>
            </w:r>
            <w:proofErr w:type="gramStart"/>
            <w:r w:rsidRPr="00F664A8">
              <w:rPr>
                <w:rStyle w:val="a9"/>
                <w:b w:val="0"/>
                <w:sz w:val="18"/>
                <w:szCs w:val="18"/>
              </w:rPr>
              <w:t>prompt&gt;</w:t>
            </w:r>
            <w:proofErr w:type="gramEnd"/>
            <w:r w:rsidRPr="00F664A8">
              <w:rPr>
                <w:rStyle w:val="a9"/>
                <w:b w:val="0"/>
                <w:sz w:val="18"/>
                <w:szCs w:val="18"/>
              </w:rPr>
              <w:t>If an animal is moved from its home in the tropics to cold climate, it will die if it is not kept warm. And animals accustomed to cold climates will die if they are moved to the tropics.………….</w:t>
            </w:r>
          </w:p>
          <w:p w:rsidR="00F664A8" w:rsidRPr="00F664A8" w:rsidRDefault="00F664A8" w:rsidP="00F664A8">
            <w:pPr>
              <w:pStyle w:val="M"/>
              <w:spacing w:line="240" w:lineRule="auto"/>
              <w:rPr>
                <w:rStyle w:val="a9"/>
                <w:b w:val="0"/>
                <w:sz w:val="18"/>
                <w:szCs w:val="18"/>
              </w:rPr>
            </w:pPr>
            <w:r w:rsidRPr="00F664A8">
              <w:rPr>
                <w:rStyle w:val="a9"/>
                <w:b w:val="0"/>
                <w:sz w:val="18"/>
                <w:szCs w:val="18"/>
              </w:rPr>
              <w:t>&lt;/prompt&gt;</w:t>
            </w:r>
          </w:p>
          <w:p w:rsidR="00F664A8" w:rsidRPr="00F664A8" w:rsidRDefault="00F664A8" w:rsidP="00F664A8">
            <w:pPr>
              <w:pStyle w:val="M"/>
              <w:spacing w:line="240" w:lineRule="auto"/>
              <w:rPr>
                <w:rStyle w:val="a9"/>
                <w:b w:val="0"/>
                <w:sz w:val="18"/>
                <w:szCs w:val="18"/>
              </w:rPr>
            </w:pPr>
            <w:r w:rsidRPr="00F664A8">
              <w:rPr>
                <w:rStyle w:val="a9"/>
                <w:b w:val="0"/>
                <w:sz w:val="18"/>
                <w:szCs w:val="18"/>
              </w:rPr>
              <w:t>&lt;question type="choice"&gt;</w:t>
            </w:r>
          </w:p>
          <w:p w:rsidR="00531B17" w:rsidRDefault="00F664A8" w:rsidP="00F664A8">
            <w:pPr>
              <w:pStyle w:val="M"/>
              <w:spacing w:line="240" w:lineRule="auto"/>
              <w:rPr>
                <w:rStyle w:val="a9"/>
                <w:b w:val="0"/>
                <w:sz w:val="18"/>
                <w:szCs w:val="18"/>
              </w:rPr>
            </w:pPr>
            <w:r w:rsidRPr="00F664A8">
              <w:rPr>
                <w:rStyle w:val="a9"/>
                <w:b w:val="0"/>
                <w:sz w:val="18"/>
                <w:szCs w:val="18"/>
              </w:rPr>
              <w:tab/>
              <w:t>&lt;</w:t>
            </w:r>
            <w:proofErr w:type="gramStart"/>
            <w:r w:rsidRPr="00F664A8">
              <w:rPr>
                <w:rStyle w:val="a9"/>
                <w:b w:val="0"/>
                <w:sz w:val="18"/>
                <w:szCs w:val="18"/>
              </w:rPr>
              <w:t>prompt&gt;</w:t>
            </w:r>
            <w:proofErr w:type="gramEnd"/>
            <w:r w:rsidRPr="00F664A8">
              <w:rPr>
                <w:rStyle w:val="a9"/>
                <w:b w:val="0"/>
                <w:sz w:val="18"/>
                <w:szCs w:val="18"/>
              </w:rPr>
              <w:t xml:space="preserve">The main idea of this passage can be summarized as: </w:t>
            </w:r>
            <w:r w:rsidR="00531B17">
              <w:rPr>
                <w:rStyle w:val="a9"/>
                <w:rFonts w:hint="eastAsia"/>
                <w:b w:val="0"/>
                <w:sz w:val="18"/>
                <w:szCs w:val="18"/>
              </w:rPr>
              <w:tab/>
            </w:r>
            <w:r w:rsidR="00531B17">
              <w:rPr>
                <w:rStyle w:val="a9"/>
                <w:b w:val="0"/>
                <w:sz w:val="18"/>
                <w:szCs w:val="18"/>
              </w:rPr>
              <w:tab/>
            </w:r>
            <w:r w:rsidR="00531B17">
              <w:rPr>
                <w:rStyle w:val="a9"/>
                <w:rFonts w:hint="eastAsia"/>
                <w:b w:val="0"/>
                <w:sz w:val="18"/>
                <w:szCs w:val="18"/>
              </w:rPr>
              <w:tab/>
            </w:r>
            <w:r w:rsidR="00531B17">
              <w:rPr>
                <w:rStyle w:val="a9"/>
                <w:b w:val="0"/>
                <w:sz w:val="18"/>
                <w:szCs w:val="18"/>
              </w:rPr>
              <w:tab/>
            </w:r>
            <w:r w:rsidR="00531B17">
              <w:rPr>
                <w:rStyle w:val="a9"/>
                <w:rFonts w:hint="eastAsia"/>
                <w:b w:val="0"/>
                <w:sz w:val="18"/>
                <w:szCs w:val="18"/>
              </w:rPr>
              <w:tab/>
            </w:r>
            <w:r w:rsidR="00531B17">
              <w:rPr>
                <w:rStyle w:val="a9"/>
                <w:b w:val="0"/>
                <w:sz w:val="18"/>
                <w:szCs w:val="18"/>
              </w:rPr>
              <w:tab/>
            </w:r>
            <w:r w:rsidR="00531B17">
              <w:rPr>
                <w:rStyle w:val="a9"/>
                <w:rFonts w:hint="eastAsia"/>
                <w:b w:val="0"/>
                <w:sz w:val="18"/>
                <w:szCs w:val="18"/>
              </w:rPr>
              <w:tab/>
            </w:r>
            <w:r w:rsidRPr="00F664A8">
              <w:rPr>
                <w:rStyle w:val="a9"/>
                <w:b w:val="0"/>
                <w:sz w:val="18"/>
                <w:szCs w:val="18"/>
              </w:rPr>
              <w:t>__________.</w:t>
            </w:r>
          </w:p>
          <w:p w:rsidR="00F664A8" w:rsidRPr="00F664A8" w:rsidRDefault="00531B17" w:rsidP="00F664A8">
            <w:pPr>
              <w:pStyle w:val="M"/>
              <w:spacing w:line="240" w:lineRule="auto"/>
              <w:rPr>
                <w:rStyle w:val="a9"/>
                <w:b w:val="0"/>
                <w:sz w:val="18"/>
                <w:szCs w:val="18"/>
              </w:rPr>
            </w:pPr>
            <w:r>
              <w:rPr>
                <w:rStyle w:val="a9"/>
                <w:b w:val="0"/>
                <w:sz w:val="18"/>
                <w:szCs w:val="18"/>
              </w:rPr>
              <w:tab/>
            </w:r>
            <w:r w:rsidR="00F664A8" w:rsidRPr="00F664A8">
              <w:rPr>
                <w:rStyle w:val="a9"/>
                <w:b w:val="0"/>
                <w:sz w:val="18"/>
                <w:szCs w:val="18"/>
              </w:rPr>
              <w:t>&lt;/prompt&gt;</w:t>
            </w:r>
          </w:p>
          <w:p w:rsidR="00F664A8" w:rsidRPr="00F664A8" w:rsidRDefault="00F664A8" w:rsidP="00F664A8">
            <w:pPr>
              <w:pStyle w:val="M"/>
              <w:spacing w:line="240" w:lineRule="auto"/>
              <w:rPr>
                <w:rStyle w:val="a9"/>
                <w:b w:val="0"/>
                <w:sz w:val="18"/>
                <w:szCs w:val="18"/>
              </w:rPr>
            </w:pPr>
            <w:r w:rsidRPr="00F664A8">
              <w:rPr>
                <w:rStyle w:val="a9"/>
                <w:b w:val="0"/>
                <w:sz w:val="18"/>
                <w:szCs w:val="18"/>
              </w:rPr>
              <w:tab/>
              <w:t>&lt;choice&gt;</w:t>
            </w:r>
          </w:p>
          <w:p w:rsidR="00F664A8" w:rsidRPr="00F664A8" w:rsidRDefault="00F664A8" w:rsidP="00F664A8">
            <w:pPr>
              <w:pStyle w:val="M"/>
              <w:spacing w:line="240" w:lineRule="auto"/>
              <w:rPr>
                <w:rStyle w:val="a9"/>
                <w:b w:val="0"/>
                <w:sz w:val="18"/>
                <w:szCs w:val="18"/>
              </w:rPr>
            </w:pPr>
            <w:r w:rsidRPr="00F664A8">
              <w:rPr>
                <w:rStyle w:val="a9"/>
                <w:b w:val="0"/>
                <w:sz w:val="18"/>
                <w:szCs w:val="18"/>
              </w:rPr>
              <w:tab/>
            </w:r>
            <w:r w:rsidRPr="00F664A8">
              <w:rPr>
                <w:rStyle w:val="a9"/>
                <w:b w:val="0"/>
                <w:sz w:val="18"/>
                <w:szCs w:val="18"/>
              </w:rPr>
              <w:tab/>
              <w:t>&lt;option&gt;Different habits of animals and plants&lt;/option&gt;</w:t>
            </w:r>
          </w:p>
          <w:p w:rsidR="00F664A8" w:rsidRPr="00F664A8" w:rsidRDefault="00F664A8" w:rsidP="00F664A8">
            <w:pPr>
              <w:pStyle w:val="M"/>
              <w:spacing w:line="240" w:lineRule="auto"/>
              <w:rPr>
                <w:rStyle w:val="a9"/>
                <w:b w:val="0"/>
                <w:sz w:val="18"/>
                <w:szCs w:val="18"/>
              </w:rPr>
            </w:pPr>
            <w:r w:rsidRPr="00F664A8">
              <w:rPr>
                <w:rStyle w:val="a9"/>
                <w:b w:val="0"/>
                <w:sz w:val="18"/>
                <w:szCs w:val="18"/>
              </w:rPr>
              <w:tab/>
            </w:r>
            <w:r w:rsidRPr="00F664A8">
              <w:rPr>
                <w:rStyle w:val="a9"/>
                <w:b w:val="0"/>
                <w:sz w:val="18"/>
                <w:szCs w:val="18"/>
              </w:rPr>
              <w:tab/>
              <w:t>&lt;option&gt;Living things and their surroundings&lt;/option&gt;</w:t>
            </w:r>
          </w:p>
          <w:p w:rsidR="00F664A8" w:rsidRPr="00F664A8" w:rsidRDefault="00F664A8" w:rsidP="00F664A8">
            <w:pPr>
              <w:pStyle w:val="M"/>
              <w:spacing w:line="240" w:lineRule="auto"/>
              <w:rPr>
                <w:rStyle w:val="a9"/>
                <w:b w:val="0"/>
                <w:sz w:val="18"/>
                <w:szCs w:val="18"/>
              </w:rPr>
            </w:pPr>
            <w:r w:rsidRPr="00F664A8">
              <w:rPr>
                <w:rStyle w:val="a9"/>
                <w:b w:val="0"/>
                <w:sz w:val="18"/>
                <w:szCs w:val="18"/>
              </w:rPr>
              <w:tab/>
            </w:r>
            <w:r w:rsidRPr="00F664A8">
              <w:rPr>
                <w:rStyle w:val="a9"/>
                <w:b w:val="0"/>
                <w:sz w:val="18"/>
                <w:szCs w:val="18"/>
              </w:rPr>
              <w:tab/>
              <w:t>&lt;option&gt;Plants and animals: slaves of their surroundings&lt;/option&gt;</w:t>
            </w:r>
          </w:p>
          <w:p w:rsidR="0008605D" w:rsidRDefault="00F664A8" w:rsidP="00F664A8">
            <w:pPr>
              <w:pStyle w:val="M"/>
              <w:spacing w:line="240" w:lineRule="auto"/>
              <w:rPr>
                <w:rStyle w:val="a9"/>
                <w:b w:val="0"/>
                <w:sz w:val="18"/>
                <w:szCs w:val="18"/>
              </w:rPr>
            </w:pPr>
            <w:r w:rsidRPr="00F664A8">
              <w:rPr>
                <w:rStyle w:val="a9"/>
                <w:b w:val="0"/>
                <w:sz w:val="18"/>
                <w:szCs w:val="18"/>
              </w:rPr>
              <w:tab/>
            </w:r>
            <w:r w:rsidRPr="00F664A8">
              <w:rPr>
                <w:rStyle w:val="a9"/>
                <w:b w:val="0"/>
                <w:sz w:val="18"/>
                <w:szCs w:val="18"/>
              </w:rPr>
              <w:tab/>
              <w:t xml:space="preserve">&lt;option&gt;Animals' ability to adapt themselves to their </w:t>
            </w:r>
            <w:r w:rsidR="0008605D">
              <w:rPr>
                <w:rStyle w:val="a9"/>
                <w:rFonts w:hint="eastAsia"/>
                <w:b w:val="0"/>
                <w:sz w:val="18"/>
                <w:szCs w:val="18"/>
              </w:rPr>
              <w:tab/>
            </w:r>
            <w:r w:rsidR="0008605D">
              <w:rPr>
                <w:rStyle w:val="a9"/>
                <w:b w:val="0"/>
                <w:sz w:val="18"/>
                <w:szCs w:val="18"/>
              </w:rPr>
              <w:tab/>
            </w:r>
            <w:r w:rsidR="0008605D">
              <w:rPr>
                <w:rStyle w:val="a9"/>
                <w:rFonts w:hint="eastAsia"/>
                <w:b w:val="0"/>
                <w:sz w:val="18"/>
                <w:szCs w:val="18"/>
              </w:rPr>
              <w:tab/>
            </w:r>
            <w:r w:rsidR="0008605D">
              <w:rPr>
                <w:rStyle w:val="a9"/>
                <w:b w:val="0"/>
                <w:sz w:val="18"/>
                <w:szCs w:val="18"/>
              </w:rPr>
              <w:tab/>
            </w:r>
            <w:r w:rsidR="0008605D">
              <w:rPr>
                <w:rStyle w:val="a9"/>
                <w:rFonts w:hint="eastAsia"/>
                <w:b w:val="0"/>
                <w:sz w:val="18"/>
                <w:szCs w:val="18"/>
              </w:rPr>
              <w:tab/>
            </w:r>
            <w:r w:rsidR="0008605D">
              <w:rPr>
                <w:rStyle w:val="a9"/>
                <w:b w:val="0"/>
                <w:sz w:val="18"/>
                <w:szCs w:val="18"/>
              </w:rPr>
              <w:tab/>
            </w:r>
            <w:r w:rsidR="0008605D">
              <w:rPr>
                <w:rStyle w:val="a9"/>
                <w:rFonts w:hint="eastAsia"/>
                <w:b w:val="0"/>
                <w:sz w:val="18"/>
                <w:szCs w:val="18"/>
              </w:rPr>
              <w:tab/>
            </w:r>
            <w:r w:rsidRPr="00F664A8">
              <w:rPr>
                <w:rStyle w:val="a9"/>
                <w:b w:val="0"/>
                <w:sz w:val="18"/>
                <w:szCs w:val="18"/>
              </w:rPr>
              <w:t>surroundings</w:t>
            </w:r>
          </w:p>
          <w:p w:rsidR="00F664A8" w:rsidRPr="00F664A8" w:rsidRDefault="0008605D" w:rsidP="00F664A8">
            <w:pPr>
              <w:pStyle w:val="M"/>
              <w:spacing w:line="240" w:lineRule="auto"/>
              <w:rPr>
                <w:rStyle w:val="a9"/>
                <w:b w:val="0"/>
                <w:sz w:val="18"/>
                <w:szCs w:val="18"/>
              </w:rPr>
            </w:pPr>
            <w:r>
              <w:rPr>
                <w:rStyle w:val="a9"/>
                <w:b w:val="0"/>
                <w:sz w:val="18"/>
                <w:szCs w:val="18"/>
              </w:rPr>
              <w:tab/>
            </w:r>
            <w:r>
              <w:rPr>
                <w:rStyle w:val="a9"/>
                <w:rFonts w:hint="eastAsia"/>
                <w:b w:val="0"/>
                <w:sz w:val="18"/>
                <w:szCs w:val="18"/>
              </w:rPr>
              <w:tab/>
            </w:r>
            <w:r w:rsidR="00F664A8" w:rsidRPr="00F664A8">
              <w:rPr>
                <w:rStyle w:val="a9"/>
                <w:b w:val="0"/>
                <w:sz w:val="18"/>
                <w:szCs w:val="18"/>
              </w:rPr>
              <w:t>&lt;/option&gt;</w:t>
            </w:r>
          </w:p>
          <w:p w:rsidR="00F664A8" w:rsidRPr="00F664A8" w:rsidRDefault="00024566" w:rsidP="00F664A8">
            <w:pPr>
              <w:pStyle w:val="M"/>
              <w:spacing w:line="240" w:lineRule="auto"/>
              <w:rPr>
                <w:rStyle w:val="a9"/>
                <w:b w:val="0"/>
                <w:sz w:val="18"/>
                <w:szCs w:val="18"/>
              </w:rPr>
            </w:pPr>
            <w:r>
              <w:rPr>
                <w:rStyle w:val="a9"/>
                <w:rFonts w:hint="eastAsia"/>
                <w:b w:val="0"/>
                <w:sz w:val="18"/>
                <w:szCs w:val="18"/>
              </w:rPr>
              <w:tab/>
            </w:r>
            <w:r w:rsidR="00F664A8" w:rsidRPr="00F664A8">
              <w:rPr>
                <w:rStyle w:val="a9"/>
                <w:b w:val="0"/>
                <w:sz w:val="18"/>
                <w:szCs w:val="18"/>
              </w:rPr>
              <w:t>&lt;/choice&gt;</w:t>
            </w:r>
          </w:p>
          <w:p w:rsidR="00F664A8" w:rsidRPr="00F664A8" w:rsidRDefault="00024566" w:rsidP="00F664A8">
            <w:pPr>
              <w:pStyle w:val="M"/>
              <w:spacing w:line="240" w:lineRule="auto"/>
              <w:rPr>
                <w:rStyle w:val="a9"/>
                <w:b w:val="0"/>
                <w:sz w:val="18"/>
                <w:szCs w:val="18"/>
              </w:rPr>
            </w:pPr>
            <w:r>
              <w:rPr>
                <w:rStyle w:val="a9"/>
                <w:rFonts w:hint="eastAsia"/>
                <w:b w:val="0"/>
                <w:sz w:val="18"/>
                <w:szCs w:val="18"/>
              </w:rPr>
              <w:tab/>
            </w:r>
            <w:r w:rsidR="00F664A8" w:rsidRPr="00F664A8">
              <w:rPr>
                <w:rStyle w:val="a9"/>
                <w:b w:val="0"/>
                <w:sz w:val="18"/>
                <w:szCs w:val="18"/>
              </w:rPr>
              <w:t>&lt;key&gt;2&lt;/key&gt;</w:t>
            </w:r>
          </w:p>
          <w:p w:rsidR="00F664A8" w:rsidRPr="00F664A8" w:rsidRDefault="00F664A8" w:rsidP="00F664A8">
            <w:pPr>
              <w:pStyle w:val="M"/>
              <w:spacing w:line="240" w:lineRule="auto"/>
              <w:rPr>
                <w:rStyle w:val="a9"/>
                <w:b w:val="0"/>
                <w:sz w:val="18"/>
                <w:szCs w:val="18"/>
              </w:rPr>
            </w:pPr>
            <w:r w:rsidRPr="00F664A8">
              <w:rPr>
                <w:rStyle w:val="a9"/>
                <w:b w:val="0"/>
                <w:sz w:val="18"/>
                <w:szCs w:val="18"/>
              </w:rPr>
              <w:lastRenderedPageBreak/>
              <w:t>&lt;/question&gt;</w:t>
            </w:r>
          </w:p>
          <w:p w:rsidR="00F664A8" w:rsidRDefault="00542A8E" w:rsidP="00F664A8">
            <w:pPr>
              <w:pStyle w:val="M"/>
              <w:spacing w:line="240" w:lineRule="auto"/>
              <w:ind w:firstLine="0"/>
              <w:rPr>
                <w:rStyle w:val="a9"/>
                <w:b w:val="0"/>
                <w:sz w:val="18"/>
                <w:szCs w:val="18"/>
              </w:rPr>
            </w:pPr>
            <w:r>
              <w:rPr>
                <w:rStyle w:val="a9"/>
                <w:rFonts w:hint="eastAsia"/>
                <w:b w:val="0"/>
                <w:sz w:val="18"/>
                <w:szCs w:val="18"/>
              </w:rPr>
              <w:tab/>
            </w:r>
            <w:r w:rsidR="00F664A8" w:rsidRPr="00F664A8">
              <w:rPr>
                <w:rStyle w:val="a9"/>
                <w:b w:val="0"/>
                <w:sz w:val="18"/>
                <w:szCs w:val="18"/>
              </w:rPr>
              <w:t>&lt;!--other 4 choice questions--&gt;</w:t>
            </w:r>
          </w:p>
          <w:p w:rsidR="00A43BC0" w:rsidRPr="00F10F04" w:rsidRDefault="00A43BC0" w:rsidP="00F664A8">
            <w:pPr>
              <w:pStyle w:val="M"/>
              <w:spacing w:line="240" w:lineRule="auto"/>
              <w:ind w:firstLine="0"/>
              <w:rPr>
                <w:rStyle w:val="a9"/>
                <w:b w:val="0"/>
                <w:sz w:val="18"/>
                <w:szCs w:val="18"/>
              </w:rPr>
            </w:pPr>
            <w:r w:rsidRPr="00965CA1">
              <w:rPr>
                <w:rStyle w:val="a9"/>
                <w:b w:val="0"/>
                <w:sz w:val="18"/>
                <w:szCs w:val="18"/>
              </w:rPr>
              <w:t>&lt;/assessmentItem&gt;</w:t>
            </w:r>
          </w:p>
        </w:tc>
      </w:tr>
    </w:tbl>
    <w:p w:rsidR="00A43BC0" w:rsidRDefault="00A43BC0" w:rsidP="00A43BC0"/>
    <w:p w:rsidR="009A1274" w:rsidRDefault="009A1274" w:rsidP="009A1274">
      <w:pPr>
        <w:pStyle w:val="3"/>
        <w:numPr>
          <w:ilvl w:val="2"/>
          <w:numId w:val="15"/>
        </w:numPr>
      </w:pPr>
      <w:bookmarkStart w:id="469" w:name="_Toc286841235"/>
      <w:r>
        <w:rPr>
          <w:rFonts w:hint="eastAsia"/>
        </w:rPr>
        <w:t>完形填空（</w:t>
      </w:r>
      <w:r w:rsidR="00382C9C">
        <w:rPr>
          <w:rFonts w:hint="eastAsia"/>
        </w:rPr>
        <w:t>C</w:t>
      </w:r>
      <w:r w:rsidR="00382C9C" w:rsidRPr="00382C9C">
        <w:t>loze</w:t>
      </w:r>
      <w:r>
        <w:rPr>
          <w:rFonts w:hint="eastAsia"/>
        </w:rPr>
        <w:t>）</w:t>
      </w:r>
      <w:bookmarkEnd w:id="469"/>
    </w:p>
    <w:p w:rsidR="009A1274" w:rsidRPr="00D46068" w:rsidRDefault="009A1274" w:rsidP="009A1274">
      <w:pPr>
        <w:pStyle w:val="af8"/>
      </w:pPr>
      <w:r w:rsidRPr="00242408">
        <w:rPr>
          <w:rFonts w:hint="eastAsia"/>
        </w:rPr>
        <w:t>表</w:t>
      </w:r>
      <w:r w:rsidRPr="00242408">
        <w:rPr>
          <w:rFonts w:hint="eastAsia"/>
        </w:rPr>
        <w:t xml:space="preserve"> </w:t>
      </w:r>
      <w:r>
        <w:rPr>
          <w:rFonts w:hint="eastAsia"/>
        </w:rPr>
        <w:t>5-</w:t>
      </w:r>
      <w:r w:rsidR="00587428">
        <w:rPr>
          <w:rFonts w:hint="eastAsia"/>
        </w:rPr>
        <w:t>9</w:t>
      </w:r>
      <w:r w:rsidR="00123F6F">
        <w:rPr>
          <w:rFonts w:hint="eastAsia"/>
        </w:rPr>
        <w:t xml:space="preserve"> </w:t>
      </w:r>
      <w:r w:rsidR="00123F6F" w:rsidRPr="00123F6F">
        <w:rPr>
          <w:rFonts w:hint="eastAsia"/>
        </w:rPr>
        <w:t>完形填空（</w:t>
      </w:r>
      <w:r w:rsidR="00123F6F" w:rsidRPr="00123F6F">
        <w:rPr>
          <w:rFonts w:hint="eastAsia"/>
        </w:rPr>
        <w:t>Cloze</w:t>
      </w:r>
      <w:r w:rsidRPr="00472A9F">
        <w:rPr>
          <w:rFonts w:hint="eastAsia"/>
        </w:rPr>
        <w:t>）</w:t>
      </w:r>
      <w:r>
        <w:rPr>
          <w:rFonts w:hint="eastAsia"/>
        </w:rPr>
        <w:t>示例说明</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84"/>
        <w:gridCol w:w="7138"/>
      </w:tblGrid>
      <w:tr w:rsidR="009A1274" w:rsidRPr="00F10F04" w:rsidTr="008D71F0">
        <w:tc>
          <w:tcPr>
            <w:tcW w:w="1384" w:type="dxa"/>
            <w:tcBorders>
              <w:top w:val="single" w:sz="4" w:space="0" w:color="000000"/>
              <w:left w:val="single" w:sz="4" w:space="0" w:color="000000"/>
              <w:bottom w:val="single" w:sz="4" w:space="0" w:color="000000"/>
              <w:right w:val="single" w:sz="4" w:space="0" w:color="000000"/>
            </w:tcBorders>
            <w:hideMark/>
          </w:tcPr>
          <w:p w:rsidR="009A1274" w:rsidRPr="00F10F04" w:rsidRDefault="009A1274" w:rsidP="008D71F0">
            <w:pPr>
              <w:pStyle w:val="M"/>
              <w:ind w:firstLine="0"/>
              <w:rPr>
                <w:rStyle w:val="a9"/>
                <w:b w:val="0"/>
                <w:sz w:val="18"/>
                <w:szCs w:val="18"/>
              </w:rPr>
            </w:pPr>
            <w:r w:rsidRPr="00F10F04">
              <w:rPr>
                <w:rStyle w:val="a9"/>
                <w:rFonts w:hint="eastAsia"/>
                <w:b w:val="0"/>
                <w:sz w:val="18"/>
                <w:szCs w:val="18"/>
              </w:rPr>
              <w:t>名称</w:t>
            </w:r>
          </w:p>
        </w:tc>
        <w:tc>
          <w:tcPr>
            <w:tcW w:w="7138" w:type="dxa"/>
            <w:tcBorders>
              <w:top w:val="single" w:sz="4" w:space="0" w:color="000000"/>
              <w:left w:val="single" w:sz="4" w:space="0" w:color="000000"/>
              <w:bottom w:val="single" w:sz="4" w:space="0" w:color="000000"/>
              <w:right w:val="single" w:sz="4" w:space="0" w:color="000000"/>
            </w:tcBorders>
            <w:hideMark/>
          </w:tcPr>
          <w:p w:rsidR="009A1274" w:rsidRPr="00F10F04" w:rsidRDefault="009A1274" w:rsidP="008D71F0">
            <w:pPr>
              <w:pStyle w:val="M"/>
              <w:ind w:firstLine="0"/>
              <w:rPr>
                <w:rStyle w:val="a9"/>
                <w:b w:val="0"/>
                <w:sz w:val="18"/>
                <w:szCs w:val="18"/>
              </w:rPr>
            </w:pPr>
            <w:r>
              <w:rPr>
                <w:rStyle w:val="a9"/>
                <w:rFonts w:hint="eastAsia"/>
                <w:b w:val="0"/>
                <w:sz w:val="18"/>
                <w:szCs w:val="18"/>
              </w:rPr>
              <w:t>说明</w:t>
            </w:r>
          </w:p>
        </w:tc>
      </w:tr>
      <w:tr w:rsidR="009A1274" w:rsidRPr="00F10F04" w:rsidTr="008D71F0">
        <w:tc>
          <w:tcPr>
            <w:tcW w:w="1384" w:type="dxa"/>
            <w:tcBorders>
              <w:top w:val="single" w:sz="4" w:space="0" w:color="000000"/>
              <w:left w:val="single" w:sz="4" w:space="0" w:color="000000"/>
              <w:bottom w:val="single" w:sz="4" w:space="0" w:color="000000"/>
              <w:right w:val="single" w:sz="4" w:space="0" w:color="000000"/>
            </w:tcBorders>
            <w:hideMark/>
          </w:tcPr>
          <w:p w:rsidR="009A1274" w:rsidRPr="00965CA1" w:rsidRDefault="009A1274" w:rsidP="008D71F0">
            <w:pPr>
              <w:pStyle w:val="M"/>
              <w:ind w:firstLine="0"/>
              <w:rPr>
                <w:rStyle w:val="a9"/>
                <w:b w:val="0"/>
                <w:sz w:val="18"/>
                <w:szCs w:val="18"/>
              </w:rPr>
            </w:pPr>
            <w:r>
              <w:rPr>
                <w:rStyle w:val="a9"/>
                <w:rFonts w:hint="eastAsia"/>
                <w:b w:val="0"/>
                <w:sz w:val="18"/>
                <w:szCs w:val="18"/>
              </w:rPr>
              <w:t>类型序号</w:t>
            </w:r>
          </w:p>
        </w:tc>
        <w:tc>
          <w:tcPr>
            <w:tcW w:w="7138" w:type="dxa"/>
            <w:tcBorders>
              <w:top w:val="single" w:sz="4" w:space="0" w:color="000000"/>
              <w:left w:val="single" w:sz="4" w:space="0" w:color="000000"/>
              <w:bottom w:val="single" w:sz="4" w:space="0" w:color="000000"/>
              <w:right w:val="single" w:sz="4" w:space="0" w:color="000000"/>
            </w:tcBorders>
            <w:hideMark/>
          </w:tcPr>
          <w:p w:rsidR="009A1274" w:rsidRDefault="004E2E7D" w:rsidP="008D71F0">
            <w:pPr>
              <w:pStyle w:val="M"/>
              <w:ind w:firstLine="0"/>
              <w:rPr>
                <w:rStyle w:val="a9"/>
                <w:b w:val="0"/>
                <w:sz w:val="18"/>
                <w:szCs w:val="18"/>
              </w:rPr>
            </w:pPr>
            <w:r>
              <w:rPr>
                <w:rStyle w:val="a9"/>
                <w:rFonts w:hint="eastAsia"/>
                <w:b w:val="0"/>
                <w:sz w:val="18"/>
                <w:szCs w:val="18"/>
              </w:rPr>
              <w:t>9</w:t>
            </w:r>
          </w:p>
        </w:tc>
      </w:tr>
      <w:tr w:rsidR="009A1274" w:rsidRPr="00F10F04" w:rsidTr="008D71F0">
        <w:tc>
          <w:tcPr>
            <w:tcW w:w="1384" w:type="dxa"/>
            <w:tcBorders>
              <w:top w:val="single" w:sz="4" w:space="0" w:color="000000"/>
              <w:left w:val="single" w:sz="4" w:space="0" w:color="000000"/>
              <w:bottom w:val="single" w:sz="4" w:space="0" w:color="000000"/>
              <w:right w:val="single" w:sz="4" w:space="0" w:color="000000"/>
            </w:tcBorders>
            <w:hideMark/>
          </w:tcPr>
          <w:p w:rsidR="009A1274" w:rsidRDefault="009A1274" w:rsidP="008D71F0">
            <w:pPr>
              <w:pStyle w:val="M"/>
              <w:ind w:firstLine="0"/>
              <w:rPr>
                <w:rStyle w:val="a9"/>
                <w:b w:val="0"/>
                <w:sz w:val="18"/>
                <w:szCs w:val="18"/>
              </w:rPr>
            </w:pPr>
            <w:r>
              <w:rPr>
                <w:rStyle w:val="a9"/>
                <w:rFonts w:hint="eastAsia"/>
                <w:b w:val="0"/>
                <w:sz w:val="18"/>
                <w:szCs w:val="18"/>
              </w:rPr>
              <w:t>类型标识</w:t>
            </w:r>
          </w:p>
        </w:tc>
        <w:tc>
          <w:tcPr>
            <w:tcW w:w="7138" w:type="dxa"/>
            <w:tcBorders>
              <w:top w:val="single" w:sz="4" w:space="0" w:color="000000"/>
              <w:left w:val="single" w:sz="4" w:space="0" w:color="000000"/>
              <w:bottom w:val="single" w:sz="4" w:space="0" w:color="000000"/>
              <w:right w:val="single" w:sz="4" w:space="0" w:color="000000"/>
            </w:tcBorders>
            <w:hideMark/>
          </w:tcPr>
          <w:p w:rsidR="009A1274" w:rsidRPr="00E17EC9" w:rsidRDefault="00E246BF" w:rsidP="008D71F0">
            <w:pPr>
              <w:pStyle w:val="M"/>
              <w:ind w:firstLine="0"/>
              <w:rPr>
                <w:rStyle w:val="a9"/>
                <w:sz w:val="18"/>
                <w:szCs w:val="18"/>
              </w:rPr>
            </w:pPr>
            <w:r>
              <w:rPr>
                <w:rStyle w:val="a9"/>
                <w:rFonts w:hint="eastAsia"/>
                <w:b w:val="0"/>
                <w:sz w:val="18"/>
                <w:szCs w:val="18"/>
              </w:rPr>
              <w:t>cloze</w:t>
            </w:r>
          </w:p>
        </w:tc>
      </w:tr>
      <w:tr w:rsidR="009A1274" w:rsidRPr="00F10F04" w:rsidTr="008D71F0">
        <w:tc>
          <w:tcPr>
            <w:tcW w:w="1384" w:type="dxa"/>
            <w:tcBorders>
              <w:top w:val="single" w:sz="4" w:space="0" w:color="000000"/>
              <w:left w:val="single" w:sz="4" w:space="0" w:color="000000"/>
              <w:bottom w:val="single" w:sz="4" w:space="0" w:color="000000"/>
              <w:right w:val="single" w:sz="4" w:space="0" w:color="000000"/>
            </w:tcBorders>
            <w:hideMark/>
          </w:tcPr>
          <w:p w:rsidR="009A1274" w:rsidRPr="00F10F04" w:rsidRDefault="009A1274" w:rsidP="008D71F0">
            <w:pPr>
              <w:pStyle w:val="M"/>
              <w:ind w:firstLine="0"/>
              <w:rPr>
                <w:rStyle w:val="a9"/>
                <w:b w:val="0"/>
                <w:sz w:val="18"/>
                <w:szCs w:val="18"/>
              </w:rPr>
            </w:pPr>
            <w:r w:rsidRPr="00965CA1">
              <w:rPr>
                <w:rStyle w:val="a9"/>
                <w:rFonts w:hint="eastAsia"/>
                <w:b w:val="0"/>
                <w:sz w:val="18"/>
                <w:szCs w:val="18"/>
              </w:rPr>
              <w:t>试题附加材料</w:t>
            </w:r>
          </w:p>
        </w:tc>
        <w:tc>
          <w:tcPr>
            <w:tcW w:w="7138" w:type="dxa"/>
            <w:tcBorders>
              <w:top w:val="single" w:sz="4" w:space="0" w:color="000000"/>
              <w:left w:val="single" w:sz="4" w:space="0" w:color="000000"/>
              <w:bottom w:val="single" w:sz="4" w:space="0" w:color="000000"/>
              <w:right w:val="single" w:sz="4" w:space="0" w:color="000000"/>
            </w:tcBorders>
            <w:hideMark/>
          </w:tcPr>
          <w:p w:rsidR="009A1274" w:rsidRPr="00F10F04" w:rsidRDefault="009A1274" w:rsidP="008D71F0">
            <w:pPr>
              <w:pStyle w:val="M"/>
              <w:ind w:firstLine="0"/>
              <w:rPr>
                <w:rStyle w:val="a9"/>
                <w:b w:val="0"/>
                <w:sz w:val="18"/>
                <w:szCs w:val="18"/>
              </w:rPr>
            </w:pPr>
            <w:r>
              <w:rPr>
                <w:rStyle w:val="a9"/>
                <w:rFonts w:hint="eastAsia"/>
                <w:b w:val="0"/>
                <w:sz w:val="18"/>
                <w:szCs w:val="18"/>
              </w:rPr>
              <w:t>无</w:t>
            </w:r>
          </w:p>
        </w:tc>
      </w:tr>
      <w:tr w:rsidR="009A1274" w:rsidRPr="00F10F04" w:rsidTr="008D71F0">
        <w:tc>
          <w:tcPr>
            <w:tcW w:w="1384" w:type="dxa"/>
            <w:tcBorders>
              <w:top w:val="single" w:sz="4" w:space="0" w:color="000000"/>
              <w:left w:val="single" w:sz="4" w:space="0" w:color="000000"/>
              <w:bottom w:val="single" w:sz="4" w:space="0" w:color="000000"/>
              <w:right w:val="single" w:sz="4" w:space="0" w:color="000000"/>
            </w:tcBorders>
            <w:hideMark/>
          </w:tcPr>
          <w:p w:rsidR="009A1274" w:rsidRPr="00F10F04" w:rsidRDefault="009A1274" w:rsidP="008D71F0">
            <w:pPr>
              <w:pStyle w:val="M"/>
              <w:ind w:firstLine="0"/>
              <w:rPr>
                <w:rStyle w:val="a9"/>
                <w:b w:val="0"/>
                <w:sz w:val="18"/>
                <w:szCs w:val="18"/>
              </w:rPr>
            </w:pPr>
            <w:r w:rsidRPr="00965CA1">
              <w:rPr>
                <w:rStyle w:val="a9"/>
                <w:rFonts w:hint="eastAsia"/>
                <w:b w:val="0"/>
                <w:sz w:val="18"/>
                <w:szCs w:val="18"/>
              </w:rPr>
              <w:t>试题问题类型</w:t>
            </w:r>
          </w:p>
        </w:tc>
        <w:tc>
          <w:tcPr>
            <w:tcW w:w="7138" w:type="dxa"/>
            <w:tcBorders>
              <w:top w:val="single" w:sz="4" w:space="0" w:color="000000"/>
              <w:left w:val="single" w:sz="4" w:space="0" w:color="000000"/>
              <w:bottom w:val="single" w:sz="4" w:space="0" w:color="000000"/>
              <w:right w:val="single" w:sz="4" w:space="0" w:color="000000"/>
            </w:tcBorders>
            <w:hideMark/>
          </w:tcPr>
          <w:p w:rsidR="009A1274" w:rsidRPr="00F10F04" w:rsidRDefault="009A1274" w:rsidP="008D71F0">
            <w:pPr>
              <w:pStyle w:val="M"/>
              <w:ind w:firstLine="0"/>
              <w:rPr>
                <w:rStyle w:val="a9"/>
                <w:b w:val="0"/>
                <w:sz w:val="18"/>
                <w:szCs w:val="18"/>
              </w:rPr>
            </w:pPr>
            <w:r>
              <w:rPr>
                <w:rStyle w:val="a9"/>
                <w:b w:val="0"/>
                <w:sz w:val="18"/>
                <w:szCs w:val="18"/>
              </w:rPr>
              <w:t>C</w:t>
            </w:r>
            <w:r>
              <w:rPr>
                <w:rStyle w:val="a9"/>
                <w:rFonts w:hint="eastAsia"/>
                <w:b w:val="0"/>
                <w:sz w:val="18"/>
                <w:szCs w:val="18"/>
              </w:rPr>
              <w:t>hoice</w:t>
            </w:r>
          </w:p>
        </w:tc>
      </w:tr>
      <w:tr w:rsidR="009A1274" w:rsidRPr="00F10F04" w:rsidTr="008D71F0">
        <w:tc>
          <w:tcPr>
            <w:tcW w:w="1384" w:type="dxa"/>
            <w:tcBorders>
              <w:top w:val="single" w:sz="4" w:space="0" w:color="000000"/>
              <w:left w:val="single" w:sz="4" w:space="0" w:color="000000"/>
              <w:bottom w:val="single" w:sz="4" w:space="0" w:color="000000"/>
              <w:right w:val="single" w:sz="4" w:space="0" w:color="000000"/>
            </w:tcBorders>
            <w:hideMark/>
          </w:tcPr>
          <w:p w:rsidR="009A1274" w:rsidRPr="00F10F04" w:rsidRDefault="009A1274" w:rsidP="008D71F0">
            <w:pPr>
              <w:pStyle w:val="M"/>
              <w:ind w:firstLine="0"/>
              <w:rPr>
                <w:rStyle w:val="a9"/>
                <w:b w:val="0"/>
                <w:sz w:val="18"/>
                <w:szCs w:val="18"/>
              </w:rPr>
            </w:pPr>
            <w:r w:rsidRPr="00965CA1">
              <w:rPr>
                <w:rStyle w:val="a9"/>
                <w:rFonts w:hint="eastAsia"/>
                <w:b w:val="0"/>
                <w:sz w:val="18"/>
                <w:szCs w:val="18"/>
              </w:rPr>
              <w:t>流程性试题</w:t>
            </w:r>
          </w:p>
        </w:tc>
        <w:tc>
          <w:tcPr>
            <w:tcW w:w="7138" w:type="dxa"/>
            <w:tcBorders>
              <w:top w:val="single" w:sz="4" w:space="0" w:color="000000"/>
              <w:left w:val="single" w:sz="4" w:space="0" w:color="000000"/>
              <w:bottom w:val="single" w:sz="4" w:space="0" w:color="000000"/>
              <w:right w:val="single" w:sz="4" w:space="0" w:color="000000"/>
            </w:tcBorders>
            <w:hideMark/>
          </w:tcPr>
          <w:p w:rsidR="009A1274" w:rsidRPr="00F10F04" w:rsidRDefault="009A1274" w:rsidP="008D71F0">
            <w:pPr>
              <w:pStyle w:val="M"/>
              <w:ind w:firstLine="0"/>
              <w:rPr>
                <w:rStyle w:val="a9"/>
                <w:b w:val="0"/>
                <w:sz w:val="18"/>
                <w:szCs w:val="18"/>
              </w:rPr>
            </w:pPr>
            <w:r>
              <w:rPr>
                <w:rStyle w:val="a9"/>
                <w:rFonts w:hint="eastAsia"/>
                <w:b w:val="0"/>
                <w:sz w:val="18"/>
                <w:szCs w:val="18"/>
              </w:rPr>
              <w:t>否</w:t>
            </w:r>
          </w:p>
        </w:tc>
      </w:tr>
      <w:tr w:rsidR="009A1274" w:rsidRPr="00F10F04" w:rsidTr="008D71F0">
        <w:tc>
          <w:tcPr>
            <w:tcW w:w="1384" w:type="dxa"/>
            <w:tcBorders>
              <w:top w:val="single" w:sz="4" w:space="0" w:color="000000"/>
              <w:left w:val="single" w:sz="4" w:space="0" w:color="000000"/>
              <w:bottom w:val="single" w:sz="4" w:space="0" w:color="000000"/>
              <w:right w:val="single" w:sz="4" w:space="0" w:color="000000"/>
            </w:tcBorders>
            <w:hideMark/>
          </w:tcPr>
          <w:p w:rsidR="009A1274" w:rsidRPr="00F10F04" w:rsidRDefault="009A1274" w:rsidP="008D71F0">
            <w:pPr>
              <w:pStyle w:val="M"/>
              <w:ind w:firstLine="0"/>
              <w:rPr>
                <w:rStyle w:val="a9"/>
                <w:b w:val="0"/>
                <w:sz w:val="18"/>
                <w:szCs w:val="18"/>
              </w:rPr>
            </w:pPr>
            <w:r>
              <w:rPr>
                <w:rFonts w:hint="eastAsia"/>
              </w:rPr>
              <w:t>示例</w:t>
            </w:r>
          </w:p>
        </w:tc>
        <w:tc>
          <w:tcPr>
            <w:tcW w:w="7138" w:type="dxa"/>
            <w:tcBorders>
              <w:top w:val="single" w:sz="4" w:space="0" w:color="000000"/>
              <w:left w:val="single" w:sz="4" w:space="0" w:color="000000"/>
              <w:bottom w:val="single" w:sz="4" w:space="0" w:color="000000"/>
              <w:right w:val="single" w:sz="4" w:space="0" w:color="000000"/>
            </w:tcBorders>
            <w:hideMark/>
          </w:tcPr>
          <w:p w:rsidR="009A1274" w:rsidRPr="00965CA1" w:rsidRDefault="009A1274" w:rsidP="008A6072">
            <w:pPr>
              <w:pStyle w:val="M"/>
              <w:spacing w:line="240" w:lineRule="auto"/>
              <w:ind w:firstLine="0"/>
              <w:rPr>
                <w:rStyle w:val="a9"/>
                <w:b w:val="0"/>
                <w:sz w:val="18"/>
                <w:szCs w:val="18"/>
              </w:rPr>
            </w:pPr>
            <w:r w:rsidRPr="00965CA1">
              <w:rPr>
                <w:rStyle w:val="a9"/>
                <w:b w:val="0"/>
                <w:sz w:val="18"/>
                <w:szCs w:val="18"/>
              </w:rPr>
              <w:t>&lt;assessmentItem identifier="</w:t>
            </w:r>
            <w:r w:rsidRPr="00FC0028">
              <w:rPr>
                <w:rStyle w:val="a9"/>
                <w:b w:val="0"/>
                <w:sz w:val="18"/>
                <w:szCs w:val="18"/>
              </w:rPr>
              <w:t>sflep-</w:t>
            </w:r>
            <w:r>
              <w:rPr>
                <w:rStyle w:val="a9"/>
                <w:rFonts w:hint="eastAsia"/>
                <w:b w:val="0"/>
                <w:sz w:val="18"/>
                <w:szCs w:val="18"/>
              </w:rPr>
              <w:t>ni</w:t>
            </w:r>
            <w:r w:rsidRPr="00FC0028">
              <w:rPr>
                <w:rStyle w:val="a9"/>
                <w:b w:val="0"/>
                <w:sz w:val="18"/>
                <w:szCs w:val="18"/>
              </w:rPr>
              <w:t>-</w:t>
            </w:r>
            <w:r w:rsidR="001A41D3">
              <w:rPr>
                <w:rStyle w:val="a9"/>
                <w:rFonts w:hint="eastAsia"/>
                <w:b w:val="0"/>
                <w:sz w:val="18"/>
                <w:szCs w:val="18"/>
              </w:rPr>
              <w:t>9</w:t>
            </w:r>
            <w:r w:rsidRPr="00FC0028">
              <w:rPr>
                <w:rStyle w:val="a9"/>
                <w:b w:val="0"/>
                <w:sz w:val="18"/>
                <w:szCs w:val="18"/>
              </w:rPr>
              <w:t>-</w:t>
            </w:r>
            <w:r w:rsidR="001A41D3">
              <w:rPr>
                <w:rStyle w:val="a9"/>
                <w:rFonts w:hint="eastAsia"/>
                <w:b w:val="0"/>
                <w:sz w:val="18"/>
                <w:szCs w:val="18"/>
              </w:rPr>
              <w:t>752</w:t>
            </w:r>
            <w:r w:rsidRPr="00965CA1">
              <w:rPr>
                <w:rStyle w:val="a9"/>
                <w:b w:val="0"/>
                <w:sz w:val="18"/>
                <w:szCs w:val="18"/>
              </w:rPr>
              <w:t>" type="</w:t>
            </w:r>
            <w:r w:rsidR="001A41D3">
              <w:rPr>
                <w:rStyle w:val="a9"/>
                <w:rFonts w:hint="eastAsia"/>
                <w:b w:val="0"/>
                <w:sz w:val="18"/>
                <w:szCs w:val="18"/>
              </w:rPr>
              <w:t>cloze</w:t>
            </w:r>
            <w:r w:rsidRPr="00965CA1">
              <w:rPr>
                <w:rStyle w:val="a9"/>
                <w:b w:val="0"/>
                <w:sz w:val="18"/>
                <w:szCs w:val="18"/>
              </w:rPr>
              <w:t>"</w:t>
            </w:r>
            <w:r>
              <w:rPr>
                <w:rStyle w:val="a9"/>
                <w:rFonts w:hint="eastAsia"/>
                <w:b w:val="0"/>
                <w:sz w:val="18"/>
                <w:szCs w:val="18"/>
              </w:rPr>
              <w:t xml:space="preserve"> </w:t>
            </w:r>
            <w:r w:rsidRPr="00965CA1">
              <w:rPr>
                <w:rStyle w:val="a9"/>
                <w:b w:val="0"/>
                <w:sz w:val="18"/>
                <w:szCs w:val="18"/>
              </w:rPr>
              <w:t>level="4"&gt;</w:t>
            </w:r>
          </w:p>
          <w:p w:rsidR="001A41D3" w:rsidRPr="001A41D3" w:rsidRDefault="001A41D3" w:rsidP="008A6072">
            <w:pPr>
              <w:pStyle w:val="M"/>
              <w:spacing w:line="240" w:lineRule="auto"/>
              <w:rPr>
                <w:rStyle w:val="a9"/>
                <w:b w:val="0"/>
                <w:sz w:val="18"/>
                <w:szCs w:val="18"/>
              </w:rPr>
            </w:pPr>
            <w:r w:rsidRPr="001A41D3">
              <w:rPr>
                <w:rStyle w:val="a9"/>
                <w:b w:val="0"/>
                <w:sz w:val="18"/>
                <w:szCs w:val="18"/>
              </w:rPr>
              <w:t>&lt;</w:t>
            </w:r>
            <w:proofErr w:type="gramStart"/>
            <w:r w:rsidRPr="001A41D3">
              <w:rPr>
                <w:rStyle w:val="a9"/>
                <w:b w:val="0"/>
                <w:sz w:val="18"/>
                <w:szCs w:val="18"/>
              </w:rPr>
              <w:t>prompt&gt;</w:t>
            </w:r>
            <w:proofErr w:type="gramEnd"/>
            <w:r w:rsidRPr="001A41D3">
              <w:rPr>
                <w:rStyle w:val="a9"/>
                <w:b w:val="0"/>
                <w:sz w:val="18"/>
                <w:szCs w:val="18"/>
              </w:rPr>
              <w:t xml:space="preserve">One summer night, on my way home from work I decided to see a </w:t>
            </w:r>
            <w:r w:rsidR="00311B02">
              <w:rPr>
                <w:rStyle w:val="a9"/>
                <w:rFonts w:hint="eastAsia"/>
                <w:b w:val="0"/>
                <w:sz w:val="18"/>
                <w:szCs w:val="18"/>
              </w:rPr>
              <w:tab/>
            </w:r>
            <w:r w:rsidR="00311B02">
              <w:rPr>
                <w:rStyle w:val="a9"/>
                <w:b w:val="0"/>
                <w:sz w:val="18"/>
                <w:szCs w:val="18"/>
              </w:rPr>
              <w:tab/>
            </w:r>
            <w:r w:rsidR="00311B02">
              <w:rPr>
                <w:rStyle w:val="a9"/>
                <w:rFonts w:hint="eastAsia"/>
                <w:b w:val="0"/>
                <w:sz w:val="18"/>
                <w:szCs w:val="18"/>
              </w:rPr>
              <w:tab/>
            </w:r>
            <w:r w:rsidRPr="001A41D3">
              <w:rPr>
                <w:rStyle w:val="a9"/>
                <w:b w:val="0"/>
                <w:sz w:val="18"/>
                <w:szCs w:val="18"/>
              </w:rPr>
              <w:t xml:space="preserve">movie. I knew the theater would be air-conditioned and I couldn't face my </w:t>
            </w:r>
            <w:r w:rsidR="00311B02">
              <w:rPr>
                <w:rStyle w:val="a9"/>
                <w:rFonts w:hint="eastAsia"/>
                <w:b w:val="0"/>
                <w:sz w:val="18"/>
                <w:szCs w:val="18"/>
              </w:rPr>
              <w:tab/>
            </w:r>
            <w:r w:rsidR="00311B02">
              <w:rPr>
                <w:rStyle w:val="a9"/>
                <w:b w:val="0"/>
                <w:sz w:val="18"/>
                <w:szCs w:val="18"/>
              </w:rPr>
              <w:tab/>
            </w:r>
            <w:ins w:id="470" w:author="张云梯" w:date="2010-02-27T22:36:00Z">
              <w:r w:rsidR="00D457EB">
                <w:rPr>
                  <w:rStyle w:val="a9"/>
                  <w:rFonts w:hint="eastAsia"/>
                  <w:b w:val="0"/>
                  <w:sz w:val="18"/>
                  <w:szCs w:val="18"/>
                </w:rPr>
                <w:t>&lt;tag type=</w:t>
              </w:r>
              <w:r w:rsidR="00D457EB" w:rsidRPr="00A83893">
                <w:rPr>
                  <w:rStyle w:val="a9"/>
                  <w:b w:val="0"/>
                  <w:sz w:val="18"/>
                  <w:szCs w:val="18"/>
                </w:rPr>
                <w:t>"</w:t>
              </w:r>
              <w:r w:rsidR="00D457EB">
                <w:rPr>
                  <w:rStyle w:val="a9"/>
                  <w:rFonts w:hint="eastAsia"/>
                  <w:b w:val="0"/>
                  <w:sz w:val="18"/>
                  <w:szCs w:val="18"/>
                </w:rPr>
                <w:t>choice</w:t>
              </w:r>
              <w:r w:rsidR="00D457EB" w:rsidRPr="00A83893">
                <w:rPr>
                  <w:rStyle w:val="a9"/>
                  <w:b w:val="0"/>
                  <w:sz w:val="18"/>
                  <w:szCs w:val="18"/>
                </w:rPr>
                <w:t>"</w:t>
              </w:r>
              <w:r w:rsidR="00D457EB">
                <w:rPr>
                  <w:rStyle w:val="a9"/>
                  <w:rFonts w:hint="eastAsia"/>
                  <w:b w:val="0"/>
                  <w:sz w:val="18"/>
                  <w:szCs w:val="18"/>
                </w:rPr>
                <w:t xml:space="preserve"> /&gt;</w:t>
              </w:r>
            </w:ins>
            <w:del w:id="471" w:author="张云梯" w:date="2010-02-27T22:36:00Z">
              <w:r w:rsidRPr="001A41D3" w:rsidDel="00D457EB">
                <w:rPr>
                  <w:rStyle w:val="a9"/>
                  <w:b w:val="0"/>
                  <w:sz w:val="18"/>
                  <w:szCs w:val="18"/>
                </w:rPr>
                <w:delText>&lt;</w:delText>
              </w:r>
              <w:r w:rsidR="00552AE4" w:rsidDel="00D457EB">
                <w:rPr>
                  <w:rStyle w:val="a9"/>
                  <w:rFonts w:hint="eastAsia"/>
                  <w:b w:val="0"/>
                  <w:sz w:val="18"/>
                  <w:szCs w:val="18"/>
                </w:rPr>
                <w:delText>input</w:delText>
              </w:r>
              <w:r w:rsidR="00552AE4" w:rsidRPr="001A41D3" w:rsidDel="00D457EB">
                <w:rPr>
                  <w:rStyle w:val="a9"/>
                  <w:b w:val="0"/>
                  <w:sz w:val="18"/>
                  <w:szCs w:val="18"/>
                </w:rPr>
                <w:delText xml:space="preserve"> </w:delText>
              </w:r>
              <w:r w:rsidRPr="001A41D3" w:rsidDel="00D457EB">
                <w:rPr>
                  <w:rStyle w:val="a9"/>
                  <w:b w:val="0"/>
                  <w:sz w:val="18"/>
                  <w:szCs w:val="18"/>
                </w:rPr>
                <w:delText>/&gt;</w:delText>
              </w:r>
            </w:del>
            <w:r w:rsidRPr="001A41D3">
              <w:rPr>
                <w:rStyle w:val="a9"/>
                <w:b w:val="0"/>
                <w:sz w:val="18"/>
                <w:szCs w:val="18"/>
              </w:rPr>
              <w:t xml:space="preserve"> apartment. Sitting in the theater I had to look through the</w:t>
            </w:r>
            <w:r w:rsidR="00552AE4">
              <w:rPr>
                <w:rStyle w:val="a9"/>
                <w:rFonts w:hint="eastAsia"/>
                <w:b w:val="0"/>
                <w:sz w:val="18"/>
                <w:szCs w:val="18"/>
              </w:rPr>
              <w:t xml:space="preserve"> </w:t>
            </w:r>
            <w:ins w:id="472" w:author="张云梯" w:date="2010-02-27T22:36:00Z">
              <w:r w:rsidR="00D457EB">
                <w:rPr>
                  <w:rStyle w:val="a9"/>
                  <w:rFonts w:hint="eastAsia"/>
                  <w:b w:val="0"/>
                  <w:sz w:val="18"/>
                  <w:szCs w:val="18"/>
                </w:rPr>
                <w:t>&lt;tag type=</w:t>
              </w:r>
              <w:r w:rsidR="00D457EB" w:rsidRPr="00A83893">
                <w:rPr>
                  <w:rStyle w:val="a9"/>
                  <w:b w:val="0"/>
                  <w:sz w:val="18"/>
                  <w:szCs w:val="18"/>
                </w:rPr>
                <w:t>"</w:t>
              </w:r>
              <w:r w:rsidR="00D457EB">
                <w:rPr>
                  <w:rStyle w:val="a9"/>
                  <w:rFonts w:hint="eastAsia"/>
                  <w:b w:val="0"/>
                  <w:sz w:val="18"/>
                  <w:szCs w:val="18"/>
                </w:rPr>
                <w:t>choice</w:t>
              </w:r>
              <w:r w:rsidR="00D457EB" w:rsidRPr="00A83893">
                <w:rPr>
                  <w:rStyle w:val="a9"/>
                  <w:b w:val="0"/>
                  <w:sz w:val="18"/>
                  <w:szCs w:val="18"/>
                </w:rPr>
                <w:t>"</w:t>
              </w:r>
              <w:r w:rsidR="00D457EB">
                <w:rPr>
                  <w:rStyle w:val="a9"/>
                  <w:rFonts w:hint="eastAsia"/>
                  <w:b w:val="0"/>
                  <w:sz w:val="18"/>
                  <w:szCs w:val="18"/>
                </w:rPr>
                <w:t xml:space="preserve"> /&gt;</w:t>
              </w:r>
            </w:ins>
            <w:del w:id="473" w:author="张云梯" w:date="2010-02-27T22:36:00Z">
              <w:r w:rsidR="00552AE4" w:rsidRPr="001A41D3" w:rsidDel="00D457EB">
                <w:rPr>
                  <w:rStyle w:val="a9"/>
                  <w:b w:val="0"/>
                  <w:sz w:val="18"/>
                  <w:szCs w:val="18"/>
                </w:rPr>
                <w:delText>&lt;</w:delText>
              </w:r>
              <w:r w:rsidR="00552AE4" w:rsidDel="00D457EB">
                <w:rPr>
                  <w:rStyle w:val="a9"/>
                  <w:rFonts w:hint="eastAsia"/>
                  <w:b w:val="0"/>
                  <w:sz w:val="18"/>
                  <w:szCs w:val="18"/>
                </w:rPr>
                <w:delText>input</w:delText>
              </w:r>
              <w:r w:rsidR="00D457EB" w:rsidDel="00D457EB">
                <w:rPr>
                  <w:rStyle w:val="a9"/>
                  <w:rFonts w:hint="eastAsia"/>
                  <w:b w:val="0"/>
                  <w:sz w:val="18"/>
                  <w:szCs w:val="18"/>
                </w:rPr>
                <w:delText xml:space="preserve"> </w:delText>
              </w:r>
              <w:r w:rsidR="00552AE4" w:rsidRPr="001A41D3" w:rsidDel="00D457EB">
                <w:rPr>
                  <w:rStyle w:val="a9"/>
                  <w:b w:val="0"/>
                  <w:sz w:val="18"/>
                  <w:szCs w:val="18"/>
                </w:rPr>
                <w:delText>/&gt;</w:delText>
              </w:r>
            </w:del>
            <w:r w:rsidR="00552AE4" w:rsidRPr="001A41D3">
              <w:rPr>
                <w:rStyle w:val="a9"/>
                <w:b w:val="0"/>
                <w:sz w:val="18"/>
                <w:szCs w:val="18"/>
              </w:rPr>
              <w:t xml:space="preserve"> </w:t>
            </w:r>
            <w:r w:rsidRPr="001A41D3">
              <w:rPr>
                <w:rStyle w:val="a9"/>
                <w:b w:val="0"/>
                <w:sz w:val="18"/>
                <w:szCs w:val="18"/>
              </w:rPr>
              <w:t>between the two tall heads in front of me. I had to keep changing the</w:t>
            </w:r>
            <w:r w:rsidR="00D457EB">
              <w:rPr>
                <w:rStyle w:val="a9"/>
                <w:rFonts w:hint="eastAsia"/>
                <w:b w:val="0"/>
                <w:sz w:val="18"/>
                <w:szCs w:val="18"/>
              </w:rPr>
              <w:t xml:space="preserve"> </w:t>
            </w:r>
            <w:ins w:id="474" w:author="张云梯" w:date="2010-02-27T22:36:00Z">
              <w:r w:rsidR="00D457EB">
                <w:rPr>
                  <w:rStyle w:val="a9"/>
                  <w:rFonts w:hint="eastAsia"/>
                  <w:b w:val="0"/>
                  <w:sz w:val="18"/>
                  <w:szCs w:val="18"/>
                </w:rPr>
                <w:t>&lt;tag type=</w:t>
              </w:r>
              <w:r w:rsidR="00D457EB" w:rsidRPr="00A83893">
                <w:rPr>
                  <w:rStyle w:val="a9"/>
                  <w:b w:val="0"/>
                  <w:sz w:val="18"/>
                  <w:szCs w:val="18"/>
                </w:rPr>
                <w:t>"</w:t>
              </w:r>
              <w:r w:rsidR="00D457EB">
                <w:rPr>
                  <w:rStyle w:val="a9"/>
                  <w:rFonts w:hint="eastAsia"/>
                  <w:b w:val="0"/>
                  <w:sz w:val="18"/>
                  <w:szCs w:val="18"/>
                </w:rPr>
                <w:t>choice</w:t>
              </w:r>
              <w:r w:rsidR="00D457EB" w:rsidRPr="00A83893">
                <w:rPr>
                  <w:rStyle w:val="a9"/>
                  <w:b w:val="0"/>
                  <w:sz w:val="18"/>
                  <w:szCs w:val="18"/>
                </w:rPr>
                <w:t>"</w:t>
              </w:r>
              <w:r w:rsidR="00D457EB">
                <w:rPr>
                  <w:rStyle w:val="a9"/>
                  <w:rFonts w:hint="eastAsia"/>
                  <w:b w:val="0"/>
                  <w:sz w:val="18"/>
                  <w:szCs w:val="18"/>
                </w:rPr>
                <w:t xml:space="preserve"> /&gt;</w:t>
              </w:r>
            </w:ins>
            <w:del w:id="475" w:author="张云梯" w:date="2010-02-27T22:36:00Z">
              <w:r w:rsidR="00552AE4" w:rsidRPr="001A41D3" w:rsidDel="00D457EB">
                <w:rPr>
                  <w:rStyle w:val="a9"/>
                  <w:b w:val="0"/>
                  <w:sz w:val="18"/>
                  <w:szCs w:val="18"/>
                </w:rPr>
                <w:delText>&lt;</w:delText>
              </w:r>
              <w:r w:rsidR="00552AE4" w:rsidDel="00D457EB">
                <w:rPr>
                  <w:rStyle w:val="a9"/>
                  <w:rFonts w:hint="eastAsia"/>
                  <w:b w:val="0"/>
                  <w:sz w:val="18"/>
                  <w:szCs w:val="18"/>
                </w:rPr>
                <w:delText xml:space="preserve">input </w:delText>
              </w:r>
              <w:r w:rsidR="00552AE4" w:rsidRPr="001A41D3" w:rsidDel="00D457EB">
                <w:rPr>
                  <w:rStyle w:val="a9"/>
                  <w:b w:val="0"/>
                  <w:sz w:val="18"/>
                  <w:szCs w:val="18"/>
                </w:rPr>
                <w:delText>/&gt;</w:delText>
              </w:r>
            </w:del>
            <w:r w:rsidRPr="001A41D3">
              <w:rPr>
                <w:rStyle w:val="a9"/>
                <w:b w:val="0"/>
                <w:sz w:val="18"/>
                <w:szCs w:val="18"/>
              </w:rPr>
              <w:t>every time she leaned over to talk to him……</w:t>
            </w:r>
          </w:p>
          <w:p w:rsidR="001A41D3" w:rsidRPr="001A41D3" w:rsidRDefault="001A41D3" w:rsidP="008A6072">
            <w:pPr>
              <w:pStyle w:val="M"/>
              <w:spacing w:line="240" w:lineRule="auto"/>
              <w:rPr>
                <w:rStyle w:val="a9"/>
                <w:b w:val="0"/>
                <w:sz w:val="18"/>
                <w:szCs w:val="18"/>
              </w:rPr>
            </w:pPr>
            <w:r w:rsidRPr="001A41D3">
              <w:rPr>
                <w:rStyle w:val="a9"/>
                <w:b w:val="0"/>
                <w:sz w:val="18"/>
                <w:szCs w:val="18"/>
              </w:rPr>
              <w:t>&lt;/prompt&gt;</w:t>
            </w:r>
          </w:p>
          <w:p w:rsidR="001A41D3" w:rsidRPr="001A41D3" w:rsidRDefault="001A41D3" w:rsidP="008A6072">
            <w:pPr>
              <w:pStyle w:val="M"/>
              <w:spacing w:line="240" w:lineRule="auto"/>
              <w:rPr>
                <w:rStyle w:val="a9"/>
                <w:b w:val="0"/>
                <w:sz w:val="18"/>
                <w:szCs w:val="18"/>
              </w:rPr>
            </w:pPr>
            <w:r w:rsidRPr="001A41D3">
              <w:rPr>
                <w:rStyle w:val="a9"/>
                <w:b w:val="0"/>
                <w:sz w:val="18"/>
                <w:szCs w:val="18"/>
              </w:rPr>
              <w:t>&lt;question type="choice"&gt;</w:t>
            </w:r>
          </w:p>
          <w:p w:rsidR="001A41D3" w:rsidRPr="001A41D3" w:rsidRDefault="00311B02" w:rsidP="008A6072">
            <w:pPr>
              <w:pStyle w:val="M"/>
              <w:spacing w:line="240" w:lineRule="auto"/>
              <w:rPr>
                <w:rStyle w:val="a9"/>
                <w:b w:val="0"/>
                <w:sz w:val="18"/>
                <w:szCs w:val="18"/>
              </w:rPr>
            </w:pPr>
            <w:r>
              <w:rPr>
                <w:rStyle w:val="a9"/>
                <w:rFonts w:hint="eastAsia"/>
                <w:b w:val="0"/>
                <w:sz w:val="18"/>
                <w:szCs w:val="18"/>
              </w:rPr>
              <w:tab/>
            </w:r>
            <w:r w:rsidR="001A41D3" w:rsidRPr="001A41D3">
              <w:rPr>
                <w:rStyle w:val="a9"/>
                <w:b w:val="0"/>
                <w:sz w:val="18"/>
                <w:szCs w:val="18"/>
              </w:rPr>
              <w:t>&lt;choice&gt;</w:t>
            </w:r>
          </w:p>
          <w:p w:rsidR="001A41D3" w:rsidRPr="001A41D3" w:rsidRDefault="001A41D3" w:rsidP="008A6072">
            <w:pPr>
              <w:pStyle w:val="M"/>
              <w:spacing w:line="240" w:lineRule="auto"/>
              <w:rPr>
                <w:rStyle w:val="a9"/>
                <w:b w:val="0"/>
                <w:sz w:val="18"/>
                <w:szCs w:val="18"/>
              </w:rPr>
            </w:pPr>
            <w:r w:rsidRPr="001A41D3">
              <w:rPr>
                <w:rStyle w:val="a9"/>
                <w:b w:val="0"/>
                <w:sz w:val="18"/>
                <w:szCs w:val="18"/>
              </w:rPr>
              <w:t xml:space="preserve">  </w:t>
            </w:r>
            <w:r w:rsidR="00311B02">
              <w:rPr>
                <w:rStyle w:val="a9"/>
                <w:rFonts w:hint="eastAsia"/>
                <w:b w:val="0"/>
                <w:sz w:val="18"/>
                <w:szCs w:val="18"/>
              </w:rPr>
              <w:tab/>
            </w:r>
            <w:r w:rsidR="00311B02">
              <w:rPr>
                <w:rStyle w:val="a9"/>
                <w:b w:val="0"/>
                <w:sz w:val="18"/>
                <w:szCs w:val="18"/>
              </w:rPr>
              <w:tab/>
            </w:r>
            <w:r w:rsidRPr="001A41D3">
              <w:rPr>
                <w:rStyle w:val="a9"/>
                <w:b w:val="0"/>
                <w:sz w:val="18"/>
                <w:szCs w:val="18"/>
              </w:rPr>
              <w:t xml:space="preserve">&lt;option&gt;warm&lt;/option&gt; </w:t>
            </w:r>
          </w:p>
          <w:p w:rsidR="001A41D3" w:rsidRPr="001A41D3" w:rsidRDefault="001A41D3" w:rsidP="008A6072">
            <w:pPr>
              <w:pStyle w:val="M"/>
              <w:spacing w:line="240" w:lineRule="auto"/>
              <w:rPr>
                <w:rStyle w:val="a9"/>
                <w:b w:val="0"/>
                <w:sz w:val="18"/>
                <w:szCs w:val="18"/>
              </w:rPr>
            </w:pPr>
            <w:r w:rsidRPr="001A41D3">
              <w:rPr>
                <w:rStyle w:val="a9"/>
                <w:b w:val="0"/>
                <w:sz w:val="18"/>
                <w:szCs w:val="18"/>
              </w:rPr>
              <w:t xml:space="preserve">  </w:t>
            </w:r>
            <w:r w:rsidR="00311B02">
              <w:rPr>
                <w:rStyle w:val="a9"/>
                <w:rFonts w:hint="eastAsia"/>
                <w:b w:val="0"/>
                <w:sz w:val="18"/>
                <w:szCs w:val="18"/>
              </w:rPr>
              <w:tab/>
            </w:r>
            <w:r w:rsidR="00311B02">
              <w:rPr>
                <w:rStyle w:val="a9"/>
                <w:b w:val="0"/>
                <w:sz w:val="18"/>
                <w:szCs w:val="18"/>
              </w:rPr>
              <w:tab/>
            </w:r>
            <w:r w:rsidRPr="001A41D3">
              <w:rPr>
                <w:rStyle w:val="a9"/>
                <w:b w:val="0"/>
                <w:sz w:val="18"/>
                <w:szCs w:val="18"/>
              </w:rPr>
              <w:t>&lt;option&gt;hot&lt;/option&gt;</w:t>
            </w:r>
          </w:p>
          <w:p w:rsidR="001A41D3" w:rsidRPr="001A41D3" w:rsidRDefault="001A41D3" w:rsidP="008A6072">
            <w:pPr>
              <w:pStyle w:val="M"/>
              <w:spacing w:line="240" w:lineRule="auto"/>
              <w:rPr>
                <w:rStyle w:val="a9"/>
                <w:b w:val="0"/>
                <w:sz w:val="18"/>
                <w:szCs w:val="18"/>
              </w:rPr>
            </w:pPr>
            <w:r w:rsidRPr="001A41D3">
              <w:rPr>
                <w:rStyle w:val="a9"/>
                <w:b w:val="0"/>
                <w:sz w:val="18"/>
                <w:szCs w:val="18"/>
              </w:rPr>
              <w:t xml:space="preserve"> </w:t>
            </w:r>
            <w:r w:rsidR="00311B02">
              <w:rPr>
                <w:rStyle w:val="a9"/>
                <w:rFonts w:hint="eastAsia"/>
                <w:b w:val="0"/>
                <w:sz w:val="18"/>
                <w:szCs w:val="18"/>
              </w:rPr>
              <w:tab/>
            </w:r>
            <w:r w:rsidR="00311B02">
              <w:rPr>
                <w:rStyle w:val="a9"/>
                <w:b w:val="0"/>
                <w:sz w:val="18"/>
                <w:szCs w:val="18"/>
              </w:rPr>
              <w:tab/>
            </w:r>
            <w:r w:rsidRPr="001A41D3">
              <w:rPr>
                <w:rStyle w:val="a9"/>
                <w:b w:val="0"/>
                <w:sz w:val="18"/>
                <w:szCs w:val="18"/>
              </w:rPr>
              <w:t>&lt;option&gt;heated&lt;/option&gt;</w:t>
            </w:r>
          </w:p>
          <w:p w:rsidR="001A41D3" w:rsidRPr="001A41D3" w:rsidRDefault="00311B02" w:rsidP="008A6072">
            <w:pPr>
              <w:pStyle w:val="M"/>
              <w:spacing w:line="240" w:lineRule="auto"/>
              <w:rPr>
                <w:rStyle w:val="a9"/>
                <w:b w:val="0"/>
                <w:sz w:val="18"/>
                <w:szCs w:val="18"/>
              </w:rPr>
            </w:pPr>
            <w:r>
              <w:rPr>
                <w:rStyle w:val="a9"/>
                <w:rFonts w:hint="eastAsia"/>
                <w:b w:val="0"/>
                <w:sz w:val="18"/>
                <w:szCs w:val="18"/>
              </w:rPr>
              <w:tab/>
            </w:r>
            <w:r>
              <w:rPr>
                <w:rStyle w:val="a9"/>
                <w:b w:val="0"/>
                <w:sz w:val="18"/>
                <w:szCs w:val="18"/>
              </w:rPr>
              <w:tab/>
            </w:r>
            <w:r w:rsidR="001A41D3" w:rsidRPr="001A41D3">
              <w:rPr>
                <w:rStyle w:val="a9"/>
                <w:b w:val="0"/>
                <w:sz w:val="18"/>
                <w:szCs w:val="18"/>
              </w:rPr>
              <w:t xml:space="preserve">&lt;option&gt;cool&lt;/option&gt; </w:t>
            </w:r>
          </w:p>
          <w:p w:rsidR="001A41D3" w:rsidRPr="001A41D3" w:rsidRDefault="00311B02" w:rsidP="008A6072">
            <w:pPr>
              <w:pStyle w:val="M"/>
              <w:spacing w:line="240" w:lineRule="auto"/>
              <w:rPr>
                <w:rStyle w:val="a9"/>
                <w:b w:val="0"/>
                <w:sz w:val="18"/>
                <w:szCs w:val="18"/>
              </w:rPr>
            </w:pPr>
            <w:r>
              <w:rPr>
                <w:rStyle w:val="a9"/>
                <w:rFonts w:hint="eastAsia"/>
                <w:b w:val="0"/>
                <w:sz w:val="18"/>
                <w:szCs w:val="18"/>
              </w:rPr>
              <w:tab/>
            </w:r>
            <w:r>
              <w:rPr>
                <w:rStyle w:val="a9"/>
                <w:b w:val="0"/>
                <w:sz w:val="18"/>
                <w:szCs w:val="18"/>
              </w:rPr>
              <w:tab/>
            </w:r>
            <w:r w:rsidR="001A41D3" w:rsidRPr="001A41D3">
              <w:rPr>
                <w:rStyle w:val="a9"/>
                <w:b w:val="0"/>
                <w:sz w:val="18"/>
                <w:szCs w:val="18"/>
              </w:rPr>
              <w:t>&lt;/choice&gt;</w:t>
            </w:r>
          </w:p>
          <w:p w:rsidR="001A41D3" w:rsidRPr="001A41D3" w:rsidRDefault="00311B02" w:rsidP="008A6072">
            <w:pPr>
              <w:pStyle w:val="M"/>
              <w:spacing w:line="240" w:lineRule="auto"/>
              <w:rPr>
                <w:rStyle w:val="a9"/>
                <w:b w:val="0"/>
                <w:sz w:val="18"/>
                <w:szCs w:val="18"/>
              </w:rPr>
            </w:pPr>
            <w:r>
              <w:rPr>
                <w:rStyle w:val="a9"/>
                <w:rFonts w:hint="eastAsia"/>
                <w:b w:val="0"/>
                <w:sz w:val="18"/>
                <w:szCs w:val="18"/>
              </w:rPr>
              <w:tab/>
            </w:r>
            <w:r w:rsidR="001A41D3" w:rsidRPr="001A41D3">
              <w:rPr>
                <w:rStyle w:val="a9"/>
                <w:b w:val="0"/>
                <w:sz w:val="18"/>
                <w:szCs w:val="18"/>
              </w:rPr>
              <w:t>&lt;key&gt;2&lt;/key&gt;</w:t>
            </w:r>
          </w:p>
          <w:p w:rsidR="001A41D3" w:rsidRPr="001A41D3" w:rsidRDefault="001A41D3" w:rsidP="008A6072">
            <w:pPr>
              <w:pStyle w:val="M"/>
              <w:spacing w:line="240" w:lineRule="auto"/>
              <w:rPr>
                <w:rStyle w:val="a9"/>
                <w:b w:val="0"/>
                <w:sz w:val="18"/>
                <w:szCs w:val="18"/>
              </w:rPr>
            </w:pPr>
            <w:r w:rsidRPr="001A41D3">
              <w:rPr>
                <w:rStyle w:val="a9"/>
                <w:b w:val="0"/>
                <w:sz w:val="18"/>
                <w:szCs w:val="18"/>
              </w:rPr>
              <w:t>&lt;/question&gt;</w:t>
            </w:r>
          </w:p>
          <w:p w:rsidR="001A41D3" w:rsidRPr="001A41D3" w:rsidRDefault="001A41D3" w:rsidP="008A6072">
            <w:pPr>
              <w:pStyle w:val="M"/>
              <w:spacing w:line="240" w:lineRule="auto"/>
              <w:rPr>
                <w:rStyle w:val="a9"/>
                <w:b w:val="0"/>
                <w:sz w:val="18"/>
                <w:szCs w:val="18"/>
              </w:rPr>
            </w:pPr>
            <w:r w:rsidRPr="001A41D3">
              <w:rPr>
                <w:rStyle w:val="a9"/>
                <w:b w:val="0"/>
                <w:sz w:val="18"/>
                <w:szCs w:val="18"/>
              </w:rPr>
              <w:t>&lt;question type="choice"&gt;</w:t>
            </w:r>
          </w:p>
          <w:p w:rsidR="001A41D3" w:rsidRPr="001A41D3" w:rsidRDefault="00311B02" w:rsidP="008A6072">
            <w:pPr>
              <w:pStyle w:val="M"/>
              <w:spacing w:line="240" w:lineRule="auto"/>
              <w:rPr>
                <w:rStyle w:val="a9"/>
                <w:b w:val="0"/>
                <w:sz w:val="18"/>
                <w:szCs w:val="18"/>
              </w:rPr>
            </w:pPr>
            <w:r>
              <w:rPr>
                <w:rStyle w:val="a9"/>
                <w:rFonts w:hint="eastAsia"/>
                <w:b w:val="0"/>
                <w:sz w:val="18"/>
                <w:szCs w:val="18"/>
              </w:rPr>
              <w:tab/>
            </w:r>
            <w:r w:rsidR="001A41D3" w:rsidRPr="001A41D3">
              <w:rPr>
                <w:rStyle w:val="a9"/>
                <w:b w:val="0"/>
                <w:sz w:val="18"/>
                <w:szCs w:val="18"/>
              </w:rPr>
              <w:t>&lt; choice&gt;</w:t>
            </w:r>
          </w:p>
          <w:p w:rsidR="001A41D3" w:rsidRPr="001A41D3" w:rsidRDefault="001A41D3" w:rsidP="008A6072">
            <w:pPr>
              <w:pStyle w:val="M"/>
              <w:spacing w:line="240" w:lineRule="auto"/>
              <w:rPr>
                <w:rStyle w:val="a9"/>
                <w:b w:val="0"/>
                <w:sz w:val="18"/>
                <w:szCs w:val="18"/>
              </w:rPr>
            </w:pPr>
            <w:r w:rsidRPr="001A41D3">
              <w:rPr>
                <w:rStyle w:val="a9"/>
                <w:b w:val="0"/>
                <w:sz w:val="18"/>
                <w:szCs w:val="18"/>
              </w:rPr>
              <w:t xml:space="preserve">  </w:t>
            </w:r>
            <w:r w:rsidR="00311B02">
              <w:rPr>
                <w:rStyle w:val="a9"/>
                <w:rFonts w:hint="eastAsia"/>
                <w:b w:val="0"/>
                <w:sz w:val="18"/>
                <w:szCs w:val="18"/>
              </w:rPr>
              <w:tab/>
            </w:r>
            <w:r w:rsidR="00311B02">
              <w:rPr>
                <w:rStyle w:val="a9"/>
                <w:b w:val="0"/>
                <w:sz w:val="18"/>
                <w:szCs w:val="18"/>
              </w:rPr>
              <w:tab/>
            </w:r>
            <w:r w:rsidRPr="001A41D3">
              <w:rPr>
                <w:rStyle w:val="a9"/>
                <w:b w:val="0"/>
                <w:sz w:val="18"/>
                <w:szCs w:val="18"/>
              </w:rPr>
              <w:t xml:space="preserve">&lt;option&gt;crack&lt;/option&gt; </w:t>
            </w:r>
          </w:p>
          <w:p w:rsidR="001A41D3" w:rsidRPr="001A41D3" w:rsidRDefault="001A41D3" w:rsidP="008A6072">
            <w:pPr>
              <w:pStyle w:val="M"/>
              <w:spacing w:line="240" w:lineRule="auto"/>
              <w:rPr>
                <w:rStyle w:val="a9"/>
                <w:b w:val="0"/>
                <w:sz w:val="18"/>
                <w:szCs w:val="18"/>
              </w:rPr>
            </w:pPr>
            <w:r w:rsidRPr="001A41D3">
              <w:rPr>
                <w:rStyle w:val="a9"/>
                <w:b w:val="0"/>
                <w:sz w:val="18"/>
                <w:szCs w:val="18"/>
              </w:rPr>
              <w:t xml:space="preserve">  </w:t>
            </w:r>
            <w:r w:rsidR="00311B02">
              <w:rPr>
                <w:rStyle w:val="a9"/>
                <w:rFonts w:hint="eastAsia"/>
                <w:b w:val="0"/>
                <w:sz w:val="18"/>
                <w:szCs w:val="18"/>
              </w:rPr>
              <w:tab/>
            </w:r>
            <w:r w:rsidR="00311B02">
              <w:rPr>
                <w:rStyle w:val="a9"/>
                <w:b w:val="0"/>
                <w:sz w:val="18"/>
                <w:szCs w:val="18"/>
              </w:rPr>
              <w:tab/>
            </w:r>
            <w:r w:rsidRPr="001A41D3">
              <w:rPr>
                <w:rStyle w:val="a9"/>
                <w:b w:val="0"/>
                <w:sz w:val="18"/>
                <w:szCs w:val="18"/>
              </w:rPr>
              <w:t>&lt;option&gt;blank&lt;/option&gt;</w:t>
            </w:r>
          </w:p>
          <w:p w:rsidR="001A41D3" w:rsidRPr="001A41D3" w:rsidRDefault="001A41D3" w:rsidP="008A6072">
            <w:pPr>
              <w:pStyle w:val="M"/>
              <w:spacing w:line="240" w:lineRule="auto"/>
              <w:rPr>
                <w:rStyle w:val="a9"/>
                <w:b w:val="0"/>
                <w:sz w:val="18"/>
                <w:szCs w:val="18"/>
              </w:rPr>
            </w:pPr>
            <w:r w:rsidRPr="001A41D3">
              <w:rPr>
                <w:rStyle w:val="a9"/>
                <w:b w:val="0"/>
                <w:sz w:val="18"/>
                <w:szCs w:val="18"/>
              </w:rPr>
              <w:t xml:space="preserve">  </w:t>
            </w:r>
            <w:r w:rsidR="00311B02">
              <w:rPr>
                <w:rStyle w:val="a9"/>
                <w:rFonts w:hint="eastAsia"/>
                <w:b w:val="0"/>
                <w:sz w:val="18"/>
                <w:szCs w:val="18"/>
              </w:rPr>
              <w:tab/>
            </w:r>
            <w:r w:rsidR="00311B02">
              <w:rPr>
                <w:rStyle w:val="a9"/>
                <w:b w:val="0"/>
                <w:sz w:val="18"/>
                <w:szCs w:val="18"/>
              </w:rPr>
              <w:tab/>
            </w:r>
            <w:r w:rsidRPr="001A41D3">
              <w:rPr>
                <w:rStyle w:val="a9"/>
                <w:b w:val="0"/>
                <w:sz w:val="18"/>
                <w:szCs w:val="18"/>
              </w:rPr>
              <w:t>&lt;option&gt;break&lt;/option&gt;</w:t>
            </w:r>
          </w:p>
          <w:p w:rsidR="001A41D3" w:rsidRPr="001A41D3" w:rsidRDefault="00311B02" w:rsidP="008A6072">
            <w:pPr>
              <w:pStyle w:val="M"/>
              <w:spacing w:line="240" w:lineRule="auto"/>
              <w:rPr>
                <w:rStyle w:val="a9"/>
                <w:b w:val="0"/>
                <w:sz w:val="18"/>
                <w:szCs w:val="18"/>
              </w:rPr>
            </w:pPr>
            <w:r>
              <w:rPr>
                <w:rStyle w:val="a9"/>
                <w:rFonts w:hint="eastAsia"/>
                <w:b w:val="0"/>
                <w:sz w:val="18"/>
                <w:szCs w:val="18"/>
              </w:rPr>
              <w:tab/>
            </w:r>
            <w:r>
              <w:rPr>
                <w:rStyle w:val="a9"/>
                <w:b w:val="0"/>
                <w:sz w:val="18"/>
                <w:szCs w:val="18"/>
              </w:rPr>
              <w:tab/>
            </w:r>
            <w:r w:rsidR="001A41D3" w:rsidRPr="001A41D3">
              <w:rPr>
                <w:rStyle w:val="a9"/>
                <w:b w:val="0"/>
                <w:sz w:val="18"/>
                <w:szCs w:val="18"/>
              </w:rPr>
              <w:t xml:space="preserve">&lt;option&gt;opening&lt;/option&gt; </w:t>
            </w:r>
          </w:p>
          <w:p w:rsidR="001A41D3" w:rsidRPr="001A41D3" w:rsidRDefault="00311B02" w:rsidP="008A6072">
            <w:pPr>
              <w:pStyle w:val="M"/>
              <w:spacing w:line="240" w:lineRule="auto"/>
              <w:rPr>
                <w:rStyle w:val="a9"/>
                <w:b w:val="0"/>
                <w:sz w:val="18"/>
                <w:szCs w:val="18"/>
              </w:rPr>
            </w:pPr>
            <w:r>
              <w:rPr>
                <w:rStyle w:val="a9"/>
                <w:rFonts w:hint="eastAsia"/>
                <w:b w:val="0"/>
                <w:sz w:val="18"/>
                <w:szCs w:val="18"/>
              </w:rPr>
              <w:tab/>
            </w:r>
            <w:r w:rsidR="001A41D3" w:rsidRPr="001A41D3">
              <w:rPr>
                <w:rStyle w:val="a9"/>
                <w:b w:val="0"/>
                <w:sz w:val="18"/>
                <w:szCs w:val="18"/>
              </w:rPr>
              <w:t>&lt;/choice&gt;</w:t>
            </w:r>
          </w:p>
          <w:p w:rsidR="001A41D3" w:rsidRPr="001A41D3" w:rsidRDefault="00311B02" w:rsidP="008A6072">
            <w:pPr>
              <w:pStyle w:val="M"/>
              <w:spacing w:line="240" w:lineRule="auto"/>
              <w:rPr>
                <w:rStyle w:val="a9"/>
                <w:b w:val="0"/>
                <w:sz w:val="18"/>
                <w:szCs w:val="18"/>
              </w:rPr>
            </w:pPr>
            <w:r>
              <w:rPr>
                <w:rStyle w:val="a9"/>
                <w:rFonts w:hint="eastAsia"/>
                <w:b w:val="0"/>
                <w:sz w:val="18"/>
                <w:szCs w:val="18"/>
              </w:rPr>
              <w:tab/>
            </w:r>
            <w:r w:rsidR="001A41D3" w:rsidRPr="001A41D3">
              <w:rPr>
                <w:rStyle w:val="a9"/>
                <w:b w:val="0"/>
                <w:sz w:val="18"/>
                <w:szCs w:val="18"/>
              </w:rPr>
              <w:t>&lt;key&gt;4&lt;/key&gt;</w:t>
            </w:r>
          </w:p>
          <w:p w:rsidR="001A41D3" w:rsidRPr="001A41D3" w:rsidRDefault="001A41D3" w:rsidP="008A6072">
            <w:pPr>
              <w:pStyle w:val="M"/>
              <w:spacing w:line="240" w:lineRule="auto"/>
              <w:rPr>
                <w:rStyle w:val="a9"/>
                <w:b w:val="0"/>
                <w:sz w:val="18"/>
                <w:szCs w:val="18"/>
              </w:rPr>
            </w:pPr>
            <w:r w:rsidRPr="001A41D3">
              <w:rPr>
                <w:rStyle w:val="a9"/>
                <w:b w:val="0"/>
                <w:sz w:val="18"/>
                <w:szCs w:val="18"/>
              </w:rPr>
              <w:t>&lt;/question&gt;</w:t>
            </w:r>
          </w:p>
          <w:p w:rsidR="001A41D3" w:rsidRDefault="00311B02" w:rsidP="008A6072">
            <w:pPr>
              <w:pStyle w:val="M"/>
              <w:spacing w:line="240" w:lineRule="auto"/>
              <w:ind w:firstLine="0"/>
              <w:rPr>
                <w:rStyle w:val="a9"/>
                <w:b w:val="0"/>
                <w:sz w:val="18"/>
                <w:szCs w:val="18"/>
              </w:rPr>
            </w:pPr>
            <w:r>
              <w:rPr>
                <w:rStyle w:val="a9"/>
                <w:rFonts w:hint="eastAsia"/>
                <w:b w:val="0"/>
                <w:sz w:val="18"/>
                <w:szCs w:val="18"/>
              </w:rPr>
              <w:tab/>
            </w:r>
            <w:r w:rsidR="001A41D3" w:rsidRPr="001A41D3">
              <w:rPr>
                <w:rStyle w:val="a9"/>
                <w:b w:val="0"/>
                <w:sz w:val="18"/>
                <w:szCs w:val="18"/>
              </w:rPr>
              <w:t>&lt;!--other 18 choice questions--&gt;</w:t>
            </w:r>
          </w:p>
          <w:p w:rsidR="009A1274" w:rsidRPr="00F10F04" w:rsidRDefault="009A1274" w:rsidP="008A6072">
            <w:pPr>
              <w:pStyle w:val="M"/>
              <w:spacing w:line="240" w:lineRule="auto"/>
              <w:ind w:firstLine="0"/>
              <w:rPr>
                <w:rStyle w:val="a9"/>
                <w:b w:val="0"/>
                <w:sz w:val="18"/>
                <w:szCs w:val="18"/>
              </w:rPr>
            </w:pPr>
            <w:r w:rsidRPr="00965CA1">
              <w:rPr>
                <w:rStyle w:val="a9"/>
                <w:b w:val="0"/>
                <w:sz w:val="18"/>
                <w:szCs w:val="18"/>
              </w:rPr>
              <w:t>&lt;/assessmentItem&gt;</w:t>
            </w:r>
          </w:p>
        </w:tc>
      </w:tr>
    </w:tbl>
    <w:p w:rsidR="009A1274" w:rsidRDefault="009A1274" w:rsidP="009A1274"/>
    <w:p w:rsidR="00ED0717" w:rsidRDefault="000D385F" w:rsidP="00ED0717">
      <w:pPr>
        <w:pStyle w:val="3"/>
        <w:numPr>
          <w:ilvl w:val="2"/>
          <w:numId w:val="15"/>
        </w:numPr>
      </w:pPr>
      <w:bookmarkStart w:id="476" w:name="_Toc286841236"/>
      <w:ins w:id="477" w:author="Eric" w:date="2011-05-10T14:47:00Z">
        <w:r>
          <w:rPr>
            <w:rFonts w:hint="eastAsia"/>
          </w:rPr>
          <w:lastRenderedPageBreak/>
          <w:t>句子部分中</w:t>
        </w:r>
      </w:ins>
      <w:del w:id="478" w:author="Eric" w:date="2011-05-10T14:47:00Z">
        <w:r w:rsidR="00ED0717" w:rsidDel="000D385F">
          <w:rPr>
            <w:rFonts w:hint="eastAsia"/>
          </w:rPr>
          <w:delText>翻</w:delText>
        </w:r>
      </w:del>
      <w:r w:rsidR="00ED0717">
        <w:rPr>
          <w:rFonts w:hint="eastAsia"/>
        </w:rPr>
        <w:t>译</w:t>
      </w:r>
      <w:ins w:id="479" w:author="Eric" w:date="2011-05-10T14:47:00Z">
        <w:r>
          <w:rPr>
            <w:rFonts w:hint="eastAsia"/>
          </w:rPr>
          <w:t>英</w:t>
        </w:r>
      </w:ins>
      <w:r w:rsidR="00ED0717">
        <w:rPr>
          <w:rFonts w:hint="eastAsia"/>
        </w:rPr>
        <w:t>（</w:t>
      </w:r>
      <w:ins w:id="480" w:author="Eric" w:date="2011-05-10T14:48:00Z">
        <w:r>
          <w:rPr>
            <w:rFonts w:hint="eastAsia"/>
          </w:rPr>
          <w:t xml:space="preserve">Part of Sentence </w:t>
        </w:r>
      </w:ins>
      <w:r w:rsidR="00ED0717">
        <w:rPr>
          <w:rFonts w:hint="eastAsia"/>
        </w:rPr>
        <w:t>T</w:t>
      </w:r>
      <w:r w:rsidR="00ED0717" w:rsidRPr="00ED0717">
        <w:t>ranslation</w:t>
      </w:r>
      <w:r w:rsidR="00ED0717">
        <w:rPr>
          <w:rFonts w:hint="eastAsia"/>
        </w:rPr>
        <w:t>）</w:t>
      </w:r>
      <w:bookmarkEnd w:id="476"/>
    </w:p>
    <w:p w:rsidR="00ED0717" w:rsidRPr="00D46068" w:rsidRDefault="00ED0717" w:rsidP="00ED0717">
      <w:pPr>
        <w:pStyle w:val="af8"/>
      </w:pPr>
      <w:r w:rsidRPr="00242408">
        <w:rPr>
          <w:rFonts w:hint="eastAsia"/>
        </w:rPr>
        <w:t>表</w:t>
      </w:r>
      <w:r w:rsidRPr="00242408">
        <w:rPr>
          <w:rFonts w:hint="eastAsia"/>
        </w:rPr>
        <w:t xml:space="preserve"> </w:t>
      </w:r>
      <w:r>
        <w:rPr>
          <w:rFonts w:hint="eastAsia"/>
        </w:rPr>
        <w:t xml:space="preserve">5-10 </w:t>
      </w:r>
      <w:ins w:id="481" w:author="Eric" w:date="2011-05-10T14:49:00Z">
        <w:r w:rsidR="000D385F">
          <w:rPr>
            <w:rFonts w:hint="eastAsia"/>
          </w:rPr>
          <w:t>句子部分中译英</w:t>
        </w:r>
      </w:ins>
      <w:del w:id="482" w:author="Eric" w:date="2011-05-10T14:49:00Z">
        <w:r w:rsidRPr="00ED0717" w:rsidDel="000D385F">
          <w:rPr>
            <w:rFonts w:hint="eastAsia"/>
          </w:rPr>
          <w:delText>翻译</w:delText>
        </w:r>
      </w:del>
      <w:r w:rsidRPr="00ED0717">
        <w:rPr>
          <w:rFonts w:hint="eastAsia"/>
        </w:rPr>
        <w:t>（</w:t>
      </w:r>
      <w:ins w:id="483" w:author="Eric" w:date="2011-05-10T14:49:00Z">
        <w:r w:rsidR="000D385F">
          <w:rPr>
            <w:rFonts w:hint="eastAsia"/>
          </w:rPr>
          <w:t xml:space="preserve">Part of Sentence </w:t>
        </w:r>
      </w:ins>
      <w:r w:rsidRPr="00ED0717">
        <w:rPr>
          <w:rFonts w:hint="eastAsia"/>
        </w:rPr>
        <w:t>Translation</w:t>
      </w:r>
      <w:r w:rsidRPr="00472A9F">
        <w:rPr>
          <w:rFonts w:hint="eastAsia"/>
        </w:rPr>
        <w:t>）</w:t>
      </w:r>
      <w:r>
        <w:rPr>
          <w:rFonts w:hint="eastAsia"/>
        </w:rPr>
        <w:t>示例说明</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84"/>
        <w:gridCol w:w="7138"/>
      </w:tblGrid>
      <w:tr w:rsidR="00ED0717" w:rsidRPr="00F10F04" w:rsidTr="008D71F0">
        <w:tc>
          <w:tcPr>
            <w:tcW w:w="1384" w:type="dxa"/>
            <w:tcBorders>
              <w:top w:val="single" w:sz="4" w:space="0" w:color="000000"/>
              <w:left w:val="single" w:sz="4" w:space="0" w:color="000000"/>
              <w:bottom w:val="single" w:sz="4" w:space="0" w:color="000000"/>
              <w:right w:val="single" w:sz="4" w:space="0" w:color="000000"/>
            </w:tcBorders>
            <w:hideMark/>
          </w:tcPr>
          <w:p w:rsidR="00ED0717" w:rsidRPr="00F10F04" w:rsidRDefault="00ED0717" w:rsidP="008D71F0">
            <w:pPr>
              <w:pStyle w:val="M"/>
              <w:ind w:firstLine="0"/>
              <w:rPr>
                <w:rStyle w:val="a9"/>
                <w:b w:val="0"/>
                <w:sz w:val="18"/>
                <w:szCs w:val="18"/>
              </w:rPr>
            </w:pPr>
            <w:r w:rsidRPr="00F10F04">
              <w:rPr>
                <w:rStyle w:val="a9"/>
                <w:rFonts w:hint="eastAsia"/>
                <w:b w:val="0"/>
                <w:sz w:val="18"/>
                <w:szCs w:val="18"/>
              </w:rPr>
              <w:t>名称</w:t>
            </w:r>
          </w:p>
        </w:tc>
        <w:tc>
          <w:tcPr>
            <w:tcW w:w="7138" w:type="dxa"/>
            <w:tcBorders>
              <w:top w:val="single" w:sz="4" w:space="0" w:color="000000"/>
              <w:left w:val="single" w:sz="4" w:space="0" w:color="000000"/>
              <w:bottom w:val="single" w:sz="4" w:space="0" w:color="000000"/>
              <w:right w:val="single" w:sz="4" w:space="0" w:color="000000"/>
            </w:tcBorders>
            <w:hideMark/>
          </w:tcPr>
          <w:p w:rsidR="00ED0717" w:rsidRPr="00F10F04" w:rsidRDefault="00ED0717" w:rsidP="008D71F0">
            <w:pPr>
              <w:pStyle w:val="M"/>
              <w:ind w:firstLine="0"/>
              <w:rPr>
                <w:rStyle w:val="a9"/>
                <w:b w:val="0"/>
                <w:sz w:val="18"/>
                <w:szCs w:val="18"/>
              </w:rPr>
            </w:pPr>
            <w:r>
              <w:rPr>
                <w:rStyle w:val="a9"/>
                <w:rFonts w:hint="eastAsia"/>
                <w:b w:val="0"/>
                <w:sz w:val="18"/>
                <w:szCs w:val="18"/>
              </w:rPr>
              <w:t>说明</w:t>
            </w:r>
          </w:p>
        </w:tc>
      </w:tr>
      <w:tr w:rsidR="00ED0717" w:rsidRPr="00F10F04" w:rsidTr="008D71F0">
        <w:tc>
          <w:tcPr>
            <w:tcW w:w="1384" w:type="dxa"/>
            <w:tcBorders>
              <w:top w:val="single" w:sz="4" w:space="0" w:color="000000"/>
              <w:left w:val="single" w:sz="4" w:space="0" w:color="000000"/>
              <w:bottom w:val="single" w:sz="4" w:space="0" w:color="000000"/>
              <w:right w:val="single" w:sz="4" w:space="0" w:color="000000"/>
            </w:tcBorders>
            <w:hideMark/>
          </w:tcPr>
          <w:p w:rsidR="00ED0717" w:rsidRPr="00965CA1" w:rsidRDefault="00ED0717" w:rsidP="008D71F0">
            <w:pPr>
              <w:pStyle w:val="M"/>
              <w:ind w:firstLine="0"/>
              <w:rPr>
                <w:rStyle w:val="a9"/>
                <w:b w:val="0"/>
                <w:sz w:val="18"/>
                <w:szCs w:val="18"/>
              </w:rPr>
            </w:pPr>
            <w:r>
              <w:rPr>
                <w:rStyle w:val="a9"/>
                <w:rFonts w:hint="eastAsia"/>
                <w:b w:val="0"/>
                <w:sz w:val="18"/>
                <w:szCs w:val="18"/>
              </w:rPr>
              <w:t>类型序号</w:t>
            </w:r>
          </w:p>
        </w:tc>
        <w:tc>
          <w:tcPr>
            <w:tcW w:w="7138" w:type="dxa"/>
            <w:tcBorders>
              <w:top w:val="single" w:sz="4" w:space="0" w:color="000000"/>
              <w:left w:val="single" w:sz="4" w:space="0" w:color="000000"/>
              <w:bottom w:val="single" w:sz="4" w:space="0" w:color="000000"/>
              <w:right w:val="single" w:sz="4" w:space="0" w:color="000000"/>
            </w:tcBorders>
            <w:hideMark/>
          </w:tcPr>
          <w:p w:rsidR="00ED0717" w:rsidRDefault="00ED0717" w:rsidP="008D71F0">
            <w:pPr>
              <w:pStyle w:val="M"/>
              <w:ind w:firstLine="0"/>
              <w:rPr>
                <w:rStyle w:val="a9"/>
                <w:b w:val="0"/>
                <w:sz w:val="18"/>
                <w:szCs w:val="18"/>
              </w:rPr>
            </w:pPr>
            <w:r>
              <w:rPr>
                <w:rStyle w:val="a9"/>
                <w:rFonts w:hint="eastAsia"/>
                <w:b w:val="0"/>
                <w:sz w:val="18"/>
                <w:szCs w:val="18"/>
              </w:rPr>
              <w:t>10</w:t>
            </w:r>
          </w:p>
        </w:tc>
      </w:tr>
      <w:tr w:rsidR="00ED0717" w:rsidRPr="00F10F04" w:rsidTr="008D71F0">
        <w:tc>
          <w:tcPr>
            <w:tcW w:w="1384" w:type="dxa"/>
            <w:tcBorders>
              <w:top w:val="single" w:sz="4" w:space="0" w:color="000000"/>
              <w:left w:val="single" w:sz="4" w:space="0" w:color="000000"/>
              <w:bottom w:val="single" w:sz="4" w:space="0" w:color="000000"/>
              <w:right w:val="single" w:sz="4" w:space="0" w:color="000000"/>
            </w:tcBorders>
            <w:hideMark/>
          </w:tcPr>
          <w:p w:rsidR="00ED0717" w:rsidRDefault="00ED0717" w:rsidP="008D71F0">
            <w:pPr>
              <w:pStyle w:val="M"/>
              <w:ind w:firstLine="0"/>
              <w:rPr>
                <w:rStyle w:val="a9"/>
                <w:b w:val="0"/>
                <w:sz w:val="18"/>
                <w:szCs w:val="18"/>
              </w:rPr>
            </w:pPr>
            <w:r>
              <w:rPr>
                <w:rStyle w:val="a9"/>
                <w:rFonts w:hint="eastAsia"/>
                <w:b w:val="0"/>
                <w:sz w:val="18"/>
                <w:szCs w:val="18"/>
              </w:rPr>
              <w:t>类型标识</w:t>
            </w:r>
          </w:p>
        </w:tc>
        <w:tc>
          <w:tcPr>
            <w:tcW w:w="7138" w:type="dxa"/>
            <w:tcBorders>
              <w:top w:val="single" w:sz="4" w:space="0" w:color="000000"/>
              <w:left w:val="single" w:sz="4" w:space="0" w:color="000000"/>
              <w:bottom w:val="single" w:sz="4" w:space="0" w:color="000000"/>
              <w:right w:val="single" w:sz="4" w:space="0" w:color="000000"/>
            </w:tcBorders>
            <w:hideMark/>
          </w:tcPr>
          <w:p w:rsidR="00ED0717" w:rsidRPr="00E17EC9" w:rsidRDefault="000D385F" w:rsidP="008D71F0">
            <w:pPr>
              <w:pStyle w:val="M"/>
              <w:ind w:firstLine="0"/>
              <w:rPr>
                <w:rStyle w:val="a9"/>
                <w:sz w:val="18"/>
                <w:szCs w:val="18"/>
              </w:rPr>
            </w:pPr>
            <w:ins w:id="484" w:author="Eric" w:date="2011-05-10T14:47:00Z">
              <w:r>
                <w:rPr>
                  <w:rStyle w:val="a9"/>
                  <w:rFonts w:hint="eastAsia"/>
                  <w:b w:val="0"/>
                  <w:sz w:val="18"/>
                  <w:szCs w:val="18"/>
                </w:rPr>
                <w:t>partOfSentence</w:t>
              </w:r>
            </w:ins>
            <w:r w:rsidR="00ED0717" w:rsidRPr="00ED0717">
              <w:rPr>
                <w:rStyle w:val="a9"/>
                <w:b w:val="0"/>
                <w:sz w:val="18"/>
                <w:szCs w:val="18"/>
              </w:rPr>
              <w:t>Translation</w:t>
            </w:r>
          </w:p>
        </w:tc>
      </w:tr>
      <w:tr w:rsidR="00ED0717" w:rsidRPr="00F10F04" w:rsidTr="008D71F0">
        <w:tc>
          <w:tcPr>
            <w:tcW w:w="1384" w:type="dxa"/>
            <w:tcBorders>
              <w:top w:val="single" w:sz="4" w:space="0" w:color="000000"/>
              <w:left w:val="single" w:sz="4" w:space="0" w:color="000000"/>
              <w:bottom w:val="single" w:sz="4" w:space="0" w:color="000000"/>
              <w:right w:val="single" w:sz="4" w:space="0" w:color="000000"/>
            </w:tcBorders>
            <w:hideMark/>
          </w:tcPr>
          <w:p w:rsidR="00ED0717" w:rsidRPr="00F10F04" w:rsidRDefault="00ED0717" w:rsidP="008D71F0">
            <w:pPr>
              <w:pStyle w:val="M"/>
              <w:ind w:firstLine="0"/>
              <w:rPr>
                <w:rStyle w:val="a9"/>
                <w:b w:val="0"/>
                <w:sz w:val="18"/>
                <w:szCs w:val="18"/>
              </w:rPr>
            </w:pPr>
            <w:r w:rsidRPr="00965CA1">
              <w:rPr>
                <w:rStyle w:val="a9"/>
                <w:rFonts w:hint="eastAsia"/>
                <w:b w:val="0"/>
                <w:sz w:val="18"/>
                <w:szCs w:val="18"/>
              </w:rPr>
              <w:t>试题附加材料</w:t>
            </w:r>
          </w:p>
        </w:tc>
        <w:tc>
          <w:tcPr>
            <w:tcW w:w="7138" w:type="dxa"/>
            <w:tcBorders>
              <w:top w:val="single" w:sz="4" w:space="0" w:color="000000"/>
              <w:left w:val="single" w:sz="4" w:space="0" w:color="000000"/>
              <w:bottom w:val="single" w:sz="4" w:space="0" w:color="000000"/>
              <w:right w:val="single" w:sz="4" w:space="0" w:color="000000"/>
            </w:tcBorders>
            <w:hideMark/>
          </w:tcPr>
          <w:p w:rsidR="00ED0717" w:rsidRPr="00F10F04" w:rsidRDefault="00ED0717" w:rsidP="008D71F0">
            <w:pPr>
              <w:pStyle w:val="M"/>
              <w:ind w:firstLine="0"/>
              <w:rPr>
                <w:rStyle w:val="a9"/>
                <w:b w:val="0"/>
                <w:sz w:val="18"/>
                <w:szCs w:val="18"/>
              </w:rPr>
            </w:pPr>
            <w:r>
              <w:rPr>
                <w:rStyle w:val="a9"/>
                <w:rFonts w:hint="eastAsia"/>
                <w:b w:val="0"/>
                <w:sz w:val="18"/>
                <w:szCs w:val="18"/>
              </w:rPr>
              <w:t>无</w:t>
            </w:r>
          </w:p>
        </w:tc>
      </w:tr>
      <w:tr w:rsidR="00ED0717" w:rsidRPr="00F10F04" w:rsidTr="008D71F0">
        <w:tc>
          <w:tcPr>
            <w:tcW w:w="1384" w:type="dxa"/>
            <w:tcBorders>
              <w:top w:val="single" w:sz="4" w:space="0" w:color="000000"/>
              <w:left w:val="single" w:sz="4" w:space="0" w:color="000000"/>
              <w:bottom w:val="single" w:sz="4" w:space="0" w:color="000000"/>
              <w:right w:val="single" w:sz="4" w:space="0" w:color="000000"/>
            </w:tcBorders>
            <w:hideMark/>
          </w:tcPr>
          <w:p w:rsidR="00ED0717" w:rsidRPr="00F10F04" w:rsidRDefault="00ED0717" w:rsidP="008D71F0">
            <w:pPr>
              <w:pStyle w:val="M"/>
              <w:ind w:firstLine="0"/>
              <w:rPr>
                <w:rStyle w:val="a9"/>
                <w:b w:val="0"/>
                <w:sz w:val="18"/>
                <w:szCs w:val="18"/>
              </w:rPr>
            </w:pPr>
            <w:r w:rsidRPr="00965CA1">
              <w:rPr>
                <w:rStyle w:val="a9"/>
                <w:rFonts w:hint="eastAsia"/>
                <w:b w:val="0"/>
                <w:sz w:val="18"/>
                <w:szCs w:val="18"/>
              </w:rPr>
              <w:t>试题问题类型</w:t>
            </w:r>
          </w:p>
        </w:tc>
        <w:tc>
          <w:tcPr>
            <w:tcW w:w="7138" w:type="dxa"/>
            <w:tcBorders>
              <w:top w:val="single" w:sz="4" w:space="0" w:color="000000"/>
              <w:left w:val="single" w:sz="4" w:space="0" w:color="000000"/>
              <w:bottom w:val="single" w:sz="4" w:space="0" w:color="000000"/>
              <w:right w:val="single" w:sz="4" w:space="0" w:color="000000"/>
            </w:tcBorders>
            <w:hideMark/>
          </w:tcPr>
          <w:p w:rsidR="00ED0717" w:rsidRPr="00F10F04" w:rsidRDefault="004A1D35" w:rsidP="008D71F0">
            <w:pPr>
              <w:pStyle w:val="M"/>
              <w:ind w:firstLine="0"/>
              <w:rPr>
                <w:rStyle w:val="a9"/>
                <w:b w:val="0"/>
                <w:sz w:val="18"/>
                <w:szCs w:val="18"/>
              </w:rPr>
            </w:pPr>
            <w:r>
              <w:rPr>
                <w:rStyle w:val="a9"/>
                <w:rFonts w:hint="eastAsia"/>
                <w:b w:val="0"/>
                <w:sz w:val="18"/>
                <w:szCs w:val="18"/>
              </w:rPr>
              <w:t>Text</w:t>
            </w:r>
          </w:p>
        </w:tc>
      </w:tr>
      <w:tr w:rsidR="00ED0717" w:rsidRPr="00F10F04" w:rsidTr="008D71F0">
        <w:tc>
          <w:tcPr>
            <w:tcW w:w="1384" w:type="dxa"/>
            <w:tcBorders>
              <w:top w:val="single" w:sz="4" w:space="0" w:color="000000"/>
              <w:left w:val="single" w:sz="4" w:space="0" w:color="000000"/>
              <w:bottom w:val="single" w:sz="4" w:space="0" w:color="000000"/>
              <w:right w:val="single" w:sz="4" w:space="0" w:color="000000"/>
            </w:tcBorders>
            <w:hideMark/>
          </w:tcPr>
          <w:p w:rsidR="00ED0717" w:rsidRPr="00F10F04" w:rsidRDefault="00ED0717" w:rsidP="008D71F0">
            <w:pPr>
              <w:pStyle w:val="M"/>
              <w:ind w:firstLine="0"/>
              <w:rPr>
                <w:rStyle w:val="a9"/>
                <w:b w:val="0"/>
                <w:sz w:val="18"/>
                <w:szCs w:val="18"/>
              </w:rPr>
            </w:pPr>
            <w:r w:rsidRPr="00965CA1">
              <w:rPr>
                <w:rStyle w:val="a9"/>
                <w:rFonts w:hint="eastAsia"/>
                <w:b w:val="0"/>
                <w:sz w:val="18"/>
                <w:szCs w:val="18"/>
              </w:rPr>
              <w:t>流程性试题</w:t>
            </w:r>
          </w:p>
        </w:tc>
        <w:tc>
          <w:tcPr>
            <w:tcW w:w="7138" w:type="dxa"/>
            <w:tcBorders>
              <w:top w:val="single" w:sz="4" w:space="0" w:color="000000"/>
              <w:left w:val="single" w:sz="4" w:space="0" w:color="000000"/>
              <w:bottom w:val="single" w:sz="4" w:space="0" w:color="000000"/>
              <w:right w:val="single" w:sz="4" w:space="0" w:color="000000"/>
            </w:tcBorders>
            <w:hideMark/>
          </w:tcPr>
          <w:p w:rsidR="00ED0717" w:rsidRPr="00F10F04" w:rsidRDefault="00ED0717" w:rsidP="008D71F0">
            <w:pPr>
              <w:pStyle w:val="M"/>
              <w:ind w:firstLine="0"/>
              <w:rPr>
                <w:rStyle w:val="a9"/>
                <w:b w:val="0"/>
                <w:sz w:val="18"/>
                <w:szCs w:val="18"/>
              </w:rPr>
            </w:pPr>
            <w:r>
              <w:rPr>
                <w:rStyle w:val="a9"/>
                <w:rFonts w:hint="eastAsia"/>
                <w:b w:val="0"/>
                <w:sz w:val="18"/>
                <w:szCs w:val="18"/>
              </w:rPr>
              <w:t>否</w:t>
            </w:r>
          </w:p>
        </w:tc>
      </w:tr>
      <w:tr w:rsidR="00ED0717" w:rsidRPr="00F10F04" w:rsidTr="008D71F0">
        <w:tc>
          <w:tcPr>
            <w:tcW w:w="1384" w:type="dxa"/>
            <w:tcBorders>
              <w:top w:val="single" w:sz="4" w:space="0" w:color="000000"/>
              <w:left w:val="single" w:sz="4" w:space="0" w:color="000000"/>
              <w:bottom w:val="single" w:sz="4" w:space="0" w:color="000000"/>
              <w:right w:val="single" w:sz="4" w:space="0" w:color="000000"/>
            </w:tcBorders>
            <w:hideMark/>
          </w:tcPr>
          <w:p w:rsidR="00ED0717" w:rsidRPr="00F10F04" w:rsidRDefault="00ED0717" w:rsidP="008D71F0">
            <w:pPr>
              <w:pStyle w:val="M"/>
              <w:ind w:firstLine="0"/>
              <w:rPr>
                <w:rStyle w:val="a9"/>
                <w:b w:val="0"/>
                <w:sz w:val="18"/>
                <w:szCs w:val="18"/>
              </w:rPr>
            </w:pPr>
            <w:r>
              <w:rPr>
                <w:rFonts w:hint="eastAsia"/>
              </w:rPr>
              <w:t>示例</w:t>
            </w:r>
          </w:p>
        </w:tc>
        <w:tc>
          <w:tcPr>
            <w:tcW w:w="7138" w:type="dxa"/>
            <w:tcBorders>
              <w:top w:val="single" w:sz="4" w:space="0" w:color="000000"/>
              <w:left w:val="single" w:sz="4" w:space="0" w:color="000000"/>
              <w:bottom w:val="single" w:sz="4" w:space="0" w:color="000000"/>
              <w:right w:val="single" w:sz="4" w:space="0" w:color="000000"/>
            </w:tcBorders>
            <w:hideMark/>
          </w:tcPr>
          <w:p w:rsidR="00ED0717" w:rsidRPr="00965CA1" w:rsidRDefault="00ED0717" w:rsidP="00DD630F">
            <w:pPr>
              <w:pStyle w:val="M"/>
              <w:spacing w:line="240" w:lineRule="auto"/>
              <w:ind w:firstLine="0"/>
              <w:rPr>
                <w:rStyle w:val="a9"/>
                <w:b w:val="0"/>
                <w:sz w:val="18"/>
                <w:szCs w:val="18"/>
              </w:rPr>
            </w:pPr>
            <w:r w:rsidRPr="00965CA1">
              <w:rPr>
                <w:rStyle w:val="a9"/>
                <w:b w:val="0"/>
                <w:sz w:val="18"/>
                <w:szCs w:val="18"/>
              </w:rPr>
              <w:t>&lt;assessmentItem identifier="</w:t>
            </w:r>
            <w:r w:rsidRPr="00FC0028">
              <w:rPr>
                <w:rStyle w:val="a9"/>
                <w:b w:val="0"/>
                <w:sz w:val="18"/>
                <w:szCs w:val="18"/>
              </w:rPr>
              <w:t>sflep-</w:t>
            </w:r>
            <w:r>
              <w:rPr>
                <w:rStyle w:val="a9"/>
                <w:rFonts w:hint="eastAsia"/>
                <w:b w:val="0"/>
                <w:sz w:val="18"/>
                <w:szCs w:val="18"/>
              </w:rPr>
              <w:t>ni</w:t>
            </w:r>
            <w:r w:rsidRPr="00FC0028">
              <w:rPr>
                <w:rStyle w:val="a9"/>
                <w:b w:val="0"/>
                <w:sz w:val="18"/>
                <w:szCs w:val="18"/>
              </w:rPr>
              <w:t>-</w:t>
            </w:r>
            <w:r w:rsidR="007B7985">
              <w:rPr>
                <w:rStyle w:val="a9"/>
                <w:rFonts w:hint="eastAsia"/>
                <w:b w:val="0"/>
                <w:sz w:val="18"/>
                <w:szCs w:val="18"/>
              </w:rPr>
              <w:t>10</w:t>
            </w:r>
            <w:r w:rsidRPr="00FC0028">
              <w:rPr>
                <w:rStyle w:val="a9"/>
                <w:b w:val="0"/>
                <w:sz w:val="18"/>
                <w:szCs w:val="18"/>
              </w:rPr>
              <w:t>-</w:t>
            </w:r>
            <w:r w:rsidR="007B7985">
              <w:rPr>
                <w:rStyle w:val="a9"/>
                <w:rFonts w:hint="eastAsia"/>
                <w:b w:val="0"/>
                <w:sz w:val="18"/>
                <w:szCs w:val="18"/>
              </w:rPr>
              <w:t>4</w:t>
            </w:r>
            <w:r>
              <w:rPr>
                <w:rStyle w:val="a9"/>
                <w:rFonts w:hint="eastAsia"/>
                <w:b w:val="0"/>
                <w:sz w:val="18"/>
                <w:szCs w:val="18"/>
              </w:rPr>
              <w:t>52</w:t>
            </w:r>
            <w:r w:rsidRPr="00965CA1">
              <w:rPr>
                <w:rStyle w:val="a9"/>
                <w:b w:val="0"/>
                <w:sz w:val="18"/>
                <w:szCs w:val="18"/>
              </w:rPr>
              <w:t>" type="</w:t>
            </w:r>
            <w:r w:rsidR="0081685E">
              <w:rPr>
                <w:rStyle w:val="a9"/>
                <w:rFonts w:hint="eastAsia"/>
                <w:b w:val="0"/>
                <w:sz w:val="18"/>
                <w:szCs w:val="18"/>
              </w:rPr>
              <w:t>t</w:t>
            </w:r>
            <w:r w:rsidR="0081685E" w:rsidRPr="0081685E">
              <w:rPr>
                <w:rStyle w:val="a9"/>
                <w:b w:val="0"/>
                <w:sz w:val="18"/>
                <w:szCs w:val="18"/>
              </w:rPr>
              <w:t>ranslation</w:t>
            </w:r>
            <w:r w:rsidRPr="00965CA1">
              <w:rPr>
                <w:rStyle w:val="a9"/>
                <w:b w:val="0"/>
                <w:sz w:val="18"/>
                <w:szCs w:val="18"/>
              </w:rPr>
              <w:t>"</w:t>
            </w:r>
            <w:r>
              <w:rPr>
                <w:rStyle w:val="a9"/>
                <w:rFonts w:hint="eastAsia"/>
                <w:b w:val="0"/>
                <w:sz w:val="18"/>
                <w:szCs w:val="18"/>
              </w:rPr>
              <w:t xml:space="preserve"> </w:t>
            </w:r>
            <w:r w:rsidRPr="00965CA1">
              <w:rPr>
                <w:rStyle w:val="a9"/>
                <w:b w:val="0"/>
                <w:sz w:val="18"/>
                <w:szCs w:val="18"/>
              </w:rPr>
              <w:t>level="4"&gt;</w:t>
            </w:r>
          </w:p>
          <w:p w:rsidR="007B7985" w:rsidRPr="007B7985" w:rsidRDefault="007B7985" w:rsidP="00DD630F">
            <w:pPr>
              <w:pStyle w:val="M"/>
              <w:spacing w:line="240" w:lineRule="auto"/>
              <w:rPr>
                <w:rStyle w:val="a9"/>
                <w:b w:val="0"/>
                <w:sz w:val="18"/>
                <w:szCs w:val="18"/>
              </w:rPr>
            </w:pPr>
            <w:r w:rsidRPr="007B7985">
              <w:rPr>
                <w:rStyle w:val="a9"/>
                <w:b w:val="0"/>
                <w:sz w:val="18"/>
                <w:szCs w:val="18"/>
              </w:rPr>
              <w:t>&lt;question type="text"</w:t>
            </w:r>
            <w:commentRangeStart w:id="485"/>
            <w:commentRangeStart w:id="486"/>
            <w:ins w:id="487" w:author="张云梯" w:date="2010-02-27T22:38:00Z">
              <w:r w:rsidR="00733D62">
                <w:rPr>
                  <w:rStyle w:val="a9"/>
                  <w:rFonts w:hint="eastAsia"/>
                  <w:b w:val="0"/>
                  <w:sz w:val="18"/>
                  <w:szCs w:val="18"/>
                </w:rPr>
                <w:t xml:space="preserve"> length=</w:t>
              </w:r>
              <w:r w:rsidR="00733D62" w:rsidRPr="00A83893">
                <w:rPr>
                  <w:rStyle w:val="a9"/>
                  <w:b w:val="0"/>
                  <w:sz w:val="18"/>
                  <w:szCs w:val="18"/>
                </w:rPr>
                <w:t>"</w:t>
              </w:r>
            </w:ins>
            <w:ins w:id="488" w:author="张云梯" w:date="2010-02-27T22:39:00Z">
              <w:r w:rsidR="00733D62">
                <w:rPr>
                  <w:rStyle w:val="a9"/>
                  <w:rFonts w:hint="eastAsia"/>
                  <w:b w:val="0"/>
                  <w:sz w:val="18"/>
                  <w:szCs w:val="18"/>
                </w:rPr>
                <w:t>4</w:t>
              </w:r>
            </w:ins>
            <w:ins w:id="489" w:author="张云梯" w:date="2010-02-27T22:38:00Z">
              <w:r w:rsidR="00733D62">
                <w:rPr>
                  <w:rStyle w:val="a9"/>
                  <w:rFonts w:hint="eastAsia"/>
                  <w:b w:val="0"/>
                  <w:sz w:val="18"/>
                  <w:szCs w:val="18"/>
                </w:rPr>
                <w:t>0</w:t>
              </w:r>
              <w:r w:rsidR="00733D62" w:rsidRPr="00A83893">
                <w:rPr>
                  <w:rStyle w:val="a9"/>
                  <w:b w:val="0"/>
                  <w:sz w:val="18"/>
                  <w:szCs w:val="18"/>
                </w:rPr>
                <w:t>"</w:t>
              </w:r>
            </w:ins>
            <w:commentRangeEnd w:id="485"/>
            <w:r w:rsidR="0048617C">
              <w:rPr>
                <w:rStyle w:val="af9"/>
                <w:spacing w:val="0"/>
              </w:rPr>
              <w:commentReference w:id="485"/>
            </w:r>
            <w:commentRangeEnd w:id="486"/>
            <w:r w:rsidR="00B95529">
              <w:rPr>
                <w:rStyle w:val="af9"/>
                <w:spacing w:val="0"/>
              </w:rPr>
              <w:commentReference w:id="486"/>
            </w:r>
            <w:r w:rsidRPr="007B7985">
              <w:rPr>
                <w:rStyle w:val="a9"/>
                <w:b w:val="0"/>
                <w:sz w:val="18"/>
                <w:szCs w:val="18"/>
              </w:rPr>
              <w:t>&gt;</w:t>
            </w:r>
          </w:p>
          <w:p w:rsidR="007B7985" w:rsidRDefault="00E62730" w:rsidP="00DD630F">
            <w:pPr>
              <w:pStyle w:val="M"/>
              <w:spacing w:line="240" w:lineRule="auto"/>
              <w:rPr>
                <w:rStyle w:val="a9"/>
                <w:b w:val="0"/>
                <w:sz w:val="18"/>
                <w:szCs w:val="18"/>
              </w:rPr>
            </w:pPr>
            <w:r>
              <w:rPr>
                <w:rStyle w:val="a9"/>
                <w:b w:val="0"/>
                <w:sz w:val="18"/>
                <w:szCs w:val="18"/>
              </w:rPr>
              <w:tab/>
            </w:r>
            <w:r w:rsidR="007B7985" w:rsidRPr="007B7985">
              <w:rPr>
                <w:rStyle w:val="a9"/>
                <w:rFonts w:hint="eastAsia"/>
                <w:b w:val="0"/>
                <w:sz w:val="18"/>
                <w:szCs w:val="18"/>
              </w:rPr>
              <w:t>&lt;prompt&gt;I should say that</w:t>
            </w:r>
            <w:ins w:id="490" w:author="张云梯" w:date="2010-02-27T22:39:00Z">
              <w:r w:rsidR="00733D62" w:rsidRPr="009A3D1E">
                <w:rPr>
                  <w:rStyle w:val="a9"/>
                  <w:b w:val="0"/>
                  <w:sz w:val="18"/>
                  <w:szCs w:val="18"/>
                </w:rPr>
                <w:t xml:space="preserve"> </w:t>
              </w:r>
              <w:r w:rsidR="00733D62">
                <w:rPr>
                  <w:rStyle w:val="a9"/>
                  <w:rFonts w:hint="eastAsia"/>
                  <w:b w:val="0"/>
                  <w:sz w:val="18"/>
                  <w:szCs w:val="18"/>
                </w:rPr>
                <w:t>&lt;tag type=</w:t>
              </w:r>
              <w:r w:rsidR="00733D62" w:rsidRPr="00A83893">
                <w:rPr>
                  <w:rStyle w:val="a9"/>
                  <w:b w:val="0"/>
                  <w:sz w:val="18"/>
                  <w:szCs w:val="18"/>
                </w:rPr>
                <w:t>"</w:t>
              </w:r>
              <w:r w:rsidR="00733D62">
                <w:rPr>
                  <w:rStyle w:val="a9"/>
                  <w:rFonts w:hint="eastAsia"/>
                  <w:b w:val="0"/>
                  <w:sz w:val="18"/>
                  <w:szCs w:val="18"/>
                </w:rPr>
                <w:t>text</w:t>
              </w:r>
              <w:r w:rsidR="00733D62" w:rsidRPr="00A83893">
                <w:rPr>
                  <w:rStyle w:val="a9"/>
                  <w:b w:val="0"/>
                  <w:sz w:val="18"/>
                  <w:szCs w:val="18"/>
                </w:rPr>
                <w:t>"</w:t>
              </w:r>
              <w:r w:rsidR="00733D62">
                <w:rPr>
                  <w:rStyle w:val="a9"/>
                  <w:rFonts w:hint="eastAsia"/>
                  <w:b w:val="0"/>
                  <w:sz w:val="18"/>
                  <w:szCs w:val="18"/>
                </w:rPr>
                <w:t xml:space="preserve"> /&gt;</w:t>
              </w:r>
            </w:ins>
            <w:del w:id="491" w:author="张云梯" w:date="2010-02-27T22:39:00Z">
              <w:r w:rsidR="007B7985" w:rsidRPr="007B7985" w:rsidDel="00733D62">
                <w:rPr>
                  <w:rStyle w:val="a9"/>
                  <w:rFonts w:hint="eastAsia"/>
                  <w:b w:val="0"/>
                  <w:sz w:val="18"/>
                  <w:szCs w:val="18"/>
                </w:rPr>
                <w:delText xml:space="preserve"> </w:delText>
              </w:r>
              <w:r w:rsidR="007B7985" w:rsidDel="00733D62">
                <w:rPr>
                  <w:rStyle w:val="a9"/>
                  <w:rFonts w:hint="eastAsia"/>
                  <w:b w:val="0"/>
                  <w:sz w:val="18"/>
                  <w:szCs w:val="18"/>
                </w:rPr>
                <w:delText>&lt;input length=</w:delText>
              </w:r>
              <w:r w:rsidR="008A6F98" w:rsidDel="00733D62">
                <w:rPr>
                  <w:rStyle w:val="a9"/>
                  <w:rFonts w:hint="eastAsia"/>
                  <w:b w:val="0"/>
                  <w:sz w:val="18"/>
                  <w:szCs w:val="18"/>
                </w:rPr>
                <w:delText>"40"</w:delText>
              </w:r>
              <w:r w:rsidR="00E0408B" w:rsidDel="00733D62">
                <w:rPr>
                  <w:rStyle w:val="a9"/>
                  <w:rFonts w:hint="eastAsia"/>
                  <w:b w:val="0"/>
                  <w:sz w:val="18"/>
                  <w:szCs w:val="18"/>
                </w:rPr>
                <w:delText xml:space="preserve"> </w:delText>
              </w:r>
              <w:r w:rsidR="008A6F98" w:rsidDel="00733D62">
                <w:rPr>
                  <w:rStyle w:val="a9"/>
                  <w:rFonts w:hint="eastAsia"/>
                  <w:b w:val="0"/>
                  <w:sz w:val="18"/>
                  <w:szCs w:val="18"/>
                </w:rPr>
                <w:delText>/&gt;</w:delText>
              </w:r>
            </w:del>
            <w:r w:rsidR="007B7985" w:rsidRPr="007B7985">
              <w:rPr>
                <w:rStyle w:val="a9"/>
                <w:rFonts w:hint="eastAsia"/>
                <w:b w:val="0"/>
                <w:sz w:val="18"/>
                <w:szCs w:val="18"/>
              </w:rPr>
              <w:t>（我选这门课不是为自己）</w:t>
            </w:r>
            <w:r w:rsidR="007B7985" w:rsidRPr="007B7985">
              <w:rPr>
                <w:rStyle w:val="a9"/>
                <w:rFonts w:hint="eastAsia"/>
                <w:b w:val="0"/>
                <w:sz w:val="18"/>
                <w:szCs w:val="18"/>
              </w:rPr>
              <w:t>.</w:t>
            </w:r>
          </w:p>
          <w:p w:rsidR="007B7985" w:rsidRPr="007B7985" w:rsidRDefault="00E62730" w:rsidP="00DD630F">
            <w:pPr>
              <w:pStyle w:val="M"/>
              <w:spacing w:line="240" w:lineRule="auto"/>
              <w:rPr>
                <w:rStyle w:val="a9"/>
                <w:b w:val="0"/>
                <w:sz w:val="18"/>
                <w:szCs w:val="18"/>
              </w:rPr>
            </w:pPr>
            <w:r>
              <w:rPr>
                <w:rStyle w:val="a9"/>
                <w:b w:val="0"/>
                <w:sz w:val="18"/>
                <w:szCs w:val="18"/>
              </w:rPr>
              <w:tab/>
            </w:r>
            <w:r w:rsidR="007B7985" w:rsidRPr="007B7985">
              <w:rPr>
                <w:rStyle w:val="a9"/>
                <w:rFonts w:hint="eastAsia"/>
                <w:b w:val="0"/>
                <w:sz w:val="18"/>
                <w:szCs w:val="18"/>
              </w:rPr>
              <w:t>&lt;/prompt&gt;</w:t>
            </w:r>
          </w:p>
          <w:p w:rsidR="007B7985" w:rsidRPr="007B7985" w:rsidRDefault="00E62730" w:rsidP="00DD630F">
            <w:pPr>
              <w:pStyle w:val="M"/>
              <w:spacing w:line="240" w:lineRule="auto"/>
              <w:rPr>
                <w:rStyle w:val="a9"/>
                <w:b w:val="0"/>
                <w:sz w:val="18"/>
                <w:szCs w:val="18"/>
              </w:rPr>
            </w:pPr>
            <w:r>
              <w:rPr>
                <w:rStyle w:val="a9"/>
                <w:rFonts w:hint="eastAsia"/>
                <w:b w:val="0"/>
                <w:sz w:val="18"/>
                <w:szCs w:val="18"/>
              </w:rPr>
              <w:tab/>
            </w:r>
            <w:r w:rsidR="007B7985" w:rsidRPr="007B7985">
              <w:rPr>
                <w:rStyle w:val="a9"/>
                <w:b w:val="0"/>
                <w:sz w:val="18"/>
                <w:szCs w:val="18"/>
              </w:rPr>
              <w:t>&lt;key&gt;I choose to study this course not for my own sake&lt;/key&gt;</w:t>
            </w:r>
          </w:p>
          <w:p w:rsidR="007B7985" w:rsidRDefault="00E62730" w:rsidP="00DD630F">
            <w:pPr>
              <w:pStyle w:val="M"/>
              <w:spacing w:line="240" w:lineRule="auto"/>
              <w:ind w:firstLine="0"/>
              <w:rPr>
                <w:rStyle w:val="a9"/>
                <w:b w:val="0"/>
                <w:sz w:val="18"/>
                <w:szCs w:val="18"/>
              </w:rPr>
            </w:pPr>
            <w:r>
              <w:rPr>
                <w:rStyle w:val="a9"/>
                <w:rFonts w:hint="eastAsia"/>
                <w:b w:val="0"/>
                <w:sz w:val="18"/>
                <w:szCs w:val="18"/>
              </w:rPr>
              <w:tab/>
            </w:r>
            <w:r w:rsidR="007B7985" w:rsidRPr="007B7985">
              <w:rPr>
                <w:rStyle w:val="a9"/>
                <w:b w:val="0"/>
                <w:sz w:val="18"/>
                <w:szCs w:val="18"/>
              </w:rPr>
              <w:t>&lt;/question&gt;</w:t>
            </w:r>
          </w:p>
          <w:p w:rsidR="00ED0717" w:rsidRPr="00F10F04" w:rsidRDefault="00ED0717" w:rsidP="00DD630F">
            <w:pPr>
              <w:pStyle w:val="M"/>
              <w:spacing w:line="240" w:lineRule="auto"/>
              <w:ind w:firstLine="0"/>
              <w:rPr>
                <w:rStyle w:val="a9"/>
                <w:b w:val="0"/>
                <w:sz w:val="18"/>
                <w:szCs w:val="18"/>
              </w:rPr>
            </w:pPr>
            <w:r w:rsidRPr="00965CA1">
              <w:rPr>
                <w:rStyle w:val="a9"/>
                <w:b w:val="0"/>
                <w:sz w:val="18"/>
                <w:szCs w:val="18"/>
              </w:rPr>
              <w:t>&lt;/assessmentItem&gt;</w:t>
            </w:r>
          </w:p>
        </w:tc>
      </w:tr>
    </w:tbl>
    <w:p w:rsidR="000D385F" w:rsidRDefault="000D385F" w:rsidP="000D385F">
      <w:pPr>
        <w:pStyle w:val="3"/>
        <w:numPr>
          <w:ilvl w:val="2"/>
          <w:numId w:val="15"/>
        </w:numPr>
        <w:rPr>
          <w:ins w:id="492" w:author="Eric" w:date="2011-05-10T14:48:00Z"/>
        </w:rPr>
      </w:pPr>
      <w:ins w:id="493" w:author="Eric" w:date="2011-05-10T14:49:00Z">
        <w:r>
          <w:rPr>
            <w:rFonts w:hint="eastAsia"/>
          </w:rPr>
          <w:t>全句</w:t>
        </w:r>
      </w:ins>
      <w:ins w:id="494" w:author="Eric" w:date="2011-05-10T14:48:00Z">
        <w:r>
          <w:rPr>
            <w:rFonts w:hint="eastAsia"/>
          </w:rPr>
          <w:t>中译英（</w:t>
        </w:r>
        <w:r>
          <w:rPr>
            <w:rFonts w:hint="eastAsia"/>
          </w:rPr>
          <w:t>Sentence T</w:t>
        </w:r>
        <w:r w:rsidRPr="00ED0717">
          <w:t>ranslation</w:t>
        </w:r>
        <w:r>
          <w:rPr>
            <w:rFonts w:hint="eastAsia"/>
          </w:rPr>
          <w:t>）</w:t>
        </w:r>
      </w:ins>
    </w:p>
    <w:p w:rsidR="000D385F" w:rsidRPr="00D46068" w:rsidRDefault="000D385F" w:rsidP="000D385F">
      <w:pPr>
        <w:pStyle w:val="af8"/>
        <w:rPr>
          <w:ins w:id="495" w:author="Eric" w:date="2011-05-10T14:48:00Z"/>
        </w:rPr>
      </w:pPr>
      <w:ins w:id="496" w:author="Eric" w:date="2011-05-10T14:48:00Z">
        <w:r w:rsidRPr="00242408">
          <w:rPr>
            <w:rFonts w:hint="eastAsia"/>
          </w:rPr>
          <w:t>表</w:t>
        </w:r>
        <w:r w:rsidRPr="00242408">
          <w:rPr>
            <w:rFonts w:hint="eastAsia"/>
          </w:rPr>
          <w:t xml:space="preserve"> </w:t>
        </w:r>
        <w:r>
          <w:rPr>
            <w:rFonts w:hint="eastAsia"/>
          </w:rPr>
          <w:t xml:space="preserve">5-10 </w:t>
        </w:r>
      </w:ins>
      <w:ins w:id="497" w:author="Eric" w:date="2011-05-10T14:50:00Z">
        <w:r>
          <w:rPr>
            <w:rFonts w:hint="eastAsia"/>
          </w:rPr>
          <w:t>全句中译英</w:t>
        </w:r>
      </w:ins>
      <w:ins w:id="498" w:author="Eric" w:date="2011-05-10T14:48:00Z">
        <w:r w:rsidRPr="00ED0717">
          <w:rPr>
            <w:rFonts w:hint="eastAsia"/>
          </w:rPr>
          <w:t>（</w:t>
        </w:r>
      </w:ins>
      <w:ins w:id="499" w:author="Eric" w:date="2011-05-10T14:50:00Z">
        <w:r>
          <w:rPr>
            <w:rFonts w:hint="eastAsia"/>
          </w:rPr>
          <w:t xml:space="preserve">Sentence </w:t>
        </w:r>
      </w:ins>
      <w:ins w:id="500" w:author="Eric" w:date="2011-05-10T14:48:00Z">
        <w:r w:rsidRPr="00ED0717">
          <w:rPr>
            <w:rFonts w:hint="eastAsia"/>
          </w:rPr>
          <w:t>Translation</w:t>
        </w:r>
        <w:r w:rsidRPr="00472A9F">
          <w:rPr>
            <w:rFonts w:hint="eastAsia"/>
          </w:rPr>
          <w:t>）</w:t>
        </w:r>
        <w:r>
          <w:rPr>
            <w:rFonts w:hint="eastAsia"/>
          </w:rPr>
          <w:t>示例说明</w:t>
        </w:r>
      </w:ins>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84"/>
        <w:gridCol w:w="7138"/>
      </w:tblGrid>
      <w:tr w:rsidR="000D385F" w:rsidRPr="00F10F04" w:rsidTr="00F968FC">
        <w:trPr>
          <w:ins w:id="501" w:author="Eric" w:date="2011-05-10T14:48:00Z"/>
        </w:trPr>
        <w:tc>
          <w:tcPr>
            <w:tcW w:w="1384" w:type="dxa"/>
            <w:tcBorders>
              <w:top w:val="single" w:sz="4" w:space="0" w:color="000000"/>
              <w:left w:val="single" w:sz="4" w:space="0" w:color="000000"/>
              <w:bottom w:val="single" w:sz="4" w:space="0" w:color="000000"/>
              <w:right w:val="single" w:sz="4" w:space="0" w:color="000000"/>
            </w:tcBorders>
            <w:hideMark/>
          </w:tcPr>
          <w:p w:rsidR="000D385F" w:rsidRPr="00F10F04" w:rsidRDefault="000D385F" w:rsidP="00F968FC">
            <w:pPr>
              <w:pStyle w:val="M"/>
              <w:ind w:firstLine="0"/>
              <w:rPr>
                <w:ins w:id="502" w:author="Eric" w:date="2011-05-10T14:48:00Z"/>
                <w:rStyle w:val="a9"/>
                <w:b w:val="0"/>
                <w:sz w:val="18"/>
                <w:szCs w:val="18"/>
              </w:rPr>
            </w:pPr>
            <w:ins w:id="503" w:author="Eric" w:date="2011-05-10T14:48:00Z">
              <w:r w:rsidRPr="00F10F04">
                <w:rPr>
                  <w:rStyle w:val="a9"/>
                  <w:rFonts w:hint="eastAsia"/>
                  <w:b w:val="0"/>
                  <w:sz w:val="18"/>
                  <w:szCs w:val="18"/>
                </w:rPr>
                <w:t>名称</w:t>
              </w:r>
            </w:ins>
          </w:p>
        </w:tc>
        <w:tc>
          <w:tcPr>
            <w:tcW w:w="7138" w:type="dxa"/>
            <w:tcBorders>
              <w:top w:val="single" w:sz="4" w:space="0" w:color="000000"/>
              <w:left w:val="single" w:sz="4" w:space="0" w:color="000000"/>
              <w:bottom w:val="single" w:sz="4" w:space="0" w:color="000000"/>
              <w:right w:val="single" w:sz="4" w:space="0" w:color="000000"/>
            </w:tcBorders>
            <w:hideMark/>
          </w:tcPr>
          <w:p w:rsidR="000D385F" w:rsidRPr="00F10F04" w:rsidRDefault="000D385F" w:rsidP="00F968FC">
            <w:pPr>
              <w:pStyle w:val="M"/>
              <w:ind w:firstLine="0"/>
              <w:rPr>
                <w:ins w:id="504" w:author="Eric" w:date="2011-05-10T14:48:00Z"/>
                <w:rStyle w:val="a9"/>
                <w:b w:val="0"/>
                <w:sz w:val="18"/>
                <w:szCs w:val="18"/>
              </w:rPr>
            </w:pPr>
            <w:ins w:id="505" w:author="Eric" w:date="2011-05-10T14:48:00Z">
              <w:r>
                <w:rPr>
                  <w:rStyle w:val="a9"/>
                  <w:rFonts w:hint="eastAsia"/>
                  <w:b w:val="0"/>
                  <w:sz w:val="18"/>
                  <w:szCs w:val="18"/>
                </w:rPr>
                <w:t>说明</w:t>
              </w:r>
            </w:ins>
          </w:p>
        </w:tc>
      </w:tr>
      <w:tr w:rsidR="000D385F" w:rsidRPr="00F10F04" w:rsidTr="00F968FC">
        <w:trPr>
          <w:ins w:id="506" w:author="Eric" w:date="2011-05-10T14:48:00Z"/>
        </w:trPr>
        <w:tc>
          <w:tcPr>
            <w:tcW w:w="1384" w:type="dxa"/>
            <w:tcBorders>
              <w:top w:val="single" w:sz="4" w:space="0" w:color="000000"/>
              <w:left w:val="single" w:sz="4" w:space="0" w:color="000000"/>
              <w:bottom w:val="single" w:sz="4" w:space="0" w:color="000000"/>
              <w:right w:val="single" w:sz="4" w:space="0" w:color="000000"/>
            </w:tcBorders>
            <w:hideMark/>
          </w:tcPr>
          <w:p w:rsidR="000D385F" w:rsidRPr="00965CA1" w:rsidRDefault="000D385F" w:rsidP="00F968FC">
            <w:pPr>
              <w:pStyle w:val="M"/>
              <w:ind w:firstLine="0"/>
              <w:rPr>
                <w:ins w:id="507" w:author="Eric" w:date="2011-05-10T14:48:00Z"/>
                <w:rStyle w:val="a9"/>
                <w:b w:val="0"/>
                <w:sz w:val="18"/>
                <w:szCs w:val="18"/>
              </w:rPr>
            </w:pPr>
            <w:ins w:id="508" w:author="Eric" w:date="2011-05-10T14:48:00Z">
              <w:r>
                <w:rPr>
                  <w:rStyle w:val="a9"/>
                  <w:rFonts w:hint="eastAsia"/>
                  <w:b w:val="0"/>
                  <w:sz w:val="18"/>
                  <w:szCs w:val="18"/>
                </w:rPr>
                <w:t>类型序号</w:t>
              </w:r>
            </w:ins>
          </w:p>
        </w:tc>
        <w:tc>
          <w:tcPr>
            <w:tcW w:w="7138" w:type="dxa"/>
            <w:tcBorders>
              <w:top w:val="single" w:sz="4" w:space="0" w:color="000000"/>
              <w:left w:val="single" w:sz="4" w:space="0" w:color="000000"/>
              <w:bottom w:val="single" w:sz="4" w:space="0" w:color="000000"/>
              <w:right w:val="single" w:sz="4" w:space="0" w:color="000000"/>
            </w:tcBorders>
            <w:hideMark/>
          </w:tcPr>
          <w:p w:rsidR="000D385F" w:rsidRDefault="000D385F" w:rsidP="00F968FC">
            <w:pPr>
              <w:pStyle w:val="M"/>
              <w:ind w:firstLine="0"/>
              <w:rPr>
                <w:ins w:id="509" w:author="Eric" w:date="2011-05-10T14:48:00Z"/>
                <w:rStyle w:val="a9"/>
                <w:b w:val="0"/>
                <w:sz w:val="18"/>
                <w:szCs w:val="18"/>
              </w:rPr>
            </w:pPr>
            <w:ins w:id="510" w:author="Eric" w:date="2011-05-10T14:48:00Z">
              <w:r>
                <w:rPr>
                  <w:rStyle w:val="a9"/>
                  <w:rFonts w:hint="eastAsia"/>
                  <w:b w:val="0"/>
                  <w:sz w:val="18"/>
                  <w:szCs w:val="18"/>
                </w:rPr>
                <w:t>10</w:t>
              </w:r>
            </w:ins>
          </w:p>
        </w:tc>
      </w:tr>
      <w:tr w:rsidR="000D385F" w:rsidRPr="00F10F04" w:rsidTr="00F968FC">
        <w:trPr>
          <w:ins w:id="511" w:author="Eric" w:date="2011-05-10T14:48:00Z"/>
        </w:trPr>
        <w:tc>
          <w:tcPr>
            <w:tcW w:w="1384" w:type="dxa"/>
            <w:tcBorders>
              <w:top w:val="single" w:sz="4" w:space="0" w:color="000000"/>
              <w:left w:val="single" w:sz="4" w:space="0" w:color="000000"/>
              <w:bottom w:val="single" w:sz="4" w:space="0" w:color="000000"/>
              <w:right w:val="single" w:sz="4" w:space="0" w:color="000000"/>
            </w:tcBorders>
            <w:hideMark/>
          </w:tcPr>
          <w:p w:rsidR="000D385F" w:rsidRDefault="000D385F" w:rsidP="00F968FC">
            <w:pPr>
              <w:pStyle w:val="M"/>
              <w:ind w:firstLine="0"/>
              <w:rPr>
                <w:ins w:id="512" w:author="Eric" w:date="2011-05-10T14:48:00Z"/>
                <w:rStyle w:val="a9"/>
                <w:b w:val="0"/>
                <w:sz w:val="18"/>
                <w:szCs w:val="18"/>
              </w:rPr>
            </w:pPr>
            <w:ins w:id="513" w:author="Eric" w:date="2011-05-10T14:48:00Z">
              <w:r>
                <w:rPr>
                  <w:rStyle w:val="a9"/>
                  <w:rFonts w:hint="eastAsia"/>
                  <w:b w:val="0"/>
                  <w:sz w:val="18"/>
                  <w:szCs w:val="18"/>
                </w:rPr>
                <w:t>类型标识</w:t>
              </w:r>
            </w:ins>
          </w:p>
        </w:tc>
        <w:tc>
          <w:tcPr>
            <w:tcW w:w="7138" w:type="dxa"/>
            <w:tcBorders>
              <w:top w:val="single" w:sz="4" w:space="0" w:color="000000"/>
              <w:left w:val="single" w:sz="4" w:space="0" w:color="000000"/>
              <w:bottom w:val="single" w:sz="4" w:space="0" w:color="000000"/>
              <w:right w:val="single" w:sz="4" w:space="0" w:color="000000"/>
            </w:tcBorders>
            <w:hideMark/>
          </w:tcPr>
          <w:p w:rsidR="000D385F" w:rsidRPr="00E17EC9" w:rsidRDefault="000D385F" w:rsidP="00F968FC">
            <w:pPr>
              <w:pStyle w:val="M"/>
              <w:ind w:firstLine="0"/>
              <w:rPr>
                <w:ins w:id="514" w:author="Eric" w:date="2011-05-10T14:48:00Z"/>
                <w:rStyle w:val="a9"/>
                <w:sz w:val="18"/>
                <w:szCs w:val="18"/>
              </w:rPr>
            </w:pPr>
            <w:ins w:id="515" w:author="Eric" w:date="2011-05-10T14:50:00Z">
              <w:r>
                <w:rPr>
                  <w:rStyle w:val="a9"/>
                  <w:rFonts w:hint="eastAsia"/>
                  <w:b w:val="0"/>
                  <w:sz w:val="18"/>
                  <w:szCs w:val="18"/>
                </w:rPr>
                <w:t>s</w:t>
              </w:r>
            </w:ins>
            <w:ins w:id="516" w:author="Eric" w:date="2011-05-10T14:48:00Z">
              <w:r>
                <w:rPr>
                  <w:rStyle w:val="a9"/>
                  <w:rFonts w:hint="eastAsia"/>
                  <w:b w:val="0"/>
                  <w:sz w:val="18"/>
                  <w:szCs w:val="18"/>
                </w:rPr>
                <w:t>entence</w:t>
              </w:r>
              <w:r w:rsidRPr="00ED0717">
                <w:rPr>
                  <w:rStyle w:val="a9"/>
                  <w:b w:val="0"/>
                  <w:sz w:val="18"/>
                  <w:szCs w:val="18"/>
                </w:rPr>
                <w:t>Translation</w:t>
              </w:r>
            </w:ins>
          </w:p>
        </w:tc>
      </w:tr>
      <w:tr w:rsidR="000D385F" w:rsidRPr="00F10F04" w:rsidTr="00F968FC">
        <w:trPr>
          <w:ins w:id="517" w:author="Eric" w:date="2011-05-10T14:48:00Z"/>
        </w:trPr>
        <w:tc>
          <w:tcPr>
            <w:tcW w:w="1384" w:type="dxa"/>
            <w:tcBorders>
              <w:top w:val="single" w:sz="4" w:space="0" w:color="000000"/>
              <w:left w:val="single" w:sz="4" w:space="0" w:color="000000"/>
              <w:bottom w:val="single" w:sz="4" w:space="0" w:color="000000"/>
              <w:right w:val="single" w:sz="4" w:space="0" w:color="000000"/>
            </w:tcBorders>
            <w:hideMark/>
          </w:tcPr>
          <w:p w:rsidR="000D385F" w:rsidRPr="00F10F04" w:rsidRDefault="000D385F" w:rsidP="00F968FC">
            <w:pPr>
              <w:pStyle w:val="M"/>
              <w:ind w:firstLine="0"/>
              <w:rPr>
                <w:ins w:id="518" w:author="Eric" w:date="2011-05-10T14:48:00Z"/>
                <w:rStyle w:val="a9"/>
                <w:b w:val="0"/>
                <w:sz w:val="18"/>
                <w:szCs w:val="18"/>
              </w:rPr>
            </w:pPr>
            <w:ins w:id="519" w:author="Eric" w:date="2011-05-10T14:48:00Z">
              <w:r w:rsidRPr="00965CA1">
                <w:rPr>
                  <w:rStyle w:val="a9"/>
                  <w:rFonts w:hint="eastAsia"/>
                  <w:b w:val="0"/>
                  <w:sz w:val="18"/>
                  <w:szCs w:val="18"/>
                </w:rPr>
                <w:t>试题附加材料</w:t>
              </w:r>
            </w:ins>
          </w:p>
        </w:tc>
        <w:tc>
          <w:tcPr>
            <w:tcW w:w="7138" w:type="dxa"/>
            <w:tcBorders>
              <w:top w:val="single" w:sz="4" w:space="0" w:color="000000"/>
              <w:left w:val="single" w:sz="4" w:space="0" w:color="000000"/>
              <w:bottom w:val="single" w:sz="4" w:space="0" w:color="000000"/>
              <w:right w:val="single" w:sz="4" w:space="0" w:color="000000"/>
            </w:tcBorders>
            <w:hideMark/>
          </w:tcPr>
          <w:p w:rsidR="000D385F" w:rsidRPr="00F10F04" w:rsidRDefault="000D385F" w:rsidP="00F968FC">
            <w:pPr>
              <w:pStyle w:val="M"/>
              <w:ind w:firstLine="0"/>
              <w:rPr>
                <w:ins w:id="520" w:author="Eric" w:date="2011-05-10T14:48:00Z"/>
                <w:rStyle w:val="a9"/>
                <w:b w:val="0"/>
                <w:sz w:val="18"/>
                <w:szCs w:val="18"/>
              </w:rPr>
            </w:pPr>
            <w:ins w:id="521" w:author="Eric" w:date="2011-05-10T14:48:00Z">
              <w:r>
                <w:rPr>
                  <w:rStyle w:val="a9"/>
                  <w:rFonts w:hint="eastAsia"/>
                  <w:b w:val="0"/>
                  <w:sz w:val="18"/>
                  <w:szCs w:val="18"/>
                </w:rPr>
                <w:t>无</w:t>
              </w:r>
            </w:ins>
          </w:p>
        </w:tc>
      </w:tr>
      <w:tr w:rsidR="000D385F" w:rsidRPr="00F10F04" w:rsidTr="00F968FC">
        <w:trPr>
          <w:ins w:id="522" w:author="Eric" w:date="2011-05-10T14:48:00Z"/>
        </w:trPr>
        <w:tc>
          <w:tcPr>
            <w:tcW w:w="1384" w:type="dxa"/>
            <w:tcBorders>
              <w:top w:val="single" w:sz="4" w:space="0" w:color="000000"/>
              <w:left w:val="single" w:sz="4" w:space="0" w:color="000000"/>
              <w:bottom w:val="single" w:sz="4" w:space="0" w:color="000000"/>
              <w:right w:val="single" w:sz="4" w:space="0" w:color="000000"/>
            </w:tcBorders>
            <w:hideMark/>
          </w:tcPr>
          <w:p w:rsidR="000D385F" w:rsidRPr="00F10F04" w:rsidRDefault="000D385F" w:rsidP="00F968FC">
            <w:pPr>
              <w:pStyle w:val="M"/>
              <w:ind w:firstLine="0"/>
              <w:rPr>
                <w:ins w:id="523" w:author="Eric" w:date="2011-05-10T14:48:00Z"/>
                <w:rStyle w:val="a9"/>
                <w:b w:val="0"/>
                <w:sz w:val="18"/>
                <w:szCs w:val="18"/>
              </w:rPr>
            </w:pPr>
            <w:ins w:id="524" w:author="Eric" w:date="2011-05-10T14:48:00Z">
              <w:r w:rsidRPr="00965CA1">
                <w:rPr>
                  <w:rStyle w:val="a9"/>
                  <w:rFonts w:hint="eastAsia"/>
                  <w:b w:val="0"/>
                  <w:sz w:val="18"/>
                  <w:szCs w:val="18"/>
                </w:rPr>
                <w:t>试题问题类型</w:t>
              </w:r>
            </w:ins>
          </w:p>
        </w:tc>
        <w:tc>
          <w:tcPr>
            <w:tcW w:w="7138" w:type="dxa"/>
            <w:tcBorders>
              <w:top w:val="single" w:sz="4" w:space="0" w:color="000000"/>
              <w:left w:val="single" w:sz="4" w:space="0" w:color="000000"/>
              <w:bottom w:val="single" w:sz="4" w:space="0" w:color="000000"/>
              <w:right w:val="single" w:sz="4" w:space="0" w:color="000000"/>
            </w:tcBorders>
            <w:hideMark/>
          </w:tcPr>
          <w:p w:rsidR="000D385F" w:rsidRPr="00F10F04" w:rsidRDefault="000D385F" w:rsidP="00F968FC">
            <w:pPr>
              <w:pStyle w:val="M"/>
              <w:ind w:firstLine="0"/>
              <w:rPr>
                <w:ins w:id="525" w:author="Eric" w:date="2011-05-10T14:48:00Z"/>
                <w:rStyle w:val="a9"/>
                <w:b w:val="0"/>
                <w:sz w:val="18"/>
                <w:szCs w:val="18"/>
              </w:rPr>
            </w:pPr>
            <w:ins w:id="526" w:author="Eric" w:date="2011-05-10T14:48:00Z">
              <w:r>
                <w:rPr>
                  <w:rStyle w:val="a9"/>
                  <w:rFonts w:hint="eastAsia"/>
                  <w:b w:val="0"/>
                  <w:sz w:val="18"/>
                  <w:szCs w:val="18"/>
                </w:rPr>
                <w:t>Text</w:t>
              </w:r>
            </w:ins>
          </w:p>
        </w:tc>
      </w:tr>
      <w:tr w:rsidR="000D385F" w:rsidRPr="00F10F04" w:rsidTr="00F968FC">
        <w:trPr>
          <w:ins w:id="527" w:author="Eric" w:date="2011-05-10T14:48:00Z"/>
        </w:trPr>
        <w:tc>
          <w:tcPr>
            <w:tcW w:w="1384" w:type="dxa"/>
            <w:tcBorders>
              <w:top w:val="single" w:sz="4" w:space="0" w:color="000000"/>
              <w:left w:val="single" w:sz="4" w:space="0" w:color="000000"/>
              <w:bottom w:val="single" w:sz="4" w:space="0" w:color="000000"/>
              <w:right w:val="single" w:sz="4" w:space="0" w:color="000000"/>
            </w:tcBorders>
            <w:hideMark/>
          </w:tcPr>
          <w:p w:rsidR="000D385F" w:rsidRPr="00F10F04" w:rsidRDefault="000D385F" w:rsidP="00F968FC">
            <w:pPr>
              <w:pStyle w:val="M"/>
              <w:ind w:firstLine="0"/>
              <w:rPr>
                <w:ins w:id="528" w:author="Eric" w:date="2011-05-10T14:48:00Z"/>
                <w:rStyle w:val="a9"/>
                <w:b w:val="0"/>
                <w:sz w:val="18"/>
                <w:szCs w:val="18"/>
              </w:rPr>
            </w:pPr>
            <w:ins w:id="529" w:author="Eric" w:date="2011-05-10T14:48:00Z">
              <w:r w:rsidRPr="00965CA1">
                <w:rPr>
                  <w:rStyle w:val="a9"/>
                  <w:rFonts w:hint="eastAsia"/>
                  <w:b w:val="0"/>
                  <w:sz w:val="18"/>
                  <w:szCs w:val="18"/>
                </w:rPr>
                <w:t>流程性试题</w:t>
              </w:r>
            </w:ins>
          </w:p>
        </w:tc>
        <w:tc>
          <w:tcPr>
            <w:tcW w:w="7138" w:type="dxa"/>
            <w:tcBorders>
              <w:top w:val="single" w:sz="4" w:space="0" w:color="000000"/>
              <w:left w:val="single" w:sz="4" w:space="0" w:color="000000"/>
              <w:bottom w:val="single" w:sz="4" w:space="0" w:color="000000"/>
              <w:right w:val="single" w:sz="4" w:space="0" w:color="000000"/>
            </w:tcBorders>
            <w:hideMark/>
          </w:tcPr>
          <w:p w:rsidR="000D385F" w:rsidRPr="00F10F04" w:rsidRDefault="000D385F" w:rsidP="00F968FC">
            <w:pPr>
              <w:pStyle w:val="M"/>
              <w:ind w:firstLine="0"/>
              <w:rPr>
                <w:ins w:id="530" w:author="Eric" w:date="2011-05-10T14:48:00Z"/>
                <w:rStyle w:val="a9"/>
                <w:b w:val="0"/>
                <w:sz w:val="18"/>
                <w:szCs w:val="18"/>
              </w:rPr>
            </w:pPr>
            <w:ins w:id="531" w:author="Eric" w:date="2011-05-10T14:48:00Z">
              <w:r>
                <w:rPr>
                  <w:rStyle w:val="a9"/>
                  <w:rFonts w:hint="eastAsia"/>
                  <w:b w:val="0"/>
                  <w:sz w:val="18"/>
                  <w:szCs w:val="18"/>
                </w:rPr>
                <w:t>否</w:t>
              </w:r>
            </w:ins>
          </w:p>
        </w:tc>
      </w:tr>
      <w:tr w:rsidR="000D385F" w:rsidRPr="00F10F04" w:rsidTr="00F968FC">
        <w:trPr>
          <w:ins w:id="532" w:author="Eric" w:date="2011-05-10T14:48:00Z"/>
        </w:trPr>
        <w:tc>
          <w:tcPr>
            <w:tcW w:w="1384" w:type="dxa"/>
            <w:tcBorders>
              <w:top w:val="single" w:sz="4" w:space="0" w:color="000000"/>
              <w:left w:val="single" w:sz="4" w:space="0" w:color="000000"/>
              <w:bottom w:val="single" w:sz="4" w:space="0" w:color="000000"/>
              <w:right w:val="single" w:sz="4" w:space="0" w:color="000000"/>
            </w:tcBorders>
            <w:hideMark/>
          </w:tcPr>
          <w:p w:rsidR="000D385F" w:rsidRPr="00F10F04" w:rsidRDefault="000D385F" w:rsidP="00F968FC">
            <w:pPr>
              <w:pStyle w:val="M"/>
              <w:ind w:firstLine="0"/>
              <w:rPr>
                <w:ins w:id="533" w:author="Eric" w:date="2011-05-10T14:48:00Z"/>
                <w:rStyle w:val="a9"/>
                <w:b w:val="0"/>
                <w:sz w:val="18"/>
                <w:szCs w:val="18"/>
              </w:rPr>
            </w:pPr>
            <w:ins w:id="534" w:author="Eric" w:date="2011-05-10T14:48:00Z">
              <w:r>
                <w:rPr>
                  <w:rFonts w:hint="eastAsia"/>
                </w:rPr>
                <w:t>示例</w:t>
              </w:r>
            </w:ins>
          </w:p>
        </w:tc>
        <w:tc>
          <w:tcPr>
            <w:tcW w:w="7138" w:type="dxa"/>
            <w:tcBorders>
              <w:top w:val="single" w:sz="4" w:space="0" w:color="000000"/>
              <w:left w:val="single" w:sz="4" w:space="0" w:color="000000"/>
              <w:bottom w:val="single" w:sz="4" w:space="0" w:color="000000"/>
              <w:right w:val="single" w:sz="4" w:space="0" w:color="000000"/>
            </w:tcBorders>
            <w:hideMark/>
          </w:tcPr>
          <w:p w:rsidR="000D385F" w:rsidRPr="00965CA1" w:rsidRDefault="000D385F" w:rsidP="00F968FC">
            <w:pPr>
              <w:pStyle w:val="M"/>
              <w:spacing w:line="240" w:lineRule="auto"/>
              <w:ind w:firstLine="0"/>
              <w:rPr>
                <w:ins w:id="535" w:author="Eric" w:date="2011-05-10T14:48:00Z"/>
                <w:rStyle w:val="a9"/>
                <w:b w:val="0"/>
                <w:sz w:val="18"/>
                <w:szCs w:val="18"/>
              </w:rPr>
            </w:pPr>
            <w:ins w:id="536" w:author="Eric" w:date="2011-05-10T14:48:00Z">
              <w:r w:rsidRPr="00965CA1">
                <w:rPr>
                  <w:rStyle w:val="a9"/>
                  <w:b w:val="0"/>
                  <w:sz w:val="18"/>
                  <w:szCs w:val="18"/>
                </w:rPr>
                <w:t>&lt;assessmentItem identifier="</w:t>
              </w:r>
              <w:r w:rsidRPr="00FC0028">
                <w:rPr>
                  <w:rStyle w:val="a9"/>
                  <w:b w:val="0"/>
                  <w:sz w:val="18"/>
                  <w:szCs w:val="18"/>
                </w:rPr>
                <w:t>sflep-</w:t>
              </w:r>
              <w:r>
                <w:rPr>
                  <w:rStyle w:val="a9"/>
                  <w:rFonts w:hint="eastAsia"/>
                  <w:b w:val="0"/>
                  <w:sz w:val="18"/>
                  <w:szCs w:val="18"/>
                </w:rPr>
                <w:t>ni</w:t>
              </w:r>
              <w:r w:rsidRPr="00FC0028">
                <w:rPr>
                  <w:rStyle w:val="a9"/>
                  <w:b w:val="0"/>
                  <w:sz w:val="18"/>
                  <w:szCs w:val="18"/>
                </w:rPr>
                <w:t>-</w:t>
              </w:r>
              <w:r>
                <w:rPr>
                  <w:rStyle w:val="a9"/>
                  <w:rFonts w:hint="eastAsia"/>
                  <w:b w:val="0"/>
                  <w:sz w:val="18"/>
                  <w:szCs w:val="18"/>
                </w:rPr>
                <w:t>10</w:t>
              </w:r>
              <w:r w:rsidRPr="00FC0028">
                <w:rPr>
                  <w:rStyle w:val="a9"/>
                  <w:b w:val="0"/>
                  <w:sz w:val="18"/>
                  <w:szCs w:val="18"/>
                </w:rPr>
                <w:t>-</w:t>
              </w:r>
              <w:r>
                <w:rPr>
                  <w:rStyle w:val="a9"/>
                  <w:rFonts w:hint="eastAsia"/>
                  <w:b w:val="0"/>
                  <w:sz w:val="18"/>
                  <w:szCs w:val="18"/>
                </w:rPr>
                <w:t>452</w:t>
              </w:r>
              <w:r w:rsidRPr="00965CA1">
                <w:rPr>
                  <w:rStyle w:val="a9"/>
                  <w:b w:val="0"/>
                  <w:sz w:val="18"/>
                  <w:szCs w:val="18"/>
                </w:rPr>
                <w:t>" type="</w:t>
              </w:r>
              <w:r>
                <w:rPr>
                  <w:rStyle w:val="a9"/>
                  <w:rFonts w:hint="eastAsia"/>
                  <w:b w:val="0"/>
                  <w:sz w:val="18"/>
                  <w:szCs w:val="18"/>
                </w:rPr>
                <w:t>t</w:t>
              </w:r>
              <w:r w:rsidRPr="0081685E">
                <w:rPr>
                  <w:rStyle w:val="a9"/>
                  <w:b w:val="0"/>
                  <w:sz w:val="18"/>
                  <w:szCs w:val="18"/>
                </w:rPr>
                <w:t>ranslation</w:t>
              </w:r>
              <w:r w:rsidRPr="00965CA1">
                <w:rPr>
                  <w:rStyle w:val="a9"/>
                  <w:b w:val="0"/>
                  <w:sz w:val="18"/>
                  <w:szCs w:val="18"/>
                </w:rPr>
                <w:t>"</w:t>
              </w:r>
              <w:r>
                <w:rPr>
                  <w:rStyle w:val="a9"/>
                  <w:rFonts w:hint="eastAsia"/>
                  <w:b w:val="0"/>
                  <w:sz w:val="18"/>
                  <w:szCs w:val="18"/>
                </w:rPr>
                <w:t xml:space="preserve"> </w:t>
              </w:r>
              <w:r w:rsidRPr="00965CA1">
                <w:rPr>
                  <w:rStyle w:val="a9"/>
                  <w:b w:val="0"/>
                  <w:sz w:val="18"/>
                  <w:szCs w:val="18"/>
                </w:rPr>
                <w:t>level="4"&gt;</w:t>
              </w:r>
            </w:ins>
          </w:p>
          <w:p w:rsidR="000D385F" w:rsidRPr="007B7985" w:rsidRDefault="000D385F" w:rsidP="00F968FC">
            <w:pPr>
              <w:pStyle w:val="M"/>
              <w:spacing w:line="240" w:lineRule="auto"/>
              <w:rPr>
                <w:ins w:id="537" w:author="Eric" w:date="2011-05-10T14:48:00Z"/>
                <w:rStyle w:val="a9"/>
                <w:b w:val="0"/>
                <w:sz w:val="18"/>
                <w:szCs w:val="18"/>
              </w:rPr>
            </w:pPr>
            <w:ins w:id="538" w:author="Eric" w:date="2011-05-10T14:48:00Z">
              <w:r w:rsidRPr="007B7985">
                <w:rPr>
                  <w:rStyle w:val="a9"/>
                  <w:b w:val="0"/>
                  <w:sz w:val="18"/>
                  <w:szCs w:val="18"/>
                </w:rPr>
                <w:t>&lt;question type="text"</w:t>
              </w:r>
              <w:r>
                <w:rPr>
                  <w:rStyle w:val="a9"/>
                  <w:rFonts w:hint="eastAsia"/>
                  <w:b w:val="0"/>
                  <w:sz w:val="18"/>
                  <w:szCs w:val="18"/>
                </w:rPr>
                <w:t xml:space="preserve"> length=</w:t>
              </w:r>
              <w:r w:rsidRPr="00A83893">
                <w:rPr>
                  <w:rStyle w:val="a9"/>
                  <w:b w:val="0"/>
                  <w:sz w:val="18"/>
                  <w:szCs w:val="18"/>
                </w:rPr>
                <w:t>"</w:t>
              </w:r>
              <w:r>
                <w:rPr>
                  <w:rStyle w:val="a9"/>
                  <w:rFonts w:hint="eastAsia"/>
                  <w:b w:val="0"/>
                  <w:sz w:val="18"/>
                  <w:szCs w:val="18"/>
                </w:rPr>
                <w:t>40</w:t>
              </w:r>
              <w:r w:rsidRPr="00A83893">
                <w:rPr>
                  <w:rStyle w:val="a9"/>
                  <w:b w:val="0"/>
                  <w:sz w:val="18"/>
                  <w:szCs w:val="18"/>
                </w:rPr>
                <w:t>"</w:t>
              </w:r>
              <w:r w:rsidRPr="007B7985">
                <w:rPr>
                  <w:rStyle w:val="a9"/>
                  <w:b w:val="0"/>
                  <w:sz w:val="18"/>
                  <w:szCs w:val="18"/>
                </w:rPr>
                <w:t>&gt;</w:t>
              </w:r>
            </w:ins>
          </w:p>
          <w:p w:rsidR="000D385F" w:rsidRDefault="000D385F" w:rsidP="00F968FC">
            <w:pPr>
              <w:pStyle w:val="M"/>
              <w:spacing w:line="240" w:lineRule="auto"/>
              <w:rPr>
                <w:ins w:id="539" w:author="Eric" w:date="2011-05-10T14:48:00Z"/>
                <w:rStyle w:val="a9"/>
                <w:b w:val="0"/>
                <w:sz w:val="18"/>
                <w:szCs w:val="18"/>
              </w:rPr>
            </w:pPr>
            <w:ins w:id="540" w:author="Eric" w:date="2011-05-10T14:48:00Z">
              <w:r>
                <w:rPr>
                  <w:rStyle w:val="a9"/>
                  <w:b w:val="0"/>
                  <w:sz w:val="18"/>
                  <w:szCs w:val="18"/>
                </w:rPr>
                <w:tab/>
              </w:r>
              <w:r w:rsidRPr="007B7985">
                <w:rPr>
                  <w:rStyle w:val="a9"/>
                  <w:rFonts w:hint="eastAsia"/>
                  <w:b w:val="0"/>
                  <w:sz w:val="18"/>
                  <w:szCs w:val="18"/>
                </w:rPr>
                <w:t>&lt;prompt&gt;</w:t>
              </w:r>
            </w:ins>
            <w:ins w:id="541" w:author="Eric" w:date="2011-05-10T14:51:00Z">
              <w:r>
                <w:rPr>
                  <w:rStyle w:val="a9"/>
                  <w:rFonts w:hint="eastAsia"/>
                  <w:b w:val="0"/>
                  <w:sz w:val="18"/>
                  <w:szCs w:val="18"/>
                </w:rPr>
                <w:t>这是中文</w:t>
              </w:r>
            </w:ins>
            <w:ins w:id="542" w:author="Eric" w:date="2011-05-10T14:48:00Z">
              <w:r w:rsidRPr="007B7985">
                <w:rPr>
                  <w:rStyle w:val="a9"/>
                  <w:rFonts w:hint="eastAsia"/>
                  <w:b w:val="0"/>
                  <w:sz w:val="18"/>
                  <w:szCs w:val="18"/>
                </w:rPr>
                <w:t>.</w:t>
              </w:r>
            </w:ins>
          </w:p>
          <w:p w:rsidR="000D385F" w:rsidRPr="007B7985" w:rsidRDefault="000D385F" w:rsidP="00F968FC">
            <w:pPr>
              <w:pStyle w:val="M"/>
              <w:spacing w:line="240" w:lineRule="auto"/>
              <w:rPr>
                <w:ins w:id="543" w:author="Eric" w:date="2011-05-10T14:48:00Z"/>
                <w:rStyle w:val="a9"/>
                <w:b w:val="0"/>
                <w:sz w:val="18"/>
                <w:szCs w:val="18"/>
              </w:rPr>
            </w:pPr>
            <w:ins w:id="544" w:author="Eric" w:date="2011-05-10T14:48:00Z">
              <w:r>
                <w:rPr>
                  <w:rStyle w:val="a9"/>
                  <w:b w:val="0"/>
                  <w:sz w:val="18"/>
                  <w:szCs w:val="18"/>
                </w:rPr>
                <w:tab/>
              </w:r>
              <w:r w:rsidRPr="007B7985">
                <w:rPr>
                  <w:rStyle w:val="a9"/>
                  <w:rFonts w:hint="eastAsia"/>
                  <w:b w:val="0"/>
                  <w:sz w:val="18"/>
                  <w:szCs w:val="18"/>
                </w:rPr>
                <w:t>&lt;/prompt&gt;</w:t>
              </w:r>
            </w:ins>
          </w:p>
          <w:p w:rsidR="000D385F" w:rsidRPr="007B7985" w:rsidRDefault="000D385F" w:rsidP="00F968FC">
            <w:pPr>
              <w:pStyle w:val="M"/>
              <w:spacing w:line="240" w:lineRule="auto"/>
              <w:rPr>
                <w:ins w:id="545" w:author="Eric" w:date="2011-05-10T14:48:00Z"/>
                <w:rStyle w:val="a9"/>
                <w:b w:val="0"/>
                <w:sz w:val="18"/>
                <w:szCs w:val="18"/>
              </w:rPr>
            </w:pPr>
            <w:ins w:id="546" w:author="Eric" w:date="2011-05-10T14:48:00Z">
              <w:r>
                <w:rPr>
                  <w:rStyle w:val="a9"/>
                  <w:rFonts w:hint="eastAsia"/>
                  <w:b w:val="0"/>
                  <w:sz w:val="18"/>
                  <w:szCs w:val="18"/>
                </w:rPr>
                <w:tab/>
              </w:r>
              <w:r w:rsidRPr="007B7985">
                <w:rPr>
                  <w:rStyle w:val="a9"/>
                  <w:b w:val="0"/>
                  <w:sz w:val="18"/>
                  <w:szCs w:val="18"/>
                </w:rPr>
                <w:t>&lt;key&gt;</w:t>
              </w:r>
            </w:ins>
            <w:ins w:id="547" w:author="Eric" w:date="2011-05-10T14:51:00Z">
              <w:r>
                <w:rPr>
                  <w:rStyle w:val="a9"/>
                  <w:rFonts w:hint="eastAsia"/>
                  <w:b w:val="0"/>
                  <w:sz w:val="18"/>
                  <w:szCs w:val="18"/>
                </w:rPr>
                <w:t>This is an English sentence.</w:t>
              </w:r>
            </w:ins>
            <w:ins w:id="548" w:author="Eric" w:date="2011-05-10T14:48:00Z">
              <w:r w:rsidRPr="007B7985">
                <w:rPr>
                  <w:rStyle w:val="a9"/>
                  <w:b w:val="0"/>
                  <w:sz w:val="18"/>
                  <w:szCs w:val="18"/>
                </w:rPr>
                <w:t>&lt;/key&gt;</w:t>
              </w:r>
            </w:ins>
          </w:p>
          <w:p w:rsidR="000D385F" w:rsidRDefault="000D385F" w:rsidP="00F968FC">
            <w:pPr>
              <w:pStyle w:val="M"/>
              <w:spacing w:line="240" w:lineRule="auto"/>
              <w:ind w:firstLine="0"/>
              <w:rPr>
                <w:ins w:id="549" w:author="Eric" w:date="2011-05-10T14:48:00Z"/>
                <w:rStyle w:val="a9"/>
                <w:b w:val="0"/>
                <w:sz w:val="18"/>
                <w:szCs w:val="18"/>
              </w:rPr>
            </w:pPr>
            <w:ins w:id="550" w:author="Eric" w:date="2011-05-10T14:48:00Z">
              <w:r>
                <w:rPr>
                  <w:rStyle w:val="a9"/>
                  <w:rFonts w:hint="eastAsia"/>
                  <w:b w:val="0"/>
                  <w:sz w:val="18"/>
                  <w:szCs w:val="18"/>
                </w:rPr>
                <w:tab/>
              </w:r>
              <w:r w:rsidRPr="007B7985">
                <w:rPr>
                  <w:rStyle w:val="a9"/>
                  <w:b w:val="0"/>
                  <w:sz w:val="18"/>
                  <w:szCs w:val="18"/>
                </w:rPr>
                <w:t>&lt;/question&gt;</w:t>
              </w:r>
            </w:ins>
          </w:p>
          <w:p w:rsidR="000D385F" w:rsidRPr="00F10F04" w:rsidRDefault="000D385F" w:rsidP="00F968FC">
            <w:pPr>
              <w:pStyle w:val="M"/>
              <w:spacing w:line="240" w:lineRule="auto"/>
              <w:ind w:firstLine="0"/>
              <w:rPr>
                <w:ins w:id="551" w:author="Eric" w:date="2011-05-10T14:48:00Z"/>
                <w:rStyle w:val="a9"/>
                <w:b w:val="0"/>
                <w:sz w:val="18"/>
                <w:szCs w:val="18"/>
              </w:rPr>
            </w:pPr>
            <w:ins w:id="552" w:author="Eric" w:date="2011-05-10T14:48:00Z">
              <w:r w:rsidRPr="00965CA1">
                <w:rPr>
                  <w:rStyle w:val="a9"/>
                  <w:b w:val="0"/>
                  <w:sz w:val="18"/>
                  <w:szCs w:val="18"/>
                </w:rPr>
                <w:t>&lt;/assessmentItem&gt;</w:t>
              </w:r>
            </w:ins>
          </w:p>
        </w:tc>
      </w:tr>
    </w:tbl>
    <w:p w:rsidR="00ED0717" w:rsidRDefault="00ED0717" w:rsidP="00ED0717"/>
    <w:p w:rsidR="001647BD" w:rsidRDefault="001647BD" w:rsidP="001647BD">
      <w:pPr>
        <w:pStyle w:val="3"/>
        <w:numPr>
          <w:ilvl w:val="2"/>
          <w:numId w:val="15"/>
        </w:numPr>
      </w:pPr>
      <w:bookmarkStart w:id="553" w:name="_Toc286841237"/>
      <w:r>
        <w:rPr>
          <w:rFonts w:hint="eastAsia"/>
        </w:rPr>
        <w:t>短文改错（</w:t>
      </w:r>
      <w:r w:rsidR="00C121A0" w:rsidRPr="00C121A0">
        <w:t>Passage Error Correction</w:t>
      </w:r>
      <w:r>
        <w:rPr>
          <w:rFonts w:hint="eastAsia"/>
        </w:rPr>
        <w:t>）</w:t>
      </w:r>
      <w:bookmarkEnd w:id="553"/>
    </w:p>
    <w:p w:rsidR="001647BD" w:rsidRPr="00D46068" w:rsidRDefault="001647BD" w:rsidP="001647BD">
      <w:pPr>
        <w:pStyle w:val="af8"/>
      </w:pPr>
      <w:r w:rsidRPr="00242408">
        <w:rPr>
          <w:rFonts w:hint="eastAsia"/>
        </w:rPr>
        <w:t>表</w:t>
      </w:r>
      <w:r w:rsidRPr="00242408">
        <w:rPr>
          <w:rFonts w:hint="eastAsia"/>
        </w:rPr>
        <w:t xml:space="preserve"> </w:t>
      </w:r>
      <w:r>
        <w:rPr>
          <w:rFonts w:hint="eastAsia"/>
        </w:rPr>
        <w:t>5-1</w:t>
      </w:r>
      <w:r w:rsidR="00885BE4">
        <w:rPr>
          <w:rFonts w:hint="eastAsia"/>
        </w:rPr>
        <w:t>1</w:t>
      </w:r>
      <w:r>
        <w:rPr>
          <w:rFonts w:hint="eastAsia"/>
        </w:rPr>
        <w:t xml:space="preserve"> </w:t>
      </w:r>
      <w:r w:rsidR="00B95DCD">
        <w:rPr>
          <w:rFonts w:hint="eastAsia"/>
        </w:rPr>
        <w:t>短文改错</w:t>
      </w:r>
      <w:r w:rsidRPr="00ED0717">
        <w:rPr>
          <w:rFonts w:hint="eastAsia"/>
        </w:rPr>
        <w:t>（</w:t>
      </w:r>
      <w:r w:rsidR="00C121A0" w:rsidRPr="00C121A0">
        <w:t>Passage Error Correction</w:t>
      </w:r>
      <w:r w:rsidRPr="00472A9F">
        <w:rPr>
          <w:rFonts w:hint="eastAsia"/>
        </w:rPr>
        <w:t>）</w:t>
      </w:r>
      <w:r>
        <w:rPr>
          <w:rFonts w:hint="eastAsia"/>
        </w:rPr>
        <w:t>示例说明</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84"/>
        <w:gridCol w:w="7138"/>
      </w:tblGrid>
      <w:tr w:rsidR="001647BD" w:rsidRPr="00F10F04" w:rsidTr="008D71F0">
        <w:tc>
          <w:tcPr>
            <w:tcW w:w="1384" w:type="dxa"/>
            <w:tcBorders>
              <w:top w:val="single" w:sz="4" w:space="0" w:color="000000"/>
              <w:left w:val="single" w:sz="4" w:space="0" w:color="000000"/>
              <w:bottom w:val="single" w:sz="4" w:space="0" w:color="000000"/>
              <w:right w:val="single" w:sz="4" w:space="0" w:color="000000"/>
            </w:tcBorders>
            <w:hideMark/>
          </w:tcPr>
          <w:p w:rsidR="001647BD" w:rsidRPr="00F10F04" w:rsidRDefault="001647BD" w:rsidP="008D71F0">
            <w:pPr>
              <w:pStyle w:val="M"/>
              <w:ind w:firstLine="0"/>
              <w:rPr>
                <w:rStyle w:val="a9"/>
                <w:b w:val="0"/>
                <w:sz w:val="18"/>
                <w:szCs w:val="18"/>
              </w:rPr>
            </w:pPr>
            <w:r w:rsidRPr="00F10F04">
              <w:rPr>
                <w:rStyle w:val="a9"/>
                <w:rFonts w:hint="eastAsia"/>
                <w:b w:val="0"/>
                <w:sz w:val="18"/>
                <w:szCs w:val="18"/>
              </w:rPr>
              <w:t>名称</w:t>
            </w:r>
          </w:p>
        </w:tc>
        <w:tc>
          <w:tcPr>
            <w:tcW w:w="7138" w:type="dxa"/>
            <w:tcBorders>
              <w:top w:val="single" w:sz="4" w:space="0" w:color="000000"/>
              <w:left w:val="single" w:sz="4" w:space="0" w:color="000000"/>
              <w:bottom w:val="single" w:sz="4" w:space="0" w:color="000000"/>
              <w:right w:val="single" w:sz="4" w:space="0" w:color="000000"/>
            </w:tcBorders>
            <w:hideMark/>
          </w:tcPr>
          <w:p w:rsidR="001647BD" w:rsidRPr="00F10F04" w:rsidRDefault="001647BD" w:rsidP="008D71F0">
            <w:pPr>
              <w:pStyle w:val="M"/>
              <w:ind w:firstLine="0"/>
              <w:rPr>
                <w:rStyle w:val="a9"/>
                <w:b w:val="0"/>
                <w:sz w:val="18"/>
                <w:szCs w:val="18"/>
              </w:rPr>
            </w:pPr>
            <w:r>
              <w:rPr>
                <w:rStyle w:val="a9"/>
                <w:rFonts w:hint="eastAsia"/>
                <w:b w:val="0"/>
                <w:sz w:val="18"/>
                <w:szCs w:val="18"/>
              </w:rPr>
              <w:t>说明</w:t>
            </w:r>
          </w:p>
        </w:tc>
      </w:tr>
      <w:tr w:rsidR="001647BD" w:rsidRPr="00F10F04" w:rsidTr="008D71F0">
        <w:tc>
          <w:tcPr>
            <w:tcW w:w="1384" w:type="dxa"/>
            <w:tcBorders>
              <w:top w:val="single" w:sz="4" w:space="0" w:color="000000"/>
              <w:left w:val="single" w:sz="4" w:space="0" w:color="000000"/>
              <w:bottom w:val="single" w:sz="4" w:space="0" w:color="000000"/>
              <w:right w:val="single" w:sz="4" w:space="0" w:color="000000"/>
            </w:tcBorders>
            <w:hideMark/>
          </w:tcPr>
          <w:p w:rsidR="001647BD" w:rsidRPr="00965CA1" w:rsidRDefault="001647BD" w:rsidP="008D71F0">
            <w:pPr>
              <w:pStyle w:val="M"/>
              <w:ind w:firstLine="0"/>
              <w:rPr>
                <w:rStyle w:val="a9"/>
                <w:b w:val="0"/>
                <w:sz w:val="18"/>
                <w:szCs w:val="18"/>
              </w:rPr>
            </w:pPr>
            <w:r>
              <w:rPr>
                <w:rStyle w:val="a9"/>
                <w:rFonts w:hint="eastAsia"/>
                <w:b w:val="0"/>
                <w:sz w:val="18"/>
                <w:szCs w:val="18"/>
              </w:rPr>
              <w:lastRenderedPageBreak/>
              <w:t>类型序号</w:t>
            </w:r>
          </w:p>
        </w:tc>
        <w:tc>
          <w:tcPr>
            <w:tcW w:w="7138" w:type="dxa"/>
            <w:tcBorders>
              <w:top w:val="single" w:sz="4" w:space="0" w:color="000000"/>
              <w:left w:val="single" w:sz="4" w:space="0" w:color="000000"/>
              <w:bottom w:val="single" w:sz="4" w:space="0" w:color="000000"/>
              <w:right w:val="single" w:sz="4" w:space="0" w:color="000000"/>
            </w:tcBorders>
            <w:hideMark/>
          </w:tcPr>
          <w:p w:rsidR="001647BD" w:rsidRDefault="001647BD" w:rsidP="000D3C2A">
            <w:pPr>
              <w:pStyle w:val="M"/>
              <w:ind w:firstLine="0"/>
              <w:rPr>
                <w:rStyle w:val="a9"/>
                <w:b w:val="0"/>
                <w:sz w:val="18"/>
                <w:szCs w:val="18"/>
              </w:rPr>
            </w:pPr>
            <w:r>
              <w:rPr>
                <w:rStyle w:val="a9"/>
                <w:rFonts w:hint="eastAsia"/>
                <w:b w:val="0"/>
                <w:sz w:val="18"/>
                <w:szCs w:val="18"/>
              </w:rPr>
              <w:t>1</w:t>
            </w:r>
            <w:r w:rsidR="000D3C2A">
              <w:rPr>
                <w:rStyle w:val="a9"/>
                <w:rFonts w:hint="eastAsia"/>
                <w:b w:val="0"/>
                <w:sz w:val="18"/>
                <w:szCs w:val="18"/>
              </w:rPr>
              <w:t>1</w:t>
            </w:r>
          </w:p>
        </w:tc>
      </w:tr>
      <w:tr w:rsidR="001647BD" w:rsidRPr="00F10F04" w:rsidTr="008D71F0">
        <w:tc>
          <w:tcPr>
            <w:tcW w:w="1384" w:type="dxa"/>
            <w:tcBorders>
              <w:top w:val="single" w:sz="4" w:space="0" w:color="000000"/>
              <w:left w:val="single" w:sz="4" w:space="0" w:color="000000"/>
              <w:bottom w:val="single" w:sz="4" w:space="0" w:color="000000"/>
              <w:right w:val="single" w:sz="4" w:space="0" w:color="000000"/>
            </w:tcBorders>
            <w:hideMark/>
          </w:tcPr>
          <w:p w:rsidR="001647BD" w:rsidRDefault="001647BD" w:rsidP="008D71F0">
            <w:pPr>
              <w:pStyle w:val="M"/>
              <w:ind w:firstLine="0"/>
              <w:rPr>
                <w:rStyle w:val="a9"/>
                <w:b w:val="0"/>
                <w:sz w:val="18"/>
                <w:szCs w:val="18"/>
              </w:rPr>
            </w:pPr>
            <w:r>
              <w:rPr>
                <w:rStyle w:val="a9"/>
                <w:rFonts w:hint="eastAsia"/>
                <w:b w:val="0"/>
                <w:sz w:val="18"/>
                <w:szCs w:val="18"/>
              </w:rPr>
              <w:t>类型标识</w:t>
            </w:r>
          </w:p>
        </w:tc>
        <w:tc>
          <w:tcPr>
            <w:tcW w:w="7138" w:type="dxa"/>
            <w:tcBorders>
              <w:top w:val="single" w:sz="4" w:space="0" w:color="000000"/>
              <w:left w:val="single" w:sz="4" w:space="0" w:color="000000"/>
              <w:bottom w:val="single" w:sz="4" w:space="0" w:color="000000"/>
              <w:right w:val="single" w:sz="4" w:space="0" w:color="000000"/>
            </w:tcBorders>
            <w:hideMark/>
          </w:tcPr>
          <w:p w:rsidR="001647BD" w:rsidRPr="00E17EC9" w:rsidRDefault="000D3C2A" w:rsidP="000D3C2A">
            <w:pPr>
              <w:pStyle w:val="M"/>
              <w:ind w:firstLine="0"/>
              <w:rPr>
                <w:rStyle w:val="a9"/>
                <w:sz w:val="18"/>
                <w:szCs w:val="18"/>
              </w:rPr>
            </w:pPr>
            <w:r>
              <w:rPr>
                <w:rStyle w:val="a9"/>
                <w:rFonts w:hint="eastAsia"/>
                <w:b w:val="0"/>
                <w:sz w:val="18"/>
                <w:szCs w:val="18"/>
              </w:rPr>
              <w:t>e</w:t>
            </w:r>
            <w:r w:rsidRPr="000D3C2A">
              <w:rPr>
                <w:rStyle w:val="a9"/>
                <w:b w:val="0"/>
                <w:sz w:val="18"/>
                <w:szCs w:val="18"/>
              </w:rPr>
              <w:t>rrorCorrection</w:t>
            </w:r>
          </w:p>
        </w:tc>
      </w:tr>
      <w:tr w:rsidR="001647BD" w:rsidRPr="00F10F04" w:rsidTr="008D71F0">
        <w:tc>
          <w:tcPr>
            <w:tcW w:w="1384" w:type="dxa"/>
            <w:tcBorders>
              <w:top w:val="single" w:sz="4" w:space="0" w:color="000000"/>
              <w:left w:val="single" w:sz="4" w:space="0" w:color="000000"/>
              <w:bottom w:val="single" w:sz="4" w:space="0" w:color="000000"/>
              <w:right w:val="single" w:sz="4" w:space="0" w:color="000000"/>
            </w:tcBorders>
            <w:hideMark/>
          </w:tcPr>
          <w:p w:rsidR="001647BD" w:rsidRPr="00F10F04" w:rsidRDefault="001647BD" w:rsidP="008D71F0">
            <w:pPr>
              <w:pStyle w:val="M"/>
              <w:ind w:firstLine="0"/>
              <w:rPr>
                <w:rStyle w:val="a9"/>
                <w:b w:val="0"/>
                <w:sz w:val="18"/>
                <w:szCs w:val="18"/>
              </w:rPr>
            </w:pPr>
            <w:r w:rsidRPr="00965CA1">
              <w:rPr>
                <w:rStyle w:val="a9"/>
                <w:rFonts w:hint="eastAsia"/>
                <w:b w:val="0"/>
                <w:sz w:val="18"/>
                <w:szCs w:val="18"/>
              </w:rPr>
              <w:t>试题附加材料</w:t>
            </w:r>
          </w:p>
        </w:tc>
        <w:tc>
          <w:tcPr>
            <w:tcW w:w="7138" w:type="dxa"/>
            <w:tcBorders>
              <w:top w:val="single" w:sz="4" w:space="0" w:color="000000"/>
              <w:left w:val="single" w:sz="4" w:space="0" w:color="000000"/>
              <w:bottom w:val="single" w:sz="4" w:space="0" w:color="000000"/>
              <w:right w:val="single" w:sz="4" w:space="0" w:color="000000"/>
            </w:tcBorders>
            <w:hideMark/>
          </w:tcPr>
          <w:p w:rsidR="001647BD" w:rsidRPr="00F10F04" w:rsidRDefault="001647BD" w:rsidP="008D71F0">
            <w:pPr>
              <w:pStyle w:val="M"/>
              <w:ind w:firstLine="0"/>
              <w:rPr>
                <w:rStyle w:val="a9"/>
                <w:b w:val="0"/>
                <w:sz w:val="18"/>
                <w:szCs w:val="18"/>
              </w:rPr>
            </w:pPr>
            <w:r>
              <w:rPr>
                <w:rStyle w:val="a9"/>
                <w:rFonts w:hint="eastAsia"/>
                <w:b w:val="0"/>
                <w:sz w:val="18"/>
                <w:szCs w:val="18"/>
              </w:rPr>
              <w:t>无</w:t>
            </w:r>
          </w:p>
        </w:tc>
      </w:tr>
      <w:tr w:rsidR="001647BD" w:rsidRPr="00F10F04" w:rsidTr="008D71F0">
        <w:tc>
          <w:tcPr>
            <w:tcW w:w="1384" w:type="dxa"/>
            <w:tcBorders>
              <w:top w:val="single" w:sz="4" w:space="0" w:color="000000"/>
              <w:left w:val="single" w:sz="4" w:space="0" w:color="000000"/>
              <w:bottom w:val="single" w:sz="4" w:space="0" w:color="000000"/>
              <w:right w:val="single" w:sz="4" w:space="0" w:color="000000"/>
            </w:tcBorders>
            <w:hideMark/>
          </w:tcPr>
          <w:p w:rsidR="001647BD" w:rsidRPr="00F10F04" w:rsidRDefault="001647BD" w:rsidP="008D71F0">
            <w:pPr>
              <w:pStyle w:val="M"/>
              <w:ind w:firstLine="0"/>
              <w:rPr>
                <w:rStyle w:val="a9"/>
                <w:b w:val="0"/>
                <w:sz w:val="18"/>
                <w:szCs w:val="18"/>
              </w:rPr>
            </w:pPr>
            <w:r w:rsidRPr="00965CA1">
              <w:rPr>
                <w:rStyle w:val="a9"/>
                <w:rFonts w:hint="eastAsia"/>
                <w:b w:val="0"/>
                <w:sz w:val="18"/>
                <w:szCs w:val="18"/>
              </w:rPr>
              <w:t>试题问题类型</w:t>
            </w:r>
          </w:p>
        </w:tc>
        <w:tc>
          <w:tcPr>
            <w:tcW w:w="7138" w:type="dxa"/>
            <w:tcBorders>
              <w:top w:val="single" w:sz="4" w:space="0" w:color="000000"/>
              <w:left w:val="single" w:sz="4" w:space="0" w:color="000000"/>
              <w:bottom w:val="single" w:sz="4" w:space="0" w:color="000000"/>
              <w:right w:val="single" w:sz="4" w:space="0" w:color="000000"/>
            </w:tcBorders>
            <w:hideMark/>
          </w:tcPr>
          <w:p w:rsidR="001647BD" w:rsidRPr="00F10F04" w:rsidRDefault="001647BD" w:rsidP="008D71F0">
            <w:pPr>
              <w:pStyle w:val="M"/>
              <w:ind w:firstLine="0"/>
              <w:rPr>
                <w:rStyle w:val="a9"/>
                <w:b w:val="0"/>
                <w:sz w:val="18"/>
                <w:szCs w:val="18"/>
              </w:rPr>
            </w:pPr>
            <w:r>
              <w:rPr>
                <w:rStyle w:val="a9"/>
                <w:rFonts w:hint="eastAsia"/>
                <w:b w:val="0"/>
                <w:sz w:val="18"/>
                <w:szCs w:val="18"/>
              </w:rPr>
              <w:t>Text</w:t>
            </w:r>
          </w:p>
        </w:tc>
      </w:tr>
      <w:tr w:rsidR="001647BD" w:rsidRPr="00F10F04" w:rsidTr="008D71F0">
        <w:tc>
          <w:tcPr>
            <w:tcW w:w="1384" w:type="dxa"/>
            <w:tcBorders>
              <w:top w:val="single" w:sz="4" w:space="0" w:color="000000"/>
              <w:left w:val="single" w:sz="4" w:space="0" w:color="000000"/>
              <w:bottom w:val="single" w:sz="4" w:space="0" w:color="000000"/>
              <w:right w:val="single" w:sz="4" w:space="0" w:color="000000"/>
            </w:tcBorders>
            <w:hideMark/>
          </w:tcPr>
          <w:p w:rsidR="001647BD" w:rsidRPr="00F10F04" w:rsidRDefault="001647BD" w:rsidP="008D71F0">
            <w:pPr>
              <w:pStyle w:val="M"/>
              <w:ind w:firstLine="0"/>
              <w:rPr>
                <w:rStyle w:val="a9"/>
                <w:b w:val="0"/>
                <w:sz w:val="18"/>
                <w:szCs w:val="18"/>
              </w:rPr>
            </w:pPr>
            <w:r w:rsidRPr="00965CA1">
              <w:rPr>
                <w:rStyle w:val="a9"/>
                <w:rFonts w:hint="eastAsia"/>
                <w:b w:val="0"/>
                <w:sz w:val="18"/>
                <w:szCs w:val="18"/>
              </w:rPr>
              <w:t>流程性试题</w:t>
            </w:r>
          </w:p>
        </w:tc>
        <w:tc>
          <w:tcPr>
            <w:tcW w:w="7138" w:type="dxa"/>
            <w:tcBorders>
              <w:top w:val="single" w:sz="4" w:space="0" w:color="000000"/>
              <w:left w:val="single" w:sz="4" w:space="0" w:color="000000"/>
              <w:bottom w:val="single" w:sz="4" w:space="0" w:color="000000"/>
              <w:right w:val="single" w:sz="4" w:space="0" w:color="000000"/>
            </w:tcBorders>
            <w:hideMark/>
          </w:tcPr>
          <w:p w:rsidR="001647BD" w:rsidRPr="00F10F04" w:rsidRDefault="001647BD" w:rsidP="008D71F0">
            <w:pPr>
              <w:pStyle w:val="M"/>
              <w:ind w:firstLine="0"/>
              <w:rPr>
                <w:rStyle w:val="a9"/>
                <w:b w:val="0"/>
                <w:sz w:val="18"/>
                <w:szCs w:val="18"/>
              </w:rPr>
            </w:pPr>
            <w:r>
              <w:rPr>
                <w:rStyle w:val="a9"/>
                <w:rFonts w:hint="eastAsia"/>
                <w:b w:val="0"/>
                <w:sz w:val="18"/>
                <w:szCs w:val="18"/>
              </w:rPr>
              <w:t>否</w:t>
            </w:r>
          </w:p>
        </w:tc>
      </w:tr>
      <w:tr w:rsidR="001647BD" w:rsidRPr="00F10F04" w:rsidTr="008D71F0">
        <w:tc>
          <w:tcPr>
            <w:tcW w:w="1384" w:type="dxa"/>
            <w:tcBorders>
              <w:top w:val="single" w:sz="4" w:space="0" w:color="000000"/>
              <w:left w:val="single" w:sz="4" w:space="0" w:color="000000"/>
              <w:bottom w:val="single" w:sz="4" w:space="0" w:color="000000"/>
              <w:right w:val="single" w:sz="4" w:space="0" w:color="000000"/>
            </w:tcBorders>
            <w:hideMark/>
          </w:tcPr>
          <w:p w:rsidR="001647BD" w:rsidRPr="00F10F04" w:rsidRDefault="001647BD" w:rsidP="008D71F0">
            <w:pPr>
              <w:pStyle w:val="M"/>
              <w:ind w:firstLine="0"/>
              <w:rPr>
                <w:rStyle w:val="a9"/>
                <w:b w:val="0"/>
                <w:sz w:val="18"/>
                <w:szCs w:val="18"/>
              </w:rPr>
            </w:pPr>
            <w:r>
              <w:rPr>
                <w:rFonts w:hint="eastAsia"/>
              </w:rPr>
              <w:t>示例</w:t>
            </w:r>
          </w:p>
        </w:tc>
        <w:tc>
          <w:tcPr>
            <w:tcW w:w="7138" w:type="dxa"/>
            <w:tcBorders>
              <w:top w:val="single" w:sz="4" w:space="0" w:color="000000"/>
              <w:left w:val="single" w:sz="4" w:space="0" w:color="000000"/>
              <w:bottom w:val="single" w:sz="4" w:space="0" w:color="000000"/>
              <w:right w:val="single" w:sz="4" w:space="0" w:color="000000"/>
            </w:tcBorders>
            <w:hideMark/>
          </w:tcPr>
          <w:p w:rsidR="001647BD" w:rsidRPr="00965CA1" w:rsidRDefault="001647BD" w:rsidP="00DD630F">
            <w:pPr>
              <w:pStyle w:val="M"/>
              <w:spacing w:line="240" w:lineRule="auto"/>
              <w:ind w:firstLine="0"/>
              <w:rPr>
                <w:rStyle w:val="a9"/>
                <w:b w:val="0"/>
                <w:sz w:val="18"/>
                <w:szCs w:val="18"/>
              </w:rPr>
            </w:pPr>
            <w:r w:rsidRPr="00965CA1">
              <w:rPr>
                <w:rStyle w:val="a9"/>
                <w:b w:val="0"/>
                <w:sz w:val="18"/>
                <w:szCs w:val="18"/>
              </w:rPr>
              <w:t>&lt;assessmentItem identifier="</w:t>
            </w:r>
            <w:r w:rsidRPr="00FC0028">
              <w:rPr>
                <w:rStyle w:val="a9"/>
                <w:b w:val="0"/>
                <w:sz w:val="18"/>
                <w:szCs w:val="18"/>
              </w:rPr>
              <w:t>sflep-</w:t>
            </w:r>
            <w:r>
              <w:rPr>
                <w:rStyle w:val="a9"/>
                <w:rFonts w:hint="eastAsia"/>
                <w:b w:val="0"/>
                <w:sz w:val="18"/>
                <w:szCs w:val="18"/>
              </w:rPr>
              <w:t>ni</w:t>
            </w:r>
            <w:r w:rsidRPr="00FC0028">
              <w:rPr>
                <w:rStyle w:val="a9"/>
                <w:b w:val="0"/>
                <w:sz w:val="18"/>
                <w:szCs w:val="18"/>
              </w:rPr>
              <w:t>-</w:t>
            </w:r>
            <w:r>
              <w:rPr>
                <w:rStyle w:val="a9"/>
                <w:rFonts w:hint="eastAsia"/>
                <w:b w:val="0"/>
                <w:sz w:val="18"/>
                <w:szCs w:val="18"/>
              </w:rPr>
              <w:t>1</w:t>
            </w:r>
            <w:r w:rsidR="000D3C2A">
              <w:rPr>
                <w:rStyle w:val="a9"/>
                <w:rFonts w:hint="eastAsia"/>
                <w:b w:val="0"/>
                <w:sz w:val="18"/>
                <w:szCs w:val="18"/>
              </w:rPr>
              <w:t>1</w:t>
            </w:r>
            <w:r w:rsidRPr="00FC0028">
              <w:rPr>
                <w:rStyle w:val="a9"/>
                <w:b w:val="0"/>
                <w:sz w:val="18"/>
                <w:szCs w:val="18"/>
              </w:rPr>
              <w:t>-</w:t>
            </w:r>
            <w:r w:rsidR="00222C4A">
              <w:rPr>
                <w:rStyle w:val="a9"/>
                <w:rFonts w:hint="eastAsia"/>
                <w:b w:val="0"/>
                <w:sz w:val="18"/>
                <w:szCs w:val="18"/>
              </w:rPr>
              <w:t>1</w:t>
            </w:r>
            <w:r w:rsidR="000D3C2A">
              <w:rPr>
                <w:rStyle w:val="a9"/>
                <w:rFonts w:hint="eastAsia"/>
                <w:b w:val="0"/>
                <w:sz w:val="18"/>
                <w:szCs w:val="18"/>
              </w:rPr>
              <w:t>98</w:t>
            </w:r>
            <w:r>
              <w:rPr>
                <w:rStyle w:val="a9"/>
                <w:rFonts w:hint="eastAsia"/>
                <w:b w:val="0"/>
                <w:sz w:val="18"/>
                <w:szCs w:val="18"/>
              </w:rPr>
              <w:t>2</w:t>
            </w:r>
            <w:r w:rsidRPr="00965CA1">
              <w:rPr>
                <w:rStyle w:val="a9"/>
                <w:b w:val="0"/>
                <w:sz w:val="18"/>
                <w:szCs w:val="18"/>
              </w:rPr>
              <w:t>" type="</w:t>
            </w:r>
            <w:r w:rsidR="000D3C2A">
              <w:rPr>
                <w:rStyle w:val="a9"/>
                <w:rFonts w:hint="eastAsia"/>
                <w:b w:val="0"/>
                <w:sz w:val="18"/>
                <w:szCs w:val="18"/>
              </w:rPr>
              <w:t>e</w:t>
            </w:r>
            <w:r w:rsidR="000D3C2A" w:rsidRPr="000D3C2A">
              <w:rPr>
                <w:rStyle w:val="a9"/>
                <w:b w:val="0"/>
                <w:sz w:val="18"/>
                <w:szCs w:val="18"/>
              </w:rPr>
              <w:t>rrorCorrection</w:t>
            </w:r>
            <w:r w:rsidRPr="00965CA1">
              <w:rPr>
                <w:rStyle w:val="a9"/>
                <w:b w:val="0"/>
                <w:sz w:val="18"/>
                <w:szCs w:val="18"/>
              </w:rPr>
              <w:t>"</w:t>
            </w:r>
            <w:r>
              <w:rPr>
                <w:rStyle w:val="a9"/>
                <w:rFonts w:hint="eastAsia"/>
                <w:b w:val="0"/>
                <w:sz w:val="18"/>
                <w:szCs w:val="18"/>
              </w:rPr>
              <w:t xml:space="preserve"> </w:t>
            </w:r>
            <w:r w:rsidRPr="00965CA1">
              <w:rPr>
                <w:rStyle w:val="a9"/>
                <w:b w:val="0"/>
                <w:sz w:val="18"/>
                <w:szCs w:val="18"/>
              </w:rPr>
              <w:t>level="4"&gt;</w:t>
            </w:r>
          </w:p>
          <w:p w:rsidR="008A6072" w:rsidRPr="008A6072" w:rsidRDefault="008A6072" w:rsidP="00DD630F">
            <w:pPr>
              <w:pStyle w:val="M"/>
              <w:spacing w:line="240" w:lineRule="auto"/>
              <w:rPr>
                <w:rStyle w:val="a9"/>
                <w:b w:val="0"/>
                <w:sz w:val="18"/>
                <w:szCs w:val="18"/>
              </w:rPr>
            </w:pPr>
            <w:r w:rsidRPr="008A6072">
              <w:rPr>
                <w:rStyle w:val="a9"/>
                <w:b w:val="0"/>
                <w:sz w:val="18"/>
                <w:szCs w:val="18"/>
              </w:rPr>
              <w:t>&lt;prompt&gt;</w:t>
            </w:r>
          </w:p>
          <w:p w:rsidR="008A6072" w:rsidRPr="008A6072" w:rsidRDefault="00C369BB" w:rsidP="00DD630F">
            <w:pPr>
              <w:pStyle w:val="M"/>
              <w:spacing w:line="240" w:lineRule="auto"/>
              <w:rPr>
                <w:rStyle w:val="a9"/>
                <w:b w:val="0"/>
                <w:sz w:val="18"/>
                <w:szCs w:val="18"/>
              </w:rPr>
            </w:pPr>
            <w:r>
              <w:rPr>
                <w:rStyle w:val="a9"/>
                <w:b w:val="0"/>
                <w:sz w:val="18"/>
                <w:szCs w:val="18"/>
              </w:rPr>
              <w:tab/>
            </w:r>
            <w:ins w:id="554" w:author="张云梯" w:date="2010-02-27T22:40:00Z">
              <w:r w:rsidR="008C333A">
                <w:rPr>
                  <w:rStyle w:val="a9"/>
                  <w:rFonts w:hint="eastAsia"/>
                  <w:b w:val="0"/>
                  <w:sz w:val="18"/>
                  <w:szCs w:val="18"/>
                </w:rPr>
                <w:t>&lt;tag type=</w:t>
              </w:r>
              <w:r w:rsidR="008C333A" w:rsidRPr="00A83893">
                <w:rPr>
                  <w:rStyle w:val="a9"/>
                  <w:b w:val="0"/>
                  <w:sz w:val="18"/>
                  <w:szCs w:val="18"/>
                </w:rPr>
                <w:t>"</w:t>
              </w:r>
              <w:r w:rsidR="008C333A">
                <w:rPr>
                  <w:rStyle w:val="a9"/>
                  <w:rFonts w:hint="eastAsia"/>
                  <w:b w:val="0"/>
                  <w:sz w:val="18"/>
                  <w:szCs w:val="18"/>
                </w:rPr>
                <w:t>errorLine</w:t>
              </w:r>
              <w:r w:rsidR="008C333A" w:rsidRPr="00A83893">
                <w:rPr>
                  <w:rStyle w:val="a9"/>
                  <w:b w:val="0"/>
                  <w:sz w:val="18"/>
                  <w:szCs w:val="18"/>
                </w:rPr>
                <w:t>"</w:t>
              </w:r>
              <w:r w:rsidR="008C333A">
                <w:rPr>
                  <w:rStyle w:val="a9"/>
                  <w:rFonts w:hint="eastAsia"/>
                  <w:b w:val="0"/>
                  <w:sz w:val="18"/>
                  <w:szCs w:val="18"/>
                </w:rPr>
                <w:t xml:space="preserve"> /&gt;</w:t>
              </w:r>
            </w:ins>
            <w:del w:id="555" w:author="张云梯" w:date="2010-02-27T22:40:00Z">
              <w:r w:rsidR="00FD7896" w:rsidDel="008C333A">
                <w:rPr>
                  <w:rStyle w:val="a9"/>
                  <w:rFonts w:hint="eastAsia"/>
                  <w:b w:val="0"/>
                  <w:sz w:val="18"/>
                  <w:szCs w:val="18"/>
                </w:rPr>
                <w:delText>&lt;input&gt;</w:delText>
              </w:r>
            </w:del>
            <w:r w:rsidR="008A6072" w:rsidRPr="008A6072">
              <w:rPr>
                <w:rStyle w:val="a9"/>
                <w:b w:val="0"/>
                <w:sz w:val="18"/>
                <w:szCs w:val="18"/>
              </w:rPr>
              <w:t>The quiet life of the country has ever appealed to me</w:t>
            </w:r>
            <w:del w:id="556" w:author="张云梯" w:date="2010-02-27T22:40:00Z">
              <w:r w:rsidR="008A6072" w:rsidRPr="008A6072" w:rsidDel="008C333A">
                <w:rPr>
                  <w:rStyle w:val="a9"/>
                  <w:b w:val="0"/>
                  <w:sz w:val="18"/>
                  <w:szCs w:val="18"/>
                </w:rPr>
                <w:delText>&lt;/</w:delText>
              </w:r>
              <w:r w:rsidR="00FD7896" w:rsidDel="008C333A">
                <w:rPr>
                  <w:rStyle w:val="a9"/>
                  <w:rFonts w:hint="eastAsia"/>
                  <w:b w:val="0"/>
                  <w:sz w:val="18"/>
                  <w:szCs w:val="18"/>
                </w:rPr>
                <w:delText>input</w:delText>
              </w:r>
              <w:r w:rsidR="008A6072" w:rsidRPr="008A6072" w:rsidDel="008C333A">
                <w:rPr>
                  <w:rStyle w:val="a9"/>
                  <w:b w:val="0"/>
                  <w:sz w:val="18"/>
                  <w:szCs w:val="18"/>
                </w:rPr>
                <w:delText>&gt;</w:delText>
              </w:r>
            </w:del>
            <w:ins w:id="557" w:author="张云梯" w:date="2010-02-27T22:40:00Z">
              <w:r w:rsidR="008C333A">
                <w:rPr>
                  <w:rStyle w:val="a9"/>
                  <w:rFonts w:hint="eastAsia"/>
                  <w:b w:val="0"/>
                  <w:sz w:val="18"/>
                  <w:szCs w:val="18"/>
                </w:rPr>
                <w:t>&lt;/tag&gt;</w:t>
              </w:r>
            </w:ins>
          </w:p>
          <w:p w:rsidR="008A6072" w:rsidRPr="008A6072" w:rsidRDefault="00C369BB" w:rsidP="00DD630F">
            <w:pPr>
              <w:pStyle w:val="M"/>
              <w:spacing w:line="240" w:lineRule="auto"/>
              <w:rPr>
                <w:rStyle w:val="a9"/>
                <w:b w:val="0"/>
                <w:sz w:val="18"/>
                <w:szCs w:val="18"/>
              </w:rPr>
            </w:pPr>
            <w:r>
              <w:rPr>
                <w:rStyle w:val="a9"/>
                <w:rFonts w:hint="eastAsia"/>
                <w:b w:val="0"/>
                <w:sz w:val="18"/>
                <w:szCs w:val="18"/>
              </w:rPr>
              <w:tab/>
            </w:r>
            <w:r w:rsidR="008A6072" w:rsidRPr="008A6072">
              <w:rPr>
                <w:rStyle w:val="a9"/>
                <w:b w:val="0"/>
                <w:sz w:val="18"/>
                <w:szCs w:val="18"/>
              </w:rPr>
              <w:t xml:space="preserve">because I have always regarded the country as something you </w:t>
            </w:r>
            <w:r w:rsidR="008A6072" w:rsidRPr="008A6072">
              <w:rPr>
                <w:rStyle w:val="a9"/>
                <w:b w:val="0"/>
                <w:sz w:val="18"/>
                <w:szCs w:val="18"/>
              </w:rPr>
              <w:tab/>
            </w:r>
            <w:r w:rsidR="008A6072" w:rsidRPr="008A6072">
              <w:rPr>
                <w:rStyle w:val="a9"/>
                <w:b w:val="0"/>
                <w:sz w:val="18"/>
                <w:szCs w:val="18"/>
              </w:rPr>
              <w:tab/>
            </w:r>
          </w:p>
          <w:p w:rsidR="008A6072" w:rsidRPr="008A6072" w:rsidRDefault="00C369BB" w:rsidP="00DD630F">
            <w:pPr>
              <w:pStyle w:val="M"/>
              <w:spacing w:line="240" w:lineRule="auto"/>
              <w:rPr>
                <w:rStyle w:val="a9"/>
                <w:b w:val="0"/>
                <w:sz w:val="18"/>
                <w:szCs w:val="18"/>
              </w:rPr>
            </w:pPr>
            <w:r>
              <w:rPr>
                <w:rStyle w:val="a9"/>
                <w:b w:val="0"/>
                <w:sz w:val="18"/>
                <w:szCs w:val="18"/>
              </w:rPr>
              <w:tab/>
            </w:r>
            <w:ins w:id="558" w:author="张云梯" w:date="2010-02-27T22:41:00Z">
              <w:r w:rsidR="008C333A">
                <w:rPr>
                  <w:rStyle w:val="a9"/>
                  <w:rFonts w:hint="eastAsia"/>
                  <w:b w:val="0"/>
                  <w:sz w:val="18"/>
                  <w:szCs w:val="18"/>
                </w:rPr>
                <w:t>&lt;tag type=</w:t>
              </w:r>
              <w:r w:rsidR="008C333A" w:rsidRPr="00A83893">
                <w:rPr>
                  <w:rStyle w:val="a9"/>
                  <w:b w:val="0"/>
                  <w:sz w:val="18"/>
                  <w:szCs w:val="18"/>
                </w:rPr>
                <w:t>"</w:t>
              </w:r>
              <w:r w:rsidR="008C333A">
                <w:rPr>
                  <w:rStyle w:val="a9"/>
                  <w:rFonts w:hint="eastAsia"/>
                  <w:b w:val="0"/>
                  <w:sz w:val="18"/>
                  <w:szCs w:val="18"/>
                </w:rPr>
                <w:t>errorLine</w:t>
              </w:r>
              <w:r w:rsidR="008C333A" w:rsidRPr="00A83893">
                <w:rPr>
                  <w:rStyle w:val="a9"/>
                  <w:b w:val="0"/>
                  <w:sz w:val="18"/>
                  <w:szCs w:val="18"/>
                </w:rPr>
                <w:t>"</w:t>
              </w:r>
              <w:r w:rsidR="008C333A">
                <w:rPr>
                  <w:rStyle w:val="a9"/>
                  <w:rFonts w:hint="eastAsia"/>
                  <w:b w:val="0"/>
                  <w:sz w:val="18"/>
                  <w:szCs w:val="18"/>
                </w:rPr>
                <w:t xml:space="preserve"> /&gt;</w:t>
              </w:r>
            </w:ins>
            <w:del w:id="559" w:author="张云梯" w:date="2010-02-27T22:41:00Z">
              <w:r w:rsidR="00FD7896" w:rsidDel="008C333A">
                <w:rPr>
                  <w:rStyle w:val="a9"/>
                  <w:rFonts w:hint="eastAsia"/>
                  <w:b w:val="0"/>
                  <w:sz w:val="18"/>
                  <w:szCs w:val="18"/>
                </w:rPr>
                <w:delText>&lt;input&gt;</w:delText>
              </w:r>
            </w:del>
            <w:r w:rsidR="008A6072" w:rsidRPr="008A6072">
              <w:rPr>
                <w:rStyle w:val="a9"/>
                <w:b w:val="0"/>
                <w:sz w:val="18"/>
                <w:szCs w:val="18"/>
              </w:rPr>
              <w:t>look through a train window, or something you occasionally</w:t>
            </w:r>
            <w:del w:id="560" w:author="张云梯" w:date="2010-02-27T22:41:00Z">
              <w:r w:rsidR="00FD7896" w:rsidRPr="008A6072" w:rsidDel="008C333A">
                <w:rPr>
                  <w:rStyle w:val="a9"/>
                  <w:b w:val="0"/>
                  <w:sz w:val="18"/>
                  <w:szCs w:val="18"/>
                </w:rPr>
                <w:delText>&lt;/</w:delText>
              </w:r>
              <w:r w:rsidR="00FD7896" w:rsidDel="008C333A">
                <w:rPr>
                  <w:rStyle w:val="a9"/>
                  <w:rFonts w:hint="eastAsia"/>
                  <w:b w:val="0"/>
                  <w:sz w:val="18"/>
                  <w:szCs w:val="18"/>
                </w:rPr>
                <w:delText>input</w:delText>
              </w:r>
              <w:r w:rsidR="00FD7896" w:rsidRPr="008A6072" w:rsidDel="008C333A">
                <w:rPr>
                  <w:rStyle w:val="a9"/>
                  <w:b w:val="0"/>
                  <w:sz w:val="18"/>
                  <w:szCs w:val="18"/>
                </w:rPr>
                <w:delText>&gt;</w:delText>
              </w:r>
            </w:del>
            <w:ins w:id="561" w:author="张云梯" w:date="2010-02-27T22:41:00Z">
              <w:r w:rsidR="008C333A">
                <w:rPr>
                  <w:rStyle w:val="a9"/>
                  <w:rFonts w:hint="eastAsia"/>
                  <w:b w:val="0"/>
                  <w:sz w:val="18"/>
                  <w:szCs w:val="18"/>
                </w:rPr>
                <w:t>&lt;/tag&gt;</w:t>
              </w:r>
            </w:ins>
          </w:p>
          <w:p w:rsidR="008A6072" w:rsidRPr="008A6072" w:rsidRDefault="00C369BB" w:rsidP="00DD630F">
            <w:pPr>
              <w:pStyle w:val="M"/>
              <w:spacing w:line="240" w:lineRule="auto"/>
              <w:rPr>
                <w:rStyle w:val="a9"/>
                <w:b w:val="0"/>
                <w:sz w:val="18"/>
                <w:szCs w:val="18"/>
              </w:rPr>
            </w:pPr>
            <w:r>
              <w:rPr>
                <w:rStyle w:val="a9"/>
                <w:rFonts w:hint="eastAsia"/>
                <w:b w:val="0"/>
                <w:sz w:val="18"/>
                <w:szCs w:val="18"/>
              </w:rPr>
              <w:tab/>
            </w:r>
            <w:proofErr w:type="gramStart"/>
            <w:r w:rsidR="008A6072" w:rsidRPr="008A6072">
              <w:rPr>
                <w:rStyle w:val="a9"/>
                <w:b w:val="0"/>
                <w:sz w:val="18"/>
                <w:szCs w:val="18"/>
              </w:rPr>
              <w:t>visit</w:t>
            </w:r>
            <w:proofErr w:type="gramEnd"/>
            <w:r w:rsidR="008A6072" w:rsidRPr="008A6072">
              <w:rPr>
                <w:rStyle w:val="a9"/>
                <w:b w:val="0"/>
                <w:sz w:val="18"/>
                <w:szCs w:val="18"/>
              </w:rPr>
              <w:t xml:space="preserve"> during the weekend. Most of my friends live in the city, </w:t>
            </w:r>
            <w:r w:rsidR="008A6072" w:rsidRPr="008A6072">
              <w:rPr>
                <w:rStyle w:val="a9"/>
                <w:b w:val="0"/>
                <w:sz w:val="18"/>
                <w:szCs w:val="18"/>
              </w:rPr>
              <w:tab/>
            </w:r>
            <w:r w:rsidR="008A6072" w:rsidRPr="008A6072">
              <w:rPr>
                <w:rStyle w:val="a9"/>
                <w:b w:val="0"/>
                <w:sz w:val="18"/>
                <w:szCs w:val="18"/>
              </w:rPr>
              <w:tab/>
            </w:r>
          </w:p>
          <w:p w:rsidR="008A6072" w:rsidRPr="008A6072" w:rsidRDefault="00C369BB" w:rsidP="00DD630F">
            <w:pPr>
              <w:pStyle w:val="M"/>
              <w:spacing w:line="240" w:lineRule="auto"/>
              <w:rPr>
                <w:rStyle w:val="a9"/>
                <w:b w:val="0"/>
                <w:sz w:val="18"/>
                <w:szCs w:val="18"/>
              </w:rPr>
            </w:pPr>
            <w:r>
              <w:rPr>
                <w:rStyle w:val="a9"/>
                <w:rFonts w:hint="eastAsia"/>
                <w:b w:val="0"/>
                <w:sz w:val="18"/>
                <w:szCs w:val="18"/>
              </w:rPr>
              <w:tab/>
            </w:r>
            <w:r w:rsidR="008A6072" w:rsidRPr="008A6072">
              <w:rPr>
                <w:rStyle w:val="a9"/>
                <w:b w:val="0"/>
                <w:sz w:val="18"/>
                <w:szCs w:val="18"/>
              </w:rPr>
              <w:t xml:space="preserve">yet they always go into excitement at the mere mention of the </w:t>
            </w:r>
            <w:r w:rsidR="008A6072" w:rsidRPr="008A6072">
              <w:rPr>
                <w:rStyle w:val="a9"/>
                <w:b w:val="0"/>
                <w:sz w:val="18"/>
                <w:szCs w:val="18"/>
              </w:rPr>
              <w:tab/>
            </w:r>
            <w:r w:rsidR="008A6072" w:rsidRPr="008A6072">
              <w:rPr>
                <w:rStyle w:val="a9"/>
                <w:b w:val="0"/>
                <w:sz w:val="18"/>
                <w:szCs w:val="18"/>
              </w:rPr>
              <w:tab/>
            </w:r>
          </w:p>
          <w:p w:rsidR="008A6072" w:rsidRPr="008A6072" w:rsidRDefault="00C369BB" w:rsidP="00DD630F">
            <w:pPr>
              <w:pStyle w:val="M"/>
              <w:spacing w:line="240" w:lineRule="auto"/>
              <w:rPr>
                <w:rStyle w:val="a9"/>
                <w:b w:val="0"/>
                <w:sz w:val="18"/>
                <w:szCs w:val="18"/>
              </w:rPr>
            </w:pPr>
            <w:r>
              <w:rPr>
                <w:rStyle w:val="a9"/>
                <w:b w:val="0"/>
                <w:sz w:val="18"/>
                <w:szCs w:val="18"/>
              </w:rPr>
              <w:tab/>
            </w:r>
            <w:ins w:id="562" w:author="张云梯" w:date="2010-02-27T22:41:00Z">
              <w:r w:rsidR="008C333A">
                <w:rPr>
                  <w:rStyle w:val="a9"/>
                  <w:rFonts w:hint="eastAsia"/>
                  <w:b w:val="0"/>
                  <w:sz w:val="18"/>
                  <w:szCs w:val="18"/>
                </w:rPr>
                <w:t>&lt;tag type=</w:t>
              </w:r>
              <w:r w:rsidR="008C333A" w:rsidRPr="00A83893">
                <w:rPr>
                  <w:rStyle w:val="a9"/>
                  <w:b w:val="0"/>
                  <w:sz w:val="18"/>
                  <w:szCs w:val="18"/>
                </w:rPr>
                <w:t>"</w:t>
              </w:r>
              <w:r w:rsidR="008C333A">
                <w:rPr>
                  <w:rStyle w:val="a9"/>
                  <w:rFonts w:hint="eastAsia"/>
                  <w:b w:val="0"/>
                  <w:sz w:val="18"/>
                  <w:szCs w:val="18"/>
                </w:rPr>
                <w:t>errorLine</w:t>
              </w:r>
              <w:r w:rsidR="008C333A" w:rsidRPr="00A83893">
                <w:rPr>
                  <w:rStyle w:val="a9"/>
                  <w:b w:val="0"/>
                  <w:sz w:val="18"/>
                  <w:szCs w:val="18"/>
                </w:rPr>
                <w:t>"</w:t>
              </w:r>
              <w:r w:rsidR="008C333A">
                <w:rPr>
                  <w:rStyle w:val="a9"/>
                  <w:rFonts w:hint="eastAsia"/>
                  <w:b w:val="0"/>
                  <w:sz w:val="18"/>
                  <w:szCs w:val="18"/>
                </w:rPr>
                <w:t xml:space="preserve"> /&gt;</w:t>
              </w:r>
            </w:ins>
            <w:del w:id="563" w:author="张云梯" w:date="2010-02-27T22:41:00Z">
              <w:r w:rsidR="00FD7896" w:rsidDel="008C333A">
                <w:rPr>
                  <w:rStyle w:val="a9"/>
                  <w:rFonts w:hint="eastAsia"/>
                  <w:b w:val="0"/>
                  <w:sz w:val="18"/>
                  <w:szCs w:val="18"/>
                </w:rPr>
                <w:delText>&lt;input&gt;</w:delText>
              </w:r>
            </w:del>
            <w:r w:rsidR="008A6072" w:rsidRPr="008A6072">
              <w:rPr>
                <w:rStyle w:val="a9"/>
                <w:b w:val="0"/>
                <w:sz w:val="18"/>
                <w:szCs w:val="18"/>
              </w:rPr>
              <w:t>country. Since they praise the virtues of the peaceful life,</w:t>
            </w:r>
            <w:del w:id="564" w:author="张云梯" w:date="2010-02-27T22:41:00Z">
              <w:r w:rsidR="008A6072" w:rsidRPr="008A6072" w:rsidDel="008C333A">
                <w:rPr>
                  <w:rStyle w:val="a9"/>
                  <w:b w:val="0"/>
                  <w:sz w:val="18"/>
                  <w:szCs w:val="18"/>
                </w:rPr>
                <w:delText xml:space="preserve"> </w:delText>
              </w:r>
              <w:r w:rsidR="00FD7896" w:rsidRPr="008A6072" w:rsidDel="008C333A">
                <w:rPr>
                  <w:rStyle w:val="a9"/>
                  <w:b w:val="0"/>
                  <w:sz w:val="18"/>
                  <w:szCs w:val="18"/>
                </w:rPr>
                <w:delText>&lt;/</w:delText>
              </w:r>
              <w:r w:rsidR="00FD7896" w:rsidDel="008C333A">
                <w:rPr>
                  <w:rStyle w:val="a9"/>
                  <w:rFonts w:hint="eastAsia"/>
                  <w:b w:val="0"/>
                  <w:sz w:val="18"/>
                  <w:szCs w:val="18"/>
                </w:rPr>
                <w:delText>input</w:delText>
              </w:r>
              <w:r w:rsidR="00FD7896" w:rsidRPr="008A6072" w:rsidDel="008C333A">
                <w:rPr>
                  <w:rStyle w:val="a9"/>
                  <w:b w:val="0"/>
                  <w:sz w:val="18"/>
                  <w:szCs w:val="18"/>
                </w:rPr>
                <w:delText>&gt;</w:delText>
              </w:r>
            </w:del>
            <w:ins w:id="565" w:author="张云梯" w:date="2010-02-27T22:41:00Z">
              <w:r w:rsidR="008C333A">
                <w:rPr>
                  <w:rStyle w:val="a9"/>
                  <w:rFonts w:hint="eastAsia"/>
                  <w:b w:val="0"/>
                  <w:sz w:val="18"/>
                  <w:szCs w:val="18"/>
                </w:rPr>
                <w:t>&lt;/tag&gt;</w:t>
              </w:r>
            </w:ins>
          </w:p>
          <w:p w:rsidR="008A6072" w:rsidRPr="008A6072" w:rsidRDefault="00C369BB" w:rsidP="00DD630F">
            <w:pPr>
              <w:pStyle w:val="M"/>
              <w:spacing w:line="240" w:lineRule="auto"/>
              <w:rPr>
                <w:rStyle w:val="a9"/>
                <w:b w:val="0"/>
                <w:sz w:val="18"/>
                <w:szCs w:val="18"/>
              </w:rPr>
            </w:pPr>
            <w:r>
              <w:rPr>
                <w:rStyle w:val="a9"/>
                <w:b w:val="0"/>
                <w:sz w:val="18"/>
                <w:szCs w:val="18"/>
              </w:rPr>
              <w:tab/>
            </w:r>
            <w:r w:rsidR="008A6072" w:rsidRPr="008A6072">
              <w:rPr>
                <w:rStyle w:val="a9"/>
                <w:rFonts w:hint="eastAsia"/>
                <w:b w:val="0"/>
                <w:sz w:val="18"/>
                <w:szCs w:val="18"/>
              </w:rPr>
              <w:t>……</w:t>
            </w:r>
          </w:p>
          <w:p w:rsidR="008A6072" w:rsidRPr="008A6072" w:rsidRDefault="008A6072" w:rsidP="00DD630F">
            <w:pPr>
              <w:pStyle w:val="M"/>
              <w:spacing w:line="240" w:lineRule="auto"/>
              <w:rPr>
                <w:rStyle w:val="a9"/>
                <w:b w:val="0"/>
                <w:sz w:val="18"/>
                <w:szCs w:val="18"/>
              </w:rPr>
            </w:pPr>
            <w:r w:rsidRPr="008A6072">
              <w:rPr>
                <w:rStyle w:val="a9"/>
                <w:b w:val="0"/>
                <w:sz w:val="18"/>
                <w:szCs w:val="18"/>
              </w:rPr>
              <w:t>&lt;/prompt&gt;</w:t>
            </w:r>
          </w:p>
          <w:p w:rsidR="008A6072" w:rsidRPr="008A6072" w:rsidRDefault="008A6072" w:rsidP="00DD630F">
            <w:pPr>
              <w:pStyle w:val="M"/>
              <w:spacing w:line="240" w:lineRule="auto"/>
              <w:rPr>
                <w:rStyle w:val="a9"/>
                <w:b w:val="0"/>
                <w:sz w:val="18"/>
                <w:szCs w:val="18"/>
              </w:rPr>
            </w:pPr>
            <w:r w:rsidRPr="008A6072">
              <w:rPr>
                <w:rStyle w:val="a9"/>
                <w:b w:val="0"/>
                <w:sz w:val="18"/>
                <w:szCs w:val="18"/>
              </w:rPr>
              <w:t>&lt;question type="text"</w:t>
            </w:r>
            <w:commentRangeStart w:id="566"/>
            <w:ins w:id="567" w:author="张云梯" w:date="2010-02-27T22:41:00Z">
              <w:r w:rsidR="008C333A">
                <w:rPr>
                  <w:rStyle w:val="a9"/>
                  <w:rFonts w:hint="eastAsia"/>
                  <w:b w:val="0"/>
                  <w:sz w:val="18"/>
                  <w:szCs w:val="18"/>
                </w:rPr>
                <w:t xml:space="preserve"> </w:t>
              </w:r>
              <w:commentRangeStart w:id="568"/>
              <w:r w:rsidR="008C333A">
                <w:rPr>
                  <w:rStyle w:val="a9"/>
                  <w:rFonts w:hint="eastAsia"/>
                  <w:b w:val="0"/>
                  <w:sz w:val="18"/>
                  <w:szCs w:val="18"/>
                </w:rPr>
                <w:t>length=</w:t>
              </w:r>
              <w:r w:rsidR="008C333A" w:rsidRPr="00A83893">
                <w:rPr>
                  <w:rStyle w:val="a9"/>
                  <w:b w:val="0"/>
                  <w:sz w:val="18"/>
                  <w:szCs w:val="18"/>
                </w:rPr>
                <w:t>"</w:t>
              </w:r>
            </w:ins>
            <w:ins w:id="569" w:author="张云梯" w:date="2010-02-27T22:42:00Z">
              <w:r w:rsidR="008C333A">
                <w:rPr>
                  <w:rStyle w:val="a9"/>
                  <w:rFonts w:hint="eastAsia"/>
                  <w:b w:val="0"/>
                  <w:sz w:val="18"/>
                  <w:szCs w:val="18"/>
                </w:rPr>
                <w:t>2</w:t>
              </w:r>
            </w:ins>
            <w:ins w:id="570" w:author="张云梯" w:date="2010-02-27T22:41:00Z">
              <w:r w:rsidR="008C333A">
                <w:rPr>
                  <w:rStyle w:val="a9"/>
                  <w:rFonts w:hint="eastAsia"/>
                  <w:b w:val="0"/>
                  <w:sz w:val="18"/>
                  <w:szCs w:val="18"/>
                </w:rPr>
                <w:t>0</w:t>
              </w:r>
              <w:r w:rsidR="008C333A" w:rsidRPr="00A83893">
                <w:rPr>
                  <w:rStyle w:val="a9"/>
                  <w:b w:val="0"/>
                  <w:sz w:val="18"/>
                  <w:szCs w:val="18"/>
                </w:rPr>
                <w:t>"</w:t>
              </w:r>
            </w:ins>
            <w:commentRangeEnd w:id="568"/>
            <w:r w:rsidR="00A5188A">
              <w:rPr>
                <w:rStyle w:val="af9"/>
                <w:spacing w:val="0"/>
              </w:rPr>
              <w:commentReference w:id="568"/>
            </w:r>
            <w:commentRangeEnd w:id="566"/>
            <w:r w:rsidR="00B95529">
              <w:rPr>
                <w:rStyle w:val="af9"/>
                <w:spacing w:val="0"/>
              </w:rPr>
              <w:commentReference w:id="566"/>
            </w:r>
            <w:r w:rsidRPr="008A6072">
              <w:rPr>
                <w:rStyle w:val="a9"/>
                <w:b w:val="0"/>
                <w:sz w:val="18"/>
                <w:szCs w:val="18"/>
              </w:rPr>
              <w:t>&gt;</w:t>
            </w:r>
          </w:p>
          <w:p w:rsidR="008A6072" w:rsidRPr="008A6072" w:rsidRDefault="00C369BB" w:rsidP="00DD630F">
            <w:pPr>
              <w:pStyle w:val="M"/>
              <w:spacing w:line="240" w:lineRule="auto"/>
              <w:rPr>
                <w:rStyle w:val="a9"/>
                <w:b w:val="0"/>
                <w:sz w:val="18"/>
                <w:szCs w:val="18"/>
              </w:rPr>
            </w:pPr>
            <w:r>
              <w:rPr>
                <w:rStyle w:val="a9"/>
                <w:rFonts w:hint="eastAsia"/>
                <w:b w:val="0"/>
                <w:sz w:val="18"/>
                <w:szCs w:val="18"/>
              </w:rPr>
              <w:tab/>
            </w:r>
            <w:r w:rsidR="008A6072" w:rsidRPr="008A6072">
              <w:rPr>
                <w:rStyle w:val="a9"/>
                <w:b w:val="0"/>
                <w:sz w:val="18"/>
                <w:szCs w:val="18"/>
              </w:rPr>
              <w:t>&lt;key&gt;</w:t>
            </w:r>
            <w:ins w:id="571" w:author="Eric" w:date="2011-01-27T11:43:00Z">
              <w:r w:rsidR="008F6D7A" w:rsidRPr="008A6072">
                <w:rPr>
                  <w:rStyle w:val="a9"/>
                  <w:b w:val="0"/>
                  <w:sz w:val="18"/>
                  <w:szCs w:val="18"/>
                </w:rPr>
                <w:t xml:space="preserve"> The quiet life of the country ha</w:t>
              </w:r>
              <w:r w:rsidR="008F6D7A">
                <w:rPr>
                  <w:rStyle w:val="a9"/>
                  <w:rFonts w:hint="eastAsia"/>
                  <w:b w:val="0"/>
                  <w:sz w:val="18"/>
                  <w:szCs w:val="18"/>
                </w:rPr>
                <w:t>ve</w:t>
              </w:r>
              <w:r w:rsidR="008F6D7A" w:rsidRPr="008A6072">
                <w:rPr>
                  <w:rStyle w:val="a9"/>
                  <w:b w:val="0"/>
                  <w:sz w:val="18"/>
                  <w:szCs w:val="18"/>
                </w:rPr>
                <w:t xml:space="preserve"> ever appealed to me</w:t>
              </w:r>
              <w:r w:rsidR="008F6D7A" w:rsidDel="008F6D7A">
                <w:rPr>
                  <w:rStyle w:val="a9"/>
                  <w:rFonts w:hint="eastAsia"/>
                  <w:b w:val="0"/>
                  <w:sz w:val="18"/>
                  <w:szCs w:val="18"/>
                </w:rPr>
                <w:t xml:space="preserve"> </w:t>
              </w:r>
            </w:ins>
            <w:del w:id="572" w:author="Eric" w:date="2011-01-27T11:43:00Z">
              <w:r w:rsidDel="008F6D7A">
                <w:rPr>
                  <w:rStyle w:val="a9"/>
                  <w:rFonts w:hint="eastAsia"/>
                  <w:b w:val="0"/>
                  <w:sz w:val="18"/>
                  <w:szCs w:val="18"/>
                </w:rPr>
                <w:delText>has-&gt;haveaaaa</w:delText>
              </w:r>
            </w:del>
            <w:r w:rsidR="008A6072" w:rsidRPr="008A6072">
              <w:rPr>
                <w:rStyle w:val="a9"/>
                <w:b w:val="0"/>
                <w:sz w:val="18"/>
                <w:szCs w:val="18"/>
              </w:rPr>
              <w:t>&lt;/key&gt;</w:t>
            </w:r>
          </w:p>
          <w:p w:rsidR="008A6072" w:rsidRPr="008A6072" w:rsidRDefault="008A6072" w:rsidP="00DD630F">
            <w:pPr>
              <w:pStyle w:val="M"/>
              <w:spacing w:line="240" w:lineRule="auto"/>
              <w:rPr>
                <w:rStyle w:val="a9"/>
                <w:b w:val="0"/>
                <w:sz w:val="18"/>
                <w:szCs w:val="18"/>
              </w:rPr>
            </w:pPr>
            <w:r w:rsidRPr="008A6072">
              <w:rPr>
                <w:rStyle w:val="a9"/>
                <w:b w:val="0"/>
                <w:sz w:val="18"/>
                <w:szCs w:val="18"/>
              </w:rPr>
              <w:t>&lt;/question&gt;</w:t>
            </w:r>
          </w:p>
          <w:p w:rsidR="008A6072" w:rsidRPr="008A6072" w:rsidRDefault="008A6072" w:rsidP="00DD630F">
            <w:pPr>
              <w:pStyle w:val="M"/>
              <w:spacing w:line="240" w:lineRule="auto"/>
              <w:rPr>
                <w:rStyle w:val="a9"/>
                <w:b w:val="0"/>
                <w:sz w:val="18"/>
                <w:szCs w:val="18"/>
              </w:rPr>
            </w:pPr>
            <w:r w:rsidRPr="008A6072">
              <w:rPr>
                <w:rStyle w:val="a9"/>
                <w:b w:val="0"/>
                <w:sz w:val="18"/>
                <w:szCs w:val="18"/>
              </w:rPr>
              <w:t>&lt;question type="text"</w:t>
            </w:r>
            <w:ins w:id="573" w:author="张云梯" w:date="2010-02-27T22:42:00Z">
              <w:r w:rsidR="008C333A">
                <w:rPr>
                  <w:rStyle w:val="a9"/>
                  <w:rFonts w:hint="eastAsia"/>
                  <w:b w:val="0"/>
                  <w:sz w:val="18"/>
                  <w:szCs w:val="18"/>
                </w:rPr>
                <w:t xml:space="preserve"> length=</w:t>
              </w:r>
              <w:r w:rsidR="008C333A" w:rsidRPr="00A83893">
                <w:rPr>
                  <w:rStyle w:val="a9"/>
                  <w:b w:val="0"/>
                  <w:sz w:val="18"/>
                  <w:szCs w:val="18"/>
                </w:rPr>
                <w:t>"</w:t>
              </w:r>
              <w:r w:rsidR="008C333A">
                <w:rPr>
                  <w:rStyle w:val="a9"/>
                  <w:rFonts w:hint="eastAsia"/>
                  <w:b w:val="0"/>
                  <w:sz w:val="18"/>
                  <w:szCs w:val="18"/>
                </w:rPr>
                <w:t>20</w:t>
              </w:r>
              <w:r w:rsidR="008C333A" w:rsidRPr="00A83893">
                <w:rPr>
                  <w:rStyle w:val="a9"/>
                  <w:b w:val="0"/>
                  <w:sz w:val="18"/>
                  <w:szCs w:val="18"/>
                </w:rPr>
                <w:t>"</w:t>
              </w:r>
            </w:ins>
            <w:r w:rsidRPr="008A6072">
              <w:rPr>
                <w:rStyle w:val="a9"/>
                <w:b w:val="0"/>
                <w:sz w:val="18"/>
                <w:szCs w:val="18"/>
              </w:rPr>
              <w:t>&gt;</w:t>
            </w:r>
          </w:p>
          <w:p w:rsidR="008A6072" w:rsidRDefault="00C369BB" w:rsidP="00DD630F">
            <w:pPr>
              <w:pStyle w:val="M"/>
              <w:spacing w:line="240" w:lineRule="auto"/>
              <w:rPr>
                <w:ins w:id="574" w:author="Eric" w:date="2011-02-18T16:53:00Z"/>
                <w:rStyle w:val="a9"/>
                <w:b w:val="0"/>
                <w:sz w:val="18"/>
                <w:szCs w:val="18"/>
              </w:rPr>
            </w:pPr>
            <w:r>
              <w:rPr>
                <w:rStyle w:val="a9"/>
                <w:rFonts w:hint="eastAsia"/>
                <w:b w:val="0"/>
                <w:sz w:val="18"/>
                <w:szCs w:val="18"/>
              </w:rPr>
              <w:tab/>
            </w:r>
            <w:r w:rsidR="008A6072" w:rsidRPr="008A6072">
              <w:rPr>
                <w:rStyle w:val="a9"/>
                <w:b w:val="0"/>
                <w:sz w:val="18"/>
                <w:szCs w:val="18"/>
              </w:rPr>
              <w:t>&lt;key&gt;</w:t>
            </w:r>
            <w:ins w:id="575" w:author="Eric" w:date="2011-01-27T11:45:00Z">
              <w:r w:rsidR="008F6D7A" w:rsidRPr="008A6072">
                <w:rPr>
                  <w:rStyle w:val="a9"/>
                  <w:b w:val="0"/>
                  <w:sz w:val="18"/>
                  <w:szCs w:val="18"/>
                </w:rPr>
                <w:t xml:space="preserve"> look through a train window, </w:t>
              </w:r>
            </w:ins>
            <w:ins w:id="576" w:author="Eric" w:date="2011-01-27T11:46:00Z">
              <w:r w:rsidR="008F6D7A">
                <w:rPr>
                  <w:rStyle w:val="a9"/>
                  <w:rFonts w:hint="eastAsia"/>
                  <w:b w:val="0"/>
                  <w:sz w:val="18"/>
                  <w:szCs w:val="18"/>
                </w:rPr>
                <w:t>at</w:t>
              </w:r>
            </w:ins>
            <w:ins w:id="577" w:author="Eric" w:date="2011-01-27T11:45:00Z">
              <w:r w:rsidR="008F6D7A" w:rsidRPr="008A6072">
                <w:rPr>
                  <w:rStyle w:val="a9"/>
                  <w:b w:val="0"/>
                  <w:sz w:val="18"/>
                  <w:szCs w:val="18"/>
                </w:rPr>
                <w:t xml:space="preserve"> something you occasionally</w:t>
              </w:r>
              <w:r w:rsidR="008F6D7A" w:rsidRPr="008A6072" w:rsidDel="008F6D7A">
                <w:rPr>
                  <w:rStyle w:val="a9"/>
                  <w:b w:val="0"/>
                  <w:sz w:val="18"/>
                  <w:szCs w:val="18"/>
                </w:rPr>
                <w:t xml:space="preserve"> </w:t>
              </w:r>
            </w:ins>
            <w:del w:id="578" w:author="Eric" w:date="2011-01-27T11:45:00Z">
              <w:r w:rsidRPr="008A6072" w:rsidDel="008F6D7A">
                <w:rPr>
                  <w:rStyle w:val="a9"/>
                  <w:b w:val="0"/>
                  <w:sz w:val="18"/>
                  <w:szCs w:val="18"/>
                </w:rPr>
                <w:delText>something</w:delText>
              </w:r>
              <w:r w:rsidDel="008F6D7A">
                <w:rPr>
                  <w:rStyle w:val="a9"/>
                  <w:rFonts w:hint="eastAsia"/>
                  <w:b w:val="0"/>
                  <w:sz w:val="18"/>
                  <w:szCs w:val="18"/>
                </w:rPr>
                <w:delText>-&gt;haveaaaa</w:delText>
              </w:r>
              <w:r w:rsidRPr="008A6072" w:rsidDel="008F6D7A">
                <w:rPr>
                  <w:rStyle w:val="a9"/>
                  <w:b w:val="0"/>
                  <w:sz w:val="18"/>
                  <w:szCs w:val="18"/>
                </w:rPr>
                <w:delText xml:space="preserve"> </w:delText>
              </w:r>
            </w:del>
            <w:r w:rsidR="008A6072" w:rsidRPr="008A6072">
              <w:rPr>
                <w:rStyle w:val="a9"/>
                <w:b w:val="0"/>
                <w:sz w:val="18"/>
                <w:szCs w:val="18"/>
              </w:rPr>
              <w:t>&lt;/key&gt;</w:t>
            </w:r>
          </w:p>
          <w:p w:rsidR="00124F2E" w:rsidRDefault="00124F2E" w:rsidP="00DD630F">
            <w:pPr>
              <w:pStyle w:val="M"/>
              <w:spacing w:line="240" w:lineRule="auto"/>
              <w:rPr>
                <w:ins w:id="579" w:author="Eric" w:date="2011-02-18T16:56:00Z"/>
                <w:rStyle w:val="a9"/>
                <w:b w:val="0"/>
                <w:sz w:val="18"/>
                <w:szCs w:val="18"/>
              </w:rPr>
            </w:pPr>
            <w:ins w:id="580" w:author="Eric" w:date="2011-02-18T16:56:00Z">
              <w:r>
                <w:rPr>
                  <w:rStyle w:val="a9"/>
                  <w:rFonts w:hint="eastAsia"/>
                  <w:b w:val="0"/>
                  <w:sz w:val="18"/>
                  <w:szCs w:val="18"/>
                </w:rPr>
                <w:t xml:space="preserve">    &lt;displayKey&gt;</w:t>
              </w:r>
            </w:ins>
          </w:p>
          <w:p w:rsidR="00124F2E" w:rsidRDefault="00124F2E" w:rsidP="00DD630F">
            <w:pPr>
              <w:pStyle w:val="M"/>
              <w:spacing w:line="240" w:lineRule="auto"/>
              <w:rPr>
                <w:ins w:id="581" w:author="Eric" w:date="2011-02-18T16:56:00Z"/>
                <w:rStyle w:val="a9"/>
                <w:b w:val="0"/>
                <w:sz w:val="18"/>
                <w:szCs w:val="18"/>
              </w:rPr>
            </w:pPr>
            <w:ins w:id="582" w:author="Eric" w:date="2011-02-18T16:56:00Z">
              <w:r>
                <w:rPr>
                  <w:rStyle w:val="a9"/>
                  <w:rFonts w:hint="eastAsia"/>
                  <w:b w:val="0"/>
                  <w:sz w:val="18"/>
                  <w:szCs w:val="18"/>
                </w:rPr>
                <w:t xml:space="preserve">        &lt;correctLine&gt;</w:t>
              </w:r>
              <w:r>
                <w:rPr>
                  <w:rStyle w:val="a9"/>
                  <w:b w:val="0"/>
                  <w:sz w:val="18"/>
                  <w:szCs w:val="18"/>
                </w:rPr>
                <w:t>…</w:t>
              </w:r>
              <w:r>
                <w:rPr>
                  <w:rStyle w:val="a9"/>
                  <w:rFonts w:hint="eastAsia"/>
                  <w:b w:val="0"/>
                  <w:sz w:val="18"/>
                  <w:szCs w:val="18"/>
                </w:rPr>
                <w:t>&lt;s&gt;deleted words&lt;/s&gt;&lt;/correctLine&gt;</w:t>
              </w:r>
            </w:ins>
          </w:p>
          <w:p w:rsidR="00124F2E" w:rsidRDefault="00124F2E" w:rsidP="00DD630F">
            <w:pPr>
              <w:pStyle w:val="M"/>
              <w:spacing w:line="240" w:lineRule="auto"/>
              <w:rPr>
                <w:ins w:id="583" w:author="Eric" w:date="2011-02-18T16:56:00Z"/>
                <w:rStyle w:val="a9"/>
                <w:b w:val="0"/>
                <w:sz w:val="18"/>
                <w:szCs w:val="18"/>
              </w:rPr>
            </w:pPr>
            <w:ins w:id="584" w:author="Eric" w:date="2011-02-18T16:57:00Z">
              <w:r>
                <w:rPr>
                  <w:rStyle w:val="a9"/>
                  <w:rFonts w:hint="eastAsia"/>
                  <w:b w:val="0"/>
                  <w:sz w:val="18"/>
                  <w:szCs w:val="18"/>
                </w:rPr>
                <w:t xml:space="preserve">        &lt;fix&gt;right words&lt;/fix&gt;</w:t>
              </w:r>
            </w:ins>
          </w:p>
          <w:p w:rsidR="00124F2E" w:rsidRPr="008A6072" w:rsidRDefault="00124F2E" w:rsidP="00DD630F">
            <w:pPr>
              <w:pStyle w:val="M"/>
              <w:spacing w:line="240" w:lineRule="auto"/>
              <w:rPr>
                <w:rStyle w:val="a9"/>
                <w:b w:val="0"/>
                <w:sz w:val="18"/>
                <w:szCs w:val="18"/>
              </w:rPr>
            </w:pPr>
            <w:ins w:id="585" w:author="Eric" w:date="2011-02-18T16:56:00Z">
              <w:r>
                <w:rPr>
                  <w:rStyle w:val="a9"/>
                  <w:rFonts w:hint="eastAsia"/>
                  <w:b w:val="0"/>
                  <w:sz w:val="18"/>
                  <w:szCs w:val="18"/>
                </w:rPr>
                <w:t xml:space="preserve">    &lt;/displayKey&gt;</w:t>
              </w:r>
            </w:ins>
          </w:p>
          <w:p w:rsidR="008A6072" w:rsidRPr="008A6072" w:rsidRDefault="008A6072" w:rsidP="00DD630F">
            <w:pPr>
              <w:pStyle w:val="M"/>
              <w:spacing w:line="240" w:lineRule="auto"/>
              <w:rPr>
                <w:rStyle w:val="a9"/>
                <w:b w:val="0"/>
                <w:sz w:val="18"/>
                <w:szCs w:val="18"/>
              </w:rPr>
            </w:pPr>
            <w:r w:rsidRPr="008A6072">
              <w:rPr>
                <w:rStyle w:val="a9"/>
                <w:b w:val="0"/>
                <w:sz w:val="18"/>
                <w:szCs w:val="18"/>
              </w:rPr>
              <w:t>&lt;/question&gt;</w:t>
            </w:r>
          </w:p>
          <w:p w:rsidR="008A6072" w:rsidRDefault="00C369BB" w:rsidP="00DD630F">
            <w:pPr>
              <w:pStyle w:val="M"/>
              <w:spacing w:line="240" w:lineRule="auto"/>
              <w:ind w:firstLine="0"/>
              <w:rPr>
                <w:rStyle w:val="a9"/>
                <w:b w:val="0"/>
                <w:sz w:val="18"/>
                <w:szCs w:val="18"/>
              </w:rPr>
            </w:pPr>
            <w:r>
              <w:rPr>
                <w:rStyle w:val="a9"/>
                <w:rFonts w:hint="eastAsia"/>
                <w:b w:val="0"/>
                <w:sz w:val="18"/>
                <w:szCs w:val="18"/>
              </w:rPr>
              <w:tab/>
            </w:r>
            <w:r w:rsidR="008A6072" w:rsidRPr="008A6072">
              <w:rPr>
                <w:rStyle w:val="a9"/>
                <w:b w:val="0"/>
                <w:sz w:val="18"/>
                <w:szCs w:val="18"/>
              </w:rPr>
              <w:t>&lt;!--other 8 text questions--&gt;</w:t>
            </w:r>
          </w:p>
          <w:p w:rsidR="001647BD" w:rsidRPr="00F10F04" w:rsidRDefault="001647BD" w:rsidP="00DD630F">
            <w:pPr>
              <w:pStyle w:val="M"/>
              <w:spacing w:line="240" w:lineRule="auto"/>
              <w:ind w:firstLine="0"/>
              <w:rPr>
                <w:rStyle w:val="a9"/>
                <w:b w:val="0"/>
                <w:sz w:val="18"/>
                <w:szCs w:val="18"/>
              </w:rPr>
            </w:pPr>
            <w:r w:rsidRPr="00965CA1">
              <w:rPr>
                <w:rStyle w:val="a9"/>
                <w:b w:val="0"/>
                <w:sz w:val="18"/>
                <w:szCs w:val="18"/>
              </w:rPr>
              <w:t>&lt;/assessmentItem&gt;</w:t>
            </w:r>
          </w:p>
        </w:tc>
      </w:tr>
      <w:tr w:rsidR="00124F2E" w:rsidRPr="00F10F04" w:rsidTr="008D71F0">
        <w:trPr>
          <w:ins w:id="586" w:author="Eric" w:date="2011-02-18T16:56:00Z"/>
        </w:trPr>
        <w:tc>
          <w:tcPr>
            <w:tcW w:w="1384" w:type="dxa"/>
            <w:tcBorders>
              <w:top w:val="single" w:sz="4" w:space="0" w:color="000000"/>
              <w:left w:val="single" w:sz="4" w:space="0" w:color="000000"/>
              <w:bottom w:val="single" w:sz="4" w:space="0" w:color="000000"/>
              <w:right w:val="single" w:sz="4" w:space="0" w:color="000000"/>
            </w:tcBorders>
          </w:tcPr>
          <w:p w:rsidR="00124F2E" w:rsidRDefault="00124F2E" w:rsidP="008D71F0">
            <w:pPr>
              <w:pStyle w:val="M"/>
              <w:ind w:firstLine="0"/>
              <w:rPr>
                <w:ins w:id="587" w:author="Eric" w:date="2011-02-18T16:56:00Z"/>
              </w:rPr>
            </w:pPr>
          </w:p>
        </w:tc>
        <w:tc>
          <w:tcPr>
            <w:tcW w:w="7138" w:type="dxa"/>
            <w:tcBorders>
              <w:top w:val="single" w:sz="4" w:space="0" w:color="000000"/>
              <w:left w:val="single" w:sz="4" w:space="0" w:color="000000"/>
              <w:bottom w:val="single" w:sz="4" w:space="0" w:color="000000"/>
              <w:right w:val="single" w:sz="4" w:space="0" w:color="000000"/>
            </w:tcBorders>
          </w:tcPr>
          <w:p w:rsidR="00124F2E" w:rsidRPr="00965CA1" w:rsidRDefault="00124F2E" w:rsidP="00DD630F">
            <w:pPr>
              <w:pStyle w:val="M"/>
              <w:spacing w:line="240" w:lineRule="auto"/>
              <w:ind w:firstLine="0"/>
              <w:rPr>
                <w:ins w:id="588" w:author="Eric" w:date="2011-02-18T16:56:00Z"/>
                <w:rStyle w:val="a9"/>
                <w:b w:val="0"/>
                <w:sz w:val="18"/>
                <w:szCs w:val="18"/>
              </w:rPr>
            </w:pPr>
          </w:p>
        </w:tc>
      </w:tr>
    </w:tbl>
    <w:p w:rsidR="00A43BC0" w:rsidRDefault="00A43BC0" w:rsidP="00625B58">
      <w:pPr>
        <w:rPr>
          <w:rStyle w:val="a9"/>
          <w:b w:val="0"/>
          <w:sz w:val="18"/>
          <w:szCs w:val="18"/>
        </w:rPr>
      </w:pPr>
    </w:p>
    <w:p w:rsidR="004D75CA" w:rsidRPr="004D75CA" w:rsidRDefault="0021521E" w:rsidP="004D75CA">
      <w:pPr>
        <w:pStyle w:val="2"/>
        <w:numPr>
          <w:ilvl w:val="1"/>
          <w:numId w:val="15"/>
        </w:numPr>
      </w:pPr>
      <w:bookmarkStart w:id="589" w:name="_Toc286841238"/>
      <w:r>
        <w:rPr>
          <w:rFonts w:hint="eastAsia"/>
        </w:rPr>
        <w:t>口语系统样题</w:t>
      </w:r>
      <w:bookmarkEnd w:id="589"/>
    </w:p>
    <w:p w:rsidR="00885BE4" w:rsidRDefault="00885BE4" w:rsidP="00885BE4">
      <w:pPr>
        <w:pStyle w:val="3"/>
        <w:numPr>
          <w:ilvl w:val="2"/>
          <w:numId w:val="15"/>
        </w:numPr>
      </w:pPr>
      <w:bookmarkStart w:id="590" w:name="_Toc286841239"/>
      <w:r>
        <w:rPr>
          <w:rFonts w:hint="eastAsia"/>
        </w:rPr>
        <w:t>朗读（</w:t>
      </w:r>
      <w:r>
        <w:rPr>
          <w:rFonts w:hint="eastAsia"/>
        </w:rPr>
        <w:t>Read Aloud</w:t>
      </w:r>
      <w:r>
        <w:rPr>
          <w:rFonts w:hint="eastAsia"/>
        </w:rPr>
        <w:t>）</w:t>
      </w:r>
      <w:bookmarkEnd w:id="590"/>
    </w:p>
    <w:p w:rsidR="00885BE4" w:rsidRPr="00D46068" w:rsidRDefault="00885BE4" w:rsidP="00885BE4">
      <w:pPr>
        <w:pStyle w:val="af8"/>
      </w:pPr>
      <w:r w:rsidRPr="00242408">
        <w:rPr>
          <w:rFonts w:hint="eastAsia"/>
        </w:rPr>
        <w:t>表</w:t>
      </w:r>
      <w:r w:rsidRPr="00242408">
        <w:rPr>
          <w:rFonts w:hint="eastAsia"/>
        </w:rPr>
        <w:t xml:space="preserve"> </w:t>
      </w:r>
      <w:r>
        <w:rPr>
          <w:rFonts w:hint="eastAsia"/>
        </w:rPr>
        <w:t xml:space="preserve">5-12 </w:t>
      </w:r>
      <w:r>
        <w:rPr>
          <w:rFonts w:hint="eastAsia"/>
        </w:rPr>
        <w:t>朗读</w:t>
      </w:r>
      <w:r w:rsidRPr="00ED0717">
        <w:rPr>
          <w:rFonts w:hint="eastAsia"/>
        </w:rPr>
        <w:t>（</w:t>
      </w:r>
      <w:r>
        <w:rPr>
          <w:rFonts w:hint="eastAsia"/>
        </w:rPr>
        <w:t>Read Aloud</w:t>
      </w:r>
      <w:r w:rsidRPr="00472A9F">
        <w:rPr>
          <w:rFonts w:hint="eastAsia"/>
        </w:rPr>
        <w:t>）</w:t>
      </w:r>
      <w:r>
        <w:rPr>
          <w:rFonts w:hint="eastAsia"/>
        </w:rPr>
        <w:t>示例说明</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84"/>
        <w:gridCol w:w="7138"/>
      </w:tblGrid>
      <w:tr w:rsidR="00885BE4" w:rsidRPr="00F10F04" w:rsidTr="008D71F0">
        <w:tc>
          <w:tcPr>
            <w:tcW w:w="1384" w:type="dxa"/>
            <w:tcBorders>
              <w:top w:val="single" w:sz="4" w:space="0" w:color="000000"/>
              <w:left w:val="single" w:sz="4" w:space="0" w:color="000000"/>
              <w:bottom w:val="single" w:sz="4" w:space="0" w:color="000000"/>
              <w:right w:val="single" w:sz="4" w:space="0" w:color="000000"/>
            </w:tcBorders>
            <w:hideMark/>
          </w:tcPr>
          <w:p w:rsidR="00885BE4" w:rsidRPr="00F10F04" w:rsidRDefault="00885BE4" w:rsidP="008D71F0">
            <w:pPr>
              <w:pStyle w:val="M"/>
              <w:ind w:firstLine="0"/>
              <w:rPr>
                <w:rStyle w:val="a9"/>
                <w:b w:val="0"/>
                <w:sz w:val="18"/>
                <w:szCs w:val="18"/>
              </w:rPr>
            </w:pPr>
            <w:r w:rsidRPr="00F10F04">
              <w:rPr>
                <w:rStyle w:val="a9"/>
                <w:rFonts w:hint="eastAsia"/>
                <w:b w:val="0"/>
                <w:sz w:val="18"/>
                <w:szCs w:val="18"/>
              </w:rPr>
              <w:t>名称</w:t>
            </w:r>
          </w:p>
        </w:tc>
        <w:tc>
          <w:tcPr>
            <w:tcW w:w="7138" w:type="dxa"/>
            <w:tcBorders>
              <w:top w:val="single" w:sz="4" w:space="0" w:color="000000"/>
              <w:left w:val="single" w:sz="4" w:space="0" w:color="000000"/>
              <w:bottom w:val="single" w:sz="4" w:space="0" w:color="000000"/>
              <w:right w:val="single" w:sz="4" w:space="0" w:color="000000"/>
            </w:tcBorders>
            <w:hideMark/>
          </w:tcPr>
          <w:p w:rsidR="00885BE4" w:rsidRPr="00F10F04" w:rsidRDefault="00885BE4" w:rsidP="008D71F0">
            <w:pPr>
              <w:pStyle w:val="M"/>
              <w:ind w:firstLine="0"/>
              <w:rPr>
                <w:rStyle w:val="a9"/>
                <w:b w:val="0"/>
                <w:sz w:val="18"/>
                <w:szCs w:val="18"/>
              </w:rPr>
            </w:pPr>
            <w:r>
              <w:rPr>
                <w:rStyle w:val="a9"/>
                <w:rFonts w:hint="eastAsia"/>
                <w:b w:val="0"/>
                <w:sz w:val="18"/>
                <w:szCs w:val="18"/>
              </w:rPr>
              <w:t>说明</w:t>
            </w:r>
          </w:p>
        </w:tc>
      </w:tr>
      <w:tr w:rsidR="00885BE4" w:rsidRPr="00F10F04" w:rsidTr="008D71F0">
        <w:tc>
          <w:tcPr>
            <w:tcW w:w="1384" w:type="dxa"/>
            <w:tcBorders>
              <w:top w:val="single" w:sz="4" w:space="0" w:color="000000"/>
              <w:left w:val="single" w:sz="4" w:space="0" w:color="000000"/>
              <w:bottom w:val="single" w:sz="4" w:space="0" w:color="000000"/>
              <w:right w:val="single" w:sz="4" w:space="0" w:color="000000"/>
            </w:tcBorders>
            <w:hideMark/>
          </w:tcPr>
          <w:p w:rsidR="00885BE4" w:rsidRPr="00965CA1" w:rsidRDefault="00885BE4" w:rsidP="008D71F0">
            <w:pPr>
              <w:pStyle w:val="M"/>
              <w:ind w:firstLine="0"/>
              <w:rPr>
                <w:rStyle w:val="a9"/>
                <w:b w:val="0"/>
                <w:sz w:val="18"/>
                <w:szCs w:val="18"/>
              </w:rPr>
            </w:pPr>
            <w:r>
              <w:rPr>
                <w:rStyle w:val="a9"/>
                <w:rFonts w:hint="eastAsia"/>
                <w:b w:val="0"/>
                <w:sz w:val="18"/>
                <w:szCs w:val="18"/>
              </w:rPr>
              <w:t>类型序号</w:t>
            </w:r>
          </w:p>
        </w:tc>
        <w:tc>
          <w:tcPr>
            <w:tcW w:w="7138" w:type="dxa"/>
            <w:tcBorders>
              <w:top w:val="single" w:sz="4" w:space="0" w:color="000000"/>
              <w:left w:val="single" w:sz="4" w:space="0" w:color="000000"/>
              <w:bottom w:val="single" w:sz="4" w:space="0" w:color="000000"/>
              <w:right w:val="single" w:sz="4" w:space="0" w:color="000000"/>
            </w:tcBorders>
            <w:hideMark/>
          </w:tcPr>
          <w:p w:rsidR="00885BE4" w:rsidRDefault="00885BE4" w:rsidP="00885BE4">
            <w:pPr>
              <w:pStyle w:val="M"/>
              <w:ind w:firstLine="0"/>
              <w:rPr>
                <w:rStyle w:val="a9"/>
                <w:b w:val="0"/>
                <w:sz w:val="18"/>
                <w:szCs w:val="18"/>
              </w:rPr>
            </w:pPr>
            <w:r>
              <w:rPr>
                <w:rStyle w:val="a9"/>
                <w:rFonts w:hint="eastAsia"/>
                <w:b w:val="0"/>
                <w:sz w:val="18"/>
                <w:szCs w:val="18"/>
              </w:rPr>
              <w:t>12</w:t>
            </w:r>
          </w:p>
        </w:tc>
      </w:tr>
      <w:tr w:rsidR="00885BE4" w:rsidRPr="00F10F04" w:rsidTr="008D71F0">
        <w:tc>
          <w:tcPr>
            <w:tcW w:w="1384" w:type="dxa"/>
            <w:tcBorders>
              <w:top w:val="single" w:sz="4" w:space="0" w:color="000000"/>
              <w:left w:val="single" w:sz="4" w:space="0" w:color="000000"/>
              <w:bottom w:val="single" w:sz="4" w:space="0" w:color="000000"/>
              <w:right w:val="single" w:sz="4" w:space="0" w:color="000000"/>
            </w:tcBorders>
            <w:hideMark/>
          </w:tcPr>
          <w:p w:rsidR="00885BE4" w:rsidRDefault="00885BE4" w:rsidP="008D71F0">
            <w:pPr>
              <w:pStyle w:val="M"/>
              <w:ind w:firstLine="0"/>
              <w:rPr>
                <w:rStyle w:val="a9"/>
                <w:b w:val="0"/>
                <w:sz w:val="18"/>
                <w:szCs w:val="18"/>
              </w:rPr>
            </w:pPr>
            <w:r>
              <w:rPr>
                <w:rStyle w:val="a9"/>
                <w:rFonts w:hint="eastAsia"/>
                <w:b w:val="0"/>
                <w:sz w:val="18"/>
                <w:szCs w:val="18"/>
              </w:rPr>
              <w:t>类型标识</w:t>
            </w:r>
          </w:p>
        </w:tc>
        <w:tc>
          <w:tcPr>
            <w:tcW w:w="7138" w:type="dxa"/>
            <w:tcBorders>
              <w:top w:val="single" w:sz="4" w:space="0" w:color="000000"/>
              <w:left w:val="single" w:sz="4" w:space="0" w:color="000000"/>
              <w:bottom w:val="single" w:sz="4" w:space="0" w:color="000000"/>
              <w:right w:val="single" w:sz="4" w:space="0" w:color="000000"/>
            </w:tcBorders>
            <w:hideMark/>
          </w:tcPr>
          <w:p w:rsidR="00885BE4" w:rsidRPr="00E17EC9" w:rsidRDefault="00885BE4" w:rsidP="008D71F0">
            <w:pPr>
              <w:pStyle w:val="M"/>
              <w:ind w:firstLine="0"/>
              <w:rPr>
                <w:rStyle w:val="a9"/>
                <w:sz w:val="18"/>
                <w:szCs w:val="18"/>
              </w:rPr>
            </w:pPr>
            <w:r>
              <w:rPr>
                <w:rStyle w:val="a9"/>
                <w:rFonts w:hint="eastAsia"/>
                <w:b w:val="0"/>
                <w:sz w:val="18"/>
                <w:szCs w:val="18"/>
              </w:rPr>
              <w:t>readAloud</w:t>
            </w:r>
          </w:p>
        </w:tc>
      </w:tr>
      <w:tr w:rsidR="00885BE4" w:rsidRPr="00F10F04" w:rsidTr="008D71F0">
        <w:tc>
          <w:tcPr>
            <w:tcW w:w="1384" w:type="dxa"/>
            <w:tcBorders>
              <w:top w:val="single" w:sz="4" w:space="0" w:color="000000"/>
              <w:left w:val="single" w:sz="4" w:space="0" w:color="000000"/>
              <w:bottom w:val="single" w:sz="4" w:space="0" w:color="000000"/>
              <w:right w:val="single" w:sz="4" w:space="0" w:color="000000"/>
            </w:tcBorders>
            <w:hideMark/>
          </w:tcPr>
          <w:p w:rsidR="00885BE4" w:rsidRPr="00F10F04" w:rsidRDefault="00885BE4" w:rsidP="008D71F0">
            <w:pPr>
              <w:pStyle w:val="M"/>
              <w:ind w:firstLine="0"/>
              <w:rPr>
                <w:rStyle w:val="a9"/>
                <w:b w:val="0"/>
                <w:sz w:val="18"/>
                <w:szCs w:val="18"/>
              </w:rPr>
            </w:pPr>
            <w:r w:rsidRPr="00965CA1">
              <w:rPr>
                <w:rStyle w:val="a9"/>
                <w:rFonts w:hint="eastAsia"/>
                <w:b w:val="0"/>
                <w:sz w:val="18"/>
                <w:szCs w:val="18"/>
              </w:rPr>
              <w:lastRenderedPageBreak/>
              <w:t>试题附加材料</w:t>
            </w:r>
          </w:p>
        </w:tc>
        <w:tc>
          <w:tcPr>
            <w:tcW w:w="7138" w:type="dxa"/>
            <w:tcBorders>
              <w:top w:val="single" w:sz="4" w:space="0" w:color="000000"/>
              <w:left w:val="single" w:sz="4" w:space="0" w:color="000000"/>
              <w:bottom w:val="single" w:sz="4" w:space="0" w:color="000000"/>
              <w:right w:val="single" w:sz="4" w:space="0" w:color="000000"/>
            </w:tcBorders>
            <w:hideMark/>
          </w:tcPr>
          <w:p w:rsidR="00885BE4" w:rsidRPr="00F10F04" w:rsidRDefault="003641E4" w:rsidP="008D71F0">
            <w:pPr>
              <w:pStyle w:val="M"/>
              <w:ind w:firstLine="0"/>
              <w:rPr>
                <w:rStyle w:val="a9"/>
                <w:b w:val="0"/>
                <w:sz w:val="18"/>
                <w:szCs w:val="18"/>
              </w:rPr>
            </w:pPr>
            <w:r>
              <w:rPr>
                <w:rStyle w:val="a9"/>
                <w:rFonts w:hint="eastAsia"/>
                <w:b w:val="0"/>
                <w:sz w:val="18"/>
                <w:szCs w:val="18"/>
              </w:rPr>
              <w:t>Sound</w:t>
            </w:r>
          </w:p>
        </w:tc>
      </w:tr>
      <w:tr w:rsidR="00885BE4" w:rsidRPr="00F10F04" w:rsidTr="008D71F0">
        <w:tc>
          <w:tcPr>
            <w:tcW w:w="1384" w:type="dxa"/>
            <w:tcBorders>
              <w:top w:val="single" w:sz="4" w:space="0" w:color="000000"/>
              <w:left w:val="single" w:sz="4" w:space="0" w:color="000000"/>
              <w:bottom w:val="single" w:sz="4" w:space="0" w:color="000000"/>
              <w:right w:val="single" w:sz="4" w:space="0" w:color="000000"/>
            </w:tcBorders>
            <w:hideMark/>
          </w:tcPr>
          <w:p w:rsidR="00885BE4" w:rsidRPr="00F10F04" w:rsidRDefault="00885BE4" w:rsidP="008D71F0">
            <w:pPr>
              <w:pStyle w:val="M"/>
              <w:ind w:firstLine="0"/>
              <w:rPr>
                <w:rStyle w:val="a9"/>
                <w:b w:val="0"/>
                <w:sz w:val="18"/>
                <w:szCs w:val="18"/>
              </w:rPr>
            </w:pPr>
            <w:r w:rsidRPr="00965CA1">
              <w:rPr>
                <w:rStyle w:val="a9"/>
                <w:rFonts w:hint="eastAsia"/>
                <w:b w:val="0"/>
                <w:sz w:val="18"/>
                <w:szCs w:val="18"/>
              </w:rPr>
              <w:t>试题问题类型</w:t>
            </w:r>
          </w:p>
        </w:tc>
        <w:tc>
          <w:tcPr>
            <w:tcW w:w="7138" w:type="dxa"/>
            <w:tcBorders>
              <w:top w:val="single" w:sz="4" w:space="0" w:color="000000"/>
              <w:left w:val="single" w:sz="4" w:space="0" w:color="000000"/>
              <w:bottom w:val="single" w:sz="4" w:space="0" w:color="000000"/>
              <w:right w:val="single" w:sz="4" w:space="0" w:color="000000"/>
            </w:tcBorders>
            <w:hideMark/>
          </w:tcPr>
          <w:p w:rsidR="00885BE4" w:rsidRPr="00F10F04" w:rsidRDefault="002D6608" w:rsidP="008D71F0">
            <w:pPr>
              <w:pStyle w:val="M"/>
              <w:ind w:firstLine="0"/>
              <w:rPr>
                <w:rStyle w:val="a9"/>
                <w:b w:val="0"/>
                <w:sz w:val="18"/>
                <w:szCs w:val="18"/>
              </w:rPr>
            </w:pPr>
            <w:r>
              <w:rPr>
                <w:rStyle w:val="a9"/>
                <w:rFonts w:hint="eastAsia"/>
                <w:b w:val="0"/>
                <w:sz w:val="18"/>
                <w:szCs w:val="18"/>
              </w:rPr>
              <w:t>Sound</w:t>
            </w:r>
          </w:p>
        </w:tc>
      </w:tr>
      <w:tr w:rsidR="00885BE4" w:rsidRPr="00F10F04" w:rsidTr="008D71F0">
        <w:tc>
          <w:tcPr>
            <w:tcW w:w="1384" w:type="dxa"/>
            <w:tcBorders>
              <w:top w:val="single" w:sz="4" w:space="0" w:color="000000"/>
              <w:left w:val="single" w:sz="4" w:space="0" w:color="000000"/>
              <w:bottom w:val="single" w:sz="4" w:space="0" w:color="000000"/>
              <w:right w:val="single" w:sz="4" w:space="0" w:color="000000"/>
            </w:tcBorders>
            <w:hideMark/>
          </w:tcPr>
          <w:p w:rsidR="00885BE4" w:rsidRPr="00F10F04" w:rsidRDefault="00885BE4" w:rsidP="008D71F0">
            <w:pPr>
              <w:pStyle w:val="M"/>
              <w:ind w:firstLine="0"/>
              <w:rPr>
                <w:rStyle w:val="a9"/>
                <w:b w:val="0"/>
                <w:sz w:val="18"/>
                <w:szCs w:val="18"/>
              </w:rPr>
            </w:pPr>
            <w:r w:rsidRPr="00965CA1">
              <w:rPr>
                <w:rStyle w:val="a9"/>
                <w:rFonts w:hint="eastAsia"/>
                <w:b w:val="0"/>
                <w:sz w:val="18"/>
                <w:szCs w:val="18"/>
              </w:rPr>
              <w:t>流程性试题</w:t>
            </w:r>
          </w:p>
        </w:tc>
        <w:tc>
          <w:tcPr>
            <w:tcW w:w="7138" w:type="dxa"/>
            <w:tcBorders>
              <w:top w:val="single" w:sz="4" w:space="0" w:color="000000"/>
              <w:left w:val="single" w:sz="4" w:space="0" w:color="000000"/>
              <w:bottom w:val="single" w:sz="4" w:space="0" w:color="000000"/>
              <w:right w:val="single" w:sz="4" w:space="0" w:color="000000"/>
            </w:tcBorders>
            <w:hideMark/>
          </w:tcPr>
          <w:p w:rsidR="00885BE4" w:rsidRPr="00F10F04" w:rsidRDefault="002D6608" w:rsidP="008D71F0">
            <w:pPr>
              <w:pStyle w:val="M"/>
              <w:ind w:firstLine="0"/>
              <w:rPr>
                <w:rStyle w:val="a9"/>
                <w:b w:val="0"/>
                <w:sz w:val="18"/>
                <w:szCs w:val="18"/>
              </w:rPr>
            </w:pPr>
            <w:r>
              <w:rPr>
                <w:rStyle w:val="a9"/>
                <w:rFonts w:hint="eastAsia"/>
                <w:b w:val="0"/>
                <w:sz w:val="18"/>
                <w:szCs w:val="18"/>
              </w:rPr>
              <w:t>是</w:t>
            </w:r>
          </w:p>
        </w:tc>
      </w:tr>
      <w:tr w:rsidR="00885BE4" w:rsidRPr="00F10F04" w:rsidTr="008D71F0">
        <w:tc>
          <w:tcPr>
            <w:tcW w:w="1384" w:type="dxa"/>
            <w:tcBorders>
              <w:top w:val="single" w:sz="4" w:space="0" w:color="000000"/>
              <w:left w:val="single" w:sz="4" w:space="0" w:color="000000"/>
              <w:bottom w:val="single" w:sz="4" w:space="0" w:color="000000"/>
              <w:right w:val="single" w:sz="4" w:space="0" w:color="000000"/>
            </w:tcBorders>
            <w:hideMark/>
          </w:tcPr>
          <w:p w:rsidR="00885BE4" w:rsidRPr="00F10F04" w:rsidRDefault="00885BE4" w:rsidP="008D71F0">
            <w:pPr>
              <w:pStyle w:val="M"/>
              <w:ind w:firstLine="0"/>
              <w:rPr>
                <w:rStyle w:val="a9"/>
                <w:b w:val="0"/>
                <w:sz w:val="18"/>
                <w:szCs w:val="18"/>
              </w:rPr>
            </w:pPr>
            <w:r>
              <w:rPr>
                <w:rFonts w:hint="eastAsia"/>
              </w:rPr>
              <w:t>示例</w:t>
            </w:r>
          </w:p>
        </w:tc>
        <w:tc>
          <w:tcPr>
            <w:tcW w:w="7138" w:type="dxa"/>
            <w:tcBorders>
              <w:top w:val="single" w:sz="4" w:space="0" w:color="000000"/>
              <w:left w:val="single" w:sz="4" w:space="0" w:color="000000"/>
              <w:bottom w:val="single" w:sz="4" w:space="0" w:color="000000"/>
              <w:right w:val="single" w:sz="4" w:space="0" w:color="000000"/>
            </w:tcBorders>
            <w:hideMark/>
          </w:tcPr>
          <w:p w:rsidR="00885BE4" w:rsidRPr="00965CA1" w:rsidRDefault="00885BE4" w:rsidP="00DD630F">
            <w:pPr>
              <w:pStyle w:val="M"/>
              <w:spacing w:line="240" w:lineRule="auto"/>
              <w:ind w:firstLine="0"/>
              <w:rPr>
                <w:rStyle w:val="a9"/>
                <w:b w:val="0"/>
                <w:sz w:val="18"/>
                <w:szCs w:val="18"/>
              </w:rPr>
            </w:pPr>
            <w:r w:rsidRPr="00965CA1">
              <w:rPr>
                <w:rStyle w:val="a9"/>
                <w:b w:val="0"/>
                <w:sz w:val="18"/>
                <w:szCs w:val="18"/>
              </w:rPr>
              <w:t>&lt;assessmentItem identifier="</w:t>
            </w:r>
            <w:r w:rsidRPr="00FC0028">
              <w:rPr>
                <w:rStyle w:val="a9"/>
                <w:b w:val="0"/>
                <w:sz w:val="18"/>
                <w:szCs w:val="18"/>
              </w:rPr>
              <w:t>sflep-</w:t>
            </w:r>
            <w:r>
              <w:rPr>
                <w:rStyle w:val="a9"/>
                <w:rFonts w:hint="eastAsia"/>
                <w:b w:val="0"/>
                <w:sz w:val="18"/>
                <w:szCs w:val="18"/>
              </w:rPr>
              <w:t>ni</w:t>
            </w:r>
            <w:r w:rsidRPr="00FC0028">
              <w:rPr>
                <w:rStyle w:val="a9"/>
                <w:b w:val="0"/>
                <w:sz w:val="18"/>
                <w:szCs w:val="18"/>
              </w:rPr>
              <w:t>-</w:t>
            </w:r>
            <w:r>
              <w:rPr>
                <w:rStyle w:val="a9"/>
                <w:rFonts w:hint="eastAsia"/>
                <w:b w:val="0"/>
                <w:sz w:val="18"/>
                <w:szCs w:val="18"/>
              </w:rPr>
              <w:t>12</w:t>
            </w:r>
            <w:r w:rsidRPr="00FC0028">
              <w:rPr>
                <w:rStyle w:val="a9"/>
                <w:b w:val="0"/>
                <w:sz w:val="18"/>
                <w:szCs w:val="18"/>
              </w:rPr>
              <w:t>-</w:t>
            </w:r>
            <w:r>
              <w:rPr>
                <w:rStyle w:val="a9"/>
                <w:rFonts w:hint="eastAsia"/>
                <w:b w:val="0"/>
                <w:sz w:val="18"/>
                <w:szCs w:val="18"/>
              </w:rPr>
              <w:t>2982</w:t>
            </w:r>
            <w:r w:rsidRPr="00965CA1">
              <w:rPr>
                <w:rStyle w:val="a9"/>
                <w:b w:val="0"/>
                <w:sz w:val="18"/>
                <w:szCs w:val="18"/>
              </w:rPr>
              <w:t>" type="</w:t>
            </w:r>
            <w:r>
              <w:rPr>
                <w:rStyle w:val="a9"/>
                <w:rFonts w:hint="eastAsia"/>
                <w:b w:val="0"/>
                <w:sz w:val="18"/>
                <w:szCs w:val="18"/>
              </w:rPr>
              <w:t>readAloud</w:t>
            </w:r>
            <w:r w:rsidRPr="00965CA1">
              <w:rPr>
                <w:rStyle w:val="a9"/>
                <w:b w:val="0"/>
                <w:sz w:val="18"/>
                <w:szCs w:val="18"/>
              </w:rPr>
              <w:t>"</w:t>
            </w:r>
            <w:r>
              <w:rPr>
                <w:rStyle w:val="a9"/>
                <w:rFonts w:hint="eastAsia"/>
                <w:b w:val="0"/>
                <w:sz w:val="18"/>
                <w:szCs w:val="18"/>
              </w:rPr>
              <w:t xml:space="preserve"> </w:t>
            </w:r>
            <w:r w:rsidR="00D111F6">
              <w:rPr>
                <w:rStyle w:val="a9"/>
                <w:b w:val="0"/>
                <w:sz w:val="18"/>
                <w:szCs w:val="18"/>
              </w:rPr>
              <w:t>preshow</w:t>
            </w:r>
            <w:r w:rsidR="00D111F6">
              <w:rPr>
                <w:rStyle w:val="a9"/>
                <w:rFonts w:hint="eastAsia"/>
                <w:b w:val="0"/>
                <w:sz w:val="18"/>
                <w:szCs w:val="18"/>
              </w:rPr>
              <w:t>="false"</w:t>
            </w:r>
            <w:r w:rsidR="00D111F6" w:rsidRPr="00D111F6">
              <w:rPr>
                <w:rStyle w:val="a9"/>
                <w:b w:val="0"/>
                <w:sz w:val="18"/>
                <w:szCs w:val="18"/>
              </w:rPr>
              <w:t xml:space="preserve"> </w:t>
            </w:r>
            <w:r w:rsidRPr="00965CA1">
              <w:rPr>
                <w:rStyle w:val="a9"/>
                <w:b w:val="0"/>
                <w:sz w:val="18"/>
                <w:szCs w:val="18"/>
              </w:rPr>
              <w:t>level="4"&gt;</w:t>
            </w:r>
          </w:p>
          <w:p w:rsidR="00865C67" w:rsidRPr="00865C67" w:rsidRDefault="00865C67" w:rsidP="00DD630F">
            <w:pPr>
              <w:pStyle w:val="M"/>
              <w:spacing w:line="240" w:lineRule="auto"/>
              <w:rPr>
                <w:rStyle w:val="a9"/>
                <w:b w:val="0"/>
                <w:sz w:val="18"/>
                <w:szCs w:val="18"/>
              </w:rPr>
            </w:pPr>
            <w:r w:rsidRPr="00865C67">
              <w:rPr>
                <w:rStyle w:val="a9"/>
                <w:b w:val="0"/>
                <w:sz w:val="18"/>
                <w:szCs w:val="18"/>
              </w:rPr>
              <w:t>&lt;question</w:t>
            </w:r>
            <w:r w:rsidR="000C5256">
              <w:rPr>
                <w:rStyle w:val="a9"/>
                <w:rFonts w:hint="eastAsia"/>
                <w:b w:val="0"/>
                <w:sz w:val="18"/>
                <w:szCs w:val="18"/>
              </w:rPr>
              <w:t xml:space="preserve"> t</w:t>
            </w:r>
            <w:r w:rsidRPr="00865C67">
              <w:rPr>
                <w:rStyle w:val="a9"/>
                <w:b w:val="0"/>
                <w:sz w:val="18"/>
                <w:szCs w:val="18"/>
              </w:rPr>
              <w:t>ype="sound"&gt;</w:t>
            </w:r>
          </w:p>
          <w:p w:rsidR="00865C67" w:rsidRPr="00865C67" w:rsidRDefault="00040760" w:rsidP="00DD630F">
            <w:pPr>
              <w:pStyle w:val="M"/>
              <w:spacing w:line="240" w:lineRule="auto"/>
              <w:rPr>
                <w:rStyle w:val="a9"/>
                <w:b w:val="0"/>
                <w:sz w:val="18"/>
                <w:szCs w:val="18"/>
              </w:rPr>
            </w:pPr>
            <w:r>
              <w:rPr>
                <w:rStyle w:val="a9"/>
                <w:rFonts w:hint="eastAsia"/>
                <w:b w:val="0"/>
                <w:sz w:val="18"/>
                <w:szCs w:val="18"/>
              </w:rPr>
              <w:tab/>
            </w:r>
            <w:r w:rsidR="00865C67" w:rsidRPr="00865C67">
              <w:rPr>
                <w:rStyle w:val="a9"/>
                <w:b w:val="0"/>
                <w:sz w:val="18"/>
                <w:szCs w:val="18"/>
              </w:rPr>
              <w:t>&lt;prompt&gt;</w:t>
            </w:r>
          </w:p>
          <w:p w:rsidR="0086786F" w:rsidRDefault="00865C67" w:rsidP="00DD630F">
            <w:pPr>
              <w:pStyle w:val="M"/>
              <w:spacing w:line="240" w:lineRule="auto"/>
              <w:rPr>
                <w:rStyle w:val="a9"/>
                <w:b w:val="0"/>
                <w:sz w:val="18"/>
                <w:szCs w:val="18"/>
              </w:rPr>
            </w:pPr>
            <w:r w:rsidRPr="00865C67">
              <w:rPr>
                <w:rStyle w:val="a9"/>
                <w:b w:val="0"/>
                <w:sz w:val="18"/>
                <w:szCs w:val="18"/>
              </w:rPr>
              <w:tab/>
            </w:r>
            <w:r w:rsidR="0039106D">
              <w:rPr>
                <w:rStyle w:val="a9"/>
                <w:rFonts w:hint="eastAsia"/>
                <w:b w:val="0"/>
                <w:sz w:val="18"/>
                <w:szCs w:val="18"/>
              </w:rPr>
              <w:tab/>
            </w:r>
            <w:r w:rsidRPr="00865C67">
              <w:rPr>
                <w:rStyle w:val="a9"/>
                <w:b w:val="0"/>
                <w:sz w:val="18"/>
                <w:szCs w:val="18"/>
              </w:rPr>
              <w:t>&lt;text</w:t>
            </w:r>
            <w:r w:rsidR="00CD7B50">
              <w:rPr>
                <w:rStyle w:val="a9"/>
                <w:rFonts w:hint="eastAsia"/>
                <w:b w:val="0"/>
                <w:sz w:val="18"/>
                <w:szCs w:val="18"/>
              </w:rPr>
              <w:t xml:space="preserve"> type="direction"</w:t>
            </w:r>
            <w:r w:rsidRPr="00865C67">
              <w:rPr>
                <w:rStyle w:val="a9"/>
                <w:b w:val="0"/>
                <w:sz w:val="18"/>
                <w:szCs w:val="18"/>
              </w:rPr>
              <w:t>&gt;</w:t>
            </w:r>
            <w:r w:rsidR="0086786F" w:rsidRPr="0086786F">
              <w:rPr>
                <w:rStyle w:val="a9"/>
                <w:b w:val="0"/>
                <w:sz w:val="18"/>
                <w:szCs w:val="18"/>
              </w:rPr>
              <w:t xml:space="preserve">You’re going to read a short story in the </w:t>
            </w:r>
            <w:r w:rsidR="0039106D">
              <w:rPr>
                <w:rStyle w:val="a9"/>
                <w:rFonts w:hint="eastAsia"/>
                <w:b w:val="0"/>
                <w:sz w:val="18"/>
                <w:szCs w:val="18"/>
              </w:rPr>
              <w:tab/>
            </w:r>
            <w:r w:rsidR="0039106D">
              <w:rPr>
                <w:rStyle w:val="a9"/>
                <w:b w:val="0"/>
                <w:sz w:val="18"/>
                <w:szCs w:val="18"/>
              </w:rPr>
              <w:tab/>
            </w:r>
            <w:r w:rsidR="0039106D">
              <w:rPr>
                <w:rStyle w:val="a9"/>
                <w:rFonts w:hint="eastAsia"/>
                <w:b w:val="0"/>
                <w:sz w:val="18"/>
                <w:szCs w:val="18"/>
              </w:rPr>
              <w:tab/>
            </w:r>
            <w:r w:rsidR="0039106D">
              <w:rPr>
                <w:rStyle w:val="a9"/>
                <w:b w:val="0"/>
                <w:sz w:val="18"/>
                <w:szCs w:val="18"/>
              </w:rPr>
              <w:tab/>
            </w:r>
            <w:r w:rsidR="0039106D">
              <w:rPr>
                <w:rStyle w:val="a9"/>
                <w:rFonts w:hint="eastAsia"/>
                <w:b w:val="0"/>
                <w:sz w:val="18"/>
                <w:szCs w:val="18"/>
              </w:rPr>
              <w:tab/>
            </w:r>
            <w:r w:rsidR="0086786F" w:rsidRPr="0086786F">
              <w:rPr>
                <w:rStyle w:val="a9"/>
                <w:b w:val="0"/>
                <w:sz w:val="18"/>
                <w:szCs w:val="18"/>
              </w:rPr>
              <w:t>following.</w:t>
            </w:r>
            <w:r w:rsidR="0039106D" w:rsidRPr="0086786F">
              <w:rPr>
                <w:rStyle w:val="a9"/>
                <w:b w:val="0"/>
                <w:sz w:val="18"/>
                <w:szCs w:val="18"/>
              </w:rPr>
              <w:t xml:space="preserve"> </w:t>
            </w:r>
            <w:r w:rsidR="0086786F" w:rsidRPr="0086786F">
              <w:rPr>
                <w:rStyle w:val="a9"/>
                <w:b w:val="0"/>
                <w:sz w:val="18"/>
                <w:szCs w:val="18"/>
              </w:rPr>
              <w:t xml:space="preserve">You’ll have one minute to prepare and then read it at a </w:t>
            </w:r>
            <w:r w:rsidR="0039106D">
              <w:rPr>
                <w:rStyle w:val="a9"/>
                <w:rFonts w:hint="eastAsia"/>
                <w:b w:val="0"/>
                <w:sz w:val="18"/>
                <w:szCs w:val="18"/>
              </w:rPr>
              <w:tab/>
            </w:r>
            <w:r w:rsidR="0039106D">
              <w:rPr>
                <w:rStyle w:val="a9"/>
                <w:b w:val="0"/>
                <w:sz w:val="18"/>
                <w:szCs w:val="18"/>
              </w:rPr>
              <w:tab/>
            </w:r>
            <w:r w:rsidR="0039106D">
              <w:rPr>
                <w:rStyle w:val="a9"/>
                <w:rFonts w:hint="eastAsia"/>
                <w:b w:val="0"/>
                <w:sz w:val="18"/>
                <w:szCs w:val="18"/>
              </w:rPr>
              <w:tab/>
            </w:r>
            <w:r w:rsidR="0039106D">
              <w:rPr>
                <w:rStyle w:val="a9"/>
                <w:b w:val="0"/>
                <w:sz w:val="18"/>
                <w:szCs w:val="18"/>
              </w:rPr>
              <w:tab/>
            </w:r>
            <w:r w:rsidR="0086786F" w:rsidRPr="0086786F">
              <w:rPr>
                <w:rStyle w:val="a9"/>
                <w:b w:val="0"/>
                <w:sz w:val="18"/>
                <w:szCs w:val="18"/>
              </w:rPr>
              <w:t>normal speed.</w:t>
            </w:r>
          </w:p>
          <w:p w:rsidR="00CD7B50" w:rsidRDefault="0086786F" w:rsidP="00DD630F">
            <w:pPr>
              <w:pStyle w:val="M"/>
              <w:spacing w:line="240" w:lineRule="auto"/>
              <w:rPr>
                <w:rStyle w:val="a9"/>
                <w:b w:val="0"/>
                <w:sz w:val="18"/>
                <w:szCs w:val="18"/>
              </w:rPr>
            </w:pPr>
            <w:r>
              <w:rPr>
                <w:rStyle w:val="a9"/>
                <w:rFonts w:hint="eastAsia"/>
                <w:b w:val="0"/>
                <w:sz w:val="18"/>
                <w:szCs w:val="18"/>
              </w:rPr>
              <w:tab/>
            </w:r>
            <w:r w:rsidR="0039106D">
              <w:rPr>
                <w:rStyle w:val="a9"/>
                <w:b w:val="0"/>
                <w:sz w:val="18"/>
                <w:szCs w:val="18"/>
              </w:rPr>
              <w:tab/>
            </w:r>
            <w:r w:rsidR="00865C67" w:rsidRPr="00865C67">
              <w:rPr>
                <w:rStyle w:val="a9"/>
                <w:b w:val="0"/>
                <w:sz w:val="18"/>
                <w:szCs w:val="18"/>
              </w:rPr>
              <w:t>&lt;/text&gt;</w:t>
            </w:r>
          </w:p>
          <w:p w:rsidR="00C164B9" w:rsidRDefault="00C164B9" w:rsidP="00DD630F">
            <w:pPr>
              <w:pStyle w:val="M"/>
              <w:spacing w:line="240" w:lineRule="auto"/>
              <w:rPr>
                <w:rStyle w:val="a9"/>
                <w:b w:val="0"/>
                <w:sz w:val="18"/>
                <w:szCs w:val="18"/>
              </w:rPr>
            </w:pPr>
            <w:r>
              <w:rPr>
                <w:rStyle w:val="a9"/>
                <w:rFonts w:hint="eastAsia"/>
                <w:b w:val="0"/>
                <w:sz w:val="18"/>
                <w:szCs w:val="18"/>
              </w:rPr>
              <w:tab/>
            </w:r>
            <w:r w:rsidR="0039106D">
              <w:rPr>
                <w:rStyle w:val="a9"/>
                <w:b w:val="0"/>
                <w:sz w:val="18"/>
                <w:szCs w:val="18"/>
              </w:rPr>
              <w:tab/>
            </w:r>
            <w:r>
              <w:rPr>
                <w:rStyle w:val="a9"/>
                <w:b w:val="0"/>
                <w:sz w:val="18"/>
                <w:szCs w:val="18"/>
              </w:rPr>
              <w:t>&lt;sound</w:t>
            </w:r>
            <w:r w:rsidR="00416251">
              <w:rPr>
                <w:rStyle w:val="a9"/>
                <w:rFonts w:hint="eastAsia"/>
                <w:b w:val="0"/>
                <w:sz w:val="18"/>
                <w:szCs w:val="18"/>
              </w:rPr>
              <w:t xml:space="preserve"> </w:t>
            </w:r>
            <w:r w:rsidR="00EE42F0">
              <w:rPr>
                <w:rStyle w:val="a9"/>
                <w:rFonts w:hint="eastAsia"/>
                <w:b w:val="0"/>
                <w:sz w:val="18"/>
                <w:szCs w:val="18"/>
              </w:rPr>
              <w:t xml:space="preserve">duration="8" </w:t>
            </w:r>
            <w:r w:rsidR="002C65B5">
              <w:rPr>
                <w:rStyle w:val="a9"/>
                <w:rFonts w:hint="eastAsia"/>
                <w:b w:val="0"/>
                <w:sz w:val="18"/>
                <w:szCs w:val="18"/>
              </w:rPr>
              <w:t>src</w:t>
            </w:r>
            <w:r w:rsidRPr="00865C67">
              <w:rPr>
                <w:rStyle w:val="a9"/>
                <w:b w:val="0"/>
                <w:sz w:val="18"/>
                <w:szCs w:val="18"/>
              </w:rPr>
              <w:t>="sound/</w:t>
            </w:r>
            <w:r w:rsidRPr="00FC0028">
              <w:rPr>
                <w:rStyle w:val="a9"/>
                <w:b w:val="0"/>
                <w:sz w:val="18"/>
                <w:szCs w:val="18"/>
              </w:rPr>
              <w:t>sflep-</w:t>
            </w:r>
            <w:r>
              <w:rPr>
                <w:rStyle w:val="a9"/>
                <w:rFonts w:hint="eastAsia"/>
                <w:b w:val="0"/>
                <w:sz w:val="18"/>
                <w:szCs w:val="18"/>
              </w:rPr>
              <w:t>ni</w:t>
            </w:r>
            <w:r w:rsidRPr="00FC0028">
              <w:rPr>
                <w:rStyle w:val="a9"/>
                <w:b w:val="0"/>
                <w:sz w:val="18"/>
                <w:szCs w:val="18"/>
              </w:rPr>
              <w:t>-</w:t>
            </w:r>
            <w:r>
              <w:rPr>
                <w:rStyle w:val="a9"/>
                <w:rFonts w:hint="eastAsia"/>
                <w:b w:val="0"/>
                <w:sz w:val="18"/>
                <w:szCs w:val="18"/>
              </w:rPr>
              <w:t>12</w:t>
            </w:r>
            <w:r w:rsidRPr="00FC0028">
              <w:rPr>
                <w:rStyle w:val="a9"/>
                <w:b w:val="0"/>
                <w:sz w:val="18"/>
                <w:szCs w:val="18"/>
              </w:rPr>
              <w:t>-</w:t>
            </w:r>
            <w:r>
              <w:rPr>
                <w:rStyle w:val="a9"/>
                <w:rFonts w:hint="eastAsia"/>
                <w:b w:val="0"/>
                <w:sz w:val="18"/>
                <w:szCs w:val="18"/>
              </w:rPr>
              <w:t>2982-1</w:t>
            </w:r>
            <w:r w:rsidRPr="00865C67">
              <w:rPr>
                <w:rStyle w:val="a9"/>
                <w:b w:val="0"/>
                <w:sz w:val="18"/>
                <w:szCs w:val="18"/>
              </w:rPr>
              <w:t>.mp3"</w:t>
            </w:r>
            <w:r w:rsidR="00B328E2">
              <w:rPr>
                <w:rStyle w:val="a9"/>
                <w:rFonts w:hint="eastAsia"/>
                <w:b w:val="0"/>
                <w:sz w:val="18"/>
                <w:szCs w:val="18"/>
              </w:rPr>
              <w:t xml:space="preserve"> </w:t>
            </w:r>
            <w:r w:rsidRPr="00865C67">
              <w:rPr>
                <w:rStyle w:val="a9"/>
                <w:b w:val="0"/>
                <w:sz w:val="18"/>
                <w:szCs w:val="18"/>
              </w:rPr>
              <w:t>/&gt;</w:t>
            </w:r>
          </w:p>
          <w:p w:rsidR="00B328E2" w:rsidRDefault="00B328E2" w:rsidP="00DD630F">
            <w:pPr>
              <w:pStyle w:val="M"/>
              <w:spacing w:line="240" w:lineRule="auto"/>
              <w:rPr>
                <w:rStyle w:val="a9"/>
                <w:b w:val="0"/>
                <w:sz w:val="18"/>
                <w:szCs w:val="18"/>
              </w:rPr>
            </w:pPr>
            <w:r>
              <w:rPr>
                <w:rStyle w:val="a9"/>
                <w:rFonts w:hint="eastAsia"/>
                <w:b w:val="0"/>
                <w:sz w:val="18"/>
                <w:szCs w:val="18"/>
              </w:rPr>
              <w:tab/>
            </w:r>
            <w:r w:rsidR="0039106D">
              <w:rPr>
                <w:rStyle w:val="a9"/>
                <w:b w:val="0"/>
                <w:sz w:val="18"/>
                <w:szCs w:val="18"/>
              </w:rPr>
              <w:tab/>
            </w:r>
            <w:r w:rsidRPr="00865C67">
              <w:rPr>
                <w:rStyle w:val="a9"/>
                <w:b w:val="0"/>
                <w:sz w:val="18"/>
                <w:szCs w:val="18"/>
              </w:rPr>
              <w:t>&lt;!-- the sound above is the direction sound --&gt;</w:t>
            </w:r>
          </w:p>
          <w:p w:rsidR="004F658F" w:rsidRDefault="00CD7B50" w:rsidP="00DD630F">
            <w:pPr>
              <w:pStyle w:val="M"/>
              <w:spacing w:line="240" w:lineRule="auto"/>
              <w:rPr>
                <w:rStyle w:val="a9"/>
                <w:b w:val="0"/>
                <w:sz w:val="18"/>
                <w:szCs w:val="18"/>
              </w:rPr>
            </w:pPr>
            <w:r w:rsidRPr="00865C67">
              <w:rPr>
                <w:rStyle w:val="a9"/>
                <w:b w:val="0"/>
                <w:sz w:val="18"/>
                <w:szCs w:val="18"/>
              </w:rPr>
              <w:tab/>
            </w:r>
            <w:r w:rsidR="0039106D">
              <w:rPr>
                <w:rStyle w:val="a9"/>
                <w:rFonts w:hint="eastAsia"/>
                <w:b w:val="0"/>
                <w:sz w:val="18"/>
                <w:szCs w:val="18"/>
              </w:rPr>
              <w:tab/>
            </w:r>
            <w:r w:rsidRPr="00865C67">
              <w:rPr>
                <w:rStyle w:val="a9"/>
                <w:b w:val="0"/>
                <w:sz w:val="18"/>
                <w:szCs w:val="18"/>
              </w:rPr>
              <w:t>&lt;text</w:t>
            </w:r>
            <w:r w:rsidR="001873B4">
              <w:rPr>
                <w:rStyle w:val="a9"/>
                <w:rFonts w:hint="eastAsia"/>
                <w:b w:val="0"/>
                <w:sz w:val="18"/>
                <w:szCs w:val="18"/>
              </w:rPr>
              <w:t xml:space="preserve"> preShow="false"</w:t>
            </w:r>
            <w:r w:rsidRPr="00865C67">
              <w:rPr>
                <w:rStyle w:val="a9"/>
                <w:b w:val="0"/>
                <w:sz w:val="18"/>
                <w:szCs w:val="18"/>
              </w:rPr>
              <w:t>&gt;</w:t>
            </w:r>
          </w:p>
          <w:p w:rsidR="004F658F" w:rsidRPr="004F658F" w:rsidRDefault="004F658F" w:rsidP="00DD630F">
            <w:pPr>
              <w:pStyle w:val="M"/>
              <w:spacing w:line="240" w:lineRule="auto"/>
              <w:rPr>
                <w:rStyle w:val="a9"/>
                <w:b w:val="0"/>
                <w:sz w:val="18"/>
                <w:szCs w:val="18"/>
              </w:rPr>
            </w:pPr>
            <w:r>
              <w:rPr>
                <w:rStyle w:val="a9"/>
                <w:rFonts w:hint="eastAsia"/>
                <w:b w:val="0"/>
                <w:sz w:val="18"/>
                <w:szCs w:val="18"/>
              </w:rPr>
              <w:tab/>
            </w:r>
            <w:r>
              <w:rPr>
                <w:rStyle w:val="a9"/>
                <w:b w:val="0"/>
                <w:sz w:val="18"/>
                <w:szCs w:val="18"/>
              </w:rPr>
              <w:tab/>
            </w:r>
            <w:r w:rsidR="0039106D">
              <w:rPr>
                <w:rStyle w:val="a9"/>
                <w:rFonts w:hint="eastAsia"/>
                <w:b w:val="0"/>
                <w:sz w:val="18"/>
                <w:szCs w:val="18"/>
              </w:rPr>
              <w:tab/>
            </w:r>
            <w:r w:rsidR="0039106D">
              <w:rPr>
                <w:rStyle w:val="a9"/>
                <w:b w:val="0"/>
                <w:sz w:val="18"/>
                <w:szCs w:val="18"/>
              </w:rPr>
              <w:tab/>
            </w:r>
            <w:r w:rsidRPr="004F658F">
              <w:rPr>
                <w:rStyle w:val="a9"/>
                <w:b w:val="0"/>
                <w:sz w:val="18"/>
                <w:szCs w:val="18"/>
              </w:rPr>
              <w:t xml:space="preserve">People in the U.S. have experienced the revolution </w:t>
            </w:r>
            <w:r w:rsidR="0039106D">
              <w:rPr>
                <w:rStyle w:val="a9"/>
                <w:rFonts w:hint="eastAsia"/>
                <w:b w:val="0"/>
                <w:sz w:val="18"/>
                <w:szCs w:val="18"/>
              </w:rPr>
              <w:tab/>
            </w:r>
            <w:r w:rsidR="0039106D">
              <w:rPr>
                <w:rStyle w:val="a9"/>
                <w:b w:val="0"/>
                <w:sz w:val="18"/>
                <w:szCs w:val="18"/>
              </w:rPr>
              <w:tab/>
            </w:r>
            <w:r w:rsidR="0039106D">
              <w:rPr>
                <w:rStyle w:val="a9"/>
                <w:rFonts w:hint="eastAsia"/>
                <w:b w:val="0"/>
                <w:sz w:val="18"/>
                <w:szCs w:val="18"/>
              </w:rPr>
              <w:tab/>
            </w:r>
            <w:r w:rsidR="0039106D">
              <w:rPr>
                <w:rStyle w:val="a9"/>
                <w:b w:val="0"/>
                <w:sz w:val="18"/>
                <w:szCs w:val="18"/>
              </w:rPr>
              <w:tab/>
            </w:r>
            <w:r w:rsidR="0039106D">
              <w:rPr>
                <w:rStyle w:val="a9"/>
                <w:rFonts w:hint="eastAsia"/>
                <w:b w:val="0"/>
                <w:sz w:val="18"/>
                <w:szCs w:val="18"/>
              </w:rPr>
              <w:tab/>
            </w:r>
            <w:r w:rsidR="0039106D">
              <w:rPr>
                <w:rStyle w:val="a9"/>
                <w:b w:val="0"/>
                <w:sz w:val="18"/>
                <w:szCs w:val="18"/>
              </w:rPr>
              <w:tab/>
            </w:r>
            <w:r w:rsidRPr="004F658F">
              <w:rPr>
                <w:rStyle w:val="a9"/>
                <w:b w:val="0"/>
                <w:sz w:val="18"/>
                <w:szCs w:val="18"/>
              </w:rPr>
              <w:t>concerning</w:t>
            </w:r>
            <w:r w:rsidR="0039106D">
              <w:rPr>
                <w:rStyle w:val="a9"/>
                <w:rFonts w:hint="eastAsia"/>
                <w:b w:val="0"/>
                <w:sz w:val="18"/>
                <w:szCs w:val="18"/>
              </w:rPr>
              <w:t xml:space="preserve"> </w:t>
            </w:r>
            <w:r w:rsidRPr="004F658F">
              <w:rPr>
                <w:rStyle w:val="a9"/>
                <w:b w:val="0"/>
                <w:sz w:val="18"/>
                <w:szCs w:val="18"/>
              </w:rPr>
              <w:t xml:space="preserve">their attitudes towards the work week and weekend. </w:t>
            </w:r>
            <w:r w:rsidR="0039106D">
              <w:rPr>
                <w:rStyle w:val="a9"/>
                <w:rFonts w:hint="eastAsia"/>
                <w:b w:val="0"/>
                <w:sz w:val="18"/>
                <w:szCs w:val="18"/>
              </w:rPr>
              <w:tab/>
            </w:r>
            <w:r w:rsidR="0039106D">
              <w:rPr>
                <w:rStyle w:val="a9"/>
                <w:b w:val="0"/>
                <w:sz w:val="18"/>
                <w:szCs w:val="18"/>
              </w:rPr>
              <w:tab/>
            </w:r>
            <w:r w:rsidR="0039106D">
              <w:rPr>
                <w:rStyle w:val="a9"/>
                <w:rFonts w:hint="eastAsia"/>
                <w:b w:val="0"/>
                <w:sz w:val="18"/>
                <w:szCs w:val="18"/>
              </w:rPr>
              <w:tab/>
            </w:r>
            <w:r w:rsidR="0039106D">
              <w:rPr>
                <w:rStyle w:val="a9"/>
                <w:b w:val="0"/>
                <w:sz w:val="18"/>
                <w:szCs w:val="18"/>
              </w:rPr>
              <w:tab/>
            </w:r>
            <w:r w:rsidRPr="004F658F">
              <w:rPr>
                <w:rStyle w:val="a9"/>
                <w:b w:val="0"/>
                <w:sz w:val="18"/>
                <w:szCs w:val="18"/>
              </w:rPr>
              <w:t>Although some calendars</w:t>
            </w:r>
            <w:r w:rsidR="0039106D">
              <w:rPr>
                <w:rStyle w:val="a9"/>
                <w:rFonts w:hint="eastAsia"/>
                <w:b w:val="0"/>
                <w:sz w:val="18"/>
                <w:szCs w:val="18"/>
              </w:rPr>
              <w:t xml:space="preserve"> </w:t>
            </w:r>
            <w:r w:rsidRPr="004F658F">
              <w:rPr>
                <w:rStyle w:val="a9"/>
                <w:b w:val="0"/>
                <w:sz w:val="18"/>
                <w:szCs w:val="18"/>
              </w:rPr>
              <w:t xml:space="preserve">still mark the beginning of the week </w:t>
            </w:r>
            <w:r w:rsidR="0039106D">
              <w:rPr>
                <w:rStyle w:val="a9"/>
                <w:rFonts w:hint="eastAsia"/>
                <w:b w:val="0"/>
                <w:sz w:val="18"/>
                <w:szCs w:val="18"/>
              </w:rPr>
              <w:tab/>
            </w:r>
            <w:r w:rsidR="0039106D">
              <w:rPr>
                <w:rStyle w:val="a9"/>
                <w:b w:val="0"/>
                <w:sz w:val="18"/>
                <w:szCs w:val="18"/>
              </w:rPr>
              <w:tab/>
            </w:r>
            <w:r w:rsidR="0039106D">
              <w:rPr>
                <w:rStyle w:val="a9"/>
                <w:rFonts w:hint="eastAsia"/>
                <w:b w:val="0"/>
                <w:sz w:val="18"/>
                <w:szCs w:val="18"/>
              </w:rPr>
              <w:tab/>
            </w:r>
            <w:r w:rsidR="0039106D">
              <w:rPr>
                <w:rStyle w:val="a9"/>
                <w:b w:val="0"/>
                <w:sz w:val="18"/>
                <w:szCs w:val="18"/>
              </w:rPr>
              <w:tab/>
            </w:r>
            <w:r w:rsidR="0039106D">
              <w:rPr>
                <w:rStyle w:val="a9"/>
                <w:rFonts w:hint="eastAsia"/>
                <w:b w:val="0"/>
                <w:sz w:val="18"/>
                <w:szCs w:val="18"/>
              </w:rPr>
              <w:tab/>
            </w:r>
            <w:r w:rsidRPr="004F658F">
              <w:rPr>
                <w:rStyle w:val="a9"/>
                <w:b w:val="0"/>
                <w:sz w:val="18"/>
                <w:szCs w:val="18"/>
              </w:rPr>
              <w:t>"Sunday", more and more people are</w:t>
            </w:r>
            <w:r w:rsidR="0039106D">
              <w:rPr>
                <w:rStyle w:val="a9"/>
                <w:rFonts w:hint="eastAsia"/>
                <w:b w:val="0"/>
                <w:sz w:val="18"/>
                <w:szCs w:val="18"/>
              </w:rPr>
              <w:t xml:space="preserve"> </w:t>
            </w:r>
            <w:r w:rsidRPr="004F658F">
              <w:rPr>
                <w:rStyle w:val="a9"/>
                <w:b w:val="0"/>
                <w:sz w:val="18"/>
                <w:szCs w:val="18"/>
              </w:rPr>
              <w:t xml:space="preserve">coming to regard Monday as </w:t>
            </w:r>
            <w:r w:rsidR="0039106D">
              <w:rPr>
                <w:rStyle w:val="a9"/>
                <w:rFonts w:hint="eastAsia"/>
                <w:b w:val="0"/>
                <w:sz w:val="18"/>
                <w:szCs w:val="18"/>
              </w:rPr>
              <w:tab/>
            </w:r>
            <w:r w:rsidR="0039106D">
              <w:rPr>
                <w:rStyle w:val="a9"/>
                <w:b w:val="0"/>
                <w:sz w:val="18"/>
                <w:szCs w:val="18"/>
              </w:rPr>
              <w:tab/>
            </w:r>
            <w:r w:rsidR="0039106D">
              <w:rPr>
                <w:rStyle w:val="a9"/>
                <w:rFonts w:hint="eastAsia"/>
                <w:b w:val="0"/>
                <w:sz w:val="18"/>
                <w:szCs w:val="18"/>
              </w:rPr>
              <w:tab/>
            </w:r>
            <w:r w:rsidR="0039106D">
              <w:rPr>
                <w:rStyle w:val="a9"/>
                <w:b w:val="0"/>
                <w:sz w:val="18"/>
                <w:szCs w:val="18"/>
              </w:rPr>
              <w:tab/>
            </w:r>
            <w:r w:rsidRPr="004F658F">
              <w:rPr>
                <w:rStyle w:val="a9"/>
                <w:b w:val="0"/>
                <w:sz w:val="18"/>
                <w:szCs w:val="18"/>
              </w:rPr>
              <w:t>the first day of the week with Saturday and</w:t>
            </w:r>
            <w:r w:rsidR="0039106D">
              <w:rPr>
                <w:rStyle w:val="a9"/>
                <w:rFonts w:hint="eastAsia"/>
                <w:b w:val="0"/>
                <w:sz w:val="18"/>
                <w:szCs w:val="18"/>
              </w:rPr>
              <w:t xml:space="preserve"> </w:t>
            </w:r>
            <w:r w:rsidRPr="004F658F">
              <w:rPr>
                <w:rStyle w:val="a9"/>
                <w:b w:val="0"/>
                <w:sz w:val="18"/>
                <w:szCs w:val="18"/>
              </w:rPr>
              <w:t xml:space="preserve">Sunday being regarded </w:t>
            </w:r>
            <w:r w:rsidR="0039106D">
              <w:rPr>
                <w:rStyle w:val="a9"/>
                <w:rFonts w:hint="eastAsia"/>
                <w:b w:val="0"/>
                <w:sz w:val="18"/>
                <w:szCs w:val="18"/>
              </w:rPr>
              <w:tab/>
            </w:r>
            <w:r w:rsidR="0039106D">
              <w:rPr>
                <w:rStyle w:val="a9"/>
                <w:b w:val="0"/>
                <w:sz w:val="18"/>
                <w:szCs w:val="18"/>
              </w:rPr>
              <w:tab/>
            </w:r>
            <w:r w:rsidR="0039106D">
              <w:rPr>
                <w:rStyle w:val="a9"/>
                <w:rFonts w:hint="eastAsia"/>
                <w:b w:val="0"/>
                <w:sz w:val="18"/>
                <w:szCs w:val="18"/>
              </w:rPr>
              <w:tab/>
            </w:r>
            <w:r w:rsidR="0039106D">
              <w:rPr>
                <w:rStyle w:val="a9"/>
                <w:b w:val="0"/>
                <w:sz w:val="18"/>
                <w:szCs w:val="18"/>
              </w:rPr>
              <w:tab/>
            </w:r>
            <w:r w:rsidRPr="004F658F">
              <w:rPr>
                <w:rStyle w:val="a9"/>
                <w:b w:val="0"/>
                <w:sz w:val="18"/>
                <w:szCs w:val="18"/>
              </w:rPr>
              <w:t>as the weekend. In fact, the word "weekend" didn't</w:t>
            </w:r>
            <w:r w:rsidR="0039106D">
              <w:rPr>
                <w:rStyle w:val="a9"/>
                <w:rFonts w:hint="eastAsia"/>
                <w:b w:val="0"/>
                <w:sz w:val="18"/>
                <w:szCs w:val="18"/>
              </w:rPr>
              <w:t xml:space="preserve"> </w:t>
            </w:r>
            <w:r w:rsidRPr="004F658F">
              <w:rPr>
                <w:rStyle w:val="a9"/>
                <w:b w:val="0"/>
                <w:sz w:val="18"/>
                <w:szCs w:val="18"/>
              </w:rPr>
              <w:t>even</w:t>
            </w:r>
            <w:r>
              <w:rPr>
                <w:rStyle w:val="a9"/>
                <w:rFonts w:hint="eastAsia"/>
                <w:b w:val="0"/>
                <w:sz w:val="18"/>
                <w:szCs w:val="18"/>
              </w:rPr>
              <w:t xml:space="preserve"> </w:t>
            </w:r>
            <w:r w:rsidRPr="004F658F">
              <w:rPr>
                <w:rStyle w:val="a9"/>
                <w:b w:val="0"/>
                <w:sz w:val="18"/>
                <w:szCs w:val="18"/>
              </w:rPr>
              <w:t xml:space="preserve">exist in </w:t>
            </w:r>
            <w:r w:rsidR="0039106D">
              <w:rPr>
                <w:rStyle w:val="a9"/>
                <w:rFonts w:hint="eastAsia"/>
                <w:b w:val="0"/>
                <w:sz w:val="18"/>
                <w:szCs w:val="18"/>
              </w:rPr>
              <w:tab/>
            </w:r>
            <w:r w:rsidR="0039106D">
              <w:rPr>
                <w:rStyle w:val="a9"/>
                <w:b w:val="0"/>
                <w:sz w:val="18"/>
                <w:szCs w:val="18"/>
              </w:rPr>
              <w:tab/>
            </w:r>
            <w:r w:rsidR="0039106D">
              <w:rPr>
                <w:rStyle w:val="a9"/>
                <w:rFonts w:hint="eastAsia"/>
                <w:b w:val="0"/>
                <w:sz w:val="18"/>
                <w:szCs w:val="18"/>
              </w:rPr>
              <w:tab/>
            </w:r>
            <w:r w:rsidR="0039106D">
              <w:rPr>
                <w:rStyle w:val="a9"/>
                <w:b w:val="0"/>
                <w:sz w:val="18"/>
                <w:szCs w:val="18"/>
              </w:rPr>
              <w:tab/>
            </w:r>
            <w:r w:rsidRPr="004F658F">
              <w:rPr>
                <w:rStyle w:val="a9"/>
                <w:b w:val="0"/>
                <w:sz w:val="18"/>
                <w:szCs w:val="18"/>
              </w:rPr>
              <w:t>English until about the middle of the last century. In England at</w:t>
            </w:r>
            <w:r w:rsidR="0039106D">
              <w:rPr>
                <w:rStyle w:val="a9"/>
                <w:rFonts w:hint="eastAsia"/>
                <w:b w:val="0"/>
                <w:sz w:val="18"/>
                <w:szCs w:val="18"/>
              </w:rPr>
              <w:t xml:space="preserve"> </w:t>
            </w:r>
            <w:r w:rsidR="0039106D">
              <w:rPr>
                <w:rStyle w:val="a9"/>
                <w:rFonts w:hint="eastAsia"/>
                <w:b w:val="0"/>
                <w:sz w:val="18"/>
                <w:szCs w:val="18"/>
              </w:rPr>
              <w:tab/>
            </w:r>
            <w:r w:rsidR="0039106D">
              <w:rPr>
                <w:rStyle w:val="a9"/>
                <w:b w:val="0"/>
                <w:sz w:val="18"/>
                <w:szCs w:val="18"/>
              </w:rPr>
              <w:tab/>
            </w:r>
            <w:r w:rsidR="0039106D">
              <w:rPr>
                <w:rStyle w:val="a9"/>
                <w:rFonts w:hint="eastAsia"/>
                <w:b w:val="0"/>
                <w:sz w:val="18"/>
                <w:szCs w:val="18"/>
              </w:rPr>
              <w:tab/>
            </w:r>
            <w:r w:rsidR="0039106D">
              <w:rPr>
                <w:rStyle w:val="a9"/>
                <w:b w:val="0"/>
                <w:sz w:val="18"/>
                <w:szCs w:val="18"/>
              </w:rPr>
              <w:tab/>
            </w:r>
            <w:r w:rsidRPr="004F658F">
              <w:rPr>
                <w:rStyle w:val="a9"/>
                <w:b w:val="0"/>
                <w:sz w:val="18"/>
                <w:szCs w:val="18"/>
              </w:rPr>
              <w:t>that</w:t>
            </w:r>
            <w:r w:rsidR="0039106D">
              <w:rPr>
                <w:rStyle w:val="a9"/>
                <w:rFonts w:hint="eastAsia"/>
                <w:b w:val="0"/>
                <w:sz w:val="18"/>
                <w:szCs w:val="18"/>
              </w:rPr>
              <w:t xml:space="preserve"> </w:t>
            </w:r>
            <w:r w:rsidRPr="004F658F">
              <w:rPr>
                <w:rStyle w:val="a9"/>
                <w:b w:val="0"/>
                <w:sz w:val="18"/>
                <w:szCs w:val="18"/>
              </w:rPr>
              <w:t xml:space="preserve">time, Saturday afternoons had just been added to Sundays </w:t>
            </w:r>
            <w:r w:rsidR="0039106D">
              <w:rPr>
                <w:rStyle w:val="a9"/>
                <w:rFonts w:hint="eastAsia"/>
                <w:b w:val="0"/>
                <w:sz w:val="18"/>
                <w:szCs w:val="18"/>
              </w:rPr>
              <w:tab/>
            </w:r>
            <w:r w:rsidR="0039106D">
              <w:rPr>
                <w:rStyle w:val="a9"/>
                <w:b w:val="0"/>
                <w:sz w:val="18"/>
                <w:szCs w:val="18"/>
              </w:rPr>
              <w:tab/>
            </w:r>
            <w:r w:rsidR="0039106D">
              <w:rPr>
                <w:rStyle w:val="a9"/>
                <w:rFonts w:hint="eastAsia"/>
                <w:b w:val="0"/>
                <w:sz w:val="18"/>
                <w:szCs w:val="18"/>
              </w:rPr>
              <w:tab/>
            </w:r>
            <w:r w:rsidR="0039106D">
              <w:rPr>
                <w:rStyle w:val="a9"/>
                <w:b w:val="0"/>
                <w:sz w:val="18"/>
                <w:szCs w:val="18"/>
              </w:rPr>
              <w:tab/>
            </w:r>
            <w:r w:rsidRPr="004F658F">
              <w:rPr>
                <w:rStyle w:val="a9"/>
                <w:b w:val="0"/>
                <w:sz w:val="18"/>
                <w:szCs w:val="18"/>
              </w:rPr>
              <w:t>and holidays</w:t>
            </w:r>
            <w:r w:rsidR="0039106D">
              <w:rPr>
                <w:rStyle w:val="a9"/>
                <w:rFonts w:hint="eastAsia"/>
                <w:b w:val="0"/>
                <w:sz w:val="18"/>
                <w:szCs w:val="18"/>
              </w:rPr>
              <w:t xml:space="preserve"> </w:t>
            </w:r>
            <w:r w:rsidRPr="004F658F">
              <w:rPr>
                <w:rStyle w:val="a9"/>
                <w:b w:val="0"/>
                <w:sz w:val="18"/>
                <w:szCs w:val="18"/>
              </w:rPr>
              <w:t xml:space="preserve">as a time for workers to be off from their jobs. This </w:t>
            </w:r>
            <w:r w:rsidR="0039106D">
              <w:rPr>
                <w:rStyle w:val="a9"/>
                <w:rFonts w:hint="eastAsia"/>
                <w:b w:val="0"/>
                <w:sz w:val="18"/>
                <w:szCs w:val="18"/>
              </w:rPr>
              <w:tab/>
            </w:r>
            <w:r w:rsidR="0039106D">
              <w:rPr>
                <w:rStyle w:val="a9"/>
                <w:b w:val="0"/>
                <w:sz w:val="18"/>
                <w:szCs w:val="18"/>
              </w:rPr>
              <w:tab/>
            </w:r>
            <w:r w:rsidR="0039106D">
              <w:rPr>
                <w:rStyle w:val="a9"/>
                <w:rFonts w:hint="eastAsia"/>
                <w:b w:val="0"/>
                <w:sz w:val="18"/>
                <w:szCs w:val="18"/>
              </w:rPr>
              <w:tab/>
            </w:r>
            <w:r w:rsidR="0039106D">
              <w:rPr>
                <w:rStyle w:val="a9"/>
                <w:b w:val="0"/>
                <w:sz w:val="18"/>
                <w:szCs w:val="18"/>
              </w:rPr>
              <w:tab/>
            </w:r>
            <w:r w:rsidRPr="004F658F">
              <w:rPr>
                <w:rStyle w:val="a9"/>
                <w:b w:val="0"/>
                <w:sz w:val="18"/>
                <w:szCs w:val="18"/>
              </w:rPr>
              <w:t>change</w:t>
            </w:r>
            <w:r w:rsidR="0039106D">
              <w:rPr>
                <w:rStyle w:val="a9"/>
                <w:rFonts w:hint="eastAsia"/>
                <w:b w:val="0"/>
                <w:sz w:val="18"/>
                <w:szCs w:val="18"/>
              </w:rPr>
              <w:t xml:space="preserve"> </w:t>
            </w:r>
            <w:r w:rsidRPr="004F658F">
              <w:rPr>
                <w:rStyle w:val="a9"/>
                <w:b w:val="0"/>
                <w:sz w:val="18"/>
                <w:szCs w:val="18"/>
              </w:rPr>
              <w:t>became common</w:t>
            </w:r>
            <w:r w:rsidR="0039106D">
              <w:rPr>
                <w:rStyle w:val="a9"/>
                <w:rFonts w:hint="eastAsia"/>
                <w:b w:val="0"/>
                <w:sz w:val="18"/>
                <w:szCs w:val="18"/>
              </w:rPr>
              <w:t xml:space="preserve"> </w:t>
            </w:r>
            <w:r w:rsidRPr="004F658F">
              <w:rPr>
                <w:rStyle w:val="a9"/>
                <w:b w:val="0"/>
                <w:sz w:val="18"/>
                <w:szCs w:val="18"/>
              </w:rPr>
              <w:t xml:space="preserve">in the United States in the 1920th. </w:t>
            </w:r>
          </w:p>
          <w:p w:rsidR="004F658F" w:rsidRDefault="0039106D" w:rsidP="00DD630F">
            <w:pPr>
              <w:pStyle w:val="M"/>
              <w:spacing w:line="240" w:lineRule="auto"/>
              <w:rPr>
                <w:rStyle w:val="a9"/>
                <w:b w:val="0"/>
                <w:sz w:val="18"/>
                <w:szCs w:val="18"/>
              </w:rPr>
            </w:pPr>
            <w:r>
              <w:rPr>
                <w:rStyle w:val="a9"/>
                <w:rFonts w:hint="eastAsia"/>
                <w:b w:val="0"/>
                <w:sz w:val="18"/>
                <w:szCs w:val="18"/>
              </w:rPr>
              <w:tab/>
            </w:r>
            <w:r>
              <w:rPr>
                <w:rStyle w:val="a9"/>
                <w:b w:val="0"/>
                <w:sz w:val="18"/>
                <w:szCs w:val="18"/>
              </w:rPr>
              <w:tab/>
            </w:r>
            <w:r>
              <w:rPr>
                <w:rStyle w:val="a9"/>
                <w:rFonts w:hint="eastAsia"/>
                <w:b w:val="0"/>
                <w:sz w:val="18"/>
                <w:szCs w:val="18"/>
              </w:rPr>
              <w:tab/>
            </w:r>
            <w:r w:rsidR="004F658F" w:rsidRPr="004F658F">
              <w:rPr>
                <w:rStyle w:val="a9"/>
                <w:b w:val="0"/>
                <w:sz w:val="18"/>
                <w:szCs w:val="18"/>
              </w:rPr>
              <w:t xml:space="preserve">But as the work week shortened during the Great Depression of </w:t>
            </w:r>
            <w:r>
              <w:rPr>
                <w:rStyle w:val="a9"/>
                <w:rFonts w:hint="eastAsia"/>
                <w:b w:val="0"/>
                <w:sz w:val="18"/>
                <w:szCs w:val="18"/>
              </w:rPr>
              <w:tab/>
            </w:r>
            <w:r>
              <w:rPr>
                <w:rStyle w:val="a9"/>
                <w:b w:val="0"/>
                <w:sz w:val="18"/>
                <w:szCs w:val="18"/>
              </w:rPr>
              <w:tab/>
            </w:r>
            <w:r>
              <w:rPr>
                <w:rStyle w:val="a9"/>
                <w:rFonts w:hint="eastAsia"/>
                <w:b w:val="0"/>
                <w:sz w:val="18"/>
                <w:szCs w:val="18"/>
              </w:rPr>
              <w:tab/>
            </w:r>
            <w:r>
              <w:rPr>
                <w:rStyle w:val="a9"/>
                <w:b w:val="0"/>
                <w:sz w:val="18"/>
                <w:szCs w:val="18"/>
              </w:rPr>
              <w:tab/>
            </w:r>
            <w:r w:rsidR="004F658F" w:rsidRPr="004F658F">
              <w:rPr>
                <w:rStyle w:val="a9"/>
                <w:b w:val="0"/>
                <w:sz w:val="18"/>
                <w:szCs w:val="18"/>
              </w:rPr>
              <w:t>1930's,</w:t>
            </w:r>
            <w:r w:rsidRPr="004F658F">
              <w:rPr>
                <w:rStyle w:val="a9"/>
                <w:b w:val="0"/>
                <w:sz w:val="18"/>
                <w:szCs w:val="18"/>
              </w:rPr>
              <w:t xml:space="preserve"> </w:t>
            </w:r>
            <w:r w:rsidR="004F658F" w:rsidRPr="004F658F">
              <w:rPr>
                <w:rStyle w:val="a9"/>
                <w:b w:val="0"/>
                <w:sz w:val="18"/>
                <w:szCs w:val="18"/>
              </w:rPr>
              <w:t>the weekend expanded to two full days, S</w:t>
            </w:r>
            <w:r>
              <w:rPr>
                <w:rStyle w:val="a9"/>
                <w:b w:val="0"/>
                <w:sz w:val="18"/>
                <w:szCs w:val="18"/>
              </w:rPr>
              <w:t xml:space="preserve">aturday and </w:t>
            </w:r>
            <w:r>
              <w:rPr>
                <w:rStyle w:val="a9"/>
                <w:rFonts w:hint="eastAsia"/>
                <w:b w:val="0"/>
                <w:sz w:val="18"/>
                <w:szCs w:val="18"/>
              </w:rPr>
              <w:tab/>
            </w:r>
            <w:r>
              <w:rPr>
                <w:rStyle w:val="a9"/>
                <w:b w:val="0"/>
                <w:sz w:val="18"/>
                <w:szCs w:val="18"/>
              </w:rPr>
              <w:tab/>
            </w:r>
            <w:r>
              <w:rPr>
                <w:rStyle w:val="a9"/>
                <w:rFonts w:hint="eastAsia"/>
                <w:b w:val="0"/>
                <w:sz w:val="18"/>
                <w:szCs w:val="18"/>
              </w:rPr>
              <w:tab/>
            </w:r>
            <w:r>
              <w:rPr>
                <w:rStyle w:val="a9"/>
                <w:b w:val="0"/>
                <w:sz w:val="18"/>
                <w:szCs w:val="18"/>
              </w:rPr>
              <w:tab/>
            </w:r>
            <w:r>
              <w:rPr>
                <w:rStyle w:val="a9"/>
                <w:b w:val="0"/>
                <w:sz w:val="18"/>
                <w:szCs w:val="18"/>
              </w:rPr>
              <w:tab/>
              <w:t>Sunday. Some people</w:t>
            </w:r>
            <w:r>
              <w:rPr>
                <w:rStyle w:val="a9"/>
                <w:rFonts w:hint="eastAsia"/>
                <w:b w:val="0"/>
                <w:sz w:val="18"/>
                <w:szCs w:val="18"/>
              </w:rPr>
              <w:t xml:space="preserve"> </w:t>
            </w:r>
            <w:r w:rsidR="004F658F" w:rsidRPr="004F658F">
              <w:rPr>
                <w:rStyle w:val="a9"/>
                <w:b w:val="0"/>
                <w:sz w:val="18"/>
                <w:szCs w:val="18"/>
              </w:rPr>
              <w:t xml:space="preserve">thought this trend would continue due to </w:t>
            </w:r>
            <w:r>
              <w:rPr>
                <w:rStyle w:val="a9"/>
                <w:rFonts w:hint="eastAsia"/>
                <w:b w:val="0"/>
                <w:sz w:val="18"/>
                <w:szCs w:val="18"/>
              </w:rPr>
              <w:tab/>
            </w:r>
            <w:r>
              <w:rPr>
                <w:rStyle w:val="a9"/>
                <w:b w:val="0"/>
                <w:sz w:val="18"/>
                <w:szCs w:val="18"/>
              </w:rPr>
              <w:tab/>
            </w:r>
            <w:r>
              <w:rPr>
                <w:rStyle w:val="a9"/>
                <w:rFonts w:hint="eastAsia"/>
                <w:b w:val="0"/>
                <w:sz w:val="18"/>
                <w:szCs w:val="18"/>
              </w:rPr>
              <w:tab/>
            </w:r>
            <w:r>
              <w:rPr>
                <w:rStyle w:val="a9"/>
                <w:b w:val="0"/>
                <w:sz w:val="18"/>
                <w:szCs w:val="18"/>
              </w:rPr>
              <w:tab/>
            </w:r>
            <w:r w:rsidR="004F658F" w:rsidRPr="004F658F">
              <w:rPr>
                <w:rStyle w:val="a9"/>
                <w:b w:val="0"/>
                <w:sz w:val="18"/>
                <w:szCs w:val="18"/>
              </w:rPr>
              <w:t>increasing automation and the</w:t>
            </w:r>
            <w:r>
              <w:rPr>
                <w:rStyle w:val="a9"/>
                <w:rFonts w:hint="eastAsia"/>
                <w:b w:val="0"/>
                <w:sz w:val="18"/>
                <w:szCs w:val="18"/>
              </w:rPr>
              <w:t xml:space="preserve"> </w:t>
            </w:r>
            <w:r w:rsidR="004F658F" w:rsidRPr="004F658F">
              <w:rPr>
                <w:rStyle w:val="a9"/>
                <w:b w:val="0"/>
                <w:sz w:val="18"/>
                <w:szCs w:val="18"/>
              </w:rPr>
              <w:t xml:space="preserve">work week might decrease to 4 </w:t>
            </w:r>
            <w:r>
              <w:rPr>
                <w:rStyle w:val="a9"/>
                <w:rFonts w:hint="eastAsia"/>
                <w:b w:val="0"/>
                <w:sz w:val="18"/>
                <w:szCs w:val="18"/>
              </w:rPr>
              <w:tab/>
            </w:r>
            <w:r>
              <w:rPr>
                <w:rStyle w:val="a9"/>
                <w:b w:val="0"/>
                <w:sz w:val="18"/>
                <w:szCs w:val="18"/>
              </w:rPr>
              <w:tab/>
            </w:r>
            <w:r>
              <w:rPr>
                <w:rStyle w:val="a9"/>
                <w:rFonts w:hint="eastAsia"/>
                <w:b w:val="0"/>
                <w:sz w:val="18"/>
                <w:szCs w:val="18"/>
              </w:rPr>
              <w:tab/>
            </w:r>
            <w:r>
              <w:rPr>
                <w:rStyle w:val="a9"/>
                <w:b w:val="0"/>
                <w:sz w:val="18"/>
                <w:szCs w:val="18"/>
              </w:rPr>
              <w:tab/>
            </w:r>
            <w:r>
              <w:rPr>
                <w:rStyle w:val="a9"/>
                <w:rFonts w:hint="eastAsia"/>
                <w:b w:val="0"/>
                <w:sz w:val="18"/>
                <w:szCs w:val="18"/>
              </w:rPr>
              <w:tab/>
            </w:r>
            <w:r w:rsidR="004F658F" w:rsidRPr="004F658F">
              <w:rPr>
                <w:rStyle w:val="a9"/>
                <w:b w:val="0"/>
                <w:sz w:val="18"/>
                <w:szCs w:val="18"/>
              </w:rPr>
              <w:t>days or even fewer. But so far, this hasn't</w:t>
            </w:r>
            <w:r>
              <w:rPr>
                <w:rStyle w:val="a9"/>
                <w:rFonts w:hint="eastAsia"/>
                <w:b w:val="0"/>
                <w:sz w:val="18"/>
                <w:szCs w:val="18"/>
              </w:rPr>
              <w:t xml:space="preserve"> </w:t>
            </w:r>
            <w:r w:rsidR="004F658F" w:rsidRPr="004F658F">
              <w:rPr>
                <w:rStyle w:val="a9"/>
                <w:b w:val="0"/>
                <w:sz w:val="18"/>
                <w:szCs w:val="18"/>
              </w:rPr>
              <w:t>happened.</w:t>
            </w:r>
          </w:p>
          <w:p w:rsidR="00CD7B50" w:rsidRDefault="004F658F" w:rsidP="00DD630F">
            <w:pPr>
              <w:pStyle w:val="M"/>
              <w:spacing w:line="240" w:lineRule="auto"/>
              <w:rPr>
                <w:rStyle w:val="a9"/>
                <w:b w:val="0"/>
                <w:sz w:val="18"/>
                <w:szCs w:val="18"/>
              </w:rPr>
            </w:pPr>
            <w:r>
              <w:rPr>
                <w:rStyle w:val="a9"/>
                <w:b w:val="0"/>
                <w:sz w:val="18"/>
                <w:szCs w:val="18"/>
              </w:rPr>
              <w:tab/>
            </w:r>
            <w:r w:rsidR="0039106D">
              <w:rPr>
                <w:rStyle w:val="a9"/>
                <w:rFonts w:hint="eastAsia"/>
                <w:b w:val="0"/>
                <w:sz w:val="18"/>
                <w:szCs w:val="18"/>
              </w:rPr>
              <w:tab/>
            </w:r>
            <w:r w:rsidR="00CD7B50" w:rsidRPr="00865C67">
              <w:rPr>
                <w:rStyle w:val="a9"/>
                <w:b w:val="0"/>
                <w:sz w:val="18"/>
                <w:szCs w:val="18"/>
              </w:rPr>
              <w:t>&lt;/text&gt;</w:t>
            </w:r>
          </w:p>
          <w:p w:rsidR="009F727D" w:rsidRPr="00865C67" w:rsidRDefault="009F727D" w:rsidP="00DD630F">
            <w:pPr>
              <w:pStyle w:val="M"/>
              <w:spacing w:line="240" w:lineRule="auto"/>
              <w:rPr>
                <w:rStyle w:val="a9"/>
                <w:b w:val="0"/>
                <w:sz w:val="18"/>
                <w:szCs w:val="18"/>
              </w:rPr>
            </w:pPr>
            <w:r>
              <w:rPr>
                <w:rStyle w:val="a9"/>
                <w:b w:val="0"/>
                <w:sz w:val="18"/>
                <w:szCs w:val="18"/>
              </w:rPr>
              <w:tab/>
            </w:r>
            <w:r w:rsidR="0039106D">
              <w:rPr>
                <w:rStyle w:val="a9"/>
                <w:rFonts w:hint="eastAsia"/>
                <w:b w:val="0"/>
                <w:sz w:val="18"/>
                <w:szCs w:val="18"/>
              </w:rPr>
              <w:tab/>
            </w:r>
            <w:r>
              <w:rPr>
                <w:rStyle w:val="a9"/>
                <w:rFonts w:hint="eastAsia"/>
                <w:b w:val="0"/>
                <w:sz w:val="18"/>
                <w:szCs w:val="18"/>
              </w:rPr>
              <w:t>&lt;</w:t>
            </w:r>
            <w:r w:rsidR="00A35D32">
              <w:rPr>
                <w:rStyle w:val="a9"/>
                <w:rFonts w:hint="eastAsia"/>
                <w:b w:val="0"/>
                <w:sz w:val="18"/>
                <w:szCs w:val="18"/>
              </w:rPr>
              <w:t>pause</w:t>
            </w:r>
            <w:r>
              <w:rPr>
                <w:rStyle w:val="a9"/>
                <w:rFonts w:hint="eastAsia"/>
                <w:b w:val="0"/>
                <w:sz w:val="18"/>
                <w:szCs w:val="18"/>
              </w:rPr>
              <w:t xml:space="preserve"> </w:t>
            </w:r>
            <w:r w:rsidRPr="009F727D">
              <w:rPr>
                <w:rStyle w:val="a9"/>
                <w:b w:val="0"/>
                <w:sz w:val="18"/>
                <w:szCs w:val="18"/>
              </w:rPr>
              <w:t>duration</w:t>
            </w:r>
            <w:r>
              <w:rPr>
                <w:rStyle w:val="a9"/>
                <w:rFonts w:hint="eastAsia"/>
                <w:b w:val="0"/>
                <w:sz w:val="18"/>
                <w:szCs w:val="18"/>
              </w:rPr>
              <w:t>="60" hint="</w:t>
            </w:r>
            <w:r>
              <w:rPr>
                <w:rStyle w:val="a9"/>
                <w:rFonts w:hint="eastAsia"/>
                <w:b w:val="0"/>
                <w:sz w:val="18"/>
                <w:szCs w:val="18"/>
              </w:rPr>
              <w:t>思考</w:t>
            </w:r>
            <w:r>
              <w:rPr>
                <w:rStyle w:val="a9"/>
                <w:rFonts w:hint="eastAsia"/>
                <w:b w:val="0"/>
                <w:sz w:val="18"/>
                <w:szCs w:val="18"/>
              </w:rPr>
              <w:t>/</w:t>
            </w:r>
            <w:r>
              <w:rPr>
                <w:rStyle w:val="a9"/>
                <w:rFonts w:hint="eastAsia"/>
                <w:b w:val="0"/>
                <w:sz w:val="18"/>
                <w:szCs w:val="18"/>
              </w:rPr>
              <w:t>准备</w:t>
            </w:r>
            <w:r>
              <w:rPr>
                <w:rStyle w:val="a9"/>
                <w:rFonts w:hint="eastAsia"/>
                <w:b w:val="0"/>
                <w:sz w:val="18"/>
                <w:szCs w:val="18"/>
              </w:rPr>
              <w:t>" /&gt;</w:t>
            </w:r>
          </w:p>
          <w:p w:rsidR="00865C67" w:rsidRDefault="00040760" w:rsidP="00DD630F">
            <w:pPr>
              <w:pStyle w:val="M"/>
              <w:spacing w:line="240" w:lineRule="auto"/>
              <w:rPr>
                <w:rStyle w:val="a9"/>
                <w:b w:val="0"/>
                <w:sz w:val="18"/>
                <w:szCs w:val="18"/>
              </w:rPr>
            </w:pPr>
            <w:r>
              <w:rPr>
                <w:rStyle w:val="a9"/>
                <w:rFonts w:hint="eastAsia"/>
                <w:b w:val="0"/>
                <w:sz w:val="18"/>
                <w:szCs w:val="18"/>
              </w:rPr>
              <w:tab/>
            </w:r>
            <w:r w:rsidR="00865C67" w:rsidRPr="00865C67">
              <w:rPr>
                <w:rStyle w:val="a9"/>
                <w:b w:val="0"/>
                <w:sz w:val="18"/>
                <w:szCs w:val="18"/>
              </w:rPr>
              <w:t>&lt;/prompt&gt;</w:t>
            </w:r>
          </w:p>
          <w:p w:rsidR="00040760" w:rsidRPr="00865C67" w:rsidRDefault="00040760" w:rsidP="00DD630F">
            <w:pPr>
              <w:pStyle w:val="M"/>
              <w:spacing w:line="240" w:lineRule="auto"/>
              <w:rPr>
                <w:rStyle w:val="a9"/>
                <w:b w:val="0"/>
                <w:sz w:val="18"/>
                <w:szCs w:val="18"/>
              </w:rPr>
            </w:pPr>
            <w:r>
              <w:rPr>
                <w:rStyle w:val="a9"/>
                <w:rFonts w:hint="eastAsia"/>
                <w:b w:val="0"/>
                <w:sz w:val="18"/>
                <w:szCs w:val="18"/>
              </w:rPr>
              <w:tab/>
            </w:r>
            <w:r w:rsidR="00D52A2E">
              <w:rPr>
                <w:rStyle w:val="a9"/>
                <w:rFonts w:hint="eastAsia"/>
                <w:b w:val="0"/>
                <w:sz w:val="18"/>
                <w:szCs w:val="18"/>
              </w:rPr>
              <w:t>&lt;r</w:t>
            </w:r>
            <w:r w:rsidR="00D52A2E" w:rsidRPr="00D52A2E">
              <w:rPr>
                <w:rStyle w:val="a9"/>
                <w:b w:val="0"/>
                <w:sz w:val="18"/>
                <w:szCs w:val="18"/>
              </w:rPr>
              <w:t>ecord</w:t>
            </w:r>
            <w:r w:rsidR="00D52A2E">
              <w:rPr>
                <w:rStyle w:val="a9"/>
                <w:rFonts w:hint="eastAsia"/>
                <w:b w:val="0"/>
                <w:sz w:val="18"/>
                <w:szCs w:val="18"/>
              </w:rPr>
              <w:t xml:space="preserve"> </w:t>
            </w:r>
            <w:r w:rsidR="00D72D36" w:rsidRPr="00D72D36">
              <w:rPr>
                <w:rStyle w:val="a9"/>
                <w:b w:val="0"/>
                <w:sz w:val="18"/>
                <w:szCs w:val="18"/>
              </w:rPr>
              <w:t>duration</w:t>
            </w:r>
            <w:r w:rsidR="00D72D36">
              <w:rPr>
                <w:rStyle w:val="a9"/>
                <w:rFonts w:hint="eastAsia"/>
                <w:b w:val="0"/>
                <w:sz w:val="18"/>
                <w:szCs w:val="18"/>
              </w:rPr>
              <w:t>="60"</w:t>
            </w:r>
            <w:r w:rsidR="006935F2">
              <w:rPr>
                <w:rStyle w:val="a9"/>
                <w:rFonts w:hint="eastAsia"/>
                <w:b w:val="0"/>
                <w:sz w:val="18"/>
                <w:szCs w:val="18"/>
              </w:rPr>
              <w:t xml:space="preserve"> </w:t>
            </w:r>
            <w:r w:rsidR="00D52A2E">
              <w:rPr>
                <w:rStyle w:val="a9"/>
                <w:rFonts w:hint="eastAsia"/>
                <w:b w:val="0"/>
                <w:sz w:val="18"/>
                <w:szCs w:val="18"/>
              </w:rPr>
              <w:t>/&gt;</w:t>
            </w:r>
          </w:p>
          <w:p w:rsidR="00885BE4" w:rsidRDefault="00434383" w:rsidP="00DD630F">
            <w:pPr>
              <w:pStyle w:val="M"/>
              <w:spacing w:line="240" w:lineRule="auto"/>
              <w:ind w:firstLine="0"/>
              <w:rPr>
                <w:rStyle w:val="a9"/>
                <w:b w:val="0"/>
                <w:sz w:val="18"/>
                <w:szCs w:val="18"/>
              </w:rPr>
            </w:pPr>
            <w:r>
              <w:rPr>
                <w:rStyle w:val="a9"/>
                <w:rFonts w:hint="eastAsia"/>
                <w:b w:val="0"/>
                <w:sz w:val="18"/>
                <w:szCs w:val="18"/>
              </w:rPr>
              <w:tab/>
            </w:r>
            <w:r w:rsidR="00865C67" w:rsidRPr="00865C67">
              <w:rPr>
                <w:rStyle w:val="a9"/>
                <w:b w:val="0"/>
                <w:sz w:val="18"/>
                <w:szCs w:val="18"/>
              </w:rPr>
              <w:t>&lt;/question&gt;</w:t>
            </w:r>
          </w:p>
          <w:p w:rsidR="00885BE4" w:rsidRPr="00F10F04" w:rsidRDefault="00885BE4" w:rsidP="00DD630F">
            <w:pPr>
              <w:pStyle w:val="M"/>
              <w:spacing w:line="240" w:lineRule="auto"/>
              <w:ind w:firstLine="0"/>
              <w:rPr>
                <w:rStyle w:val="a9"/>
                <w:b w:val="0"/>
                <w:sz w:val="18"/>
                <w:szCs w:val="18"/>
              </w:rPr>
            </w:pPr>
            <w:r w:rsidRPr="00965CA1">
              <w:rPr>
                <w:rStyle w:val="a9"/>
                <w:b w:val="0"/>
                <w:sz w:val="18"/>
                <w:szCs w:val="18"/>
              </w:rPr>
              <w:t>&lt;/assessmentItem&gt;</w:t>
            </w:r>
          </w:p>
        </w:tc>
      </w:tr>
    </w:tbl>
    <w:p w:rsidR="00397CF9" w:rsidRPr="00397CF9" w:rsidRDefault="00397CF9" w:rsidP="00397CF9"/>
    <w:p w:rsidR="00685AC0" w:rsidRDefault="00685AC0" w:rsidP="00685AC0">
      <w:pPr>
        <w:pStyle w:val="3"/>
        <w:numPr>
          <w:ilvl w:val="2"/>
          <w:numId w:val="15"/>
        </w:numPr>
      </w:pPr>
      <w:bookmarkStart w:id="591" w:name="_Toc286841240"/>
      <w:r>
        <w:rPr>
          <w:rFonts w:hint="eastAsia"/>
        </w:rPr>
        <w:t>问答（</w:t>
      </w:r>
      <w:r>
        <w:rPr>
          <w:rFonts w:hint="eastAsia"/>
        </w:rPr>
        <w:t>Q</w:t>
      </w:r>
      <w:r w:rsidRPr="00685AC0">
        <w:t xml:space="preserve">uestion </w:t>
      </w:r>
      <w:r w:rsidR="0019680C">
        <w:rPr>
          <w:rFonts w:hint="eastAsia"/>
        </w:rPr>
        <w:t>A</w:t>
      </w:r>
      <w:r w:rsidRPr="00685AC0">
        <w:t xml:space="preserve">nd </w:t>
      </w:r>
      <w:r>
        <w:rPr>
          <w:rFonts w:hint="eastAsia"/>
        </w:rPr>
        <w:t>A</w:t>
      </w:r>
      <w:r w:rsidRPr="00685AC0">
        <w:t>nswer</w:t>
      </w:r>
      <w:r>
        <w:rPr>
          <w:rFonts w:hint="eastAsia"/>
        </w:rPr>
        <w:t>）</w:t>
      </w:r>
      <w:bookmarkEnd w:id="591"/>
    </w:p>
    <w:p w:rsidR="00685AC0" w:rsidRPr="00D46068" w:rsidRDefault="00685AC0" w:rsidP="00685AC0">
      <w:pPr>
        <w:pStyle w:val="af8"/>
      </w:pPr>
      <w:r w:rsidRPr="00242408">
        <w:rPr>
          <w:rFonts w:hint="eastAsia"/>
        </w:rPr>
        <w:t>表</w:t>
      </w:r>
      <w:r w:rsidRPr="00242408">
        <w:rPr>
          <w:rFonts w:hint="eastAsia"/>
        </w:rPr>
        <w:t xml:space="preserve"> </w:t>
      </w:r>
      <w:r>
        <w:rPr>
          <w:rFonts w:hint="eastAsia"/>
        </w:rPr>
        <w:t>5-1</w:t>
      </w:r>
      <w:r w:rsidR="00F46342">
        <w:rPr>
          <w:rFonts w:hint="eastAsia"/>
        </w:rPr>
        <w:t>3</w:t>
      </w:r>
      <w:r>
        <w:rPr>
          <w:rFonts w:hint="eastAsia"/>
        </w:rPr>
        <w:t xml:space="preserve"> </w:t>
      </w:r>
      <w:r w:rsidR="00F46342">
        <w:rPr>
          <w:rFonts w:hint="eastAsia"/>
        </w:rPr>
        <w:t>问答</w:t>
      </w:r>
      <w:r w:rsidRPr="00ED0717">
        <w:rPr>
          <w:rFonts w:hint="eastAsia"/>
        </w:rPr>
        <w:t>（</w:t>
      </w:r>
      <w:r w:rsidR="0019680C" w:rsidRPr="0019680C">
        <w:t xml:space="preserve">Question </w:t>
      </w:r>
      <w:r w:rsidR="0019680C">
        <w:rPr>
          <w:rFonts w:hint="eastAsia"/>
        </w:rPr>
        <w:t>A</w:t>
      </w:r>
      <w:r w:rsidR="0019680C" w:rsidRPr="0019680C">
        <w:t>nd Answer</w:t>
      </w:r>
      <w:r w:rsidRPr="00472A9F">
        <w:rPr>
          <w:rFonts w:hint="eastAsia"/>
        </w:rPr>
        <w:t>）</w:t>
      </w:r>
      <w:r>
        <w:rPr>
          <w:rFonts w:hint="eastAsia"/>
        </w:rPr>
        <w:t>示例说明</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84"/>
        <w:gridCol w:w="7138"/>
      </w:tblGrid>
      <w:tr w:rsidR="00685AC0" w:rsidRPr="00F10F04" w:rsidTr="008D71F0">
        <w:tc>
          <w:tcPr>
            <w:tcW w:w="1384" w:type="dxa"/>
            <w:tcBorders>
              <w:top w:val="single" w:sz="4" w:space="0" w:color="000000"/>
              <w:left w:val="single" w:sz="4" w:space="0" w:color="000000"/>
              <w:bottom w:val="single" w:sz="4" w:space="0" w:color="000000"/>
              <w:right w:val="single" w:sz="4" w:space="0" w:color="000000"/>
            </w:tcBorders>
            <w:hideMark/>
          </w:tcPr>
          <w:p w:rsidR="00685AC0" w:rsidRPr="00F10F04" w:rsidRDefault="00685AC0" w:rsidP="008D71F0">
            <w:pPr>
              <w:pStyle w:val="M"/>
              <w:ind w:firstLine="0"/>
              <w:rPr>
                <w:rStyle w:val="a9"/>
                <w:b w:val="0"/>
                <w:sz w:val="18"/>
                <w:szCs w:val="18"/>
              </w:rPr>
            </w:pPr>
            <w:r w:rsidRPr="00F10F04">
              <w:rPr>
                <w:rStyle w:val="a9"/>
                <w:rFonts w:hint="eastAsia"/>
                <w:b w:val="0"/>
                <w:sz w:val="18"/>
                <w:szCs w:val="18"/>
              </w:rPr>
              <w:t>名称</w:t>
            </w:r>
          </w:p>
        </w:tc>
        <w:tc>
          <w:tcPr>
            <w:tcW w:w="7138" w:type="dxa"/>
            <w:tcBorders>
              <w:top w:val="single" w:sz="4" w:space="0" w:color="000000"/>
              <w:left w:val="single" w:sz="4" w:space="0" w:color="000000"/>
              <w:bottom w:val="single" w:sz="4" w:space="0" w:color="000000"/>
              <w:right w:val="single" w:sz="4" w:space="0" w:color="000000"/>
            </w:tcBorders>
            <w:hideMark/>
          </w:tcPr>
          <w:p w:rsidR="00685AC0" w:rsidRPr="00F10F04" w:rsidRDefault="00685AC0" w:rsidP="008D71F0">
            <w:pPr>
              <w:pStyle w:val="M"/>
              <w:ind w:firstLine="0"/>
              <w:rPr>
                <w:rStyle w:val="a9"/>
                <w:b w:val="0"/>
                <w:sz w:val="18"/>
                <w:szCs w:val="18"/>
              </w:rPr>
            </w:pPr>
            <w:r>
              <w:rPr>
                <w:rStyle w:val="a9"/>
                <w:rFonts w:hint="eastAsia"/>
                <w:b w:val="0"/>
                <w:sz w:val="18"/>
                <w:szCs w:val="18"/>
              </w:rPr>
              <w:t>说明</w:t>
            </w:r>
          </w:p>
        </w:tc>
      </w:tr>
      <w:tr w:rsidR="00685AC0" w:rsidRPr="00F10F04" w:rsidTr="008D71F0">
        <w:tc>
          <w:tcPr>
            <w:tcW w:w="1384" w:type="dxa"/>
            <w:tcBorders>
              <w:top w:val="single" w:sz="4" w:space="0" w:color="000000"/>
              <w:left w:val="single" w:sz="4" w:space="0" w:color="000000"/>
              <w:bottom w:val="single" w:sz="4" w:space="0" w:color="000000"/>
              <w:right w:val="single" w:sz="4" w:space="0" w:color="000000"/>
            </w:tcBorders>
            <w:hideMark/>
          </w:tcPr>
          <w:p w:rsidR="00685AC0" w:rsidRPr="00965CA1" w:rsidRDefault="00685AC0" w:rsidP="008D71F0">
            <w:pPr>
              <w:pStyle w:val="M"/>
              <w:ind w:firstLine="0"/>
              <w:rPr>
                <w:rStyle w:val="a9"/>
                <w:b w:val="0"/>
                <w:sz w:val="18"/>
                <w:szCs w:val="18"/>
              </w:rPr>
            </w:pPr>
            <w:r>
              <w:rPr>
                <w:rStyle w:val="a9"/>
                <w:rFonts w:hint="eastAsia"/>
                <w:b w:val="0"/>
                <w:sz w:val="18"/>
                <w:szCs w:val="18"/>
              </w:rPr>
              <w:t>类型序号</w:t>
            </w:r>
          </w:p>
        </w:tc>
        <w:tc>
          <w:tcPr>
            <w:tcW w:w="7138" w:type="dxa"/>
            <w:tcBorders>
              <w:top w:val="single" w:sz="4" w:space="0" w:color="000000"/>
              <w:left w:val="single" w:sz="4" w:space="0" w:color="000000"/>
              <w:bottom w:val="single" w:sz="4" w:space="0" w:color="000000"/>
              <w:right w:val="single" w:sz="4" w:space="0" w:color="000000"/>
            </w:tcBorders>
            <w:hideMark/>
          </w:tcPr>
          <w:p w:rsidR="00685AC0" w:rsidRDefault="00685AC0" w:rsidP="0019680C">
            <w:pPr>
              <w:pStyle w:val="M"/>
              <w:ind w:firstLine="0"/>
              <w:rPr>
                <w:rStyle w:val="a9"/>
                <w:b w:val="0"/>
                <w:sz w:val="18"/>
                <w:szCs w:val="18"/>
              </w:rPr>
            </w:pPr>
            <w:r>
              <w:rPr>
                <w:rStyle w:val="a9"/>
                <w:rFonts w:hint="eastAsia"/>
                <w:b w:val="0"/>
                <w:sz w:val="18"/>
                <w:szCs w:val="18"/>
              </w:rPr>
              <w:t>1</w:t>
            </w:r>
            <w:r w:rsidR="0019680C">
              <w:rPr>
                <w:rStyle w:val="a9"/>
                <w:rFonts w:hint="eastAsia"/>
                <w:b w:val="0"/>
                <w:sz w:val="18"/>
                <w:szCs w:val="18"/>
              </w:rPr>
              <w:t>3</w:t>
            </w:r>
          </w:p>
        </w:tc>
      </w:tr>
      <w:tr w:rsidR="00685AC0" w:rsidRPr="00F10F04" w:rsidTr="008D71F0">
        <w:tc>
          <w:tcPr>
            <w:tcW w:w="1384" w:type="dxa"/>
            <w:tcBorders>
              <w:top w:val="single" w:sz="4" w:space="0" w:color="000000"/>
              <w:left w:val="single" w:sz="4" w:space="0" w:color="000000"/>
              <w:bottom w:val="single" w:sz="4" w:space="0" w:color="000000"/>
              <w:right w:val="single" w:sz="4" w:space="0" w:color="000000"/>
            </w:tcBorders>
            <w:hideMark/>
          </w:tcPr>
          <w:p w:rsidR="00685AC0" w:rsidRDefault="00685AC0" w:rsidP="008D71F0">
            <w:pPr>
              <w:pStyle w:val="M"/>
              <w:ind w:firstLine="0"/>
              <w:rPr>
                <w:rStyle w:val="a9"/>
                <w:b w:val="0"/>
                <w:sz w:val="18"/>
                <w:szCs w:val="18"/>
              </w:rPr>
            </w:pPr>
            <w:r>
              <w:rPr>
                <w:rStyle w:val="a9"/>
                <w:rFonts w:hint="eastAsia"/>
                <w:b w:val="0"/>
                <w:sz w:val="18"/>
                <w:szCs w:val="18"/>
              </w:rPr>
              <w:lastRenderedPageBreak/>
              <w:t>类型标识</w:t>
            </w:r>
          </w:p>
        </w:tc>
        <w:tc>
          <w:tcPr>
            <w:tcW w:w="7138" w:type="dxa"/>
            <w:tcBorders>
              <w:top w:val="single" w:sz="4" w:space="0" w:color="000000"/>
              <w:left w:val="single" w:sz="4" w:space="0" w:color="000000"/>
              <w:bottom w:val="single" w:sz="4" w:space="0" w:color="000000"/>
              <w:right w:val="single" w:sz="4" w:space="0" w:color="000000"/>
            </w:tcBorders>
            <w:hideMark/>
          </w:tcPr>
          <w:p w:rsidR="00685AC0" w:rsidRPr="00E17EC9" w:rsidRDefault="0019680C" w:rsidP="0019680C">
            <w:pPr>
              <w:pStyle w:val="M"/>
              <w:ind w:firstLine="0"/>
              <w:rPr>
                <w:rStyle w:val="a9"/>
                <w:sz w:val="18"/>
                <w:szCs w:val="18"/>
              </w:rPr>
            </w:pPr>
            <w:r>
              <w:rPr>
                <w:rStyle w:val="a9"/>
                <w:rFonts w:hint="eastAsia"/>
                <w:b w:val="0"/>
                <w:sz w:val="18"/>
                <w:szCs w:val="18"/>
              </w:rPr>
              <w:t>q</w:t>
            </w:r>
            <w:r w:rsidRPr="0019680C">
              <w:rPr>
                <w:rStyle w:val="a9"/>
                <w:b w:val="0"/>
                <w:sz w:val="18"/>
                <w:szCs w:val="18"/>
              </w:rPr>
              <w:t>uestion</w:t>
            </w:r>
            <w:r>
              <w:rPr>
                <w:rStyle w:val="a9"/>
                <w:rFonts w:hint="eastAsia"/>
                <w:b w:val="0"/>
                <w:sz w:val="18"/>
                <w:szCs w:val="18"/>
              </w:rPr>
              <w:t>A</w:t>
            </w:r>
            <w:r w:rsidRPr="0019680C">
              <w:rPr>
                <w:rStyle w:val="a9"/>
                <w:b w:val="0"/>
                <w:sz w:val="18"/>
                <w:szCs w:val="18"/>
              </w:rPr>
              <w:t>ndAnswer</w:t>
            </w:r>
          </w:p>
        </w:tc>
      </w:tr>
      <w:tr w:rsidR="00685AC0" w:rsidRPr="00F10F04" w:rsidTr="008D71F0">
        <w:tc>
          <w:tcPr>
            <w:tcW w:w="1384" w:type="dxa"/>
            <w:tcBorders>
              <w:top w:val="single" w:sz="4" w:space="0" w:color="000000"/>
              <w:left w:val="single" w:sz="4" w:space="0" w:color="000000"/>
              <w:bottom w:val="single" w:sz="4" w:space="0" w:color="000000"/>
              <w:right w:val="single" w:sz="4" w:space="0" w:color="000000"/>
            </w:tcBorders>
            <w:hideMark/>
          </w:tcPr>
          <w:p w:rsidR="00685AC0" w:rsidRPr="00F10F04" w:rsidRDefault="00685AC0" w:rsidP="008D71F0">
            <w:pPr>
              <w:pStyle w:val="M"/>
              <w:ind w:firstLine="0"/>
              <w:rPr>
                <w:rStyle w:val="a9"/>
                <w:b w:val="0"/>
                <w:sz w:val="18"/>
                <w:szCs w:val="18"/>
              </w:rPr>
            </w:pPr>
            <w:r w:rsidRPr="00965CA1">
              <w:rPr>
                <w:rStyle w:val="a9"/>
                <w:rFonts w:hint="eastAsia"/>
                <w:b w:val="0"/>
                <w:sz w:val="18"/>
                <w:szCs w:val="18"/>
              </w:rPr>
              <w:t>试题附加材料</w:t>
            </w:r>
          </w:p>
        </w:tc>
        <w:tc>
          <w:tcPr>
            <w:tcW w:w="7138" w:type="dxa"/>
            <w:tcBorders>
              <w:top w:val="single" w:sz="4" w:space="0" w:color="000000"/>
              <w:left w:val="single" w:sz="4" w:space="0" w:color="000000"/>
              <w:bottom w:val="single" w:sz="4" w:space="0" w:color="000000"/>
              <w:right w:val="single" w:sz="4" w:space="0" w:color="000000"/>
            </w:tcBorders>
            <w:hideMark/>
          </w:tcPr>
          <w:p w:rsidR="00685AC0" w:rsidRPr="00F10F04" w:rsidRDefault="00685AC0" w:rsidP="008D71F0">
            <w:pPr>
              <w:pStyle w:val="M"/>
              <w:ind w:firstLine="0"/>
              <w:rPr>
                <w:rStyle w:val="a9"/>
                <w:b w:val="0"/>
                <w:sz w:val="18"/>
                <w:szCs w:val="18"/>
              </w:rPr>
            </w:pPr>
            <w:r>
              <w:rPr>
                <w:rStyle w:val="a9"/>
                <w:rFonts w:hint="eastAsia"/>
                <w:b w:val="0"/>
                <w:sz w:val="18"/>
                <w:szCs w:val="18"/>
              </w:rPr>
              <w:t>Sound</w:t>
            </w:r>
          </w:p>
        </w:tc>
      </w:tr>
      <w:tr w:rsidR="00685AC0" w:rsidRPr="00F10F04" w:rsidTr="008D71F0">
        <w:tc>
          <w:tcPr>
            <w:tcW w:w="1384" w:type="dxa"/>
            <w:tcBorders>
              <w:top w:val="single" w:sz="4" w:space="0" w:color="000000"/>
              <w:left w:val="single" w:sz="4" w:space="0" w:color="000000"/>
              <w:bottom w:val="single" w:sz="4" w:space="0" w:color="000000"/>
              <w:right w:val="single" w:sz="4" w:space="0" w:color="000000"/>
            </w:tcBorders>
            <w:hideMark/>
          </w:tcPr>
          <w:p w:rsidR="00685AC0" w:rsidRPr="00F10F04" w:rsidRDefault="00685AC0" w:rsidP="008D71F0">
            <w:pPr>
              <w:pStyle w:val="M"/>
              <w:ind w:firstLine="0"/>
              <w:rPr>
                <w:rStyle w:val="a9"/>
                <w:b w:val="0"/>
                <w:sz w:val="18"/>
                <w:szCs w:val="18"/>
              </w:rPr>
            </w:pPr>
            <w:r w:rsidRPr="00965CA1">
              <w:rPr>
                <w:rStyle w:val="a9"/>
                <w:rFonts w:hint="eastAsia"/>
                <w:b w:val="0"/>
                <w:sz w:val="18"/>
                <w:szCs w:val="18"/>
              </w:rPr>
              <w:t>试题问题类型</w:t>
            </w:r>
          </w:p>
        </w:tc>
        <w:tc>
          <w:tcPr>
            <w:tcW w:w="7138" w:type="dxa"/>
            <w:tcBorders>
              <w:top w:val="single" w:sz="4" w:space="0" w:color="000000"/>
              <w:left w:val="single" w:sz="4" w:space="0" w:color="000000"/>
              <w:bottom w:val="single" w:sz="4" w:space="0" w:color="000000"/>
              <w:right w:val="single" w:sz="4" w:space="0" w:color="000000"/>
            </w:tcBorders>
            <w:hideMark/>
          </w:tcPr>
          <w:p w:rsidR="00685AC0" w:rsidRPr="00F10F04" w:rsidRDefault="00685AC0" w:rsidP="008D71F0">
            <w:pPr>
              <w:pStyle w:val="M"/>
              <w:ind w:firstLine="0"/>
              <w:rPr>
                <w:rStyle w:val="a9"/>
                <w:b w:val="0"/>
                <w:sz w:val="18"/>
                <w:szCs w:val="18"/>
              </w:rPr>
            </w:pPr>
            <w:r>
              <w:rPr>
                <w:rStyle w:val="a9"/>
                <w:rFonts w:hint="eastAsia"/>
                <w:b w:val="0"/>
                <w:sz w:val="18"/>
                <w:szCs w:val="18"/>
              </w:rPr>
              <w:t>Sound</w:t>
            </w:r>
          </w:p>
        </w:tc>
      </w:tr>
      <w:tr w:rsidR="00685AC0" w:rsidRPr="00F10F04" w:rsidTr="008D71F0">
        <w:tc>
          <w:tcPr>
            <w:tcW w:w="1384" w:type="dxa"/>
            <w:tcBorders>
              <w:top w:val="single" w:sz="4" w:space="0" w:color="000000"/>
              <w:left w:val="single" w:sz="4" w:space="0" w:color="000000"/>
              <w:bottom w:val="single" w:sz="4" w:space="0" w:color="000000"/>
              <w:right w:val="single" w:sz="4" w:space="0" w:color="000000"/>
            </w:tcBorders>
            <w:hideMark/>
          </w:tcPr>
          <w:p w:rsidR="00685AC0" w:rsidRPr="00F10F04" w:rsidRDefault="00685AC0" w:rsidP="008D71F0">
            <w:pPr>
              <w:pStyle w:val="M"/>
              <w:ind w:firstLine="0"/>
              <w:rPr>
                <w:rStyle w:val="a9"/>
                <w:b w:val="0"/>
                <w:sz w:val="18"/>
                <w:szCs w:val="18"/>
              </w:rPr>
            </w:pPr>
            <w:r w:rsidRPr="00965CA1">
              <w:rPr>
                <w:rStyle w:val="a9"/>
                <w:rFonts w:hint="eastAsia"/>
                <w:b w:val="0"/>
                <w:sz w:val="18"/>
                <w:szCs w:val="18"/>
              </w:rPr>
              <w:t>流程性试题</w:t>
            </w:r>
          </w:p>
        </w:tc>
        <w:tc>
          <w:tcPr>
            <w:tcW w:w="7138" w:type="dxa"/>
            <w:tcBorders>
              <w:top w:val="single" w:sz="4" w:space="0" w:color="000000"/>
              <w:left w:val="single" w:sz="4" w:space="0" w:color="000000"/>
              <w:bottom w:val="single" w:sz="4" w:space="0" w:color="000000"/>
              <w:right w:val="single" w:sz="4" w:space="0" w:color="000000"/>
            </w:tcBorders>
            <w:hideMark/>
          </w:tcPr>
          <w:p w:rsidR="00685AC0" w:rsidRPr="00F10F04" w:rsidRDefault="00685AC0" w:rsidP="008D71F0">
            <w:pPr>
              <w:pStyle w:val="M"/>
              <w:ind w:firstLine="0"/>
              <w:rPr>
                <w:rStyle w:val="a9"/>
                <w:b w:val="0"/>
                <w:sz w:val="18"/>
                <w:szCs w:val="18"/>
              </w:rPr>
            </w:pPr>
            <w:r>
              <w:rPr>
                <w:rStyle w:val="a9"/>
                <w:rFonts w:hint="eastAsia"/>
                <w:b w:val="0"/>
                <w:sz w:val="18"/>
                <w:szCs w:val="18"/>
              </w:rPr>
              <w:t>是</w:t>
            </w:r>
          </w:p>
        </w:tc>
      </w:tr>
      <w:tr w:rsidR="00685AC0" w:rsidRPr="00F10F04" w:rsidTr="008D71F0">
        <w:tc>
          <w:tcPr>
            <w:tcW w:w="1384" w:type="dxa"/>
            <w:tcBorders>
              <w:top w:val="single" w:sz="4" w:space="0" w:color="000000"/>
              <w:left w:val="single" w:sz="4" w:space="0" w:color="000000"/>
              <w:bottom w:val="single" w:sz="4" w:space="0" w:color="000000"/>
              <w:right w:val="single" w:sz="4" w:space="0" w:color="000000"/>
            </w:tcBorders>
            <w:hideMark/>
          </w:tcPr>
          <w:p w:rsidR="00685AC0" w:rsidRPr="00F10F04" w:rsidRDefault="00685AC0" w:rsidP="008D71F0">
            <w:pPr>
              <w:pStyle w:val="M"/>
              <w:ind w:firstLine="0"/>
              <w:rPr>
                <w:rStyle w:val="a9"/>
                <w:b w:val="0"/>
                <w:sz w:val="18"/>
                <w:szCs w:val="18"/>
              </w:rPr>
            </w:pPr>
            <w:r>
              <w:rPr>
                <w:rFonts w:hint="eastAsia"/>
              </w:rPr>
              <w:t>示例</w:t>
            </w:r>
          </w:p>
        </w:tc>
        <w:tc>
          <w:tcPr>
            <w:tcW w:w="7138" w:type="dxa"/>
            <w:tcBorders>
              <w:top w:val="single" w:sz="4" w:space="0" w:color="000000"/>
              <w:left w:val="single" w:sz="4" w:space="0" w:color="000000"/>
              <w:bottom w:val="single" w:sz="4" w:space="0" w:color="000000"/>
              <w:right w:val="single" w:sz="4" w:space="0" w:color="000000"/>
            </w:tcBorders>
            <w:hideMark/>
          </w:tcPr>
          <w:p w:rsidR="00685AC0" w:rsidRDefault="00685AC0" w:rsidP="00DD630F">
            <w:pPr>
              <w:pStyle w:val="M"/>
              <w:spacing w:line="240" w:lineRule="auto"/>
              <w:ind w:firstLine="0"/>
              <w:rPr>
                <w:rStyle w:val="a9"/>
                <w:b w:val="0"/>
                <w:sz w:val="18"/>
                <w:szCs w:val="18"/>
              </w:rPr>
            </w:pPr>
            <w:r w:rsidRPr="00965CA1">
              <w:rPr>
                <w:rStyle w:val="a9"/>
                <w:b w:val="0"/>
                <w:sz w:val="18"/>
                <w:szCs w:val="18"/>
              </w:rPr>
              <w:t>&lt;assessmentItem identifier="</w:t>
            </w:r>
            <w:r w:rsidRPr="00FC0028">
              <w:rPr>
                <w:rStyle w:val="a9"/>
                <w:b w:val="0"/>
                <w:sz w:val="18"/>
                <w:szCs w:val="18"/>
              </w:rPr>
              <w:t>sflep-</w:t>
            </w:r>
            <w:r>
              <w:rPr>
                <w:rStyle w:val="a9"/>
                <w:rFonts w:hint="eastAsia"/>
                <w:b w:val="0"/>
                <w:sz w:val="18"/>
                <w:szCs w:val="18"/>
              </w:rPr>
              <w:t>ni</w:t>
            </w:r>
            <w:r w:rsidRPr="00FC0028">
              <w:rPr>
                <w:rStyle w:val="a9"/>
                <w:b w:val="0"/>
                <w:sz w:val="18"/>
                <w:szCs w:val="18"/>
              </w:rPr>
              <w:t>-</w:t>
            </w:r>
            <w:r>
              <w:rPr>
                <w:rStyle w:val="a9"/>
                <w:rFonts w:hint="eastAsia"/>
                <w:b w:val="0"/>
                <w:sz w:val="18"/>
                <w:szCs w:val="18"/>
              </w:rPr>
              <w:t>1</w:t>
            </w:r>
            <w:r w:rsidR="00827E1E">
              <w:rPr>
                <w:rStyle w:val="a9"/>
                <w:rFonts w:hint="eastAsia"/>
                <w:b w:val="0"/>
                <w:sz w:val="18"/>
                <w:szCs w:val="18"/>
              </w:rPr>
              <w:t>3</w:t>
            </w:r>
            <w:r w:rsidRPr="00FC0028">
              <w:rPr>
                <w:rStyle w:val="a9"/>
                <w:b w:val="0"/>
                <w:sz w:val="18"/>
                <w:szCs w:val="18"/>
              </w:rPr>
              <w:t>-</w:t>
            </w:r>
            <w:r w:rsidR="00827E1E">
              <w:rPr>
                <w:rStyle w:val="a9"/>
                <w:rFonts w:hint="eastAsia"/>
                <w:b w:val="0"/>
                <w:sz w:val="18"/>
                <w:szCs w:val="18"/>
              </w:rPr>
              <w:t>3</w:t>
            </w:r>
            <w:r>
              <w:rPr>
                <w:rStyle w:val="a9"/>
                <w:rFonts w:hint="eastAsia"/>
                <w:b w:val="0"/>
                <w:sz w:val="18"/>
                <w:szCs w:val="18"/>
              </w:rPr>
              <w:t>982</w:t>
            </w:r>
            <w:r w:rsidRPr="00965CA1">
              <w:rPr>
                <w:rStyle w:val="a9"/>
                <w:b w:val="0"/>
                <w:sz w:val="18"/>
                <w:szCs w:val="18"/>
              </w:rPr>
              <w:t>" type="</w:t>
            </w:r>
            <w:r w:rsidR="00235F4F" w:rsidRPr="00235F4F">
              <w:rPr>
                <w:rStyle w:val="a9"/>
                <w:b w:val="0"/>
                <w:sz w:val="18"/>
                <w:szCs w:val="18"/>
              </w:rPr>
              <w:t>questionAndAnswer</w:t>
            </w:r>
            <w:r w:rsidRPr="00965CA1">
              <w:rPr>
                <w:rStyle w:val="a9"/>
                <w:b w:val="0"/>
                <w:sz w:val="18"/>
                <w:szCs w:val="18"/>
              </w:rPr>
              <w:t>"</w:t>
            </w:r>
            <w:r w:rsidR="00BF645E">
              <w:rPr>
                <w:rStyle w:val="a9"/>
                <w:rFonts w:hint="eastAsia"/>
                <w:b w:val="0"/>
                <w:sz w:val="18"/>
                <w:szCs w:val="18"/>
              </w:rPr>
              <w:t xml:space="preserve"> </w:t>
            </w:r>
            <w:r>
              <w:rPr>
                <w:rStyle w:val="a9"/>
                <w:b w:val="0"/>
                <w:sz w:val="18"/>
                <w:szCs w:val="18"/>
              </w:rPr>
              <w:t>preshow</w:t>
            </w:r>
            <w:r>
              <w:rPr>
                <w:rStyle w:val="a9"/>
                <w:rFonts w:hint="eastAsia"/>
                <w:b w:val="0"/>
                <w:sz w:val="18"/>
                <w:szCs w:val="18"/>
              </w:rPr>
              <w:t>="false"</w:t>
            </w:r>
            <w:r w:rsidRPr="00D111F6">
              <w:rPr>
                <w:rStyle w:val="a9"/>
                <w:b w:val="0"/>
                <w:sz w:val="18"/>
                <w:szCs w:val="18"/>
              </w:rPr>
              <w:t xml:space="preserve"> </w:t>
            </w:r>
            <w:r w:rsidRPr="00965CA1">
              <w:rPr>
                <w:rStyle w:val="a9"/>
                <w:b w:val="0"/>
                <w:sz w:val="18"/>
                <w:szCs w:val="18"/>
              </w:rPr>
              <w:t>level="4"&gt;</w:t>
            </w:r>
          </w:p>
          <w:p w:rsidR="00413CFF" w:rsidRPr="00865C67" w:rsidRDefault="00413CFF" w:rsidP="00DD630F">
            <w:pPr>
              <w:pStyle w:val="M"/>
              <w:spacing w:line="240" w:lineRule="auto"/>
              <w:rPr>
                <w:rStyle w:val="a9"/>
                <w:b w:val="0"/>
                <w:sz w:val="18"/>
                <w:szCs w:val="18"/>
              </w:rPr>
            </w:pPr>
            <w:r w:rsidRPr="00865C67">
              <w:rPr>
                <w:rStyle w:val="a9"/>
                <w:b w:val="0"/>
                <w:sz w:val="18"/>
                <w:szCs w:val="18"/>
              </w:rPr>
              <w:t>&lt;prompt&gt;</w:t>
            </w:r>
          </w:p>
          <w:p w:rsidR="00413CFF" w:rsidRDefault="00413CFF" w:rsidP="00DD630F">
            <w:pPr>
              <w:pStyle w:val="M"/>
              <w:spacing w:line="240" w:lineRule="auto"/>
              <w:rPr>
                <w:rStyle w:val="a9"/>
                <w:b w:val="0"/>
                <w:sz w:val="18"/>
                <w:szCs w:val="18"/>
              </w:rPr>
            </w:pPr>
            <w:r>
              <w:rPr>
                <w:rStyle w:val="a9"/>
                <w:rFonts w:hint="eastAsia"/>
                <w:b w:val="0"/>
                <w:sz w:val="18"/>
                <w:szCs w:val="18"/>
              </w:rPr>
              <w:tab/>
            </w:r>
            <w:r w:rsidRPr="00865C67">
              <w:rPr>
                <w:rStyle w:val="a9"/>
                <w:b w:val="0"/>
                <w:sz w:val="18"/>
                <w:szCs w:val="18"/>
              </w:rPr>
              <w:t>&lt;text</w:t>
            </w:r>
            <w:r>
              <w:rPr>
                <w:rStyle w:val="a9"/>
                <w:rFonts w:hint="eastAsia"/>
                <w:b w:val="0"/>
                <w:sz w:val="18"/>
                <w:szCs w:val="18"/>
              </w:rPr>
              <w:t xml:space="preserve"> type="direction"</w:t>
            </w:r>
            <w:r w:rsidRPr="00865C67">
              <w:rPr>
                <w:rStyle w:val="a9"/>
                <w:b w:val="0"/>
                <w:sz w:val="18"/>
                <w:szCs w:val="18"/>
              </w:rPr>
              <w:t>&gt;</w:t>
            </w:r>
            <w:r w:rsidRPr="00265446">
              <w:rPr>
                <w:rStyle w:val="a9"/>
                <w:b w:val="0"/>
                <w:sz w:val="18"/>
                <w:szCs w:val="18"/>
              </w:rPr>
              <w:t xml:space="preserve">Please answer the following questions. You’ll have </w:t>
            </w:r>
            <w:r>
              <w:rPr>
                <w:rStyle w:val="a9"/>
                <w:rFonts w:hint="eastAsia"/>
                <w:b w:val="0"/>
                <w:sz w:val="18"/>
                <w:szCs w:val="18"/>
              </w:rPr>
              <w:tab/>
            </w:r>
            <w:r>
              <w:rPr>
                <w:rStyle w:val="a9"/>
                <w:b w:val="0"/>
                <w:sz w:val="18"/>
                <w:szCs w:val="18"/>
              </w:rPr>
              <w:tab/>
            </w:r>
            <w:r>
              <w:rPr>
                <w:rStyle w:val="a9"/>
                <w:rFonts w:hint="eastAsia"/>
                <w:b w:val="0"/>
                <w:sz w:val="18"/>
                <w:szCs w:val="18"/>
              </w:rPr>
              <w:tab/>
            </w:r>
            <w:r w:rsidRPr="00265446">
              <w:rPr>
                <w:rStyle w:val="a9"/>
                <w:b w:val="0"/>
                <w:sz w:val="18"/>
                <w:szCs w:val="18"/>
              </w:rPr>
              <w:t>20 seconds to prepare and another minute to talk for each question.</w:t>
            </w:r>
          </w:p>
          <w:p w:rsidR="00413CFF" w:rsidRDefault="00413CFF" w:rsidP="00DD630F">
            <w:pPr>
              <w:pStyle w:val="M"/>
              <w:spacing w:line="240" w:lineRule="auto"/>
              <w:rPr>
                <w:rStyle w:val="a9"/>
                <w:b w:val="0"/>
                <w:sz w:val="18"/>
                <w:szCs w:val="18"/>
              </w:rPr>
            </w:pPr>
            <w:r>
              <w:rPr>
                <w:rStyle w:val="a9"/>
                <w:rFonts w:hint="eastAsia"/>
                <w:b w:val="0"/>
                <w:sz w:val="18"/>
                <w:szCs w:val="18"/>
              </w:rPr>
              <w:tab/>
            </w:r>
            <w:r w:rsidRPr="00865C67">
              <w:rPr>
                <w:rStyle w:val="a9"/>
                <w:b w:val="0"/>
                <w:sz w:val="18"/>
                <w:szCs w:val="18"/>
              </w:rPr>
              <w:t>&lt;/text&gt;</w:t>
            </w:r>
          </w:p>
          <w:p w:rsidR="00413CFF" w:rsidRDefault="00413CFF" w:rsidP="00DD630F">
            <w:pPr>
              <w:pStyle w:val="M"/>
              <w:spacing w:line="240" w:lineRule="auto"/>
              <w:rPr>
                <w:rStyle w:val="a9"/>
                <w:b w:val="0"/>
                <w:sz w:val="18"/>
                <w:szCs w:val="18"/>
              </w:rPr>
            </w:pPr>
            <w:r>
              <w:rPr>
                <w:rStyle w:val="a9"/>
                <w:rFonts w:hint="eastAsia"/>
                <w:b w:val="0"/>
                <w:sz w:val="18"/>
                <w:szCs w:val="18"/>
              </w:rPr>
              <w:tab/>
            </w:r>
            <w:r>
              <w:rPr>
                <w:rStyle w:val="a9"/>
                <w:b w:val="0"/>
                <w:sz w:val="18"/>
                <w:szCs w:val="18"/>
              </w:rPr>
              <w:t>&lt;sound</w:t>
            </w:r>
            <w:r w:rsidR="00381D11">
              <w:rPr>
                <w:rStyle w:val="a9"/>
                <w:rFonts w:hint="eastAsia"/>
                <w:b w:val="0"/>
                <w:sz w:val="18"/>
                <w:szCs w:val="18"/>
              </w:rPr>
              <w:t xml:space="preserve"> </w:t>
            </w:r>
            <w:r w:rsidR="005D2201">
              <w:rPr>
                <w:rStyle w:val="a9"/>
                <w:rFonts w:hint="eastAsia"/>
                <w:b w:val="0"/>
                <w:sz w:val="18"/>
                <w:szCs w:val="18"/>
              </w:rPr>
              <w:t xml:space="preserve">duration="8" </w:t>
            </w:r>
            <w:r w:rsidR="002C65B5">
              <w:rPr>
                <w:rStyle w:val="a9"/>
                <w:rFonts w:hint="eastAsia"/>
                <w:b w:val="0"/>
                <w:sz w:val="18"/>
                <w:szCs w:val="18"/>
              </w:rPr>
              <w:t>src</w:t>
            </w:r>
            <w:r w:rsidRPr="00865C67">
              <w:rPr>
                <w:rStyle w:val="a9"/>
                <w:b w:val="0"/>
                <w:sz w:val="18"/>
                <w:szCs w:val="18"/>
              </w:rPr>
              <w:t>="sound/</w:t>
            </w:r>
            <w:r w:rsidRPr="00FC0028">
              <w:rPr>
                <w:rStyle w:val="a9"/>
                <w:b w:val="0"/>
                <w:sz w:val="18"/>
                <w:szCs w:val="18"/>
              </w:rPr>
              <w:t>sflep-</w:t>
            </w:r>
            <w:r>
              <w:rPr>
                <w:rStyle w:val="a9"/>
                <w:rFonts w:hint="eastAsia"/>
                <w:b w:val="0"/>
                <w:sz w:val="18"/>
                <w:szCs w:val="18"/>
              </w:rPr>
              <w:t>ni</w:t>
            </w:r>
            <w:r w:rsidRPr="00FC0028">
              <w:rPr>
                <w:rStyle w:val="a9"/>
                <w:b w:val="0"/>
                <w:sz w:val="18"/>
                <w:szCs w:val="18"/>
              </w:rPr>
              <w:t>-</w:t>
            </w:r>
            <w:r>
              <w:rPr>
                <w:rStyle w:val="a9"/>
                <w:rFonts w:hint="eastAsia"/>
                <w:b w:val="0"/>
                <w:sz w:val="18"/>
                <w:szCs w:val="18"/>
              </w:rPr>
              <w:t>13</w:t>
            </w:r>
            <w:r w:rsidRPr="00FC0028">
              <w:rPr>
                <w:rStyle w:val="a9"/>
                <w:b w:val="0"/>
                <w:sz w:val="18"/>
                <w:szCs w:val="18"/>
              </w:rPr>
              <w:t>-</w:t>
            </w:r>
            <w:r>
              <w:rPr>
                <w:rStyle w:val="a9"/>
                <w:rFonts w:hint="eastAsia"/>
                <w:b w:val="0"/>
                <w:sz w:val="18"/>
                <w:szCs w:val="18"/>
              </w:rPr>
              <w:t>3982-1</w:t>
            </w:r>
            <w:r w:rsidRPr="00865C67">
              <w:rPr>
                <w:rStyle w:val="a9"/>
                <w:b w:val="0"/>
                <w:sz w:val="18"/>
                <w:szCs w:val="18"/>
              </w:rPr>
              <w:t>.mp3"</w:t>
            </w:r>
            <w:r>
              <w:rPr>
                <w:rStyle w:val="a9"/>
                <w:rFonts w:hint="eastAsia"/>
                <w:b w:val="0"/>
                <w:sz w:val="18"/>
                <w:szCs w:val="18"/>
              </w:rPr>
              <w:t xml:space="preserve"> </w:t>
            </w:r>
            <w:r w:rsidRPr="00865C67">
              <w:rPr>
                <w:rStyle w:val="a9"/>
                <w:b w:val="0"/>
                <w:sz w:val="18"/>
                <w:szCs w:val="18"/>
              </w:rPr>
              <w:t>/&gt;</w:t>
            </w:r>
          </w:p>
          <w:p w:rsidR="00413CFF" w:rsidRDefault="00413CFF" w:rsidP="00DD630F">
            <w:pPr>
              <w:pStyle w:val="M"/>
              <w:spacing w:line="240" w:lineRule="auto"/>
              <w:rPr>
                <w:rStyle w:val="a9"/>
                <w:b w:val="0"/>
                <w:sz w:val="18"/>
                <w:szCs w:val="18"/>
              </w:rPr>
            </w:pPr>
            <w:r>
              <w:rPr>
                <w:rStyle w:val="a9"/>
                <w:rFonts w:hint="eastAsia"/>
                <w:b w:val="0"/>
                <w:sz w:val="18"/>
                <w:szCs w:val="18"/>
              </w:rPr>
              <w:tab/>
            </w:r>
            <w:r w:rsidRPr="00865C67">
              <w:rPr>
                <w:rStyle w:val="a9"/>
                <w:b w:val="0"/>
                <w:sz w:val="18"/>
                <w:szCs w:val="18"/>
              </w:rPr>
              <w:t>&lt;!-- the sound above is the direction sound --&gt;</w:t>
            </w:r>
          </w:p>
          <w:p w:rsidR="00413CFF" w:rsidRPr="00965CA1" w:rsidRDefault="00413CFF" w:rsidP="00DD630F">
            <w:pPr>
              <w:pStyle w:val="M"/>
              <w:spacing w:line="240" w:lineRule="auto"/>
              <w:rPr>
                <w:rStyle w:val="a9"/>
                <w:b w:val="0"/>
                <w:sz w:val="18"/>
                <w:szCs w:val="18"/>
              </w:rPr>
            </w:pPr>
            <w:r w:rsidRPr="00865C67">
              <w:rPr>
                <w:rStyle w:val="a9"/>
                <w:b w:val="0"/>
                <w:sz w:val="18"/>
                <w:szCs w:val="18"/>
              </w:rPr>
              <w:t>&lt;/prompt&gt;</w:t>
            </w:r>
          </w:p>
          <w:p w:rsidR="00685AC0" w:rsidRDefault="00685AC0" w:rsidP="00DD630F">
            <w:pPr>
              <w:pStyle w:val="M"/>
              <w:spacing w:line="240" w:lineRule="auto"/>
              <w:rPr>
                <w:rStyle w:val="a9"/>
                <w:b w:val="0"/>
                <w:sz w:val="18"/>
                <w:szCs w:val="18"/>
              </w:rPr>
            </w:pPr>
            <w:r w:rsidRPr="00865C67">
              <w:rPr>
                <w:rStyle w:val="a9"/>
                <w:b w:val="0"/>
                <w:sz w:val="18"/>
                <w:szCs w:val="18"/>
              </w:rPr>
              <w:t>&lt;question</w:t>
            </w:r>
            <w:r>
              <w:rPr>
                <w:rStyle w:val="a9"/>
                <w:rFonts w:hint="eastAsia"/>
                <w:b w:val="0"/>
                <w:sz w:val="18"/>
                <w:szCs w:val="18"/>
              </w:rPr>
              <w:t xml:space="preserve"> t</w:t>
            </w:r>
            <w:r w:rsidRPr="00865C67">
              <w:rPr>
                <w:rStyle w:val="a9"/>
                <w:b w:val="0"/>
                <w:sz w:val="18"/>
                <w:szCs w:val="18"/>
              </w:rPr>
              <w:t>ype="sound"&gt;</w:t>
            </w:r>
          </w:p>
          <w:p w:rsidR="008A267A" w:rsidRPr="008A267A" w:rsidRDefault="0062755A" w:rsidP="00DD630F">
            <w:pPr>
              <w:pStyle w:val="M"/>
              <w:spacing w:line="240" w:lineRule="auto"/>
              <w:rPr>
                <w:rStyle w:val="a9"/>
                <w:b w:val="0"/>
                <w:sz w:val="18"/>
                <w:szCs w:val="18"/>
              </w:rPr>
            </w:pPr>
            <w:r>
              <w:rPr>
                <w:rStyle w:val="a9"/>
                <w:rFonts w:hint="eastAsia"/>
                <w:b w:val="0"/>
                <w:sz w:val="18"/>
                <w:szCs w:val="18"/>
              </w:rPr>
              <w:tab/>
            </w:r>
            <w:r w:rsidR="008A267A" w:rsidRPr="008A267A">
              <w:rPr>
                <w:rStyle w:val="a9"/>
                <w:b w:val="0"/>
                <w:sz w:val="18"/>
                <w:szCs w:val="18"/>
              </w:rPr>
              <w:t>&lt;prompt&gt;</w:t>
            </w:r>
          </w:p>
          <w:p w:rsidR="00FE5EE1" w:rsidRDefault="008A267A" w:rsidP="00DD630F">
            <w:pPr>
              <w:pStyle w:val="M"/>
              <w:spacing w:line="240" w:lineRule="auto"/>
              <w:rPr>
                <w:rStyle w:val="a9"/>
                <w:b w:val="0"/>
                <w:sz w:val="18"/>
                <w:szCs w:val="18"/>
              </w:rPr>
            </w:pPr>
            <w:r w:rsidRPr="008A267A">
              <w:rPr>
                <w:rStyle w:val="a9"/>
                <w:b w:val="0"/>
                <w:sz w:val="18"/>
                <w:szCs w:val="18"/>
              </w:rPr>
              <w:tab/>
            </w:r>
            <w:r w:rsidR="0062755A">
              <w:rPr>
                <w:rStyle w:val="a9"/>
                <w:rFonts w:hint="eastAsia"/>
                <w:b w:val="0"/>
                <w:sz w:val="18"/>
                <w:szCs w:val="18"/>
              </w:rPr>
              <w:tab/>
            </w:r>
            <w:r w:rsidRPr="008A267A">
              <w:rPr>
                <w:rStyle w:val="a9"/>
                <w:b w:val="0"/>
                <w:sz w:val="18"/>
                <w:szCs w:val="18"/>
              </w:rPr>
              <w:t>&lt;text</w:t>
            </w:r>
            <w:r w:rsidR="000464B2">
              <w:rPr>
                <w:rStyle w:val="a9"/>
                <w:rFonts w:hint="eastAsia"/>
                <w:b w:val="0"/>
                <w:sz w:val="18"/>
                <w:szCs w:val="18"/>
              </w:rPr>
              <w:t xml:space="preserve"> preShow="false"</w:t>
            </w:r>
            <w:r w:rsidRPr="008A267A">
              <w:rPr>
                <w:rStyle w:val="a9"/>
                <w:b w:val="0"/>
                <w:sz w:val="18"/>
                <w:szCs w:val="18"/>
              </w:rPr>
              <w:t>&gt;</w:t>
            </w:r>
            <w:r>
              <w:rPr>
                <w:rStyle w:val="a9"/>
                <w:rFonts w:hint="eastAsia"/>
                <w:b w:val="0"/>
                <w:sz w:val="18"/>
                <w:szCs w:val="18"/>
              </w:rPr>
              <w:t>1.</w:t>
            </w:r>
            <w:r w:rsidRPr="008A267A">
              <w:rPr>
                <w:rStyle w:val="a9"/>
                <w:b w:val="0"/>
                <w:sz w:val="18"/>
                <w:szCs w:val="18"/>
              </w:rPr>
              <w:t xml:space="preserve"> Can you tell something about yourself, such </w:t>
            </w:r>
            <w:r w:rsidR="000464B2">
              <w:rPr>
                <w:rStyle w:val="a9"/>
                <w:rFonts w:hint="eastAsia"/>
                <w:b w:val="0"/>
                <w:sz w:val="18"/>
                <w:szCs w:val="18"/>
              </w:rPr>
              <w:tab/>
            </w:r>
            <w:r w:rsidR="000464B2">
              <w:rPr>
                <w:rStyle w:val="a9"/>
                <w:b w:val="0"/>
                <w:sz w:val="18"/>
                <w:szCs w:val="18"/>
              </w:rPr>
              <w:tab/>
            </w:r>
            <w:r w:rsidR="000464B2">
              <w:rPr>
                <w:rStyle w:val="a9"/>
                <w:rFonts w:hint="eastAsia"/>
                <w:b w:val="0"/>
                <w:sz w:val="18"/>
                <w:szCs w:val="18"/>
              </w:rPr>
              <w:tab/>
            </w:r>
            <w:r w:rsidR="000464B2">
              <w:rPr>
                <w:rStyle w:val="a9"/>
                <w:b w:val="0"/>
                <w:sz w:val="18"/>
                <w:szCs w:val="18"/>
              </w:rPr>
              <w:tab/>
            </w:r>
            <w:r w:rsidRPr="008A267A">
              <w:rPr>
                <w:rStyle w:val="a9"/>
                <w:b w:val="0"/>
                <w:sz w:val="18"/>
                <w:szCs w:val="18"/>
              </w:rPr>
              <w:t>as your name, hobby,</w:t>
            </w:r>
            <w:r w:rsidR="0062755A">
              <w:rPr>
                <w:rStyle w:val="a9"/>
                <w:rFonts w:hint="eastAsia"/>
                <w:b w:val="0"/>
                <w:sz w:val="18"/>
                <w:szCs w:val="18"/>
              </w:rPr>
              <w:t xml:space="preserve"> </w:t>
            </w:r>
            <w:r w:rsidRPr="008A267A">
              <w:rPr>
                <w:rStyle w:val="a9"/>
                <w:b w:val="0"/>
                <w:sz w:val="18"/>
                <w:szCs w:val="18"/>
              </w:rPr>
              <w:t>likes and dislikes?</w:t>
            </w:r>
          </w:p>
          <w:p w:rsidR="008A267A" w:rsidRPr="008A267A" w:rsidRDefault="00FE5EE1" w:rsidP="00DD630F">
            <w:pPr>
              <w:pStyle w:val="M"/>
              <w:spacing w:line="240" w:lineRule="auto"/>
              <w:ind w:firstLine="0"/>
              <w:rPr>
                <w:rStyle w:val="a9"/>
                <w:b w:val="0"/>
                <w:sz w:val="18"/>
                <w:szCs w:val="18"/>
              </w:rPr>
            </w:pPr>
            <w:r>
              <w:rPr>
                <w:rStyle w:val="a9"/>
                <w:b w:val="0"/>
                <w:sz w:val="18"/>
                <w:szCs w:val="18"/>
              </w:rPr>
              <w:tab/>
            </w:r>
            <w:r>
              <w:rPr>
                <w:rStyle w:val="a9"/>
                <w:rFonts w:hint="eastAsia"/>
                <w:b w:val="0"/>
                <w:sz w:val="18"/>
                <w:szCs w:val="18"/>
              </w:rPr>
              <w:tab/>
            </w:r>
            <w:r w:rsidR="0062755A">
              <w:rPr>
                <w:rStyle w:val="a9"/>
                <w:b w:val="0"/>
                <w:sz w:val="18"/>
                <w:szCs w:val="18"/>
              </w:rPr>
              <w:tab/>
            </w:r>
            <w:r w:rsidR="008A267A" w:rsidRPr="008A267A">
              <w:rPr>
                <w:rStyle w:val="a9"/>
                <w:b w:val="0"/>
                <w:sz w:val="18"/>
                <w:szCs w:val="18"/>
              </w:rPr>
              <w:t>&lt;/text&gt;</w:t>
            </w:r>
          </w:p>
          <w:p w:rsidR="008A267A" w:rsidRPr="008A267A" w:rsidRDefault="00FE5EE1" w:rsidP="00DD630F">
            <w:pPr>
              <w:pStyle w:val="M"/>
              <w:spacing w:line="240" w:lineRule="auto"/>
              <w:rPr>
                <w:rStyle w:val="a9"/>
                <w:b w:val="0"/>
                <w:sz w:val="18"/>
                <w:szCs w:val="18"/>
              </w:rPr>
            </w:pPr>
            <w:r>
              <w:rPr>
                <w:rStyle w:val="a9"/>
                <w:rFonts w:hint="eastAsia"/>
                <w:b w:val="0"/>
                <w:sz w:val="18"/>
                <w:szCs w:val="18"/>
              </w:rPr>
              <w:tab/>
            </w:r>
            <w:r w:rsidR="0062755A">
              <w:rPr>
                <w:rStyle w:val="a9"/>
                <w:b w:val="0"/>
                <w:sz w:val="18"/>
                <w:szCs w:val="18"/>
              </w:rPr>
              <w:tab/>
            </w:r>
            <w:r w:rsidR="008A267A" w:rsidRPr="008A267A">
              <w:rPr>
                <w:rStyle w:val="a9"/>
                <w:b w:val="0"/>
                <w:sz w:val="18"/>
                <w:szCs w:val="18"/>
              </w:rPr>
              <w:t>&lt;sound</w:t>
            </w:r>
            <w:r w:rsidR="00381D11">
              <w:rPr>
                <w:rStyle w:val="a9"/>
                <w:rFonts w:hint="eastAsia"/>
                <w:b w:val="0"/>
                <w:sz w:val="18"/>
                <w:szCs w:val="18"/>
              </w:rPr>
              <w:t xml:space="preserve"> </w:t>
            </w:r>
            <w:r w:rsidR="005D2201">
              <w:rPr>
                <w:rStyle w:val="a9"/>
                <w:rFonts w:hint="eastAsia"/>
                <w:b w:val="0"/>
                <w:sz w:val="18"/>
                <w:szCs w:val="18"/>
              </w:rPr>
              <w:t xml:space="preserve">duration="6" </w:t>
            </w:r>
            <w:r w:rsidR="002C65B5">
              <w:rPr>
                <w:rStyle w:val="a9"/>
                <w:rFonts w:hint="eastAsia"/>
                <w:b w:val="0"/>
                <w:sz w:val="18"/>
                <w:szCs w:val="18"/>
              </w:rPr>
              <w:t>src</w:t>
            </w:r>
            <w:r w:rsidR="008A267A" w:rsidRPr="008A267A">
              <w:rPr>
                <w:rStyle w:val="a9"/>
                <w:b w:val="0"/>
                <w:sz w:val="18"/>
                <w:szCs w:val="18"/>
              </w:rPr>
              <w:t>="sound/</w:t>
            </w:r>
            <w:r w:rsidR="00CE185F" w:rsidRPr="00865C67">
              <w:rPr>
                <w:rStyle w:val="a9"/>
                <w:b w:val="0"/>
                <w:sz w:val="18"/>
                <w:szCs w:val="18"/>
              </w:rPr>
              <w:t>sound/</w:t>
            </w:r>
            <w:r w:rsidR="00CE185F" w:rsidRPr="00FC0028">
              <w:rPr>
                <w:rStyle w:val="a9"/>
                <w:b w:val="0"/>
                <w:sz w:val="18"/>
                <w:szCs w:val="18"/>
              </w:rPr>
              <w:t>sflep-</w:t>
            </w:r>
            <w:r w:rsidR="00CE185F">
              <w:rPr>
                <w:rStyle w:val="a9"/>
                <w:rFonts w:hint="eastAsia"/>
                <w:b w:val="0"/>
                <w:sz w:val="18"/>
                <w:szCs w:val="18"/>
              </w:rPr>
              <w:t>ni</w:t>
            </w:r>
            <w:r w:rsidR="00CE185F" w:rsidRPr="00FC0028">
              <w:rPr>
                <w:rStyle w:val="a9"/>
                <w:b w:val="0"/>
                <w:sz w:val="18"/>
                <w:szCs w:val="18"/>
              </w:rPr>
              <w:t>-</w:t>
            </w:r>
            <w:r w:rsidR="00CE185F">
              <w:rPr>
                <w:rStyle w:val="a9"/>
                <w:rFonts w:hint="eastAsia"/>
                <w:b w:val="0"/>
                <w:sz w:val="18"/>
                <w:szCs w:val="18"/>
              </w:rPr>
              <w:t>13</w:t>
            </w:r>
            <w:r w:rsidR="00CE185F" w:rsidRPr="00FC0028">
              <w:rPr>
                <w:rStyle w:val="a9"/>
                <w:b w:val="0"/>
                <w:sz w:val="18"/>
                <w:szCs w:val="18"/>
              </w:rPr>
              <w:t>-</w:t>
            </w:r>
            <w:r w:rsidR="00CE185F">
              <w:rPr>
                <w:rStyle w:val="a9"/>
                <w:rFonts w:hint="eastAsia"/>
                <w:b w:val="0"/>
                <w:sz w:val="18"/>
                <w:szCs w:val="18"/>
              </w:rPr>
              <w:t>3982-2</w:t>
            </w:r>
            <w:r w:rsidR="00CE185F" w:rsidRPr="00865C67">
              <w:rPr>
                <w:rStyle w:val="a9"/>
                <w:b w:val="0"/>
                <w:sz w:val="18"/>
                <w:szCs w:val="18"/>
              </w:rPr>
              <w:t>.mp3</w:t>
            </w:r>
            <w:r w:rsidR="008A267A" w:rsidRPr="008A267A">
              <w:rPr>
                <w:rStyle w:val="a9"/>
                <w:b w:val="0"/>
                <w:sz w:val="18"/>
                <w:szCs w:val="18"/>
              </w:rPr>
              <w:t>" /&gt;</w:t>
            </w:r>
          </w:p>
          <w:p w:rsidR="008A267A" w:rsidRDefault="00FE5EE1" w:rsidP="00DD630F">
            <w:pPr>
              <w:pStyle w:val="M"/>
              <w:spacing w:line="240" w:lineRule="auto"/>
              <w:rPr>
                <w:rStyle w:val="a9"/>
                <w:b w:val="0"/>
                <w:sz w:val="18"/>
                <w:szCs w:val="18"/>
              </w:rPr>
            </w:pPr>
            <w:r>
              <w:rPr>
                <w:rStyle w:val="a9"/>
                <w:rFonts w:hint="eastAsia"/>
                <w:b w:val="0"/>
                <w:sz w:val="18"/>
                <w:szCs w:val="18"/>
              </w:rPr>
              <w:tab/>
            </w:r>
            <w:r w:rsidR="0062755A">
              <w:rPr>
                <w:rStyle w:val="a9"/>
                <w:b w:val="0"/>
                <w:sz w:val="18"/>
                <w:szCs w:val="18"/>
              </w:rPr>
              <w:tab/>
            </w:r>
            <w:proofErr w:type="gramStart"/>
            <w:r w:rsidR="008A267A" w:rsidRPr="008A267A">
              <w:rPr>
                <w:rStyle w:val="a9"/>
                <w:b w:val="0"/>
                <w:sz w:val="18"/>
                <w:szCs w:val="18"/>
              </w:rPr>
              <w:t>&lt;!--</w:t>
            </w:r>
            <w:proofErr w:type="gramEnd"/>
            <w:r w:rsidR="008A267A" w:rsidRPr="008A267A">
              <w:rPr>
                <w:rStyle w:val="a9"/>
                <w:b w:val="0"/>
                <w:sz w:val="18"/>
                <w:szCs w:val="18"/>
              </w:rPr>
              <w:t xml:space="preserve"> the sound above is the direction “</w:t>
            </w:r>
            <w:r w:rsidR="008A267A">
              <w:rPr>
                <w:rStyle w:val="a9"/>
                <w:rFonts w:hint="eastAsia"/>
                <w:b w:val="0"/>
                <w:sz w:val="18"/>
                <w:szCs w:val="18"/>
              </w:rPr>
              <w:t xml:space="preserve">Question one: </w:t>
            </w:r>
            <w:r w:rsidR="008A267A" w:rsidRPr="008A267A">
              <w:rPr>
                <w:rStyle w:val="a9"/>
                <w:b w:val="0"/>
                <w:sz w:val="18"/>
                <w:szCs w:val="18"/>
              </w:rPr>
              <w:t xml:space="preserve">Can you tell </w:t>
            </w:r>
            <w:r w:rsidR="00215F7C">
              <w:rPr>
                <w:rStyle w:val="a9"/>
                <w:rFonts w:hint="eastAsia"/>
                <w:b w:val="0"/>
                <w:sz w:val="18"/>
                <w:szCs w:val="18"/>
              </w:rPr>
              <w:tab/>
            </w:r>
            <w:r w:rsidR="00215F7C">
              <w:rPr>
                <w:rStyle w:val="a9"/>
                <w:b w:val="0"/>
                <w:sz w:val="18"/>
                <w:szCs w:val="18"/>
              </w:rPr>
              <w:tab/>
            </w:r>
            <w:r w:rsidR="00215F7C">
              <w:rPr>
                <w:rStyle w:val="a9"/>
                <w:rFonts w:hint="eastAsia"/>
                <w:b w:val="0"/>
                <w:sz w:val="18"/>
                <w:szCs w:val="18"/>
              </w:rPr>
              <w:tab/>
            </w:r>
            <w:r w:rsidR="00215F7C">
              <w:rPr>
                <w:rStyle w:val="a9"/>
                <w:b w:val="0"/>
                <w:sz w:val="18"/>
                <w:szCs w:val="18"/>
              </w:rPr>
              <w:tab/>
            </w:r>
            <w:r w:rsidR="00EC3A07">
              <w:rPr>
                <w:rStyle w:val="a9"/>
                <w:rFonts w:hint="eastAsia"/>
                <w:b w:val="0"/>
                <w:sz w:val="18"/>
                <w:szCs w:val="18"/>
              </w:rPr>
              <w:tab/>
            </w:r>
            <w:r w:rsidR="008A267A" w:rsidRPr="008A267A">
              <w:rPr>
                <w:rStyle w:val="a9"/>
                <w:b w:val="0"/>
                <w:sz w:val="18"/>
                <w:szCs w:val="18"/>
              </w:rPr>
              <w:t>something……” --&gt;</w:t>
            </w:r>
          </w:p>
          <w:p w:rsidR="00751F79" w:rsidRPr="008A267A" w:rsidRDefault="00751F79" w:rsidP="00DD630F">
            <w:pPr>
              <w:pStyle w:val="M"/>
              <w:spacing w:line="240" w:lineRule="auto"/>
              <w:rPr>
                <w:rStyle w:val="a9"/>
                <w:b w:val="0"/>
                <w:sz w:val="18"/>
                <w:szCs w:val="18"/>
              </w:rPr>
            </w:pPr>
            <w:r>
              <w:rPr>
                <w:rStyle w:val="a9"/>
                <w:b w:val="0"/>
                <w:sz w:val="18"/>
                <w:szCs w:val="18"/>
              </w:rPr>
              <w:tab/>
            </w:r>
            <w:r w:rsidR="00EC3A07">
              <w:rPr>
                <w:rStyle w:val="a9"/>
                <w:rFonts w:hint="eastAsia"/>
                <w:b w:val="0"/>
                <w:sz w:val="18"/>
                <w:szCs w:val="18"/>
              </w:rPr>
              <w:tab/>
            </w:r>
            <w:r>
              <w:rPr>
                <w:rStyle w:val="a9"/>
                <w:rFonts w:hint="eastAsia"/>
                <w:b w:val="0"/>
                <w:sz w:val="18"/>
                <w:szCs w:val="18"/>
              </w:rPr>
              <w:t>&lt;</w:t>
            </w:r>
            <w:r w:rsidR="00A35D32">
              <w:rPr>
                <w:rStyle w:val="a9"/>
                <w:rFonts w:hint="eastAsia"/>
                <w:b w:val="0"/>
                <w:sz w:val="18"/>
                <w:szCs w:val="18"/>
              </w:rPr>
              <w:t>pause</w:t>
            </w:r>
            <w:r>
              <w:rPr>
                <w:rStyle w:val="a9"/>
                <w:rFonts w:hint="eastAsia"/>
                <w:b w:val="0"/>
                <w:sz w:val="18"/>
                <w:szCs w:val="18"/>
              </w:rPr>
              <w:t xml:space="preserve"> </w:t>
            </w:r>
            <w:r w:rsidRPr="009F727D">
              <w:rPr>
                <w:rStyle w:val="a9"/>
                <w:b w:val="0"/>
                <w:sz w:val="18"/>
                <w:szCs w:val="18"/>
              </w:rPr>
              <w:t>duration</w:t>
            </w:r>
            <w:r>
              <w:rPr>
                <w:rStyle w:val="a9"/>
                <w:rFonts w:hint="eastAsia"/>
                <w:b w:val="0"/>
                <w:sz w:val="18"/>
                <w:szCs w:val="18"/>
              </w:rPr>
              <w:t>="20" hint="</w:t>
            </w:r>
            <w:r>
              <w:rPr>
                <w:rStyle w:val="a9"/>
                <w:rFonts w:hint="eastAsia"/>
                <w:b w:val="0"/>
                <w:sz w:val="18"/>
                <w:szCs w:val="18"/>
              </w:rPr>
              <w:t>思考</w:t>
            </w:r>
            <w:r>
              <w:rPr>
                <w:rStyle w:val="a9"/>
                <w:rFonts w:hint="eastAsia"/>
                <w:b w:val="0"/>
                <w:sz w:val="18"/>
                <w:szCs w:val="18"/>
              </w:rPr>
              <w:t>/</w:t>
            </w:r>
            <w:r>
              <w:rPr>
                <w:rStyle w:val="a9"/>
                <w:rFonts w:hint="eastAsia"/>
                <w:b w:val="0"/>
                <w:sz w:val="18"/>
                <w:szCs w:val="18"/>
              </w:rPr>
              <w:t>准备</w:t>
            </w:r>
            <w:r>
              <w:rPr>
                <w:rStyle w:val="a9"/>
                <w:rFonts w:hint="eastAsia"/>
                <w:b w:val="0"/>
                <w:sz w:val="18"/>
                <w:szCs w:val="18"/>
              </w:rPr>
              <w:t>" /&gt;</w:t>
            </w:r>
          </w:p>
          <w:p w:rsidR="00685AC0" w:rsidRPr="00865C67" w:rsidRDefault="00EC3A07" w:rsidP="00DD630F">
            <w:pPr>
              <w:pStyle w:val="M"/>
              <w:spacing w:line="240" w:lineRule="auto"/>
              <w:rPr>
                <w:rStyle w:val="a9"/>
                <w:b w:val="0"/>
                <w:sz w:val="18"/>
                <w:szCs w:val="18"/>
              </w:rPr>
            </w:pPr>
            <w:r>
              <w:rPr>
                <w:rStyle w:val="a9"/>
                <w:rFonts w:hint="eastAsia"/>
                <w:b w:val="0"/>
                <w:sz w:val="18"/>
                <w:szCs w:val="18"/>
              </w:rPr>
              <w:tab/>
            </w:r>
            <w:r w:rsidR="008A267A" w:rsidRPr="008A267A">
              <w:rPr>
                <w:rStyle w:val="a9"/>
                <w:b w:val="0"/>
                <w:sz w:val="18"/>
                <w:szCs w:val="18"/>
              </w:rPr>
              <w:t>&lt;/prompt&gt;</w:t>
            </w:r>
          </w:p>
          <w:p w:rsidR="00685AC0" w:rsidRPr="00865C67" w:rsidRDefault="00685AC0" w:rsidP="00DD630F">
            <w:pPr>
              <w:pStyle w:val="M"/>
              <w:spacing w:line="240" w:lineRule="auto"/>
              <w:rPr>
                <w:rStyle w:val="a9"/>
                <w:b w:val="0"/>
                <w:sz w:val="18"/>
                <w:szCs w:val="18"/>
              </w:rPr>
            </w:pPr>
            <w:r>
              <w:rPr>
                <w:rStyle w:val="a9"/>
                <w:rFonts w:hint="eastAsia"/>
                <w:b w:val="0"/>
                <w:sz w:val="18"/>
                <w:szCs w:val="18"/>
              </w:rPr>
              <w:tab/>
              <w:t>&lt;r</w:t>
            </w:r>
            <w:r w:rsidRPr="00D52A2E">
              <w:rPr>
                <w:rStyle w:val="a9"/>
                <w:b w:val="0"/>
                <w:sz w:val="18"/>
                <w:szCs w:val="18"/>
              </w:rPr>
              <w:t>ecord</w:t>
            </w:r>
            <w:r>
              <w:rPr>
                <w:rStyle w:val="a9"/>
                <w:rFonts w:hint="eastAsia"/>
                <w:b w:val="0"/>
                <w:sz w:val="18"/>
                <w:szCs w:val="18"/>
              </w:rPr>
              <w:t xml:space="preserve"> </w:t>
            </w:r>
            <w:r w:rsidRPr="00D72D36">
              <w:rPr>
                <w:rStyle w:val="a9"/>
                <w:b w:val="0"/>
                <w:sz w:val="18"/>
                <w:szCs w:val="18"/>
              </w:rPr>
              <w:t>duration</w:t>
            </w:r>
            <w:r>
              <w:rPr>
                <w:rStyle w:val="a9"/>
                <w:rFonts w:hint="eastAsia"/>
                <w:b w:val="0"/>
                <w:sz w:val="18"/>
                <w:szCs w:val="18"/>
              </w:rPr>
              <w:t>="60" /&gt;</w:t>
            </w:r>
          </w:p>
          <w:p w:rsidR="00685AC0" w:rsidRDefault="00685AC0" w:rsidP="00DD630F">
            <w:pPr>
              <w:pStyle w:val="M"/>
              <w:spacing w:line="240" w:lineRule="auto"/>
              <w:ind w:firstLine="0"/>
              <w:rPr>
                <w:rStyle w:val="a9"/>
                <w:b w:val="0"/>
                <w:sz w:val="18"/>
                <w:szCs w:val="18"/>
              </w:rPr>
            </w:pPr>
            <w:r>
              <w:rPr>
                <w:rStyle w:val="a9"/>
                <w:rFonts w:hint="eastAsia"/>
                <w:b w:val="0"/>
                <w:sz w:val="18"/>
                <w:szCs w:val="18"/>
              </w:rPr>
              <w:tab/>
            </w:r>
            <w:r w:rsidRPr="00865C67">
              <w:rPr>
                <w:rStyle w:val="a9"/>
                <w:b w:val="0"/>
                <w:sz w:val="18"/>
                <w:szCs w:val="18"/>
              </w:rPr>
              <w:t>&lt;/question&gt;</w:t>
            </w:r>
          </w:p>
          <w:p w:rsidR="008E7B4D" w:rsidRDefault="008E7B4D" w:rsidP="00DD630F">
            <w:pPr>
              <w:pStyle w:val="M"/>
              <w:spacing w:line="240" w:lineRule="auto"/>
              <w:ind w:firstLine="0"/>
              <w:rPr>
                <w:rStyle w:val="a9"/>
                <w:b w:val="0"/>
                <w:sz w:val="18"/>
                <w:szCs w:val="18"/>
              </w:rPr>
            </w:pPr>
            <w:r>
              <w:rPr>
                <w:rStyle w:val="a9"/>
                <w:rFonts w:hint="eastAsia"/>
                <w:b w:val="0"/>
                <w:sz w:val="18"/>
                <w:szCs w:val="18"/>
              </w:rPr>
              <w:tab/>
            </w:r>
            <w:r w:rsidRPr="008E7B4D">
              <w:rPr>
                <w:rStyle w:val="a9"/>
                <w:b w:val="0"/>
                <w:sz w:val="18"/>
                <w:szCs w:val="18"/>
              </w:rPr>
              <w:t>&lt;!-- other 2 questions --&gt;</w:t>
            </w:r>
          </w:p>
          <w:p w:rsidR="00685AC0" w:rsidRPr="00F10F04" w:rsidRDefault="00685AC0" w:rsidP="00DD630F">
            <w:pPr>
              <w:pStyle w:val="M"/>
              <w:spacing w:line="240" w:lineRule="auto"/>
              <w:ind w:firstLine="0"/>
              <w:rPr>
                <w:rStyle w:val="a9"/>
                <w:b w:val="0"/>
                <w:sz w:val="18"/>
                <w:szCs w:val="18"/>
              </w:rPr>
            </w:pPr>
            <w:r w:rsidRPr="00965CA1">
              <w:rPr>
                <w:rStyle w:val="a9"/>
                <w:b w:val="0"/>
                <w:sz w:val="18"/>
                <w:szCs w:val="18"/>
              </w:rPr>
              <w:t>&lt;/assessmentItem&gt;</w:t>
            </w:r>
          </w:p>
        </w:tc>
      </w:tr>
    </w:tbl>
    <w:p w:rsidR="00685AC0" w:rsidRPr="00397CF9" w:rsidRDefault="00685AC0" w:rsidP="00685AC0"/>
    <w:p w:rsidR="00A4706E" w:rsidRDefault="00634A2F" w:rsidP="00A4706E">
      <w:pPr>
        <w:pStyle w:val="3"/>
        <w:numPr>
          <w:ilvl w:val="2"/>
          <w:numId w:val="15"/>
        </w:numPr>
      </w:pPr>
      <w:bookmarkStart w:id="592" w:name="_Toc286841241"/>
      <w:r>
        <w:rPr>
          <w:rFonts w:hint="eastAsia"/>
        </w:rPr>
        <w:t>话题</w:t>
      </w:r>
      <w:r w:rsidR="00E24BC7">
        <w:rPr>
          <w:rFonts w:hint="eastAsia"/>
        </w:rPr>
        <w:t>评述</w:t>
      </w:r>
      <w:r w:rsidR="00A4706E">
        <w:rPr>
          <w:rFonts w:hint="eastAsia"/>
        </w:rPr>
        <w:t>（</w:t>
      </w:r>
      <w:r w:rsidRPr="00634A2F">
        <w:t>Topic</w:t>
      </w:r>
      <w:r>
        <w:rPr>
          <w:rFonts w:hint="eastAsia"/>
        </w:rPr>
        <w:t xml:space="preserve"> </w:t>
      </w:r>
      <w:r w:rsidR="00E24BC7">
        <w:rPr>
          <w:rFonts w:hint="eastAsia"/>
        </w:rPr>
        <w:t>Comment</w:t>
      </w:r>
      <w:r w:rsidR="00A4706E">
        <w:rPr>
          <w:rFonts w:hint="eastAsia"/>
        </w:rPr>
        <w:t>）</w:t>
      </w:r>
      <w:bookmarkEnd w:id="592"/>
    </w:p>
    <w:p w:rsidR="00A4706E" w:rsidRPr="00D46068" w:rsidRDefault="00A4706E" w:rsidP="00A4706E">
      <w:pPr>
        <w:pStyle w:val="af8"/>
      </w:pPr>
      <w:r w:rsidRPr="00242408">
        <w:rPr>
          <w:rFonts w:hint="eastAsia"/>
        </w:rPr>
        <w:t>表</w:t>
      </w:r>
      <w:r w:rsidRPr="00242408">
        <w:rPr>
          <w:rFonts w:hint="eastAsia"/>
        </w:rPr>
        <w:t xml:space="preserve"> </w:t>
      </w:r>
      <w:r>
        <w:rPr>
          <w:rFonts w:hint="eastAsia"/>
        </w:rPr>
        <w:t>5-1</w:t>
      </w:r>
      <w:r w:rsidR="00E24BC7">
        <w:rPr>
          <w:rFonts w:hint="eastAsia"/>
        </w:rPr>
        <w:t>4</w:t>
      </w:r>
      <w:r>
        <w:rPr>
          <w:rFonts w:hint="eastAsia"/>
        </w:rPr>
        <w:t xml:space="preserve"> </w:t>
      </w:r>
      <w:r w:rsidR="00E24BC7">
        <w:rPr>
          <w:rFonts w:hint="eastAsia"/>
        </w:rPr>
        <w:t>评述</w:t>
      </w:r>
      <w:r w:rsidRPr="00ED0717">
        <w:rPr>
          <w:rFonts w:hint="eastAsia"/>
        </w:rPr>
        <w:t>（</w:t>
      </w:r>
      <w:r w:rsidR="00634A2F">
        <w:rPr>
          <w:rFonts w:hint="eastAsia"/>
        </w:rPr>
        <w:t xml:space="preserve">Topic </w:t>
      </w:r>
      <w:r w:rsidR="00E24BC7">
        <w:rPr>
          <w:rFonts w:hint="eastAsia"/>
        </w:rPr>
        <w:t>Comment</w:t>
      </w:r>
      <w:r w:rsidRPr="00472A9F">
        <w:rPr>
          <w:rFonts w:hint="eastAsia"/>
        </w:rPr>
        <w:t>）</w:t>
      </w:r>
      <w:r>
        <w:rPr>
          <w:rFonts w:hint="eastAsia"/>
        </w:rPr>
        <w:t>示例说明</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84"/>
        <w:gridCol w:w="7138"/>
      </w:tblGrid>
      <w:tr w:rsidR="00A4706E" w:rsidRPr="00F10F04" w:rsidTr="008D71F0">
        <w:tc>
          <w:tcPr>
            <w:tcW w:w="1384" w:type="dxa"/>
            <w:tcBorders>
              <w:top w:val="single" w:sz="4" w:space="0" w:color="000000"/>
              <w:left w:val="single" w:sz="4" w:space="0" w:color="000000"/>
              <w:bottom w:val="single" w:sz="4" w:space="0" w:color="000000"/>
              <w:right w:val="single" w:sz="4" w:space="0" w:color="000000"/>
            </w:tcBorders>
            <w:hideMark/>
          </w:tcPr>
          <w:p w:rsidR="00A4706E" w:rsidRPr="00F10F04" w:rsidRDefault="00A4706E" w:rsidP="008D71F0">
            <w:pPr>
              <w:pStyle w:val="M"/>
              <w:ind w:firstLine="0"/>
              <w:rPr>
                <w:rStyle w:val="a9"/>
                <w:b w:val="0"/>
                <w:sz w:val="18"/>
                <w:szCs w:val="18"/>
              </w:rPr>
            </w:pPr>
            <w:r w:rsidRPr="00F10F04">
              <w:rPr>
                <w:rStyle w:val="a9"/>
                <w:rFonts w:hint="eastAsia"/>
                <w:b w:val="0"/>
                <w:sz w:val="18"/>
                <w:szCs w:val="18"/>
              </w:rPr>
              <w:t>名称</w:t>
            </w:r>
          </w:p>
        </w:tc>
        <w:tc>
          <w:tcPr>
            <w:tcW w:w="7138" w:type="dxa"/>
            <w:tcBorders>
              <w:top w:val="single" w:sz="4" w:space="0" w:color="000000"/>
              <w:left w:val="single" w:sz="4" w:space="0" w:color="000000"/>
              <w:bottom w:val="single" w:sz="4" w:space="0" w:color="000000"/>
              <w:right w:val="single" w:sz="4" w:space="0" w:color="000000"/>
            </w:tcBorders>
            <w:hideMark/>
          </w:tcPr>
          <w:p w:rsidR="00A4706E" w:rsidRPr="00F10F04" w:rsidRDefault="00A4706E" w:rsidP="008D71F0">
            <w:pPr>
              <w:pStyle w:val="M"/>
              <w:ind w:firstLine="0"/>
              <w:rPr>
                <w:rStyle w:val="a9"/>
                <w:b w:val="0"/>
                <w:sz w:val="18"/>
                <w:szCs w:val="18"/>
              </w:rPr>
            </w:pPr>
            <w:r>
              <w:rPr>
                <w:rStyle w:val="a9"/>
                <w:rFonts w:hint="eastAsia"/>
                <w:b w:val="0"/>
                <w:sz w:val="18"/>
                <w:szCs w:val="18"/>
              </w:rPr>
              <w:t>说明</w:t>
            </w:r>
          </w:p>
        </w:tc>
      </w:tr>
      <w:tr w:rsidR="00A4706E" w:rsidRPr="00F10F04" w:rsidTr="008D71F0">
        <w:tc>
          <w:tcPr>
            <w:tcW w:w="1384" w:type="dxa"/>
            <w:tcBorders>
              <w:top w:val="single" w:sz="4" w:space="0" w:color="000000"/>
              <w:left w:val="single" w:sz="4" w:space="0" w:color="000000"/>
              <w:bottom w:val="single" w:sz="4" w:space="0" w:color="000000"/>
              <w:right w:val="single" w:sz="4" w:space="0" w:color="000000"/>
            </w:tcBorders>
            <w:hideMark/>
          </w:tcPr>
          <w:p w:rsidR="00A4706E" w:rsidRPr="00965CA1" w:rsidRDefault="00A4706E" w:rsidP="008D71F0">
            <w:pPr>
              <w:pStyle w:val="M"/>
              <w:ind w:firstLine="0"/>
              <w:rPr>
                <w:rStyle w:val="a9"/>
                <w:b w:val="0"/>
                <w:sz w:val="18"/>
                <w:szCs w:val="18"/>
              </w:rPr>
            </w:pPr>
            <w:r>
              <w:rPr>
                <w:rStyle w:val="a9"/>
                <w:rFonts w:hint="eastAsia"/>
                <w:b w:val="0"/>
                <w:sz w:val="18"/>
                <w:szCs w:val="18"/>
              </w:rPr>
              <w:t>类型序号</w:t>
            </w:r>
          </w:p>
        </w:tc>
        <w:tc>
          <w:tcPr>
            <w:tcW w:w="7138" w:type="dxa"/>
            <w:tcBorders>
              <w:top w:val="single" w:sz="4" w:space="0" w:color="000000"/>
              <w:left w:val="single" w:sz="4" w:space="0" w:color="000000"/>
              <w:bottom w:val="single" w:sz="4" w:space="0" w:color="000000"/>
              <w:right w:val="single" w:sz="4" w:space="0" w:color="000000"/>
            </w:tcBorders>
            <w:hideMark/>
          </w:tcPr>
          <w:p w:rsidR="00A4706E" w:rsidRDefault="00A4706E" w:rsidP="00E24BC7">
            <w:pPr>
              <w:pStyle w:val="M"/>
              <w:ind w:firstLine="0"/>
              <w:rPr>
                <w:rStyle w:val="a9"/>
                <w:b w:val="0"/>
                <w:sz w:val="18"/>
                <w:szCs w:val="18"/>
              </w:rPr>
            </w:pPr>
            <w:r>
              <w:rPr>
                <w:rStyle w:val="a9"/>
                <w:rFonts w:hint="eastAsia"/>
                <w:b w:val="0"/>
                <w:sz w:val="18"/>
                <w:szCs w:val="18"/>
              </w:rPr>
              <w:t>1</w:t>
            </w:r>
            <w:r w:rsidR="00E24BC7">
              <w:rPr>
                <w:rStyle w:val="a9"/>
                <w:rFonts w:hint="eastAsia"/>
                <w:b w:val="0"/>
                <w:sz w:val="18"/>
                <w:szCs w:val="18"/>
              </w:rPr>
              <w:t>4</w:t>
            </w:r>
          </w:p>
        </w:tc>
      </w:tr>
      <w:tr w:rsidR="00A4706E" w:rsidRPr="00F10F04" w:rsidTr="008D71F0">
        <w:tc>
          <w:tcPr>
            <w:tcW w:w="1384" w:type="dxa"/>
            <w:tcBorders>
              <w:top w:val="single" w:sz="4" w:space="0" w:color="000000"/>
              <w:left w:val="single" w:sz="4" w:space="0" w:color="000000"/>
              <w:bottom w:val="single" w:sz="4" w:space="0" w:color="000000"/>
              <w:right w:val="single" w:sz="4" w:space="0" w:color="000000"/>
            </w:tcBorders>
            <w:hideMark/>
          </w:tcPr>
          <w:p w:rsidR="00A4706E" w:rsidRDefault="00A4706E" w:rsidP="008D71F0">
            <w:pPr>
              <w:pStyle w:val="M"/>
              <w:ind w:firstLine="0"/>
              <w:rPr>
                <w:rStyle w:val="a9"/>
                <w:b w:val="0"/>
                <w:sz w:val="18"/>
                <w:szCs w:val="18"/>
              </w:rPr>
            </w:pPr>
            <w:r>
              <w:rPr>
                <w:rStyle w:val="a9"/>
                <w:rFonts w:hint="eastAsia"/>
                <w:b w:val="0"/>
                <w:sz w:val="18"/>
                <w:szCs w:val="18"/>
              </w:rPr>
              <w:t>类型标识</w:t>
            </w:r>
          </w:p>
        </w:tc>
        <w:tc>
          <w:tcPr>
            <w:tcW w:w="7138" w:type="dxa"/>
            <w:tcBorders>
              <w:top w:val="single" w:sz="4" w:space="0" w:color="000000"/>
              <w:left w:val="single" w:sz="4" w:space="0" w:color="000000"/>
              <w:bottom w:val="single" w:sz="4" w:space="0" w:color="000000"/>
              <w:right w:val="single" w:sz="4" w:space="0" w:color="000000"/>
            </w:tcBorders>
            <w:hideMark/>
          </w:tcPr>
          <w:p w:rsidR="00A4706E" w:rsidRPr="00E17EC9" w:rsidRDefault="00634A2F" w:rsidP="00634A2F">
            <w:pPr>
              <w:pStyle w:val="M"/>
              <w:ind w:firstLine="0"/>
              <w:rPr>
                <w:rStyle w:val="a9"/>
                <w:sz w:val="18"/>
                <w:szCs w:val="18"/>
              </w:rPr>
            </w:pPr>
            <w:r>
              <w:rPr>
                <w:rStyle w:val="a9"/>
                <w:rFonts w:hint="eastAsia"/>
                <w:b w:val="0"/>
                <w:sz w:val="18"/>
                <w:szCs w:val="18"/>
              </w:rPr>
              <w:t>topicC</w:t>
            </w:r>
            <w:r w:rsidR="00E24BC7" w:rsidRPr="00E24BC7">
              <w:rPr>
                <w:rStyle w:val="a9"/>
                <w:b w:val="0"/>
                <w:sz w:val="18"/>
                <w:szCs w:val="18"/>
              </w:rPr>
              <w:t>omment</w:t>
            </w:r>
          </w:p>
        </w:tc>
      </w:tr>
      <w:tr w:rsidR="00A4706E" w:rsidRPr="00F10F04" w:rsidTr="008D71F0">
        <w:tc>
          <w:tcPr>
            <w:tcW w:w="1384" w:type="dxa"/>
            <w:tcBorders>
              <w:top w:val="single" w:sz="4" w:space="0" w:color="000000"/>
              <w:left w:val="single" w:sz="4" w:space="0" w:color="000000"/>
              <w:bottom w:val="single" w:sz="4" w:space="0" w:color="000000"/>
              <w:right w:val="single" w:sz="4" w:space="0" w:color="000000"/>
            </w:tcBorders>
            <w:hideMark/>
          </w:tcPr>
          <w:p w:rsidR="00A4706E" w:rsidRPr="00F10F04" w:rsidRDefault="00A4706E" w:rsidP="008D71F0">
            <w:pPr>
              <w:pStyle w:val="M"/>
              <w:ind w:firstLine="0"/>
              <w:rPr>
                <w:rStyle w:val="a9"/>
                <w:b w:val="0"/>
                <w:sz w:val="18"/>
                <w:szCs w:val="18"/>
              </w:rPr>
            </w:pPr>
            <w:r w:rsidRPr="00965CA1">
              <w:rPr>
                <w:rStyle w:val="a9"/>
                <w:rFonts w:hint="eastAsia"/>
                <w:b w:val="0"/>
                <w:sz w:val="18"/>
                <w:szCs w:val="18"/>
              </w:rPr>
              <w:t>试题附加材料</w:t>
            </w:r>
          </w:p>
        </w:tc>
        <w:tc>
          <w:tcPr>
            <w:tcW w:w="7138" w:type="dxa"/>
            <w:tcBorders>
              <w:top w:val="single" w:sz="4" w:space="0" w:color="000000"/>
              <w:left w:val="single" w:sz="4" w:space="0" w:color="000000"/>
              <w:bottom w:val="single" w:sz="4" w:space="0" w:color="000000"/>
              <w:right w:val="single" w:sz="4" w:space="0" w:color="000000"/>
            </w:tcBorders>
            <w:hideMark/>
          </w:tcPr>
          <w:p w:rsidR="00A4706E" w:rsidRPr="00F10F04" w:rsidRDefault="00A4706E" w:rsidP="008D71F0">
            <w:pPr>
              <w:pStyle w:val="M"/>
              <w:ind w:firstLine="0"/>
              <w:rPr>
                <w:rStyle w:val="a9"/>
                <w:b w:val="0"/>
                <w:sz w:val="18"/>
                <w:szCs w:val="18"/>
              </w:rPr>
            </w:pPr>
            <w:r>
              <w:rPr>
                <w:rStyle w:val="a9"/>
                <w:rFonts w:hint="eastAsia"/>
                <w:b w:val="0"/>
                <w:sz w:val="18"/>
                <w:szCs w:val="18"/>
              </w:rPr>
              <w:t>Sound</w:t>
            </w:r>
          </w:p>
        </w:tc>
      </w:tr>
      <w:tr w:rsidR="00A4706E" w:rsidRPr="00F10F04" w:rsidTr="008D71F0">
        <w:tc>
          <w:tcPr>
            <w:tcW w:w="1384" w:type="dxa"/>
            <w:tcBorders>
              <w:top w:val="single" w:sz="4" w:space="0" w:color="000000"/>
              <w:left w:val="single" w:sz="4" w:space="0" w:color="000000"/>
              <w:bottom w:val="single" w:sz="4" w:space="0" w:color="000000"/>
              <w:right w:val="single" w:sz="4" w:space="0" w:color="000000"/>
            </w:tcBorders>
            <w:hideMark/>
          </w:tcPr>
          <w:p w:rsidR="00A4706E" w:rsidRPr="00F10F04" w:rsidRDefault="00A4706E" w:rsidP="008D71F0">
            <w:pPr>
              <w:pStyle w:val="M"/>
              <w:ind w:firstLine="0"/>
              <w:rPr>
                <w:rStyle w:val="a9"/>
                <w:b w:val="0"/>
                <w:sz w:val="18"/>
                <w:szCs w:val="18"/>
              </w:rPr>
            </w:pPr>
            <w:r w:rsidRPr="00965CA1">
              <w:rPr>
                <w:rStyle w:val="a9"/>
                <w:rFonts w:hint="eastAsia"/>
                <w:b w:val="0"/>
                <w:sz w:val="18"/>
                <w:szCs w:val="18"/>
              </w:rPr>
              <w:t>试题问题类型</w:t>
            </w:r>
          </w:p>
        </w:tc>
        <w:tc>
          <w:tcPr>
            <w:tcW w:w="7138" w:type="dxa"/>
            <w:tcBorders>
              <w:top w:val="single" w:sz="4" w:space="0" w:color="000000"/>
              <w:left w:val="single" w:sz="4" w:space="0" w:color="000000"/>
              <w:bottom w:val="single" w:sz="4" w:space="0" w:color="000000"/>
              <w:right w:val="single" w:sz="4" w:space="0" w:color="000000"/>
            </w:tcBorders>
            <w:hideMark/>
          </w:tcPr>
          <w:p w:rsidR="00A4706E" w:rsidRPr="00F10F04" w:rsidRDefault="00A4706E" w:rsidP="008D71F0">
            <w:pPr>
              <w:pStyle w:val="M"/>
              <w:ind w:firstLine="0"/>
              <w:rPr>
                <w:rStyle w:val="a9"/>
                <w:b w:val="0"/>
                <w:sz w:val="18"/>
                <w:szCs w:val="18"/>
              </w:rPr>
            </w:pPr>
            <w:r>
              <w:rPr>
                <w:rStyle w:val="a9"/>
                <w:rFonts w:hint="eastAsia"/>
                <w:b w:val="0"/>
                <w:sz w:val="18"/>
                <w:szCs w:val="18"/>
              </w:rPr>
              <w:t>Sound</w:t>
            </w:r>
          </w:p>
        </w:tc>
      </w:tr>
      <w:tr w:rsidR="00A4706E" w:rsidRPr="00F10F04" w:rsidTr="008D71F0">
        <w:tc>
          <w:tcPr>
            <w:tcW w:w="1384" w:type="dxa"/>
            <w:tcBorders>
              <w:top w:val="single" w:sz="4" w:space="0" w:color="000000"/>
              <w:left w:val="single" w:sz="4" w:space="0" w:color="000000"/>
              <w:bottom w:val="single" w:sz="4" w:space="0" w:color="000000"/>
              <w:right w:val="single" w:sz="4" w:space="0" w:color="000000"/>
            </w:tcBorders>
            <w:hideMark/>
          </w:tcPr>
          <w:p w:rsidR="00A4706E" w:rsidRPr="00F10F04" w:rsidRDefault="00A4706E" w:rsidP="008D71F0">
            <w:pPr>
              <w:pStyle w:val="M"/>
              <w:ind w:firstLine="0"/>
              <w:rPr>
                <w:rStyle w:val="a9"/>
                <w:b w:val="0"/>
                <w:sz w:val="18"/>
                <w:szCs w:val="18"/>
              </w:rPr>
            </w:pPr>
            <w:r w:rsidRPr="00965CA1">
              <w:rPr>
                <w:rStyle w:val="a9"/>
                <w:rFonts w:hint="eastAsia"/>
                <w:b w:val="0"/>
                <w:sz w:val="18"/>
                <w:szCs w:val="18"/>
              </w:rPr>
              <w:t>流程性试题</w:t>
            </w:r>
          </w:p>
        </w:tc>
        <w:tc>
          <w:tcPr>
            <w:tcW w:w="7138" w:type="dxa"/>
            <w:tcBorders>
              <w:top w:val="single" w:sz="4" w:space="0" w:color="000000"/>
              <w:left w:val="single" w:sz="4" w:space="0" w:color="000000"/>
              <w:bottom w:val="single" w:sz="4" w:space="0" w:color="000000"/>
              <w:right w:val="single" w:sz="4" w:space="0" w:color="000000"/>
            </w:tcBorders>
            <w:hideMark/>
          </w:tcPr>
          <w:p w:rsidR="00A4706E" w:rsidRPr="00F10F04" w:rsidRDefault="00A4706E" w:rsidP="008D71F0">
            <w:pPr>
              <w:pStyle w:val="M"/>
              <w:ind w:firstLine="0"/>
              <w:rPr>
                <w:rStyle w:val="a9"/>
                <w:b w:val="0"/>
                <w:sz w:val="18"/>
                <w:szCs w:val="18"/>
              </w:rPr>
            </w:pPr>
            <w:r>
              <w:rPr>
                <w:rStyle w:val="a9"/>
                <w:rFonts w:hint="eastAsia"/>
                <w:b w:val="0"/>
                <w:sz w:val="18"/>
                <w:szCs w:val="18"/>
              </w:rPr>
              <w:t>是</w:t>
            </w:r>
          </w:p>
        </w:tc>
      </w:tr>
      <w:tr w:rsidR="00A4706E" w:rsidRPr="00F10F04" w:rsidTr="008D71F0">
        <w:tc>
          <w:tcPr>
            <w:tcW w:w="1384" w:type="dxa"/>
            <w:tcBorders>
              <w:top w:val="single" w:sz="4" w:space="0" w:color="000000"/>
              <w:left w:val="single" w:sz="4" w:space="0" w:color="000000"/>
              <w:bottom w:val="single" w:sz="4" w:space="0" w:color="000000"/>
              <w:right w:val="single" w:sz="4" w:space="0" w:color="000000"/>
            </w:tcBorders>
            <w:hideMark/>
          </w:tcPr>
          <w:p w:rsidR="00A4706E" w:rsidRPr="00F10F04" w:rsidRDefault="00A4706E" w:rsidP="008D71F0">
            <w:pPr>
              <w:pStyle w:val="M"/>
              <w:ind w:firstLine="0"/>
              <w:rPr>
                <w:rStyle w:val="a9"/>
                <w:b w:val="0"/>
                <w:sz w:val="18"/>
                <w:szCs w:val="18"/>
              </w:rPr>
            </w:pPr>
            <w:r>
              <w:rPr>
                <w:rFonts w:hint="eastAsia"/>
              </w:rPr>
              <w:t>示例</w:t>
            </w:r>
          </w:p>
        </w:tc>
        <w:tc>
          <w:tcPr>
            <w:tcW w:w="7138" w:type="dxa"/>
            <w:tcBorders>
              <w:top w:val="single" w:sz="4" w:space="0" w:color="000000"/>
              <w:left w:val="single" w:sz="4" w:space="0" w:color="000000"/>
              <w:bottom w:val="single" w:sz="4" w:space="0" w:color="000000"/>
              <w:right w:val="single" w:sz="4" w:space="0" w:color="000000"/>
            </w:tcBorders>
            <w:hideMark/>
          </w:tcPr>
          <w:p w:rsidR="00A4706E" w:rsidRDefault="00A4706E" w:rsidP="00DD630F">
            <w:pPr>
              <w:pStyle w:val="M"/>
              <w:spacing w:line="240" w:lineRule="auto"/>
              <w:ind w:firstLine="0"/>
              <w:rPr>
                <w:rStyle w:val="a9"/>
                <w:b w:val="0"/>
                <w:sz w:val="18"/>
                <w:szCs w:val="18"/>
              </w:rPr>
            </w:pPr>
            <w:r w:rsidRPr="00965CA1">
              <w:rPr>
                <w:rStyle w:val="a9"/>
                <w:b w:val="0"/>
                <w:sz w:val="18"/>
                <w:szCs w:val="18"/>
              </w:rPr>
              <w:t>&lt;assessmentItem identifier="</w:t>
            </w:r>
            <w:r w:rsidRPr="00FC0028">
              <w:rPr>
                <w:rStyle w:val="a9"/>
                <w:b w:val="0"/>
                <w:sz w:val="18"/>
                <w:szCs w:val="18"/>
              </w:rPr>
              <w:t>sflep-</w:t>
            </w:r>
            <w:r>
              <w:rPr>
                <w:rStyle w:val="a9"/>
                <w:rFonts w:hint="eastAsia"/>
                <w:b w:val="0"/>
                <w:sz w:val="18"/>
                <w:szCs w:val="18"/>
              </w:rPr>
              <w:t>ni</w:t>
            </w:r>
            <w:r w:rsidRPr="00FC0028">
              <w:rPr>
                <w:rStyle w:val="a9"/>
                <w:b w:val="0"/>
                <w:sz w:val="18"/>
                <w:szCs w:val="18"/>
              </w:rPr>
              <w:t>-</w:t>
            </w:r>
            <w:r>
              <w:rPr>
                <w:rStyle w:val="a9"/>
                <w:rFonts w:hint="eastAsia"/>
                <w:b w:val="0"/>
                <w:sz w:val="18"/>
                <w:szCs w:val="18"/>
              </w:rPr>
              <w:t>1</w:t>
            </w:r>
            <w:r w:rsidR="00C94955">
              <w:rPr>
                <w:rStyle w:val="a9"/>
                <w:rFonts w:hint="eastAsia"/>
                <w:b w:val="0"/>
                <w:sz w:val="18"/>
                <w:szCs w:val="18"/>
              </w:rPr>
              <w:t>4</w:t>
            </w:r>
            <w:r w:rsidRPr="00FC0028">
              <w:rPr>
                <w:rStyle w:val="a9"/>
                <w:b w:val="0"/>
                <w:sz w:val="18"/>
                <w:szCs w:val="18"/>
              </w:rPr>
              <w:t>-</w:t>
            </w:r>
            <w:r w:rsidR="00C94955">
              <w:rPr>
                <w:rStyle w:val="a9"/>
                <w:rFonts w:hint="eastAsia"/>
                <w:b w:val="0"/>
                <w:sz w:val="18"/>
                <w:szCs w:val="18"/>
              </w:rPr>
              <w:t>4</w:t>
            </w:r>
            <w:r>
              <w:rPr>
                <w:rStyle w:val="a9"/>
                <w:rFonts w:hint="eastAsia"/>
                <w:b w:val="0"/>
                <w:sz w:val="18"/>
                <w:szCs w:val="18"/>
              </w:rPr>
              <w:t>982</w:t>
            </w:r>
            <w:r w:rsidRPr="00965CA1">
              <w:rPr>
                <w:rStyle w:val="a9"/>
                <w:b w:val="0"/>
                <w:sz w:val="18"/>
                <w:szCs w:val="18"/>
              </w:rPr>
              <w:t>" type="</w:t>
            </w:r>
            <w:r w:rsidR="00634A2F">
              <w:rPr>
                <w:rStyle w:val="a9"/>
                <w:rFonts w:hint="eastAsia"/>
                <w:b w:val="0"/>
                <w:sz w:val="18"/>
                <w:szCs w:val="18"/>
              </w:rPr>
              <w:t>topicC</w:t>
            </w:r>
            <w:r w:rsidR="00634A2F" w:rsidRPr="00E24BC7">
              <w:rPr>
                <w:rStyle w:val="a9"/>
                <w:b w:val="0"/>
                <w:sz w:val="18"/>
                <w:szCs w:val="18"/>
              </w:rPr>
              <w:t>omment</w:t>
            </w:r>
            <w:r w:rsidRPr="00965CA1">
              <w:rPr>
                <w:rStyle w:val="a9"/>
                <w:b w:val="0"/>
                <w:sz w:val="18"/>
                <w:szCs w:val="18"/>
              </w:rPr>
              <w:t>"</w:t>
            </w:r>
            <w:r>
              <w:rPr>
                <w:rStyle w:val="a9"/>
                <w:rFonts w:hint="eastAsia"/>
                <w:b w:val="0"/>
                <w:sz w:val="18"/>
                <w:szCs w:val="18"/>
              </w:rPr>
              <w:t xml:space="preserve"> </w:t>
            </w:r>
            <w:r>
              <w:rPr>
                <w:rStyle w:val="a9"/>
                <w:b w:val="0"/>
                <w:sz w:val="18"/>
                <w:szCs w:val="18"/>
              </w:rPr>
              <w:t>preshow</w:t>
            </w:r>
            <w:r>
              <w:rPr>
                <w:rStyle w:val="a9"/>
                <w:rFonts w:hint="eastAsia"/>
                <w:b w:val="0"/>
                <w:sz w:val="18"/>
                <w:szCs w:val="18"/>
              </w:rPr>
              <w:t>="false"</w:t>
            </w:r>
            <w:r w:rsidRPr="00D111F6">
              <w:rPr>
                <w:rStyle w:val="a9"/>
                <w:b w:val="0"/>
                <w:sz w:val="18"/>
                <w:szCs w:val="18"/>
              </w:rPr>
              <w:t xml:space="preserve"> </w:t>
            </w:r>
            <w:r w:rsidRPr="00965CA1">
              <w:rPr>
                <w:rStyle w:val="a9"/>
                <w:b w:val="0"/>
                <w:sz w:val="18"/>
                <w:szCs w:val="18"/>
              </w:rPr>
              <w:t>level="4"&gt;</w:t>
            </w:r>
          </w:p>
          <w:p w:rsidR="00A4706E" w:rsidRDefault="00A4706E" w:rsidP="00DD630F">
            <w:pPr>
              <w:pStyle w:val="M"/>
              <w:spacing w:line="240" w:lineRule="auto"/>
              <w:rPr>
                <w:rStyle w:val="a9"/>
                <w:b w:val="0"/>
                <w:sz w:val="18"/>
                <w:szCs w:val="18"/>
              </w:rPr>
            </w:pPr>
            <w:r w:rsidRPr="00865C67">
              <w:rPr>
                <w:rStyle w:val="a9"/>
                <w:b w:val="0"/>
                <w:sz w:val="18"/>
                <w:szCs w:val="18"/>
              </w:rPr>
              <w:t>&lt;question</w:t>
            </w:r>
            <w:r>
              <w:rPr>
                <w:rStyle w:val="a9"/>
                <w:rFonts w:hint="eastAsia"/>
                <w:b w:val="0"/>
                <w:sz w:val="18"/>
                <w:szCs w:val="18"/>
              </w:rPr>
              <w:t xml:space="preserve"> t</w:t>
            </w:r>
            <w:r w:rsidRPr="00865C67">
              <w:rPr>
                <w:rStyle w:val="a9"/>
                <w:b w:val="0"/>
                <w:sz w:val="18"/>
                <w:szCs w:val="18"/>
              </w:rPr>
              <w:t>ype="sound"&gt;</w:t>
            </w:r>
          </w:p>
          <w:p w:rsidR="000D1C05" w:rsidRPr="00865C67" w:rsidRDefault="009F01FD" w:rsidP="00DD630F">
            <w:pPr>
              <w:pStyle w:val="M"/>
              <w:spacing w:line="240" w:lineRule="auto"/>
              <w:rPr>
                <w:rStyle w:val="a9"/>
                <w:b w:val="0"/>
                <w:sz w:val="18"/>
                <w:szCs w:val="18"/>
              </w:rPr>
            </w:pPr>
            <w:r>
              <w:rPr>
                <w:rStyle w:val="a9"/>
                <w:rFonts w:hint="eastAsia"/>
                <w:b w:val="0"/>
                <w:sz w:val="18"/>
                <w:szCs w:val="18"/>
              </w:rPr>
              <w:tab/>
            </w:r>
            <w:r w:rsidR="000D1C05" w:rsidRPr="00865C67">
              <w:rPr>
                <w:rStyle w:val="a9"/>
                <w:b w:val="0"/>
                <w:sz w:val="18"/>
                <w:szCs w:val="18"/>
              </w:rPr>
              <w:t>&lt;prompt&gt;</w:t>
            </w:r>
          </w:p>
          <w:p w:rsidR="000D1C05" w:rsidRDefault="000D1C05" w:rsidP="00DD630F">
            <w:pPr>
              <w:pStyle w:val="M"/>
              <w:spacing w:line="240" w:lineRule="auto"/>
              <w:rPr>
                <w:rStyle w:val="a9"/>
                <w:b w:val="0"/>
                <w:sz w:val="18"/>
                <w:szCs w:val="18"/>
              </w:rPr>
            </w:pPr>
            <w:r>
              <w:rPr>
                <w:rStyle w:val="a9"/>
                <w:rFonts w:hint="eastAsia"/>
                <w:b w:val="0"/>
                <w:sz w:val="18"/>
                <w:szCs w:val="18"/>
              </w:rPr>
              <w:lastRenderedPageBreak/>
              <w:tab/>
            </w:r>
            <w:r w:rsidR="009F01FD">
              <w:rPr>
                <w:rStyle w:val="a9"/>
                <w:b w:val="0"/>
                <w:sz w:val="18"/>
                <w:szCs w:val="18"/>
              </w:rPr>
              <w:tab/>
            </w:r>
            <w:r w:rsidRPr="00865C67">
              <w:rPr>
                <w:rStyle w:val="a9"/>
                <w:b w:val="0"/>
                <w:sz w:val="18"/>
                <w:szCs w:val="18"/>
              </w:rPr>
              <w:t>&lt;text</w:t>
            </w:r>
            <w:r>
              <w:rPr>
                <w:rStyle w:val="a9"/>
                <w:rFonts w:hint="eastAsia"/>
                <w:b w:val="0"/>
                <w:sz w:val="18"/>
                <w:szCs w:val="18"/>
              </w:rPr>
              <w:t xml:space="preserve"> type="direction"</w:t>
            </w:r>
            <w:r w:rsidRPr="00865C67">
              <w:rPr>
                <w:rStyle w:val="a9"/>
                <w:b w:val="0"/>
                <w:sz w:val="18"/>
                <w:szCs w:val="18"/>
              </w:rPr>
              <w:t>&gt;</w:t>
            </w:r>
            <w:r w:rsidRPr="00DA3462">
              <w:rPr>
                <w:rStyle w:val="a9"/>
                <w:b w:val="0"/>
                <w:sz w:val="18"/>
                <w:szCs w:val="18"/>
              </w:rPr>
              <w:t xml:space="preserve">Please comment on the saying “Make your </w:t>
            </w:r>
            <w:r w:rsidR="009F01FD">
              <w:rPr>
                <w:rStyle w:val="a9"/>
                <w:rFonts w:hint="eastAsia"/>
                <w:b w:val="0"/>
                <w:sz w:val="18"/>
                <w:szCs w:val="18"/>
              </w:rPr>
              <w:tab/>
            </w:r>
            <w:r w:rsidR="009F01FD">
              <w:rPr>
                <w:rStyle w:val="a9"/>
                <w:b w:val="0"/>
                <w:sz w:val="18"/>
                <w:szCs w:val="18"/>
              </w:rPr>
              <w:tab/>
            </w:r>
            <w:r w:rsidR="009F01FD">
              <w:rPr>
                <w:rStyle w:val="a9"/>
                <w:rFonts w:hint="eastAsia"/>
                <w:b w:val="0"/>
                <w:sz w:val="18"/>
                <w:szCs w:val="18"/>
              </w:rPr>
              <w:tab/>
            </w:r>
            <w:r w:rsidR="009F01FD">
              <w:rPr>
                <w:rStyle w:val="a9"/>
                <w:b w:val="0"/>
                <w:sz w:val="18"/>
                <w:szCs w:val="18"/>
              </w:rPr>
              <w:tab/>
            </w:r>
            <w:r w:rsidR="009F01FD">
              <w:rPr>
                <w:rStyle w:val="a9"/>
                <w:rFonts w:hint="eastAsia"/>
                <w:b w:val="0"/>
                <w:sz w:val="18"/>
                <w:szCs w:val="18"/>
              </w:rPr>
              <w:tab/>
            </w:r>
            <w:r w:rsidRPr="00DA3462">
              <w:rPr>
                <w:rStyle w:val="a9"/>
                <w:b w:val="0"/>
                <w:sz w:val="18"/>
                <w:szCs w:val="18"/>
              </w:rPr>
              <w:t>money</w:t>
            </w:r>
            <w:r w:rsidR="009F01FD">
              <w:rPr>
                <w:rStyle w:val="a9"/>
                <w:rFonts w:hint="eastAsia"/>
                <w:b w:val="0"/>
                <w:sz w:val="18"/>
                <w:szCs w:val="18"/>
              </w:rPr>
              <w:t xml:space="preserve"> </w:t>
            </w:r>
            <w:r w:rsidRPr="00DA3462">
              <w:rPr>
                <w:rStyle w:val="a9"/>
                <w:b w:val="0"/>
                <w:sz w:val="18"/>
                <w:szCs w:val="18"/>
              </w:rPr>
              <w:t xml:space="preserve">work for you instead of working for your money.” You’ll </w:t>
            </w:r>
            <w:r w:rsidR="009F01FD">
              <w:rPr>
                <w:rStyle w:val="a9"/>
                <w:rFonts w:hint="eastAsia"/>
                <w:b w:val="0"/>
                <w:sz w:val="18"/>
                <w:szCs w:val="18"/>
              </w:rPr>
              <w:tab/>
            </w:r>
            <w:r w:rsidR="009F01FD">
              <w:rPr>
                <w:rStyle w:val="a9"/>
                <w:b w:val="0"/>
                <w:sz w:val="18"/>
                <w:szCs w:val="18"/>
              </w:rPr>
              <w:tab/>
            </w:r>
            <w:r w:rsidR="009F01FD">
              <w:rPr>
                <w:rStyle w:val="a9"/>
                <w:rFonts w:hint="eastAsia"/>
                <w:b w:val="0"/>
                <w:sz w:val="18"/>
                <w:szCs w:val="18"/>
              </w:rPr>
              <w:tab/>
            </w:r>
            <w:r w:rsidR="009F01FD">
              <w:rPr>
                <w:rStyle w:val="a9"/>
                <w:b w:val="0"/>
                <w:sz w:val="18"/>
                <w:szCs w:val="18"/>
              </w:rPr>
              <w:tab/>
            </w:r>
            <w:r w:rsidR="009F01FD">
              <w:rPr>
                <w:rStyle w:val="a9"/>
                <w:rFonts w:hint="eastAsia"/>
                <w:b w:val="0"/>
                <w:sz w:val="18"/>
                <w:szCs w:val="18"/>
              </w:rPr>
              <w:tab/>
            </w:r>
            <w:r w:rsidRPr="00DA3462">
              <w:rPr>
                <w:rStyle w:val="a9"/>
                <w:b w:val="0"/>
                <w:sz w:val="18"/>
                <w:szCs w:val="18"/>
              </w:rPr>
              <w:t>have two</w:t>
            </w:r>
            <w:r w:rsidR="009F01FD">
              <w:rPr>
                <w:rStyle w:val="a9"/>
                <w:rFonts w:hint="eastAsia"/>
                <w:b w:val="0"/>
                <w:sz w:val="18"/>
                <w:szCs w:val="18"/>
              </w:rPr>
              <w:t xml:space="preserve"> </w:t>
            </w:r>
            <w:r w:rsidRPr="00DA3462">
              <w:rPr>
                <w:rStyle w:val="a9"/>
                <w:b w:val="0"/>
                <w:sz w:val="18"/>
                <w:szCs w:val="18"/>
              </w:rPr>
              <w:t>minutes to prepare and two minutes to talk.</w:t>
            </w:r>
          </w:p>
          <w:p w:rsidR="000D1C05" w:rsidRDefault="000D1C05" w:rsidP="00DD630F">
            <w:pPr>
              <w:pStyle w:val="M"/>
              <w:spacing w:line="240" w:lineRule="auto"/>
              <w:rPr>
                <w:rStyle w:val="a9"/>
                <w:b w:val="0"/>
                <w:sz w:val="18"/>
                <w:szCs w:val="18"/>
              </w:rPr>
            </w:pPr>
            <w:r>
              <w:rPr>
                <w:rStyle w:val="a9"/>
                <w:rFonts w:hint="eastAsia"/>
                <w:b w:val="0"/>
                <w:sz w:val="18"/>
                <w:szCs w:val="18"/>
              </w:rPr>
              <w:tab/>
            </w:r>
            <w:r w:rsidR="009F01FD">
              <w:rPr>
                <w:rStyle w:val="a9"/>
                <w:b w:val="0"/>
                <w:sz w:val="18"/>
                <w:szCs w:val="18"/>
              </w:rPr>
              <w:tab/>
            </w:r>
            <w:r w:rsidRPr="00865C67">
              <w:rPr>
                <w:rStyle w:val="a9"/>
                <w:b w:val="0"/>
                <w:sz w:val="18"/>
                <w:szCs w:val="18"/>
              </w:rPr>
              <w:t>&lt;/text&gt;</w:t>
            </w:r>
          </w:p>
          <w:p w:rsidR="000D1C05" w:rsidRDefault="000D1C05" w:rsidP="00DD630F">
            <w:pPr>
              <w:pStyle w:val="M"/>
              <w:spacing w:line="240" w:lineRule="auto"/>
              <w:rPr>
                <w:rStyle w:val="a9"/>
                <w:b w:val="0"/>
                <w:sz w:val="18"/>
                <w:szCs w:val="18"/>
              </w:rPr>
            </w:pPr>
            <w:r>
              <w:rPr>
                <w:rStyle w:val="a9"/>
                <w:rFonts w:hint="eastAsia"/>
                <w:b w:val="0"/>
                <w:sz w:val="18"/>
                <w:szCs w:val="18"/>
              </w:rPr>
              <w:tab/>
            </w:r>
            <w:r w:rsidR="009F01FD">
              <w:rPr>
                <w:rStyle w:val="a9"/>
                <w:b w:val="0"/>
                <w:sz w:val="18"/>
                <w:szCs w:val="18"/>
              </w:rPr>
              <w:tab/>
            </w:r>
            <w:r>
              <w:rPr>
                <w:rStyle w:val="a9"/>
                <w:b w:val="0"/>
                <w:sz w:val="18"/>
                <w:szCs w:val="18"/>
              </w:rPr>
              <w:t>&lt;sound</w:t>
            </w:r>
            <w:r w:rsidR="00381D11">
              <w:rPr>
                <w:rStyle w:val="a9"/>
                <w:rFonts w:hint="eastAsia"/>
                <w:b w:val="0"/>
                <w:sz w:val="18"/>
                <w:szCs w:val="18"/>
              </w:rPr>
              <w:t xml:space="preserve"> </w:t>
            </w:r>
            <w:r w:rsidR="00E66E60">
              <w:rPr>
                <w:rStyle w:val="a9"/>
                <w:rFonts w:hint="eastAsia"/>
                <w:b w:val="0"/>
                <w:sz w:val="18"/>
                <w:szCs w:val="18"/>
              </w:rPr>
              <w:t>duration="</w:t>
            </w:r>
            <w:r w:rsidR="00B133FA">
              <w:rPr>
                <w:rStyle w:val="a9"/>
                <w:rFonts w:hint="eastAsia"/>
                <w:b w:val="0"/>
                <w:sz w:val="18"/>
                <w:szCs w:val="18"/>
              </w:rPr>
              <w:t>8</w:t>
            </w:r>
            <w:r w:rsidR="00E66E60">
              <w:rPr>
                <w:rStyle w:val="a9"/>
                <w:rFonts w:hint="eastAsia"/>
                <w:b w:val="0"/>
                <w:sz w:val="18"/>
                <w:szCs w:val="18"/>
              </w:rPr>
              <w:t xml:space="preserve">" </w:t>
            </w:r>
            <w:r w:rsidR="002C65B5">
              <w:rPr>
                <w:rStyle w:val="a9"/>
                <w:rFonts w:hint="eastAsia"/>
                <w:b w:val="0"/>
                <w:sz w:val="18"/>
                <w:szCs w:val="18"/>
              </w:rPr>
              <w:t>src</w:t>
            </w:r>
            <w:r w:rsidRPr="00865C67">
              <w:rPr>
                <w:rStyle w:val="a9"/>
                <w:b w:val="0"/>
                <w:sz w:val="18"/>
                <w:szCs w:val="18"/>
              </w:rPr>
              <w:t>="sound/</w:t>
            </w:r>
            <w:r w:rsidRPr="00FC0028">
              <w:rPr>
                <w:rStyle w:val="a9"/>
                <w:b w:val="0"/>
                <w:sz w:val="18"/>
                <w:szCs w:val="18"/>
              </w:rPr>
              <w:t>sflep-</w:t>
            </w:r>
            <w:r>
              <w:rPr>
                <w:rStyle w:val="a9"/>
                <w:rFonts w:hint="eastAsia"/>
                <w:b w:val="0"/>
                <w:sz w:val="18"/>
                <w:szCs w:val="18"/>
              </w:rPr>
              <w:t>ni</w:t>
            </w:r>
            <w:r w:rsidRPr="00FC0028">
              <w:rPr>
                <w:rStyle w:val="a9"/>
                <w:b w:val="0"/>
                <w:sz w:val="18"/>
                <w:szCs w:val="18"/>
              </w:rPr>
              <w:t>-</w:t>
            </w:r>
            <w:r>
              <w:rPr>
                <w:rStyle w:val="a9"/>
                <w:rFonts w:hint="eastAsia"/>
                <w:b w:val="0"/>
                <w:sz w:val="18"/>
                <w:szCs w:val="18"/>
              </w:rPr>
              <w:t>14</w:t>
            </w:r>
            <w:r w:rsidRPr="00FC0028">
              <w:rPr>
                <w:rStyle w:val="a9"/>
                <w:b w:val="0"/>
                <w:sz w:val="18"/>
                <w:szCs w:val="18"/>
              </w:rPr>
              <w:t>-</w:t>
            </w:r>
            <w:r>
              <w:rPr>
                <w:rStyle w:val="a9"/>
                <w:rFonts w:hint="eastAsia"/>
                <w:b w:val="0"/>
                <w:sz w:val="18"/>
                <w:szCs w:val="18"/>
              </w:rPr>
              <w:t>4982-1</w:t>
            </w:r>
            <w:r w:rsidRPr="00865C67">
              <w:rPr>
                <w:rStyle w:val="a9"/>
                <w:b w:val="0"/>
                <w:sz w:val="18"/>
                <w:szCs w:val="18"/>
              </w:rPr>
              <w:t>.mp3"</w:t>
            </w:r>
            <w:r>
              <w:rPr>
                <w:rStyle w:val="a9"/>
                <w:rFonts w:hint="eastAsia"/>
                <w:b w:val="0"/>
                <w:sz w:val="18"/>
                <w:szCs w:val="18"/>
              </w:rPr>
              <w:t xml:space="preserve"> </w:t>
            </w:r>
            <w:r w:rsidRPr="00865C67">
              <w:rPr>
                <w:rStyle w:val="a9"/>
                <w:b w:val="0"/>
                <w:sz w:val="18"/>
                <w:szCs w:val="18"/>
              </w:rPr>
              <w:t>/&gt;</w:t>
            </w:r>
          </w:p>
          <w:p w:rsidR="000D1C05" w:rsidRDefault="000D1C05" w:rsidP="00DD630F">
            <w:pPr>
              <w:pStyle w:val="M"/>
              <w:spacing w:line="240" w:lineRule="auto"/>
              <w:rPr>
                <w:rStyle w:val="a9"/>
                <w:b w:val="0"/>
                <w:sz w:val="18"/>
                <w:szCs w:val="18"/>
              </w:rPr>
            </w:pPr>
            <w:r>
              <w:rPr>
                <w:rStyle w:val="a9"/>
                <w:rFonts w:hint="eastAsia"/>
                <w:b w:val="0"/>
                <w:sz w:val="18"/>
                <w:szCs w:val="18"/>
              </w:rPr>
              <w:tab/>
            </w:r>
            <w:r w:rsidR="009F01FD">
              <w:rPr>
                <w:rStyle w:val="a9"/>
                <w:b w:val="0"/>
                <w:sz w:val="18"/>
                <w:szCs w:val="18"/>
              </w:rPr>
              <w:tab/>
            </w:r>
            <w:r w:rsidRPr="00865C67">
              <w:rPr>
                <w:rStyle w:val="a9"/>
                <w:b w:val="0"/>
                <w:sz w:val="18"/>
                <w:szCs w:val="18"/>
              </w:rPr>
              <w:t>&lt;!-- the sound above is the direction sound --&gt;</w:t>
            </w:r>
          </w:p>
          <w:p w:rsidR="000D1C05" w:rsidRDefault="000D1C05" w:rsidP="00DD630F">
            <w:pPr>
              <w:pStyle w:val="M"/>
              <w:spacing w:line="240" w:lineRule="auto"/>
              <w:rPr>
                <w:rStyle w:val="a9"/>
                <w:b w:val="0"/>
                <w:sz w:val="18"/>
                <w:szCs w:val="18"/>
              </w:rPr>
            </w:pPr>
            <w:r>
              <w:rPr>
                <w:rStyle w:val="a9"/>
                <w:b w:val="0"/>
                <w:sz w:val="18"/>
                <w:szCs w:val="18"/>
              </w:rPr>
              <w:tab/>
            </w:r>
            <w:r w:rsidR="009F01FD">
              <w:rPr>
                <w:rStyle w:val="a9"/>
                <w:rFonts w:hint="eastAsia"/>
                <w:b w:val="0"/>
                <w:sz w:val="18"/>
                <w:szCs w:val="18"/>
              </w:rPr>
              <w:tab/>
            </w:r>
            <w:r>
              <w:rPr>
                <w:rStyle w:val="a9"/>
                <w:rFonts w:hint="eastAsia"/>
                <w:b w:val="0"/>
                <w:sz w:val="18"/>
                <w:szCs w:val="18"/>
              </w:rPr>
              <w:t>&lt;text preShow="false"&gt;</w:t>
            </w:r>
          </w:p>
          <w:p w:rsidR="000D1C05" w:rsidRPr="00C94955" w:rsidRDefault="000D1C05" w:rsidP="00DD630F">
            <w:pPr>
              <w:pStyle w:val="M"/>
              <w:spacing w:line="240" w:lineRule="auto"/>
              <w:rPr>
                <w:rStyle w:val="a9"/>
                <w:b w:val="0"/>
                <w:sz w:val="18"/>
                <w:szCs w:val="18"/>
              </w:rPr>
            </w:pPr>
            <w:r>
              <w:rPr>
                <w:rStyle w:val="a9"/>
                <w:rFonts w:hint="eastAsia"/>
                <w:b w:val="0"/>
                <w:sz w:val="18"/>
                <w:szCs w:val="18"/>
              </w:rPr>
              <w:tab/>
            </w:r>
            <w:r w:rsidR="009F01FD">
              <w:rPr>
                <w:rStyle w:val="a9"/>
                <w:b w:val="0"/>
                <w:sz w:val="18"/>
                <w:szCs w:val="18"/>
              </w:rPr>
              <w:tab/>
            </w:r>
            <w:r w:rsidRPr="00C94955">
              <w:rPr>
                <w:rStyle w:val="a9"/>
                <w:b w:val="0"/>
                <w:sz w:val="18"/>
                <w:szCs w:val="18"/>
              </w:rPr>
              <w:t xml:space="preserve">Hints: </w:t>
            </w:r>
          </w:p>
          <w:p w:rsidR="000D1C05" w:rsidRPr="00C94955" w:rsidRDefault="000D1C05" w:rsidP="00DD630F">
            <w:pPr>
              <w:pStyle w:val="M"/>
              <w:spacing w:line="240" w:lineRule="auto"/>
              <w:rPr>
                <w:rStyle w:val="a9"/>
                <w:b w:val="0"/>
                <w:sz w:val="18"/>
                <w:szCs w:val="18"/>
              </w:rPr>
            </w:pPr>
            <w:r>
              <w:rPr>
                <w:rStyle w:val="a9"/>
                <w:rFonts w:hint="eastAsia"/>
                <w:b w:val="0"/>
                <w:sz w:val="18"/>
                <w:szCs w:val="18"/>
              </w:rPr>
              <w:tab/>
            </w:r>
            <w:r w:rsidR="009F01FD">
              <w:rPr>
                <w:rStyle w:val="a9"/>
                <w:b w:val="0"/>
                <w:sz w:val="18"/>
                <w:szCs w:val="18"/>
              </w:rPr>
              <w:tab/>
            </w:r>
            <w:r w:rsidRPr="00C94955">
              <w:rPr>
                <w:rStyle w:val="a9"/>
                <w:b w:val="0"/>
                <w:sz w:val="18"/>
                <w:szCs w:val="18"/>
              </w:rPr>
              <w:t>1. You have to pay your tuition in order to learn knowledge.</w:t>
            </w:r>
          </w:p>
          <w:p w:rsidR="000D1C05" w:rsidRPr="00C94955" w:rsidRDefault="000D1C05" w:rsidP="00DD630F">
            <w:pPr>
              <w:pStyle w:val="M"/>
              <w:spacing w:line="240" w:lineRule="auto"/>
              <w:rPr>
                <w:rStyle w:val="a9"/>
                <w:b w:val="0"/>
                <w:sz w:val="18"/>
                <w:szCs w:val="18"/>
              </w:rPr>
            </w:pPr>
            <w:r>
              <w:rPr>
                <w:rStyle w:val="a9"/>
                <w:rFonts w:hint="eastAsia"/>
                <w:b w:val="0"/>
                <w:sz w:val="18"/>
                <w:szCs w:val="18"/>
              </w:rPr>
              <w:tab/>
            </w:r>
            <w:r w:rsidR="009F01FD">
              <w:rPr>
                <w:rStyle w:val="a9"/>
                <w:b w:val="0"/>
                <w:sz w:val="18"/>
                <w:szCs w:val="18"/>
              </w:rPr>
              <w:tab/>
            </w:r>
            <w:r w:rsidRPr="00C94955">
              <w:rPr>
                <w:rStyle w:val="a9"/>
                <w:b w:val="0"/>
                <w:sz w:val="18"/>
                <w:szCs w:val="18"/>
              </w:rPr>
              <w:t xml:space="preserve">2. You buy books or a computer to help you learn more at university. </w:t>
            </w:r>
          </w:p>
          <w:p w:rsidR="000D1C05" w:rsidRDefault="000D1C05" w:rsidP="00DD630F">
            <w:pPr>
              <w:pStyle w:val="M"/>
              <w:spacing w:line="240" w:lineRule="auto"/>
              <w:rPr>
                <w:rStyle w:val="a9"/>
                <w:b w:val="0"/>
                <w:sz w:val="18"/>
                <w:szCs w:val="18"/>
              </w:rPr>
            </w:pPr>
            <w:r>
              <w:rPr>
                <w:rStyle w:val="a9"/>
                <w:rFonts w:hint="eastAsia"/>
                <w:b w:val="0"/>
                <w:sz w:val="18"/>
                <w:szCs w:val="18"/>
              </w:rPr>
              <w:tab/>
            </w:r>
            <w:r w:rsidR="009F01FD">
              <w:rPr>
                <w:rStyle w:val="a9"/>
                <w:b w:val="0"/>
                <w:sz w:val="18"/>
                <w:szCs w:val="18"/>
              </w:rPr>
              <w:tab/>
            </w:r>
            <w:r w:rsidRPr="00C94955">
              <w:rPr>
                <w:rStyle w:val="a9"/>
                <w:b w:val="0"/>
                <w:sz w:val="18"/>
                <w:szCs w:val="18"/>
              </w:rPr>
              <w:t>3. You do a job that really inte</w:t>
            </w:r>
            <w:r w:rsidR="00A35D32">
              <w:rPr>
                <w:rStyle w:val="a9"/>
                <w:b w:val="0"/>
                <w:sz w:val="18"/>
                <w:szCs w:val="18"/>
              </w:rPr>
              <w:t>pause</w:t>
            </w:r>
            <w:r w:rsidRPr="00C94955">
              <w:rPr>
                <w:rStyle w:val="a9"/>
                <w:b w:val="0"/>
                <w:sz w:val="18"/>
                <w:szCs w:val="18"/>
              </w:rPr>
              <w:t xml:space="preserve">s you after graduation. Don’t be a </w:t>
            </w:r>
            <w:r w:rsidR="009F01FD">
              <w:rPr>
                <w:rStyle w:val="a9"/>
                <w:rFonts w:hint="eastAsia"/>
                <w:b w:val="0"/>
                <w:sz w:val="18"/>
                <w:szCs w:val="18"/>
              </w:rPr>
              <w:tab/>
            </w:r>
            <w:r w:rsidR="009F01FD">
              <w:rPr>
                <w:rStyle w:val="a9"/>
                <w:b w:val="0"/>
                <w:sz w:val="18"/>
                <w:szCs w:val="18"/>
              </w:rPr>
              <w:tab/>
            </w:r>
            <w:r w:rsidR="009F01FD">
              <w:rPr>
                <w:rStyle w:val="a9"/>
                <w:rFonts w:hint="eastAsia"/>
                <w:b w:val="0"/>
                <w:sz w:val="18"/>
                <w:szCs w:val="18"/>
              </w:rPr>
              <w:tab/>
            </w:r>
            <w:r w:rsidR="009F01FD">
              <w:rPr>
                <w:rStyle w:val="a9"/>
                <w:b w:val="0"/>
                <w:sz w:val="18"/>
                <w:szCs w:val="18"/>
              </w:rPr>
              <w:tab/>
            </w:r>
            <w:r w:rsidRPr="00C94955">
              <w:rPr>
                <w:rStyle w:val="a9"/>
                <w:b w:val="0"/>
                <w:sz w:val="18"/>
                <w:szCs w:val="18"/>
              </w:rPr>
              <w:t>slave of</w:t>
            </w:r>
            <w:r w:rsidR="009F01FD">
              <w:rPr>
                <w:rStyle w:val="a9"/>
                <w:rFonts w:hint="eastAsia"/>
                <w:b w:val="0"/>
                <w:sz w:val="18"/>
                <w:szCs w:val="18"/>
              </w:rPr>
              <w:t xml:space="preserve"> </w:t>
            </w:r>
            <w:r w:rsidRPr="00C94955">
              <w:rPr>
                <w:rStyle w:val="a9"/>
                <w:b w:val="0"/>
                <w:sz w:val="18"/>
                <w:szCs w:val="18"/>
              </w:rPr>
              <w:t>money.</w:t>
            </w:r>
          </w:p>
          <w:p w:rsidR="000D1C05" w:rsidRDefault="000D1C05" w:rsidP="00DD630F">
            <w:pPr>
              <w:pStyle w:val="M"/>
              <w:spacing w:line="240" w:lineRule="auto"/>
              <w:rPr>
                <w:rStyle w:val="a9"/>
                <w:b w:val="0"/>
                <w:sz w:val="18"/>
                <w:szCs w:val="18"/>
              </w:rPr>
            </w:pPr>
            <w:r>
              <w:rPr>
                <w:rStyle w:val="a9"/>
                <w:b w:val="0"/>
                <w:sz w:val="18"/>
                <w:szCs w:val="18"/>
              </w:rPr>
              <w:tab/>
            </w:r>
            <w:r w:rsidR="009F01FD">
              <w:rPr>
                <w:rStyle w:val="a9"/>
                <w:rFonts w:hint="eastAsia"/>
                <w:b w:val="0"/>
                <w:sz w:val="18"/>
                <w:szCs w:val="18"/>
              </w:rPr>
              <w:tab/>
            </w:r>
            <w:r>
              <w:rPr>
                <w:rStyle w:val="a9"/>
                <w:rFonts w:hint="eastAsia"/>
                <w:b w:val="0"/>
                <w:sz w:val="18"/>
                <w:szCs w:val="18"/>
              </w:rPr>
              <w:t>&lt;/text&gt;</w:t>
            </w:r>
          </w:p>
          <w:p w:rsidR="000D1C05" w:rsidRDefault="000D1C05" w:rsidP="00DD630F">
            <w:pPr>
              <w:pStyle w:val="M"/>
              <w:spacing w:line="240" w:lineRule="auto"/>
              <w:rPr>
                <w:rStyle w:val="a9"/>
                <w:b w:val="0"/>
                <w:sz w:val="18"/>
                <w:szCs w:val="18"/>
              </w:rPr>
            </w:pPr>
            <w:r>
              <w:rPr>
                <w:rStyle w:val="a9"/>
                <w:b w:val="0"/>
                <w:sz w:val="18"/>
                <w:szCs w:val="18"/>
              </w:rPr>
              <w:tab/>
            </w:r>
            <w:r w:rsidR="009F01FD">
              <w:rPr>
                <w:rStyle w:val="a9"/>
                <w:rFonts w:hint="eastAsia"/>
                <w:b w:val="0"/>
                <w:sz w:val="18"/>
                <w:szCs w:val="18"/>
              </w:rPr>
              <w:tab/>
            </w:r>
            <w:r>
              <w:rPr>
                <w:rStyle w:val="a9"/>
                <w:rFonts w:hint="eastAsia"/>
                <w:b w:val="0"/>
                <w:sz w:val="18"/>
                <w:szCs w:val="18"/>
              </w:rPr>
              <w:t>&lt;</w:t>
            </w:r>
            <w:r w:rsidR="00A35D32">
              <w:rPr>
                <w:rStyle w:val="a9"/>
                <w:rFonts w:hint="eastAsia"/>
                <w:b w:val="0"/>
                <w:sz w:val="18"/>
                <w:szCs w:val="18"/>
              </w:rPr>
              <w:t>pause</w:t>
            </w:r>
            <w:r>
              <w:rPr>
                <w:rStyle w:val="a9"/>
                <w:rFonts w:hint="eastAsia"/>
                <w:b w:val="0"/>
                <w:sz w:val="18"/>
                <w:szCs w:val="18"/>
              </w:rPr>
              <w:t xml:space="preserve"> </w:t>
            </w:r>
            <w:r w:rsidRPr="009F727D">
              <w:rPr>
                <w:rStyle w:val="a9"/>
                <w:b w:val="0"/>
                <w:sz w:val="18"/>
                <w:szCs w:val="18"/>
              </w:rPr>
              <w:t>duration</w:t>
            </w:r>
            <w:r>
              <w:rPr>
                <w:rStyle w:val="a9"/>
                <w:rFonts w:hint="eastAsia"/>
                <w:b w:val="0"/>
                <w:sz w:val="18"/>
                <w:szCs w:val="18"/>
              </w:rPr>
              <w:t>="</w:t>
            </w:r>
            <w:r w:rsidR="00EF6018">
              <w:rPr>
                <w:rStyle w:val="a9"/>
                <w:rFonts w:hint="eastAsia"/>
                <w:b w:val="0"/>
                <w:sz w:val="18"/>
                <w:szCs w:val="18"/>
              </w:rPr>
              <w:t>12</w:t>
            </w:r>
            <w:r>
              <w:rPr>
                <w:rStyle w:val="a9"/>
                <w:rFonts w:hint="eastAsia"/>
                <w:b w:val="0"/>
                <w:sz w:val="18"/>
                <w:szCs w:val="18"/>
              </w:rPr>
              <w:t>0" hint="</w:t>
            </w:r>
            <w:r>
              <w:rPr>
                <w:rStyle w:val="a9"/>
                <w:rFonts w:hint="eastAsia"/>
                <w:b w:val="0"/>
                <w:sz w:val="18"/>
                <w:szCs w:val="18"/>
              </w:rPr>
              <w:t>思考</w:t>
            </w:r>
            <w:r>
              <w:rPr>
                <w:rStyle w:val="a9"/>
                <w:rFonts w:hint="eastAsia"/>
                <w:b w:val="0"/>
                <w:sz w:val="18"/>
                <w:szCs w:val="18"/>
              </w:rPr>
              <w:t>/</w:t>
            </w:r>
            <w:r>
              <w:rPr>
                <w:rStyle w:val="a9"/>
                <w:rFonts w:hint="eastAsia"/>
                <w:b w:val="0"/>
                <w:sz w:val="18"/>
                <w:szCs w:val="18"/>
              </w:rPr>
              <w:t>准备</w:t>
            </w:r>
            <w:r>
              <w:rPr>
                <w:rStyle w:val="a9"/>
                <w:rFonts w:hint="eastAsia"/>
                <w:b w:val="0"/>
                <w:sz w:val="18"/>
                <w:szCs w:val="18"/>
              </w:rPr>
              <w:t>" /&gt;</w:t>
            </w:r>
          </w:p>
          <w:p w:rsidR="000D1C05" w:rsidRPr="00965CA1" w:rsidRDefault="009F01FD" w:rsidP="00DD630F">
            <w:pPr>
              <w:pStyle w:val="M"/>
              <w:spacing w:line="240" w:lineRule="auto"/>
              <w:rPr>
                <w:rStyle w:val="a9"/>
                <w:b w:val="0"/>
                <w:sz w:val="18"/>
                <w:szCs w:val="18"/>
              </w:rPr>
            </w:pPr>
            <w:r>
              <w:rPr>
                <w:rStyle w:val="a9"/>
                <w:rFonts w:hint="eastAsia"/>
                <w:b w:val="0"/>
                <w:sz w:val="18"/>
                <w:szCs w:val="18"/>
              </w:rPr>
              <w:tab/>
            </w:r>
            <w:r w:rsidR="000D1C05" w:rsidRPr="00865C67">
              <w:rPr>
                <w:rStyle w:val="a9"/>
                <w:b w:val="0"/>
                <w:sz w:val="18"/>
                <w:szCs w:val="18"/>
              </w:rPr>
              <w:t>&lt;/prompt&gt;</w:t>
            </w:r>
          </w:p>
          <w:p w:rsidR="00A4706E" w:rsidRPr="00865C67" w:rsidRDefault="00A4706E" w:rsidP="00DD630F">
            <w:pPr>
              <w:pStyle w:val="M"/>
              <w:spacing w:line="240" w:lineRule="auto"/>
              <w:rPr>
                <w:rStyle w:val="a9"/>
                <w:b w:val="0"/>
                <w:sz w:val="18"/>
                <w:szCs w:val="18"/>
              </w:rPr>
            </w:pPr>
            <w:r>
              <w:rPr>
                <w:rStyle w:val="a9"/>
                <w:rFonts w:hint="eastAsia"/>
                <w:b w:val="0"/>
                <w:sz w:val="18"/>
                <w:szCs w:val="18"/>
              </w:rPr>
              <w:tab/>
              <w:t>&lt;r</w:t>
            </w:r>
            <w:r w:rsidRPr="00D52A2E">
              <w:rPr>
                <w:rStyle w:val="a9"/>
                <w:b w:val="0"/>
                <w:sz w:val="18"/>
                <w:szCs w:val="18"/>
              </w:rPr>
              <w:t>ecord</w:t>
            </w:r>
            <w:r>
              <w:rPr>
                <w:rStyle w:val="a9"/>
                <w:rFonts w:hint="eastAsia"/>
                <w:b w:val="0"/>
                <w:sz w:val="18"/>
                <w:szCs w:val="18"/>
              </w:rPr>
              <w:t xml:space="preserve"> </w:t>
            </w:r>
            <w:r w:rsidRPr="00D72D36">
              <w:rPr>
                <w:rStyle w:val="a9"/>
                <w:b w:val="0"/>
                <w:sz w:val="18"/>
                <w:szCs w:val="18"/>
              </w:rPr>
              <w:t>duration</w:t>
            </w:r>
            <w:r>
              <w:rPr>
                <w:rStyle w:val="a9"/>
                <w:rFonts w:hint="eastAsia"/>
                <w:b w:val="0"/>
                <w:sz w:val="18"/>
                <w:szCs w:val="18"/>
              </w:rPr>
              <w:t>="</w:t>
            </w:r>
            <w:r w:rsidR="00EF6018">
              <w:rPr>
                <w:rStyle w:val="a9"/>
                <w:rFonts w:hint="eastAsia"/>
                <w:b w:val="0"/>
                <w:sz w:val="18"/>
                <w:szCs w:val="18"/>
              </w:rPr>
              <w:t>12</w:t>
            </w:r>
            <w:r>
              <w:rPr>
                <w:rStyle w:val="a9"/>
                <w:rFonts w:hint="eastAsia"/>
                <w:b w:val="0"/>
                <w:sz w:val="18"/>
                <w:szCs w:val="18"/>
              </w:rPr>
              <w:t>0" /&gt;</w:t>
            </w:r>
          </w:p>
          <w:p w:rsidR="00A4706E" w:rsidRDefault="00A4706E" w:rsidP="00DD630F">
            <w:pPr>
              <w:pStyle w:val="M"/>
              <w:spacing w:line="240" w:lineRule="auto"/>
              <w:ind w:firstLine="0"/>
              <w:rPr>
                <w:rStyle w:val="a9"/>
                <w:b w:val="0"/>
                <w:sz w:val="18"/>
                <w:szCs w:val="18"/>
              </w:rPr>
            </w:pPr>
            <w:r>
              <w:rPr>
                <w:rStyle w:val="a9"/>
                <w:rFonts w:hint="eastAsia"/>
                <w:b w:val="0"/>
                <w:sz w:val="18"/>
                <w:szCs w:val="18"/>
              </w:rPr>
              <w:tab/>
            </w:r>
            <w:r w:rsidRPr="00865C67">
              <w:rPr>
                <w:rStyle w:val="a9"/>
                <w:b w:val="0"/>
                <w:sz w:val="18"/>
                <w:szCs w:val="18"/>
              </w:rPr>
              <w:t>&lt;/question&gt;</w:t>
            </w:r>
          </w:p>
          <w:p w:rsidR="00A4706E" w:rsidRPr="00F10F04" w:rsidRDefault="00A4706E" w:rsidP="00DD630F">
            <w:pPr>
              <w:pStyle w:val="M"/>
              <w:spacing w:line="240" w:lineRule="auto"/>
              <w:ind w:firstLine="0"/>
              <w:rPr>
                <w:rStyle w:val="a9"/>
                <w:b w:val="0"/>
                <w:sz w:val="18"/>
                <w:szCs w:val="18"/>
              </w:rPr>
            </w:pPr>
            <w:r w:rsidRPr="00965CA1">
              <w:rPr>
                <w:rStyle w:val="a9"/>
                <w:b w:val="0"/>
                <w:sz w:val="18"/>
                <w:szCs w:val="18"/>
              </w:rPr>
              <w:t>&lt;/assessmentItem&gt;</w:t>
            </w:r>
          </w:p>
        </w:tc>
      </w:tr>
    </w:tbl>
    <w:p w:rsidR="00A4706E" w:rsidRPr="00397CF9" w:rsidRDefault="00A4706E" w:rsidP="00A4706E"/>
    <w:p w:rsidR="00F361C6" w:rsidRDefault="00F361C6" w:rsidP="00F361C6">
      <w:pPr>
        <w:pStyle w:val="3"/>
        <w:numPr>
          <w:ilvl w:val="2"/>
          <w:numId w:val="15"/>
        </w:numPr>
      </w:pPr>
      <w:bookmarkStart w:id="593" w:name="_Toc286841242"/>
      <w:r>
        <w:rPr>
          <w:rFonts w:hint="eastAsia"/>
        </w:rPr>
        <w:t>图</w:t>
      </w:r>
      <w:r w:rsidR="00010B08">
        <w:rPr>
          <w:rFonts w:hint="eastAsia"/>
        </w:rPr>
        <w:t>片评述</w:t>
      </w:r>
      <w:r>
        <w:rPr>
          <w:rFonts w:hint="eastAsia"/>
        </w:rPr>
        <w:t>（</w:t>
      </w:r>
      <w:r>
        <w:rPr>
          <w:rFonts w:hint="eastAsia"/>
        </w:rPr>
        <w:t>Picture</w:t>
      </w:r>
      <w:r w:rsidR="00010B08">
        <w:rPr>
          <w:rFonts w:hint="eastAsia"/>
        </w:rPr>
        <w:t xml:space="preserve"> Comment</w:t>
      </w:r>
      <w:r>
        <w:rPr>
          <w:rFonts w:hint="eastAsia"/>
        </w:rPr>
        <w:t>）</w:t>
      </w:r>
      <w:bookmarkEnd w:id="593"/>
    </w:p>
    <w:p w:rsidR="00F361C6" w:rsidRPr="00D46068" w:rsidRDefault="00F361C6" w:rsidP="00F361C6">
      <w:pPr>
        <w:pStyle w:val="af8"/>
      </w:pPr>
      <w:r w:rsidRPr="00242408">
        <w:rPr>
          <w:rFonts w:hint="eastAsia"/>
        </w:rPr>
        <w:t>表</w:t>
      </w:r>
      <w:r w:rsidRPr="00242408">
        <w:rPr>
          <w:rFonts w:hint="eastAsia"/>
        </w:rPr>
        <w:t xml:space="preserve"> </w:t>
      </w:r>
      <w:r>
        <w:rPr>
          <w:rFonts w:hint="eastAsia"/>
        </w:rPr>
        <w:t>5-15</w:t>
      </w:r>
      <w:r w:rsidR="00010B08">
        <w:rPr>
          <w:rFonts w:hint="eastAsia"/>
        </w:rPr>
        <w:t xml:space="preserve"> </w:t>
      </w:r>
      <w:r w:rsidR="00010B08" w:rsidRPr="00010B08">
        <w:rPr>
          <w:rFonts w:hint="eastAsia"/>
        </w:rPr>
        <w:t>图片评述</w:t>
      </w:r>
      <w:r w:rsidRPr="00ED0717">
        <w:rPr>
          <w:rFonts w:hint="eastAsia"/>
        </w:rPr>
        <w:t>（</w:t>
      </w:r>
      <w:r>
        <w:rPr>
          <w:rFonts w:hint="eastAsia"/>
        </w:rPr>
        <w:t xml:space="preserve">Picture </w:t>
      </w:r>
      <w:r w:rsidR="00010B08">
        <w:rPr>
          <w:rFonts w:hint="eastAsia"/>
        </w:rPr>
        <w:t>Comment</w:t>
      </w:r>
      <w:r w:rsidRPr="00472A9F">
        <w:rPr>
          <w:rFonts w:hint="eastAsia"/>
        </w:rPr>
        <w:t>）</w:t>
      </w:r>
      <w:r>
        <w:rPr>
          <w:rFonts w:hint="eastAsia"/>
        </w:rPr>
        <w:t>示例说明</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84"/>
        <w:gridCol w:w="7138"/>
      </w:tblGrid>
      <w:tr w:rsidR="00F361C6" w:rsidRPr="00F10F04" w:rsidTr="008D71F0">
        <w:tc>
          <w:tcPr>
            <w:tcW w:w="1384" w:type="dxa"/>
            <w:tcBorders>
              <w:top w:val="single" w:sz="4" w:space="0" w:color="000000"/>
              <w:left w:val="single" w:sz="4" w:space="0" w:color="000000"/>
              <w:bottom w:val="single" w:sz="4" w:space="0" w:color="000000"/>
              <w:right w:val="single" w:sz="4" w:space="0" w:color="000000"/>
            </w:tcBorders>
            <w:hideMark/>
          </w:tcPr>
          <w:p w:rsidR="00F361C6" w:rsidRPr="00F10F04" w:rsidRDefault="00F361C6" w:rsidP="008D71F0">
            <w:pPr>
              <w:pStyle w:val="M"/>
              <w:ind w:firstLine="0"/>
              <w:rPr>
                <w:rStyle w:val="a9"/>
                <w:b w:val="0"/>
                <w:sz w:val="18"/>
                <w:szCs w:val="18"/>
              </w:rPr>
            </w:pPr>
            <w:r w:rsidRPr="00F10F04">
              <w:rPr>
                <w:rStyle w:val="a9"/>
                <w:rFonts w:hint="eastAsia"/>
                <w:b w:val="0"/>
                <w:sz w:val="18"/>
                <w:szCs w:val="18"/>
              </w:rPr>
              <w:t>名称</w:t>
            </w:r>
          </w:p>
        </w:tc>
        <w:tc>
          <w:tcPr>
            <w:tcW w:w="7138" w:type="dxa"/>
            <w:tcBorders>
              <w:top w:val="single" w:sz="4" w:space="0" w:color="000000"/>
              <w:left w:val="single" w:sz="4" w:space="0" w:color="000000"/>
              <w:bottom w:val="single" w:sz="4" w:space="0" w:color="000000"/>
              <w:right w:val="single" w:sz="4" w:space="0" w:color="000000"/>
            </w:tcBorders>
            <w:hideMark/>
          </w:tcPr>
          <w:p w:rsidR="00F361C6" w:rsidRPr="00F10F04" w:rsidRDefault="00F361C6" w:rsidP="008D71F0">
            <w:pPr>
              <w:pStyle w:val="M"/>
              <w:ind w:firstLine="0"/>
              <w:rPr>
                <w:rStyle w:val="a9"/>
                <w:b w:val="0"/>
                <w:sz w:val="18"/>
                <w:szCs w:val="18"/>
              </w:rPr>
            </w:pPr>
            <w:r>
              <w:rPr>
                <w:rStyle w:val="a9"/>
                <w:rFonts w:hint="eastAsia"/>
                <w:b w:val="0"/>
                <w:sz w:val="18"/>
                <w:szCs w:val="18"/>
              </w:rPr>
              <w:t>说明</w:t>
            </w:r>
          </w:p>
        </w:tc>
      </w:tr>
      <w:tr w:rsidR="00F361C6" w:rsidRPr="00F10F04" w:rsidTr="008D71F0">
        <w:tc>
          <w:tcPr>
            <w:tcW w:w="1384" w:type="dxa"/>
            <w:tcBorders>
              <w:top w:val="single" w:sz="4" w:space="0" w:color="000000"/>
              <w:left w:val="single" w:sz="4" w:space="0" w:color="000000"/>
              <w:bottom w:val="single" w:sz="4" w:space="0" w:color="000000"/>
              <w:right w:val="single" w:sz="4" w:space="0" w:color="000000"/>
            </w:tcBorders>
            <w:hideMark/>
          </w:tcPr>
          <w:p w:rsidR="00F361C6" w:rsidRPr="00965CA1" w:rsidRDefault="00F361C6" w:rsidP="008D71F0">
            <w:pPr>
              <w:pStyle w:val="M"/>
              <w:ind w:firstLine="0"/>
              <w:rPr>
                <w:rStyle w:val="a9"/>
                <w:b w:val="0"/>
                <w:sz w:val="18"/>
                <w:szCs w:val="18"/>
              </w:rPr>
            </w:pPr>
            <w:r>
              <w:rPr>
                <w:rStyle w:val="a9"/>
                <w:rFonts w:hint="eastAsia"/>
                <w:b w:val="0"/>
                <w:sz w:val="18"/>
                <w:szCs w:val="18"/>
              </w:rPr>
              <w:t>类型序号</w:t>
            </w:r>
          </w:p>
        </w:tc>
        <w:tc>
          <w:tcPr>
            <w:tcW w:w="7138" w:type="dxa"/>
            <w:tcBorders>
              <w:top w:val="single" w:sz="4" w:space="0" w:color="000000"/>
              <w:left w:val="single" w:sz="4" w:space="0" w:color="000000"/>
              <w:bottom w:val="single" w:sz="4" w:space="0" w:color="000000"/>
              <w:right w:val="single" w:sz="4" w:space="0" w:color="000000"/>
            </w:tcBorders>
            <w:hideMark/>
          </w:tcPr>
          <w:p w:rsidR="00F361C6" w:rsidRDefault="00F361C6" w:rsidP="00F361C6">
            <w:pPr>
              <w:pStyle w:val="M"/>
              <w:ind w:firstLine="0"/>
              <w:rPr>
                <w:rStyle w:val="a9"/>
                <w:b w:val="0"/>
                <w:sz w:val="18"/>
                <w:szCs w:val="18"/>
              </w:rPr>
            </w:pPr>
            <w:r>
              <w:rPr>
                <w:rStyle w:val="a9"/>
                <w:rFonts w:hint="eastAsia"/>
                <w:b w:val="0"/>
                <w:sz w:val="18"/>
                <w:szCs w:val="18"/>
              </w:rPr>
              <w:t>15</w:t>
            </w:r>
          </w:p>
        </w:tc>
      </w:tr>
      <w:tr w:rsidR="00F361C6" w:rsidRPr="00F10F04" w:rsidTr="008D71F0">
        <w:tc>
          <w:tcPr>
            <w:tcW w:w="1384" w:type="dxa"/>
            <w:tcBorders>
              <w:top w:val="single" w:sz="4" w:space="0" w:color="000000"/>
              <w:left w:val="single" w:sz="4" w:space="0" w:color="000000"/>
              <w:bottom w:val="single" w:sz="4" w:space="0" w:color="000000"/>
              <w:right w:val="single" w:sz="4" w:space="0" w:color="000000"/>
            </w:tcBorders>
            <w:hideMark/>
          </w:tcPr>
          <w:p w:rsidR="00F361C6" w:rsidRDefault="00F361C6" w:rsidP="008D71F0">
            <w:pPr>
              <w:pStyle w:val="M"/>
              <w:ind w:firstLine="0"/>
              <w:rPr>
                <w:rStyle w:val="a9"/>
                <w:b w:val="0"/>
                <w:sz w:val="18"/>
                <w:szCs w:val="18"/>
              </w:rPr>
            </w:pPr>
            <w:r>
              <w:rPr>
                <w:rStyle w:val="a9"/>
                <w:rFonts w:hint="eastAsia"/>
                <w:b w:val="0"/>
                <w:sz w:val="18"/>
                <w:szCs w:val="18"/>
              </w:rPr>
              <w:t>类型标识</w:t>
            </w:r>
          </w:p>
        </w:tc>
        <w:tc>
          <w:tcPr>
            <w:tcW w:w="7138" w:type="dxa"/>
            <w:tcBorders>
              <w:top w:val="single" w:sz="4" w:space="0" w:color="000000"/>
              <w:left w:val="single" w:sz="4" w:space="0" w:color="000000"/>
              <w:bottom w:val="single" w:sz="4" w:space="0" w:color="000000"/>
              <w:right w:val="single" w:sz="4" w:space="0" w:color="000000"/>
            </w:tcBorders>
            <w:hideMark/>
          </w:tcPr>
          <w:p w:rsidR="00F361C6" w:rsidRPr="00E17EC9" w:rsidRDefault="00EE195F" w:rsidP="00010B08">
            <w:pPr>
              <w:pStyle w:val="M"/>
              <w:ind w:firstLine="0"/>
              <w:rPr>
                <w:rStyle w:val="a9"/>
                <w:sz w:val="18"/>
                <w:szCs w:val="18"/>
              </w:rPr>
            </w:pPr>
            <w:r>
              <w:rPr>
                <w:rStyle w:val="a9"/>
                <w:rFonts w:hint="eastAsia"/>
                <w:b w:val="0"/>
                <w:sz w:val="18"/>
                <w:szCs w:val="18"/>
              </w:rPr>
              <w:t>picture</w:t>
            </w:r>
            <w:r w:rsidR="00010B08">
              <w:rPr>
                <w:rStyle w:val="a9"/>
                <w:rFonts w:hint="eastAsia"/>
                <w:b w:val="0"/>
                <w:sz w:val="18"/>
                <w:szCs w:val="18"/>
              </w:rPr>
              <w:t>Comment</w:t>
            </w:r>
          </w:p>
        </w:tc>
      </w:tr>
      <w:tr w:rsidR="00F361C6" w:rsidRPr="00F10F04" w:rsidTr="008D71F0">
        <w:tc>
          <w:tcPr>
            <w:tcW w:w="1384" w:type="dxa"/>
            <w:tcBorders>
              <w:top w:val="single" w:sz="4" w:space="0" w:color="000000"/>
              <w:left w:val="single" w:sz="4" w:space="0" w:color="000000"/>
              <w:bottom w:val="single" w:sz="4" w:space="0" w:color="000000"/>
              <w:right w:val="single" w:sz="4" w:space="0" w:color="000000"/>
            </w:tcBorders>
            <w:hideMark/>
          </w:tcPr>
          <w:p w:rsidR="00F361C6" w:rsidRPr="00F10F04" w:rsidRDefault="00F361C6" w:rsidP="008D71F0">
            <w:pPr>
              <w:pStyle w:val="M"/>
              <w:ind w:firstLine="0"/>
              <w:rPr>
                <w:rStyle w:val="a9"/>
                <w:b w:val="0"/>
                <w:sz w:val="18"/>
                <w:szCs w:val="18"/>
              </w:rPr>
            </w:pPr>
            <w:r w:rsidRPr="00965CA1">
              <w:rPr>
                <w:rStyle w:val="a9"/>
                <w:rFonts w:hint="eastAsia"/>
                <w:b w:val="0"/>
                <w:sz w:val="18"/>
                <w:szCs w:val="18"/>
              </w:rPr>
              <w:t>试题附加材料</w:t>
            </w:r>
          </w:p>
        </w:tc>
        <w:tc>
          <w:tcPr>
            <w:tcW w:w="7138" w:type="dxa"/>
            <w:tcBorders>
              <w:top w:val="single" w:sz="4" w:space="0" w:color="000000"/>
              <w:left w:val="single" w:sz="4" w:space="0" w:color="000000"/>
              <w:bottom w:val="single" w:sz="4" w:space="0" w:color="000000"/>
              <w:right w:val="single" w:sz="4" w:space="0" w:color="000000"/>
            </w:tcBorders>
            <w:hideMark/>
          </w:tcPr>
          <w:p w:rsidR="00F361C6" w:rsidRPr="00F10F04" w:rsidRDefault="00F361C6" w:rsidP="008D71F0">
            <w:pPr>
              <w:pStyle w:val="M"/>
              <w:ind w:firstLine="0"/>
              <w:rPr>
                <w:rStyle w:val="a9"/>
                <w:b w:val="0"/>
                <w:sz w:val="18"/>
                <w:szCs w:val="18"/>
              </w:rPr>
            </w:pPr>
            <w:r>
              <w:rPr>
                <w:rStyle w:val="a9"/>
                <w:rFonts w:hint="eastAsia"/>
                <w:b w:val="0"/>
                <w:sz w:val="18"/>
                <w:szCs w:val="18"/>
              </w:rPr>
              <w:t>Sound</w:t>
            </w:r>
            <w:r w:rsidR="009635FA">
              <w:rPr>
                <w:rStyle w:val="a9"/>
                <w:rFonts w:hint="eastAsia"/>
                <w:b w:val="0"/>
                <w:sz w:val="18"/>
                <w:szCs w:val="18"/>
              </w:rPr>
              <w:t>、</w:t>
            </w:r>
            <w:r w:rsidR="009635FA">
              <w:rPr>
                <w:rStyle w:val="a9"/>
                <w:rFonts w:hint="eastAsia"/>
                <w:b w:val="0"/>
                <w:sz w:val="18"/>
                <w:szCs w:val="18"/>
              </w:rPr>
              <w:t>Picture</w:t>
            </w:r>
          </w:p>
        </w:tc>
      </w:tr>
      <w:tr w:rsidR="00F361C6" w:rsidRPr="00F10F04" w:rsidTr="008D71F0">
        <w:tc>
          <w:tcPr>
            <w:tcW w:w="1384" w:type="dxa"/>
            <w:tcBorders>
              <w:top w:val="single" w:sz="4" w:space="0" w:color="000000"/>
              <w:left w:val="single" w:sz="4" w:space="0" w:color="000000"/>
              <w:bottom w:val="single" w:sz="4" w:space="0" w:color="000000"/>
              <w:right w:val="single" w:sz="4" w:space="0" w:color="000000"/>
            </w:tcBorders>
            <w:hideMark/>
          </w:tcPr>
          <w:p w:rsidR="00F361C6" w:rsidRPr="00F10F04" w:rsidRDefault="00F361C6" w:rsidP="008D71F0">
            <w:pPr>
              <w:pStyle w:val="M"/>
              <w:ind w:firstLine="0"/>
              <w:rPr>
                <w:rStyle w:val="a9"/>
                <w:b w:val="0"/>
                <w:sz w:val="18"/>
                <w:szCs w:val="18"/>
              </w:rPr>
            </w:pPr>
            <w:r w:rsidRPr="00965CA1">
              <w:rPr>
                <w:rStyle w:val="a9"/>
                <w:rFonts w:hint="eastAsia"/>
                <w:b w:val="0"/>
                <w:sz w:val="18"/>
                <w:szCs w:val="18"/>
              </w:rPr>
              <w:t>试题问题类型</w:t>
            </w:r>
          </w:p>
        </w:tc>
        <w:tc>
          <w:tcPr>
            <w:tcW w:w="7138" w:type="dxa"/>
            <w:tcBorders>
              <w:top w:val="single" w:sz="4" w:space="0" w:color="000000"/>
              <w:left w:val="single" w:sz="4" w:space="0" w:color="000000"/>
              <w:bottom w:val="single" w:sz="4" w:space="0" w:color="000000"/>
              <w:right w:val="single" w:sz="4" w:space="0" w:color="000000"/>
            </w:tcBorders>
            <w:hideMark/>
          </w:tcPr>
          <w:p w:rsidR="00F361C6" w:rsidRPr="00F10F04" w:rsidRDefault="00F361C6" w:rsidP="008D71F0">
            <w:pPr>
              <w:pStyle w:val="M"/>
              <w:ind w:firstLine="0"/>
              <w:rPr>
                <w:rStyle w:val="a9"/>
                <w:b w:val="0"/>
                <w:sz w:val="18"/>
                <w:szCs w:val="18"/>
              </w:rPr>
            </w:pPr>
            <w:r>
              <w:rPr>
                <w:rStyle w:val="a9"/>
                <w:rFonts w:hint="eastAsia"/>
                <w:b w:val="0"/>
                <w:sz w:val="18"/>
                <w:szCs w:val="18"/>
              </w:rPr>
              <w:t>Sound</w:t>
            </w:r>
          </w:p>
        </w:tc>
      </w:tr>
      <w:tr w:rsidR="00F361C6" w:rsidRPr="00F10F04" w:rsidTr="008D71F0">
        <w:tc>
          <w:tcPr>
            <w:tcW w:w="1384" w:type="dxa"/>
            <w:tcBorders>
              <w:top w:val="single" w:sz="4" w:space="0" w:color="000000"/>
              <w:left w:val="single" w:sz="4" w:space="0" w:color="000000"/>
              <w:bottom w:val="single" w:sz="4" w:space="0" w:color="000000"/>
              <w:right w:val="single" w:sz="4" w:space="0" w:color="000000"/>
            </w:tcBorders>
            <w:hideMark/>
          </w:tcPr>
          <w:p w:rsidR="00F361C6" w:rsidRPr="00F10F04" w:rsidRDefault="00F361C6" w:rsidP="008D71F0">
            <w:pPr>
              <w:pStyle w:val="M"/>
              <w:ind w:firstLine="0"/>
              <w:rPr>
                <w:rStyle w:val="a9"/>
                <w:b w:val="0"/>
                <w:sz w:val="18"/>
                <w:szCs w:val="18"/>
              </w:rPr>
            </w:pPr>
            <w:r w:rsidRPr="00965CA1">
              <w:rPr>
                <w:rStyle w:val="a9"/>
                <w:rFonts w:hint="eastAsia"/>
                <w:b w:val="0"/>
                <w:sz w:val="18"/>
                <w:szCs w:val="18"/>
              </w:rPr>
              <w:t>流程性试题</w:t>
            </w:r>
          </w:p>
        </w:tc>
        <w:tc>
          <w:tcPr>
            <w:tcW w:w="7138" w:type="dxa"/>
            <w:tcBorders>
              <w:top w:val="single" w:sz="4" w:space="0" w:color="000000"/>
              <w:left w:val="single" w:sz="4" w:space="0" w:color="000000"/>
              <w:bottom w:val="single" w:sz="4" w:space="0" w:color="000000"/>
              <w:right w:val="single" w:sz="4" w:space="0" w:color="000000"/>
            </w:tcBorders>
            <w:hideMark/>
          </w:tcPr>
          <w:p w:rsidR="00F361C6" w:rsidRPr="00F10F04" w:rsidRDefault="00F361C6" w:rsidP="008D71F0">
            <w:pPr>
              <w:pStyle w:val="M"/>
              <w:ind w:firstLine="0"/>
              <w:rPr>
                <w:rStyle w:val="a9"/>
                <w:b w:val="0"/>
                <w:sz w:val="18"/>
                <w:szCs w:val="18"/>
              </w:rPr>
            </w:pPr>
            <w:r>
              <w:rPr>
                <w:rStyle w:val="a9"/>
                <w:rFonts w:hint="eastAsia"/>
                <w:b w:val="0"/>
                <w:sz w:val="18"/>
                <w:szCs w:val="18"/>
              </w:rPr>
              <w:t>是</w:t>
            </w:r>
          </w:p>
        </w:tc>
      </w:tr>
      <w:tr w:rsidR="00F361C6" w:rsidRPr="00F10F04" w:rsidTr="008D71F0">
        <w:tc>
          <w:tcPr>
            <w:tcW w:w="1384" w:type="dxa"/>
            <w:tcBorders>
              <w:top w:val="single" w:sz="4" w:space="0" w:color="000000"/>
              <w:left w:val="single" w:sz="4" w:space="0" w:color="000000"/>
              <w:bottom w:val="single" w:sz="4" w:space="0" w:color="000000"/>
              <w:right w:val="single" w:sz="4" w:space="0" w:color="000000"/>
            </w:tcBorders>
            <w:hideMark/>
          </w:tcPr>
          <w:p w:rsidR="00F361C6" w:rsidRPr="00F10F04" w:rsidRDefault="00F361C6" w:rsidP="008D71F0">
            <w:pPr>
              <w:pStyle w:val="M"/>
              <w:ind w:firstLine="0"/>
              <w:rPr>
                <w:rStyle w:val="a9"/>
                <w:b w:val="0"/>
                <w:sz w:val="18"/>
                <w:szCs w:val="18"/>
              </w:rPr>
            </w:pPr>
            <w:r>
              <w:rPr>
                <w:rFonts w:hint="eastAsia"/>
              </w:rPr>
              <w:t>示例</w:t>
            </w:r>
          </w:p>
        </w:tc>
        <w:tc>
          <w:tcPr>
            <w:tcW w:w="7138" w:type="dxa"/>
            <w:tcBorders>
              <w:top w:val="single" w:sz="4" w:space="0" w:color="000000"/>
              <w:left w:val="single" w:sz="4" w:space="0" w:color="000000"/>
              <w:bottom w:val="single" w:sz="4" w:space="0" w:color="000000"/>
              <w:right w:val="single" w:sz="4" w:space="0" w:color="000000"/>
            </w:tcBorders>
            <w:hideMark/>
          </w:tcPr>
          <w:p w:rsidR="00F361C6" w:rsidRDefault="00F361C6" w:rsidP="00DD630F">
            <w:pPr>
              <w:pStyle w:val="M"/>
              <w:spacing w:line="240" w:lineRule="auto"/>
              <w:ind w:firstLine="0"/>
              <w:rPr>
                <w:rStyle w:val="a9"/>
                <w:b w:val="0"/>
                <w:sz w:val="18"/>
                <w:szCs w:val="18"/>
              </w:rPr>
            </w:pPr>
            <w:r w:rsidRPr="00965CA1">
              <w:rPr>
                <w:rStyle w:val="a9"/>
                <w:b w:val="0"/>
                <w:sz w:val="18"/>
                <w:szCs w:val="18"/>
              </w:rPr>
              <w:t>&lt;assessmentItem identifier="</w:t>
            </w:r>
            <w:r w:rsidRPr="00FC0028">
              <w:rPr>
                <w:rStyle w:val="a9"/>
                <w:b w:val="0"/>
                <w:sz w:val="18"/>
                <w:szCs w:val="18"/>
              </w:rPr>
              <w:t>sflep-</w:t>
            </w:r>
            <w:r>
              <w:rPr>
                <w:rStyle w:val="a9"/>
                <w:rFonts w:hint="eastAsia"/>
                <w:b w:val="0"/>
                <w:sz w:val="18"/>
                <w:szCs w:val="18"/>
              </w:rPr>
              <w:t>ni</w:t>
            </w:r>
            <w:r w:rsidRPr="00FC0028">
              <w:rPr>
                <w:rStyle w:val="a9"/>
                <w:b w:val="0"/>
                <w:sz w:val="18"/>
                <w:szCs w:val="18"/>
              </w:rPr>
              <w:t>-</w:t>
            </w:r>
            <w:r>
              <w:rPr>
                <w:rStyle w:val="a9"/>
                <w:rFonts w:hint="eastAsia"/>
                <w:b w:val="0"/>
                <w:sz w:val="18"/>
                <w:szCs w:val="18"/>
              </w:rPr>
              <w:t>1</w:t>
            </w:r>
            <w:r w:rsidR="000F554B">
              <w:rPr>
                <w:rStyle w:val="a9"/>
                <w:rFonts w:hint="eastAsia"/>
                <w:b w:val="0"/>
                <w:sz w:val="18"/>
                <w:szCs w:val="18"/>
              </w:rPr>
              <w:t>5</w:t>
            </w:r>
            <w:r w:rsidRPr="00FC0028">
              <w:rPr>
                <w:rStyle w:val="a9"/>
                <w:b w:val="0"/>
                <w:sz w:val="18"/>
                <w:szCs w:val="18"/>
              </w:rPr>
              <w:t>-</w:t>
            </w:r>
            <w:r w:rsidR="000F554B">
              <w:rPr>
                <w:rStyle w:val="a9"/>
                <w:rFonts w:hint="eastAsia"/>
                <w:b w:val="0"/>
                <w:sz w:val="18"/>
                <w:szCs w:val="18"/>
              </w:rPr>
              <w:t>5</w:t>
            </w:r>
            <w:r>
              <w:rPr>
                <w:rStyle w:val="a9"/>
                <w:rFonts w:hint="eastAsia"/>
                <w:b w:val="0"/>
                <w:sz w:val="18"/>
                <w:szCs w:val="18"/>
              </w:rPr>
              <w:t>982</w:t>
            </w:r>
            <w:r w:rsidRPr="00965CA1">
              <w:rPr>
                <w:rStyle w:val="a9"/>
                <w:b w:val="0"/>
                <w:sz w:val="18"/>
                <w:szCs w:val="18"/>
              </w:rPr>
              <w:t>" type="</w:t>
            </w:r>
            <w:r w:rsidR="000F554B">
              <w:rPr>
                <w:rStyle w:val="a9"/>
                <w:rFonts w:hint="eastAsia"/>
                <w:b w:val="0"/>
                <w:sz w:val="18"/>
                <w:szCs w:val="18"/>
              </w:rPr>
              <w:t>picture</w:t>
            </w:r>
            <w:r w:rsidR="00010B08">
              <w:rPr>
                <w:rStyle w:val="a9"/>
                <w:rFonts w:hint="eastAsia"/>
                <w:b w:val="0"/>
                <w:sz w:val="18"/>
                <w:szCs w:val="18"/>
              </w:rPr>
              <w:t>Comment</w:t>
            </w:r>
            <w:r w:rsidRPr="00965CA1">
              <w:rPr>
                <w:rStyle w:val="a9"/>
                <w:b w:val="0"/>
                <w:sz w:val="18"/>
                <w:szCs w:val="18"/>
              </w:rPr>
              <w:t>"</w:t>
            </w:r>
            <w:r>
              <w:rPr>
                <w:rStyle w:val="a9"/>
                <w:rFonts w:hint="eastAsia"/>
                <w:b w:val="0"/>
                <w:sz w:val="18"/>
                <w:szCs w:val="18"/>
              </w:rPr>
              <w:t xml:space="preserve"> </w:t>
            </w:r>
            <w:r>
              <w:rPr>
                <w:rStyle w:val="a9"/>
                <w:b w:val="0"/>
                <w:sz w:val="18"/>
                <w:szCs w:val="18"/>
              </w:rPr>
              <w:t>preshow</w:t>
            </w:r>
            <w:r>
              <w:rPr>
                <w:rStyle w:val="a9"/>
                <w:rFonts w:hint="eastAsia"/>
                <w:b w:val="0"/>
                <w:sz w:val="18"/>
                <w:szCs w:val="18"/>
              </w:rPr>
              <w:t>="false"</w:t>
            </w:r>
            <w:r w:rsidRPr="00D111F6">
              <w:rPr>
                <w:rStyle w:val="a9"/>
                <w:b w:val="0"/>
                <w:sz w:val="18"/>
                <w:szCs w:val="18"/>
              </w:rPr>
              <w:t xml:space="preserve"> </w:t>
            </w:r>
            <w:r w:rsidRPr="00965CA1">
              <w:rPr>
                <w:rStyle w:val="a9"/>
                <w:b w:val="0"/>
                <w:sz w:val="18"/>
                <w:szCs w:val="18"/>
              </w:rPr>
              <w:t>level="4"&gt;</w:t>
            </w:r>
          </w:p>
          <w:p w:rsidR="00F361C6" w:rsidRDefault="00F361C6" w:rsidP="00DD630F">
            <w:pPr>
              <w:pStyle w:val="M"/>
              <w:spacing w:line="240" w:lineRule="auto"/>
              <w:rPr>
                <w:rStyle w:val="a9"/>
                <w:b w:val="0"/>
                <w:sz w:val="18"/>
                <w:szCs w:val="18"/>
              </w:rPr>
            </w:pPr>
            <w:r w:rsidRPr="00865C67">
              <w:rPr>
                <w:rStyle w:val="a9"/>
                <w:b w:val="0"/>
                <w:sz w:val="18"/>
                <w:szCs w:val="18"/>
              </w:rPr>
              <w:t>&lt;question</w:t>
            </w:r>
            <w:r>
              <w:rPr>
                <w:rStyle w:val="a9"/>
                <w:rFonts w:hint="eastAsia"/>
                <w:b w:val="0"/>
                <w:sz w:val="18"/>
                <w:szCs w:val="18"/>
              </w:rPr>
              <w:t xml:space="preserve"> t</w:t>
            </w:r>
            <w:r w:rsidRPr="00865C67">
              <w:rPr>
                <w:rStyle w:val="a9"/>
                <w:b w:val="0"/>
                <w:sz w:val="18"/>
                <w:szCs w:val="18"/>
              </w:rPr>
              <w:t>ype="sound"&gt;</w:t>
            </w:r>
          </w:p>
          <w:p w:rsidR="00F361C6" w:rsidRPr="00865C67" w:rsidRDefault="00F361C6" w:rsidP="00DD630F">
            <w:pPr>
              <w:pStyle w:val="M"/>
              <w:spacing w:line="240" w:lineRule="auto"/>
              <w:rPr>
                <w:rStyle w:val="a9"/>
                <w:b w:val="0"/>
                <w:sz w:val="18"/>
                <w:szCs w:val="18"/>
              </w:rPr>
            </w:pPr>
            <w:r>
              <w:rPr>
                <w:rStyle w:val="a9"/>
                <w:rFonts w:hint="eastAsia"/>
                <w:b w:val="0"/>
                <w:sz w:val="18"/>
                <w:szCs w:val="18"/>
              </w:rPr>
              <w:tab/>
            </w:r>
            <w:r w:rsidRPr="00865C67">
              <w:rPr>
                <w:rStyle w:val="a9"/>
                <w:b w:val="0"/>
                <w:sz w:val="18"/>
                <w:szCs w:val="18"/>
              </w:rPr>
              <w:t>&lt;prompt&gt;</w:t>
            </w:r>
          </w:p>
          <w:p w:rsidR="00F361C6" w:rsidRDefault="00F361C6" w:rsidP="00DD630F">
            <w:pPr>
              <w:pStyle w:val="M"/>
              <w:spacing w:line="240" w:lineRule="auto"/>
              <w:rPr>
                <w:rStyle w:val="a9"/>
                <w:b w:val="0"/>
                <w:sz w:val="18"/>
                <w:szCs w:val="18"/>
              </w:rPr>
            </w:pPr>
            <w:r>
              <w:rPr>
                <w:rStyle w:val="a9"/>
                <w:rFonts w:hint="eastAsia"/>
                <w:b w:val="0"/>
                <w:sz w:val="18"/>
                <w:szCs w:val="18"/>
              </w:rPr>
              <w:tab/>
            </w:r>
            <w:r>
              <w:rPr>
                <w:rStyle w:val="a9"/>
                <w:b w:val="0"/>
                <w:sz w:val="18"/>
                <w:szCs w:val="18"/>
              </w:rPr>
              <w:tab/>
            </w:r>
            <w:r w:rsidRPr="00865C67">
              <w:rPr>
                <w:rStyle w:val="a9"/>
                <w:b w:val="0"/>
                <w:sz w:val="18"/>
                <w:szCs w:val="18"/>
              </w:rPr>
              <w:t>&lt;text</w:t>
            </w:r>
            <w:r>
              <w:rPr>
                <w:rStyle w:val="a9"/>
                <w:rFonts w:hint="eastAsia"/>
                <w:b w:val="0"/>
                <w:sz w:val="18"/>
                <w:szCs w:val="18"/>
              </w:rPr>
              <w:t xml:space="preserve"> type="direction"</w:t>
            </w:r>
            <w:r w:rsidRPr="00865C67">
              <w:rPr>
                <w:rStyle w:val="a9"/>
                <w:b w:val="0"/>
                <w:sz w:val="18"/>
                <w:szCs w:val="18"/>
              </w:rPr>
              <w:t>&gt;</w:t>
            </w:r>
            <w:r w:rsidR="000F554B" w:rsidRPr="000F554B">
              <w:rPr>
                <w:rStyle w:val="a9"/>
                <w:b w:val="0"/>
                <w:sz w:val="18"/>
                <w:szCs w:val="18"/>
              </w:rPr>
              <w:t>In the following you’ll see four pictures. You’ll have two minutes to prepare and two minutes to talk.</w:t>
            </w:r>
          </w:p>
          <w:p w:rsidR="00F361C6" w:rsidRDefault="00F361C6" w:rsidP="00DD630F">
            <w:pPr>
              <w:pStyle w:val="M"/>
              <w:spacing w:line="240" w:lineRule="auto"/>
              <w:rPr>
                <w:rStyle w:val="a9"/>
                <w:b w:val="0"/>
                <w:sz w:val="18"/>
                <w:szCs w:val="18"/>
              </w:rPr>
            </w:pPr>
            <w:r>
              <w:rPr>
                <w:rStyle w:val="a9"/>
                <w:rFonts w:hint="eastAsia"/>
                <w:b w:val="0"/>
                <w:sz w:val="18"/>
                <w:szCs w:val="18"/>
              </w:rPr>
              <w:tab/>
            </w:r>
            <w:r>
              <w:rPr>
                <w:rStyle w:val="a9"/>
                <w:b w:val="0"/>
                <w:sz w:val="18"/>
                <w:szCs w:val="18"/>
              </w:rPr>
              <w:tab/>
            </w:r>
            <w:r w:rsidRPr="00865C67">
              <w:rPr>
                <w:rStyle w:val="a9"/>
                <w:b w:val="0"/>
                <w:sz w:val="18"/>
                <w:szCs w:val="18"/>
              </w:rPr>
              <w:t>&lt;/text&gt;</w:t>
            </w:r>
          </w:p>
          <w:p w:rsidR="00F361C6" w:rsidRDefault="00F361C6" w:rsidP="00DD630F">
            <w:pPr>
              <w:pStyle w:val="M"/>
              <w:spacing w:line="240" w:lineRule="auto"/>
              <w:rPr>
                <w:rStyle w:val="a9"/>
                <w:b w:val="0"/>
                <w:sz w:val="18"/>
                <w:szCs w:val="18"/>
              </w:rPr>
            </w:pPr>
            <w:r>
              <w:rPr>
                <w:rStyle w:val="a9"/>
                <w:rFonts w:hint="eastAsia"/>
                <w:b w:val="0"/>
                <w:sz w:val="18"/>
                <w:szCs w:val="18"/>
              </w:rPr>
              <w:tab/>
            </w:r>
            <w:r>
              <w:rPr>
                <w:rStyle w:val="a9"/>
                <w:b w:val="0"/>
                <w:sz w:val="18"/>
                <w:szCs w:val="18"/>
              </w:rPr>
              <w:tab/>
              <w:t>&lt;sound</w:t>
            </w:r>
            <w:r w:rsidR="0061575E">
              <w:rPr>
                <w:rStyle w:val="a9"/>
                <w:rFonts w:hint="eastAsia"/>
                <w:b w:val="0"/>
                <w:sz w:val="18"/>
                <w:szCs w:val="18"/>
              </w:rPr>
              <w:t xml:space="preserve"> </w:t>
            </w:r>
            <w:r w:rsidR="00832547">
              <w:rPr>
                <w:rStyle w:val="a9"/>
                <w:rFonts w:hint="eastAsia"/>
                <w:b w:val="0"/>
                <w:sz w:val="18"/>
                <w:szCs w:val="18"/>
              </w:rPr>
              <w:t xml:space="preserve">duration="5" </w:t>
            </w:r>
            <w:r w:rsidR="002C65B5">
              <w:rPr>
                <w:rStyle w:val="a9"/>
                <w:rFonts w:hint="eastAsia"/>
                <w:b w:val="0"/>
                <w:sz w:val="18"/>
                <w:szCs w:val="18"/>
              </w:rPr>
              <w:t>src</w:t>
            </w:r>
            <w:r w:rsidRPr="00865C67">
              <w:rPr>
                <w:rStyle w:val="a9"/>
                <w:b w:val="0"/>
                <w:sz w:val="18"/>
                <w:szCs w:val="18"/>
              </w:rPr>
              <w:t>="sound/</w:t>
            </w:r>
            <w:r w:rsidRPr="00FC0028">
              <w:rPr>
                <w:rStyle w:val="a9"/>
                <w:b w:val="0"/>
                <w:sz w:val="18"/>
                <w:szCs w:val="18"/>
              </w:rPr>
              <w:t>sflep-</w:t>
            </w:r>
            <w:r>
              <w:rPr>
                <w:rStyle w:val="a9"/>
                <w:rFonts w:hint="eastAsia"/>
                <w:b w:val="0"/>
                <w:sz w:val="18"/>
                <w:szCs w:val="18"/>
              </w:rPr>
              <w:t>ni</w:t>
            </w:r>
            <w:r w:rsidRPr="00FC0028">
              <w:rPr>
                <w:rStyle w:val="a9"/>
                <w:b w:val="0"/>
                <w:sz w:val="18"/>
                <w:szCs w:val="18"/>
              </w:rPr>
              <w:t>-</w:t>
            </w:r>
            <w:r>
              <w:rPr>
                <w:rStyle w:val="a9"/>
                <w:rFonts w:hint="eastAsia"/>
                <w:b w:val="0"/>
                <w:sz w:val="18"/>
                <w:szCs w:val="18"/>
              </w:rPr>
              <w:t>1</w:t>
            </w:r>
            <w:r w:rsidR="0077316E">
              <w:rPr>
                <w:rStyle w:val="a9"/>
                <w:rFonts w:hint="eastAsia"/>
                <w:b w:val="0"/>
                <w:sz w:val="18"/>
                <w:szCs w:val="18"/>
              </w:rPr>
              <w:t>5</w:t>
            </w:r>
            <w:r w:rsidRPr="00FC0028">
              <w:rPr>
                <w:rStyle w:val="a9"/>
                <w:b w:val="0"/>
                <w:sz w:val="18"/>
                <w:szCs w:val="18"/>
              </w:rPr>
              <w:t>-</w:t>
            </w:r>
            <w:r w:rsidR="0077316E">
              <w:rPr>
                <w:rStyle w:val="a9"/>
                <w:rFonts w:hint="eastAsia"/>
                <w:b w:val="0"/>
                <w:sz w:val="18"/>
                <w:szCs w:val="18"/>
              </w:rPr>
              <w:t>5</w:t>
            </w:r>
            <w:r>
              <w:rPr>
                <w:rStyle w:val="a9"/>
                <w:rFonts w:hint="eastAsia"/>
                <w:b w:val="0"/>
                <w:sz w:val="18"/>
                <w:szCs w:val="18"/>
              </w:rPr>
              <w:t>982-1</w:t>
            </w:r>
            <w:r w:rsidRPr="00865C67">
              <w:rPr>
                <w:rStyle w:val="a9"/>
                <w:b w:val="0"/>
                <w:sz w:val="18"/>
                <w:szCs w:val="18"/>
              </w:rPr>
              <w:t>.mp3"</w:t>
            </w:r>
            <w:r>
              <w:rPr>
                <w:rStyle w:val="a9"/>
                <w:rFonts w:hint="eastAsia"/>
                <w:b w:val="0"/>
                <w:sz w:val="18"/>
                <w:szCs w:val="18"/>
              </w:rPr>
              <w:t xml:space="preserve"> </w:t>
            </w:r>
            <w:r w:rsidRPr="00865C67">
              <w:rPr>
                <w:rStyle w:val="a9"/>
                <w:b w:val="0"/>
                <w:sz w:val="18"/>
                <w:szCs w:val="18"/>
              </w:rPr>
              <w:t>/&gt;</w:t>
            </w:r>
          </w:p>
          <w:p w:rsidR="00F361C6" w:rsidRDefault="00F361C6" w:rsidP="00DD630F">
            <w:pPr>
              <w:pStyle w:val="M"/>
              <w:spacing w:line="240" w:lineRule="auto"/>
              <w:rPr>
                <w:rStyle w:val="a9"/>
                <w:b w:val="0"/>
                <w:sz w:val="18"/>
                <w:szCs w:val="18"/>
              </w:rPr>
            </w:pPr>
            <w:r>
              <w:rPr>
                <w:rStyle w:val="a9"/>
                <w:rFonts w:hint="eastAsia"/>
                <w:b w:val="0"/>
                <w:sz w:val="18"/>
                <w:szCs w:val="18"/>
              </w:rPr>
              <w:tab/>
            </w:r>
            <w:r>
              <w:rPr>
                <w:rStyle w:val="a9"/>
                <w:b w:val="0"/>
                <w:sz w:val="18"/>
                <w:szCs w:val="18"/>
              </w:rPr>
              <w:tab/>
            </w:r>
            <w:r w:rsidRPr="00865C67">
              <w:rPr>
                <w:rStyle w:val="a9"/>
                <w:b w:val="0"/>
                <w:sz w:val="18"/>
                <w:szCs w:val="18"/>
              </w:rPr>
              <w:t>&lt;!-- the sound above is the direction sound --&gt;</w:t>
            </w:r>
          </w:p>
          <w:p w:rsidR="00F361C6" w:rsidRDefault="00F361C6" w:rsidP="00DD630F">
            <w:pPr>
              <w:pStyle w:val="M"/>
              <w:spacing w:line="240" w:lineRule="auto"/>
              <w:rPr>
                <w:rStyle w:val="a9"/>
                <w:b w:val="0"/>
                <w:sz w:val="18"/>
                <w:szCs w:val="18"/>
              </w:rPr>
            </w:pPr>
            <w:r>
              <w:rPr>
                <w:rStyle w:val="a9"/>
                <w:b w:val="0"/>
                <w:sz w:val="18"/>
                <w:szCs w:val="18"/>
              </w:rPr>
              <w:tab/>
            </w:r>
            <w:r>
              <w:rPr>
                <w:rStyle w:val="a9"/>
                <w:rFonts w:hint="eastAsia"/>
                <w:b w:val="0"/>
                <w:sz w:val="18"/>
                <w:szCs w:val="18"/>
              </w:rPr>
              <w:tab/>
              <w:t>&lt;text preShow="false"&gt;</w:t>
            </w:r>
          </w:p>
          <w:p w:rsidR="00F361C6" w:rsidRPr="00C94955" w:rsidRDefault="00F361C6" w:rsidP="00DD630F">
            <w:pPr>
              <w:pStyle w:val="M"/>
              <w:spacing w:line="240" w:lineRule="auto"/>
              <w:rPr>
                <w:rStyle w:val="a9"/>
                <w:b w:val="0"/>
                <w:sz w:val="18"/>
                <w:szCs w:val="18"/>
              </w:rPr>
            </w:pPr>
            <w:r>
              <w:rPr>
                <w:rStyle w:val="a9"/>
                <w:rFonts w:hint="eastAsia"/>
                <w:b w:val="0"/>
                <w:sz w:val="18"/>
                <w:szCs w:val="18"/>
              </w:rPr>
              <w:tab/>
            </w:r>
            <w:r>
              <w:rPr>
                <w:rStyle w:val="a9"/>
                <w:b w:val="0"/>
                <w:sz w:val="18"/>
                <w:szCs w:val="18"/>
              </w:rPr>
              <w:tab/>
            </w:r>
            <w:r w:rsidRPr="00C94955">
              <w:rPr>
                <w:rStyle w:val="a9"/>
                <w:b w:val="0"/>
                <w:sz w:val="18"/>
                <w:szCs w:val="18"/>
              </w:rPr>
              <w:t xml:space="preserve">Hints: </w:t>
            </w:r>
          </w:p>
          <w:p w:rsidR="00C054B2" w:rsidRPr="00C054B2" w:rsidRDefault="00F361C6" w:rsidP="00DD630F">
            <w:pPr>
              <w:pStyle w:val="M"/>
              <w:spacing w:line="240" w:lineRule="auto"/>
              <w:rPr>
                <w:rStyle w:val="a9"/>
                <w:b w:val="0"/>
                <w:sz w:val="18"/>
                <w:szCs w:val="18"/>
              </w:rPr>
            </w:pPr>
            <w:r>
              <w:rPr>
                <w:rStyle w:val="a9"/>
                <w:rFonts w:hint="eastAsia"/>
                <w:b w:val="0"/>
                <w:sz w:val="18"/>
                <w:szCs w:val="18"/>
              </w:rPr>
              <w:tab/>
            </w:r>
            <w:r>
              <w:rPr>
                <w:rStyle w:val="a9"/>
                <w:b w:val="0"/>
                <w:sz w:val="18"/>
                <w:szCs w:val="18"/>
              </w:rPr>
              <w:tab/>
            </w:r>
            <w:r w:rsidR="00C054B2" w:rsidRPr="00C054B2">
              <w:rPr>
                <w:rStyle w:val="a9"/>
                <w:b w:val="0"/>
                <w:sz w:val="18"/>
                <w:szCs w:val="18"/>
              </w:rPr>
              <w:t>1. Give a short description for each picture.</w:t>
            </w:r>
          </w:p>
          <w:p w:rsidR="00C054B2" w:rsidRPr="00C054B2" w:rsidRDefault="00C054B2" w:rsidP="00DD630F">
            <w:pPr>
              <w:pStyle w:val="M"/>
              <w:spacing w:line="240" w:lineRule="auto"/>
              <w:rPr>
                <w:rStyle w:val="a9"/>
                <w:b w:val="0"/>
                <w:sz w:val="18"/>
                <w:szCs w:val="18"/>
              </w:rPr>
            </w:pPr>
            <w:r>
              <w:rPr>
                <w:rStyle w:val="a9"/>
                <w:rFonts w:hint="eastAsia"/>
                <w:b w:val="0"/>
                <w:sz w:val="18"/>
                <w:szCs w:val="18"/>
              </w:rPr>
              <w:tab/>
            </w:r>
            <w:r>
              <w:rPr>
                <w:rStyle w:val="a9"/>
                <w:b w:val="0"/>
                <w:sz w:val="18"/>
                <w:szCs w:val="18"/>
              </w:rPr>
              <w:tab/>
            </w:r>
            <w:r w:rsidRPr="00C054B2">
              <w:rPr>
                <w:rStyle w:val="a9"/>
                <w:b w:val="0"/>
                <w:sz w:val="18"/>
                <w:szCs w:val="18"/>
              </w:rPr>
              <w:t xml:space="preserve">2. Which one do you like best when you communicate with your close </w:t>
            </w:r>
            <w:r>
              <w:rPr>
                <w:rStyle w:val="a9"/>
                <w:rFonts w:hint="eastAsia"/>
                <w:b w:val="0"/>
                <w:sz w:val="18"/>
                <w:szCs w:val="18"/>
              </w:rPr>
              <w:lastRenderedPageBreak/>
              <w:tab/>
            </w:r>
            <w:r>
              <w:rPr>
                <w:rStyle w:val="a9"/>
                <w:b w:val="0"/>
                <w:sz w:val="18"/>
                <w:szCs w:val="18"/>
              </w:rPr>
              <w:tab/>
            </w:r>
            <w:r>
              <w:rPr>
                <w:rStyle w:val="a9"/>
                <w:rFonts w:hint="eastAsia"/>
                <w:b w:val="0"/>
                <w:sz w:val="18"/>
                <w:szCs w:val="18"/>
              </w:rPr>
              <w:tab/>
            </w:r>
            <w:r w:rsidRPr="00C054B2">
              <w:rPr>
                <w:rStyle w:val="a9"/>
                <w:b w:val="0"/>
                <w:sz w:val="18"/>
                <w:szCs w:val="18"/>
              </w:rPr>
              <w:t xml:space="preserve">friends? </w:t>
            </w:r>
          </w:p>
          <w:p w:rsidR="00F361C6" w:rsidRDefault="00C054B2" w:rsidP="00DD630F">
            <w:pPr>
              <w:pStyle w:val="M"/>
              <w:spacing w:line="240" w:lineRule="auto"/>
              <w:rPr>
                <w:rStyle w:val="a9"/>
                <w:b w:val="0"/>
                <w:sz w:val="18"/>
                <w:szCs w:val="18"/>
              </w:rPr>
            </w:pPr>
            <w:r>
              <w:rPr>
                <w:rStyle w:val="a9"/>
                <w:rFonts w:hint="eastAsia"/>
                <w:b w:val="0"/>
                <w:sz w:val="18"/>
                <w:szCs w:val="18"/>
              </w:rPr>
              <w:tab/>
            </w:r>
            <w:r>
              <w:rPr>
                <w:rStyle w:val="a9"/>
                <w:b w:val="0"/>
                <w:sz w:val="18"/>
                <w:szCs w:val="18"/>
              </w:rPr>
              <w:tab/>
            </w:r>
            <w:r w:rsidRPr="00C054B2">
              <w:rPr>
                <w:rStyle w:val="a9"/>
                <w:b w:val="0"/>
                <w:sz w:val="18"/>
                <w:szCs w:val="18"/>
              </w:rPr>
              <w:t xml:space="preserve">3. Which way of communication do you think will be most popular in </w:t>
            </w:r>
            <w:r>
              <w:rPr>
                <w:rStyle w:val="a9"/>
                <w:rFonts w:hint="eastAsia"/>
                <w:b w:val="0"/>
                <w:sz w:val="18"/>
                <w:szCs w:val="18"/>
              </w:rPr>
              <w:tab/>
            </w:r>
            <w:r>
              <w:rPr>
                <w:rStyle w:val="a9"/>
                <w:b w:val="0"/>
                <w:sz w:val="18"/>
                <w:szCs w:val="18"/>
              </w:rPr>
              <w:tab/>
            </w:r>
            <w:r>
              <w:rPr>
                <w:rStyle w:val="a9"/>
                <w:rFonts w:hint="eastAsia"/>
                <w:b w:val="0"/>
                <w:sz w:val="18"/>
                <w:szCs w:val="18"/>
              </w:rPr>
              <w:tab/>
            </w:r>
            <w:r w:rsidRPr="00C054B2">
              <w:rPr>
                <w:rStyle w:val="a9"/>
                <w:b w:val="0"/>
                <w:sz w:val="18"/>
                <w:szCs w:val="18"/>
              </w:rPr>
              <w:t>the near future?</w:t>
            </w:r>
          </w:p>
          <w:p w:rsidR="00F361C6" w:rsidRDefault="00F361C6" w:rsidP="00DD630F">
            <w:pPr>
              <w:pStyle w:val="M"/>
              <w:spacing w:line="240" w:lineRule="auto"/>
              <w:rPr>
                <w:rStyle w:val="a9"/>
                <w:b w:val="0"/>
                <w:sz w:val="18"/>
                <w:szCs w:val="18"/>
              </w:rPr>
            </w:pPr>
            <w:r>
              <w:rPr>
                <w:rStyle w:val="a9"/>
                <w:b w:val="0"/>
                <w:sz w:val="18"/>
                <w:szCs w:val="18"/>
              </w:rPr>
              <w:tab/>
            </w:r>
            <w:r>
              <w:rPr>
                <w:rStyle w:val="a9"/>
                <w:rFonts w:hint="eastAsia"/>
                <w:b w:val="0"/>
                <w:sz w:val="18"/>
                <w:szCs w:val="18"/>
              </w:rPr>
              <w:tab/>
              <w:t>&lt;/text&gt;</w:t>
            </w:r>
          </w:p>
          <w:p w:rsidR="00BB69BE" w:rsidRDefault="00BB69BE" w:rsidP="00DD630F">
            <w:pPr>
              <w:pStyle w:val="M"/>
              <w:spacing w:line="240" w:lineRule="auto"/>
              <w:rPr>
                <w:rStyle w:val="a9"/>
                <w:b w:val="0"/>
                <w:sz w:val="18"/>
                <w:szCs w:val="18"/>
              </w:rPr>
            </w:pPr>
            <w:r>
              <w:rPr>
                <w:rStyle w:val="a9"/>
                <w:b w:val="0"/>
                <w:sz w:val="18"/>
                <w:szCs w:val="18"/>
              </w:rPr>
              <w:tab/>
            </w:r>
            <w:r>
              <w:rPr>
                <w:rStyle w:val="a9"/>
                <w:rFonts w:hint="eastAsia"/>
                <w:b w:val="0"/>
                <w:sz w:val="18"/>
                <w:szCs w:val="18"/>
              </w:rPr>
              <w:tab/>
              <w:t>&lt;image src</w:t>
            </w:r>
            <w:r w:rsidR="00864F9F">
              <w:rPr>
                <w:rStyle w:val="a9"/>
                <w:rFonts w:hint="eastAsia"/>
                <w:b w:val="0"/>
                <w:sz w:val="18"/>
                <w:szCs w:val="18"/>
              </w:rPr>
              <w:t>="image/</w:t>
            </w:r>
            <w:r w:rsidR="00B664E7" w:rsidRPr="00FC0028">
              <w:rPr>
                <w:rStyle w:val="a9"/>
                <w:b w:val="0"/>
                <w:sz w:val="18"/>
                <w:szCs w:val="18"/>
              </w:rPr>
              <w:t>sflep-</w:t>
            </w:r>
            <w:r w:rsidR="00B664E7">
              <w:rPr>
                <w:rStyle w:val="a9"/>
                <w:rFonts w:hint="eastAsia"/>
                <w:b w:val="0"/>
                <w:sz w:val="18"/>
                <w:szCs w:val="18"/>
              </w:rPr>
              <w:t>ni</w:t>
            </w:r>
            <w:r w:rsidR="00B664E7" w:rsidRPr="00FC0028">
              <w:rPr>
                <w:rStyle w:val="a9"/>
                <w:b w:val="0"/>
                <w:sz w:val="18"/>
                <w:szCs w:val="18"/>
              </w:rPr>
              <w:t>-</w:t>
            </w:r>
            <w:r w:rsidR="00B664E7">
              <w:rPr>
                <w:rStyle w:val="a9"/>
                <w:rFonts w:hint="eastAsia"/>
                <w:b w:val="0"/>
                <w:sz w:val="18"/>
                <w:szCs w:val="18"/>
              </w:rPr>
              <w:t>15</w:t>
            </w:r>
            <w:r w:rsidR="00B664E7" w:rsidRPr="00FC0028">
              <w:rPr>
                <w:rStyle w:val="a9"/>
                <w:b w:val="0"/>
                <w:sz w:val="18"/>
                <w:szCs w:val="18"/>
              </w:rPr>
              <w:t>-</w:t>
            </w:r>
            <w:r w:rsidR="00B664E7">
              <w:rPr>
                <w:rStyle w:val="a9"/>
                <w:rFonts w:hint="eastAsia"/>
                <w:b w:val="0"/>
                <w:sz w:val="18"/>
                <w:szCs w:val="18"/>
              </w:rPr>
              <w:t>5982-1</w:t>
            </w:r>
            <w:r w:rsidR="00B664E7" w:rsidRPr="00865C67">
              <w:rPr>
                <w:rStyle w:val="a9"/>
                <w:b w:val="0"/>
                <w:sz w:val="18"/>
                <w:szCs w:val="18"/>
              </w:rPr>
              <w:t>.</w:t>
            </w:r>
            <w:r w:rsidR="00B664E7">
              <w:rPr>
                <w:rStyle w:val="a9"/>
                <w:rFonts w:hint="eastAsia"/>
                <w:b w:val="0"/>
                <w:sz w:val="18"/>
                <w:szCs w:val="18"/>
              </w:rPr>
              <w:t>jpg</w:t>
            </w:r>
            <w:r w:rsidR="00864F9F">
              <w:rPr>
                <w:rStyle w:val="a9"/>
                <w:rFonts w:hint="eastAsia"/>
                <w:b w:val="0"/>
                <w:sz w:val="18"/>
                <w:szCs w:val="18"/>
              </w:rPr>
              <w:t>"</w:t>
            </w:r>
            <w:r w:rsidR="00E2281F">
              <w:rPr>
                <w:rStyle w:val="a9"/>
                <w:rFonts w:hint="eastAsia"/>
                <w:b w:val="0"/>
                <w:sz w:val="18"/>
                <w:szCs w:val="18"/>
              </w:rPr>
              <w:t xml:space="preserve"> preShow="false"</w:t>
            </w:r>
            <w:r w:rsidR="00276329">
              <w:rPr>
                <w:rStyle w:val="a9"/>
                <w:rFonts w:hint="eastAsia"/>
                <w:b w:val="0"/>
                <w:sz w:val="18"/>
                <w:szCs w:val="18"/>
              </w:rPr>
              <w:t xml:space="preserve"> </w:t>
            </w:r>
            <w:r w:rsidR="00864F9F">
              <w:rPr>
                <w:rStyle w:val="a9"/>
                <w:rFonts w:hint="eastAsia"/>
                <w:b w:val="0"/>
                <w:sz w:val="18"/>
                <w:szCs w:val="18"/>
              </w:rPr>
              <w:t>/&gt;</w:t>
            </w:r>
          </w:p>
          <w:p w:rsidR="00F361C6" w:rsidRDefault="00F361C6" w:rsidP="00DD630F">
            <w:pPr>
              <w:pStyle w:val="M"/>
              <w:spacing w:line="240" w:lineRule="auto"/>
              <w:rPr>
                <w:rStyle w:val="a9"/>
                <w:b w:val="0"/>
                <w:sz w:val="18"/>
                <w:szCs w:val="18"/>
              </w:rPr>
            </w:pPr>
            <w:r>
              <w:rPr>
                <w:rStyle w:val="a9"/>
                <w:b w:val="0"/>
                <w:sz w:val="18"/>
                <w:szCs w:val="18"/>
              </w:rPr>
              <w:tab/>
            </w:r>
            <w:r>
              <w:rPr>
                <w:rStyle w:val="a9"/>
                <w:rFonts w:hint="eastAsia"/>
                <w:b w:val="0"/>
                <w:sz w:val="18"/>
                <w:szCs w:val="18"/>
              </w:rPr>
              <w:tab/>
              <w:t>&lt;</w:t>
            </w:r>
            <w:r w:rsidR="00A35D32">
              <w:rPr>
                <w:rStyle w:val="a9"/>
                <w:rFonts w:hint="eastAsia"/>
                <w:b w:val="0"/>
                <w:sz w:val="18"/>
                <w:szCs w:val="18"/>
              </w:rPr>
              <w:t>pause</w:t>
            </w:r>
            <w:r>
              <w:rPr>
                <w:rStyle w:val="a9"/>
                <w:rFonts w:hint="eastAsia"/>
                <w:b w:val="0"/>
                <w:sz w:val="18"/>
                <w:szCs w:val="18"/>
              </w:rPr>
              <w:t xml:space="preserve"> </w:t>
            </w:r>
            <w:r w:rsidRPr="009F727D">
              <w:rPr>
                <w:rStyle w:val="a9"/>
                <w:b w:val="0"/>
                <w:sz w:val="18"/>
                <w:szCs w:val="18"/>
              </w:rPr>
              <w:t>duration</w:t>
            </w:r>
            <w:r>
              <w:rPr>
                <w:rStyle w:val="a9"/>
                <w:rFonts w:hint="eastAsia"/>
                <w:b w:val="0"/>
                <w:sz w:val="18"/>
                <w:szCs w:val="18"/>
              </w:rPr>
              <w:t>="120" hint="</w:t>
            </w:r>
            <w:r>
              <w:rPr>
                <w:rStyle w:val="a9"/>
                <w:rFonts w:hint="eastAsia"/>
                <w:b w:val="0"/>
                <w:sz w:val="18"/>
                <w:szCs w:val="18"/>
              </w:rPr>
              <w:t>思考</w:t>
            </w:r>
            <w:r>
              <w:rPr>
                <w:rStyle w:val="a9"/>
                <w:rFonts w:hint="eastAsia"/>
                <w:b w:val="0"/>
                <w:sz w:val="18"/>
                <w:szCs w:val="18"/>
              </w:rPr>
              <w:t>/</w:t>
            </w:r>
            <w:r>
              <w:rPr>
                <w:rStyle w:val="a9"/>
                <w:rFonts w:hint="eastAsia"/>
                <w:b w:val="0"/>
                <w:sz w:val="18"/>
                <w:szCs w:val="18"/>
              </w:rPr>
              <w:t>准备</w:t>
            </w:r>
            <w:r>
              <w:rPr>
                <w:rStyle w:val="a9"/>
                <w:rFonts w:hint="eastAsia"/>
                <w:b w:val="0"/>
                <w:sz w:val="18"/>
                <w:szCs w:val="18"/>
              </w:rPr>
              <w:t>" /&gt;</w:t>
            </w:r>
          </w:p>
          <w:p w:rsidR="00F361C6" w:rsidRPr="00965CA1" w:rsidRDefault="00F361C6" w:rsidP="00DD630F">
            <w:pPr>
              <w:pStyle w:val="M"/>
              <w:spacing w:line="240" w:lineRule="auto"/>
              <w:rPr>
                <w:rStyle w:val="a9"/>
                <w:b w:val="0"/>
                <w:sz w:val="18"/>
                <w:szCs w:val="18"/>
              </w:rPr>
            </w:pPr>
            <w:r>
              <w:rPr>
                <w:rStyle w:val="a9"/>
                <w:rFonts w:hint="eastAsia"/>
                <w:b w:val="0"/>
                <w:sz w:val="18"/>
                <w:szCs w:val="18"/>
              </w:rPr>
              <w:tab/>
            </w:r>
            <w:r w:rsidRPr="00865C67">
              <w:rPr>
                <w:rStyle w:val="a9"/>
                <w:b w:val="0"/>
                <w:sz w:val="18"/>
                <w:szCs w:val="18"/>
              </w:rPr>
              <w:t>&lt;/prompt&gt;</w:t>
            </w:r>
          </w:p>
          <w:p w:rsidR="00F361C6" w:rsidRPr="00865C67" w:rsidRDefault="00F361C6" w:rsidP="00DD630F">
            <w:pPr>
              <w:pStyle w:val="M"/>
              <w:spacing w:line="240" w:lineRule="auto"/>
              <w:rPr>
                <w:rStyle w:val="a9"/>
                <w:b w:val="0"/>
                <w:sz w:val="18"/>
                <w:szCs w:val="18"/>
              </w:rPr>
            </w:pPr>
            <w:r>
              <w:rPr>
                <w:rStyle w:val="a9"/>
                <w:rFonts w:hint="eastAsia"/>
                <w:b w:val="0"/>
                <w:sz w:val="18"/>
                <w:szCs w:val="18"/>
              </w:rPr>
              <w:tab/>
              <w:t>&lt;r</w:t>
            </w:r>
            <w:r w:rsidRPr="00D52A2E">
              <w:rPr>
                <w:rStyle w:val="a9"/>
                <w:b w:val="0"/>
                <w:sz w:val="18"/>
                <w:szCs w:val="18"/>
              </w:rPr>
              <w:t>ecord</w:t>
            </w:r>
            <w:r>
              <w:rPr>
                <w:rStyle w:val="a9"/>
                <w:rFonts w:hint="eastAsia"/>
                <w:b w:val="0"/>
                <w:sz w:val="18"/>
                <w:szCs w:val="18"/>
              </w:rPr>
              <w:t xml:space="preserve"> </w:t>
            </w:r>
            <w:r w:rsidRPr="00D72D36">
              <w:rPr>
                <w:rStyle w:val="a9"/>
                <w:b w:val="0"/>
                <w:sz w:val="18"/>
                <w:szCs w:val="18"/>
              </w:rPr>
              <w:t>duration</w:t>
            </w:r>
            <w:r>
              <w:rPr>
                <w:rStyle w:val="a9"/>
                <w:rFonts w:hint="eastAsia"/>
                <w:b w:val="0"/>
                <w:sz w:val="18"/>
                <w:szCs w:val="18"/>
              </w:rPr>
              <w:t>="120" /&gt;</w:t>
            </w:r>
          </w:p>
          <w:p w:rsidR="00F361C6" w:rsidRDefault="00F361C6" w:rsidP="00DD630F">
            <w:pPr>
              <w:pStyle w:val="M"/>
              <w:spacing w:line="240" w:lineRule="auto"/>
              <w:ind w:firstLine="0"/>
              <w:rPr>
                <w:rStyle w:val="a9"/>
                <w:b w:val="0"/>
                <w:sz w:val="18"/>
                <w:szCs w:val="18"/>
              </w:rPr>
            </w:pPr>
            <w:r>
              <w:rPr>
                <w:rStyle w:val="a9"/>
                <w:rFonts w:hint="eastAsia"/>
                <w:b w:val="0"/>
                <w:sz w:val="18"/>
                <w:szCs w:val="18"/>
              </w:rPr>
              <w:tab/>
            </w:r>
            <w:r w:rsidRPr="00865C67">
              <w:rPr>
                <w:rStyle w:val="a9"/>
                <w:b w:val="0"/>
                <w:sz w:val="18"/>
                <w:szCs w:val="18"/>
              </w:rPr>
              <w:t>&lt;/question&gt;</w:t>
            </w:r>
          </w:p>
          <w:p w:rsidR="00F361C6" w:rsidRPr="00F10F04" w:rsidRDefault="00F361C6" w:rsidP="00DD630F">
            <w:pPr>
              <w:pStyle w:val="M"/>
              <w:spacing w:line="240" w:lineRule="auto"/>
              <w:ind w:firstLine="0"/>
              <w:rPr>
                <w:rStyle w:val="a9"/>
                <w:b w:val="0"/>
                <w:sz w:val="18"/>
                <w:szCs w:val="18"/>
              </w:rPr>
            </w:pPr>
            <w:r w:rsidRPr="00965CA1">
              <w:rPr>
                <w:rStyle w:val="a9"/>
                <w:b w:val="0"/>
                <w:sz w:val="18"/>
                <w:szCs w:val="18"/>
              </w:rPr>
              <w:t>&lt;/assessmentItem&gt;</w:t>
            </w:r>
          </w:p>
        </w:tc>
      </w:tr>
    </w:tbl>
    <w:p w:rsidR="00F361C6" w:rsidRPr="00397CF9" w:rsidRDefault="00F361C6" w:rsidP="00F361C6"/>
    <w:p w:rsidR="003012EE" w:rsidRDefault="00396211" w:rsidP="003012EE">
      <w:pPr>
        <w:pStyle w:val="3"/>
        <w:numPr>
          <w:ilvl w:val="2"/>
          <w:numId w:val="15"/>
        </w:numPr>
      </w:pPr>
      <w:bookmarkStart w:id="594" w:name="_Toc286841243"/>
      <w:r>
        <w:rPr>
          <w:rFonts w:hint="eastAsia"/>
        </w:rPr>
        <w:t>听力问答</w:t>
      </w:r>
      <w:r w:rsidR="00B402BE" w:rsidRPr="00B402BE">
        <w:rPr>
          <w:rFonts w:hint="eastAsia"/>
        </w:rPr>
        <w:t>(Listening and Question-answering)</w:t>
      </w:r>
      <w:bookmarkEnd w:id="594"/>
    </w:p>
    <w:p w:rsidR="003012EE" w:rsidRPr="00D46068" w:rsidRDefault="003012EE" w:rsidP="003012EE">
      <w:pPr>
        <w:pStyle w:val="af8"/>
      </w:pPr>
      <w:r w:rsidRPr="00242408">
        <w:rPr>
          <w:rFonts w:hint="eastAsia"/>
        </w:rPr>
        <w:t>表</w:t>
      </w:r>
      <w:r w:rsidRPr="00242408">
        <w:rPr>
          <w:rFonts w:hint="eastAsia"/>
        </w:rPr>
        <w:t xml:space="preserve"> </w:t>
      </w:r>
      <w:r>
        <w:rPr>
          <w:rFonts w:hint="eastAsia"/>
        </w:rPr>
        <w:t>5-1</w:t>
      </w:r>
      <w:r w:rsidR="000408E2">
        <w:rPr>
          <w:rFonts w:hint="eastAsia"/>
        </w:rPr>
        <w:t>6</w:t>
      </w:r>
      <w:r w:rsidR="00274578">
        <w:rPr>
          <w:rFonts w:hint="eastAsia"/>
        </w:rPr>
        <w:t xml:space="preserve"> </w:t>
      </w:r>
      <w:r w:rsidR="00274578" w:rsidRPr="00274578">
        <w:rPr>
          <w:rFonts w:hint="eastAsia"/>
        </w:rPr>
        <w:t>听力问答</w:t>
      </w:r>
      <w:r w:rsidR="00B402BE" w:rsidRPr="00B402BE">
        <w:rPr>
          <w:rFonts w:hint="eastAsia"/>
        </w:rPr>
        <w:t>(Listening and Question-answering)</w:t>
      </w:r>
      <w:r>
        <w:rPr>
          <w:rFonts w:hint="eastAsia"/>
        </w:rPr>
        <w:t>示例说明</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84"/>
        <w:gridCol w:w="7138"/>
      </w:tblGrid>
      <w:tr w:rsidR="003012EE" w:rsidRPr="00F10F04" w:rsidTr="008D71F0">
        <w:tc>
          <w:tcPr>
            <w:tcW w:w="1384" w:type="dxa"/>
            <w:tcBorders>
              <w:top w:val="single" w:sz="4" w:space="0" w:color="000000"/>
              <w:left w:val="single" w:sz="4" w:space="0" w:color="000000"/>
              <w:bottom w:val="single" w:sz="4" w:space="0" w:color="000000"/>
              <w:right w:val="single" w:sz="4" w:space="0" w:color="000000"/>
            </w:tcBorders>
            <w:hideMark/>
          </w:tcPr>
          <w:p w:rsidR="003012EE" w:rsidRPr="00F10F04" w:rsidRDefault="003012EE" w:rsidP="008D71F0">
            <w:pPr>
              <w:pStyle w:val="M"/>
              <w:ind w:firstLine="0"/>
              <w:rPr>
                <w:rStyle w:val="a9"/>
                <w:b w:val="0"/>
                <w:sz w:val="18"/>
                <w:szCs w:val="18"/>
              </w:rPr>
            </w:pPr>
            <w:r w:rsidRPr="00F10F04">
              <w:rPr>
                <w:rStyle w:val="a9"/>
                <w:rFonts w:hint="eastAsia"/>
                <w:b w:val="0"/>
                <w:sz w:val="18"/>
                <w:szCs w:val="18"/>
              </w:rPr>
              <w:t>名称</w:t>
            </w:r>
          </w:p>
        </w:tc>
        <w:tc>
          <w:tcPr>
            <w:tcW w:w="7138" w:type="dxa"/>
            <w:tcBorders>
              <w:top w:val="single" w:sz="4" w:space="0" w:color="000000"/>
              <w:left w:val="single" w:sz="4" w:space="0" w:color="000000"/>
              <w:bottom w:val="single" w:sz="4" w:space="0" w:color="000000"/>
              <w:right w:val="single" w:sz="4" w:space="0" w:color="000000"/>
            </w:tcBorders>
            <w:hideMark/>
          </w:tcPr>
          <w:p w:rsidR="003012EE" w:rsidRPr="00F10F04" w:rsidRDefault="003012EE" w:rsidP="008D71F0">
            <w:pPr>
              <w:pStyle w:val="M"/>
              <w:ind w:firstLine="0"/>
              <w:rPr>
                <w:rStyle w:val="a9"/>
                <w:b w:val="0"/>
                <w:sz w:val="18"/>
                <w:szCs w:val="18"/>
              </w:rPr>
            </w:pPr>
            <w:r>
              <w:rPr>
                <w:rStyle w:val="a9"/>
                <w:rFonts w:hint="eastAsia"/>
                <w:b w:val="0"/>
                <w:sz w:val="18"/>
                <w:szCs w:val="18"/>
              </w:rPr>
              <w:t>说明</w:t>
            </w:r>
          </w:p>
        </w:tc>
      </w:tr>
      <w:tr w:rsidR="003012EE" w:rsidRPr="00F10F04" w:rsidTr="008D71F0">
        <w:tc>
          <w:tcPr>
            <w:tcW w:w="1384" w:type="dxa"/>
            <w:tcBorders>
              <w:top w:val="single" w:sz="4" w:space="0" w:color="000000"/>
              <w:left w:val="single" w:sz="4" w:space="0" w:color="000000"/>
              <w:bottom w:val="single" w:sz="4" w:space="0" w:color="000000"/>
              <w:right w:val="single" w:sz="4" w:space="0" w:color="000000"/>
            </w:tcBorders>
            <w:hideMark/>
          </w:tcPr>
          <w:p w:rsidR="003012EE" w:rsidRPr="00965CA1" w:rsidRDefault="003012EE" w:rsidP="008D71F0">
            <w:pPr>
              <w:pStyle w:val="M"/>
              <w:ind w:firstLine="0"/>
              <w:rPr>
                <w:rStyle w:val="a9"/>
                <w:b w:val="0"/>
                <w:sz w:val="18"/>
                <w:szCs w:val="18"/>
              </w:rPr>
            </w:pPr>
            <w:r>
              <w:rPr>
                <w:rStyle w:val="a9"/>
                <w:rFonts w:hint="eastAsia"/>
                <w:b w:val="0"/>
                <w:sz w:val="18"/>
                <w:szCs w:val="18"/>
              </w:rPr>
              <w:t>类型序号</w:t>
            </w:r>
          </w:p>
        </w:tc>
        <w:tc>
          <w:tcPr>
            <w:tcW w:w="7138" w:type="dxa"/>
            <w:tcBorders>
              <w:top w:val="single" w:sz="4" w:space="0" w:color="000000"/>
              <w:left w:val="single" w:sz="4" w:space="0" w:color="000000"/>
              <w:bottom w:val="single" w:sz="4" w:space="0" w:color="000000"/>
              <w:right w:val="single" w:sz="4" w:space="0" w:color="000000"/>
            </w:tcBorders>
            <w:hideMark/>
          </w:tcPr>
          <w:p w:rsidR="003012EE" w:rsidRDefault="003012EE" w:rsidP="0028067E">
            <w:pPr>
              <w:pStyle w:val="M"/>
              <w:ind w:firstLine="0"/>
              <w:rPr>
                <w:rStyle w:val="a9"/>
                <w:b w:val="0"/>
                <w:sz w:val="18"/>
                <w:szCs w:val="18"/>
              </w:rPr>
            </w:pPr>
            <w:r>
              <w:rPr>
                <w:rStyle w:val="a9"/>
                <w:rFonts w:hint="eastAsia"/>
                <w:b w:val="0"/>
                <w:sz w:val="18"/>
                <w:szCs w:val="18"/>
              </w:rPr>
              <w:t>1</w:t>
            </w:r>
            <w:r w:rsidR="0028067E">
              <w:rPr>
                <w:rStyle w:val="a9"/>
                <w:rFonts w:hint="eastAsia"/>
                <w:b w:val="0"/>
                <w:sz w:val="18"/>
                <w:szCs w:val="18"/>
              </w:rPr>
              <w:t>6</w:t>
            </w:r>
          </w:p>
        </w:tc>
      </w:tr>
      <w:tr w:rsidR="003012EE" w:rsidRPr="00F10F04" w:rsidTr="008D71F0">
        <w:tc>
          <w:tcPr>
            <w:tcW w:w="1384" w:type="dxa"/>
            <w:tcBorders>
              <w:top w:val="single" w:sz="4" w:space="0" w:color="000000"/>
              <w:left w:val="single" w:sz="4" w:space="0" w:color="000000"/>
              <w:bottom w:val="single" w:sz="4" w:space="0" w:color="000000"/>
              <w:right w:val="single" w:sz="4" w:space="0" w:color="000000"/>
            </w:tcBorders>
            <w:hideMark/>
          </w:tcPr>
          <w:p w:rsidR="003012EE" w:rsidRDefault="003012EE" w:rsidP="008D71F0">
            <w:pPr>
              <w:pStyle w:val="M"/>
              <w:ind w:firstLine="0"/>
              <w:rPr>
                <w:rStyle w:val="a9"/>
                <w:b w:val="0"/>
                <w:sz w:val="18"/>
                <w:szCs w:val="18"/>
              </w:rPr>
            </w:pPr>
            <w:r>
              <w:rPr>
                <w:rStyle w:val="a9"/>
                <w:rFonts w:hint="eastAsia"/>
                <w:b w:val="0"/>
                <w:sz w:val="18"/>
                <w:szCs w:val="18"/>
              </w:rPr>
              <w:t>类型标识</w:t>
            </w:r>
          </w:p>
        </w:tc>
        <w:tc>
          <w:tcPr>
            <w:tcW w:w="7138" w:type="dxa"/>
            <w:tcBorders>
              <w:top w:val="single" w:sz="4" w:space="0" w:color="000000"/>
              <w:left w:val="single" w:sz="4" w:space="0" w:color="000000"/>
              <w:bottom w:val="single" w:sz="4" w:space="0" w:color="000000"/>
              <w:right w:val="single" w:sz="4" w:space="0" w:color="000000"/>
            </w:tcBorders>
            <w:hideMark/>
          </w:tcPr>
          <w:p w:rsidR="003012EE" w:rsidRPr="00E17EC9" w:rsidRDefault="0028067E" w:rsidP="008D71F0">
            <w:pPr>
              <w:pStyle w:val="M"/>
              <w:ind w:firstLine="0"/>
              <w:rPr>
                <w:rStyle w:val="a9"/>
                <w:sz w:val="18"/>
                <w:szCs w:val="18"/>
              </w:rPr>
            </w:pPr>
            <w:r>
              <w:rPr>
                <w:rStyle w:val="a9"/>
                <w:rFonts w:hint="eastAsia"/>
                <w:b w:val="0"/>
                <w:sz w:val="18"/>
                <w:szCs w:val="18"/>
              </w:rPr>
              <w:t>l</w:t>
            </w:r>
            <w:r w:rsidRPr="0028067E">
              <w:rPr>
                <w:rStyle w:val="a9"/>
                <w:b w:val="0"/>
                <w:sz w:val="18"/>
                <w:szCs w:val="18"/>
              </w:rPr>
              <w:t>isteningAndQA</w:t>
            </w:r>
          </w:p>
        </w:tc>
      </w:tr>
      <w:tr w:rsidR="003012EE" w:rsidRPr="00F10F04" w:rsidTr="008D71F0">
        <w:tc>
          <w:tcPr>
            <w:tcW w:w="1384" w:type="dxa"/>
            <w:tcBorders>
              <w:top w:val="single" w:sz="4" w:space="0" w:color="000000"/>
              <w:left w:val="single" w:sz="4" w:space="0" w:color="000000"/>
              <w:bottom w:val="single" w:sz="4" w:space="0" w:color="000000"/>
              <w:right w:val="single" w:sz="4" w:space="0" w:color="000000"/>
            </w:tcBorders>
            <w:hideMark/>
          </w:tcPr>
          <w:p w:rsidR="003012EE" w:rsidRPr="00F10F04" w:rsidRDefault="003012EE" w:rsidP="008D71F0">
            <w:pPr>
              <w:pStyle w:val="M"/>
              <w:ind w:firstLine="0"/>
              <w:rPr>
                <w:rStyle w:val="a9"/>
                <w:b w:val="0"/>
                <w:sz w:val="18"/>
                <w:szCs w:val="18"/>
              </w:rPr>
            </w:pPr>
            <w:r w:rsidRPr="00965CA1">
              <w:rPr>
                <w:rStyle w:val="a9"/>
                <w:rFonts w:hint="eastAsia"/>
                <w:b w:val="0"/>
                <w:sz w:val="18"/>
                <w:szCs w:val="18"/>
              </w:rPr>
              <w:t>试题附加材料</w:t>
            </w:r>
          </w:p>
        </w:tc>
        <w:tc>
          <w:tcPr>
            <w:tcW w:w="7138" w:type="dxa"/>
            <w:tcBorders>
              <w:top w:val="single" w:sz="4" w:space="0" w:color="000000"/>
              <w:left w:val="single" w:sz="4" w:space="0" w:color="000000"/>
              <w:bottom w:val="single" w:sz="4" w:space="0" w:color="000000"/>
              <w:right w:val="single" w:sz="4" w:space="0" w:color="000000"/>
            </w:tcBorders>
            <w:hideMark/>
          </w:tcPr>
          <w:p w:rsidR="003012EE" w:rsidRPr="00F10F04" w:rsidRDefault="003012EE" w:rsidP="008D71F0">
            <w:pPr>
              <w:pStyle w:val="M"/>
              <w:ind w:firstLine="0"/>
              <w:rPr>
                <w:rStyle w:val="a9"/>
                <w:b w:val="0"/>
                <w:sz w:val="18"/>
                <w:szCs w:val="18"/>
              </w:rPr>
            </w:pPr>
            <w:r>
              <w:rPr>
                <w:rStyle w:val="a9"/>
                <w:rFonts w:hint="eastAsia"/>
                <w:b w:val="0"/>
                <w:sz w:val="18"/>
                <w:szCs w:val="18"/>
              </w:rPr>
              <w:t>Sound</w:t>
            </w:r>
          </w:p>
        </w:tc>
      </w:tr>
      <w:tr w:rsidR="003012EE" w:rsidRPr="00F10F04" w:rsidTr="008D71F0">
        <w:tc>
          <w:tcPr>
            <w:tcW w:w="1384" w:type="dxa"/>
            <w:tcBorders>
              <w:top w:val="single" w:sz="4" w:space="0" w:color="000000"/>
              <w:left w:val="single" w:sz="4" w:space="0" w:color="000000"/>
              <w:bottom w:val="single" w:sz="4" w:space="0" w:color="000000"/>
              <w:right w:val="single" w:sz="4" w:space="0" w:color="000000"/>
            </w:tcBorders>
            <w:hideMark/>
          </w:tcPr>
          <w:p w:rsidR="003012EE" w:rsidRPr="00F10F04" w:rsidRDefault="003012EE" w:rsidP="008D71F0">
            <w:pPr>
              <w:pStyle w:val="M"/>
              <w:ind w:firstLine="0"/>
              <w:rPr>
                <w:rStyle w:val="a9"/>
                <w:b w:val="0"/>
                <w:sz w:val="18"/>
                <w:szCs w:val="18"/>
              </w:rPr>
            </w:pPr>
            <w:r w:rsidRPr="00965CA1">
              <w:rPr>
                <w:rStyle w:val="a9"/>
                <w:rFonts w:hint="eastAsia"/>
                <w:b w:val="0"/>
                <w:sz w:val="18"/>
                <w:szCs w:val="18"/>
              </w:rPr>
              <w:t>试题问题类型</w:t>
            </w:r>
          </w:p>
        </w:tc>
        <w:tc>
          <w:tcPr>
            <w:tcW w:w="7138" w:type="dxa"/>
            <w:tcBorders>
              <w:top w:val="single" w:sz="4" w:space="0" w:color="000000"/>
              <w:left w:val="single" w:sz="4" w:space="0" w:color="000000"/>
              <w:bottom w:val="single" w:sz="4" w:space="0" w:color="000000"/>
              <w:right w:val="single" w:sz="4" w:space="0" w:color="000000"/>
            </w:tcBorders>
            <w:hideMark/>
          </w:tcPr>
          <w:p w:rsidR="003012EE" w:rsidRPr="00F10F04" w:rsidRDefault="003012EE" w:rsidP="008D71F0">
            <w:pPr>
              <w:pStyle w:val="M"/>
              <w:ind w:firstLine="0"/>
              <w:rPr>
                <w:rStyle w:val="a9"/>
                <w:b w:val="0"/>
                <w:sz w:val="18"/>
                <w:szCs w:val="18"/>
              </w:rPr>
            </w:pPr>
            <w:r>
              <w:rPr>
                <w:rStyle w:val="a9"/>
                <w:rFonts w:hint="eastAsia"/>
                <w:b w:val="0"/>
                <w:sz w:val="18"/>
                <w:szCs w:val="18"/>
              </w:rPr>
              <w:t>Sound</w:t>
            </w:r>
          </w:p>
        </w:tc>
      </w:tr>
      <w:tr w:rsidR="003012EE" w:rsidRPr="00F10F04" w:rsidTr="008D71F0">
        <w:tc>
          <w:tcPr>
            <w:tcW w:w="1384" w:type="dxa"/>
            <w:tcBorders>
              <w:top w:val="single" w:sz="4" w:space="0" w:color="000000"/>
              <w:left w:val="single" w:sz="4" w:space="0" w:color="000000"/>
              <w:bottom w:val="single" w:sz="4" w:space="0" w:color="000000"/>
              <w:right w:val="single" w:sz="4" w:space="0" w:color="000000"/>
            </w:tcBorders>
            <w:hideMark/>
          </w:tcPr>
          <w:p w:rsidR="003012EE" w:rsidRPr="00F10F04" w:rsidRDefault="003012EE" w:rsidP="008D71F0">
            <w:pPr>
              <w:pStyle w:val="M"/>
              <w:ind w:firstLine="0"/>
              <w:rPr>
                <w:rStyle w:val="a9"/>
                <w:b w:val="0"/>
                <w:sz w:val="18"/>
                <w:szCs w:val="18"/>
              </w:rPr>
            </w:pPr>
            <w:r w:rsidRPr="00965CA1">
              <w:rPr>
                <w:rStyle w:val="a9"/>
                <w:rFonts w:hint="eastAsia"/>
                <w:b w:val="0"/>
                <w:sz w:val="18"/>
                <w:szCs w:val="18"/>
              </w:rPr>
              <w:t>流程性试题</w:t>
            </w:r>
          </w:p>
        </w:tc>
        <w:tc>
          <w:tcPr>
            <w:tcW w:w="7138" w:type="dxa"/>
            <w:tcBorders>
              <w:top w:val="single" w:sz="4" w:space="0" w:color="000000"/>
              <w:left w:val="single" w:sz="4" w:space="0" w:color="000000"/>
              <w:bottom w:val="single" w:sz="4" w:space="0" w:color="000000"/>
              <w:right w:val="single" w:sz="4" w:space="0" w:color="000000"/>
            </w:tcBorders>
            <w:hideMark/>
          </w:tcPr>
          <w:p w:rsidR="003012EE" w:rsidRPr="00F10F04" w:rsidRDefault="003012EE" w:rsidP="008D71F0">
            <w:pPr>
              <w:pStyle w:val="M"/>
              <w:ind w:firstLine="0"/>
              <w:rPr>
                <w:rStyle w:val="a9"/>
                <w:b w:val="0"/>
                <w:sz w:val="18"/>
                <w:szCs w:val="18"/>
              </w:rPr>
            </w:pPr>
            <w:r>
              <w:rPr>
                <w:rStyle w:val="a9"/>
                <w:rFonts w:hint="eastAsia"/>
                <w:b w:val="0"/>
                <w:sz w:val="18"/>
                <w:szCs w:val="18"/>
              </w:rPr>
              <w:t>是</w:t>
            </w:r>
          </w:p>
        </w:tc>
      </w:tr>
      <w:tr w:rsidR="003012EE" w:rsidRPr="00F10F04" w:rsidTr="008D71F0">
        <w:tc>
          <w:tcPr>
            <w:tcW w:w="1384" w:type="dxa"/>
            <w:tcBorders>
              <w:top w:val="single" w:sz="4" w:space="0" w:color="000000"/>
              <w:left w:val="single" w:sz="4" w:space="0" w:color="000000"/>
              <w:bottom w:val="single" w:sz="4" w:space="0" w:color="000000"/>
              <w:right w:val="single" w:sz="4" w:space="0" w:color="000000"/>
            </w:tcBorders>
            <w:hideMark/>
          </w:tcPr>
          <w:p w:rsidR="003012EE" w:rsidRPr="00F10F04" w:rsidRDefault="003012EE" w:rsidP="008D71F0">
            <w:pPr>
              <w:pStyle w:val="M"/>
              <w:ind w:firstLine="0"/>
              <w:rPr>
                <w:rStyle w:val="a9"/>
                <w:b w:val="0"/>
                <w:sz w:val="18"/>
                <w:szCs w:val="18"/>
              </w:rPr>
            </w:pPr>
            <w:r>
              <w:rPr>
                <w:rFonts w:hint="eastAsia"/>
              </w:rPr>
              <w:t>示例</w:t>
            </w:r>
          </w:p>
        </w:tc>
        <w:tc>
          <w:tcPr>
            <w:tcW w:w="7138" w:type="dxa"/>
            <w:tcBorders>
              <w:top w:val="single" w:sz="4" w:space="0" w:color="000000"/>
              <w:left w:val="single" w:sz="4" w:space="0" w:color="000000"/>
              <w:bottom w:val="single" w:sz="4" w:space="0" w:color="000000"/>
              <w:right w:val="single" w:sz="4" w:space="0" w:color="000000"/>
            </w:tcBorders>
            <w:hideMark/>
          </w:tcPr>
          <w:p w:rsidR="000C2998" w:rsidRDefault="000C2998" w:rsidP="000C2998">
            <w:pPr>
              <w:pStyle w:val="M"/>
              <w:spacing w:line="240" w:lineRule="auto"/>
              <w:ind w:firstLine="0"/>
              <w:rPr>
                <w:rStyle w:val="a9"/>
                <w:b w:val="0"/>
                <w:sz w:val="18"/>
                <w:szCs w:val="18"/>
              </w:rPr>
            </w:pPr>
            <w:r w:rsidRPr="00965CA1">
              <w:rPr>
                <w:rStyle w:val="a9"/>
                <w:b w:val="0"/>
                <w:sz w:val="18"/>
                <w:szCs w:val="18"/>
              </w:rPr>
              <w:t>&lt;assessmentItem identifier="</w:t>
            </w:r>
            <w:r w:rsidRPr="00FC0028">
              <w:rPr>
                <w:rStyle w:val="a9"/>
                <w:b w:val="0"/>
                <w:sz w:val="18"/>
                <w:szCs w:val="18"/>
              </w:rPr>
              <w:t>sflep-</w:t>
            </w:r>
            <w:r>
              <w:rPr>
                <w:rStyle w:val="a9"/>
                <w:rFonts w:hint="eastAsia"/>
                <w:b w:val="0"/>
                <w:sz w:val="18"/>
                <w:szCs w:val="18"/>
              </w:rPr>
              <w:t>ni</w:t>
            </w:r>
            <w:r w:rsidRPr="00FC0028">
              <w:rPr>
                <w:rStyle w:val="a9"/>
                <w:b w:val="0"/>
                <w:sz w:val="18"/>
                <w:szCs w:val="18"/>
              </w:rPr>
              <w:t>-</w:t>
            </w:r>
            <w:r>
              <w:rPr>
                <w:rStyle w:val="a9"/>
                <w:rFonts w:hint="eastAsia"/>
                <w:b w:val="0"/>
                <w:sz w:val="18"/>
                <w:szCs w:val="18"/>
              </w:rPr>
              <w:t>1</w:t>
            </w:r>
            <w:r w:rsidR="0068369B">
              <w:rPr>
                <w:rStyle w:val="a9"/>
                <w:rFonts w:hint="eastAsia"/>
                <w:b w:val="0"/>
                <w:sz w:val="18"/>
                <w:szCs w:val="18"/>
              </w:rPr>
              <w:t>6</w:t>
            </w:r>
            <w:r w:rsidRPr="00FC0028">
              <w:rPr>
                <w:rStyle w:val="a9"/>
                <w:b w:val="0"/>
                <w:sz w:val="18"/>
                <w:szCs w:val="18"/>
              </w:rPr>
              <w:t>-</w:t>
            </w:r>
            <w:r w:rsidR="0068369B">
              <w:rPr>
                <w:rStyle w:val="a9"/>
                <w:rFonts w:hint="eastAsia"/>
                <w:b w:val="0"/>
                <w:sz w:val="18"/>
                <w:szCs w:val="18"/>
              </w:rPr>
              <w:t>6</w:t>
            </w:r>
            <w:r>
              <w:rPr>
                <w:rStyle w:val="a9"/>
                <w:rFonts w:hint="eastAsia"/>
                <w:b w:val="0"/>
                <w:sz w:val="18"/>
                <w:szCs w:val="18"/>
              </w:rPr>
              <w:t>982</w:t>
            </w:r>
            <w:r w:rsidRPr="00965CA1">
              <w:rPr>
                <w:rStyle w:val="a9"/>
                <w:b w:val="0"/>
                <w:sz w:val="18"/>
                <w:szCs w:val="18"/>
              </w:rPr>
              <w:t>" type="</w:t>
            </w:r>
            <w:r w:rsidR="0068369B" w:rsidRPr="0068369B">
              <w:rPr>
                <w:rStyle w:val="a9"/>
                <w:b w:val="0"/>
                <w:sz w:val="18"/>
                <w:szCs w:val="18"/>
              </w:rPr>
              <w:t>listeningAndQA</w:t>
            </w:r>
            <w:r w:rsidRPr="00965CA1">
              <w:rPr>
                <w:rStyle w:val="a9"/>
                <w:b w:val="0"/>
                <w:sz w:val="18"/>
                <w:szCs w:val="18"/>
              </w:rPr>
              <w:t>"</w:t>
            </w:r>
            <w:r>
              <w:rPr>
                <w:rStyle w:val="a9"/>
                <w:rFonts w:hint="eastAsia"/>
                <w:b w:val="0"/>
                <w:sz w:val="18"/>
                <w:szCs w:val="18"/>
              </w:rPr>
              <w:t xml:space="preserve"> </w:t>
            </w:r>
            <w:r>
              <w:rPr>
                <w:rStyle w:val="a9"/>
                <w:b w:val="0"/>
                <w:sz w:val="18"/>
                <w:szCs w:val="18"/>
              </w:rPr>
              <w:t>preshow</w:t>
            </w:r>
            <w:r>
              <w:rPr>
                <w:rStyle w:val="a9"/>
                <w:rFonts w:hint="eastAsia"/>
                <w:b w:val="0"/>
                <w:sz w:val="18"/>
                <w:szCs w:val="18"/>
              </w:rPr>
              <w:t>="false"</w:t>
            </w:r>
            <w:r w:rsidRPr="00D111F6">
              <w:rPr>
                <w:rStyle w:val="a9"/>
                <w:b w:val="0"/>
                <w:sz w:val="18"/>
                <w:szCs w:val="18"/>
              </w:rPr>
              <w:t xml:space="preserve"> </w:t>
            </w:r>
            <w:r w:rsidRPr="00965CA1">
              <w:rPr>
                <w:rStyle w:val="a9"/>
                <w:b w:val="0"/>
                <w:sz w:val="18"/>
                <w:szCs w:val="18"/>
              </w:rPr>
              <w:t>level="4"&gt;</w:t>
            </w:r>
          </w:p>
          <w:p w:rsidR="000C2998" w:rsidRPr="00865C67" w:rsidRDefault="000C2998" w:rsidP="000C2998">
            <w:pPr>
              <w:pStyle w:val="M"/>
              <w:spacing w:line="240" w:lineRule="auto"/>
              <w:rPr>
                <w:rStyle w:val="a9"/>
                <w:b w:val="0"/>
                <w:sz w:val="18"/>
                <w:szCs w:val="18"/>
              </w:rPr>
            </w:pPr>
            <w:r w:rsidRPr="00865C67">
              <w:rPr>
                <w:rStyle w:val="a9"/>
                <w:b w:val="0"/>
                <w:sz w:val="18"/>
                <w:szCs w:val="18"/>
              </w:rPr>
              <w:t>&lt;prompt&gt;</w:t>
            </w:r>
          </w:p>
          <w:p w:rsidR="000C2998" w:rsidRDefault="000C2998" w:rsidP="000C2998">
            <w:pPr>
              <w:pStyle w:val="M"/>
              <w:spacing w:line="240" w:lineRule="auto"/>
              <w:rPr>
                <w:rStyle w:val="a9"/>
                <w:b w:val="0"/>
                <w:sz w:val="18"/>
                <w:szCs w:val="18"/>
              </w:rPr>
            </w:pPr>
            <w:r>
              <w:rPr>
                <w:rStyle w:val="a9"/>
                <w:rFonts w:hint="eastAsia"/>
                <w:b w:val="0"/>
                <w:sz w:val="18"/>
                <w:szCs w:val="18"/>
              </w:rPr>
              <w:tab/>
            </w:r>
            <w:r w:rsidRPr="00865C67">
              <w:rPr>
                <w:rStyle w:val="a9"/>
                <w:b w:val="0"/>
                <w:sz w:val="18"/>
                <w:szCs w:val="18"/>
              </w:rPr>
              <w:t>&lt;text</w:t>
            </w:r>
            <w:r>
              <w:rPr>
                <w:rStyle w:val="a9"/>
                <w:rFonts w:hint="eastAsia"/>
                <w:b w:val="0"/>
                <w:sz w:val="18"/>
                <w:szCs w:val="18"/>
              </w:rPr>
              <w:t xml:space="preserve"> type="direction"</w:t>
            </w:r>
            <w:r w:rsidRPr="00865C67">
              <w:rPr>
                <w:rStyle w:val="a9"/>
                <w:b w:val="0"/>
                <w:sz w:val="18"/>
                <w:szCs w:val="18"/>
              </w:rPr>
              <w:t>&gt;</w:t>
            </w:r>
            <w:r w:rsidR="005C210F" w:rsidRPr="005C210F">
              <w:rPr>
                <w:rStyle w:val="a9"/>
                <w:b w:val="0"/>
                <w:sz w:val="18"/>
                <w:szCs w:val="18"/>
              </w:rPr>
              <w:t xml:space="preserve">Listen to a short conversation and then answer the </w:t>
            </w:r>
            <w:r w:rsidR="005C210F">
              <w:rPr>
                <w:rStyle w:val="a9"/>
                <w:rFonts w:hint="eastAsia"/>
                <w:b w:val="0"/>
                <w:sz w:val="18"/>
                <w:szCs w:val="18"/>
              </w:rPr>
              <w:tab/>
            </w:r>
            <w:r w:rsidR="005C210F">
              <w:rPr>
                <w:rStyle w:val="a9"/>
                <w:b w:val="0"/>
                <w:sz w:val="18"/>
                <w:szCs w:val="18"/>
              </w:rPr>
              <w:tab/>
            </w:r>
            <w:r w:rsidR="005C210F">
              <w:rPr>
                <w:rStyle w:val="a9"/>
                <w:rFonts w:hint="eastAsia"/>
                <w:b w:val="0"/>
                <w:sz w:val="18"/>
                <w:szCs w:val="18"/>
              </w:rPr>
              <w:tab/>
            </w:r>
            <w:r w:rsidR="005C210F" w:rsidRPr="005C210F">
              <w:rPr>
                <w:rStyle w:val="a9"/>
                <w:b w:val="0"/>
                <w:sz w:val="18"/>
                <w:szCs w:val="18"/>
              </w:rPr>
              <w:t xml:space="preserve">following questions. You’ll have twenty seconds to prepare and one </w:t>
            </w:r>
            <w:r w:rsidR="005C210F">
              <w:rPr>
                <w:rStyle w:val="a9"/>
                <w:rFonts w:hint="eastAsia"/>
                <w:b w:val="0"/>
                <w:sz w:val="18"/>
                <w:szCs w:val="18"/>
              </w:rPr>
              <w:tab/>
            </w:r>
            <w:r w:rsidR="005C210F">
              <w:rPr>
                <w:rStyle w:val="a9"/>
                <w:b w:val="0"/>
                <w:sz w:val="18"/>
                <w:szCs w:val="18"/>
              </w:rPr>
              <w:tab/>
            </w:r>
            <w:r w:rsidR="005C210F">
              <w:rPr>
                <w:rStyle w:val="a9"/>
                <w:rFonts w:hint="eastAsia"/>
                <w:b w:val="0"/>
                <w:sz w:val="18"/>
                <w:szCs w:val="18"/>
              </w:rPr>
              <w:tab/>
            </w:r>
            <w:r w:rsidR="005C210F">
              <w:rPr>
                <w:rStyle w:val="a9"/>
                <w:b w:val="0"/>
                <w:sz w:val="18"/>
                <w:szCs w:val="18"/>
              </w:rPr>
              <w:tab/>
            </w:r>
            <w:r w:rsidR="005C210F" w:rsidRPr="005C210F">
              <w:rPr>
                <w:rStyle w:val="a9"/>
                <w:b w:val="0"/>
                <w:sz w:val="18"/>
                <w:szCs w:val="18"/>
              </w:rPr>
              <w:t>minute</w:t>
            </w:r>
            <w:r w:rsidR="005C210F">
              <w:rPr>
                <w:rStyle w:val="a9"/>
                <w:rFonts w:hint="eastAsia"/>
                <w:b w:val="0"/>
                <w:sz w:val="18"/>
                <w:szCs w:val="18"/>
              </w:rPr>
              <w:t xml:space="preserve"> </w:t>
            </w:r>
            <w:r w:rsidR="005C210F" w:rsidRPr="005C210F">
              <w:rPr>
                <w:rStyle w:val="a9"/>
                <w:b w:val="0"/>
                <w:sz w:val="18"/>
                <w:szCs w:val="18"/>
              </w:rPr>
              <w:t>to talk for each question.</w:t>
            </w:r>
          </w:p>
          <w:p w:rsidR="000C2998" w:rsidRDefault="000C2998" w:rsidP="000C2998">
            <w:pPr>
              <w:pStyle w:val="M"/>
              <w:spacing w:line="240" w:lineRule="auto"/>
              <w:rPr>
                <w:rStyle w:val="a9"/>
                <w:b w:val="0"/>
                <w:sz w:val="18"/>
                <w:szCs w:val="18"/>
              </w:rPr>
            </w:pPr>
            <w:r>
              <w:rPr>
                <w:rStyle w:val="a9"/>
                <w:rFonts w:hint="eastAsia"/>
                <w:b w:val="0"/>
                <w:sz w:val="18"/>
                <w:szCs w:val="18"/>
              </w:rPr>
              <w:tab/>
            </w:r>
            <w:r w:rsidRPr="00865C67">
              <w:rPr>
                <w:rStyle w:val="a9"/>
                <w:b w:val="0"/>
                <w:sz w:val="18"/>
                <w:szCs w:val="18"/>
              </w:rPr>
              <w:t>&lt;/text&gt;</w:t>
            </w:r>
          </w:p>
          <w:p w:rsidR="00A5033F" w:rsidRDefault="00A5033F" w:rsidP="00A5033F">
            <w:pPr>
              <w:pStyle w:val="M"/>
              <w:spacing w:line="240" w:lineRule="auto"/>
              <w:rPr>
                <w:rStyle w:val="a9"/>
                <w:b w:val="0"/>
                <w:sz w:val="18"/>
                <w:szCs w:val="18"/>
              </w:rPr>
            </w:pPr>
            <w:r>
              <w:rPr>
                <w:rStyle w:val="a9"/>
                <w:rFonts w:hint="eastAsia"/>
                <w:b w:val="0"/>
                <w:sz w:val="18"/>
                <w:szCs w:val="18"/>
              </w:rPr>
              <w:tab/>
            </w:r>
            <w:r>
              <w:rPr>
                <w:rStyle w:val="a9"/>
                <w:b w:val="0"/>
                <w:sz w:val="18"/>
                <w:szCs w:val="18"/>
              </w:rPr>
              <w:t>&lt;sound</w:t>
            </w:r>
            <w:r w:rsidR="0061575E">
              <w:rPr>
                <w:rStyle w:val="a9"/>
                <w:rFonts w:hint="eastAsia"/>
                <w:b w:val="0"/>
                <w:sz w:val="18"/>
                <w:szCs w:val="18"/>
              </w:rPr>
              <w:t xml:space="preserve"> </w:t>
            </w:r>
            <w:r w:rsidR="000C36A2">
              <w:rPr>
                <w:rStyle w:val="a9"/>
                <w:rFonts w:hint="eastAsia"/>
                <w:b w:val="0"/>
                <w:sz w:val="18"/>
                <w:szCs w:val="18"/>
              </w:rPr>
              <w:t xml:space="preserve">duration="8" </w:t>
            </w:r>
            <w:r>
              <w:rPr>
                <w:rStyle w:val="a9"/>
                <w:rFonts w:hint="eastAsia"/>
                <w:b w:val="0"/>
                <w:sz w:val="18"/>
                <w:szCs w:val="18"/>
              </w:rPr>
              <w:t>src</w:t>
            </w:r>
            <w:r w:rsidRPr="00865C67">
              <w:rPr>
                <w:rStyle w:val="a9"/>
                <w:b w:val="0"/>
                <w:sz w:val="18"/>
                <w:szCs w:val="18"/>
              </w:rPr>
              <w:t>="sound/</w:t>
            </w:r>
            <w:r w:rsidRPr="00FC0028">
              <w:rPr>
                <w:rStyle w:val="a9"/>
                <w:b w:val="0"/>
                <w:sz w:val="18"/>
                <w:szCs w:val="18"/>
              </w:rPr>
              <w:t>sflep-</w:t>
            </w:r>
            <w:r>
              <w:rPr>
                <w:rStyle w:val="a9"/>
                <w:rFonts w:hint="eastAsia"/>
                <w:b w:val="0"/>
                <w:sz w:val="18"/>
                <w:szCs w:val="18"/>
              </w:rPr>
              <w:t>ni</w:t>
            </w:r>
            <w:r w:rsidRPr="00FC0028">
              <w:rPr>
                <w:rStyle w:val="a9"/>
                <w:b w:val="0"/>
                <w:sz w:val="18"/>
                <w:szCs w:val="18"/>
              </w:rPr>
              <w:t>-</w:t>
            </w:r>
            <w:r>
              <w:rPr>
                <w:rStyle w:val="a9"/>
                <w:rFonts w:hint="eastAsia"/>
                <w:b w:val="0"/>
                <w:sz w:val="18"/>
                <w:szCs w:val="18"/>
              </w:rPr>
              <w:t>1</w:t>
            </w:r>
            <w:r w:rsidR="00204ABD">
              <w:rPr>
                <w:rStyle w:val="a9"/>
                <w:rFonts w:hint="eastAsia"/>
                <w:b w:val="0"/>
                <w:sz w:val="18"/>
                <w:szCs w:val="18"/>
              </w:rPr>
              <w:t>6</w:t>
            </w:r>
            <w:r w:rsidRPr="00FC0028">
              <w:rPr>
                <w:rStyle w:val="a9"/>
                <w:b w:val="0"/>
                <w:sz w:val="18"/>
                <w:szCs w:val="18"/>
              </w:rPr>
              <w:t>-</w:t>
            </w:r>
            <w:r w:rsidR="00204ABD">
              <w:rPr>
                <w:rStyle w:val="a9"/>
                <w:rFonts w:hint="eastAsia"/>
                <w:b w:val="0"/>
                <w:sz w:val="18"/>
                <w:szCs w:val="18"/>
              </w:rPr>
              <w:t>6982</w:t>
            </w:r>
            <w:r>
              <w:rPr>
                <w:rStyle w:val="a9"/>
                <w:rFonts w:hint="eastAsia"/>
                <w:b w:val="0"/>
                <w:sz w:val="18"/>
                <w:szCs w:val="18"/>
              </w:rPr>
              <w:t>-1</w:t>
            </w:r>
            <w:r w:rsidRPr="00865C67">
              <w:rPr>
                <w:rStyle w:val="a9"/>
                <w:b w:val="0"/>
                <w:sz w:val="18"/>
                <w:szCs w:val="18"/>
              </w:rPr>
              <w:t>.mp3"</w:t>
            </w:r>
            <w:r>
              <w:rPr>
                <w:rStyle w:val="a9"/>
                <w:rFonts w:hint="eastAsia"/>
                <w:b w:val="0"/>
                <w:sz w:val="18"/>
                <w:szCs w:val="18"/>
              </w:rPr>
              <w:t xml:space="preserve"> </w:t>
            </w:r>
            <w:r w:rsidRPr="00865C67">
              <w:rPr>
                <w:rStyle w:val="a9"/>
                <w:b w:val="0"/>
                <w:sz w:val="18"/>
                <w:szCs w:val="18"/>
              </w:rPr>
              <w:t>/&gt;</w:t>
            </w:r>
          </w:p>
          <w:p w:rsidR="00A5033F" w:rsidRDefault="00A5033F" w:rsidP="00A5033F">
            <w:pPr>
              <w:pStyle w:val="M"/>
              <w:spacing w:line="240" w:lineRule="auto"/>
              <w:rPr>
                <w:rStyle w:val="a9"/>
                <w:b w:val="0"/>
                <w:sz w:val="18"/>
                <w:szCs w:val="18"/>
              </w:rPr>
            </w:pPr>
            <w:r>
              <w:rPr>
                <w:rStyle w:val="a9"/>
                <w:rFonts w:hint="eastAsia"/>
                <w:b w:val="0"/>
                <w:sz w:val="18"/>
                <w:szCs w:val="18"/>
              </w:rPr>
              <w:tab/>
            </w:r>
            <w:r w:rsidRPr="00865C67">
              <w:rPr>
                <w:rStyle w:val="a9"/>
                <w:b w:val="0"/>
                <w:sz w:val="18"/>
                <w:szCs w:val="18"/>
              </w:rPr>
              <w:t>&lt;!-- the sound above is the direction sound --&gt;</w:t>
            </w:r>
          </w:p>
          <w:p w:rsidR="00A5033F" w:rsidRDefault="00A5033F" w:rsidP="00A5033F">
            <w:pPr>
              <w:pStyle w:val="M"/>
              <w:spacing w:line="240" w:lineRule="auto"/>
              <w:rPr>
                <w:rStyle w:val="a9"/>
                <w:b w:val="0"/>
                <w:sz w:val="18"/>
                <w:szCs w:val="18"/>
              </w:rPr>
            </w:pPr>
            <w:r>
              <w:rPr>
                <w:rStyle w:val="a9"/>
                <w:rFonts w:hint="eastAsia"/>
                <w:b w:val="0"/>
                <w:sz w:val="18"/>
                <w:szCs w:val="18"/>
              </w:rPr>
              <w:tab/>
            </w:r>
            <w:r>
              <w:rPr>
                <w:rStyle w:val="a9"/>
                <w:b w:val="0"/>
                <w:sz w:val="18"/>
                <w:szCs w:val="18"/>
              </w:rPr>
              <w:t>&lt;sound</w:t>
            </w:r>
            <w:r w:rsidR="0061575E">
              <w:rPr>
                <w:rStyle w:val="a9"/>
                <w:rFonts w:hint="eastAsia"/>
                <w:b w:val="0"/>
                <w:sz w:val="18"/>
                <w:szCs w:val="18"/>
              </w:rPr>
              <w:t xml:space="preserve"> </w:t>
            </w:r>
            <w:r w:rsidR="000C36A2">
              <w:rPr>
                <w:rStyle w:val="a9"/>
                <w:rFonts w:hint="eastAsia"/>
                <w:b w:val="0"/>
                <w:sz w:val="18"/>
                <w:szCs w:val="18"/>
              </w:rPr>
              <w:t xml:space="preserve">duration="60" </w:t>
            </w:r>
            <w:r>
              <w:rPr>
                <w:rStyle w:val="a9"/>
                <w:rFonts w:hint="eastAsia"/>
                <w:b w:val="0"/>
                <w:sz w:val="18"/>
                <w:szCs w:val="18"/>
              </w:rPr>
              <w:t>src</w:t>
            </w:r>
            <w:r w:rsidRPr="00865C67">
              <w:rPr>
                <w:rStyle w:val="a9"/>
                <w:b w:val="0"/>
                <w:sz w:val="18"/>
                <w:szCs w:val="18"/>
              </w:rPr>
              <w:t>="sound/</w:t>
            </w:r>
            <w:r w:rsidRPr="00FC0028">
              <w:rPr>
                <w:rStyle w:val="a9"/>
                <w:b w:val="0"/>
                <w:sz w:val="18"/>
                <w:szCs w:val="18"/>
              </w:rPr>
              <w:t>sflep-</w:t>
            </w:r>
            <w:r>
              <w:rPr>
                <w:rStyle w:val="a9"/>
                <w:rFonts w:hint="eastAsia"/>
                <w:b w:val="0"/>
                <w:sz w:val="18"/>
                <w:szCs w:val="18"/>
              </w:rPr>
              <w:t>ni</w:t>
            </w:r>
            <w:r w:rsidRPr="00FC0028">
              <w:rPr>
                <w:rStyle w:val="a9"/>
                <w:b w:val="0"/>
                <w:sz w:val="18"/>
                <w:szCs w:val="18"/>
              </w:rPr>
              <w:t>-</w:t>
            </w:r>
            <w:r>
              <w:rPr>
                <w:rStyle w:val="a9"/>
                <w:rFonts w:hint="eastAsia"/>
                <w:b w:val="0"/>
                <w:sz w:val="18"/>
                <w:szCs w:val="18"/>
              </w:rPr>
              <w:t>1</w:t>
            </w:r>
            <w:r w:rsidR="00204ABD">
              <w:rPr>
                <w:rStyle w:val="a9"/>
                <w:rFonts w:hint="eastAsia"/>
                <w:b w:val="0"/>
                <w:sz w:val="18"/>
                <w:szCs w:val="18"/>
              </w:rPr>
              <w:t>6</w:t>
            </w:r>
            <w:r w:rsidRPr="00FC0028">
              <w:rPr>
                <w:rStyle w:val="a9"/>
                <w:b w:val="0"/>
                <w:sz w:val="18"/>
                <w:szCs w:val="18"/>
              </w:rPr>
              <w:t>-</w:t>
            </w:r>
            <w:r w:rsidR="00204ABD">
              <w:rPr>
                <w:rStyle w:val="a9"/>
                <w:rFonts w:hint="eastAsia"/>
                <w:b w:val="0"/>
                <w:sz w:val="18"/>
                <w:szCs w:val="18"/>
              </w:rPr>
              <w:t>6</w:t>
            </w:r>
            <w:r>
              <w:rPr>
                <w:rStyle w:val="a9"/>
                <w:rFonts w:hint="eastAsia"/>
                <w:b w:val="0"/>
                <w:sz w:val="18"/>
                <w:szCs w:val="18"/>
              </w:rPr>
              <w:t>982-</w:t>
            </w:r>
            <w:r w:rsidR="00204ABD">
              <w:rPr>
                <w:rStyle w:val="a9"/>
                <w:rFonts w:hint="eastAsia"/>
                <w:b w:val="0"/>
                <w:sz w:val="18"/>
                <w:szCs w:val="18"/>
              </w:rPr>
              <w:t>2</w:t>
            </w:r>
            <w:r w:rsidRPr="00865C67">
              <w:rPr>
                <w:rStyle w:val="a9"/>
                <w:b w:val="0"/>
                <w:sz w:val="18"/>
                <w:szCs w:val="18"/>
              </w:rPr>
              <w:t>.mp3"</w:t>
            </w:r>
            <w:r w:rsidR="0044742A">
              <w:rPr>
                <w:rStyle w:val="a9"/>
                <w:rFonts w:hint="eastAsia"/>
                <w:b w:val="0"/>
                <w:sz w:val="18"/>
                <w:szCs w:val="18"/>
              </w:rPr>
              <w:t xml:space="preserve"> </w:t>
            </w:r>
            <w:r w:rsidR="0044742A">
              <w:rPr>
                <w:rStyle w:val="a9"/>
                <w:b w:val="0"/>
                <w:sz w:val="18"/>
                <w:szCs w:val="18"/>
              </w:rPr>
              <w:tab/>
            </w:r>
            <w:r w:rsidR="0044742A">
              <w:rPr>
                <w:rStyle w:val="a9"/>
                <w:rFonts w:hint="eastAsia"/>
                <w:b w:val="0"/>
                <w:sz w:val="18"/>
                <w:szCs w:val="18"/>
              </w:rPr>
              <w:tab/>
            </w:r>
            <w:r w:rsidR="0044742A">
              <w:rPr>
                <w:rStyle w:val="a9"/>
                <w:b w:val="0"/>
                <w:sz w:val="18"/>
                <w:szCs w:val="18"/>
              </w:rPr>
              <w:tab/>
            </w:r>
            <w:r w:rsidR="0044742A">
              <w:rPr>
                <w:rStyle w:val="a9"/>
                <w:rFonts w:hint="eastAsia"/>
                <w:b w:val="0"/>
                <w:sz w:val="18"/>
                <w:szCs w:val="18"/>
              </w:rPr>
              <w:tab/>
            </w:r>
            <w:r w:rsidR="0044742A">
              <w:rPr>
                <w:rStyle w:val="a9"/>
                <w:b w:val="0"/>
                <w:sz w:val="18"/>
                <w:szCs w:val="18"/>
              </w:rPr>
              <w:tab/>
            </w:r>
            <w:r w:rsidR="00EA0064" w:rsidRPr="009D712E">
              <w:rPr>
                <w:rStyle w:val="a9"/>
                <w:b w:val="0"/>
                <w:sz w:val="18"/>
                <w:szCs w:val="18"/>
              </w:rPr>
              <w:t>transcript="</w:t>
            </w:r>
            <w:r w:rsidR="0044742A" w:rsidRPr="0044742A">
              <w:rPr>
                <w:rStyle w:val="a9"/>
                <w:b w:val="0"/>
                <w:sz w:val="18"/>
                <w:szCs w:val="18"/>
              </w:rPr>
              <w:t>Man:</w:t>
            </w:r>
            <w:r w:rsidR="0044742A">
              <w:rPr>
                <w:rStyle w:val="a9"/>
                <w:rFonts w:hint="eastAsia"/>
                <w:b w:val="0"/>
                <w:sz w:val="18"/>
                <w:szCs w:val="18"/>
              </w:rPr>
              <w:t xml:space="preserve"> </w:t>
            </w:r>
            <w:r w:rsidR="0044742A" w:rsidRPr="0044742A">
              <w:rPr>
                <w:rStyle w:val="a9"/>
                <w:b w:val="0"/>
                <w:sz w:val="18"/>
                <w:szCs w:val="18"/>
              </w:rPr>
              <w:t>It</w:t>
            </w:r>
            <w:proofErr w:type="gramStart"/>
            <w:r w:rsidR="00FA3D0C">
              <w:rPr>
                <w:rStyle w:val="a9"/>
                <w:b w:val="0"/>
                <w:sz w:val="18"/>
                <w:szCs w:val="18"/>
              </w:rPr>
              <w:t>’</w:t>
            </w:r>
            <w:proofErr w:type="gramEnd"/>
            <w:r w:rsidR="0044742A" w:rsidRPr="0044742A">
              <w:rPr>
                <w:rStyle w:val="a9"/>
                <w:b w:val="0"/>
                <w:sz w:val="18"/>
                <w:szCs w:val="18"/>
              </w:rPr>
              <w:t>s surprising that so much of the taxpayers</w:t>
            </w:r>
            <w:r w:rsidR="0044742A">
              <w:rPr>
                <w:rStyle w:val="a9"/>
                <w:rFonts w:hint="eastAsia"/>
                <w:b w:val="0"/>
                <w:sz w:val="18"/>
                <w:szCs w:val="18"/>
              </w:rPr>
              <w:t>……</w:t>
            </w:r>
            <w:r w:rsidR="00EA0064">
              <w:rPr>
                <w:rStyle w:val="a9"/>
                <w:rFonts w:hint="eastAsia"/>
                <w:b w:val="0"/>
                <w:sz w:val="18"/>
                <w:szCs w:val="18"/>
              </w:rPr>
              <w:t>"</w:t>
            </w:r>
            <w:r w:rsidRPr="00865C67">
              <w:rPr>
                <w:rStyle w:val="a9"/>
                <w:b w:val="0"/>
                <w:sz w:val="18"/>
                <w:szCs w:val="18"/>
              </w:rPr>
              <w:t>/&gt;</w:t>
            </w:r>
          </w:p>
          <w:p w:rsidR="00A5033F" w:rsidRDefault="00A5033F" w:rsidP="00A5033F">
            <w:pPr>
              <w:pStyle w:val="M"/>
              <w:spacing w:line="240" w:lineRule="auto"/>
              <w:rPr>
                <w:rStyle w:val="a9"/>
                <w:b w:val="0"/>
                <w:sz w:val="18"/>
                <w:szCs w:val="18"/>
              </w:rPr>
            </w:pPr>
            <w:r>
              <w:rPr>
                <w:rStyle w:val="a9"/>
                <w:rFonts w:hint="eastAsia"/>
                <w:b w:val="0"/>
                <w:sz w:val="18"/>
                <w:szCs w:val="18"/>
              </w:rPr>
              <w:tab/>
            </w:r>
            <w:r w:rsidRPr="00865C67">
              <w:rPr>
                <w:rStyle w:val="a9"/>
                <w:b w:val="0"/>
                <w:sz w:val="18"/>
                <w:szCs w:val="18"/>
              </w:rPr>
              <w:t xml:space="preserve">&lt;!-- </w:t>
            </w:r>
            <w:r w:rsidR="00204ABD" w:rsidRPr="00204ABD">
              <w:rPr>
                <w:rStyle w:val="a9"/>
                <w:b w:val="0"/>
                <w:sz w:val="18"/>
                <w:szCs w:val="18"/>
              </w:rPr>
              <w:t>the sound above is the conversation</w:t>
            </w:r>
            <w:r w:rsidRPr="00865C67">
              <w:rPr>
                <w:rStyle w:val="a9"/>
                <w:b w:val="0"/>
                <w:sz w:val="18"/>
                <w:szCs w:val="18"/>
              </w:rPr>
              <w:t xml:space="preserve"> --&gt;</w:t>
            </w:r>
          </w:p>
          <w:p w:rsidR="000C2998" w:rsidRPr="00965CA1" w:rsidRDefault="000C2998" w:rsidP="000C2998">
            <w:pPr>
              <w:pStyle w:val="M"/>
              <w:spacing w:line="240" w:lineRule="auto"/>
              <w:rPr>
                <w:rStyle w:val="a9"/>
                <w:b w:val="0"/>
                <w:sz w:val="18"/>
                <w:szCs w:val="18"/>
              </w:rPr>
            </w:pPr>
            <w:r w:rsidRPr="00865C67">
              <w:rPr>
                <w:rStyle w:val="a9"/>
                <w:b w:val="0"/>
                <w:sz w:val="18"/>
                <w:szCs w:val="18"/>
              </w:rPr>
              <w:t>&lt;/prompt&gt;</w:t>
            </w:r>
          </w:p>
          <w:p w:rsidR="000C2998" w:rsidRDefault="000C2998" w:rsidP="000C2998">
            <w:pPr>
              <w:pStyle w:val="M"/>
              <w:spacing w:line="240" w:lineRule="auto"/>
              <w:rPr>
                <w:rStyle w:val="a9"/>
                <w:b w:val="0"/>
                <w:sz w:val="18"/>
                <w:szCs w:val="18"/>
              </w:rPr>
            </w:pPr>
            <w:r w:rsidRPr="00865C67">
              <w:rPr>
                <w:rStyle w:val="a9"/>
                <w:b w:val="0"/>
                <w:sz w:val="18"/>
                <w:szCs w:val="18"/>
              </w:rPr>
              <w:t>&lt;question</w:t>
            </w:r>
            <w:r>
              <w:rPr>
                <w:rStyle w:val="a9"/>
                <w:rFonts w:hint="eastAsia"/>
                <w:b w:val="0"/>
                <w:sz w:val="18"/>
                <w:szCs w:val="18"/>
              </w:rPr>
              <w:t xml:space="preserve"> t</w:t>
            </w:r>
            <w:r w:rsidRPr="00865C67">
              <w:rPr>
                <w:rStyle w:val="a9"/>
                <w:b w:val="0"/>
                <w:sz w:val="18"/>
                <w:szCs w:val="18"/>
              </w:rPr>
              <w:t>ype="sound"&gt;</w:t>
            </w:r>
          </w:p>
          <w:p w:rsidR="000C2998" w:rsidRPr="008A267A" w:rsidRDefault="000C2998" w:rsidP="000C2998">
            <w:pPr>
              <w:pStyle w:val="M"/>
              <w:spacing w:line="240" w:lineRule="auto"/>
              <w:rPr>
                <w:rStyle w:val="a9"/>
                <w:b w:val="0"/>
                <w:sz w:val="18"/>
                <w:szCs w:val="18"/>
              </w:rPr>
            </w:pPr>
            <w:r>
              <w:rPr>
                <w:rStyle w:val="a9"/>
                <w:rFonts w:hint="eastAsia"/>
                <w:b w:val="0"/>
                <w:sz w:val="18"/>
                <w:szCs w:val="18"/>
              </w:rPr>
              <w:tab/>
            </w:r>
            <w:r w:rsidRPr="008A267A">
              <w:rPr>
                <w:rStyle w:val="a9"/>
                <w:b w:val="0"/>
                <w:sz w:val="18"/>
                <w:szCs w:val="18"/>
              </w:rPr>
              <w:t>&lt;prompt&gt;</w:t>
            </w:r>
          </w:p>
          <w:p w:rsidR="000C2998" w:rsidRDefault="000C2998" w:rsidP="000C2998">
            <w:pPr>
              <w:pStyle w:val="M"/>
              <w:spacing w:line="240" w:lineRule="auto"/>
              <w:rPr>
                <w:rStyle w:val="a9"/>
                <w:b w:val="0"/>
                <w:sz w:val="18"/>
                <w:szCs w:val="18"/>
              </w:rPr>
            </w:pPr>
            <w:r w:rsidRPr="008A267A">
              <w:rPr>
                <w:rStyle w:val="a9"/>
                <w:b w:val="0"/>
                <w:sz w:val="18"/>
                <w:szCs w:val="18"/>
              </w:rPr>
              <w:tab/>
            </w:r>
            <w:r>
              <w:rPr>
                <w:rStyle w:val="a9"/>
                <w:rFonts w:hint="eastAsia"/>
                <w:b w:val="0"/>
                <w:sz w:val="18"/>
                <w:szCs w:val="18"/>
              </w:rPr>
              <w:tab/>
            </w:r>
            <w:r w:rsidRPr="008A267A">
              <w:rPr>
                <w:rStyle w:val="a9"/>
                <w:b w:val="0"/>
                <w:sz w:val="18"/>
                <w:szCs w:val="18"/>
              </w:rPr>
              <w:t>&lt;text</w:t>
            </w:r>
            <w:r>
              <w:rPr>
                <w:rStyle w:val="a9"/>
                <w:rFonts w:hint="eastAsia"/>
                <w:b w:val="0"/>
                <w:sz w:val="18"/>
                <w:szCs w:val="18"/>
              </w:rPr>
              <w:t xml:space="preserve"> preShow="false"</w:t>
            </w:r>
            <w:r w:rsidRPr="008A267A">
              <w:rPr>
                <w:rStyle w:val="a9"/>
                <w:b w:val="0"/>
                <w:sz w:val="18"/>
                <w:szCs w:val="18"/>
              </w:rPr>
              <w:t>&gt;</w:t>
            </w:r>
            <w:r>
              <w:rPr>
                <w:rStyle w:val="a9"/>
                <w:rFonts w:hint="eastAsia"/>
                <w:b w:val="0"/>
                <w:sz w:val="18"/>
                <w:szCs w:val="18"/>
              </w:rPr>
              <w:t>1.</w:t>
            </w:r>
            <w:r w:rsidRPr="008A267A">
              <w:rPr>
                <w:rStyle w:val="a9"/>
                <w:b w:val="0"/>
                <w:sz w:val="18"/>
                <w:szCs w:val="18"/>
              </w:rPr>
              <w:t xml:space="preserve"> </w:t>
            </w:r>
            <w:r w:rsidR="003D2C0D" w:rsidRPr="003D2C0D">
              <w:rPr>
                <w:rStyle w:val="a9"/>
                <w:b w:val="0"/>
                <w:sz w:val="18"/>
                <w:szCs w:val="18"/>
              </w:rPr>
              <w:t>What is the man’s opinion about ar</w:t>
            </w:r>
            <w:r w:rsidR="003D2C0D">
              <w:rPr>
                <w:rStyle w:val="a9"/>
                <w:b w:val="0"/>
                <w:sz w:val="18"/>
                <w:szCs w:val="18"/>
              </w:rPr>
              <w:t>t</w:t>
            </w:r>
            <w:r w:rsidRPr="008A267A">
              <w:rPr>
                <w:rStyle w:val="a9"/>
                <w:b w:val="0"/>
                <w:sz w:val="18"/>
                <w:szCs w:val="18"/>
              </w:rPr>
              <w:t>?</w:t>
            </w:r>
          </w:p>
          <w:p w:rsidR="000C2998" w:rsidRPr="008A267A" w:rsidRDefault="000C2998" w:rsidP="000C2998">
            <w:pPr>
              <w:pStyle w:val="M"/>
              <w:spacing w:line="240" w:lineRule="auto"/>
              <w:ind w:firstLine="0"/>
              <w:rPr>
                <w:rStyle w:val="a9"/>
                <w:b w:val="0"/>
                <w:sz w:val="18"/>
                <w:szCs w:val="18"/>
              </w:rPr>
            </w:pPr>
            <w:r>
              <w:rPr>
                <w:rStyle w:val="a9"/>
                <w:b w:val="0"/>
                <w:sz w:val="18"/>
                <w:szCs w:val="18"/>
              </w:rPr>
              <w:tab/>
            </w:r>
            <w:r>
              <w:rPr>
                <w:rStyle w:val="a9"/>
                <w:rFonts w:hint="eastAsia"/>
                <w:b w:val="0"/>
                <w:sz w:val="18"/>
                <w:szCs w:val="18"/>
              </w:rPr>
              <w:tab/>
            </w:r>
            <w:r>
              <w:rPr>
                <w:rStyle w:val="a9"/>
                <w:b w:val="0"/>
                <w:sz w:val="18"/>
                <w:szCs w:val="18"/>
              </w:rPr>
              <w:tab/>
            </w:r>
            <w:r w:rsidRPr="008A267A">
              <w:rPr>
                <w:rStyle w:val="a9"/>
                <w:b w:val="0"/>
                <w:sz w:val="18"/>
                <w:szCs w:val="18"/>
              </w:rPr>
              <w:t>&lt;/text&gt;</w:t>
            </w:r>
          </w:p>
          <w:p w:rsidR="000C2998" w:rsidRPr="008A267A" w:rsidRDefault="000C2998" w:rsidP="000C2998">
            <w:pPr>
              <w:pStyle w:val="M"/>
              <w:spacing w:line="240" w:lineRule="auto"/>
              <w:rPr>
                <w:rStyle w:val="a9"/>
                <w:b w:val="0"/>
                <w:sz w:val="18"/>
                <w:szCs w:val="18"/>
              </w:rPr>
            </w:pPr>
            <w:r>
              <w:rPr>
                <w:rStyle w:val="a9"/>
                <w:rFonts w:hint="eastAsia"/>
                <w:b w:val="0"/>
                <w:sz w:val="18"/>
                <w:szCs w:val="18"/>
              </w:rPr>
              <w:tab/>
            </w:r>
            <w:r>
              <w:rPr>
                <w:rStyle w:val="a9"/>
                <w:b w:val="0"/>
                <w:sz w:val="18"/>
                <w:szCs w:val="18"/>
              </w:rPr>
              <w:tab/>
            </w:r>
            <w:r w:rsidRPr="008A267A">
              <w:rPr>
                <w:rStyle w:val="a9"/>
                <w:b w:val="0"/>
                <w:sz w:val="18"/>
                <w:szCs w:val="18"/>
              </w:rPr>
              <w:t>&lt;sound</w:t>
            </w:r>
            <w:r w:rsidR="0061575E">
              <w:rPr>
                <w:rStyle w:val="a9"/>
                <w:rFonts w:hint="eastAsia"/>
                <w:b w:val="0"/>
                <w:sz w:val="18"/>
                <w:szCs w:val="18"/>
              </w:rPr>
              <w:t xml:space="preserve"> </w:t>
            </w:r>
            <w:r w:rsidR="000C36A2">
              <w:rPr>
                <w:rStyle w:val="a9"/>
                <w:rFonts w:hint="eastAsia"/>
                <w:b w:val="0"/>
                <w:sz w:val="18"/>
                <w:szCs w:val="18"/>
              </w:rPr>
              <w:t xml:space="preserve">duration="6" </w:t>
            </w:r>
            <w:r>
              <w:rPr>
                <w:rStyle w:val="a9"/>
                <w:rFonts w:hint="eastAsia"/>
                <w:b w:val="0"/>
                <w:sz w:val="18"/>
                <w:szCs w:val="18"/>
              </w:rPr>
              <w:t>src</w:t>
            </w:r>
            <w:r w:rsidRPr="008A267A">
              <w:rPr>
                <w:rStyle w:val="a9"/>
                <w:b w:val="0"/>
                <w:sz w:val="18"/>
                <w:szCs w:val="18"/>
              </w:rPr>
              <w:t>="sound/</w:t>
            </w:r>
            <w:r w:rsidRPr="00865C67">
              <w:rPr>
                <w:rStyle w:val="a9"/>
                <w:b w:val="0"/>
                <w:sz w:val="18"/>
                <w:szCs w:val="18"/>
              </w:rPr>
              <w:t>sound/</w:t>
            </w:r>
            <w:r w:rsidRPr="00FC0028">
              <w:rPr>
                <w:rStyle w:val="a9"/>
                <w:b w:val="0"/>
                <w:sz w:val="18"/>
                <w:szCs w:val="18"/>
              </w:rPr>
              <w:t>sflep-</w:t>
            </w:r>
            <w:r>
              <w:rPr>
                <w:rStyle w:val="a9"/>
                <w:rFonts w:hint="eastAsia"/>
                <w:b w:val="0"/>
                <w:sz w:val="18"/>
                <w:szCs w:val="18"/>
              </w:rPr>
              <w:t>ni</w:t>
            </w:r>
            <w:r w:rsidRPr="00FC0028">
              <w:rPr>
                <w:rStyle w:val="a9"/>
                <w:b w:val="0"/>
                <w:sz w:val="18"/>
                <w:szCs w:val="18"/>
              </w:rPr>
              <w:t>-</w:t>
            </w:r>
            <w:r>
              <w:rPr>
                <w:rStyle w:val="a9"/>
                <w:rFonts w:hint="eastAsia"/>
                <w:b w:val="0"/>
                <w:sz w:val="18"/>
                <w:szCs w:val="18"/>
              </w:rPr>
              <w:t>13</w:t>
            </w:r>
            <w:r w:rsidRPr="00FC0028">
              <w:rPr>
                <w:rStyle w:val="a9"/>
                <w:b w:val="0"/>
                <w:sz w:val="18"/>
                <w:szCs w:val="18"/>
              </w:rPr>
              <w:t>-</w:t>
            </w:r>
            <w:r>
              <w:rPr>
                <w:rStyle w:val="a9"/>
                <w:rFonts w:hint="eastAsia"/>
                <w:b w:val="0"/>
                <w:sz w:val="18"/>
                <w:szCs w:val="18"/>
              </w:rPr>
              <w:t>3982-2</w:t>
            </w:r>
            <w:r w:rsidRPr="00865C67">
              <w:rPr>
                <w:rStyle w:val="a9"/>
                <w:b w:val="0"/>
                <w:sz w:val="18"/>
                <w:szCs w:val="18"/>
              </w:rPr>
              <w:t>.mp3</w:t>
            </w:r>
            <w:r w:rsidRPr="008A267A">
              <w:rPr>
                <w:rStyle w:val="a9"/>
                <w:b w:val="0"/>
                <w:sz w:val="18"/>
                <w:szCs w:val="18"/>
              </w:rPr>
              <w:t>" /&gt;</w:t>
            </w:r>
          </w:p>
          <w:p w:rsidR="000C2998" w:rsidRDefault="000C2998" w:rsidP="000C2998">
            <w:pPr>
              <w:pStyle w:val="M"/>
              <w:spacing w:line="240" w:lineRule="auto"/>
              <w:rPr>
                <w:rStyle w:val="a9"/>
                <w:b w:val="0"/>
                <w:sz w:val="18"/>
                <w:szCs w:val="18"/>
              </w:rPr>
            </w:pPr>
            <w:r>
              <w:rPr>
                <w:rStyle w:val="a9"/>
                <w:rFonts w:hint="eastAsia"/>
                <w:b w:val="0"/>
                <w:sz w:val="18"/>
                <w:szCs w:val="18"/>
              </w:rPr>
              <w:tab/>
            </w:r>
            <w:r>
              <w:rPr>
                <w:rStyle w:val="a9"/>
                <w:b w:val="0"/>
                <w:sz w:val="18"/>
                <w:szCs w:val="18"/>
              </w:rPr>
              <w:tab/>
            </w:r>
            <w:proofErr w:type="gramStart"/>
            <w:r w:rsidRPr="008A267A">
              <w:rPr>
                <w:rStyle w:val="a9"/>
                <w:b w:val="0"/>
                <w:sz w:val="18"/>
                <w:szCs w:val="18"/>
              </w:rPr>
              <w:t>&lt;!--</w:t>
            </w:r>
            <w:proofErr w:type="gramEnd"/>
            <w:r w:rsidRPr="008A267A">
              <w:rPr>
                <w:rStyle w:val="a9"/>
                <w:b w:val="0"/>
                <w:sz w:val="18"/>
                <w:szCs w:val="18"/>
              </w:rPr>
              <w:t xml:space="preserve"> the sound above is the direction “</w:t>
            </w:r>
            <w:r>
              <w:rPr>
                <w:rStyle w:val="a9"/>
                <w:rFonts w:hint="eastAsia"/>
                <w:b w:val="0"/>
                <w:sz w:val="18"/>
                <w:szCs w:val="18"/>
              </w:rPr>
              <w:t xml:space="preserve">Question one: </w:t>
            </w:r>
            <w:r w:rsidR="0022012A" w:rsidRPr="003D2C0D">
              <w:rPr>
                <w:rStyle w:val="a9"/>
                <w:b w:val="0"/>
                <w:sz w:val="18"/>
                <w:szCs w:val="18"/>
              </w:rPr>
              <w:t>What is the</w:t>
            </w:r>
            <w:r w:rsidRPr="008A267A">
              <w:rPr>
                <w:rStyle w:val="a9"/>
                <w:b w:val="0"/>
                <w:sz w:val="18"/>
                <w:szCs w:val="18"/>
              </w:rPr>
              <w:t xml:space="preserve"> </w:t>
            </w:r>
            <w:r>
              <w:rPr>
                <w:rStyle w:val="a9"/>
                <w:rFonts w:hint="eastAsia"/>
                <w:b w:val="0"/>
                <w:sz w:val="18"/>
                <w:szCs w:val="18"/>
              </w:rPr>
              <w:tab/>
            </w:r>
            <w:r>
              <w:rPr>
                <w:rStyle w:val="a9"/>
                <w:b w:val="0"/>
                <w:sz w:val="18"/>
                <w:szCs w:val="18"/>
              </w:rPr>
              <w:tab/>
            </w:r>
            <w:r>
              <w:rPr>
                <w:rStyle w:val="a9"/>
                <w:rFonts w:hint="eastAsia"/>
                <w:b w:val="0"/>
                <w:sz w:val="18"/>
                <w:szCs w:val="18"/>
              </w:rPr>
              <w:tab/>
            </w:r>
            <w:r>
              <w:rPr>
                <w:rStyle w:val="a9"/>
                <w:b w:val="0"/>
                <w:sz w:val="18"/>
                <w:szCs w:val="18"/>
              </w:rPr>
              <w:tab/>
            </w:r>
            <w:r>
              <w:rPr>
                <w:rStyle w:val="a9"/>
                <w:rFonts w:hint="eastAsia"/>
                <w:b w:val="0"/>
                <w:sz w:val="18"/>
                <w:szCs w:val="18"/>
              </w:rPr>
              <w:tab/>
            </w:r>
            <w:r w:rsidR="0022012A" w:rsidRPr="003D2C0D">
              <w:rPr>
                <w:rStyle w:val="a9"/>
                <w:b w:val="0"/>
                <w:sz w:val="18"/>
                <w:szCs w:val="18"/>
              </w:rPr>
              <w:t>man’s opinion about ar</w:t>
            </w:r>
            <w:r w:rsidR="0022012A">
              <w:rPr>
                <w:rStyle w:val="a9"/>
                <w:b w:val="0"/>
                <w:sz w:val="18"/>
                <w:szCs w:val="18"/>
              </w:rPr>
              <w:t>t</w:t>
            </w:r>
            <w:r w:rsidR="0022012A" w:rsidRPr="008A267A">
              <w:rPr>
                <w:rStyle w:val="a9"/>
                <w:b w:val="0"/>
                <w:sz w:val="18"/>
                <w:szCs w:val="18"/>
              </w:rPr>
              <w:t>?</w:t>
            </w:r>
            <w:r w:rsidRPr="008A267A">
              <w:rPr>
                <w:rStyle w:val="a9"/>
                <w:b w:val="0"/>
                <w:sz w:val="18"/>
                <w:szCs w:val="18"/>
              </w:rPr>
              <w:t>……” --&gt;</w:t>
            </w:r>
          </w:p>
          <w:p w:rsidR="000C2998" w:rsidRPr="008A267A" w:rsidRDefault="000C2998" w:rsidP="000C2998">
            <w:pPr>
              <w:pStyle w:val="M"/>
              <w:spacing w:line="240" w:lineRule="auto"/>
              <w:rPr>
                <w:rStyle w:val="a9"/>
                <w:b w:val="0"/>
                <w:sz w:val="18"/>
                <w:szCs w:val="18"/>
              </w:rPr>
            </w:pPr>
            <w:r>
              <w:rPr>
                <w:rStyle w:val="a9"/>
                <w:b w:val="0"/>
                <w:sz w:val="18"/>
                <w:szCs w:val="18"/>
              </w:rPr>
              <w:tab/>
            </w:r>
            <w:r>
              <w:rPr>
                <w:rStyle w:val="a9"/>
                <w:rFonts w:hint="eastAsia"/>
                <w:b w:val="0"/>
                <w:sz w:val="18"/>
                <w:szCs w:val="18"/>
              </w:rPr>
              <w:tab/>
              <w:t>&lt;</w:t>
            </w:r>
            <w:r w:rsidR="00A35D32">
              <w:rPr>
                <w:rStyle w:val="a9"/>
                <w:rFonts w:hint="eastAsia"/>
                <w:b w:val="0"/>
                <w:sz w:val="18"/>
                <w:szCs w:val="18"/>
              </w:rPr>
              <w:t>pause</w:t>
            </w:r>
            <w:r>
              <w:rPr>
                <w:rStyle w:val="a9"/>
                <w:rFonts w:hint="eastAsia"/>
                <w:b w:val="0"/>
                <w:sz w:val="18"/>
                <w:szCs w:val="18"/>
              </w:rPr>
              <w:t xml:space="preserve"> </w:t>
            </w:r>
            <w:r w:rsidRPr="009F727D">
              <w:rPr>
                <w:rStyle w:val="a9"/>
                <w:b w:val="0"/>
                <w:sz w:val="18"/>
                <w:szCs w:val="18"/>
              </w:rPr>
              <w:t>duration</w:t>
            </w:r>
            <w:r>
              <w:rPr>
                <w:rStyle w:val="a9"/>
                <w:rFonts w:hint="eastAsia"/>
                <w:b w:val="0"/>
                <w:sz w:val="18"/>
                <w:szCs w:val="18"/>
              </w:rPr>
              <w:t>="20" hint="</w:t>
            </w:r>
            <w:r>
              <w:rPr>
                <w:rStyle w:val="a9"/>
                <w:rFonts w:hint="eastAsia"/>
                <w:b w:val="0"/>
                <w:sz w:val="18"/>
                <w:szCs w:val="18"/>
              </w:rPr>
              <w:t>思考</w:t>
            </w:r>
            <w:r>
              <w:rPr>
                <w:rStyle w:val="a9"/>
                <w:rFonts w:hint="eastAsia"/>
                <w:b w:val="0"/>
                <w:sz w:val="18"/>
                <w:szCs w:val="18"/>
              </w:rPr>
              <w:t>/</w:t>
            </w:r>
            <w:r>
              <w:rPr>
                <w:rStyle w:val="a9"/>
                <w:rFonts w:hint="eastAsia"/>
                <w:b w:val="0"/>
                <w:sz w:val="18"/>
                <w:szCs w:val="18"/>
              </w:rPr>
              <w:t>准备</w:t>
            </w:r>
            <w:r>
              <w:rPr>
                <w:rStyle w:val="a9"/>
                <w:rFonts w:hint="eastAsia"/>
                <w:b w:val="0"/>
                <w:sz w:val="18"/>
                <w:szCs w:val="18"/>
              </w:rPr>
              <w:t>" /&gt;</w:t>
            </w:r>
          </w:p>
          <w:p w:rsidR="000C2998" w:rsidRPr="00865C67" w:rsidRDefault="000C2998" w:rsidP="000C2998">
            <w:pPr>
              <w:pStyle w:val="M"/>
              <w:spacing w:line="240" w:lineRule="auto"/>
              <w:rPr>
                <w:rStyle w:val="a9"/>
                <w:b w:val="0"/>
                <w:sz w:val="18"/>
                <w:szCs w:val="18"/>
              </w:rPr>
            </w:pPr>
            <w:r>
              <w:rPr>
                <w:rStyle w:val="a9"/>
                <w:rFonts w:hint="eastAsia"/>
                <w:b w:val="0"/>
                <w:sz w:val="18"/>
                <w:szCs w:val="18"/>
              </w:rPr>
              <w:lastRenderedPageBreak/>
              <w:tab/>
            </w:r>
            <w:r w:rsidRPr="008A267A">
              <w:rPr>
                <w:rStyle w:val="a9"/>
                <w:b w:val="0"/>
                <w:sz w:val="18"/>
                <w:szCs w:val="18"/>
              </w:rPr>
              <w:t>&lt;/prompt&gt;</w:t>
            </w:r>
          </w:p>
          <w:p w:rsidR="000C2998" w:rsidRPr="00865C67" w:rsidRDefault="000C2998" w:rsidP="000C2998">
            <w:pPr>
              <w:pStyle w:val="M"/>
              <w:spacing w:line="240" w:lineRule="auto"/>
              <w:rPr>
                <w:rStyle w:val="a9"/>
                <w:b w:val="0"/>
                <w:sz w:val="18"/>
                <w:szCs w:val="18"/>
              </w:rPr>
            </w:pPr>
            <w:r>
              <w:rPr>
                <w:rStyle w:val="a9"/>
                <w:rFonts w:hint="eastAsia"/>
                <w:b w:val="0"/>
                <w:sz w:val="18"/>
                <w:szCs w:val="18"/>
              </w:rPr>
              <w:tab/>
              <w:t>&lt;r</w:t>
            </w:r>
            <w:r w:rsidRPr="00D52A2E">
              <w:rPr>
                <w:rStyle w:val="a9"/>
                <w:b w:val="0"/>
                <w:sz w:val="18"/>
                <w:szCs w:val="18"/>
              </w:rPr>
              <w:t>ecord</w:t>
            </w:r>
            <w:r>
              <w:rPr>
                <w:rStyle w:val="a9"/>
                <w:rFonts w:hint="eastAsia"/>
                <w:b w:val="0"/>
                <w:sz w:val="18"/>
                <w:szCs w:val="18"/>
              </w:rPr>
              <w:t xml:space="preserve"> </w:t>
            </w:r>
            <w:r w:rsidRPr="00D72D36">
              <w:rPr>
                <w:rStyle w:val="a9"/>
                <w:b w:val="0"/>
                <w:sz w:val="18"/>
                <w:szCs w:val="18"/>
              </w:rPr>
              <w:t>duration</w:t>
            </w:r>
            <w:r>
              <w:rPr>
                <w:rStyle w:val="a9"/>
                <w:rFonts w:hint="eastAsia"/>
                <w:b w:val="0"/>
                <w:sz w:val="18"/>
                <w:szCs w:val="18"/>
              </w:rPr>
              <w:t>="60" /&gt;</w:t>
            </w:r>
          </w:p>
          <w:p w:rsidR="000C2998" w:rsidRDefault="000C2998" w:rsidP="000C2998">
            <w:pPr>
              <w:pStyle w:val="M"/>
              <w:spacing w:line="240" w:lineRule="auto"/>
              <w:ind w:firstLine="0"/>
              <w:rPr>
                <w:rStyle w:val="a9"/>
                <w:b w:val="0"/>
                <w:sz w:val="18"/>
                <w:szCs w:val="18"/>
              </w:rPr>
            </w:pPr>
            <w:r>
              <w:rPr>
                <w:rStyle w:val="a9"/>
                <w:rFonts w:hint="eastAsia"/>
                <w:b w:val="0"/>
                <w:sz w:val="18"/>
                <w:szCs w:val="18"/>
              </w:rPr>
              <w:tab/>
            </w:r>
            <w:r w:rsidRPr="00865C67">
              <w:rPr>
                <w:rStyle w:val="a9"/>
                <w:b w:val="0"/>
                <w:sz w:val="18"/>
                <w:szCs w:val="18"/>
              </w:rPr>
              <w:t>&lt;/question&gt;</w:t>
            </w:r>
          </w:p>
          <w:p w:rsidR="000C2998" w:rsidRDefault="000C2998" w:rsidP="000C2998">
            <w:pPr>
              <w:pStyle w:val="M"/>
              <w:spacing w:line="240" w:lineRule="auto"/>
              <w:ind w:firstLine="0"/>
              <w:rPr>
                <w:rStyle w:val="a9"/>
                <w:b w:val="0"/>
                <w:sz w:val="18"/>
                <w:szCs w:val="18"/>
              </w:rPr>
            </w:pPr>
            <w:r>
              <w:rPr>
                <w:rStyle w:val="a9"/>
                <w:rFonts w:hint="eastAsia"/>
                <w:b w:val="0"/>
                <w:sz w:val="18"/>
                <w:szCs w:val="18"/>
              </w:rPr>
              <w:tab/>
            </w:r>
            <w:r w:rsidRPr="008E7B4D">
              <w:rPr>
                <w:rStyle w:val="a9"/>
                <w:b w:val="0"/>
                <w:sz w:val="18"/>
                <w:szCs w:val="18"/>
              </w:rPr>
              <w:t>&lt;!-- other 2 questions --&gt;</w:t>
            </w:r>
          </w:p>
          <w:p w:rsidR="003012EE" w:rsidRPr="00F10F04" w:rsidRDefault="000C2998" w:rsidP="000C2998">
            <w:pPr>
              <w:pStyle w:val="M"/>
              <w:spacing w:line="240" w:lineRule="auto"/>
              <w:ind w:firstLine="0"/>
              <w:rPr>
                <w:rStyle w:val="a9"/>
                <w:b w:val="0"/>
                <w:sz w:val="18"/>
                <w:szCs w:val="18"/>
              </w:rPr>
            </w:pPr>
            <w:r w:rsidRPr="00965CA1">
              <w:rPr>
                <w:rStyle w:val="a9"/>
                <w:b w:val="0"/>
                <w:sz w:val="18"/>
                <w:szCs w:val="18"/>
              </w:rPr>
              <w:t>&lt;/assessmentItem&gt;</w:t>
            </w:r>
          </w:p>
        </w:tc>
      </w:tr>
    </w:tbl>
    <w:p w:rsidR="003012EE" w:rsidRPr="00397CF9" w:rsidRDefault="003012EE" w:rsidP="003012EE"/>
    <w:p w:rsidR="005E4AC6" w:rsidRDefault="00FB206C" w:rsidP="005E4AC6">
      <w:pPr>
        <w:pStyle w:val="3"/>
        <w:numPr>
          <w:ilvl w:val="2"/>
          <w:numId w:val="15"/>
        </w:numPr>
      </w:pPr>
      <w:bookmarkStart w:id="595" w:name="_Toc286841244"/>
      <w:r>
        <w:rPr>
          <w:rFonts w:hint="eastAsia"/>
        </w:rPr>
        <w:t>视频</w:t>
      </w:r>
      <w:r w:rsidR="00C91116">
        <w:rPr>
          <w:rFonts w:hint="eastAsia"/>
        </w:rPr>
        <w:t>评述</w:t>
      </w:r>
      <w:r>
        <w:rPr>
          <w:rFonts w:hint="eastAsia"/>
        </w:rPr>
        <w:t>（</w:t>
      </w:r>
      <w:r>
        <w:rPr>
          <w:rFonts w:hint="eastAsia"/>
        </w:rPr>
        <w:t xml:space="preserve">Video </w:t>
      </w:r>
      <w:r w:rsidR="00402E3D">
        <w:rPr>
          <w:rFonts w:hint="eastAsia"/>
        </w:rPr>
        <w:t>Comment</w:t>
      </w:r>
      <w:r>
        <w:rPr>
          <w:rFonts w:hint="eastAsia"/>
        </w:rPr>
        <w:t>）</w:t>
      </w:r>
      <w:bookmarkEnd w:id="595"/>
    </w:p>
    <w:p w:rsidR="005E4AC6" w:rsidRPr="00D46068" w:rsidRDefault="005E4AC6" w:rsidP="005E4AC6">
      <w:pPr>
        <w:pStyle w:val="af8"/>
      </w:pPr>
      <w:r w:rsidRPr="00242408">
        <w:rPr>
          <w:rFonts w:hint="eastAsia"/>
        </w:rPr>
        <w:t>表</w:t>
      </w:r>
      <w:r w:rsidRPr="00242408">
        <w:rPr>
          <w:rFonts w:hint="eastAsia"/>
        </w:rPr>
        <w:t xml:space="preserve"> </w:t>
      </w:r>
      <w:r>
        <w:rPr>
          <w:rFonts w:hint="eastAsia"/>
        </w:rPr>
        <w:t>5-1</w:t>
      </w:r>
      <w:r w:rsidR="000408E2">
        <w:rPr>
          <w:rFonts w:hint="eastAsia"/>
        </w:rPr>
        <w:t>7</w:t>
      </w:r>
      <w:r w:rsidR="00FB206C">
        <w:rPr>
          <w:rFonts w:hint="eastAsia"/>
        </w:rPr>
        <w:t>视频</w:t>
      </w:r>
      <w:r w:rsidR="00402E3D">
        <w:rPr>
          <w:rFonts w:hint="eastAsia"/>
        </w:rPr>
        <w:t>评述</w:t>
      </w:r>
      <w:r w:rsidRPr="00B402BE">
        <w:rPr>
          <w:rFonts w:hint="eastAsia"/>
        </w:rPr>
        <w:t>(</w:t>
      </w:r>
      <w:r w:rsidR="00FB206C">
        <w:rPr>
          <w:rFonts w:hint="eastAsia"/>
        </w:rPr>
        <w:t xml:space="preserve">Video </w:t>
      </w:r>
      <w:r w:rsidR="00402E3D">
        <w:rPr>
          <w:rFonts w:hint="eastAsia"/>
        </w:rPr>
        <w:t>Comment</w:t>
      </w:r>
      <w:r w:rsidRPr="00B402BE">
        <w:rPr>
          <w:rFonts w:hint="eastAsia"/>
        </w:rPr>
        <w:t>)</w:t>
      </w:r>
      <w:r>
        <w:rPr>
          <w:rFonts w:hint="eastAsia"/>
        </w:rPr>
        <w:t>示例说明</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84"/>
        <w:gridCol w:w="7138"/>
      </w:tblGrid>
      <w:tr w:rsidR="005E4AC6" w:rsidRPr="00F10F04" w:rsidTr="008D71F0">
        <w:tc>
          <w:tcPr>
            <w:tcW w:w="1384" w:type="dxa"/>
            <w:tcBorders>
              <w:top w:val="single" w:sz="4" w:space="0" w:color="000000"/>
              <w:left w:val="single" w:sz="4" w:space="0" w:color="000000"/>
              <w:bottom w:val="single" w:sz="4" w:space="0" w:color="000000"/>
              <w:right w:val="single" w:sz="4" w:space="0" w:color="000000"/>
            </w:tcBorders>
            <w:hideMark/>
          </w:tcPr>
          <w:p w:rsidR="005E4AC6" w:rsidRPr="00F10F04" w:rsidRDefault="005E4AC6" w:rsidP="008D71F0">
            <w:pPr>
              <w:pStyle w:val="M"/>
              <w:ind w:firstLine="0"/>
              <w:rPr>
                <w:rStyle w:val="a9"/>
                <w:b w:val="0"/>
                <w:sz w:val="18"/>
                <w:szCs w:val="18"/>
              </w:rPr>
            </w:pPr>
            <w:r w:rsidRPr="00F10F04">
              <w:rPr>
                <w:rStyle w:val="a9"/>
                <w:rFonts w:hint="eastAsia"/>
                <w:b w:val="0"/>
                <w:sz w:val="18"/>
                <w:szCs w:val="18"/>
              </w:rPr>
              <w:t>名称</w:t>
            </w:r>
          </w:p>
        </w:tc>
        <w:tc>
          <w:tcPr>
            <w:tcW w:w="7138" w:type="dxa"/>
            <w:tcBorders>
              <w:top w:val="single" w:sz="4" w:space="0" w:color="000000"/>
              <w:left w:val="single" w:sz="4" w:space="0" w:color="000000"/>
              <w:bottom w:val="single" w:sz="4" w:space="0" w:color="000000"/>
              <w:right w:val="single" w:sz="4" w:space="0" w:color="000000"/>
            </w:tcBorders>
            <w:hideMark/>
          </w:tcPr>
          <w:p w:rsidR="005E4AC6" w:rsidRPr="00F10F04" w:rsidRDefault="005E4AC6" w:rsidP="008D71F0">
            <w:pPr>
              <w:pStyle w:val="M"/>
              <w:ind w:firstLine="0"/>
              <w:rPr>
                <w:rStyle w:val="a9"/>
                <w:b w:val="0"/>
                <w:sz w:val="18"/>
                <w:szCs w:val="18"/>
              </w:rPr>
            </w:pPr>
            <w:r>
              <w:rPr>
                <w:rStyle w:val="a9"/>
                <w:rFonts w:hint="eastAsia"/>
                <w:b w:val="0"/>
                <w:sz w:val="18"/>
                <w:szCs w:val="18"/>
              </w:rPr>
              <w:t>说明</w:t>
            </w:r>
          </w:p>
        </w:tc>
      </w:tr>
      <w:tr w:rsidR="005E4AC6" w:rsidRPr="00F10F04" w:rsidTr="008D71F0">
        <w:tc>
          <w:tcPr>
            <w:tcW w:w="1384" w:type="dxa"/>
            <w:tcBorders>
              <w:top w:val="single" w:sz="4" w:space="0" w:color="000000"/>
              <w:left w:val="single" w:sz="4" w:space="0" w:color="000000"/>
              <w:bottom w:val="single" w:sz="4" w:space="0" w:color="000000"/>
              <w:right w:val="single" w:sz="4" w:space="0" w:color="000000"/>
            </w:tcBorders>
            <w:hideMark/>
          </w:tcPr>
          <w:p w:rsidR="005E4AC6" w:rsidRPr="00965CA1" w:rsidRDefault="005E4AC6" w:rsidP="008D71F0">
            <w:pPr>
              <w:pStyle w:val="M"/>
              <w:ind w:firstLine="0"/>
              <w:rPr>
                <w:rStyle w:val="a9"/>
                <w:b w:val="0"/>
                <w:sz w:val="18"/>
                <w:szCs w:val="18"/>
              </w:rPr>
            </w:pPr>
            <w:r>
              <w:rPr>
                <w:rStyle w:val="a9"/>
                <w:rFonts w:hint="eastAsia"/>
                <w:b w:val="0"/>
                <w:sz w:val="18"/>
                <w:szCs w:val="18"/>
              </w:rPr>
              <w:t>类型序号</w:t>
            </w:r>
          </w:p>
        </w:tc>
        <w:tc>
          <w:tcPr>
            <w:tcW w:w="7138" w:type="dxa"/>
            <w:tcBorders>
              <w:top w:val="single" w:sz="4" w:space="0" w:color="000000"/>
              <w:left w:val="single" w:sz="4" w:space="0" w:color="000000"/>
              <w:bottom w:val="single" w:sz="4" w:space="0" w:color="000000"/>
              <w:right w:val="single" w:sz="4" w:space="0" w:color="000000"/>
            </w:tcBorders>
            <w:hideMark/>
          </w:tcPr>
          <w:p w:rsidR="005E4AC6" w:rsidRDefault="005E4AC6" w:rsidP="00FB206C">
            <w:pPr>
              <w:pStyle w:val="M"/>
              <w:ind w:firstLine="0"/>
              <w:rPr>
                <w:rStyle w:val="a9"/>
                <w:b w:val="0"/>
                <w:sz w:val="18"/>
                <w:szCs w:val="18"/>
              </w:rPr>
            </w:pPr>
            <w:r>
              <w:rPr>
                <w:rStyle w:val="a9"/>
                <w:rFonts w:hint="eastAsia"/>
                <w:b w:val="0"/>
                <w:sz w:val="18"/>
                <w:szCs w:val="18"/>
              </w:rPr>
              <w:t>1</w:t>
            </w:r>
            <w:r w:rsidR="00FB206C">
              <w:rPr>
                <w:rStyle w:val="a9"/>
                <w:rFonts w:hint="eastAsia"/>
                <w:b w:val="0"/>
                <w:sz w:val="18"/>
                <w:szCs w:val="18"/>
              </w:rPr>
              <w:t>7</w:t>
            </w:r>
          </w:p>
        </w:tc>
      </w:tr>
      <w:tr w:rsidR="005E4AC6" w:rsidRPr="00F10F04" w:rsidTr="008D71F0">
        <w:tc>
          <w:tcPr>
            <w:tcW w:w="1384" w:type="dxa"/>
            <w:tcBorders>
              <w:top w:val="single" w:sz="4" w:space="0" w:color="000000"/>
              <w:left w:val="single" w:sz="4" w:space="0" w:color="000000"/>
              <w:bottom w:val="single" w:sz="4" w:space="0" w:color="000000"/>
              <w:right w:val="single" w:sz="4" w:space="0" w:color="000000"/>
            </w:tcBorders>
            <w:hideMark/>
          </w:tcPr>
          <w:p w:rsidR="005E4AC6" w:rsidRDefault="005E4AC6" w:rsidP="008D71F0">
            <w:pPr>
              <w:pStyle w:val="M"/>
              <w:ind w:firstLine="0"/>
              <w:rPr>
                <w:rStyle w:val="a9"/>
                <w:b w:val="0"/>
                <w:sz w:val="18"/>
                <w:szCs w:val="18"/>
              </w:rPr>
            </w:pPr>
            <w:r>
              <w:rPr>
                <w:rStyle w:val="a9"/>
                <w:rFonts w:hint="eastAsia"/>
                <w:b w:val="0"/>
                <w:sz w:val="18"/>
                <w:szCs w:val="18"/>
              </w:rPr>
              <w:t>类型标识</w:t>
            </w:r>
          </w:p>
        </w:tc>
        <w:tc>
          <w:tcPr>
            <w:tcW w:w="7138" w:type="dxa"/>
            <w:tcBorders>
              <w:top w:val="single" w:sz="4" w:space="0" w:color="000000"/>
              <w:left w:val="single" w:sz="4" w:space="0" w:color="000000"/>
              <w:bottom w:val="single" w:sz="4" w:space="0" w:color="000000"/>
              <w:right w:val="single" w:sz="4" w:space="0" w:color="000000"/>
            </w:tcBorders>
            <w:hideMark/>
          </w:tcPr>
          <w:p w:rsidR="005E4AC6" w:rsidRPr="00E17EC9" w:rsidRDefault="001E6653" w:rsidP="00402E3D">
            <w:pPr>
              <w:pStyle w:val="M"/>
              <w:ind w:firstLine="0"/>
              <w:rPr>
                <w:rStyle w:val="a9"/>
                <w:sz w:val="18"/>
                <w:szCs w:val="18"/>
              </w:rPr>
            </w:pPr>
            <w:r>
              <w:rPr>
                <w:rStyle w:val="a9"/>
                <w:rFonts w:hint="eastAsia"/>
                <w:b w:val="0"/>
                <w:sz w:val="18"/>
                <w:szCs w:val="18"/>
              </w:rPr>
              <w:t>video</w:t>
            </w:r>
            <w:r w:rsidR="00402E3D">
              <w:rPr>
                <w:rStyle w:val="a9"/>
                <w:rFonts w:hint="eastAsia"/>
                <w:b w:val="0"/>
                <w:sz w:val="18"/>
                <w:szCs w:val="18"/>
              </w:rPr>
              <w:t>Comment</w:t>
            </w:r>
          </w:p>
        </w:tc>
      </w:tr>
      <w:tr w:rsidR="005E4AC6" w:rsidRPr="00F10F04" w:rsidTr="008D71F0">
        <w:tc>
          <w:tcPr>
            <w:tcW w:w="1384" w:type="dxa"/>
            <w:tcBorders>
              <w:top w:val="single" w:sz="4" w:space="0" w:color="000000"/>
              <w:left w:val="single" w:sz="4" w:space="0" w:color="000000"/>
              <w:bottom w:val="single" w:sz="4" w:space="0" w:color="000000"/>
              <w:right w:val="single" w:sz="4" w:space="0" w:color="000000"/>
            </w:tcBorders>
            <w:hideMark/>
          </w:tcPr>
          <w:p w:rsidR="005E4AC6" w:rsidRPr="00F10F04" w:rsidRDefault="005E4AC6" w:rsidP="008D71F0">
            <w:pPr>
              <w:pStyle w:val="M"/>
              <w:ind w:firstLine="0"/>
              <w:rPr>
                <w:rStyle w:val="a9"/>
                <w:b w:val="0"/>
                <w:sz w:val="18"/>
                <w:szCs w:val="18"/>
              </w:rPr>
            </w:pPr>
            <w:r w:rsidRPr="00965CA1">
              <w:rPr>
                <w:rStyle w:val="a9"/>
                <w:rFonts w:hint="eastAsia"/>
                <w:b w:val="0"/>
                <w:sz w:val="18"/>
                <w:szCs w:val="18"/>
              </w:rPr>
              <w:t>试题附加材料</w:t>
            </w:r>
          </w:p>
        </w:tc>
        <w:tc>
          <w:tcPr>
            <w:tcW w:w="7138" w:type="dxa"/>
            <w:tcBorders>
              <w:top w:val="single" w:sz="4" w:space="0" w:color="000000"/>
              <w:left w:val="single" w:sz="4" w:space="0" w:color="000000"/>
              <w:bottom w:val="single" w:sz="4" w:space="0" w:color="000000"/>
              <w:right w:val="single" w:sz="4" w:space="0" w:color="000000"/>
            </w:tcBorders>
            <w:hideMark/>
          </w:tcPr>
          <w:p w:rsidR="005E4AC6" w:rsidRPr="00F10F04" w:rsidRDefault="005E4AC6" w:rsidP="008D71F0">
            <w:pPr>
              <w:pStyle w:val="M"/>
              <w:ind w:firstLine="0"/>
              <w:rPr>
                <w:rStyle w:val="a9"/>
                <w:b w:val="0"/>
                <w:sz w:val="18"/>
                <w:szCs w:val="18"/>
              </w:rPr>
            </w:pPr>
            <w:r>
              <w:rPr>
                <w:rStyle w:val="a9"/>
                <w:rFonts w:hint="eastAsia"/>
                <w:b w:val="0"/>
                <w:sz w:val="18"/>
                <w:szCs w:val="18"/>
              </w:rPr>
              <w:t>Sound</w:t>
            </w:r>
            <w:r w:rsidR="001E6653">
              <w:rPr>
                <w:rStyle w:val="a9"/>
                <w:rFonts w:hint="eastAsia"/>
                <w:b w:val="0"/>
                <w:sz w:val="18"/>
                <w:szCs w:val="18"/>
              </w:rPr>
              <w:t>、</w:t>
            </w:r>
            <w:r w:rsidR="001E6653">
              <w:rPr>
                <w:rStyle w:val="a9"/>
                <w:rFonts w:hint="eastAsia"/>
                <w:b w:val="0"/>
                <w:sz w:val="18"/>
                <w:szCs w:val="18"/>
              </w:rPr>
              <w:t>Video</w:t>
            </w:r>
          </w:p>
        </w:tc>
      </w:tr>
      <w:tr w:rsidR="005E4AC6" w:rsidRPr="00F10F04" w:rsidTr="008D71F0">
        <w:tc>
          <w:tcPr>
            <w:tcW w:w="1384" w:type="dxa"/>
            <w:tcBorders>
              <w:top w:val="single" w:sz="4" w:space="0" w:color="000000"/>
              <w:left w:val="single" w:sz="4" w:space="0" w:color="000000"/>
              <w:bottom w:val="single" w:sz="4" w:space="0" w:color="000000"/>
              <w:right w:val="single" w:sz="4" w:space="0" w:color="000000"/>
            </w:tcBorders>
            <w:hideMark/>
          </w:tcPr>
          <w:p w:rsidR="005E4AC6" w:rsidRPr="00F10F04" w:rsidRDefault="005E4AC6" w:rsidP="008D71F0">
            <w:pPr>
              <w:pStyle w:val="M"/>
              <w:ind w:firstLine="0"/>
              <w:rPr>
                <w:rStyle w:val="a9"/>
                <w:b w:val="0"/>
                <w:sz w:val="18"/>
                <w:szCs w:val="18"/>
              </w:rPr>
            </w:pPr>
            <w:r w:rsidRPr="00965CA1">
              <w:rPr>
                <w:rStyle w:val="a9"/>
                <w:rFonts w:hint="eastAsia"/>
                <w:b w:val="0"/>
                <w:sz w:val="18"/>
                <w:szCs w:val="18"/>
              </w:rPr>
              <w:t>试题问题类型</w:t>
            </w:r>
          </w:p>
        </w:tc>
        <w:tc>
          <w:tcPr>
            <w:tcW w:w="7138" w:type="dxa"/>
            <w:tcBorders>
              <w:top w:val="single" w:sz="4" w:space="0" w:color="000000"/>
              <w:left w:val="single" w:sz="4" w:space="0" w:color="000000"/>
              <w:bottom w:val="single" w:sz="4" w:space="0" w:color="000000"/>
              <w:right w:val="single" w:sz="4" w:space="0" w:color="000000"/>
            </w:tcBorders>
            <w:hideMark/>
          </w:tcPr>
          <w:p w:rsidR="005E4AC6" w:rsidRPr="00F10F04" w:rsidRDefault="005E4AC6" w:rsidP="008D71F0">
            <w:pPr>
              <w:pStyle w:val="M"/>
              <w:ind w:firstLine="0"/>
              <w:rPr>
                <w:rStyle w:val="a9"/>
                <w:b w:val="0"/>
                <w:sz w:val="18"/>
                <w:szCs w:val="18"/>
              </w:rPr>
            </w:pPr>
            <w:r>
              <w:rPr>
                <w:rStyle w:val="a9"/>
                <w:rFonts w:hint="eastAsia"/>
                <w:b w:val="0"/>
                <w:sz w:val="18"/>
                <w:szCs w:val="18"/>
              </w:rPr>
              <w:t>Sound</w:t>
            </w:r>
          </w:p>
        </w:tc>
      </w:tr>
      <w:tr w:rsidR="005E4AC6" w:rsidRPr="00F10F04" w:rsidTr="008D71F0">
        <w:tc>
          <w:tcPr>
            <w:tcW w:w="1384" w:type="dxa"/>
            <w:tcBorders>
              <w:top w:val="single" w:sz="4" w:space="0" w:color="000000"/>
              <w:left w:val="single" w:sz="4" w:space="0" w:color="000000"/>
              <w:bottom w:val="single" w:sz="4" w:space="0" w:color="000000"/>
              <w:right w:val="single" w:sz="4" w:space="0" w:color="000000"/>
            </w:tcBorders>
            <w:hideMark/>
          </w:tcPr>
          <w:p w:rsidR="005E4AC6" w:rsidRPr="00F10F04" w:rsidRDefault="005E4AC6" w:rsidP="008D71F0">
            <w:pPr>
              <w:pStyle w:val="M"/>
              <w:ind w:firstLine="0"/>
              <w:rPr>
                <w:rStyle w:val="a9"/>
                <w:b w:val="0"/>
                <w:sz w:val="18"/>
                <w:szCs w:val="18"/>
              </w:rPr>
            </w:pPr>
            <w:r w:rsidRPr="00965CA1">
              <w:rPr>
                <w:rStyle w:val="a9"/>
                <w:rFonts w:hint="eastAsia"/>
                <w:b w:val="0"/>
                <w:sz w:val="18"/>
                <w:szCs w:val="18"/>
              </w:rPr>
              <w:t>流程性试题</w:t>
            </w:r>
          </w:p>
        </w:tc>
        <w:tc>
          <w:tcPr>
            <w:tcW w:w="7138" w:type="dxa"/>
            <w:tcBorders>
              <w:top w:val="single" w:sz="4" w:space="0" w:color="000000"/>
              <w:left w:val="single" w:sz="4" w:space="0" w:color="000000"/>
              <w:bottom w:val="single" w:sz="4" w:space="0" w:color="000000"/>
              <w:right w:val="single" w:sz="4" w:space="0" w:color="000000"/>
            </w:tcBorders>
            <w:hideMark/>
          </w:tcPr>
          <w:p w:rsidR="005E4AC6" w:rsidRPr="00F10F04" w:rsidRDefault="005E4AC6" w:rsidP="008D71F0">
            <w:pPr>
              <w:pStyle w:val="M"/>
              <w:ind w:firstLine="0"/>
              <w:rPr>
                <w:rStyle w:val="a9"/>
                <w:b w:val="0"/>
                <w:sz w:val="18"/>
                <w:szCs w:val="18"/>
              </w:rPr>
            </w:pPr>
            <w:r>
              <w:rPr>
                <w:rStyle w:val="a9"/>
                <w:rFonts w:hint="eastAsia"/>
                <w:b w:val="0"/>
                <w:sz w:val="18"/>
                <w:szCs w:val="18"/>
              </w:rPr>
              <w:t>是</w:t>
            </w:r>
          </w:p>
        </w:tc>
      </w:tr>
      <w:tr w:rsidR="005E4AC6" w:rsidRPr="00F10F04" w:rsidTr="008D71F0">
        <w:tc>
          <w:tcPr>
            <w:tcW w:w="1384" w:type="dxa"/>
            <w:tcBorders>
              <w:top w:val="single" w:sz="4" w:space="0" w:color="000000"/>
              <w:left w:val="single" w:sz="4" w:space="0" w:color="000000"/>
              <w:bottom w:val="single" w:sz="4" w:space="0" w:color="000000"/>
              <w:right w:val="single" w:sz="4" w:space="0" w:color="000000"/>
            </w:tcBorders>
            <w:hideMark/>
          </w:tcPr>
          <w:p w:rsidR="005E4AC6" w:rsidRPr="00F10F04" w:rsidRDefault="005E4AC6" w:rsidP="008D71F0">
            <w:pPr>
              <w:pStyle w:val="M"/>
              <w:ind w:firstLine="0"/>
              <w:rPr>
                <w:rStyle w:val="a9"/>
                <w:b w:val="0"/>
                <w:sz w:val="18"/>
                <w:szCs w:val="18"/>
              </w:rPr>
            </w:pPr>
            <w:r>
              <w:rPr>
                <w:rFonts w:hint="eastAsia"/>
              </w:rPr>
              <w:t>示例</w:t>
            </w:r>
          </w:p>
        </w:tc>
        <w:tc>
          <w:tcPr>
            <w:tcW w:w="7138" w:type="dxa"/>
            <w:tcBorders>
              <w:top w:val="single" w:sz="4" w:space="0" w:color="000000"/>
              <w:left w:val="single" w:sz="4" w:space="0" w:color="000000"/>
              <w:bottom w:val="single" w:sz="4" w:space="0" w:color="000000"/>
              <w:right w:val="single" w:sz="4" w:space="0" w:color="000000"/>
            </w:tcBorders>
            <w:hideMark/>
          </w:tcPr>
          <w:p w:rsidR="005E4AC6" w:rsidRDefault="005E4AC6" w:rsidP="00CA1F19">
            <w:pPr>
              <w:pStyle w:val="M"/>
              <w:spacing w:line="240" w:lineRule="auto"/>
              <w:ind w:firstLine="0"/>
              <w:rPr>
                <w:rStyle w:val="a9"/>
                <w:b w:val="0"/>
                <w:sz w:val="18"/>
                <w:szCs w:val="18"/>
              </w:rPr>
            </w:pPr>
            <w:r w:rsidRPr="00965CA1">
              <w:rPr>
                <w:rStyle w:val="a9"/>
                <w:b w:val="0"/>
                <w:sz w:val="18"/>
                <w:szCs w:val="18"/>
              </w:rPr>
              <w:t>&lt;assessmentItem identifier="</w:t>
            </w:r>
            <w:r w:rsidRPr="00FC0028">
              <w:rPr>
                <w:rStyle w:val="a9"/>
                <w:b w:val="0"/>
                <w:sz w:val="18"/>
                <w:szCs w:val="18"/>
              </w:rPr>
              <w:t>sflep-</w:t>
            </w:r>
            <w:r>
              <w:rPr>
                <w:rStyle w:val="a9"/>
                <w:rFonts w:hint="eastAsia"/>
                <w:b w:val="0"/>
                <w:sz w:val="18"/>
                <w:szCs w:val="18"/>
              </w:rPr>
              <w:t>ni</w:t>
            </w:r>
            <w:r w:rsidRPr="00FC0028">
              <w:rPr>
                <w:rStyle w:val="a9"/>
                <w:b w:val="0"/>
                <w:sz w:val="18"/>
                <w:szCs w:val="18"/>
              </w:rPr>
              <w:t>-</w:t>
            </w:r>
            <w:r>
              <w:rPr>
                <w:rStyle w:val="a9"/>
                <w:rFonts w:hint="eastAsia"/>
                <w:b w:val="0"/>
                <w:sz w:val="18"/>
                <w:szCs w:val="18"/>
              </w:rPr>
              <w:t>1</w:t>
            </w:r>
            <w:r w:rsidR="007641F6">
              <w:rPr>
                <w:rStyle w:val="a9"/>
                <w:rFonts w:hint="eastAsia"/>
                <w:b w:val="0"/>
                <w:sz w:val="18"/>
                <w:szCs w:val="18"/>
              </w:rPr>
              <w:t>7</w:t>
            </w:r>
            <w:r w:rsidRPr="00FC0028">
              <w:rPr>
                <w:rStyle w:val="a9"/>
                <w:b w:val="0"/>
                <w:sz w:val="18"/>
                <w:szCs w:val="18"/>
              </w:rPr>
              <w:t>-</w:t>
            </w:r>
            <w:r w:rsidR="007641F6">
              <w:rPr>
                <w:rStyle w:val="a9"/>
                <w:rFonts w:hint="eastAsia"/>
                <w:b w:val="0"/>
                <w:sz w:val="18"/>
                <w:szCs w:val="18"/>
              </w:rPr>
              <w:t>7</w:t>
            </w:r>
            <w:r>
              <w:rPr>
                <w:rStyle w:val="a9"/>
                <w:rFonts w:hint="eastAsia"/>
                <w:b w:val="0"/>
                <w:sz w:val="18"/>
                <w:szCs w:val="18"/>
              </w:rPr>
              <w:t>982</w:t>
            </w:r>
            <w:r w:rsidRPr="00965CA1">
              <w:rPr>
                <w:rStyle w:val="a9"/>
                <w:b w:val="0"/>
                <w:sz w:val="18"/>
                <w:szCs w:val="18"/>
              </w:rPr>
              <w:t>" type="</w:t>
            </w:r>
            <w:r w:rsidR="003D514F">
              <w:rPr>
                <w:rStyle w:val="a9"/>
                <w:rFonts w:hint="eastAsia"/>
                <w:b w:val="0"/>
                <w:sz w:val="18"/>
                <w:szCs w:val="18"/>
              </w:rPr>
              <w:t>video</w:t>
            </w:r>
            <w:r w:rsidR="001B0045">
              <w:rPr>
                <w:rStyle w:val="a9"/>
                <w:rFonts w:hint="eastAsia"/>
                <w:b w:val="0"/>
                <w:sz w:val="18"/>
                <w:szCs w:val="18"/>
              </w:rPr>
              <w:t>Comment</w:t>
            </w:r>
            <w:r w:rsidRPr="00965CA1">
              <w:rPr>
                <w:rStyle w:val="a9"/>
                <w:b w:val="0"/>
                <w:sz w:val="18"/>
                <w:szCs w:val="18"/>
              </w:rPr>
              <w:t>"</w:t>
            </w:r>
            <w:r>
              <w:rPr>
                <w:rStyle w:val="a9"/>
                <w:rFonts w:hint="eastAsia"/>
                <w:b w:val="0"/>
                <w:sz w:val="18"/>
                <w:szCs w:val="18"/>
              </w:rPr>
              <w:t xml:space="preserve"> </w:t>
            </w:r>
            <w:r>
              <w:rPr>
                <w:rStyle w:val="a9"/>
                <w:b w:val="0"/>
                <w:sz w:val="18"/>
                <w:szCs w:val="18"/>
              </w:rPr>
              <w:t>preshow</w:t>
            </w:r>
            <w:r>
              <w:rPr>
                <w:rStyle w:val="a9"/>
                <w:rFonts w:hint="eastAsia"/>
                <w:b w:val="0"/>
                <w:sz w:val="18"/>
                <w:szCs w:val="18"/>
              </w:rPr>
              <w:t>="false"</w:t>
            </w:r>
            <w:r w:rsidRPr="00D111F6">
              <w:rPr>
                <w:rStyle w:val="a9"/>
                <w:b w:val="0"/>
                <w:sz w:val="18"/>
                <w:szCs w:val="18"/>
              </w:rPr>
              <w:t xml:space="preserve"> </w:t>
            </w:r>
            <w:r w:rsidRPr="00965CA1">
              <w:rPr>
                <w:rStyle w:val="a9"/>
                <w:b w:val="0"/>
                <w:sz w:val="18"/>
                <w:szCs w:val="18"/>
              </w:rPr>
              <w:t>level="4"&gt;</w:t>
            </w:r>
          </w:p>
          <w:p w:rsidR="009A7A45" w:rsidRDefault="009A7A45" w:rsidP="00CA1F19">
            <w:pPr>
              <w:pStyle w:val="M"/>
              <w:spacing w:line="240" w:lineRule="auto"/>
              <w:rPr>
                <w:rStyle w:val="a9"/>
                <w:b w:val="0"/>
                <w:sz w:val="18"/>
                <w:szCs w:val="18"/>
              </w:rPr>
            </w:pPr>
            <w:r w:rsidRPr="00865C67">
              <w:rPr>
                <w:rStyle w:val="a9"/>
                <w:b w:val="0"/>
                <w:sz w:val="18"/>
                <w:szCs w:val="18"/>
              </w:rPr>
              <w:t>&lt;question</w:t>
            </w:r>
            <w:r>
              <w:rPr>
                <w:rStyle w:val="a9"/>
                <w:rFonts w:hint="eastAsia"/>
                <w:b w:val="0"/>
                <w:sz w:val="18"/>
                <w:szCs w:val="18"/>
              </w:rPr>
              <w:t xml:space="preserve"> t</w:t>
            </w:r>
            <w:r w:rsidRPr="00865C67">
              <w:rPr>
                <w:rStyle w:val="a9"/>
                <w:b w:val="0"/>
                <w:sz w:val="18"/>
                <w:szCs w:val="18"/>
              </w:rPr>
              <w:t>ype="sound"&gt;</w:t>
            </w:r>
          </w:p>
          <w:p w:rsidR="009A7A45" w:rsidRPr="00865C67" w:rsidRDefault="009A7A45" w:rsidP="00CA1F19">
            <w:pPr>
              <w:pStyle w:val="M"/>
              <w:spacing w:line="240" w:lineRule="auto"/>
              <w:rPr>
                <w:rStyle w:val="a9"/>
                <w:b w:val="0"/>
                <w:sz w:val="18"/>
                <w:szCs w:val="18"/>
              </w:rPr>
            </w:pPr>
            <w:r>
              <w:rPr>
                <w:rStyle w:val="a9"/>
                <w:rFonts w:hint="eastAsia"/>
                <w:b w:val="0"/>
                <w:sz w:val="18"/>
                <w:szCs w:val="18"/>
              </w:rPr>
              <w:tab/>
            </w:r>
            <w:r w:rsidRPr="00865C67">
              <w:rPr>
                <w:rStyle w:val="a9"/>
                <w:b w:val="0"/>
                <w:sz w:val="18"/>
                <w:szCs w:val="18"/>
              </w:rPr>
              <w:t>&lt;prompt&gt;</w:t>
            </w:r>
          </w:p>
          <w:p w:rsidR="009A7A45" w:rsidRDefault="009A7A45" w:rsidP="00CA1F19">
            <w:pPr>
              <w:pStyle w:val="M"/>
              <w:spacing w:line="240" w:lineRule="auto"/>
              <w:rPr>
                <w:rStyle w:val="a9"/>
                <w:b w:val="0"/>
                <w:sz w:val="18"/>
                <w:szCs w:val="18"/>
              </w:rPr>
            </w:pPr>
            <w:r>
              <w:rPr>
                <w:rStyle w:val="a9"/>
                <w:rFonts w:hint="eastAsia"/>
                <w:b w:val="0"/>
                <w:sz w:val="18"/>
                <w:szCs w:val="18"/>
              </w:rPr>
              <w:tab/>
            </w:r>
            <w:r>
              <w:rPr>
                <w:rStyle w:val="a9"/>
                <w:b w:val="0"/>
                <w:sz w:val="18"/>
                <w:szCs w:val="18"/>
              </w:rPr>
              <w:tab/>
            </w:r>
            <w:r w:rsidRPr="00865C67">
              <w:rPr>
                <w:rStyle w:val="a9"/>
                <w:b w:val="0"/>
                <w:sz w:val="18"/>
                <w:szCs w:val="18"/>
              </w:rPr>
              <w:t>&lt;text</w:t>
            </w:r>
            <w:r>
              <w:rPr>
                <w:rStyle w:val="a9"/>
                <w:rFonts w:hint="eastAsia"/>
                <w:b w:val="0"/>
                <w:sz w:val="18"/>
                <w:szCs w:val="18"/>
              </w:rPr>
              <w:t xml:space="preserve"> type="direction"</w:t>
            </w:r>
            <w:r w:rsidRPr="00865C67">
              <w:rPr>
                <w:rStyle w:val="a9"/>
                <w:b w:val="0"/>
                <w:sz w:val="18"/>
                <w:szCs w:val="18"/>
              </w:rPr>
              <w:t>&gt;</w:t>
            </w:r>
            <w:r w:rsidR="00A72BF6" w:rsidRPr="00A72BF6">
              <w:rPr>
                <w:rStyle w:val="a9"/>
                <w:b w:val="0"/>
                <w:sz w:val="18"/>
                <w:szCs w:val="18"/>
              </w:rPr>
              <w:t xml:space="preserve">You will watch a short movie trailer, i.e. extracts </w:t>
            </w:r>
            <w:r w:rsidR="00A72BF6">
              <w:rPr>
                <w:rStyle w:val="a9"/>
                <w:rFonts w:hint="eastAsia"/>
                <w:b w:val="0"/>
                <w:sz w:val="18"/>
                <w:szCs w:val="18"/>
              </w:rPr>
              <w:tab/>
            </w:r>
            <w:r w:rsidR="00A72BF6">
              <w:rPr>
                <w:rStyle w:val="a9"/>
                <w:b w:val="0"/>
                <w:sz w:val="18"/>
                <w:szCs w:val="18"/>
              </w:rPr>
              <w:tab/>
            </w:r>
            <w:r w:rsidR="00A72BF6">
              <w:rPr>
                <w:rStyle w:val="a9"/>
                <w:rFonts w:hint="eastAsia"/>
                <w:b w:val="0"/>
                <w:sz w:val="18"/>
                <w:szCs w:val="18"/>
              </w:rPr>
              <w:tab/>
            </w:r>
            <w:r w:rsidR="00A72BF6">
              <w:rPr>
                <w:rStyle w:val="a9"/>
                <w:b w:val="0"/>
                <w:sz w:val="18"/>
                <w:szCs w:val="18"/>
              </w:rPr>
              <w:tab/>
            </w:r>
            <w:r w:rsidR="00A72BF6" w:rsidRPr="00A72BF6">
              <w:rPr>
                <w:rStyle w:val="a9"/>
                <w:b w:val="0"/>
                <w:sz w:val="18"/>
                <w:szCs w:val="18"/>
              </w:rPr>
              <w:t xml:space="preserve">from a movie to advertise it. Describe the ET in the movie and </w:t>
            </w:r>
            <w:r w:rsidR="00A72BF6">
              <w:rPr>
                <w:rStyle w:val="a9"/>
                <w:rFonts w:hint="eastAsia"/>
                <w:b w:val="0"/>
                <w:sz w:val="18"/>
                <w:szCs w:val="18"/>
              </w:rPr>
              <w:tab/>
            </w:r>
            <w:r w:rsidR="00A72BF6">
              <w:rPr>
                <w:rStyle w:val="a9"/>
                <w:b w:val="0"/>
                <w:sz w:val="18"/>
                <w:szCs w:val="18"/>
              </w:rPr>
              <w:tab/>
            </w:r>
            <w:r w:rsidR="00A72BF6">
              <w:rPr>
                <w:rStyle w:val="a9"/>
                <w:rFonts w:hint="eastAsia"/>
                <w:b w:val="0"/>
                <w:sz w:val="18"/>
                <w:szCs w:val="18"/>
              </w:rPr>
              <w:tab/>
            </w:r>
            <w:r w:rsidR="00A72BF6">
              <w:rPr>
                <w:rStyle w:val="a9"/>
                <w:b w:val="0"/>
                <w:sz w:val="18"/>
                <w:szCs w:val="18"/>
              </w:rPr>
              <w:tab/>
            </w:r>
            <w:r w:rsidR="00A72BF6">
              <w:rPr>
                <w:rStyle w:val="a9"/>
                <w:rFonts w:hint="eastAsia"/>
                <w:b w:val="0"/>
                <w:sz w:val="18"/>
                <w:szCs w:val="18"/>
              </w:rPr>
              <w:tab/>
            </w:r>
            <w:r w:rsidR="00A72BF6" w:rsidRPr="00A72BF6">
              <w:rPr>
                <w:rStyle w:val="a9"/>
                <w:b w:val="0"/>
                <w:sz w:val="18"/>
                <w:szCs w:val="18"/>
              </w:rPr>
              <w:t xml:space="preserve">make a short comment on it. You’ll have one minute to prepare </w:t>
            </w:r>
            <w:r w:rsidR="00A72BF6">
              <w:rPr>
                <w:rStyle w:val="a9"/>
                <w:rFonts w:hint="eastAsia"/>
                <w:b w:val="0"/>
                <w:sz w:val="18"/>
                <w:szCs w:val="18"/>
              </w:rPr>
              <w:tab/>
            </w:r>
            <w:r w:rsidR="00A72BF6">
              <w:rPr>
                <w:rStyle w:val="a9"/>
                <w:b w:val="0"/>
                <w:sz w:val="18"/>
                <w:szCs w:val="18"/>
              </w:rPr>
              <w:tab/>
            </w:r>
            <w:r w:rsidR="00A72BF6">
              <w:rPr>
                <w:rStyle w:val="a9"/>
                <w:rFonts w:hint="eastAsia"/>
                <w:b w:val="0"/>
                <w:sz w:val="18"/>
                <w:szCs w:val="18"/>
              </w:rPr>
              <w:tab/>
            </w:r>
            <w:r w:rsidR="00A72BF6">
              <w:rPr>
                <w:rStyle w:val="a9"/>
                <w:b w:val="0"/>
                <w:sz w:val="18"/>
                <w:szCs w:val="18"/>
              </w:rPr>
              <w:tab/>
            </w:r>
            <w:r w:rsidR="00A72BF6" w:rsidRPr="00A72BF6">
              <w:rPr>
                <w:rStyle w:val="a9"/>
                <w:b w:val="0"/>
                <w:sz w:val="18"/>
                <w:szCs w:val="18"/>
              </w:rPr>
              <w:t>and two minutes to talk.</w:t>
            </w:r>
          </w:p>
          <w:p w:rsidR="009A7A45" w:rsidRDefault="009A7A45" w:rsidP="00CA1F19">
            <w:pPr>
              <w:pStyle w:val="M"/>
              <w:spacing w:line="240" w:lineRule="auto"/>
              <w:rPr>
                <w:rStyle w:val="a9"/>
                <w:b w:val="0"/>
                <w:sz w:val="18"/>
                <w:szCs w:val="18"/>
              </w:rPr>
            </w:pPr>
            <w:r>
              <w:rPr>
                <w:rStyle w:val="a9"/>
                <w:rFonts w:hint="eastAsia"/>
                <w:b w:val="0"/>
                <w:sz w:val="18"/>
                <w:szCs w:val="18"/>
              </w:rPr>
              <w:tab/>
            </w:r>
            <w:r>
              <w:rPr>
                <w:rStyle w:val="a9"/>
                <w:b w:val="0"/>
                <w:sz w:val="18"/>
                <w:szCs w:val="18"/>
              </w:rPr>
              <w:tab/>
            </w:r>
            <w:r w:rsidRPr="00865C67">
              <w:rPr>
                <w:rStyle w:val="a9"/>
                <w:b w:val="0"/>
                <w:sz w:val="18"/>
                <w:szCs w:val="18"/>
              </w:rPr>
              <w:t>&lt;/text&gt;</w:t>
            </w:r>
          </w:p>
          <w:p w:rsidR="009A7A45" w:rsidRDefault="009A7A45" w:rsidP="00CA1F19">
            <w:pPr>
              <w:pStyle w:val="M"/>
              <w:spacing w:line="240" w:lineRule="auto"/>
              <w:rPr>
                <w:rStyle w:val="a9"/>
                <w:b w:val="0"/>
                <w:sz w:val="18"/>
                <w:szCs w:val="18"/>
              </w:rPr>
            </w:pPr>
            <w:r>
              <w:rPr>
                <w:rStyle w:val="a9"/>
                <w:rFonts w:hint="eastAsia"/>
                <w:b w:val="0"/>
                <w:sz w:val="18"/>
                <w:szCs w:val="18"/>
              </w:rPr>
              <w:tab/>
            </w:r>
            <w:r>
              <w:rPr>
                <w:rStyle w:val="a9"/>
                <w:b w:val="0"/>
                <w:sz w:val="18"/>
                <w:szCs w:val="18"/>
              </w:rPr>
              <w:tab/>
              <w:t>&lt;sound</w:t>
            </w:r>
            <w:r w:rsidR="0061575E">
              <w:rPr>
                <w:rStyle w:val="a9"/>
                <w:rFonts w:hint="eastAsia"/>
                <w:b w:val="0"/>
                <w:sz w:val="18"/>
                <w:szCs w:val="18"/>
              </w:rPr>
              <w:t xml:space="preserve"> </w:t>
            </w:r>
            <w:r w:rsidR="0022467C">
              <w:rPr>
                <w:rStyle w:val="a9"/>
                <w:rFonts w:hint="eastAsia"/>
                <w:b w:val="0"/>
                <w:sz w:val="18"/>
                <w:szCs w:val="18"/>
              </w:rPr>
              <w:t xml:space="preserve">duration="10" </w:t>
            </w:r>
            <w:r>
              <w:rPr>
                <w:rStyle w:val="a9"/>
                <w:rFonts w:hint="eastAsia"/>
                <w:b w:val="0"/>
                <w:sz w:val="18"/>
                <w:szCs w:val="18"/>
              </w:rPr>
              <w:t>src</w:t>
            </w:r>
            <w:r w:rsidRPr="00865C67">
              <w:rPr>
                <w:rStyle w:val="a9"/>
                <w:b w:val="0"/>
                <w:sz w:val="18"/>
                <w:szCs w:val="18"/>
              </w:rPr>
              <w:t>="sound/</w:t>
            </w:r>
            <w:r w:rsidRPr="00FC0028">
              <w:rPr>
                <w:rStyle w:val="a9"/>
                <w:b w:val="0"/>
                <w:sz w:val="18"/>
                <w:szCs w:val="18"/>
              </w:rPr>
              <w:t>sflep-</w:t>
            </w:r>
            <w:r>
              <w:rPr>
                <w:rStyle w:val="a9"/>
                <w:rFonts w:hint="eastAsia"/>
                <w:b w:val="0"/>
                <w:sz w:val="18"/>
                <w:szCs w:val="18"/>
              </w:rPr>
              <w:t>ni</w:t>
            </w:r>
            <w:r w:rsidRPr="00FC0028">
              <w:rPr>
                <w:rStyle w:val="a9"/>
                <w:b w:val="0"/>
                <w:sz w:val="18"/>
                <w:szCs w:val="18"/>
              </w:rPr>
              <w:t>-</w:t>
            </w:r>
            <w:r>
              <w:rPr>
                <w:rStyle w:val="a9"/>
                <w:rFonts w:hint="eastAsia"/>
                <w:b w:val="0"/>
                <w:sz w:val="18"/>
                <w:szCs w:val="18"/>
              </w:rPr>
              <w:t>1</w:t>
            </w:r>
            <w:r w:rsidR="007641F6">
              <w:rPr>
                <w:rStyle w:val="a9"/>
                <w:rFonts w:hint="eastAsia"/>
                <w:b w:val="0"/>
                <w:sz w:val="18"/>
                <w:szCs w:val="18"/>
              </w:rPr>
              <w:t>7</w:t>
            </w:r>
            <w:r w:rsidRPr="00FC0028">
              <w:rPr>
                <w:rStyle w:val="a9"/>
                <w:b w:val="0"/>
                <w:sz w:val="18"/>
                <w:szCs w:val="18"/>
              </w:rPr>
              <w:t>-</w:t>
            </w:r>
            <w:r w:rsidR="007641F6">
              <w:rPr>
                <w:rStyle w:val="a9"/>
                <w:rFonts w:hint="eastAsia"/>
                <w:b w:val="0"/>
                <w:sz w:val="18"/>
                <w:szCs w:val="18"/>
              </w:rPr>
              <w:t>7</w:t>
            </w:r>
            <w:r>
              <w:rPr>
                <w:rStyle w:val="a9"/>
                <w:rFonts w:hint="eastAsia"/>
                <w:b w:val="0"/>
                <w:sz w:val="18"/>
                <w:szCs w:val="18"/>
              </w:rPr>
              <w:t>982-1</w:t>
            </w:r>
            <w:r w:rsidRPr="00865C67">
              <w:rPr>
                <w:rStyle w:val="a9"/>
                <w:b w:val="0"/>
                <w:sz w:val="18"/>
                <w:szCs w:val="18"/>
              </w:rPr>
              <w:t>.mp3"</w:t>
            </w:r>
            <w:r>
              <w:rPr>
                <w:rStyle w:val="a9"/>
                <w:rFonts w:hint="eastAsia"/>
                <w:b w:val="0"/>
                <w:sz w:val="18"/>
                <w:szCs w:val="18"/>
              </w:rPr>
              <w:t xml:space="preserve"> </w:t>
            </w:r>
            <w:r w:rsidRPr="00865C67">
              <w:rPr>
                <w:rStyle w:val="a9"/>
                <w:b w:val="0"/>
                <w:sz w:val="18"/>
                <w:szCs w:val="18"/>
              </w:rPr>
              <w:t>/&gt;</w:t>
            </w:r>
          </w:p>
          <w:p w:rsidR="009A7A45" w:rsidRDefault="009A7A45" w:rsidP="00CA1F19">
            <w:pPr>
              <w:pStyle w:val="M"/>
              <w:spacing w:line="240" w:lineRule="auto"/>
              <w:rPr>
                <w:rStyle w:val="a9"/>
                <w:b w:val="0"/>
                <w:sz w:val="18"/>
                <w:szCs w:val="18"/>
              </w:rPr>
            </w:pPr>
            <w:r>
              <w:rPr>
                <w:rStyle w:val="a9"/>
                <w:rFonts w:hint="eastAsia"/>
                <w:b w:val="0"/>
                <w:sz w:val="18"/>
                <w:szCs w:val="18"/>
              </w:rPr>
              <w:tab/>
            </w:r>
            <w:r>
              <w:rPr>
                <w:rStyle w:val="a9"/>
                <w:b w:val="0"/>
                <w:sz w:val="18"/>
                <w:szCs w:val="18"/>
              </w:rPr>
              <w:tab/>
            </w:r>
            <w:r w:rsidRPr="00865C67">
              <w:rPr>
                <w:rStyle w:val="a9"/>
                <w:b w:val="0"/>
                <w:sz w:val="18"/>
                <w:szCs w:val="18"/>
              </w:rPr>
              <w:t>&lt;!-- the sound above is the direction sound --&gt;</w:t>
            </w:r>
          </w:p>
          <w:p w:rsidR="009A7A45" w:rsidRDefault="009A7A45" w:rsidP="00CA1F19">
            <w:pPr>
              <w:pStyle w:val="M"/>
              <w:spacing w:line="240" w:lineRule="auto"/>
              <w:rPr>
                <w:rStyle w:val="a9"/>
                <w:b w:val="0"/>
                <w:sz w:val="18"/>
                <w:szCs w:val="18"/>
              </w:rPr>
            </w:pPr>
            <w:r>
              <w:rPr>
                <w:rStyle w:val="a9"/>
                <w:b w:val="0"/>
                <w:sz w:val="18"/>
                <w:szCs w:val="18"/>
              </w:rPr>
              <w:tab/>
            </w:r>
            <w:r>
              <w:rPr>
                <w:rStyle w:val="a9"/>
                <w:rFonts w:hint="eastAsia"/>
                <w:b w:val="0"/>
                <w:sz w:val="18"/>
                <w:szCs w:val="18"/>
              </w:rPr>
              <w:tab/>
              <w:t>&lt;text preShow="false"&gt;</w:t>
            </w:r>
          </w:p>
          <w:p w:rsidR="009A7A45" w:rsidRPr="00C94955" w:rsidRDefault="009A7A45" w:rsidP="00CA1F19">
            <w:pPr>
              <w:pStyle w:val="M"/>
              <w:spacing w:line="240" w:lineRule="auto"/>
              <w:rPr>
                <w:rStyle w:val="a9"/>
                <w:b w:val="0"/>
                <w:sz w:val="18"/>
                <w:szCs w:val="18"/>
              </w:rPr>
            </w:pPr>
            <w:r>
              <w:rPr>
                <w:rStyle w:val="a9"/>
                <w:rFonts w:hint="eastAsia"/>
                <w:b w:val="0"/>
                <w:sz w:val="18"/>
                <w:szCs w:val="18"/>
              </w:rPr>
              <w:tab/>
            </w:r>
            <w:r>
              <w:rPr>
                <w:rStyle w:val="a9"/>
                <w:b w:val="0"/>
                <w:sz w:val="18"/>
                <w:szCs w:val="18"/>
              </w:rPr>
              <w:tab/>
            </w:r>
            <w:r w:rsidRPr="00C94955">
              <w:rPr>
                <w:rStyle w:val="a9"/>
                <w:b w:val="0"/>
                <w:sz w:val="18"/>
                <w:szCs w:val="18"/>
              </w:rPr>
              <w:t xml:space="preserve">Hints: </w:t>
            </w:r>
          </w:p>
          <w:p w:rsidR="009A7A45" w:rsidRPr="00C054B2" w:rsidRDefault="009A7A45" w:rsidP="00CA1F19">
            <w:pPr>
              <w:pStyle w:val="M"/>
              <w:spacing w:line="240" w:lineRule="auto"/>
              <w:rPr>
                <w:rStyle w:val="a9"/>
                <w:b w:val="0"/>
                <w:sz w:val="18"/>
                <w:szCs w:val="18"/>
              </w:rPr>
            </w:pPr>
            <w:r>
              <w:rPr>
                <w:rStyle w:val="a9"/>
                <w:rFonts w:hint="eastAsia"/>
                <w:b w:val="0"/>
                <w:sz w:val="18"/>
                <w:szCs w:val="18"/>
              </w:rPr>
              <w:tab/>
            </w:r>
            <w:r>
              <w:rPr>
                <w:rStyle w:val="a9"/>
                <w:b w:val="0"/>
                <w:sz w:val="18"/>
                <w:szCs w:val="18"/>
              </w:rPr>
              <w:tab/>
            </w:r>
            <w:r w:rsidRPr="00C054B2">
              <w:rPr>
                <w:rStyle w:val="a9"/>
                <w:b w:val="0"/>
                <w:sz w:val="18"/>
                <w:szCs w:val="18"/>
              </w:rPr>
              <w:t xml:space="preserve">1. </w:t>
            </w:r>
            <w:r w:rsidR="00093F2C" w:rsidRPr="00093F2C">
              <w:rPr>
                <w:rStyle w:val="a9"/>
                <w:b w:val="0"/>
                <w:sz w:val="18"/>
                <w:szCs w:val="18"/>
              </w:rPr>
              <w:t xml:space="preserve">Do you like this slinky-necked outer-space friend in the movie clip? </w:t>
            </w:r>
            <w:r w:rsidR="00093F2C">
              <w:rPr>
                <w:rStyle w:val="a9"/>
                <w:rFonts w:hint="eastAsia"/>
                <w:b w:val="0"/>
                <w:sz w:val="18"/>
                <w:szCs w:val="18"/>
              </w:rPr>
              <w:tab/>
            </w:r>
            <w:r w:rsidR="00093F2C">
              <w:rPr>
                <w:rStyle w:val="a9"/>
                <w:b w:val="0"/>
                <w:sz w:val="18"/>
                <w:szCs w:val="18"/>
              </w:rPr>
              <w:tab/>
            </w:r>
            <w:r w:rsidR="00093F2C">
              <w:rPr>
                <w:rStyle w:val="a9"/>
                <w:rFonts w:hint="eastAsia"/>
                <w:b w:val="0"/>
                <w:sz w:val="18"/>
                <w:szCs w:val="18"/>
              </w:rPr>
              <w:tab/>
            </w:r>
            <w:r w:rsidR="00093F2C" w:rsidRPr="00093F2C">
              <w:rPr>
                <w:rStyle w:val="a9"/>
                <w:b w:val="0"/>
                <w:sz w:val="18"/>
                <w:szCs w:val="18"/>
              </w:rPr>
              <w:t>Why or why not?</w:t>
            </w:r>
          </w:p>
          <w:p w:rsidR="009A7A45" w:rsidRPr="00C054B2" w:rsidRDefault="009A7A45" w:rsidP="00CA1F19">
            <w:pPr>
              <w:pStyle w:val="M"/>
              <w:spacing w:line="240" w:lineRule="auto"/>
              <w:rPr>
                <w:rStyle w:val="a9"/>
                <w:b w:val="0"/>
                <w:sz w:val="18"/>
                <w:szCs w:val="18"/>
              </w:rPr>
            </w:pPr>
            <w:r>
              <w:rPr>
                <w:rStyle w:val="a9"/>
                <w:rFonts w:hint="eastAsia"/>
                <w:b w:val="0"/>
                <w:sz w:val="18"/>
                <w:szCs w:val="18"/>
              </w:rPr>
              <w:tab/>
            </w:r>
            <w:r>
              <w:rPr>
                <w:rStyle w:val="a9"/>
                <w:b w:val="0"/>
                <w:sz w:val="18"/>
                <w:szCs w:val="18"/>
              </w:rPr>
              <w:tab/>
            </w:r>
            <w:r w:rsidRPr="00C054B2">
              <w:rPr>
                <w:rStyle w:val="a9"/>
                <w:b w:val="0"/>
                <w:sz w:val="18"/>
                <w:szCs w:val="18"/>
              </w:rPr>
              <w:t>2.</w:t>
            </w:r>
            <w:r w:rsidR="00093F2C">
              <w:t xml:space="preserve"> </w:t>
            </w:r>
            <w:r w:rsidR="00093F2C" w:rsidRPr="00093F2C">
              <w:rPr>
                <w:rStyle w:val="a9"/>
                <w:b w:val="0"/>
                <w:sz w:val="18"/>
                <w:szCs w:val="18"/>
              </w:rPr>
              <w:t>Why can only the kids make friends with the ET, but not the adults?</w:t>
            </w:r>
            <w:r w:rsidRPr="00C054B2">
              <w:rPr>
                <w:rStyle w:val="a9"/>
                <w:b w:val="0"/>
                <w:sz w:val="18"/>
                <w:szCs w:val="18"/>
              </w:rPr>
              <w:t xml:space="preserve"> </w:t>
            </w:r>
          </w:p>
          <w:p w:rsidR="009A7A45" w:rsidRDefault="009A7A45" w:rsidP="00CA1F19">
            <w:pPr>
              <w:pStyle w:val="M"/>
              <w:spacing w:line="240" w:lineRule="auto"/>
              <w:rPr>
                <w:rStyle w:val="a9"/>
                <w:b w:val="0"/>
                <w:sz w:val="18"/>
                <w:szCs w:val="18"/>
              </w:rPr>
            </w:pPr>
            <w:r>
              <w:rPr>
                <w:rStyle w:val="a9"/>
                <w:rFonts w:hint="eastAsia"/>
                <w:b w:val="0"/>
                <w:sz w:val="18"/>
                <w:szCs w:val="18"/>
              </w:rPr>
              <w:tab/>
            </w:r>
            <w:r>
              <w:rPr>
                <w:rStyle w:val="a9"/>
                <w:b w:val="0"/>
                <w:sz w:val="18"/>
                <w:szCs w:val="18"/>
              </w:rPr>
              <w:tab/>
            </w:r>
            <w:r w:rsidRPr="00C054B2">
              <w:rPr>
                <w:rStyle w:val="a9"/>
                <w:b w:val="0"/>
                <w:sz w:val="18"/>
                <w:szCs w:val="18"/>
              </w:rPr>
              <w:t xml:space="preserve">3. </w:t>
            </w:r>
            <w:r w:rsidR="00093F2C" w:rsidRPr="00093F2C">
              <w:rPr>
                <w:rStyle w:val="a9"/>
                <w:b w:val="0"/>
                <w:sz w:val="18"/>
                <w:szCs w:val="18"/>
              </w:rPr>
              <w:t xml:space="preserve">What would happen if ET or aliens really landed on our earth one </w:t>
            </w:r>
            <w:r w:rsidR="00093F2C">
              <w:rPr>
                <w:rStyle w:val="a9"/>
                <w:rFonts w:hint="eastAsia"/>
                <w:b w:val="0"/>
                <w:sz w:val="18"/>
                <w:szCs w:val="18"/>
              </w:rPr>
              <w:tab/>
            </w:r>
            <w:r w:rsidR="00093F2C">
              <w:rPr>
                <w:rStyle w:val="a9"/>
                <w:b w:val="0"/>
                <w:sz w:val="18"/>
                <w:szCs w:val="18"/>
              </w:rPr>
              <w:tab/>
            </w:r>
            <w:r w:rsidR="00093F2C">
              <w:rPr>
                <w:rStyle w:val="a9"/>
                <w:rFonts w:hint="eastAsia"/>
                <w:b w:val="0"/>
                <w:sz w:val="18"/>
                <w:szCs w:val="18"/>
              </w:rPr>
              <w:tab/>
            </w:r>
            <w:r w:rsidR="00093F2C">
              <w:rPr>
                <w:rStyle w:val="a9"/>
                <w:b w:val="0"/>
                <w:sz w:val="18"/>
                <w:szCs w:val="18"/>
              </w:rPr>
              <w:tab/>
            </w:r>
            <w:r w:rsidR="00093F2C" w:rsidRPr="00093F2C">
              <w:rPr>
                <w:rStyle w:val="a9"/>
                <w:b w:val="0"/>
                <w:sz w:val="18"/>
                <w:szCs w:val="18"/>
              </w:rPr>
              <w:t>day?</w:t>
            </w:r>
          </w:p>
          <w:p w:rsidR="009A7A45" w:rsidRDefault="009A7A45" w:rsidP="00CA1F19">
            <w:pPr>
              <w:pStyle w:val="M"/>
              <w:spacing w:line="240" w:lineRule="auto"/>
              <w:rPr>
                <w:rStyle w:val="a9"/>
                <w:b w:val="0"/>
                <w:sz w:val="18"/>
                <w:szCs w:val="18"/>
              </w:rPr>
            </w:pPr>
            <w:r>
              <w:rPr>
                <w:rStyle w:val="a9"/>
                <w:b w:val="0"/>
                <w:sz w:val="18"/>
                <w:szCs w:val="18"/>
              </w:rPr>
              <w:tab/>
            </w:r>
            <w:r>
              <w:rPr>
                <w:rStyle w:val="a9"/>
                <w:rFonts w:hint="eastAsia"/>
                <w:b w:val="0"/>
                <w:sz w:val="18"/>
                <w:szCs w:val="18"/>
              </w:rPr>
              <w:tab/>
              <w:t>&lt;/text&gt;</w:t>
            </w:r>
          </w:p>
          <w:p w:rsidR="009A7A45" w:rsidRDefault="009A7A45" w:rsidP="00CA1F19">
            <w:pPr>
              <w:pStyle w:val="M"/>
              <w:spacing w:line="240" w:lineRule="auto"/>
              <w:rPr>
                <w:rStyle w:val="a9"/>
                <w:b w:val="0"/>
                <w:sz w:val="18"/>
                <w:szCs w:val="18"/>
              </w:rPr>
            </w:pPr>
            <w:r>
              <w:rPr>
                <w:rStyle w:val="a9"/>
                <w:b w:val="0"/>
                <w:sz w:val="18"/>
                <w:szCs w:val="18"/>
              </w:rPr>
              <w:tab/>
            </w:r>
            <w:r>
              <w:rPr>
                <w:rStyle w:val="a9"/>
                <w:rFonts w:hint="eastAsia"/>
                <w:b w:val="0"/>
                <w:sz w:val="18"/>
                <w:szCs w:val="18"/>
              </w:rPr>
              <w:tab/>
            </w:r>
            <w:r w:rsidR="009B2139" w:rsidRPr="009B2139">
              <w:rPr>
                <w:rStyle w:val="a9"/>
                <w:b w:val="0"/>
                <w:sz w:val="18"/>
                <w:szCs w:val="18"/>
              </w:rPr>
              <w:t>&lt;video</w:t>
            </w:r>
            <w:r w:rsidR="0061575E">
              <w:rPr>
                <w:rStyle w:val="a9"/>
                <w:rFonts w:hint="eastAsia"/>
                <w:b w:val="0"/>
                <w:sz w:val="18"/>
                <w:szCs w:val="18"/>
              </w:rPr>
              <w:t xml:space="preserve"> </w:t>
            </w:r>
            <w:r w:rsidR="0022467C">
              <w:rPr>
                <w:rStyle w:val="a9"/>
                <w:rFonts w:hint="eastAsia"/>
                <w:b w:val="0"/>
                <w:sz w:val="18"/>
                <w:szCs w:val="18"/>
              </w:rPr>
              <w:t xml:space="preserve">duration="30" </w:t>
            </w:r>
            <w:r w:rsidR="009B2139" w:rsidRPr="009B2139">
              <w:rPr>
                <w:rStyle w:val="a9"/>
                <w:b w:val="0"/>
                <w:sz w:val="18"/>
                <w:szCs w:val="18"/>
              </w:rPr>
              <w:t>src="video/</w:t>
            </w:r>
            <w:r w:rsidR="009B2139" w:rsidRPr="00FC0028">
              <w:rPr>
                <w:rStyle w:val="a9"/>
                <w:b w:val="0"/>
                <w:sz w:val="18"/>
                <w:szCs w:val="18"/>
              </w:rPr>
              <w:t>sflep-</w:t>
            </w:r>
            <w:r w:rsidR="009B2139">
              <w:rPr>
                <w:rStyle w:val="a9"/>
                <w:rFonts w:hint="eastAsia"/>
                <w:b w:val="0"/>
                <w:sz w:val="18"/>
                <w:szCs w:val="18"/>
              </w:rPr>
              <w:t>ni</w:t>
            </w:r>
            <w:r w:rsidR="009B2139" w:rsidRPr="00FC0028">
              <w:rPr>
                <w:rStyle w:val="a9"/>
                <w:b w:val="0"/>
                <w:sz w:val="18"/>
                <w:szCs w:val="18"/>
              </w:rPr>
              <w:t>-</w:t>
            </w:r>
            <w:r w:rsidR="009B2139">
              <w:rPr>
                <w:rStyle w:val="a9"/>
                <w:rFonts w:hint="eastAsia"/>
                <w:b w:val="0"/>
                <w:sz w:val="18"/>
                <w:szCs w:val="18"/>
              </w:rPr>
              <w:t>17</w:t>
            </w:r>
            <w:r w:rsidR="009B2139" w:rsidRPr="00FC0028">
              <w:rPr>
                <w:rStyle w:val="a9"/>
                <w:b w:val="0"/>
                <w:sz w:val="18"/>
                <w:szCs w:val="18"/>
              </w:rPr>
              <w:t>-</w:t>
            </w:r>
            <w:r w:rsidR="009B2139">
              <w:rPr>
                <w:rStyle w:val="a9"/>
                <w:rFonts w:hint="eastAsia"/>
                <w:b w:val="0"/>
                <w:sz w:val="18"/>
                <w:szCs w:val="18"/>
              </w:rPr>
              <w:t>7982-1</w:t>
            </w:r>
            <w:r w:rsidR="009B2139" w:rsidRPr="009B2139">
              <w:rPr>
                <w:rStyle w:val="a9"/>
                <w:b w:val="0"/>
                <w:sz w:val="18"/>
                <w:szCs w:val="18"/>
              </w:rPr>
              <w:t>.avi" /&gt;</w:t>
            </w:r>
          </w:p>
          <w:p w:rsidR="009A7A45" w:rsidRDefault="009A7A45" w:rsidP="00CA1F19">
            <w:pPr>
              <w:pStyle w:val="M"/>
              <w:spacing w:line="240" w:lineRule="auto"/>
              <w:rPr>
                <w:rStyle w:val="a9"/>
                <w:b w:val="0"/>
                <w:sz w:val="18"/>
                <w:szCs w:val="18"/>
              </w:rPr>
            </w:pPr>
            <w:r>
              <w:rPr>
                <w:rStyle w:val="a9"/>
                <w:b w:val="0"/>
                <w:sz w:val="18"/>
                <w:szCs w:val="18"/>
              </w:rPr>
              <w:tab/>
            </w:r>
            <w:r>
              <w:rPr>
                <w:rStyle w:val="a9"/>
                <w:rFonts w:hint="eastAsia"/>
                <w:b w:val="0"/>
                <w:sz w:val="18"/>
                <w:szCs w:val="18"/>
              </w:rPr>
              <w:tab/>
              <w:t>&lt;</w:t>
            </w:r>
            <w:r w:rsidR="00A35D32">
              <w:rPr>
                <w:rStyle w:val="a9"/>
                <w:rFonts w:hint="eastAsia"/>
                <w:b w:val="0"/>
                <w:sz w:val="18"/>
                <w:szCs w:val="18"/>
              </w:rPr>
              <w:t>pause</w:t>
            </w:r>
            <w:r>
              <w:rPr>
                <w:rStyle w:val="a9"/>
                <w:rFonts w:hint="eastAsia"/>
                <w:b w:val="0"/>
                <w:sz w:val="18"/>
                <w:szCs w:val="18"/>
              </w:rPr>
              <w:t xml:space="preserve"> </w:t>
            </w:r>
            <w:r w:rsidRPr="009F727D">
              <w:rPr>
                <w:rStyle w:val="a9"/>
                <w:b w:val="0"/>
                <w:sz w:val="18"/>
                <w:szCs w:val="18"/>
              </w:rPr>
              <w:t>duration</w:t>
            </w:r>
            <w:r>
              <w:rPr>
                <w:rStyle w:val="a9"/>
                <w:rFonts w:hint="eastAsia"/>
                <w:b w:val="0"/>
                <w:sz w:val="18"/>
                <w:szCs w:val="18"/>
              </w:rPr>
              <w:t>="</w:t>
            </w:r>
            <w:r w:rsidR="00444678">
              <w:rPr>
                <w:rStyle w:val="a9"/>
                <w:rFonts w:hint="eastAsia"/>
                <w:b w:val="0"/>
                <w:sz w:val="18"/>
                <w:szCs w:val="18"/>
              </w:rPr>
              <w:t>60</w:t>
            </w:r>
            <w:r>
              <w:rPr>
                <w:rStyle w:val="a9"/>
                <w:rFonts w:hint="eastAsia"/>
                <w:b w:val="0"/>
                <w:sz w:val="18"/>
                <w:szCs w:val="18"/>
              </w:rPr>
              <w:t>"</w:t>
            </w:r>
            <w:r w:rsidR="00FB7B87">
              <w:rPr>
                <w:rStyle w:val="a9"/>
                <w:rFonts w:hint="eastAsia"/>
                <w:b w:val="0"/>
                <w:sz w:val="18"/>
                <w:szCs w:val="18"/>
              </w:rPr>
              <w:t xml:space="preserve"> </w:t>
            </w:r>
            <w:r>
              <w:rPr>
                <w:rStyle w:val="a9"/>
                <w:rFonts w:hint="eastAsia"/>
                <w:b w:val="0"/>
                <w:sz w:val="18"/>
                <w:szCs w:val="18"/>
              </w:rPr>
              <w:t>hint="</w:t>
            </w:r>
            <w:r>
              <w:rPr>
                <w:rStyle w:val="a9"/>
                <w:rFonts w:hint="eastAsia"/>
                <w:b w:val="0"/>
                <w:sz w:val="18"/>
                <w:szCs w:val="18"/>
              </w:rPr>
              <w:t>思考</w:t>
            </w:r>
            <w:r>
              <w:rPr>
                <w:rStyle w:val="a9"/>
                <w:rFonts w:hint="eastAsia"/>
                <w:b w:val="0"/>
                <w:sz w:val="18"/>
                <w:szCs w:val="18"/>
              </w:rPr>
              <w:t>/</w:t>
            </w:r>
            <w:r>
              <w:rPr>
                <w:rStyle w:val="a9"/>
                <w:rFonts w:hint="eastAsia"/>
                <w:b w:val="0"/>
                <w:sz w:val="18"/>
                <w:szCs w:val="18"/>
              </w:rPr>
              <w:t>准备</w:t>
            </w:r>
            <w:r>
              <w:rPr>
                <w:rStyle w:val="a9"/>
                <w:rFonts w:hint="eastAsia"/>
                <w:b w:val="0"/>
                <w:sz w:val="18"/>
                <w:szCs w:val="18"/>
              </w:rPr>
              <w:t>"</w:t>
            </w:r>
            <w:r w:rsidR="005B0564">
              <w:rPr>
                <w:rStyle w:val="a9"/>
                <w:rFonts w:hint="eastAsia"/>
                <w:b w:val="0"/>
                <w:sz w:val="18"/>
                <w:szCs w:val="18"/>
              </w:rPr>
              <w:t xml:space="preserve"> </w:t>
            </w:r>
            <w:r>
              <w:rPr>
                <w:rStyle w:val="a9"/>
                <w:rFonts w:hint="eastAsia"/>
                <w:b w:val="0"/>
                <w:sz w:val="18"/>
                <w:szCs w:val="18"/>
              </w:rPr>
              <w:t>/&gt;</w:t>
            </w:r>
          </w:p>
          <w:p w:rsidR="009A7A45" w:rsidRPr="00965CA1" w:rsidRDefault="009A7A45" w:rsidP="00CA1F19">
            <w:pPr>
              <w:pStyle w:val="M"/>
              <w:spacing w:line="240" w:lineRule="auto"/>
              <w:rPr>
                <w:rStyle w:val="a9"/>
                <w:b w:val="0"/>
                <w:sz w:val="18"/>
                <w:szCs w:val="18"/>
              </w:rPr>
            </w:pPr>
            <w:r>
              <w:rPr>
                <w:rStyle w:val="a9"/>
                <w:rFonts w:hint="eastAsia"/>
                <w:b w:val="0"/>
                <w:sz w:val="18"/>
                <w:szCs w:val="18"/>
              </w:rPr>
              <w:tab/>
            </w:r>
            <w:r w:rsidRPr="00865C67">
              <w:rPr>
                <w:rStyle w:val="a9"/>
                <w:b w:val="0"/>
                <w:sz w:val="18"/>
                <w:szCs w:val="18"/>
              </w:rPr>
              <w:t>&lt;/prompt&gt;</w:t>
            </w:r>
          </w:p>
          <w:p w:rsidR="009A7A45" w:rsidRPr="00865C67" w:rsidRDefault="009A7A45" w:rsidP="00CA1F19">
            <w:pPr>
              <w:pStyle w:val="M"/>
              <w:spacing w:line="240" w:lineRule="auto"/>
              <w:rPr>
                <w:rStyle w:val="a9"/>
                <w:b w:val="0"/>
                <w:sz w:val="18"/>
                <w:szCs w:val="18"/>
              </w:rPr>
            </w:pPr>
            <w:r>
              <w:rPr>
                <w:rStyle w:val="a9"/>
                <w:rFonts w:hint="eastAsia"/>
                <w:b w:val="0"/>
                <w:sz w:val="18"/>
                <w:szCs w:val="18"/>
              </w:rPr>
              <w:tab/>
              <w:t>&lt;r</w:t>
            </w:r>
            <w:r w:rsidRPr="00D52A2E">
              <w:rPr>
                <w:rStyle w:val="a9"/>
                <w:b w:val="0"/>
                <w:sz w:val="18"/>
                <w:szCs w:val="18"/>
              </w:rPr>
              <w:t>ecord</w:t>
            </w:r>
            <w:r>
              <w:rPr>
                <w:rStyle w:val="a9"/>
                <w:rFonts w:hint="eastAsia"/>
                <w:b w:val="0"/>
                <w:sz w:val="18"/>
                <w:szCs w:val="18"/>
              </w:rPr>
              <w:t xml:space="preserve"> </w:t>
            </w:r>
            <w:r w:rsidRPr="00D72D36">
              <w:rPr>
                <w:rStyle w:val="a9"/>
                <w:b w:val="0"/>
                <w:sz w:val="18"/>
                <w:szCs w:val="18"/>
              </w:rPr>
              <w:t>duration</w:t>
            </w:r>
            <w:r>
              <w:rPr>
                <w:rStyle w:val="a9"/>
                <w:rFonts w:hint="eastAsia"/>
                <w:b w:val="0"/>
                <w:sz w:val="18"/>
                <w:szCs w:val="18"/>
              </w:rPr>
              <w:t>="120" /&gt;</w:t>
            </w:r>
          </w:p>
          <w:p w:rsidR="009A7A45" w:rsidRDefault="009A7A45" w:rsidP="00CA1F19">
            <w:pPr>
              <w:pStyle w:val="M"/>
              <w:spacing w:line="240" w:lineRule="auto"/>
              <w:ind w:firstLine="0"/>
              <w:rPr>
                <w:rStyle w:val="a9"/>
                <w:b w:val="0"/>
                <w:sz w:val="18"/>
                <w:szCs w:val="18"/>
              </w:rPr>
            </w:pPr>
            <w:r>
              <w:rPr>
                <w:rStyle w:val="a9"/>
                <w:rFonts w:hint="eastAsia"/>
                <w:b w:val="0"/>
                <w:sz w:val="18"/>
                <w:szCs w:val="18"/>
              </w:rPr>
              <w:tab/>
            </w:r>
            <w:r w:rsidRPr="00865C67">
              <w:rPr>
                <w:rStyle w:val="a9"/>
                <w:b w:val="0"/>
                <w:sz w:val="18"/>
                <w:szCs w:val="18"/>
              </w:rPr>
              <w:t>&lt;/question&gt;</w:t>
            </w:r>
          </w:p>
          <w:p w:rsidR="005E4AC6" w:rsidRPr="00F10F04" w:rsidRDefault="005E4AC6" w:rsidP="00CA1F19">
            <w:pPr>
              <w:pStyle w:val="M"/>
              <w:spacing w:line="240" w:lineRule="auto"/>
              <w:ind w:firstLine="0"/>
              <w:rPr>
                <w:rStyle w:val="a9"/>
                <w:b w:val="0"/>
                <w:sz w:val="18"/>
                <w:szCs w:val="18"/>
              </w:rPr>
            </w:pPr>
            <w:r w:rsidRPr="00965CA1">
              <w:rPr>
                <w:rStyle w:val="a9"/>
                <w:b w:val="0"/>
                <w:sz w:val="18"/>
                <w:szCs w:val="18"/>
              </w:rPr>
              <w:t>&lt;/assessmentItem&gt;</w:t>
            </w:r>
          </w:p>
        </w:tc>
      </w:tr>
    </w:tbl>
    <w:p w:rsidR="005E4AC6" w:rsidRPr="00397CF9" w:rsidRDefault="005E4AC6" w:rsidP="005E4AC6"/>
    <w:p w:rsidR="000408E2" w:rsidRDefault="000408E2" w:rsidP="000408E2">
      <w:pPr>
        <w:pStyle w:val="3"/>
        <w:numPr>
          <w:ilvl w:val="2"/>
          <w:numId w:val="15"/>
        </w:numPr>
      </w:pPr>
      <w:bookmarkStart w:id="596" w:name="_Toc286841245"/>
      <w:r>
        <w:rPr>
          <w:rFonts w:hint="eastAsia"/>
        </w:rPr>
        <w:lastRenderedPageBreak/>
        <w:t>小组讨论（</w:t>
      </w:r>
      <w:r>
        <w:rPr>
          <w:rFonts w:hint="eastAsia"/>
        </w:rPr>
        <w:t>Group D</w:t>
      </w:r>
      <w:r w:rsidRPr="000408E2">
        <w:t>iscussion</w:t>
      </w:r>
      <w:r>
        <w:rPr>
          <w:rFonts w:hint="eastAsia"/>
        </w:rPr>
        <w:t>）</w:t>
      </w:r>
      <w:bookmarkEnd w:id="596"/>
    </w:p>
    <w:p w:rsidR="000408E2" w:rsidRPr="00D46068" w:rsidRDefault="000408E2" w:rsidP="000408E2">
      <w:pPr>
        <w:pStyle w:val="af8"/>
      </w:pPr>
      <w:r w:rsidRPr="00242408">
        <w:rPr>
          <w:rFonts w:hint="eastAsia"/>
        </w:rPr>
        <w:t>表</w:t>
      </w:r>
      <w:r w:rsidRPr="00242408">
        <w:rPr>
          <w:rFonts w:hint="eastAsia"/>
        </w:rPr>
        <w:t xml:space="preserve"> </w:t>
      </w:r>
      <w:r>
        <w:rPr>
          <w:rFonts w:hint="eastAsia"/>
        </w:rPr>
        <w:t>5-18</w:t>
      </w:r>
      <w:r>
        <w:rPr>
          <w:rFonts w:hint="eastAsia"/>
        </w:rPr>
        <w:t>小组讨论</w:t>
      </w:r>
      <w:r w:rsidRPr="00B402BE">
        <w:rPr>
          <w:rFonts w:hint="eastAsia"/>
        </w:rPr>
        <w:t>(</w:t>
      </w:r>
      <w:r w:rsidR="00931601">
        <w:rPr>
          <w:rFonts w:hint="eastAsia"/>
        </w:rPr>
        <w:t>Group</w:t>
      </w:r>
      <w:r>
        <w:rPr>
          <w:rFonts w:hint="eastAsia"/>
        </w:rPr>
        <w:t xml:space="preserve"> </w:t>
      </w:r>
      <w:r w:rsidR="00931601">
        <w:rPr>
          <w:rFonts w:hint="eastAsia"/>
        </w:rPr>
        <w:t>Discussion</w:t>
      </w:r>
      <w:r w:rsidRPr="00B402BE">
        <w:rPr>
          <w:rFonts w:hint="eastAsia"/>
        </w:rPr>
        <w:t>)</w:t>
      </w:r>
      <w:r>
        <w:rPr>
          <w:rFonts w:hint="eastAsia"/>
        </w:rPr>
        <w:t>示例说明</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84"/>
        <w:gridCol w:w="7138"/>
      </w:tblGrid>
      <w:tr w:rsidR="000408E2" w:rsidRPr="00F10F04" w:rsidTr="008D71F0">
        <w:tc>
          <w:tcPr>
            <w:tcW w:w="1384" w:type="dxa"/>
            <w:tcBorders>
              <w:top w:val="single" w:sz="4" w:space="0" w:color="000000"/>
              <w:left w:val="single" w:sz="4" w:space="0" w:color="000000"/>
              <w:bottom w:val="single" w:sz="4" w:space="0" w:color="000000"/>
              <w:right w:val="single" w:sz="4" w:space="0" w:color="000000"/>
            </w:tcBorders>
            <w:hideMark/>
          </w:tcPr>
          <w:p w:rsidR="000408E2" w:rsidRPr="00F10F04" w:rsidRDefault="000408E2" w:rsidP="008D71F0">
            <w:pPr>
              <w:pStyle w:val="M"/>
              <w:ind w:firstLine="0"/>
              <w:rPr>
                <w:rStyle w:val="a9"/>
                <w:b w:val="0"/>
                <w:sz w:val="18"/>
                <w:szCs w:val="18"/>
              </w:rPr>
            </w:pPr>
            <w:r w:rsidRPr="00F10F04">
              <w:rPr>
                <w:rStyle w:val="a9"/>
                <w:rFonts w:hint="eastAsia"/>
                <w:b w:val="0"/>
                <w:sz w:val="18"/>
                <w:szCs w:val="18"/>
              </w:rPr>
              <w:t>名称</w:t>
            </w:r>
          </w:p>
        </w:tc>
        <w:tc>
          <w:tcPr>
            <w:tcW w:w="7138" w:type="dxa"/>
            <w:tcBorders>
              <w:top w:val="single" w:sz="4" w:space="0" w:color="000000"/>
              <w:left w:val="single" w:sz="4" w:space="0" w:color="000000"/>
              <w:bottom w:val="single" w:sz="4" w:space="0" w:color="000000"/>
              <w:right w:val="single" w:sz="4" w:space="0" w:color="000000"/>
            </w:tcBorders>
            <w:hideMark/>
          </w:tcPr>
          <w:p w:rsidR="000408E2" w:rsidRPr="00F10F04" w:rsidRDefault="000408E2" w:rsidP="008D71F0">
            <w:pPr>
              <w:pStyle w:val="M"/>
              <w:ind w:firstLine="0"/>
              <w:rPr>
                <w:rStyle w:val="a9"/>
                <w:b w:val="0"/>
                <w:sz w:val="18"/>
                <w:szCs w:val="18"/>
              </w:rPr>
            </w:pPr>
            <w:r>
              <w:rPr>
                <w:rStyle w:val="a9"/>
                <w:rFonts w:hint="eastAsia"/>
                <w:b w:val="0"/>
                <w:sz w:val="18"/>
                <w:szCs w:val="18"/>
              </w:rPr>
              <w:t>说明</w:t>
            </w:r>
          </w:p>
        </w:tc>
      </w:tr>
      <w:tr w:rsidR="000408E2" w:rsidRPr="00F10F04" w:rsidTr="008D71F0">
        <w:tc>
          <w:tcPr>
            <w:tcW w:w="1384" w:type="dxa"/>
            <w:tcBorders>
              <w:top w:val="single" w:sz="4" w:space="0" w:color="000000"/>
              <w:left w:val="single" w:sz="4" w:space="0" w:color="000000"/>
              <w:bottom w:val="single" w:sz="4" w:space="0" w:color="000000"/>
              <w:right w:val="single" w:sz="4" w:space="0" w:color="000000"/>
            </w:tcBorders>
            <w:hideMark/>
          </w:tcPr>
          <w:p w:rsidR="000408E2" w:rsidRPr="00965CA1" w:rsidRDefault="000408E2" w:rsidP="008D71F0">
            <w:pPr>
              <w:pStyle w:val="M"/>
              <w:ind w:firstLine="0"/>
              <w:rPr>
                <w:rStyle w:val="a9"/>
                <w:b w:val="0"/>
                <w:sz w:val="18"/>
                <w:szCs w:val="18"/>
              </w:rPr>
            </w:pPr>
            <w:r>
              <w:rPr>
                <w:rStyle w:val="a9"/>
                <w:rFonts w:hint="eastAsia"/>
                <w:b w:val="0"/>
                <w:sz w:val="18"/>
                <w:szCs w:val="18"/>
              </w:rPr>
              <w:t>类型序号</w:t>
            </w:r>
          </w:p>
        </w:tc>
        <w:tc>
          <w:tcPr>
            <w:tcW w:w="7138" w:type="dxa"/>
            <w:tcBorders>
              <w:top w:val="single" w:sz="4" w:space="0" w:color="000000"/>
              <w:left w:val="single" w:sz="4" w:space="0" w:color="000000"/>
              <w:bottom w:val="single" w:sz="4" w:space="0" w:color="000000"/>
              <w:right w:val="single" w:sz="4" w:space="0" w:color="000000"/>
            </w:tcBorders>
            <w:hideMark/>
          </w:tcPr>
          <w:p w:rsidR="000408E2" w:rsidRDefault="000408E2" w:rsidP="00931601">
            <w:pPr>
              <w:pStyle w:val="M"/>
              <w:ind w:firstLine="0"/>
              <w:rPr>
                <w:rStyle w:val="a9"/>
                <w:b w:val="0"/>
                <w:sz w:val="18"/>
                <w:szCs w:val="18"/>
              </w:rPr>
            </w:pPr>
            <w:r>
              <w:rPr>
                <w:rStyle w:val="a9"/>
                <w:rFonts w:hint="eastAsia"/>
                <w:b w:val="0"/>
                <w:sz w:val="18"/>
                <w:szCs w:val="18"/>
              </w:rPr>
              <w:t>1</w:t>
            </w:r>
            <w:r w:rsidR="00931601">
              <w:rPr>
                <w:rStyle w:val="a9"/>
                <w:rFonts w:hint="eastAsia"/>
                <w:b w:val="0"/>
                <w:sz w:val="18"/>
                <w:szCs w:val="18"/>
              </w:rPr>
              <w:t>8</w:t>
            </w:r>
          </w:p>
        </w:tc>
      </w:tr>
      <w:tr w:rsidR="000408E2" w:rsidRPr="00F10F04" w:rsidTr="008D71F0">
        <w:tc>
          <w:tcPr>
            <w:tcW w:w="1384" w:type="dxa"/>
            <w:tcBorders>
              <w:top w:val="single" w:sz="4" w:space="0" w:color="000000"/>
              <w:left w:val="single" w:sz="4" w:space="0" w:color="000000"/>
              <w:bottom w:val="single" w:sz="4" w:space="0" w:color="000000"/>
              <w:right w:val="single" w:sz="4" w:space="0" w:color="000000"/>
            </w:tcBorders>
            <w:hideMark/>
          </w:tcPr>
          <w:p w:rsidR="000408E2" w:rsidRDefault="000408E2" w:rsidP="008D71F0">
            <w:pPr>
              <w:pStyle w:val="M"/>
              <w:ind w:firstLine="0"/>
              <w:rPr>
                <w:rStyle w:val="a9"/>
                <w:b w:val="0"/>
                <w:sz w:val="18"/>
                <w:szCs w:val="18"/>
              </w:rPr>
            </w:pPr>
            <w:r>
              <w:rPr>
                <w:rStyle w:val="a9"/>
                <w:rFonts w:hint="eastAsia"/>
                <w:b w:val="0"/>
                <w:sz w:val="18"/>
                <w:szCs w:val="18"/>
              </w:rPr>
              <w:t>类型标识</w:t>
            </w:r>
          </w:p>
        </w:tc>
        <w:tc>
          <w:tcPr>
            <w:tcW w:w="7138" w:type="dxa"/>
            <w:tcBorders>
              <w:top w:val="single" w:sz="4" w:space="0" w:color="000000"/>
              <w:left w:val="single" w:sz="4" w:space="0" w:color="000000"/>
              <w:bottom w:val="single" w:sz="4" w:space="0" w:color="000000"/>
              <w:right w:val="single" w:sz="4" w:space="0" w:color="000000"/>
            </w:tcBorders>
            <w:hideMark/>
          </w:tcPr>
          <w:p w:rsidR="000408E2" w:rsidRPr="00E17EC9" w:rsidRDefault="00931601" w:rsidP="008D71F0">
            <w:pPr>
              <w:pStyle w:val="M"/>
              <w:ind w:firstLine="0"/>
              <w:rPr>
                <w:rStyle w:val="a9"/>
                <w:sz w:val="18"/>
                <w:szCs w:val="18"/>
              </w:rPr>
            </w:pPr>
            <w:r>
              <w:rPr>
                <w:rStyle w:val="a9"/>
                <w:rFonts w:hint="eastAsia"/>
                <w:b w:val="0"/>
                <w:sz w:val="18"/>
                <w:szCs w:val="18"/>
              </w:rPr>
              <w:t>groupDiscussion</w:t>
            </w:r>
          </w:p>
        </w:tc>
      </w:tr>
      <w:tr w:rsidR="000408E2" w:rsidRPr="00F10F04" w:rsidTr="008D71F0">
        <w:tc>
          <w:tcPr>
            <w:tcW w:w="1384" w:type="dxa"/>
            <w:tcBorders>
              <w:top w:val="single" w:sz="4" w:space="0" w:color="000000"/>
              <w:left w:val="single" w:sz="4" w:space="0" w:color="000000"/>
              <w:bottom w:val="single" w:sz="4" w:space="0" w:color="000000"/>
              <w:right w:val="single" w:sz="4" w:space="0" w:color="000000"/>
            </w:tcBorders>
            <w:hideMark/>
          </w:tcPr>
          <w:p w:rsidR="000408E2" w:rsidRPr="00F10F04" w:rsidRDefault="000408E2" w:rsidP="008D71F0">
            <w:pPr>
              <w:pStyle w:val="M"/>
              <w:ind w:firstLine="0"/>
              <w:rPr>
                <w:rStyle w:val="a9"/>
                <w:b w:val="0"/>
                <w:sz w:val="18"/>
                <w:szCs w:val="18"/>
              </w:rPr>
            </w:pPr>
            <w:r w:rsidRPr="00965CA1">
              <w:rPr>
                <w:rStyle w:val="a9"/>
                <w:rFonts w:hint="eastAsia"/>
                <w:b w:val="0"/>
                <w:sz w:val="18"/>
                <w:szCs w:val="18"/>
              </w:rPr>
              <w:t>试题附加材料</w:t>
            </w:r>
          </w:p>
        </w:tc>
        <w:tc>
          <w:tcPr>
            <w:tcW w:w="7138" w:type="dxa"/>
            <w:tcBorders>
              <w:top w:val="single" w:sz="4" w:space="0" w:color="000000"/>
              <w:left w:val="single" w:sz="4" w:space="0" w:color="000000"/>
              <w:bottom w:val="single" w:sz="4" w:space="0" w:color="000000"/>
              <w:right w:val="single" w:sz="4" w:space="0" w:color="000000"/>
            </w:tcBorders>
            <w:hideMark/>
          </w:tcPr>
          <w:p w:rsidR="000408E2" w:rsidRPr="00F10F04" w:rsidRDefault="000408E2" w:rsidP="008D71F0">
            <w:pPr>
              <w:pStyle w:val="M"/>
              <w:ind w:firstLine="0"/>
              <w:rPr>
                <w:rStyle w:val="a9"/>
                <w:b w:val="0"/>
                <w:sz w:val="18"/>
                <w:szCs w:val="18"/>
              </w:rPr>
            </w:pPr>
            <w:r>
              <w:rPr>
                <w:rStyle w:val="a9"/>
                <w:rFonts w:hint="eastAsia"/>
                <w:b w:val="0"/>
                <w:sz w:val="18"/>
                <w:szCs w:val="18"/>
              </w:rPr>
              <w:t>Sound</w:t>
            </w:r>
            <w:r>
              <w:rPr>
                <w:rStyle w:val="a9"/>
                <w:rFonts w:hint="eastAsia"/>
                <w:b w:val="0"/>
                <w:sz w:val="18"/>
                <w:szCs w:val="18"/>
              </w:rPr>
              <w:t>、</w:t>
            </w:r>
            <w:r>
              <w:rPr>
                <w:rStyle w:val="a9"/>
                <w:rFonts w:hint="eastAsia"/>
                <w:b w:val="0"/>
                <w:sz w:val="18"/>
                <w:szCs w:val="18"/>
              </w:rPr>
              <w:t>Video</w:t>
            </w:r>
          </w:p>
        </w:tc>
      </w:tr>
      <w:tr w:rsidR="000408E2" w:rsidRPr="00F10F04" w:rsidTr="008D71F0">
        <w:tc>
          <w:tcPr>
            <w:tcW w:w="1384" w:type="dxa"/>
            <w:tcBorders>
              <w:top w:val="single" w:sz="4" w:space="0" w:color="000000"/>
              <w:left w:val="single" w:sz="4" w:space="0" w:color="000000"/>
              <w:bottom w:val="single" w:sz="4" w:space="0" w:color="000000"/>
              <w:right w:val="single" w:sz="4" w:space="0" w:color="000000"/>
            </w:tcBorders>
            <w:hideMark/>
          </w:tcPr>
          <w:p w:rsidR="000408E2" w:rsidRPr="00F10F04" w:rsidRDefault="000408E2" w:rsidP="008D71F0">
            <w:pPr>
              <w:pStyle w:val="M"/>
              <w:ind w:firstLine="0"/>
              <w:rPr>
                <w:rStyle w:val="a9"/>
                <w:b w:val="0"/>
                <w:sz w:val="18"/>
                <w:szCs w:val="18"/>
              </w:rPr>
            </w:pPr>
            <w:r w:rsidRPr="00965CA1">
              <w:rPr>
                <w:rStyle w:val="a9"/>
                <w:rFonts w:hint="eastAsia"/>
                <w:b w:val="0"/>
                <w:sz w:val="18"/>
                <w:szCs w:val="18"/>
              </w:rPr>
              <w:t>试题问题类型</w:t>
            </w:r>
          </w:p>
        </w:tc>
        <w:tc>
          <w:tcPr>
            <w:tcW w:w="7138" w:type="dxa"/>
            <w:tcBorders>
              <w:top w:val="single" w:sz="4" w:space="0" w:color="000000"/>
              <w:left w:val="single" w:sz="4" w:space="0" w:color="000000"/>
              <w:bottom w:val="single" w:sz="4" w:space="0" w:color="000000"/>
              <w:right w:val="single" w:sz="4" w:space="0" w:color="000000"/>
            </w:tcBorders>
            <w:hideMark/>
          </w:tcPr>
          <w:p w:rsidR="000408E2" w:rsidRPr="00F10F04" w:rsidRDefault="000408E2" w:rsidP="008D71F0">
            <w:pPr>
              <w:pStyle w:val="M"/>
              <w:ind w:firstLine="0"/>
              <w:rPr>
                <w:rStyle w:val="a9"/>
                <w:b w:val="0"/>
                <w:sz w:val="18"/>
                <w:szCs w:val="18"/>
              </w:rPr>
            </w:pPr>
            <w:r>
              <w:rPr>
                <w:rStyle w:val="a9"/>
                <w:rFonts w:hint="eastAsia"/>
                <w:b w:val="0"/>
                <w:sz w:val="18"/>
                <w:szCs w:val="18"/>
              </w:rPr>
              <w:t>Sound</w:t>
            </w:r>
          </w:p>
        </w:tc>
      </w:tr>
      <w:tr w:rsidR="000408E2" w:rsidRPr="00F10F04" w:rsidTr="008D71F0">
        <w:tc>
          <w:tcPr>
            <w:tcW w:w="1384" w:type="dxa"/>
            <w:tcBorders>
              <w:top w:val="single" w:sz="4" w:space="0" w:color="000000"/>
              <w:left w:val="single" w:sz="4" w:space="0" w:color="000000"/>
              <w:bottom w:val="single" w:sz="4" w:space="0" w:color="000000"/>
              <w:right w:val="single" w:sz="4" w:space="0" w:color="000000"/>
            </w:tcBorders>
            <w:hideMark/>
          </w:tcPr>
          <w:p w:rsidR="000408E2" w:rsidRPr="00F10F04" w:rsidRDefault="000408E2" w:rsidP="008D71F0">
            <w:pPr>
              <w:pStyle w:val="M"/>
              <w:ind w:firstLine="0"/>
              <w:rPr>
                <w:rStyle w:val="a9"/>
                <w:b w:val="0"/>
                <w:sz w:val="18"/>
                <w:szCs w:val="18"/>
              </w:rPr>
            </w:pPr>
            <w:r w:rsidRPr="00965CA1">
              <w:rPr>
                <w:rStyle w:val="a9"/>
                <w:rFonts w:hint="eastAsia"/>
                <w:b w:val="0"/>
                <w:sz w:val="18"/>
                <w:szCs w:val="18"/>
              </w:rPr>
              <w:t>流程性试题</w:t>
            </w:r>
          </w:p>
        </w:tc>
        <w:tc>
          <w:tcPr>
            <w:tcW w:w="7138" w:type="dxa"/>
            <w:tcBorders>
              <w:top w:val="single" w:sz="4" w:space="0" w:color="000000"/>
              <w:left w:val="single" w:sz="4" w:space="0" w:color="000000"/>
              <w:bottom w:val="single" w:sz="4" w:space="0" w:color="000000"/>
              <w:right w:val="single" w:sz="4" w:space="0" w:color="000000"/>
            </w:tcBorders>
            <w:hideMark/>
          </w:tcPr>
          <w:p w:rsidR="000408E2" w:rsidRPr="00F10F04" w:rsidRDefault="000408E2" w:rsidP="008D71F0">
            <w:pPr>
              <w:pStyle w:val="M"/>
              <w:ind w:firstLine="0"/>
              <w:rPr>
                <w:rStyle w:val="a9"/>
                <w:b w:val="0"/>
                <w:sz w:val="18"/>
                <w:szCs w:val="18"/>
              </w:rPr>
            </w:pPr>
            <w:r>
              <w:rPr>
                <w:rStyle w:val="a9"/>
                <w:rFonts w:hint="eastAsia"/>
                <w:b w:val="0"/>
                <w:sz w:val="18"/>
                <w:szCs w:val="18"/>
              </w:rPr>
              <w:t>是</w:t>
            </w:r>
          </w:p>
        </w:tc>
      </w:tr>
      <w:tr w:rsidR="000408E2" w:rsidRPr="00F10F04" w:rsidTr="008D71F0">
        <w:tc>
          <w:tcPr>
            <w:tcW w:w="1384" w:type="dxa"/>
            <w:tcBorders>
              <w:top w:val="single" w:sz="4" w:space="0" w:color="000000"/>
              <w:left w:val="single" w:sz="4" w:space="0" w:color="000000"/>
              <w:bottom w:val="single" w:sz="4" w:space="0" w:color="000000"/>
              <w:right w:val="single" w:sz="4" w:space="0" w:color="000000"/>
            </w:tcBorders>
            <w:hideMark/>
          </w:tcPr>
          <w:p w:rsidR="000408E2" w:rsidRPr="00F10F04" w:rsidRDefault="000408E2" w:rsidP="008D71F0">
            <w:pPr>
              <w:pStyle w:val="M"/>
              <w:ind w:firstLine="0"/>
              <w:rPr>
                <w:rStyle w:val="a9"/>
                <w:b w:val="0"/>
                <w:sz w:val="18"/>
                <w:szCs w:val="18"/>
              </w:rPr>
            </w:pPr>
            <w:r>
              <w:rPr>
                <w:rFonts w:hint="eastAsia"/>
              </w:rPr>
              <w:t>示例</w:t>
            </w:r>
          </w:p>
        </w:tc>
        <w:tc>
          <w:tcPr>
            <w:tcW w:w="7138" w:type="dxa"/>
            <w:tcBorders>
              <w:top w:val="single" w:sz="4" w:space="0" w:color="000000"/>
              <w:left w:val="single" w:sz="4" w:space="0" w:color="000000"/>
              <w:bottom w:val="single" w:sz="4" w:space="0" w:color="000000"/>
              <w:right w:val="single" w:sz="4" w:space="0" w:color="000000"/>
            </w:tcBorders>
            <w:hideMark/>
          </w:tcPr>
          <w:p w:rsidR="000408E2" w:rsidRDefault="000408E2" w:rsidP="008D71F0">
            <w:pPr>
              <w:pStyle w:val="M"/>
              <w:spacing w:line="240" w:lineRule="auto"/>
              <w:ind w:firstLine="0"/>
              <w:rPr>
                <w:rStyle w:val="a9"/>
                <w:b w:val="0"/>
                <w:sz w:val="18"/>
                <w:szCs w:val="18"/>
              </w:rPr>
            </w:pPr>
            <w:r w:rsidRPr="00965CA1">
              <w:rPr>
                <w:rStyle w:val="a9"/>
                <w:b w:val="0"/>
                <w:sz w:val="18"/>
                <w:szCs w:val="18"/>
              </w:rPr>
              <w:t>&lt;assessmentItem identifier="</w:t>
            </w:r>
            <w:r w:rsidRPr="00FC0028">
              <w:rPr>
                <w:rStyle w:val="a9"/>
                <w:b w:val="0"/>
                <w:sz w:val="18"/>
                <w:szCs w:val="18"/>
              </w:rPr>
              <w:t>sflep-</w:t>
            </w:r>
            <w:r>
              <w:rPr>
                <w:rStyle w:val="a9"/>
                <w:rFonts w:hint="eastAsia"/>
                <w:b w:val="0"/>
                <w:sz w:val="18"/>
                <w:szCs w:val="18"/>
              </w:rPr>
              <w:t>ni</w:t>
            </w:r>
            <w:r w:rsidRPr="00FC0028">
              <w:rPr>
                <w:rStyle w:val="a9"/>
                <w:b w:val="0"/>
                <w:sz w:val="18"/>
                <w:szCs w:val="18"/>
              </w:rPr>
              <w:t>-</w:t>
            </w:r>
            <w:r>
              <w:rPr>
                <w:rStyle w:val="a9"/>
                <w:rFonts w:hint="eastAsia"/>
                <w:b w:val="0"/>
                <w:sz w:val="18"/>
                <w:szCs w:val="18"/>
              </w:rPr>
              <w:t>1</w:t>
            </w:r>
            <w:r w:rsidR="006B62C6">
              <w:rPr>
                <w:rStyle w:val="a9"/>
                <w:rFonts w:hint="eastAsia"/>
                <w:b w:val="0"/>
                <w:sz w:val="18"/>
                <w:szCs w:val="18"/>
              </w:rPr>
              <w:t>8</w:t>
            </w:r>
            <w:r w:rsidRPr="00FC0028">
              <w:rPr>
                <w:rStyle w:val="a9"/>
                <w:b w:val="0"/>
                <w:sz w:val="18"/>
                <w:szCs w:val="18"/>
              </w:rPr>
              <w:t>-</w:t>
            </w:r>
            <w:r w:rsidR="006B62C6">
              <w:rPr>
                <w:rStyle w:val="a9"/>
                <w:rFonts w:hint="eastAsia"/>
                <w:b w:val="0"/>
                <w:sz w:val="18"/>
                <w:szCs w:val="18"/>
              </w:rPr>
              <w:t>8</w:t>
            </w:r>
            <w:r>
              <w:rPr>
                <w:rStyle w:val="a9"/>
                <w:rFonts w:hint="eastAsia"/>
                <w:b w:val="0"/>
                <w:sz w:val="18"/>
                <w:szCs w:val="18"/>
              </w:rPr>
              <w:t>82</w:t>
            </w:r>
            <w:r w:rsidRPr="00965CA1">
              <w:rPr>
                <w:rStyle w:val="a9"/>
                <w:b w:val="0"/>
                <w:sz w:val="18"/>
                <w:szCs w:val="18"/>
              </w:rPr>
              <w:t>" type="</w:t>
            </w:r>
            <w:r w:rsidR="00931601">
              <w:rPr>
                <w:rStyle w:val="a9"/>
                <w:rFonts w:hint="eastAsia"/>
                <w:b w:val="0"/>
                <w:sz w:val="18"/>
                <w:szCs w:val="18"/>
              </w:rPr>
              <w:t>groupDiscussion</w:t>
            </w:r>
            <w:r w:rsidRPr="00965CA1">
              <w:rPr>
                <w:rStyle w:val="a9"/>
                <w:b w:val="0"/>
                <w:sz w:val="18"/>
                <w:szCs w:val="18"/>
              </w:rPr>
              <w:t>"</w:t>
            </w:r>
            <w:r>
              <w:rPr>
                <w:rStyle w:val="a9"/>
                <w:rFonts w:hint="eastAsia"/>
                <w:b w:val="0"/>
                <w:sz w:val="18"/>
                <w:szCs w:val="18"/>
              </w:rPr>
              <w:t xml:space="preserve"> </w:t>
            </w:r>
            <w:r>
              <w:rPr>
                <w:rStyle w:val="a9"/>
                <w:b w:val="0"/>
                <w:sz w:val="18"/>
                <w:szCs w:val="18"/>
              </w:rPr>
              <w:t>preshow</w:t>
            </w:r>
            <w:r>
              <w:rPr>
                <w:rStyle w:val="a9"/>
                <w:rFonts w:hint="eastAsia"/>
                <w:b w:val="0"/>
                <w:sz w:val="18"/>
                <w:szCs w:val="18"/>
              </w:rPr>
              <w:t>="false"</w:t>
            </w:r>
            <w:r w:rsidRPr="00D111F6">
              <w:rPr>
                <w:rStyle w:val="a9"/>
                <w:b w:val="0"/>
                <w:sz w:val="18"/>
                <w:szCs w:val="18"/>
              </w:rPr>
              <w:t xml:space="preserve"> </w:t>
            </w:r>
            <w:r w:rsidRPr="00965CA1">
              <w:rPr>
                <w:rStyle w:val="a9"/>
                <w:b w:val="0"/>
                <w:sz w:val="18"/>
                <w:szCs w:val="18"/>
              </w:rPr>
              <w:t>level="4"&gt;</w:t>
            </w:r>
          </w:p>
          <w:p w:rsidR="000408E2" w:rsidRDefault="000408E2" w:rsidP="008D71F0">
            <w:pPr>
              <w:pStyle w:val="M"/>
              <w:spacing w:line="240" w:lineRule="auto"/>
              <w:rPr>
                <w:rStyle w:val="a9"/>
                <w:b w:val="0"/>
                <w:sz w:val="18"/>
                <w:szCs w:val="18"/>
              </w:rPr>
            </w:pPr>
            <w:r w:rsidRPr="00865C67">
              <w:rPr>
                <w:rStyle w:val="a9"/>
                <w:b w:val="0"/>
                <w:sz w:val="18"/>
                <w:szCs w:val="18"/>
              </w:rPr>
              <w:t>&lt;question</w:t>
            </w:r>
            <w:r>
              <w:rPr>
                <w:rStyle w:val="a9"/>
                <w:rFonts w:hint="eastAsia"/>
                <w:b w:val="0"/>
                <w:sz w:val="18"/>
                <w:szCs w:val="18"/>
              </w:rPr>
              <w:t xml:space="preserve"> t</w:t>
            </w:r>
            <w:r w:rsidRPr="00865C67">
              <w:rPr>
                <w:rStyle w:val="a9"/>
                <w:b w:val="0"/>
                <w:sz w:val="18"/>
                <w:szCs w:val="18"/>
              </w:rPr>
              <w:t>ype="</w:t>
            </w:r>
            <w:r w:rsidR="00154CAB">
              <w:rPr>
                <w:rStyle w:val="a9"/>
                <w:rFonts w:hint="eastAsia"/>
                <w:b w:val="0"/>
                <w:sz w:val="18"/>
                <w:szCs w:val="18"/>
              </w:rPr>
              <w:t>discussion</w:t>
            </w:r>
            <w:r w:rsidRPr="00865C67">
              <w:rPr>
                <w:rStyle w:val="a9"/>
                <w:b w:val="0"/>
                <w:sz w:val="18"/>
                <w:szCs w:val="18"/>
              </w:rPr>
              <w:t>"</w:t>
            </w:r>
            <w:r w:rsidR="00946DEF">
              <w:rPr>
                <w:rStyle w:val="a9"/>
                <w:rFonts w:hint="eastAsia"/>
                <w:b w:val="0"/>
                <w:sz w:val="18"/>
                <w:szCs w:val="18"/>
              </w:rPr>
              <w:t xml:space="preserve"> </w:t>
            </w:r>
            <w:r w:rsidR="00946DEF" w:rsidRPr="00946DEF">
              <w:rPr>
                <w:rStyle w:val="a9"/>
                <w:b w:val="0"/>
                <w:sz w:val="18"/>
                <w:szCs w:val="18"/>
              </w:rPr>
              <w:t>member="3" piece="60"</w:t>
            </w:r>
            <w:r w:rsidRPr="00865C67">
              <w:rPr>
                <w:rStyle w:val="a9"/>
                <w:b w:val="0"/>
                <w:sz w:val="18"/>
                <w:szCs w:val="18"/>
              </w:rPr>
              <w:t>&gt;</w:t>
            </w:r>
          </w:p>
          <w:p w:rsidR="000408E2" w:rsidRPr="00865C67" w:rsidRDefault="000408E2" w:rsidP="008D71F0">
            <w:pPr>
              <w:pStyle w:val="M"/>
              <w:spacing w:line="240" w:lineRule="auto"/>
              <w:rPr>
                <w:rStyle w:val="a9"/>
                <w:b w:val="0"/>
                <w:sz w:val="18"/>
                <w:szCs w:val="18"/>
              </w:rPr>
            </w:pPr>
            <w:r>
              <w:rPr>
                <w:rStyle w:val="a9"/>
                <w:rFonts w:hint="eastAsia"/>
                <w:b w:val="0"/>
                <w:sz w:val="18"/>
                <w:szCs w:val="18"/>
              </w:rPr>
              <w:tab/>
            </w:r>
            <w:r w:rsidRPr="00865C67">
              <w:rPr>
                <w:rStyle w:val="a9"/>
                <w:b w:val="0"/>
                <w:sz w:val="18"/>
                <w:szCs w:val="18"/>
              </w:rPr>
              <w:t>&lt;prompt&gt;</w:t>
            </w:r>
          </w:p>
          <w:p w:rsidR="000408E2" w:rsidRDefault="000408E2" w:rsidP="008D71F0">
            <w:pPr>
              <w:pStyle w:val="M"/>
              <w:spacing w:line="240" w:lineRule="auto"/>
              <w:rPr>
                <w:rStyle w:val="a9"/>
                <w:b w:val="0"/>
                <w:sz w:val="18"/>
                <w:szCs w:val="18"/>
              </w:rPr>
            </w:pPr>
            <w:r>
              <w:rPr>
                <w:rStyle w:val="a9"/>
                <w:rFonts w:hint="eastAsia"/>
                <w:b w:val="0"/>
                <w:sz w:val="18"/>
                <w:szCs w:val="18"/>
              </w:rPr>
              <w:tab/>
            </w:r>
            <w:r>
              <w:rPr>
                <w:rStyle w:val="a9"/>
                <w:b w:val="0"/>
                <w:sz w:val="18"/>
                <w:szCs w:val="18"/>
              </w:rPr>
              <w:tab/>
            </w:r>
            <w:r w:rsidRPr="00865C67">
              <w:rPr>
                <w:rStyle w:val="a9"/>
                <w:b w:val="0"/>
                <w:sz w:val="18"/>
                <w:szCs w:val="18"/>
              </w:rPr>
              <w:t>&lt;text</w:t>
            </w:r>
            <w:r>
              <w:rPr>
                <w:rStyle w:val="a9"/>
                <w:rFonts w:hint="eastAsia"/>
                <w:b w:val="0"/>
                <w:sz w:val="18"/>
                <w:szCs w:val="18"/>
              </w:rPr>
              <w:t xml:space="preserve"> type="direction"</w:t>
            </w:r>
            <w:r w:rsidRPr="00865C67">
              <w:rPr>
                <w:rStyle w:val="a9"/>
                <w:b w:val="0"/>
                <w:sz w:val="18"/>
                <w:szCs w:val="18"/>
              </w:rPr>
              <w:t>&gt;</w:t>
            </w:r>
            <w:r w:rsidR="00946DEF" w:rsidRPr="00946DEF">
              <w:rPr>
                <w:rStyle w:val="a9"/>
                <w:b w:val="0"/>
                <w:sz w:val="18"/>
                <w:szCs w:val="18"/>
              </w:rPr>
              <w:t xml:space="preserve">You’ll have about 5 minutes to discuss on this </w:t>
            </w:r>
            <w:r w:rsidR="00946DEF">
              <w:rPr>
                <w:rStyle w:val="a9"/>
                <w:rFonts w:hint="eastAsia"/>
                <w:b w:val="0"/>
                <w:sz w:val="18"/>
                <w:szCs w:val="18"/>
              </w:rPr>
              <w:tab/>
            </w:r>
            <w:r w:rsidR="00946DEF">
              <w:rPr>
                <w:rStyle w:val="a9"/>
                <w:b w:val="0"/>
                <w:sz w:val="18"/>
                <w:szCs w:val="18"/>
              </w:rPr>
              <w:tab/>
            </w:r>
            <w:r w:rsidR="00946DEF">
              <w:rPr>
                <w:rStyle w:val="a9"/>
                <w:rFonts w:hint="eastAsia"/>
                <w:b w:val="0"/>
                <w:sz w:val="18"/>
                <w:szCs w:val="18"/>
              </w:rPr>
              <w:tab/>
            </w:r>
            <w:r w:rsidR="00946DEF">
              <w:rPr>
                <w:rStyle w:val="a9"/>
                <w:b w:val="0"/>
                <w:sz w:val="18"/>
                <w:szCs w:val="18"/>
              </w:rPr>
              <w:tab/>
            </w:r>
            <w:r w:rsidR="00946DEF" w:rsidRPr="00946DEF">
              <w:rPr>
                <w:rStyle w:val="a9"/>
                <w:b w:val="0"/>
                <w:sz w:val="18"/>
                <w:szCs w:val="18"/>
              </w:rPr>
              <w:t xml:space="preserve">topic. Each person can only talk for one minute at a time. During  </w:t>
            </w:r>
            <w:r w:rsidR="00946DEF">
              <w:rPr>
                <w:rStyle w:val="a9"/>
                <w:rFonts w:hint="eastAsia"/>
                <w:b w:val="0"/>
                <w:sz w:val="18"/>
                <w:szCs w:val="18"/>
              </w:rPr>
              <w:tab/>
            </w:r>
            <w:r w:rsidR="00946DEF">
              <w:rPr>
                <w:rStyle w:val="a9"/>
                <w:b w:val="0"/>
                <w:sz w:val="18"/>
                <w:szCs w:val="18"/>
              </w:rPr>
              <w:tab/>
            </w:r>
            <w:r w:rsidR="00946DEF">
              <w:rPr>
                <w:rStyle w:val="a9"/>
                <w:rFonts w:hint="eastAsia"/>
                <w:b w:val="0"/>
                <w:sz w:val="18"/>
                <w:szCs w:val="18"/>
              </w:rPr>
              <w:tab/>
            </w:r>
            <w:r w:rsidR="00946DEF">
              <w:rPr>
                <w:rStyle w:val="a9"/>
                <w:b w:val="0"/>
                <w:sz w:val="18"/>
                <w:szCs w:val="18"/>
              </w:rPr>
              <w:tab/>
            </w:r>
            <w:r w:rsidR="00946DEF" w:rsidRPr="00946DEF">
              <w:rPr>
                <w:rStyle w:val="a9"/>
                <w:b w:val="0"/>
                <w:sz w:val="18"/>
                <w:szCs w:val="18"/>
              </w:rPr>
              <w:t>the</w:t>
            </w:r>
            <w:r w:rsidR="00946DEF">
              <w:rPr>
                <w:rStyle w:val="a9"/>
                <w:rFonts w:hint="eastAsia"/>
                <w:b w:val="0"/>
                <w:sz w:val="18"/>
                <w:szCs w:val="18"/>
              </w:rPr>
              <w:t xml:space="preserve"> </w:t>
            </w:r>
            <w:r w:rsidR="00946DEF" w:rsidRPr="00946DEF">
              <w:rPr>
                <w:rStyle w:val="a9"/>
                <w:b w:val="0"/>
                <w:sz w:val="18"/>
                <w:szCs w:val="18"/>
              </w:rPr>
              <w:t xml:space="preserve">discussion, you may voice your opinion, argue with each  </w:t>
            </w:r>
            <w:r w:rsidR="00946DEF">
              <w:rPr>
                <w:rStyle w:val="a9"/>
                <w:rFonts w:hint="eastAsia"/>
                <w:b w:val="0"/>
                <w:sz w:val="18"/>
                <w:szCs w:val="18"/>
              </w:rPr>
              <w:tab/>
            </w:r>
            <w:r w:rsidR="00946DEF">
              <w:rPr>
                <w:rStyle w:val="a9"/>
                <w:b w:val="0"/>
                <w:sz w:val="18"/>
                <w:szCs w:val="18"/>
              </w:rPr>
              <w:tab/>
            </w:r>
            <w:r w:rsidR="00946DEF">
              <w:rPr>
                <w:rStyle w:val="a9"/>
                <w:rFonts w:hint="eastAsia"/>
                <w:b w:val="0"/>
                <w:sz w:val="18"/>
                <w:szCs w:val="18"/>
              </w:rPr>
              <w:tab/>
            </w:r>
            <w:r w:rsidR="00946DEF">
              <w:rPr>
                <w:rStyle w:val="a9"/>
                <w:b w:val="0"/>
                <w:sz w:val="18"/>
                <w:szCs w:val="18"/>
              </w:rPr>
              <w:tab/>
            </w:r>
            <w:r w:rsidR="00946DEF">
              <w:rPr>
                <w:rStyle w:val="a9"/>
                <w:rFonts w:hint="eastAsia"/>
                <w:b w:val="0"/>
                <w:sz w:val="18"/>
                <w:szCs w:val="18"/>
              </w:rPr>
              <w:tab/>
            </w:r>
            <w:r w:rsidR="00946DEF" w:rsidRPr="00946DEF">
              <w:rPr>
                <w:rStyle w:val="a9"/>
                <w:b w:val="0"/>
                <w:sz w:val="18"/>
                <w:szCs w:val="18"/>
              </w:rPr>
              <w:t>other, or ask</w:t>
            </w:r>
            <w:r w:rsidR="00946DEF">
              <w:rPr>
                <w:rStyle w:val="a9"/>
                <w:rFonts w:hint="eastAsia"/>
                <w:b w:val="0"/>
                <w:sz w:val="18"/>
                <w:szCs w:val="18"/>
              </w:rPr>
              <w:t xml:space="preserve"> </w:t>
            </w:r>
            <w:r w:rsidR="00946DEF" w:rsidRPr="00946DEF">
              <w:rPr>
                <w:rStyle w:val="a9"/>
                <w:b w:val="0"/>
                <w:sz w:val="18"/>
                <w:szCs w:val="18"/>
              </w:rPr>
              <w:t xml:space="preserve">somebody to clarify his or her points. Your </w:t>
            </w:r>
            <w:r w:rsidR="00946DEF">
              <w:rPr>
                <w:rStyle w:val="a9"/>
                <w:rFonts w:hint="eastAsia"/>
                <w:b w:val="0"/>
                <w:sz w:val="18"/>
                <w:szCs w:val="18"/>
              </w:rPr>
              <w:tab/>
            </w:r>
            <w:r w:rsidR="00946DEF">
              <w:rPr>
                <w:rStyle w:val="a9"/>
                <w:b w:val="0"/>
                <w:sz w:val="18"/>
                <w:szCs w:val="18"/>
              </w:rPr>
              <w:tab/>
            </w:r>
            <w:r w:rsidR="00946DEF">
              <w:rPr>
                <w:rStyle w:val="a9"/>
                <w:rFonts w:hint="eastAsia"/>
                <w:b w:val="0"/>
                <w:sz w:val="18"/>
                <w:szCs w:val="18"/>
              </w:rPr>
              <w:tab/>
            </w:r>
            <w:r w:rsidR="00946DEF">
              <w:rPr>
                <w:rStyle w:val="a9"/>
                <w:b w:val="0"/>
                <w:sz w:val="18"/>
                <w:szCs w:val="18"/>
              </w:rPr>
              <w:tab/>
            </w:r>
            <w:r w:rsidR="00946DEF">
              <w:rPr>
                <w:rStyle w:val="a9"/>
                <w:rFonts w:hint="eastAsia"/>
                <w:b w:val="0"/>
                <w:sz w:val="18"/>
                <w:szCs w:val="18"/>
              </w:rPr>
              <w:tab/>
            </w:r>
            <w:r w:rsidR="00946DEF">
              <w:rPr>
                <w:rStyle w:val="a9"/>
                <w:b w:val="0"/>
                <w:sz w:val="18"/>
                <w:szCs w:val="18"/>
              </w:rPr>
              <w:tab/>
            </w:r>
            <w:r w:rsidR="00946DEF" w:rsidRPr="00946DEF">
              <w:rPr>
                <w:rStyle w:val="a9"/>
                <w:b w:val="0"/>
                <w:sz w:val="18"/>
                <w:szCs w:val="18"/>
              </w:rPr>
              <w:t>performance</w:t>
            </w:r>
            <w:r w:rsidR="00946DEF">
              <w:rPr>
                <w:rStyle w:val="a9"/>
                <w:rFonts w:hint="eastAsia"/>
                <w:b w:val="0"/>
                <w:sz w:val="18"/>
                <w:szCs w:val="18"/>
              </w:rPr>
              <w:t xml:space="preserve"> </w:t>
            </w:r>
            <w:r w:rsidR="00946DEF" w:rsidRPr="00946DEF">
              <w:rPr>
                <w:rStyle w:val="a9"/>
                <w:b w:val="0"/>
                <w:sz w:val="18"/>
                <w:szCs w:val="18"/>
              </w:rPr>
              <w:t xml:space="preserve">will be judged according to your contribution to the </w:t>
            </w:r>
            <w:r w:rsidR="00946DEF">
              <w:rPr>
                <w:rStyle w:val="a9"/>
                <w:rFonts w:hint="eastAsia"/>
                <w:b w:val="0"/>
                <w:sz w:val="18"/>
                <w:szCs w:val="18"/>
              </w:rPr>
              <w:tab/>
            </w:r>
            <w:r w:rsidR="00946DEF">
              <w:rPr>
                <w:rStyle w:val="a9"/>
                <w:b w:val="0"/>
                <w:sz w:val="18"/>
                <w:szCs w:val="18"/>
              </w:rPr>
              <w:tab/>
            </w:r>
            <w:r w:rsidR="00946DEF">
              <w:rPr>
                <w:rStyle w:val="a9"/>
                <w:rFonts w:hint="eastAsia"/>
                <w:b w:val="0"/>
                <w:sz w:val="18"/>
                <w:szCs w:val="18"/>
              </w:rPr>
              <w:tab/>
            </w:r>
            <w:r w:rsidR="00946DEF">
              <w:rPr>
                <w:rStyle w:val="a9"/>
                <w:b w:val="0"/>
                <w:sz w:val="18"/>
                <w:szCs w:val="18"/>
              </w:rPr>
              <w:tab/>
            </w:r>
            <w:r w:rsidR="00946DEF" w:rsidRPr="00946DEF">
              <w:rPr>
                <w:rStyle w:val="a9"/>
                <w:b w:val="0"/>
                <w:sz w:val="18"/>
                <w:szCs w:val="18"/>
              </w:rPr>
              <w:t>discussion. Each</w:t>
            </w:r>
            <w:r w:rsidR="00946DEF">
              <w:rPr>
                <w:rStyle w:val="a9"/>
                <w:rFonts w:hint="eastAsia"/>
                <w:b w:val="0"/>
                <w:sz w:val="18"/>
                <w:szCs w:val="18"/>
              </w:rPr>
              <w:t xml:space="preserve"> </w:t>
            </w:r>
            <w:r w:rsidR="00946DEF" w:rsidRPr="00946DEF">
              <w:rPr>
                <w:rStyle w:val="a9"/>
                <w:b w:val="0"/>
                <w:sz w:val="18"/>
                <w:szCs w:val="18"/>
              </w:rPr>
              <w:t>group is</w:t>
            </w:r>
            <w:r w:rsidR="00946DEF">
              <w:rPr>
                <w:rStyle w:val="a9"/>
                <w:rFonts w:hint="eastAsia"/>
                <w:b w:val="0"/>
                <w:sz w:val="18"/>
                <w:szCs w:val="18"/>
              </w:rPr>
              <w:t xml:space="preserve"> </w:t>
            </w:r>
            <w:r w:rsidR="00946DEF" w:rsidRPr="00946DEF">
              <w:rPr>
                <w:rStyle w:val="a9"/>
                <w:b w:val="0"/>
                <w:sz w:val="18"/>
                <w:szCs w:val="18"/>
              </w:rPr>
              <w:t>composed of</w:t>
            </w:r>
            <w:r w:rsidR="00946DEF">
              <w:rPr>
                <w:rStyle w:val="a9"/>
                <w:rFonts w:hint="eastAsia"/>
                <w:b w:val="0"/>
                <w:sz w:val="18"/>
                <w:szCs w:val="18"/>
              </w:rPr>
              <w:t xml:space="preserve"> </w:t>
            </w:r>
            <w:r w:rsidR="00946DEF" w:rsidRPr="00946DEF">
              <w:rPr>
                <w:rStyle w:val="a9"/>
                <w:b w:val="0"/>
                <w:sz w:val="18"/>
                <w:szCs w:val="18"/>
              </w:rPr>
              <w:t>three students – Stu</w:t>
            </w:r>
            <w:r w:rsidR="00946DEF">
              <w:rPr>
                <w:rStyle w:val="a9"/>
                <w:b w:val="0"/>
                <w:sz w:val="18"/>
                <w:szCs w:val="18"/>
              </w:rPr>
              <w:t xml:space="preserve">dent A, </w:t>
            </w:r>
            <w:r w:rsidR="00946DEF">
              <w:rPr>
                <w:rStyle w:val="a9"/>
                <w:rFonts w:hint="eastAsia"/>
                <w:b w:val="0"/>
                <w:sz w:val="18"/>
                <w:szCs w:val="18"/>
              </w:rPr>
              <w:tab/>
            </w:r>
            <w:r w:rsidR="00946DEF">
              <w:rPr>
                <w:rStyle w:val="a9"/>
                <w:b w:val="0"/>
                <w:sz w:val="18"/>
                <w:szCs w:val="18"/>
              </w:rPr>
              <w:tab/>
            </w:r>
            <w:r w:rsidR="00946DEF">
              <w:rPr>
                <w:rStyle w:val="a9"/>
                <w:rFonts w:hint="eastAsia"/>
                <w:b w:val="0"/>
                <w:sz w:val="18"/>
                <w:szCs w:val="18"/>
              </w:rPr>
              <w:tab/>
            </w:r>
            <w:r w:rsidR="00946DEF">
              <w:rPr>
                <w:rStyle w:val="a9"/>
                <w:b w:val="0"/>
                <w:sz w:val="18"/>
                <w:szCs w:val="18"/>
              </w:rPr>
              <w:tab/>
              <w:t>Student B and Student C</w:t>
            </w:r>
            <w:r w:rsidRPr="00A72BF6">
              <w:rPr>
                <w:rStyle w:val="a9"/>
                <w:b w:val="0"/>
                <w:sz w:val="18"/>
                <w:szCs w:val="18"/>
              </w:rPr>
              <w:t>.</w:t>
            </w:r>
          </w:p>
          <w:p w:rsidR="000408E2" w:rsidRDefault="000408E2" w:rsidP="008D71F0">
            <w:pPr>
              <w:pStyle w:val="M"/>
              <w:spacing w:line="240" w:lineRule="auto"/>
              <w:rPr>
                <w:rStyle w:val="a9"/>
                <w:b w:val="0"/>
                <w:sz w:val="18"/>
                <w:szCs w:val="18"/>
              </w:rPr>
            </w:pPr>
            <w:r>
              <w:rPr>
                <w:rStyle w:val="a9"/>
                <w:rFonts w:hint="eastAsia"/>
                <w:b w:val="0"/>
                <w:sz w:val="18"/>
                <w:szCs w:val="18"/>
              </w:rPr>
              <w:tab/>
            </w:r>
            <w:r>
              <w:rPr>
                <w:rStyle w:val="a9"/>
                <w:b w:val="0"/>
                <w:sz w:val="18"/>
                <w:szCs w:val="18"/>
              </w:rPr>
              <w:tab/>
            </w:r>
            <w:r w:rsidRPr="00865C67">
              <w:rPr>
                <w:rStyle w:val="a9"/>
                <w:b w:val="0"/>
                <w:sz w:val="18"/>
                <w:szCs w:val="18"/>
              </w:rPr>
              <w:t>&lt;/text&gt;</w:t>
            </w:r>
          </w:p>
          <w:p w:rsidR="000408E2" w:rsidRDefault="000408E2" w:rsidP="008D71F0">
            <w:pPr>
              <w:pStyle w:val="M"/>
              <w:spacing w:line="240" w:lineRule="auto"/>
              <w:rPr>
                <w:rStyle w:val="a9"/>
                <w:b w:val="0"/>
                <w:sz w:val="18"/>
                <w:szCs w:val="18"/>
              </w:rPr>
            </w:pPr>
            <w:r>
              <w:rPr>
                <w:rStyle w:val="a9"/>
                <w:rFonts w:hint="eastAsia"/>
                <w:b w:val="0"/>
                <w:sz w:val="18"/>
                <w:szCs w:val="18"/>
              </w:rPr>
              <w:tab/>
            </w:r>
            <w:r>
              <w:rPr>
                <w:rStyle w:val="a9"/>
                <w:b w:val="0"/>
                <w:sz w:val="18"/>
                <w:szCs w:val="18"/>
              </w:rPr>
              <w:tab/>
              <w:t>&lt;sound</w:t>
            </w:r>
            <w:r w:rsidR="0061575E">
              <w:rPr>
                <w:rStyle w:val="a9"/>
                <w:rFonts w:hint="eastAsia"/>
                <w:b w:val="0"/>
                <w:sz w:val="18"/>
                <w:szCs w:val="18"/>
              </w:rPr>
              <w:t xml:space="preserve"> </w:t>
            </w:r>
            <w:r w:rsidR="00646273">
              <w:rPr>
                <w:rStyle w:val="a9"/>
                <w:rFonts w:hint="eastAsia"/>
                <w:b w:val="0"/>
                <w:sz w:val="18"/>
                <w:szCs w:val="18"/>
              </w:rPr>
              <w:t xml:space="preserve">duration="15" </w:t>
            </w:r>
            <w:r>
              <w:rPr>
                <w:rStyle w:val="a9"/>
                <w:rFonts w:hint="eastAsia"/>
                <w:b w:val="0"/>
                <w:sz w:val="18"/>
                <w:szCs w:val="18"/>
              </w:rPr>
              <w:t>src</w:t>
            </w:r>
            <w:r w:rsidRPr="00865C67">
              <w:rPr>
                <w:rStyle w:val="a9"/>
                <w:b w:val="0"/>
                <w:sz w:val="18"/>
                <w:szCs w:val="18"/>
              </w:rPr>
              <w:t>="sound/</w:t>
            </w:r>
            <w:r w:rsidRPr="00FC0028">
              <w:rPr>
                <w:rStyle w:val="a9"/>
                <w:b w:val="0"/>
                <w:sz w:val="18"/>
                <w:szCs w:val="18"/>
              </w:rPr>
              <w:t>sflep-</w:t>
            </w:r>
            <w:r>
              <w:rPr>
                <w:rStyle w:val="a9"/>
                <w:rFonts w:hint="eastAsia"/>
                <w:b w:val="0"/>
                <w:sz w:val="18"/>
                <w:szCs w:val="18"/>
              </w:rPr>
              <w:t>ni</w:t>
            </w:r>
            <w:r w:rsidRPr="00FC0028">
              <w:rPr>
                <w:rStyle w:val="a9"/>
                <w:b w:val="0"/>
                <w:sz w:val="18"/>
                <w:szCs w:val="18"/>
              </w:rPr>
              <w:t>-</w:t>
            </w:r>
            <w:r>
              <w:rPr>
                <w:rStyle w:val="a9"/>
                <w:rFonts w:hint="eastAsia"/>
                <w:b w:val="0"/>
                <w:sz w:val="18"/>
                <w:szCs w:val="18"/>
              </w:rPr>
              <w:t>1</w:t>
            </w:r>
            <w:r w:rsidR="00F4302D">
              <w:rPr>
                <w:rStyle w:val="a9"/>
                <w:rFonts w:hint="eastAsia"/>
                <w:b w:val="0"/>
                <w:sz w:val="18"/>
                <w:szCs w:val="18"/>
              </w:rPr>
              <w:t>8</w:t>
            </w:r>
            <w:r w:rsidRPr="00FC0028">
              <w:rPr>
                <w:rStyle w:val="a9"/>
                <w:b w:val="0"/>
                <w:sz w:val="18"/>
                <w:szCs w:val="18"/>
              </w:rPr>
              <w:t>-</w:t>
            </w:r>
            <w:r w:rsidR="00F4302D">
              <w:rPr>
                <w:rStyle w:val="a9"/>
                <w:rFonts w:hint="eastAsia"/>
                <w:b w:val="0"/>
                <w:sz w:val="18"/>
                <w:szCs w:val="18"/>
              </w:rPr>
              <w:t>8</w:t>
            </w:r>
            <w:r>
              <w:rPr>
                <w:rStyle w:val="a9"/>
                <w:rFonts w:hint="eastAsia"/>
                <w:b w:val="0"/>
                <w:sz w:val="18"/>
                <w:szCs w:val="18"/>
              </w:rPr>
              <w:t>982-1</w:t>
            </w:r>
            <w:r w:rsidRPr="00865C67">
              <w:rPr>
                <w:rStyle w:val="a9"/>
                <w:b w:val="0"/>
                <w:sz w:val="18"/>
                <w:szCs w:val="18"/>
              </w:rPr>
              <w:t>.mp3"</w:t>
            </w:r>
            <w:r>
              <w:rPr>
                <w:rStyle w:val="a9"/>
                <w:rFonts w:hint="eastAsia"/>
                <w:b w:val="0"/>
                <w:sz w:val="18"/>
                <w:szCs w:val="18"/>
              </w:rPr>
              <w:t xml:space="preserve"> </w:t>
            </w:r>
            <w:r w:rsidRPr="00865C67">
              <w:rPr>
                <w:rStyle w:val="a9"/>
                <w:b w:val="0"/>
                <w:sz w:val="18"/>
                <w:szCs w:val="18"/>
              </w:rPr>
              <w:t>/&gt;</w:t>
            </w:r>
          </w:p>
          <w:p w:rsidR="000408E2" w:rsidRDefault="000408E2" w:rsidP="008D71F0">
            <w:pPr>
              <w:pStyle w:val="M"/>
              <w:spacing w:line="240" w:lineRule="auto"/>
              <w:rPr>
                <w:rStyle w:val="a9"/>
                <w:b w:val="0"/>
                <w:sz w:val="18"/>
                <w:szCs w:val="18"/>
              </w:rPr>
            </w:pPr>
            <w:r>
              <w:rPr>
                <w:rStyle w:val="a9"/>
                <w:rFonts w:hint="eastAsia"/>
                <w:b w:val="0"/>
                <w:sz w:val="18"/>
                <w:szCs w:val="18"/>
              </w:rPr>
              <w:tab/>
            </w:r>
            <w:r>
              <w:rPr>
                <w:rStyle w:val="a9"/>
                <w:b w:val="0"/>
                <w:sz w:val="18"/>
                <w:szCs w:val="18"/>
              </w:rPr>
              <w:tab/>
            </w:r>
            <w:r w:rsidRPr="00865C67">
              <w:rPr>
                <w:rStyle w:val="a9"/>
                <w:b w:val="0"/>
                <w:sz w:val="18"/>
                <w:szCs w:val="18"/>
              </w:rPr>
              <w:t>&lt;!-- the sound above is the direction sound --&gt;</w:t>
            </w:r>
          </w:p>
          <w:p w:rsidR="000408E2" w:rsidRDefault="000408E2" w:rsidP="008D71F0">
            <w:pPr>
              <w:pStyle w:val="M"/>
              <w:spacing w:line="240" w:lineRule="auto"/>
              <w:rPr>
                <w:rStyle w:val="a9"/>
                <w:b w:val="0"/>
                <w:sz w:val="18"/>
                <w:szCs w:val="18"/>
              </w:rPr>
            </w:pPr>
            <w:r>
              <w:rPr>
                <w:rStyle w:val="a9"/>
                <w:b w:val="0"/>
                <w:sz w:val="18"/>
                <w:szCs w:val="18"/>
              </w:rPr>
              <w:tab/>
            </w:r>
            <w:r>
              <w:rPr>
                <w:rStyle w:val="a9"/>
                <w:rFonts w:hint="eastAsia"/>
                <w:b w:val="0"/>
                <w:sz w:val="18"/>
                <w:szCs w:val="18"/>
              </w:rPr>
              <w:tab/>
              <w:t>&lt;text preShow="false"&gt;</w:t>
            </w:r>
          </w:p>
          <w:p w:rsidR="000408E2" w:rsidRPr="00C94955" w:rsidRDefault="000408E2" w:rsidP="008D71F0">
            <w:pPr>
              <w:pStyle w:val="M"/>
              <w:spacing w:line="240" w:lineRule="auto"/>
              <w:rPr>
                <w:rStyle w:val="a9"/>
                <w:b w:val="0"/>
                <w:sz w:val="18"/>
                <w:szCs w:val="18"/>
              </w:rPr>
            </w:pPr>
            <w:r>
              <w:rPr>
                <w:rStyle w:val="a9"/>
                <w:rFonts w:hint="eastAsia"/>
                <w:b w:val="0"/>
                <w:sz w:val="18"/>
                <w:szCs w:val="18"/>
              </w:rPr>
              <w:tab/>
            </w:r>
            <w:r>
              <w:rPr>
                <w:rStyle w:val="a9"/>
                <w:b w:val="0"/>
                <w:sz w:val="18"/>
                <w:szCs w:val="18"/>
              </w:rPr>
              <w:tab/>
            </w:r>
            <w:r w:rsidRPr="00C94955">
              <w:rPr>
                <w:rStyle w:val="a9"/>
                <w:b w:val="0"/>
                <w:sz w:val="18"/>
                <w:szCs w:val="18"/>
              </w:rPr>
              <w:t xml:space="preserve">Hints: </w:t>
            </w:r>
          </w:p>
          <w:p w:rsidR="000408E2" w:rsidRPr="00C054B2" w:rsidRDefault="000408E2" w:rsidP="008D71F0">
            <w:pPr>
              <w:pStyle w:val="M"/>
              <w:spacing w:line="240" w:lineRule="auto"/>
              <w:rPr>
                <w:rStyle w:val="a9"/>
                <w:b w:val="0"/>
                <w:sz w:val="18"/>
                <w:szCs w:val="18"/>
              </w:rPr>
            </w:pPr>
            <w:r>
              <w:rPr>
                <w:rStyle w:val="a9"/>
                <w:rFonts w:hint="eastAsia"/>
                <w:b w:val="0"/>
                <w:sz w:val="18"/>
                <w:szCs w:val="18"/>
              </w:rPr>
              <w:tab/>
            </w:r>
            <w:r>
              <w:rPr>
                <w:rStyle w:val="a9"/>
                <w:b w:val="0"/>
                <w:sz w:val="18"/>
                <w:szCs w:val="18"/>
              </w:rPr>
              <w:tab/>
            </w:r>
            <w:r w:rsidRPr="00C054B2">
              <w:rPr>
                <w:rStyle w:val="a9"/>
                <w:b w:val="0"/>
                <w:sz w:val="18"/>
                <w:szCs w:val="18"/>
              </w:rPr>
              <w:t>1.</w:t>
            </w:r>
            <w:r w:rsidR="00B41B92">
              <w:t xml:space="preserve"> </w:t>
            </w:r>
            <w:r w:rsidR="00B41B92" w:rsidRPr="00B41B92">
              <w:rPr>
                <w:rStyle w:val="a9"/>
                <w:b w:val="0"/>
                <w:sz w:val="18"/>
                <w:szCs w:val="18"/>
              </w:rPr>
              <w:t>What are the advantages of going on a vacation?</w:t>
            </w:r>
          </w:p>
          <w:p w:rsidR="000408E2" w:rsidRPr="00C054B2" w:rsidRDefault="000408E2" w:rsidP="008D71F0">
            <w:pPr>
              <w:pStyle w:val="M"/>
              <w:spacing w:line="240" w:lineRule="auto"/>
              <w:rPr>
                <w:rStyle w:val="a9"/>
                <w:b w:val="0"/>
                <w:sz w:val="18"/>
                <w:szCs w:val="18"/>
              </w:rPr>
            </w:pPr>
            <w:r>
              <w:rPr>
                <w:rStyle w:val="a9"/>
                <w:rFonts w:hint="eastAsia"/>
                <w:b w:val="0"/>
                <w:sz w:val="18"/>
                <w:szCs w:val="18"/>
              </w:rPr>
              <w:tab/>
            </w:r>
            <w:r>
              <w:rPr>
                <w:rStyle w:val="a9"/>
                <w:b w:val="0"/>
                <w:sz w:val="18"/>
                <w:szCs w:val="18"/>
              </w:rPr>
              <w:tab/>
            </w:r>
            <w:r w:rsidRPr="00C054B2">
              <w:rPr>
                <w:rStyle w:val="a9"/>
                <w:b w:val="0"/>
                <w:sz w:val="18"/>
                <w:szCs w:val="18"/>
              </w:rPr>
              <w:t>2.</w:t>
            </w:r>
            <w:r>
              <w:t xml:space="preserve"> </w:t>
            </w:r>
            <w:r w:rsidR="00B41B92" w:rsidRPr="00B41B92">
              <w:rPr>
                <w:rStyle w:val="a9"/>
                <w:b w:val="0"/>
                <w:sz w:val="18"/>
                <w:szCs w:val="18"/>
              </w:rPr>
              <w:t>What are the benefits of buying a car?</w:t>
            </w:r>
            <w:r w:rsidRPr="00C054B2">
              <w:rPr>
                <w:rStyle w:val="a9"/>
                <w:b w:val="0"/>
                <w:sz w:val="18"/>
                <w:szCs w:val="18"/>
              </w:rPr>
              <w:t xml:space="preserve"> </w:t>
            </w:r>
          </w:p>
          <w:p w:rsidR="000408E2" w:rsidRDefault="000408E2" w:rsidP="008D71F0">
            <w:pPr>
              <w:pStyle w:val="M"/>
              <w:spacing w:line="240" w:lineRule="auto"/>
              <w:rPr>
                <w:rStyle w:val="a9"/>
                <w:b w:val="0"/>
                <w:sz w:val="18"/>
                <w:szCs w:val="18"/>
              </w:rPr>
            </w:pPr>
            <w:r>
              <w:rPr>
                <w:rStyle w:val="a9"/>
                <w:b w:val="0"/>
                <w:sz w:val="18"/>
                <w:szCs w:val="18"/>
              </w:rPr>
              <w:tab/>
            </w:r>
            <w:r>
              <w:rPr>
                <w:rStyle w:val="a9"/>
                <w:rFonts w:hint="eastAsia"/>
                <w:b w:val="0"/>
                <w:sz w:val="18"/>
                <w:szCs w:val="18"/>
              </w:rPr>
              <w:tab/>
              <w:t>&lt;/text&gt;</w:t>
            </w:r>
          </w:p>
          <w:p w:rsidR="000408E2" w:rsidRDefault="000408E2" w:rsidP="008D71F0">
            <w:pPr>
              <w:pStyle w:val="M"/>
              <w:spacing w:line="240" w:lineRule="auto"/>
              <w:rPr>
                <w:rStyle w:val="a9"/>
                <w:b w:val="0"/>
                <w:sz w:val="18"/>
                <w:szCs w:val="18"/>
              </w:rPr>
            </w:pPr>
            <w:r>
              <w:rPr>
                <w:rStyle w:val="a9"/>
                <w:b w:val="0"/>
                <w:sz w:val="18"/>
                <w:szCs w:val="18"/>
              </w:rPr>
              <w:tab/>
            </w:r>
            <w:r>
              <w:rPr>
                <w:rStyle w:val="a9"/>
                <w:rFonts w:hint="eastAsia"/>
                <w:b w:val="0"/>
                <w:sz w:val="18"/>
                <w:szCs w:val="18"/>
              </w:rPr>
              <w:tab/>
              <w:t>&lt;</w:t>
            </w:r>
            <w:r w:rsidR="00A35D32">
              <w:rPr>
                <w:rStyle w:val="a9"/>
                <w:rFonts w:hint="eastAsia"/>
                <w:b w:val="0"/>
                <w:sz w:val="18"/>
                <w:szCs w:val="18"/>
              </w:rPr>
              <w:t>pause</w:t>
            </w:r>
            <w:r>
              <w:rPr>
                <w:rStyle w:val="a9"/>
                <w:rFonts w:hint="eastAsia"/>
                <w:b w:val="0"/>
                <w:sz w:val="18"/>
                <w:szCs w:val="18"/>
              </w:rPr>
              <w:t xml:space="preserve"> </w:t>
            </w:r>
            <w:r w:rsidRPr="009F727D">
              <w:rPr>
                <w:rStyle w:val="a9"/>
                <w:b w:val="0"/>
                <w:sz w:val="18"/>
                <w:szCs w:val="18"/>
              </w:rPr>
              <w:t>duration</w:t>
            </w:r>
            <w:r>
              <w:rPr>
                <w:rStyle w:val="a9"/>
                <w:rFonts w:hint="eastAsia"/>
                <w:b w:val="0"/>
                <w:sz w:val="18"/>
                <w:szCs w:val="18"/>
              </w:rPr>
              <w:t>="60" hint="</w:t>
            </w:r>
            <w:r>
              <w:rPr>
                <w:rStyle w:val="a9"/>
                <w:rFonts w:hint="eastAsia"/>
                <w:b w:val="0"/>
                <w:sz w:val="18"/>
                <w:szCs w:val="18"/>
              </w:rPr>
              <w:t>思考</w:t>
            </w:r>
            <w:r>
              <w:rPr>
                <w:rStyle w:val="a9"/>
                <w:rFonts w:hint="eastAsia"/>
                <w:b w:val="0"/>
                <w:sz w:val="18"/>
                <w:szCs w:val="18"/>
              </w:rPr>
              <w:t>/</w:t>
            </w:r>
            <w:r>
              <w:rPr>
                <w:rStyle w:val="a9"/>
                <w:rFonts w:hint="eastAsia"/>
                <w:b w:val="0"/>
                <w:sz w:val="18"/>
                <w:szCs w:val="18"/>
              </w:rPr>
              <w:t>准备</w:t>
            </w:r>
            <w:r>
              <w:rPr>
                <w:rStyle w:val="a9"/>
                <w:rFonts w:hint="eastAsia"/>
                <w:b w:val="0"/>
                <w:sz w:val="18"/>
                <w:szCs w:val="18"/>
              </w:rPr>
              <w:t>" /&gt;</w:t>
            </w:r>
          </w:p>
          <w:p w:rsidR="000408E2" w:rsidRPr="00965CA1" w:rsidRDefault="000408E2" w:rsidP="008D71F0">
            <w:pPr>
              <w:pStyle w:val="M"/>
              <w:spacing w:line="240" w:lineRule="auto"/>
              <w:rPr>
                <w:rStyle w:val="a9"/>
                <w:b w:val="0"/>
                <w:sz w:val="18"/>
                <w:szCs w:val="18"/>
              </w:rPr>
            </w:pPr>
            <w:r>
              <w:rPr>
                <w:rStyle w:val="a9"/>
                <w:rFonts w:hint="eastAsia"/>
                <w:b w:val="0"/>
                <w:sz w:val="18"/>
                <w:szCs w:val="18"/>
              </w:rPr>
              <w:tab/>
            </w:r>
            <w:r w:rsidRPr="00865C67">
              <w:rPr>
                <w:rStyle w:val="a9"/>
                <w:b w:val="0"/>
                <w:sz w:val="18"/>
                <w:szCs w:val="18"/>
              </w:rPr>
              <w:t>&lt;/prompt&gt;</w:t>
            </w:r>
          </w:p>
          <w:p w:rsidR="000408E2" w:rsidRPr="00865C67" w:rsidRDefault="000408E2" w:rsidP="008D71F0">
            <w:pPr>
              <w:pStyle w:val="M"/>
              <w:spacing w:line="240" w:lineRule="auto"/>
              <w:rPr>
                <w:rStyle w:val="a9"/>
                <w:b w:val="0"/>
                <w:sz w:val="18"/>
                <w:szCs w:val="18"/>
              </w:rPr>
            </w:pPr>
            <w:r>
              <w:rPr>
                <w:rStyle w:val="a9"/>
                <w:rFonts w:hint="eastAsia"/>
                <w:b w:val="0"/>
                <w:sz w:val="18"/>
                <w:szCs w:val="18"/>
              </w:rPr>
              <w:tab/>
              <w:t>&lt;r</w:t>
            </w:r>
            <w:r w:rsidRPr="00D52A2E">
              <w:rPr>
                <w:rStyle w:val="a9"/>
                <w:b w:val="0"/>
                <w:sz w:val="18"/>
                <w:szCs w:val="18"/>
              </w:rPr>
              <w:t>ecord</w:t>
            </w:r>
            <w:r>
              <w:rPr>
                <w:rStyle w:val="a9"/>
                <w:rFonts w:hint="eastAsia"/>
                <w:b w:val="0"/>
                <w:sz w:val="18"/>
                <w:szCs w:val="18"/>
              </w:rPr>
              <w:t xml:space="preserve"> </w:t>
            </w:r>
            <w:r w:rsidRPr="00D72D36">
              <w:rPr>
                <w:rStyle w:val="a9"/>
                <w:b w:val="0"/>
                <w:sz w:val="18"/>
                <w:szCs w:val="18"/>
              </w:rPr>
              <w:t>duration</w:t>
            </w:r>
            <w:r>
              <w:rPr>
                <w:rStyle w:val="a9"/>
                <w:rFonts w:hint="eastAsia"/>
                <w:b w:val="0"/>
                <w:sz w:val="18"/>
                <w:szCs w:val="18"/>
              </w:rPr>
              <w:t>="</w:t>
            </w:r>
            <w:r w:rsidR="00421CCF">
              <w:rPr>
                <w:rStyle w:val="a9"/>
                <w:rFonts w:hint="eastAsia"/>
                <w:b w:val="0"/>
                <w:sz w:val="18"/>
                <w:szCs w:val="18"/>
              </w:rPr>
              <w:t>30</w:t>
            </w:r>
            <w:r>
              <w:rPr>
                <w:rStyle w:val="a9"/>
                <w:rFonts w:hint="eastAsia"/>
                <w:b w:val="0"/>
                <w:sz w:val="18"/>
                <w:szCs w:val="18"/>
              </w:rPr>
              <w:t>0" /&gt;</w:t>
            </w:r>
          </w:p>
          <w:p w:rsidR="000408E2" w:rsidRDefault="000408E2" w:rsidP="008D71F0">
            <w:pPr>
              <w:pStyle w:val="M"/>
              <w:spacing w:line="240" w:lineRule="auto"/>
              <w:ind w:firstLine="0"/>
              <w:rPr>
                <w:rStyle w:val="a9"/>
                <w:b w:val="0"/>
                <w:sz w:val="18"/>
                <w:szCs w:val="18"/>
              </w:rPr>
            </w:pPr>
            <w:r>
              <w:rPr>
                <w:rStyle w:val="a9"/>
                <w:rFonts w:hint="eastAsia"/>
                <w:b w:val="0"/>
                <w:sz w:val="18"/>
                <w:szCs w:val="18"/>
              </w:rPr>
              <w:tab/>
            </w:r>
            <w:r w:rsidRPr="00865C67">
              <w:rPr>
                <w:rStyle w:val="a9"/>
                <w:b w:val="0"/>
                <w:sz w:val="18"/>
                <w:szCs w:val="18"/>
              </w:rPr>
              <w:t>&lt;/question&gt;</w:t>
            </w:r>
          </w:p>
          <w:p w:rsidR="000408E2" w:rsidRPr="00F10F04" w:rsidRDefault="000408E2" w:rsidP="008D71F0">
            <w:pPr>
              <w:pStyle w:val="M"/>
              <w:spacing w:line="240" w:lineRule="auto"/>
              <w:ind w:firstLine="0"/>
              <w:rPr>
                <w:rStyle w:val="a9"/>
                <w:b w:val="0"/>
                <w:sz w:val="18"/>
                <w:szCs w:val="18"/>
              </w:rPr>
            </w:pPr>
            <w:r w:rsidRPr="00965CA1">
              <w:rPr>
                <w:rStyle w:val="a9"/>
                <w:b w:val="0"/>
                <w:sz w:val="18"/>
                <w:szCs w:val="18"/>
              </w:rPr>
              <w:t>&lt;/assessmentItem&gt;</w:t>
            </w:r>
          </w:p>
        </w:tc>
      </w:tr>
    </w:tbl>
    <w:p w:rsidR="000408E2" w:rsidRDefault="000408E2" w:rsidP="000408E2">
      <w:pPr>
        <w:rPr>
          <w:ins w:id="597" w:author="Eric" w:date="2011-02-18T17:29:00Z"/>
        </w:rPr>
      </w:pPr>
    </w:p>
    <w:p w:rsidR="00F53674" w:rsidRDefault="00F53674" w:rsidP="00F53674">
      <w:pPr>
        <w:pStyle w:val="3"/>
        <w:numPr>
          <w:ilvl w:val="2"/>
          <w:numId w:val="15"/>
        </w:numPr>
        <w:rPr>
          <w:ins w:id="598" w:author="Eric" w:date="2011-02-18T17:29:00Z"/>
        </w:rPr>
      </w:pPr>
      <w:bookmarkStart w:id="599" w:name="_Toc286841246"/>
      <w:ins w:id="600" w:author="Eric" w:date="2011-02-18T17:29:00Z">
        <w:r>
          <w:rPr>
            <w:rFonts w:hint="eastAsia"/>
          </w:rPr>
          <w:t>短文复述（</w:t>
        </w:r>
        <w:r>
          <w:rPr>
            <w:rFonts w:hint="eastAsia"/>
          </w:rPr>
          <w:t>Retelling</w:t>
        </w:r>
        <w:r>
          <w:rPr>
            <w:rFonts w:hint="eastAsia"/>
          </w:rPr>
          <w:t>）</w:t>
        </w:r>
        <w:bookmarkEnd w:id="599"/>
      </w:ins>
    </w:p>
    <w:p w:rsidR="00F53674" w:rsidRPr="00D46068" w:rsidRDefault="00F53674" w:rsidP="00F53674">
      <w:pPr>
        <w:pStyle w:val="af8"/>
        <w:rPr>
          <w:ins w:id="601" w:author="Eric" w:date="2011-02-18T17:29:00Z"/>
        </w:rPr>
      </w:pPr>
      <w:ins w:id="602" w:author="Eric" w:date="2011-02-18T17:29:00Z">
        <w:r w:rsidRPr="00242408">
          <w:rPr>
            <w:rFonts w:hint="eastAsia"/>
          </w:rPr>
          <w:t>表</w:t>
        </w:r>
        <w:r w:rsidRPr="00242408">
          <w:rPr>
            <w:rFonts w:hint="eastAsia"/>
          </w:rPr>
          <w:t xml:space="preserve"> </w:t>
        </w:r>
        <w:r>
          <w:rPr>
            <w:rFonts w:hint="eastAsia"/>
          </w:rPr>
          <w:t xml:space="preserve">5-18 </w:t>
        </w:r>
        <w:r>
          <w:rPr>
            <w:rFonts w:hint="eastAsia"/>
          </w:rPr>
          <w:t>短文复述</w:t>
        </w:r>
        <w:r w:rsidRPr="00B402BE">
          <w:rPr>
            <w:rFonts w:hint="eastAsia"/>
          </w:rPr>
          <w:t>(</w:t>
        </w:r>
        <w:r>
          <w:rPr>
            <w:rFonts w:hint="eastAsia"/>
          </w:rPr>
          <w:t>Retelling</w:t>
        </w:r>
        <w:r w:rsidRPr="00B402BE">
          <w:rPr>
            <w:rFonts w:hint="eastAsia"/>
          </w:rPr>
          <w:t>)</w:t>
        </w:r>
        <w:r>
          <w:rPr>
            <w:rFonts w:hint="eastAsia"/>
          </w:rPr>
          <w:t>示例说明</w:t>
        </w:r>
      </w:ins>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84"/>
        <w:gridCol w:w="7138"/>
      </w:tblGrid>
      <w:tr w:rsidR="00F53674" w:rsidRPr="00F10F04" w:rsidTr="00F53674">
        <w:trPr>
          <w:ins w:id="603" w:author="Eric" w:date="2011-02-18T17:29:00Z"/>
        </w:trPr>
        <w:tc>
          <w:tcPr>
            <w:tcW w:w="1384" w:type="dxa"/>
            <w:tcBorders>
              <w:top w:val="single" w:sz="4" w:space="0" w:color="000000"/>
              <w:left w:val="single" w:sz="4" w:space="0" w:color="000000"/>
              <w:bottom w:val="single" w:sz="4" w:space="0" w:color="000000"/>
              <w:right w:val="single" w:sz="4" w:space="0" w:color="000000"/>
            </w:tcBorders>
            <w:hideMark/>
          </w:tcPr>
          <w:p w:rsidR="00F53674" w:rsidRPr="00F10F04" w:rsidRDefault="00F53674" w:rsidP="00F53674">
            <w:pPr>
              <w:pStyle w:val="M"/>
              <w:ind w:firstLine="0"/>
              <w:rPr>
                <w:ins w:id="604" w:author="Eric" w:date="2011-02-18T17:29:00Z"/>
                <w:rStyle w:val="a9"/>
                <w:b w:val="0"/>
                <w:sz w:val="18"/>
                <w:szCs w:val="18"/>
              </w:rPr>
            </w:pPr>
            <w:ins w:id="605" w:author="Eric" w:date="2011-02-18T17:29:00Z">
              <w:r w:rsidRPr="00F10F04">
                <w:rPr>
                  <w:rStyle w:val="a9"/>
                  <w:rFonts w:hint="eastAsia"/>
                  <w:b w:val="0"/>
                  <w:sz w:val="18"/>
                  <w:szCs w:val="18"/>
                </w:rPr>
                <w:t>名称</w:t>
              </w:r>
            </w:ins>
          </w:p>
        </w:tc>
        <w:tc>
          <w:tcPr>
            <w:tcW w:w="7138" w:type="dxa"/>
            <w:tcBorders>
              <w:top w:val="single" w:sz="4" w:space="0" w:color="000000"/>
              <w:left w:val="single" w:sz="4" w:space="0" w:color="000000"/>
              <w:bottom w:val="single" w:sz="4" w:space="0" w:color="000000"/>
              <w:right w:val="single" w:sz="4" w:space="0" w:color="000000"/>
            </w:tcBorders>
            <w:hideMark/>
          </w:tcPr>
          <w:p w:rsidR="00F53674" w:rsidRPr="00F10F04" w:rsidRDefault="00F53674" w:rsidP="00F53674">
            <w:pPr>
              <w:pStyle w:val="M"/>
              <w:ind w:firstLine="0"/>
              <w:rPr>
                <w:ins w:id="606" w:author="Eric" w:date="2011-02-18T17:29:00Z"/>
                <w:rStyle w:val="a9"/>
                <w:b w:val="0"/>
                <w:sz w:val="18"/>
                <w:szCs w:val="18"/>
              </w:rPr>
            </w:pPr>
            <w:ins w:id="607" w:author="Eric" w:date="2011-02-18T17:29:00Z">
              <w:r>
                <w:rPr>
                  <w:rStyle w:val="a9"/>
                  <w:rFonts w:hint="eastAsia"/>
                  <w:b w:val="0"/>
                  <w:sz w:val="18"/>
                  <w:szCs w:val="18"/>
                </w:rPr>
                <w:t>说明</w:t>
              </w:r>
            </w:ins>
          </w:p>
        </w:tc>
      </w:tr>
      <w:tr w:rsidR="00F53674" w:rsidRPr="00F10F04" w:rsidTr="00F53674">
        <w:trPr>
          <w:ins w:id="608" w:author="Eric" w:date="2011-02-18T17:29:00Z"/>
        </w:trPr>
        <w:tc>
          <w:tcPr>
            <w:tcW w:w="1384" w:type="dxa"/>
            <w:tcBorders>
              <w:top w:val="single" w:sz="4" w:space="0" w:color="000000"/>
              <w:left w:val="single" w:sz="4" w:space="0" w:color="000000"/>
              <w:bottom w:val="single" w:sz="4" w:space="0" w:color="000000"/>
              <w:right w:val="single" w:sz="4" w:space="0" w:color="000000"/>
            </w:tcBorders>
            <w:hideMark/>
          </w:tcPr>
          <w:p w:rsidR="00F53674" w:rsidRPr="00965CA1" w:rsidRDefault="00F53674" w:rsidP="00F53674">
            <w:pPr>
              <w:pStyle w:val="M"/>
              <w:ind w:firstLine="0"/>
              <w:rPr>
                <w:ins w:id="609" w:author="Eric" w:date="2011-02-18T17:29:00Z"/>
                <w:rStyle w:val="a9"/>
                <w:b w:val="0"/>
                <w:sz w:val="18"/>
                <w:szCs w:val="18"/>
              </w:rPr>
            </w:pPr>
            <w:ins w:id="610" w:author="Eric" w:date="2011-02-18T17:29:00Z">
              <w:r>
                <w:rPr>
                  <w:rStyle w:val="a9"/>
                  <w:rFonts w:hint="eastAsia"/>
                  <w:b w:val="0"/>
                  <w:sz w:val="18"/>
                  <w:szCs w:val="18"/>
                </w:rPr>
                <w:t>类型序号</w:t>
              </w:r>
            </w:ins>
          </w:p>
        </w:tc>
        <w:tc>
          <w:tcPr>
            <w:tcW w:w="7138" w:type="dxa"/>
            <w:tcBorders>
              <w:top w:val="single" w:sz="4" w:space="0" w:color="000000"/>
              <w:left w:val="single" w:sz="4" w:space="0" w:color="000000"/>
              <w:bottom w:val="single" w:sz="4" w:space="0" w:color="000000"/>
              <w:right w:val="single" w:sz="4" w:space="0" w:color="000000"/>
            </w:tcBorders>
            <w:hideMark/>
          </w:tcPr>
          <w:p w:rsidR="00F53674" w:rsidRDefault="00F53674" w:rsidP="00F53674">
            <w:pPr>
              <w:pStyle w:val="M"/>
              <w:ind w:firstLine="0"/>
              <w:rPr>
                <w:ins w:id="611" w:author="Eric" w:date="2011-02-18T17:29:00Z"/>
                <w:rStyle w:val="a9"/>
                <w:b w:val="0"/>
                <w:sz w:val="18"/>
                <w:szCs w:val="18"/>
              </w:rPr>
            </w:pPr>
            <w:ins w:id="612" w:author="Eric" w:date="2011-02-18T17:29:00Z">
              <w:r>
                <w:rPr>
                  <w:rStyle w:val="a9"/>
                  <w:rFonts w:hint="eastAsia"/>
                  <w:b w:val="0"/>
                  <w:sz w:val="18"/>
                  <w:szCs w:val="18"/>
                </w:rPr>
                <w:t>18</w:t>
              </w:r>
            </w:ins>
          </w:p>
        </w:tc>
      </w:tr>
      <w:tr w:rsidR="00F53674" w:rsidRPr="00F10F04" w:rsidTr="00F53674">
        <w:trPr>
          <w:ins w:id="613" w:author="Eric" w:date="2011-02-18T17:29:00Z"/>
        </w:trPr>
        <w:tc>
          <w:tcPr>
            <w:tcW w:w="1384" w:type="dxa"/>
            <w:tcBorders>
              <w:top w:val="single" w:sz="4" w:space="0" w:color="000000"/>
              <w:left w:val="single" w:sz="4" w:space="0" w:color="000000"/>
              <w:bottom w:val="single" w:sz="4" w:space="0" w:color="000000"/>
              <w:right w:val="single" w:sz="4" w:space="0" w:color="000000"/>
            </w:tcBorders>
            <w:hideMark/>
          </w:tcPr>
          <w:p w:rsidR="00F53674" w:rsidRDefault="00F53674" w:rsidP="00F53674">
            <w:pPr>
              <w:pStyle w:val="M"/>
              <w:ind w:firstLine="0"/>
              <w:rPr>
                <w:ins w:id="614" w:author="Eric" w:date="2011-02-18T17:29:00Z"/>
                <w:rStyle w:val="a9"/>
                <w:b w:val="0"/>
                <w:sz w:val="18"/>
                <w:szCs w:val="18"/>
              </w:rPr>
            </w:pPr>
            <w:ins w:id="615" w:author="Eric" w:date="2011-02-18T17:29:00Z">
              <w:r>
                <w:rPr>
                  <w:rStyle w:val="a9"/>
                  <w:rFonts w:hint="eastAsia"/>
                  <w:b w:val="0"/>
                  <w:sz w:val="18"/>
                  <w:szCs w:val="18"/>
                </w:rPr>
                <w:lastRenderedPageBreak/>
                <w:t>类型标识</w:t>
              </w:r>
            </w:ins>
          </w:p>
        </w:tc>
        <w:tc>
          <w:tcPr>
            <w:tcW w:w="7138" w:type="dxa"/>
            <w:tcBorders>
              <w:top w:val="single" w:sz="4" w:space="0" w:color="000000"/>
              <w:left w:val="single" w:sz="4" w:space="0" w:color="000000"/>
              <w:bottom w:val="single" w:sz="4" w:space="0" w:color="000000"/>
              <w:right w:val="single" w:sz="4" w:space="0" w:color="000000"/>
            </w:tcBorders>
            <w:hideMark/>
          </w:tcPr>
          <w:p w:rsidR="00F53674" w:rsidRPr="00E17EC9" w:rsidRDefault="00F53674" w:rsidP="00F53674">
            <w:pPr>
              <w:pStyle w:val="M"/>
              <w:ind w:firstLine="0"/>
              <w:rPr>
                <w:ins w:id="616" w:author="Eric" w:date="2011-02-18T17:29:00Z"/>
                <w:rStyle w:val="a9"/>
                <w:sz w:val="18"/>
                <w:szCs w:val="18"/>
              </w:rPr>
            </w:pPr>
            <w:ins w:id="617" w:author="Eric" w:date="2011-02-18T17:29:00Z">
              <w:r>
                <w:rPr>
                  <w:rStyle w:val="a9"/>
                  <w:rFonts w:hint="eastAsia"/>
                  <w:b w:val="0"/>
                  <w:sz w:val="18"/>
                  <w:szCs w:val="18"/>
                </w:rPr>
                <w:t>retelling</w:t>
              </w:r>
            </w:ins>
          </w:p>
        </w:tc>
      </w:tr>
      <w:tr w:rsidR="00F53674" w:rsidRPr="00F10F04" w:rsidTr="00F53674">
        <w:trPr>
          <w:ins w:id="618" w:author="Eric" w:date="2011-02-18T17:29:00Z"/>
        </w:trPr>
        <w:tc>
          <w:tcPr>
            <w:tcW w:w="1384" w:type="dxa"/>
            <w:tcBorders>
              <w:top w:val="single" w:sz="4" w:space="0" w:color="000000"/>
              <w:left w:val="single" w:sz="4" w:space="0" w:color="000000"/>
              <w:bottom w:val="single" w:sz="4" w:space="0" w:color="000000"/>
              <w:right w:val="single" w:sz="4" w:space="0" w:color="000000"/>
            </w:tcBorders>
            <w:hideMark/>
          </w:tcPr>
          <w:p w:rsidR="00F53674" w:rsidRPr="00F10F04" w:rsidRDefault="00F53674" w:rsidP="00F53674">
            <w:pPr>
              <w:pStyle w:val="M"/>
              <w:ind w:firstLine="0"/>
              <w:rPr>
                <w:ins w:id="619" w:author="Eric" w:date="2011-02-18T17:29:00Z"/>
                <w:rStyle w:val="a9"/>
                <w:b w:val="0"/>
                <w:sz w:val="18"/>
                <w:szCs w:val="18"/>
              </w:rPr>
            </w:pPr>
            <w:ins w:id="620" w:author="Eric" w:date="2011-02-18T17:29:00Z">
              <w:r w:rsidRPr="00965CA1">
                <w:rPr>
                  <w:rStyle w:val="a9"/>
                  <w:rFonts w:hint="eastAsia"/>
                  <w:b w:val="0"/>
                  <w:sz w:val="18"/>
                  <w:szCs w:val="18"/>
                </w:rPr>
                <w:t>试题附加材料</w:t>
              </w:r>
            </w:ins>
          </w:p>
        </w:tc>
        <w:tc>
          <w:tcPr>
            <w:tcW w:w="7138" w:type="dxa"/>
            <w:tcBorders>
              <w:top w:val="single" w:sz="4" w:space="0" w:color="000000"/>
              <w:left w:val="single" w:sz="4" w:space="0" w:color="000000"/>
              <w:bottom w:val="single" w:sz="4" w:space="0" w:color="000000"/>
              <w:right w:val="single" w:sz="4" w:space="0" w:color="000000"/>
            </w:tcBorders>
            <w:hideMark/>
          </w:tcPr>
          <w:p w:rsidR="00F53674" w:rsidRPr="00F10F04" w:rsidRDefault="00F53674" w:rsidP="00F53674">
            <w:pPr>
              <w:pStyle w:val="M"/>
              <w:ind w:firstLine="0"/>
              <w:rPr>
                <w:ins w:id="621" w:author="Eric" w:date="2011-02-18T17:29:00Z"/>
                <w:rStyle w:val="a9"/>
                <w:b w:val="0"/>
                <w:sz w:val="18"/>
                <w:szCs w:val="18"/>
              </w:rPr>
            </w:pPr>
            <w:ins w:id="622" w:author="Eric" w:date="2011-02-18T17:29:00Z">
              <w:r>
                <w:rPr>
                  <w:rStyle w:val="a9"/>
                  <w:rFonts w:hint="eastAsia"/>
                  <w:b w:val="0"/>
                  <w:sz w:val="18"/>
                  <w:szCs w:val="18"/>
                </w:rPr>
                <w:t>Sound</w:t>
              </w:r>
              <w:r>
                <w:rPr>
                  <w:rStyle w:val="a9"/>
                  <w:rFonts w:hint="eastAsia"/>
                  <w:b w:val="0"/>
                  <w:sz w:val="18"/>
                  <w:szCs w:val="18"/>
                </w:rPr>
                <w:t>、</w:t>
              </w:r>
              <w:r>
                <w:rPr>
                  <w:rStyle w:val="a9"/>
                  <w:rFonts w:hint="eastAsia"/>
                  <w:b w:val="0"/>
                  <w:sz w:val="18"/>
                  <w:szCs w:val="18"/>
                </w:rPr>
                <w:t>Video</w:t>
              </w:r>
            </w:ins>
          </w:p>
        </w:tc>
      </w:tr>
      <w:tr w:rsidR="00F53674" w:rsidRPr="00F10F04" w:rsidTr="00F53674">
        <w:trPr>
          <w:ins w:id="623" w:author="Eric" w:date="2011-02-18T17:29:00Z"/>
        </w:trPr>
        <w:tc>
          <w:tcPr>
            <w:tcW w:w="1384" w:type="dxa"/>
            <w:tcBorders>
              <w:top w:val="single" w:sz="4" w:space="0" w:color="000000"/>
              <w:left w:val="single" w:sz="4" w:space="0" w:color="000000"/>
              <w:bottom w:val="single" w:sz="4" w:space="0" w:color="000000"/>
              <w:right w:val="single" w:sz="4" w:space="0" w:color="000000"/>
            </w:tcBorders>
            <w:hideMark/>
          </w:tcPr>
          <w:p w:rsidR="00F53674" w:rsidRPr="00F10F04" w:rsidRDefault="00F53674" w:rsidP="00F53674">
            <w:pPr>
              <w:pStyle w:val="M"/>
              <w:ind w:firstLine="0"/>
              <w:rPr>
                <w:ins w:id="624" w:author="Eric" w:date="2011-02-18T17:29:00Z"/>
                <w:rStyle w:val="a9"/>
                <w:b w:val="0"/>
                <w:sz w:val="18"/>
                <w:szCs w:val="18"/>
              </w:rPr>
            </w:pPr>
            <w:ins w:id="625" w:author="Eric" w:date="2011-02-18T17:29:00Z">
              <w:r w:rsidRPr="00965CA1">
                <w:rPr>
                  <w:rStyle w:val="a9"/>
                  <w:rFonts w:hint="eastAsia"/>
                  <w:b w:val="0"/>
                  <w:sz w:val="18"/>
                  <w:szCs w:val="18"/>
                </w:rPr>
                <w:t>试题问题类型</w:t>
              </w:r>
            </w:ins>
          </w:p>
        </w:tc>
        <w:tc>
          <w:tcPr>
            <w:tcW w:w="7138" w:type="dxa"/>
            <w:tcBorders>
              <w:top w:val="single" w:sz="4" w:space="0" w:color="000000"/>
              <w:left w:val="single" w:sz="4" w:space="0" w:color="000000"/>
              <w:bottom w:val="single" w:sz="4" w:space="0" w:color="000000"/>
              <w:right w:val="single" w:sz="4" w:space="0" w:color="000000"/>
            </w:tcBorders>
            <w:hideMark/>
          </w:tcPr>
          <w:p w:rsidR="00F53674" w:rsidRPr="00F10F04" w:rsidRDefault="00F53674" w:rsidP="00F53674">
            <w:pPr>
              <w:pStyle w:val="M"/>
              <w:ind w:firstLine="0"/>
              <w:rPr>
                <w:ins w:id="626" w:author="Eric" w:date="2011-02-18T17:29:00Z"/>
                <w:rStyle w:val="a9"/>
                <w:b w:val="0"/>
                <w:sz w:val="18"/>
                <w:szCs w:val="18"/>
              </w:rPr>
            </w:pPr>
            <w:ins w:id="627" w:author="Eric" w:date="2011-02-18T17:29:00Z">
              <w:r>
                <w:rPr>
                  <w:rStyle w:val="a9"/>
                  <w:rFonts w:hint="eastAsia"/>
                  <w:b w:val="0"/>
                  <w:sz w:val="18"/>
                  <w:szCs w:val="18"/>
                </w:rPr>
                <w:t>Sound</w:t>
              </w:r>
            </w:ins>
          </w:p>
        </w:tc>
      </w:tr>
      <w:tr w:rsidR="00F53674" w:rsidRPr="00F10F04" w:rsidTr="00F53674">
        <w:trPr>
          <w:ins w:id="628" w:author="Eric" w:date="2011-02-18T17:29:00Z"/>
        </w:trPr>
        <w:tc>
          <w:tcPr>
            <w:tcW w:w="1384" w:type="dxa"/>
            <w:tcBorders>
              <w:top w:val="single" w:sz="4" w:space="0" w:color="000000"/>
              <w:left w:val="single" w:sz="4" w:space="0" w:color="000000"/>
              <w:bottom w:val="single" w:sz="4" w:space="0" w:color="000000"/>
              <w:right w:val="single" w:sz="4" w:space="0" w:color="000000"/>
            </w:tcBorders>
            <w:hideMark/>
          </w:tcPr>
          <w:p w:rsidR="00F53674" w:rsidRPr="00F10F04" w:rsidRDefault="00F53674" w:rsidP="00F53674">
            <w:pPr>
              <w:pStyle w:val="M"/>
              <w:ind w:firstLine="0"/>
              <w:rPr>
                <w:ins w:id="629" w:author="Eric" w:date="2011-02-18T17:29:00Z"/>
                <w:rStyle w:val="a9"/>
                <w:b w:val="0"/>
                <w:sz w:val="18"/>
                <w:szCs w:val="18"/>
              </w:rPr>
            </w:pPr>
            <w:ins w:id="630" w:author="Eric" w:date="2011-02-18T17:29:00Z">
              <w:r w:rsidRPr="00965CA1">
                <w:rPr>
                  <w:rStyle w:val="a9"/>
                  <w:rFonts w:hint="eastAsia"/>
                  <w:b w:val="0"/>
                  <w:sz w:val="18"/>
                  <w:szCs w:val="18"/>
                </w:rPr>
                <w:t>流程性试题</w:t>
              </w:r>
            </w:ins>
          </w:p>
        </w:tc>
        <w:tc>
          <w:tcPr>
            <w:tcW w:w="7138" w:type="dxa"/>
            <w:tcBorders>
              <w:top w:val="single" w:sz="4" w:space="0" w:color="000000"/>
              <w:left w:val="single" w:sz="4" w:space="0" w:color="000000"/>
              <w:bottom w:val="single" w:sz="4" w:space="0" w:color="000000"/>
              <w:right w:val="single" w:sz="4" w:space="0" w:color="000000"/>
            </w:tcBorders>
            <w:hideMark/>
          </w:tcPr>
          <w:p w:rsidR="00F53674" w:rsidRPr="00F10F04" w:rsidRDefault="00F53674" w:rsidP="00F53674">
            <w:pPr>
              <w:pStyle w:val="M"/>
              <w:ind w:firstLine="0"/>
              <w:rPr>
                <w:ins w:id="631" w:author="Eric" w:date="2011-02-18T17:29:00Z"/>
                <w:rStyle w:val="a9"/>
                <w:b w:val="0"/>
                <w:sz w:val="18"/>
                <w:szCs w:val="18"/>
              </w:rPr>
            </w:pPr>
            <w:ins w:id="632" w:author="Eric" w:date="2011-02-18T17:29:00Z">
              <w:r>
                <w:rPr>
                  <w:rStyle w:val="a9"/>
                  <w:rFonts w:hint="eastAsia"/>
                  <w:b w:val="0"/>
                  <w:sz w:val="18"/>
                  <w:szCs w:val="18"/>
                </w:rPr>
                <w:t>是</w:t>
              </w:r>
            </w:ins>
          </w:p>
        </w:tc>
      </w:tr>
      <w:tr w:rsidR="00F53674" w:rsidRPr="00F10F04" w:rsidTr="00F53674">
        <w:trPr>
          <w:ins w:id="633" w:author="Eric" w:date="2011-02-18T17:29:00Z"/>
        </w:trPr>
        <w:tc>
          <w:tcPr>
            <w:tcW w:w="1384" w:type="dxa"/>
            <w:tcBorders>
              <w:top w:val="single" w:sz="4" w:space="0" w:color="000000"/>
              <w:left w:val="single" w:sz="4" w:space="0" w:color="000000"/>
              <w:bottom w:val="single" w:sz="4" w:space="0" w:color="000000"/>
              <w:right w:val="single" w:sz="4" w:space="0" w:color="000000"/>
            </w:tcBorders>
            <w:hideMark/>
          </w:tcPr>
          <w:p w:rsidR="00F53674" w:rsidRPr="00F10F04" w:rsidRDefault="00F53674" w:rsidP="00F53674">
            <w:pPr>
              <w:pStyle w:val="M"/>
              <w:ind w:firstLine="0"/>
              <w:rPr>
                <w:ins w:id="634" w:author="Eric" w:date="2011-02-18T17:29:00Z"/>
                <w:rStyle w:val="a9"/>
                <w:b w:val="0"/>
                <w:sz w:val="18"/>
                <w:szCs w:val="18"/>
              </w:rPr>
            </w:pPr>
            <w:ins w:id="635" w:author="Eric" w:date="2011-02-18T17:29:00Z">
              <w:r>
                <w:rPr>
                  <w:rFonts w:hint="eastAsia"/>
                </w:rPr>
                <w:t>示例</w:t>
              </w:r>
            </w:ins>
          </w:p>
        </w:tc>
        <w:tc>
          <w:tcPr>
            <w:tcW w:w="7138" w:type="dxa"/>
            <w:tcBorders>
              <w:top w:val="single" w:sz="4" w:space="0" w:color="000000"/>
              <w:left w:val="single" w:sz="4" w:space="0" w:color="000000"/>
              <w:bottom w:val="single" w:sz="4" w:space="0" w:color="000000"/>
              <w:right w:val="single" w:sz="4" w:space="0" w:color="000000"/>
            </w:tcBorders>
            <w:hideMark/>
          </w:tcPr>
          <w:p w:rsidR="00F53674" w:rsidRPr="00681C51" w:rsidRDefault="00F53674" w:rsidP="00F53674">
            <w:pPr>
              <w:pStyle w:val="M"/>
              <w:ind w:firstLine="0"/>
              <w:rPr>
                <w:ins w:id="636" w:author="Eric" w:date="2011-02-18T17:29:00Z"/>
                <w:bCs/>
                <w:sz w:val="18"/>
                <w:szCs w:val="18"/>
              </w:rPr>
            </w:pPr>
            <w:ins w:id="637" w:author="Eric" w:date="2011-02-18T17:29:00Z">
              <w:r w:rsidRPr="00681C51">
                <w:rPr>
                  <w:bCs/>
                  <w:sz w:val="18"/>
                  <w:szCs w:val="18"/>
                </w:rPr>
                <w:t>&lt;assessmentItem identifier="guid" type="retelling" preshow="false" level="4"&gt;</w:t>
              </w:r>
            </w:ins>
          </w:p>
          <w:p w:rsidR="00F53674" w:rsidRPr="00681C51" w:rsidRDefault="00F53674" w:rsidP="00F53674">
            <w:pPr>
              <w:pStyle w:val="M"/>
              <w:rPr>
                <w:ins w:id="638" w:author="Eric" w:date="2011-02-18T17:29:00Z"/>
                <w:bCs/>
                <w:sz w:val="18"/>
                <w:szCs w:val="18"/>
              </w:rPr>
            </w:pPr>
            <w:ins w:id="639" w:author="Eric" w:date="2011-02-18T17:29:00Z">
              <w:r w:rsidRPr="00681C51">
                <w:rPr>
                  <w:bCs/>
                  <w:sz w:val="18"/>
                  <w:szCs w:val="18"/>
                </w:rPr>
                <w:tab/>
                <w:t>&lt;question type="sound"&gt;</w:t>
              </w:r>
            </w:ins>
          </w:p>
          <w:p w:rsidR="00F53674" w:rsidRPr="00681C51" w:rsidRDefault="00F53674" w:rsidP="00F53674">
            <w:pPr>
              <w:pStyle w:val="M"/>
              <w:rPr>
                <w:ins w:id="640" w:author="Eric" w:date="2011-02-18T17:29:00Z"/>
                <w:bCs/>
                <w:sz w:val="18"/>
                <w:szCs w:val="18"/>
              </w:rPr>
            </w:pPr>
            <w:ins w:id="641" w:author="Eric" w:date="2011-02-18T17:29:00Z">
              <w:r w:rsidRPr="00681C51">
                <w:rPr>
                  <w:bCs/>
                  <w:sz w:val="18"/>
                  <w:szCs w:val="18"/>
                </w:rPr>
                <w:tab/>
              </w:r>
              <w:r w:rsidRPr="00681C51">
                <w:rPr>
                  <w:bCs/>
                  <w:sz w:val="18"/>
                  <w:szCs w:val="18"/>
                </w:rPr>
                <w:tab/>
                <w:t>&lt;prompt&gt;</w:t>
              </w:r>
            </w:ins>
          </w:p>
          <w:p w:rsidR="00F53674" w:rsidRPr="00681C51" w:rsidRDefault="00F53674" w:rsidP="00F53674">
            <w:pPr>
              <w:pStyle w:val="M"/>
              <w:rPr>
                <w:ins w:id="642" w:author="Eric" w:date="2011-02-18T17:29:00Z"/>
                <w:bCs/>
                <w:sz w:val="18"/>
                <w:szCs w:val="18"/>
              </w:rPr>
            </w:pPr>
            <w:ins w:id="643" w:author="Eric" w:date="2011-02-18T17:29:00Z">
              <w:r w:rsidRPr="00681C51">
                <w:rPr>
                  <w:bCs/>
                  <w:sz w:val="18"/>
                  <w:szCs w:val="18"/>
                </w:rPr>
                <w:tab/>
              </w:r>
              <w:r w:rsidRPr="00681C51">
                <w:rPr>
                  <w:bCs/>
                  <w:sz w:val="18"/>
                  <w:szCs w:val="18"/>
                </w:rPr>
                <w:tab/>
              </w:r>
              <w:r w:rsidRPr="00681C51">
                <w:rPr>
                  <w:bCs/>
                  <w:sz w:val="18"/>
                  <w:szCs w:val="18"/>
                </w:rPr>
                <w:tab/>
                <w:t>&lt;text type="direction"&gt;Directions: Listen to the story twice and then retell it.  You'll have one minute to prepare and another minute to retell the story you've just heard.</w:t>
              </w:r>
            </w:ins>
          </w:p>
          <w:p w:rsidR="00F53674" w:rsidRPr="00681C51" w:rsidRDefault="00F53674" w:rsidP="00F53674">
            <w:pPr>
              <w:pStyle w:val="M"/>
              <w:rPr>
                <w:ins w:id="644" w:author="Eric" w:date="2011-02-18T17:29:00Z"/>
                <w:bCs/>
                <w:sz w:val="18"/>
                <w:szCs w:val="18"/>
              </w:rPr>
            </w:pPr>
            <w:ins w:id="645" w:author="Eric" w:date="2011-02-18T17:29:00Z">
              <w:r w:rsidRPr="00681C51">
                <w:rPr>
                  <w:bCs/>
                  <w:sz w:val="18"/>
                  <w:szCs w:val="18"/>
                </w:rPr>
                <w:tab/>
              </w:r>
              <w:r w:rsidRPr="00681C51">
                <w:rPr>
                  <w:bCs/>
                  <w:sz w:val="18"/>
                  <w:szCs w:val="18"/>
                </w:rPr>
                <w:tab/>
              </w:r>
              <w:r w:rsidRPr="00681C51">
                <w:rPr>
                  <w:bCs/>
                  <w:sz w:val="18"/>
                  <w:szCs w:val="18"/>
                </w:rPr>
                <w:tab/>
                <w:t>&lt;/text&gt;</w:t>
              </w:r>
            </w:ins>
          </w:p>
          <w:p w:rsidR="00F53674" w:rsidRPr="00681C51" w:rsidRDefault="00F53674" w:rsidP="00F53674">
            <w:pPr>
              <w:pStyle w:val="M"/>
              <w:rPr>
                <w:ins w:id="646" w:author="Eric" w:date="2011-02-18T17:29:00Z"/>
                <w:bCs/>
                <w:sz w:val="18"/>
                <w:szCs w:val="18"/>
              </w:rPr>
            </w:pPr>
            <w:ins w:id="647" w:author="Eric" w:date="2011-02-18T17:29:00Z">
              <w:r w:rsidRPr="00681C51">
                <w:rPr>
                  <w:bCs/>
                  <w:sz w:val="18"/>
                  <w:szCs w:val="18"/>
                </w:rPr>
                <w:tab/>
              </w:r>
              <w:r w:rsidRPr="00681C51">
                <w:rPr>
                  <w:bCs/>
                  <w:sz w:val="18"/>
                  <w:szCs w:val="18"/>
                </w:rPr>
                <w:tab/>
              </w:r>
              <w:r w:rsidRPr="00681C51">
                <w:rPr>
                  <w:bCs/>
                  <w:sz w:val="18"/>
                  <w:szCs w:val="18"/>
                </w:rPr>
                <w:tab/>
                <w:t>&lt;sound duration="5" src="guid.mp3" /&gt;</w:t>
              </w:r>
            </w:ins>
          </w:p>
          <w:p w:rsidR="00F53674" w:rsidRPr="00681C51" w:rsidRDefault="00F53674" w:rsidP="00F53674">
            <w:pPr>
              <w:pStyle w:val="M"/>
              <w:rPr>
                <w:ins w:id="648" w:author="Eric" w:date="2011-02-18T17:29:00Z"/>
                <w:bCs/>
                <w:sz w:val="18"/>
                <w:szCs w:val="18"/>
              </w:rPr>
            </w:pPr>
            <w:ins w:id="649" w:author="Eric" w:date="2011-02-18T17:29:00Z">
              <w:r w:rsidRPr="00681C51">
                <w:rPr>
                  <w:bCs/>
                  <w:sz w:val="18"/>
                  <w:szCs w:val="18"/>
                </w:rPr>
                <w:tab/>
              </w:r>
              <w:r w:rsidRPr="00681C51">
                <w:rPr>
                  <w:bCs/>
                  <w:sz w:val="18"/>
                  <w:szCs w:val="18"/>
                </w:rPr>
                <w:tab/>
              </w:r>
              <w:r w:rsidRPr="00681C51">
                <w:rPr>
                  <w:bCs/>
                  <w:sz w:val="18"/>
                  <w:szCs w:val="18"/>
                </w:rPr>
                <w:tab/>
                <w:t>&lt;!-- the sound above is the direction sound --&gt;</w:t>
              </w:r>
            </w:ins>
          </w:p>
          <w:p w:rsidR="00F53674" w:rsidRPr="00681C51" w:rsidRDefault="00F53674" w:rsidP="00F53674">
            <w:pPr>
              <w:pStyle w:val="M"/>
              <w:rPr>
                <w:ins w:id="650" w:author="Eric" w:date="2011-02-18T17:29:00Z"/>
                <w:bCs/>
                <w:sz w:val="18"/>
                <w:szCs w:val="18"/>
              </w:rPr>
            </w:pPr>
            <w:ins w:id="651" w:author="Eric" w:date="2011-02-18T17:29:00Z">
              <w:r w:rsidRPr="00681C51">
                <w:rPr>
                  <w:bCs/>
                  <w:sz w:val="18"/>
                  <w:szCs w:val="18"/>
                </w:rPr>
                <w:tab/>
              </w:r>
              <w:r w:rsidRPr="00681C51">
                <w:rPr>
                  <w:bCs/>
                  <w:sz w:val="18"/>
                  <w:szCs w:val="18"/>
                </w:rPr>
                <w:tab/>
              </w:r>
              <w:r w:rsidRPr="00681C51">
                <w:rPr>
                  <w:bCs/>
                  <w:sz w:val="18"/>
                  <w:szCs w:val="18"/>
                </w:rPr>
                <w:tab/>
              </w:r>
            </w:ins>
          </w:p>
          <w:p w:rsidR="00F53674" w:rsidRPr="00681C51" w:rsidRDefault="00F53674" w:rsidP="00F53674">
            <w:pPr>
              <w:pStyle w:val="M"/>
              <w:rPr>
                <w:ins w:id="652" w:author="Eric" w:date="2011-02-18T17:29:00Z"/>
                <w:bCs/>
                <w:sz w:val="18"/>
                <w:szCs w:val="18"/>
              </w:rPr>
            </w:pPr>
            <w:ins w:id="653" w:author="Eric" w:date="2011-02-18T17:29:00Z">
              <w:r w:rsidRPr="00681C51">
                <w:rPr>
                  <w:bCs/>
                  <w:sz w:val="18"/>
                  <w:szCs w:val="18"/>
                </w:rPr>
                <w:tab/>
              </w:r>
              <w:r w:rsidRPr="00681C51">
                <w:rPr>
                  <w:bCs/>
                  <w:sz w:val="18"/>
                  <w:szCs w:val="18"/>
                </w:rPr>
                <w:tab/>
              </w:r>
              <w:r w:rsidRPr="00681C51">
                <w:rPr>
                  <w:bCs/>
                  <w:sz w:val="18"/>
                  <w:szCs w:val="18"/>
                </w:rPr>
                <w:tab/>
                <w:t>&lt;sound duration="40" src="guid.mp3"&gt;</w:t>
              </w:r>
            </w:ins>
          </w:p>
          <w:p w:rsidR="00F53674" w:rsidRPr="00681C51" w:rsidRDefault="00F53674" w:rsidP="00F53674">
            <w:pPr>
              <w:pStyle w:val="M"/>
              <w:rPr>
                <w:ins w:id="654" w:author="Eric" w:date="2011-02-18T17:29:00Z"/>
                <w:bCs/>
                <w:sz w:val="18"/>
                <w:szCs w:val="18"/>
              </w:rPr>
            </w:pPr>
            <w:ins w:id="655" w:author="Eric" w:date="2011-02-18T17:29:00Z">
              <w:r w:rsidRPr="00681C51">
                <w:rPr>
                  <w:bCs/>
                  <w:sz w:val="18"/>
                  <w:szCs w:val="18"/>
                </w:rPr>
                <w:tab/>
              </w:r>
              <w:r w:rsidRPr="00681C51">
                <w:rPr>
                  <w:bCs/>
                  <w:sz w:val="18"/>
                  <w:szCs w:val="18"/>
                </w:rPr>
                <w:tab/>
              </w:r>
              <w:r w:rsidRPr="00681C51">
                <w:rPr>
                  <w:bCs/>
                  <w:sz w:val="18"/>
                  <w:szCs w:val="18"/>
                </w:rPr>
                <w:tab/>
              </w:r>
              <w:r w:rsidRPr="00681C51">
                <w:rPr>
                  <w:bCs/>
                  <w:sz w:val="18"/>
                  <w:szCs w:val="18"/>
                </w:rPr>
                <w:tab/>
                <w:t>&lt;transcript&gt;A young mother believe......&lt;/transcript&gt;</w:t>
              </w:r>
            </w:ins>
          </w:p>
          <w:p w:rsidR="00F53674" w:rsidRPr="00681C51" w:rsidRDefault="00F53674" w:rsidP="00F53674">
            <w:pPr>
              <w:pStyle w:val="M"/>
              <w:rPr>
                <w:ins w:id="656" w:author="Eric" w:date="2011-02-18T17:29:00Z"/>
                <w:bCs/>
                <w:sz w:val="18"/>
                <w:szCs w:val="18"/>
              </w:rPr>
            </w:pPr>
            <w:ins w:id="657" w:author="Eric" w:date="2011-02-18T17:29:00Z">
              <w:r w:rsidRPr="00681C51">
                <w:rPr>
                  <w:bCs/>
                  <w:sz w:val="18"/>
                  <w:szCs w:val="18"/>
                </w:rPr>
                <w:tab/>
              </w:r>
              <w:r w:rsidRPr="00681C51">
                <w:rPr>
                  <w:bCs/>
                  <w:sz w:val="18"/>
                  <w:szCs w:val="18"/>
                </w:rPr>
                <w:tab/>
              </w:r>
              <w:r w:rsidRPr="00681C51">
                <w:rPr>
                  <w:bCs/>
                  <w:sz w:val="18"/>
                  <w:szCs w:val="18"/>
                </w:rPr>
                <w:tab/>
                <w:t>&lt;/sound&gt;</w:t>
              </w:r>
            </w:ins>
          </w:p>
          <w:p w:rsidR="00F53674" w:rsidRPr="00681C51" w:rsidRDefault="00F53674" w:rsidP="00F53674">
            <w:pPr>
              <w:pStyle w:val="M"/>
              <w:rPr>
                <w:ins w:id="658" w:author="Eric" w:date="2011-02-18T17:29:00Z"/>
                <w:bCs/>
                <w:sz w:val="18"/>
                <w:szCs w:val="18"/>
              </w:rPr>
            </w:pPr>
            <w:ins w:id="659" w:author="Eric" w:date="2011-02-18T17:29:00Z">
              <w:r w:rsidRPr="00681C51">
                <w:rPr>
                  <w:bCs/>
                  <w:sz w:val="18"/>
                  <w:szCs w:val="18"/>
                </w:rPr>
                <w:tab/>
              </w:r>
              <w:r w:rsidRPr="00681C51">
                <w:rPr>
                  <w:bCs/>
                  <w:sz w:val="18"/>
                  <w:szCs w:val="18"/>
                </w:rPr>
                <w:tab/>
              </w:r>
              <w:r w:rsidRPr="00681C51">
                <w:rPr>
                  <w:bCs/>
                  <w:sz w:val="18"/>
                  <w:szCs w:val="18"/>
                </w:rPr>
                <w:tab/>
                <w:t>&lt;!-- the sound above is the passage --&gt;</w:t>
              </w:r>
            </w:ins>
          </w:p>
          <w:p w:rsidR="00F53674" w:rsidRPr="00681C51" w:rsidRDefault="00F53674" w:rsidP="00F53674">
            <w:pPr>
              <w:pStyle w:val="M"/>
              <w:rPr>
                <w:ins w:id="660" w:author="Eric" w:date="2011-02-18T17:29:00Z"/>
                <w:bCs/>
                <w:sz w:val="18"/>
                <w:szCs w:val="18"/>
              </w:rPr>
            </w:pPr>
            <w:ins w:id="661" w:author="Eric" w:date="2011-02-18T17:29:00Z">
              <w:r w:rsidRPr="00681C51">
                <w:rPr>
                  <w:bCs/>
                  <w:sz w:val="18"/>
                  <w:szCs w:val="18"/>
                </w:rPr>
                <w:tab/>
              </w:r>
              <w:r w:rsidRPr="00681C51">
                <w:rPr>
                  <w:bCs/>
                  <w:sz w:val="18"/>
                  <w:szCs w:val="18"/>
                </w:rPr>
                <w:tab/>
              </w:r>
              <w:r w:rsidRPr="00681C51">
                <w:rPr>
                  <w:bCs/>
                  <w:sz w:val="18"/>
                  <w:szCs w:val="18"/>
                </w:rPr>
                <w:tab/>
                <w:t>&lt;pause duration="60" hint="</w:t>
              </w:r>
              <w:r w:rsidRPr="00681C51">
                <w:rPr>
                  <w:rFonts w:hint="eastAsia"/>
                  <w:bCs/>
                  <w:sz w:val="18"/>
                  <w:szCs w:val="18"/>
                </w:rPr>
                <w:t>思考</w:t>
              </w:r>
              <w:r w:rsidRPr="00681C51">
                <w:rPr>
                  <w:bCs/>
                  <w:sz w:val="18"/>
                  <w:szCs w:val="18"/>
                </w:rPr>
                <w:t>/</w:t>
              </w:r>
              <w:r w:rsidRPr="00681C51">
                <w:rPr>
                  <w:rFonts w:hint="eastAsia"/>
                  <w:bCs/>
                  <w:sz w:val="18"/>
                  <w:szCs w:val="18"/>
                </w:rPr>
                <w:t>准备</w:t>
              </w:r>
              <w:r w:rsidRPr="00681C51">
                <w:rPr>
                  <w:bCs/>
                  <w:sz w:val="18"/>
                  <w:szCs w:val="18"/>
                </w:rPr>
                <w:t>" /&gt;</w:t>
              </w:r>
            </w:ins>
          </w:p>
          <w:p w:rsidR="00F53674" w:rsidRPr="00681C51" w:rsidRDefault="00F53674" w:rsidP="00F53674">
            <w:pPr>
              <w:pStyle w:val="M"/>
              <w:rPr>
                <w:ins w:id="662" w:author="Eric" w:date="2011-02-18T17:29:00Z"/>
                <w:bCs/>
                <w:sz w:val="18"/>
                <w:szCs w:val="18"/>
              </w:rPr>
            </w:pPr>
            <w:ins w:id="663" w:author="Eric" w:date="2011-02-18T17:29:00Z">
              <w:r w:rsidRPr="00681C51">
                <w:rPr>
                  <w:bCs/>
                  <w:sz w:val="18"/>
                  <w:szCs w:val="18"/>
                </w:rPr>
                <w:tab/>
              </w:r>
              <w:r w:rsidRPr="00681C51">
                <w:rPr>
                  <w:bCs/>
                  <w:sz w:val="18"/>
                  <w:szCs w:val="18"/>
                </w:rPr>
                <w:tab/>
                <w:t>&lt;/prompt&gt;</w:t>
              </w:r>
            </w:ins>
          </w:p>
          <w:p w:rsidR="00F53674" w:rsidRPr="00681C51" w:rsidRDefault="00F53674" w:rsidP="00F53674">
            <w:pPr>
              <w:pStyle w:val="M"/>
              <w:rPr>
                <w:ins w:id="664" w:author="Eric" w:date="2011-02-18T17:29:00Z"/>
                <w:bCs/>
                <w:sz w:val="18"/>
                <w:szCs w:val="18"/>
              </w:rPr>
            </w:pPr>
            <w:ins w:id="665" w:author="Eric" w:date="2011-02-18T17:29:00Z">
              <w:r w:rsidRPr="00681C51">
                <w:rPr>
                  <w:bCs/>
                  <w:sz w:val="18"/>
                  <w:szCs w:val="18"/>
                </w:rPr>
                <w:tab/>
              </w:r>
              <w:r w:rsidRPr="00681C51">
                <w:rPr>
                  <w:bCs/>
                  <w:sz w:val="18"/>
                  <w:szCs w:val="18"/>
                </w:rPr>
                <w:tab/>
                <w:t>&lt;record duration="60" /&gt;</w:t>
              </w:r>
            </w:ins>
          </w:p>
          <w:p w:rsidR="00F53674" w:rsidRPr="00681C51" w:rsidRDefault="00F53674" w:rsidP="00F53674">
            <w:pPr>
              <w:pStyle w:val="M"/>
              <w:rPr>
                <w:ins w:id="666" w:author="Eric" w:date="2011-02-18T17:29:00Z"/>
                <w:bCs/>
                <w:sz w:val="18"/>
                <w:szCs w:val="18"/>
              </w:rPr>
            </w:pPr>
            <w:ins w:id="667" w:author="Eric" w:date="2011-02-18T17:29:00Z">
              <w:r w:rsidRPr="00681C51">
                <w:rPr>
                  <w:bCs/>
                  <w:sz w:val="18"/>
                  <w:szCs w:val="18"/>
                </w:rPr>
                <w:tab/>
                <w:t>&lt;/question&gt;</w:t>
              </w:r>
            </w:ins>
          </w:p>
          <w:p w:rsidR="00F53674" w:rsidRPr="00681C51" w:rsidRDefault="00F53674" w:rsidP="00F53674">
            <w:pPr>
              <w:pStyle w:val="M"/>
              <w:rPr>
                <w:ins w:id="668" w:author="Eric" w:date="2011-02-18T17:29:00Z"/>
                <w:bCs/>
                <w:sz w:val="18"/>
                <w:szCs w:val="18"/>
              </w:rPr>
            </w:pPr>
            <w:ins w:id="669" w:author="Eric" w:date="2011-02-18T17:29:00Z">
              <w:r w:rsidRPr="00681C51">
                <w:rPr>
                  <w:bCs/>
                  <w:sz w:val="18"/>
                  <w:szCs w:val="18"/>
                </w:rPr>
                <w:t>&lt;/assessmentItem&gt;</w:t>
              </w:r>
            </w:ins>
          </w:p>
          <w:p w:rsidR="00F53674" w:rsidRPr="00F10F04" w:rsidRDefault="00F53674" w:rsidP="00F53674">
            <w:pPr>
              <w:pStyle w:val="M"/>
              <w:spacing w:line="240" w:lineRule="auto"/>
              <w:ind w:firstLine="0"/>
              <w:rPr>
                <w:ins w:id="670" w:author="Eric" w:date="2011-02-18T17:29:00Z"/>
                <w:rStyle w:val="a9"/>
                <w:b w:val="0"/>
                <w:sz w:val="18"/>
                <w:szCs w:val="18"/>
              </w:rPr>
            </w:pPr>
          </w:p>
        </w:tc>
      </w:tr>
    </w:tbl>
    <w:p w:rsidR="00F53674" w:rsidRPr="00397CF9" w:rsidRDefault="00F53674" w:rsidP="00F53674">
      <w:pPr>
        <w:rPr>
          <w:ins w:id="671" w:author="Eric" w:date="2011-02-18T17:29:00Z"/>
        </w:rPr>
      </w:pPr>
    </w:p>
    <w:p w:rsidR="00F53674" w:rsidRDefault="00F53674" w:rsidP="00F53674">
      <w:pPr>
        <w:pStyle w:val="3"/>
        <w:numPr>
          <w:ilvl w:val="2"/>
          <w:numId w:val="15"/>
        </w:numPr>
        <w:rPr>
          <w:ins w:id="672" w:author="Eric" w:date="2011-02-18T17:29:00Z"/>
        </w:rPr>
      </w:pPr>
      <w:bookmarkStart w:id="673" w:name="OLE_LINK1"/>
      <w:bookmarkStart w:id="674" w:name="OLE_LINK2"/>
      <w:bookmarkStart w:id="675" w:name="_Toc286841247"/>
      <w:ins w:id="676" w:author="Eric" w:date="2011-02-18T17:29:00Z">
        <w:r>
          <w:rPr>
            <w:rFonts w:hint="eastAsia"/>
          </w:rPr>
          <w:t>描述</w:t>
        </w:r>
        <w:bookmarkEnd w:id="673"/>
        <w:bookmarkEnd w:id="674"/>
        <w:r>
          <w:rPr>
            <w:rFonts w:hint="eastAsia"/>
          </w:rPr>
          <w:t>（</w:t>
        </w:r>
        <w:r>
          <w:rPr>
            <w:rFonts w:hint="eastAsia"/>
          </w:rPr>
          <w:t>Description</w:t>
        </w:r>
        <w:r>
          <w:rPr>
            <w:rFonts w:hint="eastAsia"/>
          </w:rPr>
          <w:t>）</w:t>
        </w:r>
        <w:bookmarkEnd w:id="675"/>
      </w:ins>
    </w:p>
    <w:p w:rsidR="00F53674" w:rsidRPr="00D46068" w:rsidRDefault="00F53674" w:rsidP="00F53674">
      <w:pPr>
        <w:pStyle w:val="af8"/>
        <w:rPr>
          <w:ins w:id="677" w:author="Eric" w:date="2011-02-18T17:29:00Z"/>
        </w:rPr>
      </w:pPr>
      <w:ins w:id="678" w:author="Eric" w:date="2011-02-18T17:29:00Z">
        <w:r w:rsidRPr="00242408">
          <w:rPr>
            <w:rFonts w:hint="eastAsia"/>
          </w:rPr>
          <w:t>表</w:t>
        </w:r>
        <w:r w:rsidRPr="00242408">
          <w:rPr>
            <w:rFonts w:hint="eastAsia"/>
          </w:rPr>
          <w:t xml:space="preserve"> </w:t>
        </w:r>
        <w:r>
          <w:rPr>
            <w:rFonts w:hint="eastAsia"/>
          </w:rPr>
          <w:t>5-14</w:t>
        </w:r>
        <w:r>
          <w:rPr>
            <w:rFonts w:hint="eastAsia"/>
          </w:rPr>
          <w:t>描述</w:t>
        </w:r>
        <w:r w:rsidRPr="00ED0717">
          <w:rPr>
            <w:rFonts w:hint="eastAsia"/>
          </w:rPr>
          <w:t>（</w:t>
        </w:r>
        <w:r>
          <w:rPr>
            <w:rFonts w:hint="eastAsia"/>
          </w:rPr>
          <w:t>Description</w:t>
        </w:r>
        <w:r w:rsidRPr="00472A9F">
          <w:rPr>
            <w:rFonts w:hint="eastAsia"/>
          </w:rPr>
          <w:t>）</w:t>
        </w:r>
        <w:r>
          <w:rPr>
            <w:rFonts w:hint="eastAsia"/>
          </w:rPr>
          <w:t>示例说明</w:t>
        </w:r>
      </w:ins>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84"/>
        <w:gridCol w:w="7138"/>
      </w:tblGrid>
      <w:tr w:rsidR="00F53674" w:rsidRPr="00F10F04" w:rsidTr="00F53674">
        <w:trPr>
          <w:ins w:id="679" w:author="Eric" w:date="2011-02-18T17:29:00Z"/>
        </w:trPr>
        <w:tc>
          <w:tcPr>
            <w:tcW w:w="1384" w:type="dxa"/>
            <w:tcBorders>
              <w:top w:val="single" w:sz="4" w:space="0" w:color="000000"/>
              <w:left w:val="single" w:sz="4" w:space="0" w:color="000000"/>
              <w:bottom w:val="single" w:sz="4" w:space="0" w:color="000000"/>
              <w:right w:val="single" w:sz="4" w:space="0" w:color="000000"/>
            </w:tcBorders>
            <w:hideMark/>
          </w:tcPr>
          <w:p w:rsidR="00F53674" w:rsidRPr="00F10F04" w:rsidRDefault="00F53674" w:rsidP="00F53674">
            <w:pPr>
              <w:pStyle w:val="M"/>
              <w:ind w:firstLine="0"/>
              <w:rPr>
                <w:ins w:id="680" w:author="Eric" w:date="2011-02-18T17:29:00Z"/>
                <w:rStyle w:val="a9"/>
                <w:b w:val="0"/>
                <w:sz w:val="18"/>
                <w:szCs w:val="18"/>
              </w:rPr>
            </w:pPr>
            <w:ins w:id="681" w:author="Eric" w:date="2011-02-18T17:29:00Z">
              <w:r w:rsidRPr="00F10F04">
                <w:rPr>
                  <w:rStyle w:val="a9"/>
                  <w:rFonts w:hint="eastAsia"/>
                  <w:b w:val="0"/>
                  <w:sz w:val="18"/>
                  <w:szCs w:val="18"/>
                </w:rPr>
                <w:t>名称</w:t>
              </w:r>
            </w:ins>
          </w:p>
        </w:tc>
        <w:tc>
          <w:tcPr>
            <w:tcW w:w="7138" w:type="dxa"/>
            <w:tcBorders>
              <w:top w:val="single" w:sz="4" w:space="0" w:color="000000"/>
              <w:left w:val="single" w:sz="4" w:space="0" w:color="000000"/>
              <w:bottom w:val="single" w:sz="4" w:space="0" w:color="000000"/>
              <w:right w:val="single" w:sz="4" w:space="0" w:color="000000"/>
            </w:tcBorders>
            <w:hideMark/>
          </w:tcPr>
          <w:p w:rsidR="00F53674" w:rsidRPr="00F10F04" w:rsidRDefault="00F53674" w:rsidP="00F53674">
            <w:pPr>
              <w:pStyle w:val="M"/>
              <w:ind w:firstLine="0"/>
              <w:rPr>
                <w:ins w:id="682" w:author="Eric" w:date="2011-02-18T17:29:00Z"/>
                <w:rStyle w:val="a9"/>
                <w:b w:val="0"/>
                <w:sz w:val="18"/>
                <w:szCs w:val="18"/>
              </w:rPr>
            </w:pPr>
            <w:ins w:id="683" w:author="Eric" w:date="2011-02-18T17:29:00Z">
              <w:r>
                <w:rPr>
                  <w:rStyle w:val="a9"/>
                  <w:rFonts w:hint="eastAsia"/>
                  <w:b w:val="0"/>
                  <w:sz w:val="18"/>
                  <w:szCs w:val="18"/>
                </w:rPr>
                <w:t>说明</w:t>
              </w:r>
            </w:ins>
          </w:p>
        </w:tc>
      </w:tr>
      <w:tr w:rsidR="00F53674" w:rsidRPr="00F10F04" w:rsidTr="00F53674">
        <w:trPr>
          <w:ins w:id="684" w:author="Eric" w:date="2011-02-18T17:29:00Z"/>
        </w:trPr>
        <w:tc>
          <w:tcPr>
            <w:tcW w:w="1384" w:type="dxa"/>
            <w:tcBorders>
              <w:top w:val="single" w:sz="4" w:space="0" w:color="000000"/>
              <w:left w:val="single" w:sz="4" w:space="0" w:color="000000"/>
              <w:bottom w:val="single" w:sz="4" w:space="0" w:color="000000"/>
              <w:right w:val="single" w:sz="4" w:space="0" w:color="000000"/>
            </w:tcBorders>
            <w:hideMark/>
          </w:tcPr>
          <w:p w:rsidR="00F53674" w:rsidRPr="00965CA1" w:rsidRDefault="00F53674" w:rsidP="00F53674">
            <w:pPr>
              <w:pStyle w:val="M"/>
              <w:ind w:firstLine="0"/>
              <w:rPr>
                <w:ins w:id="685" w:author="Eric" w:date="2011-02-18T17:29:00Z"/>
                <w:rStyle w:val="a9"/>
                <w:b w:val="0"/>
                <w:sz w:val="18"/>
                <w:szCs w:val="18"/>
              </w:rPr>
            </w:pPr>
            <w:ins w:id="686" w:author="Eric" w:date="2011-02-18T17:29:00Z">
              <w:r>
                <w:rPr>
                  <w:rStyle w:val="a9"/>
                  <w:rFonts w:hint="eastAsia"/>
                  <w:b w:val="0"/>
                  <w:sz w:val="18"/>
                  <w:szCs w:val="18"/>
                </w:rPr>
                <w:t>类型序号</w:t>
              </w:r>
            </w:ins>
          </w:p>
        </w:tc>
        <w:tc>
          <w:tcPr>
            <w:tcW w:w="7138" w:type="dxa"/>
            <w:tcBorders>
              <w:top w:val="single" w:sz="4" w:space="0" w:color="000000"/>
              <w:left w:val="single" w:sz="4" w:space="0" w:color="000000"/>
              <w:bottom w:val="single" w:sz="4" w:space="0" w:color="000000"/>
              <w:right w:val="single" w:sz="4" w:space="0" w:color="000000"/>
            </w:tcBorders>
            <w:hideMark/>
          </w:tcPr>
          <w:p w:rsidR="00F53674" w:rsidRDefault="00F53674" w:rsidP="00F53674">
            <w:pPr>
              <w:pStyle w:val="M"/>
              <w:ind w:firstLine="0"/>
              <w:rPr>
                <w:ins w:id="687" w:author="Eric" w:date="2011-02-18T17:29:00Z"/>
                <w:rStyle w:val="a9"/>
                <w:b w:val="0"/>
                <w:sz w:val="18"/>
                <w:szCs w:val="18"/>
              </w:rPr>
            </w:pPr>
            <w:ins w:id="688" w:author="Eric" w:date="2011-02-18T17:29:00Z">
              <w:r>
                <w:rPr>
                  <w:rStyle w:val="a9"/>
                  <w:rFonts w:hint="eastAsia"/>
                  <w:b w:val="0"/>
                  <w:sz w:val="18"/>
                  <w:szCs w:val="18"/>
                </w:rPr>
                <w:t>14</w:t>
              </w:r>
            </w:ins>
          </w:p>
        </w:tc>
      </w:tr>
      <w:tr w:rsidR="00F53674" w:rsidRPr="00F10F04" w:rsidTr="00F53674">
        <w:trPr>
          <w:ins w:id="689" w:author="Eric" w:date="2011-02-18T17:29:00Z"/>
        </w:trPr>
        <w:tc>
          <w:tcPr>
            <w:tcW w:w="1384" w:type="dxa"/>
            <w:tcBorders>
              <w:top w:val="single" w:sz="4" w:space="0" w:color="000000"/>
              <w:left w:val="single" w:sz="4" w:space="0" w:color="000000"/>
              <w:bottom w:val="single" w:sz="4" w:space="0" w:color="000000"/>
              <w:right w:val="single" w:sz="4" w:space="0" w:color="000000"/>
            </w:tcBorders>
            <w:hideMark/>
          </w:tcPr>
          <w:p w:rsidR="00F53674" w:rsidRDefault="00F53674" w:rsidP="00F53674">
            <w:pPr>
              <w:pStyle w:val="M"/>
              <w:ind w:firstLine="0"/>
              <w:rPr>
                <w:ins w:id="690" w:author="Eric" w:date="2011-02-18T17:29:00Z"/>
                <w:rStyle w:val="a9"/>
                <w:b w:val="0"/>
                <w:sz w:val="18"/>
                <w:szCs w:val="18"/>
              </w:rPr>
            </w:pPr>
            <w:ins w:id="691" w:author="Eric" w:date="2011-02-18T17:29:00Z">
              <w:r>
                <w:rPr>
                  <w:rStyle w:val="a9"/>
                  <w:rFonts w:hint="eastAsia"/>
                  <w:b w:val="0"/>
                  <w:sz w:val="18"/>
                  <w:szCs w:val="18"/>
                </w:rPr>
                <w:t>类型标识</w:t>
              </w:r>
            </w:ins>
          </w:p>
        </w:tc>
        <w:tc>
          <w:tcPr>
            <w:tcW w:w="7138" w:type="dxa"/>
            <w:tcBorders>
              <w:top w:val="single" w:sz="4" w:space="0" w:color="000000"/>
              <w:left w:val="single" w:sz="4" w:space="0" w:color="000000"/>
              <w:bottom w:val="single" w:sz="4" w:space="0" w:color="000000"/>
              <w:right w:val="single" w:sz="4" w:space="0" w:color="000000"/>
            </w:tcBorders>
            <w:hideMark/>
          </w:tcPr>
          <w:p w:rsidR="00F53674" w:rsidRPr="00E17EC9" w:rsidRDefault="00F53674" w:rsidP="00F53674">
            <w:pPr>
              <w:pStyle w:val="M"/>
              <w:ind w:firstLine="0"/>
              <w:rPr>
                <w:ins w:id="692" w:author="Eric" w:date="2011-02-18T17:29:00Z"/>
                <w:rStyle w:val="a9"/>
                <w:sz w:val="18"/>
                <w:szCs w:val="18"/>
              </w:rPr>
            </w:pPr>
            <w:ins w:id="693" w:author="Eric" w:date="2011-02-18T17:29:00Z">
              <w:r>
                <w:rPr>
                  <w:rStyle w:val="a9"/>
                  <w:rFonts w:hint="eastAsia"/>
                  <w:b w:val="0"/>
                  <w:sz w:val="18"/>
                  <w:szCs w:val="18"/>
                </w:rPr>
                <w:t>description</w:t>
              </w:r>
            </w:ins>
          </w:p>
        </w:tc>
      </w:tr>
      <w:tr w:rsidR="00F53674" w:rsidRPr="00F10F04" w:rsidTr="00F53674">
        <w:trPr>
          <w:ins w:id="694" w:author="Eric" w:date="2011-02-18T17:29:00Z"/>
        </w:trPr>
        <w:tc>
          <w:tcPr>
            <w:tcW w:w="1384" w:type="dxa"/>
            <w:tcBorders>
              <w:top w:val="single" w:sz="4" w:space="0" w:color="000000"/>
              <w:left w:val="single" w:sz="4" w:space="0" w:color="000000"/>
              <w:bottom w:val="single" w:sz="4" w:space="0" w:color="000000"/>
              <w:right w:val="single" w:sz="4" w:space="0" w:color="000000"/>
            </w:tcBorders>
            <w:hideMark/>
          </w:tcPr>
          <w:p w:rsidR="00F53674" w:rsidRPr="00F10F04" w:rsidRDefault="00F53674" w:rsidP="00F53674">
            <w:pPr>
              <w:pStyle w:val="M"/>
              <w:ind w:firstLine="0"/>
              <w:rPr>
                <w:ins w:id="695" w:author="Eric" w:date="2011-02-18T17:29:00Z"/>
                <w:rStyle w:val="a9"/>
                <w:b w:val="0"/>
                <w:sz w:val="18"/>
                <w:szCs w:val="18"/>
              </w:rPr>
            </w:pPr>
            <w:ins w:id="696" w:author="Eric" w:date="2011-02-18T17:29:00Z">
              <w:r w:rsidRPr="00965CA1">
                <w:rPr>
                  <w:rStyle w:val="a9"/>
                  <w:rFonts w:hint="eastAsia"/>
                  <w:b w:val="0"/>
                  <w:sz w:val="18"/>
                  <w:szCs w:val="18"/>
                </w:rPr>
                <w:t>试题附加材料</w:t>
              </w:r>
            </w:ins>
          </w:p>
        </w:tc>
        <w:tc>
          <w:tcPr>
            <w:tcW w:w="7138" w:type="dxa"/>
            <w:tcBorders>
              <w:top w:val="single" w:sz="4" w:space="0" w:color="000000"/>
              <w:left w:val="single" w:sz="4" w:space="0" w:color="000000"/>
              <w:bottom w:val="single" w:sz="4" w:space="0" w:color="000000"/>
              <w:right w:val="single" w:sz="4" w:space="0" w:color="000000"/>
            </w:tcBorders>
            <w:hideMark/>
          </w:tcPr>
          <w:p w:rsidR="00F53674" w:rsidRPr="00F10F04" w:rsidRDefault="00F53674" w:rsidP="00F53674">
            <w:pPr>
              <w:pStyle w:val="M"/>
              <w:ind w:firstLine="0"/>
              <w:rPr>
                <w:ins w:id="697" w:author="Eric" w:date="2011-02-18T17:29:00Z"/>
                <w:rStyle w:val="a9"/>
                <w:b w:val="0"/>
                <w:sz w:val="18"/>
                <w:szCs w:val="18"/>
              </w:rPr>
            </w:pPr>
            <w:ins w:id="698" w:author="Eric" w:date="2011-02-18T17:29:00Z">
              <w:r>
                <w:rPr>
                  <w:rStyle w:val="a9"/>
                  <w:rFonts w:hint="eastAsia"/>
                  <w:b w:val="0"/>
                  <w:sz w:val="18"/>
                  <w:szCs w:val="18"/>
                </w:rPr>
                <w:t>Sound</w:t>
              </w:r>
            </w:ins>
          </w:p>
        </w:tc>
      </w:tr>
      <w:tr w:rsidR="00F53674" w:rsidRPr="00F10F04" w:rsidTr="00F53674">
        <w:trPr>
          <w:ins w:id="699" w:author="Eric" w:date="2011-02-18T17:29:00Z"/>
        </w:trPr>
        <w:tc>
          <w:tcPr>
            <w:tcW w:w="1384" w:type="dxa"/>
            <w:tcBorders>
              <w:top w:val="single" w:sz="4" w:space="0" w:color="000000"/>
              <w:left w:val="single" w:sz="4" w:space="0" w:color="000000"/>
              <w:bottom w:val="single" w:sz="4" w:space="0" w:color="000000"/>
              <w:right w:val="single" w:sz="4" w:space="0" w:color="000000"/>
            </w:tcBorders>
            <w:hideMark/>
          </w:tcPr>
          <w:p w:rsidR="00F53674" w:rsidRPr="00F10F04" w:rsidRDefault="00F53674" w:rsidP="00F53674">
            <w:pPr>
              <w:pStyle w:val="M"/>
              <w:ind w:firstLine="0"/>
              <w:rPr>
                <w:ins w:id="700" w:author="Eric" w:date="2011-02-18T17:29:00Z"/>
                <w:rStyle w:val="a9"/>
                <w:b w:val="0"/>
                <w:sz w:val="18"/>
                <w:szCs w:val="18"/>
              </w:rPr>
            </w:pPr>
            <w:ins w:id="701" w:author="Eric" w:date="2011-02-18T17:29:00Z">
              <w:r w:rsidRPr="00965CA1">
                <w:rPr>
                  <w:rStyle w:val="a9"/>
                  <w:rFonts w:hint="eastAsia"/>
                  <w:b w:val="0"/>
                  <w:sz w:val="18"/>
                  <w:szCs w:val="18"/>
                </w:rPr>
                <w:t>试题问题类型</w:t>
              </w:r>
            </w:ins>
          </w:p>
        </w:tc>
        <w:tc>
          <w:tcPr>
            <w:tcW w:w="7138" w:type="dxa"/>
            <w:tcBorders>
              <w:top w:val="single" w:sz="4" w:space="0" w:color="000000"/>
              <w:left w:val="single" w:sz="4" w:space="0" w:color="000000"/>
              <w:bottom w:val="single" w:sz="4" w:space="0" w:color="000000"/>
              <w:right w:val="single" w:sz="4" w:space="0" w:color="000000"/>
            </w:tcBorders>
            <w:hideMark/>
          </w:tcPr>
          <w:p w:rsidR="00F53674" w:rsidRPr="00F10F04" w:rsidRDefault="00F53674" w:rsidP="00F53674">
            <w:pPr>
              <w:pStyle w:val="M"/>
              <w:ind w:firstLine="0"/>
              <w:rPr>
                <w:ins w:id="702" w:author="Eric" w:date="2011-02-18T17:29:00Z"/>
                <w:rStyle w:val="a9"/>
                <w:b w:val="0"/>
                <w:sz w:val="18"/>
                <w:szCs w:val="18"/>
              </w:rPr>
            </w:pPr>
            <w:ins w:id="703" w:author="Eric" w:date="2011-02-18T17:29:00Z">
              <w:r>
                <w:rPr>
                  <w:rStyle w:val="a9"/>
                  <w:rFonts w:hint="eastAsia"/>
                  <w:b w:val="0"/>
                  <w:sz w:val="18"/>
                  <w:szCs w:val="18"/>
                </w:rPr>
                <w:t>Sound</w:t>
              </w:r>
            </w:ins>
          </w:p>
        </w:tc>
      </w:tr>
      <w:tr w:rsidR="00F53674" w:rsidRPr="00F10F04" w:rsidTr="00F53674">
        <w:trPr>
          <w:ins w:id="704" w:author="Eric" w:date="2011-02-18T17:29:00Z"/>
        </w:trPr>
        <w:tc>
          <w:tcPr>
            <w:tcW w:w="1384" w:type="dxa"/>
            <w:tcBorders>
              <w:top w:val="single" w:sz="4" w:space="0" w:color="000000"/>
              <w:left w:val="single" w:sz="4" w:space="0" w:color="000000"/>
              <w:bottom w:val="single" w:sz="4" w:space="0" w:color="000000"/>
              <w:right w:val="single" w:sz="4" w:space="0" w:color="000000"/>
            </w:tcBorders>
            <w:hideMark/>
          </w:tcPr>
          <w:p w:rsidR="00F53674" w:rsidRPr="00F10F04" w:rsidRDefault="00F53674" w:rsidP="00F53674">
            <w:pPr>
              <w:pStyle w:val="M"/>
              <w:ind w:firstLine="0"/>
              <w:rPr>
                <w:ins w:id="705" w:author="Eric" w:date="2011-02-18T17:29:00Z"/>
                <w:rStyle w:val="a9"/>
                <w:b w:val="0"/>
                <w:sz w:val="18"/>
                <w:szCs w:val="18"/>
              </w:rPr>
            </w:pPr>
            <w:ins w:id="706" w:author="Eric" w:date="2011-02-18T17:29:00Z">
              <w:r w:rsidRPr="00965CA1">
                <w:rPr>
                  <w:rStyle w:val="a9"/>
                  <w:rFonts w:hint="eastAsia"/>
                  <w:b w:val="0"/>
                  <w:sz w:val="18"/>
                  <w:szCs w:val="18"/>
                </w:rPr>
                <w:t>流程性试题</w:t>
              </w:r>
            </w:ins>
          </w:p>
        </w:tc>
        <w:tc>
          <w:tcPr>
            <w:tcW w:w="7138" w:type="dxa"/>
            <w:tcBorders>
              <w:top w:val="single" w:sz="4" w:space="0" w:color="000000"/>
              <w:left w:val="single" w:sz="4" w:space="0" w:color="000000"/>
              <w:bottom w:val="single" w:sz="4" w:space="0" w:color="000000"/>
              <w:right w:val="single" w:sz="4" w:space="0" w:color="000000"/>
            </w:tcBorders>
            <w:hideMark/>
          </w:tcPr>
          <w:p w:rsidR="00F53674" w:rsidRPr="00F10F04" w:rsidRDefault="00F53674" w:rsidP="00F53674">
            <w:pPr>
              <w:pStyle w:val="M"/>
              <w:ind w:firstLine="0"/>
              <w:rPr>
                <w:ins w:id="707" w:author="Eric" w:date="2011-02-18T17:29:00Z"/>
                <w:rStyle w:val="a9"/>
                <w:b w:val="0"/>
                <w:sz w:val="18"/>
                <w:szCs w:val="18"/>
              </w:rPr>
            </w:pPr>
            <w:ins w:id="708" w:author="Eric" w:date="2011-02-18T17:29:00Z">
              <w:r>
                <w:rPr>
                  <w:rStyle w:val="a9"/>
                  <w:rFonts w:hint="eastAsia"/>
                  <w:b w:val="0"/>
                  <w:sz w:val="18"/>
                  <w:szCs w:val="18"/>
                </w:rPr>
                <w:t>是</w:t>
              </w:r>
            </w:ins>
          </w:p>
        </w:tc>
      </w:tr>
      <w:tr w:rsidR="00F53674" w:rsidRPr="00F10F04" w:rsidTr="00F53674">
        <w:trPr>
          <w:ins w:id="709" w:author="Eric" w:date="2011-02-18T17:29:00Z"/>
        </w:trPr>
        <w:tc>
          <w:tcPr>
            <w:tcW w:w="1384" w:type="dxa"/>
            <w:tcBorders>
              <w:top w:val="single" w:sz="4" w:space="0" w:color="000000"/>
              <w:left w:val="single" w:sz="4" w:space="0" w:color="000000"/>
              <w:bottom w:val="single" w:sz="4" w:space="0" w:color="000000"/>
              <w:right w:val="single" w:sz="4" w:space="0" w:color="000000"/>
            </w:tcBorders>
            <w:hideMark/>
          </w:tcPr>
          <w:p w:rsidR="00F53674" w:rsidRPr="00F10F04" w:rsidRDefault="00F53674" w:rsidP="00F53674">
            <w:pPr>
              <w:pStyle w:val="M"/>
              <w:ind w:firstLine="0"/>
              <w:rPr>
                <w:ins w:id="710" w:author="Eric" w:date="2011-02-18T17:29:00Z"/>
                <w:rStyle w:val="a9"/>
                <w:b w:val="0"/>
                <w:sz w:val="18"/>
                <w:szCs w:val="18"/>
              </w:rPr>
            </w:pPr>
            <w:ins w:id="711" w:author="Eric" w:date="2011-02-18T17:29:00Z">
              <w:r>
                <w:rPr>
                  <w:rFonts w:hint="eastAsia"/>
                </w:rPr>
                <w:t>示例</w:t>
              </w:r>
            </w:ins>
          </w:p>
        </w:tc>
        <w:tc>
          <w:tcPr>
            <w:tcW w:w="7138" w:type="dxa"/>
            <w:tcBorders>
              <w:top w:val="single" w:sz="4" w:space="0" w:color="000000"/>
              <w:left w:val="single" w:sz="4" w:space="0" w:color="000000"/>
              <w:bottom w:val="single" w:sz="4" w:space="0" w:color="000000"/>
              <w:right w:val="single" w:sz="4" w:space="0" w:color="000000"/>
            </w:tcBorders>
            <w:hideMark/>
          </w:tcPr>
          <w:p w:rsidR="00F53674" w:rsidRPr="00F10F04" w:rsidRDefault="00F53674" w:rsidP="00F53674">
            <w:pPr>
              <w:pStyle w:val="M"/>
              <w:spacing w:line="240" w:lineRule="auto"/>
              <w:ind w:firstLine="0"/>
              <w:rPr>
                <w:ins w:id="712" w:author="Eric" w:date="2011-02-18T17:29:00Z"/>
                <w:rStyle w:val="a9"/>
                <w:b w:val="0"/>
                <w:sz w:val="18"/>
                <w:szCs w:val="18"/>
              </w:rPr>
            </w:pPr>
          </w:p>
        </w:tc>
      </w:tr>
    </w:tbl>
    <w:p w:rsidR="00F53674" w:rsidRPr="00397CF9" w:rsidRDefault="00F53674" w:rsidP="00F53674">
      <w:pPr>
        <w:rPr>
          <w:ins w:id="713" w:author="Eric" w:date="2011-02-18T17:29:00Z"/>
        </w:rPr>
      </w:pPr>
    </w:p>
    <w:p w:rsidR="00F53674" w:rsidRPr="00397CF9" w:rsidRDefault="00F53674" w:rsidP="000408E2"/>
    <w:p w:rsidR="00B720ED" w:rsidRDefault="00B720ED" w:rsidP="00B720ED">
      <w:pPr>
        <w:pStyle w:val="2"/>
        <w:numPr>
          <w:ilvl w:val="1"/>
          <w:numId w:val="15"/>
        </w:numPr>
      </w:pPr>
      <w:bookmarkStart w:id="714" w:name="_Toc286841248"/>
      <w:proofErr w:type="gramStart"/>
      <w:r>
        <w:rPr>
          <w:rFonts w:hint="eastAsia"/>
        </w:rPr>
        <w:lastRenderedPageBreak/>
        <w:t>新机考</w:t>
      </w:r>
      <w:r w:rsidR="00D93A99">
        <w:rPr>
          <w:rFonts w:hint="eastAsia"/>
        </w:rPr>
        <w:t>新</w:t>
      </w:r>
      <w:r>
        <w:rPr>
          <w:rFonts w:hint="eastAsia"/>
        </w:rPr>
        <w:t>题</w:t>
      </w:r>
      <w:r w:rsidR="00D93A99">
        <w:rPr>
          <w:rFonts w:hint="eastAsia"/>
        </w:rPr>
        <w:t>型</w:t>
      </w:r>
      <w:bookmarkEnd w:id="714"/>
      <w:proofErr w:type="gramEnd"/>
    </w:p>
    <w:p w:rsidR="004362D0" w:rsidRDefault="004362D0" w:rsidP="004362D0">
      <w:pPr>
        <w:pStyle w:val="3"/>
        <w:numPr>
          <w:ilvl w:val="2"/>
          <w:numId w:val="15"/>
        </w:numPr>
      </w:pPr>
      <w:bookmarkStart w:id="715" w:name="_Toc286841249"/>
      <w:r>
        <w:rPr>
          <w:rFonts w:hint="eastAsia"/>
        </w:rPr>
        <w:t>视频</w:t>
      </w:r>
      <w:r w:rsidR="00E66CD6">
        <w:rPr>
          <w:rFonts w:hint="eastAsia"/>
        </w:rPr>
        <w:t>理解</w:t>
      </w:r>
      <w:r>
        <w:rPr>
          <w:rFonts w:hint="eastAsia"/>
        </w:rPr>
        <w:t>（</w:t>
      </w:r>
      <w:r w:rsidR="002656CF" w:rsidRPr="002656CF">
        <w:t>Main Ideas and Important Details</w:t>
      </w:r>
      <w:r>
        <w:rPr>
          <w:rFonts w:hint="eastAsia"/>
        </w:rPr>
        <w:t>）</w:t>
      </w:r>
      <w:bookmarkEnd w:id="715"/>
    </w:p>
    <w:p w:rsidR="004362D0" w:rsidRPr="00D46068" w:rsidRDefault="004362D0" w:rsidP="004362D0">
      <w:pPr>
        <w:pStyle w:val="af8"/>
      </w:pPr>
      <w:r w:rsidRPr="00242408">
        <w:rPr>
          <w:rFonts w:hint="eastAsia"/>
        </w:rPr>
        <w:t>表</w:t>
      </w:r>
      <w:r w:rsidRPr="00242408">
        <w:rPr>
          <w:rFonts w:hint="eastAsia"/>
        </w:rPr>
        <w:t xml:space="preserve"> </w:t>
      </w:r>
      <w:r>
        <w:rPr>
          <w:rFonts w:hint="eastAsia"/>
        </w:rPr>
        <w:t>5-1</w:t>
      </w:r>
      <w:r w:rsidR="007F14D5">
        <w:rPr>
          <w:rFonts w:hint="eastAsia"/>
        </w:rPr>
        <w:t>9</w:t>
      </w:r>
      <w:r w:rsidR="007400B6">
        <w:rPr>
          <w:rFonts w:hint="eastAsia"/>
        </w:rPr>
        <w:t xml:space="preserve"> </w:t>
      </w:r>
      <w:r w:rsidR="007400B6" w:rsidRPr="007400B6">
        <w:rPr>
          <w:rFonts w:hint="eastAsia"/>
        </w:rPr>
        <w:t>视频理解题</w:t>
      </w:r>
      <w:r w:rsidRPr="00B402BE">
        <w:rPr>
          <w:rFonts w:hint="eastAsia"/>
        </w:rPr>
        <w:t>(</w:t>
      </w:r>
      <w:r w:rsidR="007400B6" w:rsidRPr="002656CF">
        <w:t>Main Ideas and Important Details</w:t>
      </w:r>
      <w:r w:rsidRPr="00B402BE">
        <w:rPr>
          <w:rFonts w:hint="eastAsia"/>
        </w:rPr>
        <w:t>)</w:t>
      </w:r>
      <w:r>
        <w:rPr>
          <w:rFonts w:hint="eastAsia"/>
        </w:rPr>
        <w:t>示例说明</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84"/>
        <w:gridCol w:w="7138"/>
      </w:tblGrid>
      <w:tr w:rsidR="004362D0" w:rsidRPr="00F10F04" w:rsidTr="008D71F0">
        <w:tc>
          <w:tcPr>
            <w:tcW w:w="1384" w:type="dxa"/>
            <w:tcBorders>
              <w:top w:val="single" w:sz="4" w:space="0" w:color="000000"/>
              <w:left w:val="single" w:sz="4" w:space="0" w:color="000000"/>
              <w:bottom w:val="single" w:sz="4" w:space="0" w:color="000000"/>
              <w:right w:val="single" w:sz="4" w:space="0" w:color="000000"/>
            </w:tcBorders>
            <w:hideMark/>
          </w:tcPr>
          <w:p w:rsidR="004362D0" w:rsidRPr="00F10F04" w:rsidRDefault="004362D0" w:rsidP="008D71F0">
            <w:pPr>
              <w:pStyle w:val="M"/>
              <w:ind w:firstLine="0"/>
              <w:rPr>
                <w:rStyle w:val="a9"/>
                <w:b w:val="0"/>
                <w:sz w:val="18"/>
                <w:szCs w:val="18"/>
              </w:rPr>
            </w:pPr>
            <w:r w:rsidRPr="00F10F04">
              <w:rPr>
                <w:rStyle w:val="a9"/>
                <w:rFonts w:hint="eastAsia"/>
                <w:b w:val="0"/>
                <w:sz w:val="18"/>
                <w:szCs w:val="18"/>
              </w:rPr>
              <w:t>名称</w:t>
            </w:r>
          </w:p>
        </w:tc>
        <w:tc>
          <w:tcPr>
            <w:tcW w:w="7138" w:type="dxa"/>
            <w:tcBorders>
              <w:top w:val="single" w:sz="4" w:space="0" w:color="000000"/>
              <w:left w:val="single" w:sz="4" w:space="0" w:color="000000"/>
              <w:bottom w:val="single" w:sz="4" w:space="0" w:color="000000"/>
              <w:right w:val="single" w:sz="4" w:space="0" w:color="000000"/>
            </w:tcBorders>
            <w:hideMark/>
          </w:tcPr>
          <w:p w:rsidR="004362D0" w:rsidRPr="00F10F04" w:rsidRDefault="004362D0" w:rsidP="008D71F0">
            <w:pPr>
              <w:pStyle w:val="M"/>
              <w:ind w:firstLine="0"/>
              <w:rPr>
                <w:rStyle w:val="a9"/>
                <w:b w:val="0"/>
                <w:sz w:val="18"/>
                <w:szCs w:val="18"/>
              </w:rPr>
            </w:pPr>
            <w:r>
              <w:rPr>
                <w:rStyle w:val="a9"/>
                <w:rFonts w:hint="eastAsia"/>
                <w:b w:val="0"/>
                <w:sz w:val="18"/>
                <w:szCs w:val="18"/>
              </w:rPr>
              <w:t>说明</w:t>
            </w:r>
          </w:p>
        </w:tc>
      </w:tr>
      <w:tr w:rsidR="004362D0" w:rsidRPr="00F10F04" w:rsidTr="008D71F0">
        <w:tc>
          <w:tcPr>
            <w:tcW w:w="1384" w:type="dxa"/>
            <w:tcBorders>
              <w:top w:val="single" w:sz="4" w:space="0" w:color="000000"/>
              <w:left w:val="single" w:sz="4" w:space="0" w:color="000000"/>
              <w:bottom w:val="single" w:sz="4" w:space="0" w:color="000000"/>
              <w:right w:val="single" w:sz="4" w:space="0" w:color="000000"/>
            </w:tcBorders>
            <w:hideMark/>
          </w:tcPr>
          <w:p w:rsidR="004362D0" w:rsidRPr="00965CA1" w:rsidRDefault="004362D0" w:rsidP="008D71F0">
            <w:pPr>
              <w:pStyle w:val="M"/>
              <w:ind w:firstLine="0"/>
              <w:rPr>
                <w:rStyle w:val="a9"/>
                <w:b w:val="0"/>
                <w:sz w:val="18"/>
                <w:szCs w:val="18"/>
              </w:rPr>
            </w:pPr>
            <w:r>
              <w:rPr>
                <w:rStyle w:val="a9"/>
                <w:rFonts w:hint="eastAsia"/>
                <w:b w:val="0"/>
                <w:sz w:val="18"/>
                <w:szCs w:val="18"/>
              </w:rPr>
              <w:t>类型序号</w:t>
            </w:r>
          </w:p>
        </w:tc>
        <w:tc>
          <w:tcPr>
            <w:tcW w:w="7138" w:type="dxa"/>
            <w:tcBorders>
              <w:top w:val="single" w:sz="4" w:space="0" w:color="000000"/>
              <w:left w:val="single" w:sz="4" w:space="0" w:color="000000"/>
              <w:bottom w:val="single" w:sz="4" w:space="0" w:color="000000"/>
              <w:right w:val="single" w:sz="4" w:space="0" w:color="000000"/>
            </w:tcBorders>
            <w:hideMark/>
          </w:tcPr>
          <w:p w:rsidR="004362D0" w:rsidRDefault="004362D0" w:rsidP="00CC5938">
            <w:pPr>
              <w:pStyle w:val="M"/>
              <w:ind w:firstLine="0"/>
              <w:rPr>
                <w:rStyle w:val="a9"/>
                <w:b w:val="0"/>
                <w:sz w:val="18"/>
                <w:szCs w:val="18"/>
              </w:rPr>
            </w:pPr>
            <w:r>
              <w:rPr>
                <w:rStyle w:val="a9"/>
                <w:rFonts w:hint="eastAsia"/>
                <w:b w:val="0"/>
                <w:sz w:val="18"/>
                <w:szCs w:val="18"/>
              </w:rPr>
              <w:t>1</w:t>
            </w:r>
            <w:r w:rsidR="00CC5938">
              <w:rPr>
                <w:rStyle w:val="a9"/>
                <w:rFonts w:hint="eastAsia"/>
                <w:b w:val="0"/>
                <w:sz w:val="18"/>
                <w:szCs w:val="18"/>
              </w:rPr>
              <w:t>9</w:t>
            </w:r>
          </w:p>
        </w:tc>
      </w:tr>
      <w:tr w:rsidR="004362D0" w:rsidRPr="00F10F04" w:rsidTr="008D71F0">
        <w:tc>
          <w:tcPr>
            <w:tcW w:w="1384" w:type="dxa"/>
            <w:tcBorders>
              <w:top w:val="single" w:sz="4" w:space="0" w:color="000000"/>
              <w:left w:val="single" w:sz="4" w:space="0" w:color="000000"/>
              <w:bottom w:val="single" w:sz="4" w:space="0" w:color="000000"/>
              <w:right w:val="single" w:sz="4" w:space="0" w:color="000000"/>
            </w:tcBorders>
            <w:hideMark/>
          </w:tcPr>
          <w:p w:rsidR="004362D0" w:rsidRDefault="004362D0" w:rsidP="008D71F0">
            <w:pPr>
              <w:pStyle w:val="M"/>
              <w:ind w:firstLine="0"/>
              <w:rPr>
                <w:rStyle w:val="a9"/>
                <w:b w:val="0"/>
                <w:sz w:val="18"/>
                <w:szCs w:val="18"/>
              </w:rPr>
            </w:pPr>
            <w:r>
              <w:rPr>
                <w:rStyle w:val="a9"/>
                <w:rFonts w:hint="eastAsia"/>
                <w:b w:val="0"/>
                <w:sz w:val="18"/>
                <w:szCs w:val="18"/>
              </w:rPr>
              <w:t>类型标识</w:t>
            </w:r>
          </w:p>
        </w:tc>
        <w:tc>
          <w:tcPr>
            <w:tcW w:w="7138" w:type="dxa"/>
            <w:tcBorders>
              <w:top w:val="single" w:sz="4" w:space="0" w:color="000000"/>
              <w:left w:val="single" w:sz="4" w:space="0" w:color="000000"/>
              <w:bottom w:val="single" w:sz="4" w:space="0" w:color="000000"/>
              <w:right w:val="single" w:sz="4" w:space="0" w:color="000000"/>
            </w:tcBorders>
            <w:hideMark/>
          </w:tcPr>
          <w:p w:rsidR="004362D0" w:rsidRPr="00E17EC9" w:rsidRDefault="007400B6" w:rsidP="008D71F0">
            <w:pPr>
              <w:pStyle w:val="M"/>
              <w:ind w:firstLine="0"/>
              <w:rPr>
                <w:rStyle w:val="a9"/>
                <w:sz w:val="18"/>
                <w:szCs w:val="18"/>
              </w:rPr>
            </w:pPr>
            <w:r>
              <w:rPr>
                <w:rStyle w:val="a9"/>
                <w:rFonts w:hint="eastAsia"/>
                <w:b w:val="0"/>
                <w:sz w:val="18"/>
                <w:szCs w:val="18"/>
              </w:rPr>
              <w:t>videoChoice</w:t>
            </w:r>
          </w:p>
        </w:tc>
      </w:tr>
      <w:tr w:rsidR="004362D0" w:rsidRPr="00F10F04" w:rsidTr="008D71F0">
        <w:tc>
          <w:tcPr>
            <w:tcW w:w="1384" w:type="dxa"/>
            <w:tcBorders>
              <w:top w:val="single" w:sz="4" w:space="0" w:color="000000"/>
              <w:left w:val="single" w:sz="4" w:space="0" w:color="000000"/>
              <w:bottom w:val="single" w:sz="4" w:space="0" w:color="000000"/>
              <w:right w:val="single" w:sz="4" w:space="0" w:color="000000"/>
            </w:tcBorders>
            <w:hideMark/>
          </w:tcPr>
          <w:p w:rsidR="004362D0" w:rsidRPr="00F10F04" w:rsidRDefault="004362D0" w:rsidP="008D71F0">
            <w:pPr>
              <w:pStyle w:val="M"/>
              <w:ind w:firstLine="0"/>
              <w:rPr>
                <w:rStyle w:val="a9"/>
                <w:b w:val="0"/>
                <w:sz w:val="18"/>
                <w:szCs w:val="18"/>
              </w:rPr>
            </w:pPr>
            <w:r w:rsidRPr="00965CA1">
              <w:rPr>
                <w:rStyle w:val="a9"/>
                <w:rFonts w:hint="eastAsia"/>
                <w:b w:val="0"/>
                <w:sz w:val="18"/>
                <w:szCs w:val="18"/>
              </w:rPr>
              <w:t>试题附加材料</w:t>
            </w:r>
          </w:p>
        </w:tc>
        <w:tc>
          <w:tcPr>
            <w:tcW w:w="7138" w:type="dxa"/>
            <w:tcBorders>
              <w:top w:val="single" w:sz="4" w:space="0" w:color="000000"/>
              <w:left w:val="single" w:sz="4" w:space="0" w:color="000000"/>
              <w:bottom w:val="single" w:sz="4" w:space="0" w:color="000000"/>
              <w:right w:val="single" w:sz="4" w:space="0" w:color="000000"/>
            </w:tcBorders>
            <w:hideMark/>
          </w:tcPr>
          <w:p w:rsidR="004362D0" w:rsidRPr="00F10F04" w:rsidRDefault="004362D0" w:rsidP="008D71F0">
            <w:pPr>
              <w:pStyle w:val="M"/>
              <w:ind w:firstLine="0"/>
              <w:rPr>
                <w:rStyle w:val="a9"/>
                <w:b w:val="0"/>
                <w:sz w:val="18"/>
                <w:szCs w:val="18"/>
              </w:rPr>
            </w:pPr>
            <w:r>
              <w:rPr>
                <w:rStyle w:val="a9"/>
                <w:rFonts w:hint="eastAsia"/>
                <w:b w:val="0"/>
                <w:sz w:val="18"/>
                <w:szCs w:val="18"/>
              </w:rPr>
              <w:t>Sound</w:t>
            </w:r>
            <w:r>
              <w:rPr>
                <w:rStyle w:val="a9"/>
                <w:rFonts w:hint="eastAsia"/>
                <w:b w:val="0"/>
                <w:sz w:val="18"/>
                <w:szCs w:val="18"/>
              </w:rPr>
              <w:t>、</w:t>
            </w:r>
            <w:r>
              <w:rPr>
                <w:rStyle w:val="a9"/>
                <w:rFonts w:hint="eastAsia"/>
                <w:b w:val="0"/>
                <w:sz w:val="18"/>
                <w:szCs w:val="18"/>
              </w:rPr>
              <w:t>Video</w:t>
            </w:r>
          </w:p>
        </w:tc>
      </w:tr>
      <w:tr w:rsidR="004362D0" w:rsidRPr="00F10F04" w:rsidTr="008D71F0">
        <w:tc>
          <w:tcPr>
            <w:tcW w:w="1384" w:type="dxa"/>
            <w:tcBorders>
              <w:top w:val="single" w:sz="4" w:space="0" w:color="000000"/>
              <w:left w:val="single" w:sz="4" w:space="0" w:color="000000"/>
              <w:bottom w:val="single" w:sz="4" w:space="0" w:color="000000"/>
              <w:right w:val="single" w:sz="4" w:space="0" w:color="000000"/>
            </w:tcBorders>
            <w:hideMark/>
          </w:tcPr>
          <w:p w:rsidR="004362D0" w:rsidRPr="00F10F04" w:rsidRDefault="004362D0" w:rsidP="008D71F0">
            <w:pPr>
              <w:pStyle w:val="M"/>
              <w:ind w:firstLine="0"/>
              <w:rPr>
                <w:rStyle w:val="a9"/>
                <w:b w:val="0"/>
                <w:sz w:val="18"/>
                <w:szCs w:val="18"/>
              </w:rPr>
            </w:pPr>
            <w:r w:rsidRPr="00965CA1">
              <w:rPr>
                <w:rStyle w:val="a9"/>
                <w:rFonts w:hint="eastAsia"/>
                <w:b w:val="0"/>
                <w:sz w:val="18"/>
                <w:szCs w:val="18"/>
              </w:rPr>
              <w:t>试题问题类型</w:t>
            </w:r>
          </w:p>
        </w:tc>
        <w:tc>
          <w:tcPr>
            <w:tcW w:w="7138" w:type="dxa"/>
            <w:tcBorders>
              <w:top w:val="single" w:sz="4" w:space="0" w:color="000000"/>
              <w:left w:val="single" w:sz="4" w:space="0" w:color="000000"/>
              <w:bottom w:val="single" w:sz="4" w:space="0" w:color="000000"/>
              <w:right w:val="single" w:sz="4" w:space="0" w:color="000000"/>
            </w:tcBorders>
            <w:hideMark/>
          </w:tcPr>
          <w:p w:rsidR="004362D0" w:rsidRPr="00F10F04" w:rsidRDefault="005D3987" w:rsidP="008D71F0">
            <w:pPr>
              <w:pStyle w:val="M"/>
              <w:ind w:firstLine="0"/>
              <w:rPr>
                <w:rStyle w:val="a9"/>
                <w:b w:val="0"/>
                <w:sz w:val="18"/>
                <w:szCs w:val="18"/>
              </w:rPr>
            </w:pPr>
            <w:r>
              <w:rPr>
                <w:rStyle w:val="a9"/>
                <w:rFonts w:hint="eastAsia"/>
                <w:b w:val="0"/>
                <w:sz w:val="18"/>
                <w:szCs w:val="18"/>
              </w:rPr>
              <w:t>Choice</w:t>
            </w:r>
          </w:p>
        </w:tc>
      </w:tr>
      <w:tr w:rsidR="004362D0" w:rsidRPr="00F10F04" w:rsidTr="008D71F0">
        <w:tc>
          <w:tcPr>
            <w:tcW w:w="1384" w:type="dxa"/>
            <w:tcBorders>
              <w:top w:val="single" w:sz="4" w:space="0" w:color="000000"/>
              <w:left w:val="single" w:sz="4" w:space="0" w:color="000000"/>
              <w:bottom w:val="single" w:sz="4" w:space="0" w:color="000000"/>
              <w:right w:val="single" w:sz="4" w:space="0" w:color="000000"/>
            </w:tcBorders>
            <w:hideMark/>
          </w:tcPr>
          <w:p w:rsidR="004362D0" w:rsidRPr="00F10F04" w:rsidRDefault="004362D0" w:rsidP="008D71F0">
            <w:pPr>
              <w:pStyle w:val="M"/>
              <w:ind w:firstLine="0"/>
              <w:rPr>
                <w:rStyle w:val="a9"/>
                <w:b w:val="0"/>
                <w:sz w:val="18"/>
                <w:szCs w:val="18"/>
              </w:rPr>
            </w:pPr>
            <w:r w:rsidRPr="00965CA1">
              <w:rPr>
                <w:rStyle w:val="a9"/>
                <w:rFonts w:hint="eastAsia"/>
                <w:b w:val="0"/>
                <w:sz w:val="18"/>
                <w:szCs w:val="18"/>
              </w:rPr>
              <w:t>流程性试题</w:t>
            </w:r>
          </w:p>
        </w:tc>
        <w:tc>
          <w:tcPr>
            <w:tcW w:w="7138" w:type="dxa"/>
            <w:tcBorders>
              <w:top w:val="single" w:sz="4" w:space="0" w:color="000000"/>
              <w:left w:val="single" w:sz="4" w:space="0" w:color="000000"/>
              <w:bottom w:val="single" w:sz="4" w:space="0" w:color="000000"/>
              <w:right w:val="single" w:sz="4" w:space="0" w:color="000000"/>
            </w:tcBorders>
            <w:hideMark/>
          </w:tcPr>
          <w:p w:rsidR="004362D0" w:rsidRPr="00F10F04" w:rsidRDefault="004362D0" w:rsidP="008D71F0">
            <w:pPr>
              <w:pStyle w:val="M"/>
              <w:ind w:firstLine="0"/>
              <w:rPr>
                <w:rStyle w:val="a9"/>
                <w:b w:val="0"/>
                <w:sz w:val="18"/>
                <w:szCs w:val="18"/>
              </w:rPr>
            </w:pPr>
            <w:r>
              <w:rPr>
                <w:rStyle w:val="a9"/>
                <w:rFonts w:hint="eastAsia"/>
                <w:b w:val="0"/>
                <w:sz w:val="18"/>
                <w:szCs w:val="18"/>
              </w:rPr>
              <w:t>是</w:t>
            </w:r>
          </w:p>
        </w:tc>
      </w:tr>
      <w:tr w:rsidR="004362D0" w:rsidRPr="00F10F04" w:rsidTr="008D71F0">
        <w:tc>
          <w:tcPr>
            <w:tcW w:w="1384" w:type="dxa"/>
            <w:tcBorders>
              <w:top w:val="single" w:sz="4" w:space="0" w:color="000000"/>
              <w:left w:val="single" w:sz="4" w:space="0" w:color="000000"/>
              <w:bottom w:val="single" w:sz="4" w:space="0" w:color="000000"/>
              <w:right w:val="single" w:sz="4" w:space="0" w:color="000000"/>
            </w:tcBorders>
            <w:hideMark/>
          </w:tcPr>
          <w:p w:rsidR="004362D0" w:rsidRPr="00F10F04" w:rsidRDefault="004362D0" w:rsidP="008D71F0">
            <w:pPr>
              <w:pStyle w:val="M"/>
              <w:ind w:firstLine="0"/>
              <w:rPr>
                <w:rStyle w:val="a9"/>
                <w:b w:val="0"/>
                <w:sz w:val="18"/>
                <w:szCs w:val="18"/>
              </w:rPr>
            </w:pPr>
            <w:r>
              <w:rPr>
                <w:rFonts w:hint="eastAsia"/>
              </w:rPr>
              <w:t>示例</w:t>
            </w:r>
          </w:p>
        </w:tc>
        <w:tc>
          <w:tcPr>
            <w:tcW w:w="7138" w:type="dxa"/>
            <w:tcBorders>
              <w:top w:val="single" w:sz="4" w:space="0" w:color="000000"/>
              <w:left w:val="single" w:sz="4" w:space="0" w:color="000000"/>
              <w:bottom w:val="single" w:sz="4" w:space="0" w:color="000000"/>
              <w:right w:val="single" w:sz="4" w:space="0" w:color="000000"/>
            </w:tcBorders>
            <w:hideMark/>
          </w:tcPr>
          <w:p w:rsidR="004362D0" w:rsidRDefault="004362D0" w:rsidP="008D71F0">
            <w:pPr>
              <w:pStyle w:val="M"/>
              <w:spacing w:line="240" w:lineRule="auto"/>
              <w:ind w:firstLine="0"/>
              <w:rPr>
                <w:rStyle w:val="a9"/>
                <w:b w:val="0"/>
                <w:sz w:val="18"/>
                <w:szCs w:val="18"/>
              </w:rPr>
            </w:pPr>
            <w:r w:rsidRPr="00965CA1">
              <w:rPr>
                <w:rStyle w:val="a9"/>
                <w:b w:val="0"/>
                <w:sz w:val="18"/>
                <w:szCs w:val="18"/>
              </w:rPr>
              <w:t>&lt;assessmentItem identifier="</w:t>
            </w:r>
            <w:r w:rsidRPr="00FC0028">
              <w:rPr>
                <w:rStyle w:val="a9"/>
                <w:b w:val="0"/>
                <w:sz w:val="18"/>
                <w:szCs w:val="18"/>
              </w:rPr>
              <w:t>sflep-</w:t>
            </w:r>
            <w:r>
              <w:rPr>
                <w:rStyle w:val="a9"/>
                <w:rFonts w:hint="eastAsia"/>
                <w:b w:val="0"/>
                <w:sz w:val="18"/>
                <w:szCs w:val="18"/>
              </w:rPr>
              <w:t>ni</w:t>
            </w:r>
            <w:r w:rsidRPr="00FC0028">
              <w:rPr>
                <w:rStyle w:val="a9"/>
                <w:b w:val="0"/>
                <w:sz w:val="18"/>
                <w:szCs w:val="18"/>
              </w:rPr>
              <w:t>-</w:t>
            </w:r>
            <w:r>
              <w:rPr>
                <w:rStyle w:val="a9"/>
                <w:rFonts w:hint="eastAsia"/>
                <w:b w:val="0"/>
                <w:sz w:val="18"/>
                <w:szCs w:val="18"/>
              </w:rPr>
              <w:t>1</w:t>
            </w:r>
            <w:r w:rsidR="002A259F">
              <w:rPr>
                <w:rStyle w:val="a9"/>
                <w:rFonts w:hint="eastAsia"/>
                <w:b w:val="0"/>
                <w:sz w:val="18"/>
                <w:szCs w:val="18"/>
              </w:rPr>
              <w:t>9</w:t>
            </w:r>
            <w:r w:rsidRPr="00FC0028">
              <w:rPr>
                <w:rStyle w:val="a9"/>
                <w:b w:val="0"/>
                <w:sz w:val="18"/>
                <w:szCs w:val="18"/>
              </w:rPr>
              <w:t>-</w:t>
            </w:r>
            <w:r w:rsidR="002A259F">
              <w:rPr>
                <w:rStyle w:val="a9"/>
                <w:rFonts w:hint="eastAsia"/>
                <w:b w:val="0"/>
                <w:sz w:val="18"/>
                <w:szCs w:val="18"/>
              </w:rPr>
              <w:t>9</w:t>
            </w:r>
            <w:r>
              <w:rPr>
                <w:rStyle w:val="a9"/>
                <w:rFonts w:hint="eastAsia"/>
                <w:b w:val="0"/>
                <w:sz w:val="18"/>
                <w:szCs w:val="18"/>
              </w:rPr>
              <w:t>82</w:t>
            </w:r>
            <w:r w:rsidRPr="00965CA1">
              <w:rPr>
                <w:rStyle w:val="a9"/>
                <w:b w:val="0"/>
                <w:sz w:val="18"/>
                <w:szCs w:val="18"/>
              </w:rPr>
              <w:t>" type="</w:t>
            </w:r>
            <w:r w:rsidR="007400B6" w:rsidRPr="007400B6">
              <w:rPr>
                <w:rStyle w:val="a9"/>
                <w:b w:val="0"/>
                <w:sz w:val="18"/>
                <w:szCs w:val="18"/>
              </w:rPr>
              <w:t>videoChoice</w:t>
            </w:r>
            <w:r w:rsidRPr="00965CA1">
              <w:rPr>
                <w:rStyle w:val="a9"/>
                <w:b w:val="0"/>
                <w:sz w:val="18"/>
                <w:szCs w:val="18"/>
              </w:rPr>
              <w:t>"</w:t>
            </w:r>
            <w:r>
              <w:rPr>
                <w:rStyle w:val="a9"/>
                <w:rFonts w:hint="eastAsia"/>
                <w:b w:val="0"/>
                <w:sz w:val="18"/>
                <w:szCs w:val="18"/>
              </w:rPr>
              <w:t xml:space="preserve"> </w:t>
            </w:r>
            <w:r>
              <w:rPr>
                <w:rStyle w:val="a9"/>
                <w:b w:val="0"/>
                <w:sz w:val="18"/>
                <w:szCs w:val="18"/>
              </w:rPr>
              <w:t>preshow</w:t>
            </w:r>
            <w:r>
              <w:rPr>
                <w:rStyle w:val="a9"/>
                <w:rFonts w:hint="eastAsia"/>
                <w:b w:val="0"/>
                <w:sz w:val="18"/>
                <w:szCs w:val="18"/>
              </w:rPr>
              <w:t>="false"</w:t>
            </w:r>
            <w:r w:rsidRPr="00D111F6">
              <w:rPr>
                <w:rStyle w:val="a9"/>
                <w:b w:val="0"/>
                <w:sz w:val="18"/>
                <w:szCs w:val="18"/>
              </w:rPr>
              <w:t xml:space="preserve"> </w:t>
            </w:r>
            <w:r w:rsidRPr="00965CA1">
              <w:rPr>
                <w:rStyle w:val="a9"/>
                <w:b w:val="0"/>
                <w:sz w:val="18"/>
                <w:szCs w:val="18"/>
              </w:rPr>
              <w:t>level="4"&gt;</w:t>
            </w:r>
          </w:p>
          <w:p w:rsidR="003C091F" w:rsidRPr="00865C67" w:rsidRDefault="003C091F" w:rsidP="003C091F">
            <w:pPr>
              <w:pStyle w:val="M"/>
              <w:spacing w:line="240" w:lineRule="auto"/>
              <w:rPr>
                <w:rStyle w:val="a9"/>
                <w:b w:val="0"/>
                <w:sz w:val="18"/>
                <w:szCs w:val="18"/>
              </w:rPr>
            </w:pPr>
            <w:r w:rsidRPr="00865C67">
              <w:rPr>
                <w:rStyle w:val="a9"/>
                <w:b w:val="0"/>
                <w:sz w:val="18"/>
                <w:szCs w:val="18"/>
              </w:rPr>
              <w:t>&lt;prompt&gt;</w:t>
            </w:r>
          </w:p>
          <w:p w:rsidR="003C091F" w:rsidRDefault="003C091F" w:rsidP="003C091F">
            <w:pPr>
              <w:pStyle w:val="M"/>
              <w:spacing w:line="240" w:lineRule="auto"/>
              <w:rPr>
                <w:rStyle w:val="a9"/>
                <w:b w:val="0"/>
                <w:sz w:val="18"/>
                <w:szCs w:val="18"/>
              </w:rPr>
            </w:pPr>
            <w:r>
              <w:rPr>
                <w:rStyle w:val="a9"/>
                <w:rFonts w:hint="eastAsia"/>
                <w:b w:val="0"/>
                <w:sz w:val="18"/>
                <w:szCs w:val="18"/>
              </w:rPr>
              <w:tab/>
            </w:r>
            <w:r w:rsidRPr="00865C67">
              <w:rPr>
                <w:rStyle w:val="a9"/>
                <w:b w:val="0"/>
                <w:sz w:val="18"/>
                <w:szCs w:val="18"/>
              </w:rPr>
              <w:t>&lt;text</w:t>
            </w:r>
            <w:r>
              <w:rPr>
                <w:rStyle w:val="a9"/>
                <w:rFonts w:hint="eastAsia"/>
                <w:b w:val="0"/>
                <w:sz w:val="18"/>
                <w:szCs w:val="18"/>
              </w:rPr>
              <w:t xml:space="preserve"> type="direction"</w:t>
            </w:r>
            <w:r w:rsidRPr="00865C67">
              <w:rPr>
                <w:rStyle w:val="a9"/>
                <w:b w:val="0"/>
                <w:sz w:val="18"/>
                <w:szCs w:val="18"/>
              </w:rPr>
              <w:t>&gt;</w:t>
            </w:r>
            <w:r w:rsidRPr="00BE45D7">
              <w:rPr>
                <w:rStyle w:val="a9"/>
                <w:b w:val="0"/>
                <w:sz w:val="18"/>
                <w:szCs w:val="18"/>
              </w:rPr>
              <w:t xml:space="preserve">In this section, you will watch a video program </w:t>
            </w:r>
            <w:r>
              <w:rPr>
                <w:rStyle w:val="a9"/>
                <w:rFonts w:hint="eastAsia"/>
                <w:b w:val="0"/>
                <w:sz w:val="18"/>
                <w:szCs w:val="18"/>
              </w:rPr>
              <w:tab/>
            </w:r>
            <w:r>
              <w:rPr>
                <w:rStyle w:val="a9"/>
                <w:b w:val="0"/>
                <w:sz w:val="18"/>
                <w:szCs w:val="18"/>
              </w:rPr>
              <w:tab/>
            </w:r>
            <w:r>
              <w:rPr>
                <w:rStyle w:val="a9"/>
                <w:rFonts w:hint="eastAsia"/>
                <w:b w:val="0"/>
                <w:sz w:val="18"/>
                <w:szCs w:val="18"/>
              </w:rPr>
              <w:tab/>
            </w:r>
            <w:r>
              <w:rPr>
                <w:rStyle w:val="a9"/>
                <w:b w:val="0"/>
                <w:sz w:val="18"/>
                <w:szCs w:val="18"/>
              </w:rPr>
              <w:tab/>
            </w:r>
            <w:r w:rsidRPr="00BE45D7">
              <w:rPr>
                <w:rStyle w:val="a9"/>
                <w:b w:val="0"/>
                <w:sz w:val="18"/>
                <w:szCs w:val="18"/>
              </w:rPr>
              <w:t xml:space="preserve">which will be played twice. After that, five questions will be asked </w:t>
            </w:r>
            <w:r>
              <w:rPr>
                <w:rStyle w:val="a9"/>
                <w:rFonts w:hint="eastAsia"/>
                <w:b w:val="0"/>
                <w:sz w:val="18"/>
                <w:szCs w:val="18"/>
              </w:rPr>
              <w:tab/>
            </w:r>
            <w:r>
              <w:rPr>
                <w:rStyle w:val="a9"/>
                <w:b w:val="0"/>
                <w:sz w:val="18"/>
                <w:szCs w:val="18"/>
              </w:rPr>
              <w:tab/>
            </w:r>
            <w:r>
              <w:rPr>
                <w:rStyle w:val="a9"/>
                <w:rFonts w:hint="eastAsia"/>
                <w:b w:val="0"/>
                <w:sz w:val="18"/>
                <w:szCs w:val="18"/>
              </w:rPr>
              <w:tab/>
            </w:r>
            <w:r>
              <w:rPr>
                <w:rStyle w:val="a9"/>
                <w:b w:val="0"/>
                <w:sz w:val="18"/>
                <w:szCs w:val="18"/>
              </w:rPr>
              <w:tab/>
            </w:r>
            <w:r w:rsidRPr="00BE45D7">
              <w:rPr>
                <w:rStyle w:val="a9"/>
                <w:b w:val="0"/>
                <w:sz w:val="18"/>
                <w:szCs w:val="18"/>
              </w:rPr>
              <w:t xml:space="preserve">about what you have watched. You will have 1 minute to answer </w:t>
            </w:r>
            <w:r>
              <w:rPr>
                <w:rStyle w:val="a9"/>
                <w:rFonts w:hint="eastAsia"/>
                <w:b w:val="0"/>
                <w:sz w:val="18"/>
                <w:szCs w:val="18"/>
              </w:rPr>
              <w:tab/>
            </w:r>
            <w:r>
              <w:rPr>
                <w:rStyle w:val="a9"/>
                <w:b w:val="0"/>
                <w:sz w:val="18"/>
                <w:szCs w:val="18"/>
              </w:rPr>
              <w:tab/>
            </w:r>
            <w:r>
              <w:rPr>
                <w:rStyle w:val="a9"/>
                <w:rFonts w:hint="eastAsia"/>
                <w:b w:val="0"/>
                <w:sz w:val="18"/>
                <w:szCs w:val="18"/>
              </w:rPr>
              <w:tab/>
            </w:r>
            <w:r>
              <w:rPr>
                <w:rStyle w:val="a9"/>
                <w:b w:val="0"/>
                <w:sz w:val="18"/>
                <w:szCs w:val="18"/>
              </w:rPr>
              <w:tab/>
            </w:r>
            <w:r w:rsidRPr="00BE45D7">
              <w:rPr>
                <w:rStyle w:val="a9"/>
                <w:b w:val="0"/>
                <w:sz w:val="18"/>
                <w:szCs w:val="18"/>
              </w:rPr>
              <w:t xml:space="preserve">the questions. During the time, you must read the four choices </w:t>
            </w:r>
            <w:r>
              <w:rPr>
                <w:rStyle w:val="a9"/>
                <w:rFonts w:hint="eastAsia"/>
                <w:b w:val="0"/>
                <w:sz w:val="18"/>
                <w:szCs w:val="18"/>
              </w:rPr>
              <w:tab/>
            </w:r>
            <w:r>
              <w:rPr>
                <w:rStyle w:val="a9"/>
                <w:b w:val="0"/>
                <w:sz w:val="18"/>
                <w:szCs w:val="18"/>
              </w:rPr>
              <w:tab/>
            </w:r>
            <w:r>
              <w:rPr>
                <w:rStyle w:val="a9"/>
                <w:rFonts w:hint="eastAsia"/>
                <w:b w:val="0"/>
                <w:sz w:val="18"/>
                <w:szCs w:val="18"/>
              </w:rPr>
              <w:tab/>
            </w:r>
            <w:r>
              <w:rPr>
                <w:rStyle w:val="a9"/>
                <w:b w:val="0"/>
                <w:sz w:val="18"/>
                <w:szCs w:val="18"/>
              </w:rPr>
              <w:tab/>
            </w:r>
            <w:r w:rsidRPr="00BE45D7">
              <w:rPr>
                <w:rStyle w:val="a9"/>
                <w:b w:val="0"/>
                <w:sz w:val="18"/>
                <w:szCs w:val="18"/>
              </w:rPr>
              <w:t xml:space="preserve">marked A), B), C) and D), and decide which </w:t>
            </w:r>
            <w:proofErr w:type="gramStart"/>
            <w:r w:rsidRPr="00BE45D7">
              <w:rPr>
                <w:rStyle w:val="a9"/>
                <w:b w:val="0"/>
                <w:sz w:val="18"/>
                <w:szCs w:val="18"/>
              </w:rPr>
              <w:t>is the best answer</w:t>
            </w:r>
            <w:proofErr w:type="gramEnd"/>
            <w:r w:rsidRPr="00BE45D7">
              <w:rPr>
                <w:rStyle w:val="a9"/>
                <w:b w:val="0"/>
                <w:sz w:val="18"/>
                <w:szCs w:val="18"/>
              </w:rPr>
              <w:t>.</w:t>
            </w:r>
          </w:p>
          <w:p w:rsidR="003C091F" w:rsidRDefault="003C091F" w:rsidP="003C091F">
            <w:pPr>
              <w:pStyle w:val="M"/>
              <w:spacing w:line="240" w:lineRule="auto"/>
              <w:rPr>
                <w:rStyle w:val="a9"/>
                <w:b w:val="0"/>
                <w:sz w:val="18"/>
                <w:szCs w:val="18"/>
              </w:rPr>
            </w:pPr>
            <w:r>
              <w:rPr>
                <w:rStyle w:val="a9"/>
                <w:rFonts w:hint="eastAsia"/>
                <w:b w:val="0"/>
                <w:sz w:val="18"/>
                <w:szCs w:val="18"/>
              </w:rPr>
              <w:tab/>
            </w:r>
            <w:r w:rsidRPr="00865C67">
              <w:rPr>
                <w:rStyle w:val="a9"/>
                <w:b w:val="0"/>
                <w:sz w:val="18"/>
                <w:szCs w:val="18"/>
              </w:rPr>
              <w:t>&lt;/text&gt;</w:t>
            </w:r>
          </w:p>
          <w:p w:rsidR="003C091F" w:rsidRDefault="003C091F" w:rsidP="003C091F">
            <w:pPr>
              <w:pStyle w:val="M"/>
              <w:spacing w:line="240" w:lineRule="auto"/>
              <w:rPr>
                <w:rStyle w:val="a9"/>
                <w:b w:val="0"/>
                <w:sz w:val="18"/>
                <w:szCs w:val="18"/>
              </w:rPr>
            </w:pPr>
            <w:r>
              <w:rPr>
                <w:rStyle w:val="a9"/>
                <w:rFonts w:hint="eastAsia"/>
                <w:b w:val="0"/>
                <w:sz w:val="18"/>
                <w:szCs w:val="18"/>
              </w:rPr>
              <w:tab/>
            </w:r>
            <w:r>
              <w:rPr>
                <w:rStyle w:val="a9"/>
                <w:b w:val="0"/>
                <w:sz w:val="18"/>
                <w:szCs w:val="18"/>
              </w:rPr>
              <w:t>&lt;sound</w:t>
            </w:r>
            <w:r w:rsidR="0061575E">
              <w:rPr>
                <w:rStyle w:val="a9"/>
                <w:rFonts w:hint="eastAsia"/>
                <w:b w:val="0"/>
                <w:sz w:val="18"/>
                <w:szCs w:val="18"/>
              </w:rPr>
              <w:t xml:space="preserve"> </w:t>
            </w:r>
            <w:r w:rsidR="00BC4FF6">
              <w:rPr>
                <w:rStyle w:val="a9"/>
                <w:rFonts w:hint="eastAsia"/>
                <w:b w:val="0"/>
                <w:sz w:val="18"/>
                <w:szCs w:val="18"/>
              </w:rPr>
              <w:t xml:space="preserve">duration="15" </w:t>
            </w:r>
            <w:r>
              <w:rPr>
                <w:rStyle w:val="a9"/>
                <w:rFonts w:hint="eastAsia"/>
                <w:b w:val="0"/>
                <w:sz w:val="18"/>
                <w:szCs w:val="18"/>
              </w:rPr>
              <w:t>src</w:t>
            </w:r>
            <w:r w:rsidRPr="00865C67">
              <w:rPr>
                <w:rStyle w:val="a9"/>
                <w:b w:val="0"/>
                <w:sz w:val="18"/>
                <w:szCs w:val="18"/>
              </w:rPr>
              <w:t>="sound/</w:t>
            </w:r>
            <w:r w:rsidRPr="00FC0028">
              <w:rPr>
                <w:rStyle w:val="a9"/>
                <w:b w:val="0"/>
                <w:sz w:val="18"/>
                <w:szCs w:val="18"/>
              </w:rPr>
              <w:t>sflep-</w:t>
            </w:r>
            <w:r>
              <w:rPr>
                <w:rStyle w:val="a9"/>
                <w:rFonts w:hint="eastAsia"/>
                <w:b w:val="0"/>
                <w:sz w:val="18"/>
                <w:szCs w:val="18"/>
              </w:rPr>
              <w:t>ni</w:t>
            </w:r>
            <w:r w:rsidRPr="00FC0028">
              <w:rPr>
                <w:rStyle w:val="a9"/>
                <w:b w:val="0"/>
                <w:sz w:val="18"/>
                <w:szCs w:val="18"/>
              </w:rPr>
              <w:t>-</w:t>
            </w:r>
            <w:r>
              <w:rPr>
                <w:rStyle w:val="a9"/>
                <w:rFonts w:hint="eastAsia"/>
                <w:b w:val="0"/>
                <w:sz w:val="18"/>
                <w:szCs w:val="18"/>
              </w:rPr>
              <w:t>19</w:t>
            </w:r>
            <w:r w:rsidRPr="00FC0028">
              <w:rPr>
                <w:rStyle w:val="a9"/>
                <w:b w:val="0"/>
                <w:sz w:val="18"/>
                <w:szCs w:val="18"/>
              </w:rPr>
              <w:t>-</w:t>
            </w:r>
            <w:r>
              <w:rPr>
                <w:rStyle w:val="a9"/>
                <w:rFonts w:hint="eastAsia"/>
                <w:b w:val="0"/>
                <w:sz w:val="18"/>
                <w:szCs w:val="18"/>
              </w:rPr>
              <w:t>9982-1</w:t>
            </w:r>
            <w:r w:rsidRPr="00865C67">
              <w:rPr>
                <w:rStyle w:val="a9"/>
                <w:b w:val="0"/>
                <w:sz w:val="18"/>
                <w:szCs w:val="18"/>
              </w:rPr>
              <w:t>.mp3"</w:t>
            </w:r>
            <w:r>
              <w:rPr>
                <w:rStyle w:val="a9"/>
                <w:rFonts w:hint="eastAsia"/>
                <w:b w:val="0"/>
                <w:sz w:val="18"/>
                <w:szCs w:val="18"/>
              </w:rPr>
              <w:t xml:space="preserve"> </w:t>
            </w:r>
            <w:r w:rsidRPr="00865C67">
              <w:rPr>
                <w:rStyle w:val="a9"/>
                <w:b w:val="0"/>
                <w:sz w:val="18"/>
                <w:szCs w:val="18"/>
              </w:rPr>
              <w:t>/&gt;</w:t>
            </w:r>
          </w:p>
          <w:p w:rsidR="003C091F" w:rsidRDefault="003C091F" w:rsidP="003C091F">
            <w:pPr>
              <w:pStyle w:val="M"/>
              <w:spacing w:line="240" w:lineRule="auto"/>
              <w:rPr>
                <w:rStyle w:val="a9"/>
                <w:b w:val="0"/>
                <w:sz w:val="18"/>
                <w:szCs w:val="18"/>
              </w:rPr>
            </w:pPr>
            <w:r>
              <w:rPr>
                <w:rStyle w:val="a9"/>
                <w:rFonts w:hint="eastAsia"/>
                <w:b w:val="0"/>
                <w:sz w:val="18"/>
                <w:szCs w:val="18"/>
              </w:rPr>
              <w:tab/>
            </w:r>
            <w:r w:rsidRPr="00865C67">
              <w:rPr>
                <w:rStyle w:val="a9"/>
                <w:b w:val="0"/>
                <w:sz w:val="18"/>
                <w:szCs w:val="18"/>
              </w:rPr>
              <w:t>&lt;!-- the sound above is the direction sound --&gt;</w:t>
            </w:r>
          </w:p>
          <w:p w:rsidR="0061575E" w:rsidRDefault="003C091F" w:rsidP="003C091F">
            <w:pPr>
              <w:pStyle w:val="M"/>
              <w:spacing w:line="240" w:lineRule="auto"/>
              <w:rPr>
                <w:rStyle w:val="a9"/>
                <w:b w:val="0"/>
                <w:sz w:val="18"/>
                <w:szCs w:val="18"/>
              </w:rPr>
            </w:pPr>
            <w:r>
              <w:rPr>
                <w:rStyle w:val="a9"/>
                <w:b w:val="0"/>
                <w:sz w:val="18"/>
                <w:szCs w:val="18"/>
              </w:rPr>
              <w:tab/>
            </w:r>
            <w:r w:rsidRPr="009B2139">
              <w:rPr>
                <w:rStyle w:val="a9"/>
                <w:b w:val="0"/>
                <w:sz w:val="18"/>
                <w:szCs w:val="18"/>
              </w:rPr>
              <w:t>&lt;video</w:t>
            </w:r>
            <w:r w:rsidR="0061575E">
              <w:rPr>
                <w:rStyle w:val="a9"/>
                <w:rFonts w:hint="eastAsia"/>
                <w:b w:val="0"/>
                <w:sz w:val="18"/>
                <w:szCs w:val="18"/>
              </w:rPr>
              <w:t xml:space="preserve"> </w:t>
            </w:r>
            <w:r w:rsidR="00BC4FF6">
              <w:rPr>
                <w:rStyle w:val="a9"/>
                <w:rFonts w:hint="eastAsia"/>
                <w:b w:val="0"/>
                <w:sz w:val="18"/>
                <w:szCs w:val="18"/>
              </w:rPr>
              <w:t xml:space="preserve">duration="60" </w:t>
            </w:r>
            <w:r w:rsidRPr="009B2139">
              <w:rPr>
                <w:rStyle w:val="a9"/>
                <w:b w:val="0"/>
                <w:sz w:val="18"/>
                <w:szCs w:val="18"/>
              </w:rPr>
              <w:t>src="video/</w:t>
            </w:r>
            <w:r w:rsidRPr="00FC0028">
              <w:rPr>
                <w:rStyle w:val="a9"/>
                <w:b w:val="0"/>
                <w:sz w:val="18"/>
                <w:szCs w:val="18"/>
              </w:rPr>
              <w:t>sflep-</w:t>
            </w:r>
            <w:r>
              <w:rPr>
                <w:rStyle w:val="a9"/>
                <w:rFonts w:hint="eastAsia"/>
                <w:b w:val="0"/>
                <w:sz w:val="18"/>
                <w:szCs w:val="18"/>
              </w:rPr>
              <w:t>ni</w:t>
            </w:r>
            <w:r w:rsidRPr="00FC0028">
              <w:rPr>
                <w:rStyle w:val="a9"/>
                <w:b w:val="0"/>
                <w:sz w:val="18"/>
                <w:szCs w:val="18"/>
              </w:rPr>
              <w:t>-</w:t>
            </w:r>
            <w:r>
              <w:rPr>
                <w:rStyle w:val="a9"/>
                <w:rFonts w:hint="eastAsia"/>
                <w:b w:val="0"/>
                <w:sz w:val="18"/>
                <w:szCs w:val="18"/>
              </w:rPr>
              <w:t>19</w:t>
            </w:r>
            <w:r w:rsidRPr="00FC0028">
              <w:rPr>
                <w:rStyle w:val="a9"/>
                <w:b w:val="0"/>
                <w:sz w:val="18"/>
                <w:szCs w:val="18"/>
              </w:rPr>
              <w:t>-</w:t>
            </w:r>
            <w:r>
              <w:rPr>
                <w:rStyle w:val="a9"/>
                <w:rFonts w:hint="eastAsia"/>
                <w:b w:val="0"/>
                <w:sz w:val="18"/>
                <w:szCs w:val="18"/>
              </w:rPr>
              <w:t>9982-1</w:t>
            </w:r>
            <w:r w:rsidRPr="009B2139">
              <w:rPr>
                <w:rStyle w:val="a9"/>
                <w:b w:val="0"/>
                <w:sz w:val="18"/>
                <w:szCs w:val="18"/>
              </w:rPr>
              <w:t>.avi" /&gt;</w:t>
            </w:r>
          </w:p>
          <w:p w:rsidR="003C091F" w:rsidRDefault="003C091F" w:rsidP="003C091F">
            <w:pPr>
              <w:pStyle w:val="M"/>
              <w:spacing w:line="240" w:lineRule="auto"/>
              <w:rPr>
                <w:rStyle w:val="a9"/>
                <w:b w:val="0"/>
                <w:sz w:val="18"/>
                <w:szCs w:val="18"/>
              </w:rPr>
            </w:pPr>
            <w:r w:rsidRPr="00865C67">
              <w:rPr>
                <w:rStyle w:val="a9"/>
                <w:b w:val="0"/>
                <w:sz w:val="18"/>
                <w:szCs w:val="18"/>
              </w:rPr>
              <w:t>&lt;/prompt&gt;</w:t>
            </w:r>
          </w:p>
          <w:p w:rsidR="003372D5" w:rsidRPr="00F664A8" w:rsidRDefault="003372D5" w:rsidP="003372D5">
            <w:pPr>
              <w:pStyle w:val="M"/>
              <w:spacing w:line="240" w:lineRule="auto"/>
              <w:rPr>
                <w:rStyle w:val="a9"/>
                <w:b w:val="0"/>
                <w:sz w:val="18"/>
                <w:szCs w:val="18"/>
              </w:rPr>
            </w:pPr>
            <w:r w:rsidRPr="00F664A8">
              <w:rPr>
                <w:rStyle w:val="a9"/>
                <w:b w:val="0"/>
                <w:sz w:val="18"/>
                <w:szCs w:val="18"/>
              </w:rPr>
              <w:t>&lt;question type="choice"&gt;</w:t>
            </w:r>
          </w:p>
          <w:p w:rsidR="003372D5" w:rsidRDefault="003372D5" w:rsidP="003372D5">
            <w:pPr>
              <w:pStyle w:val="M"/>
              <w:spacing w:line="240" w:lineRule="auto"/>
              <w:rPr>
                <w:rStyle w:val="a9"/>
                <w:b w:val="0"/>
                <w:sz w:val="18"/>
                <w:szCs w:val="18"/>
              </w:rPr>
            </w:pPr>
            <w:r w:rsidRPr="00F664A8">
              <w:rPr>
                <w:rStyle w:val="a9"/>
                <w:b w:val="0"/>
                <w:sz w:val="18"/>
                <w:szCs w:val="18"/>
              </w:rPr>
              <w:tab/>
              <w:t>&lt;</w:t>
            </w:r>
            <w:proofErr w:type="gramStart"/>
            <w:r w:rsidRPr="00F664A8">
              <w:rPr>
                <w:rStyle w:val="a9"/>
                <w:b w:val="0"/>
                <w:sz w:val="18"/>
                <w:szCs w:val="18"/>
              </w:rPr>
              <w:t>prompt&gt;</w:t>
            </w:r>
            <w:proofErr w:type="gramEnd"/>
            <w:r w:rsidRPr="00F664A8">
              <w:rPr>
                <w:rStyle w:val="a9"/>
                <w:b w:val="0"/>
                <w:sz w:val="18"/>
                <w:szCs w:val="18"/>
              </w:rPr>
              <w:t xml:space="preserve">The main idea of this passage can be summarized as: </w:t>
            </w:r>
            <w:r>
              <w:rPr>
                <w:rStyle w:val="a9"/>
                <w:rFonts w:hint="eastAsia"/>
                <w:b w:val="0"/>
                <w:sz w:val="18"/>
                <w:szCs w:val="18"/>
              </w:rPr>
              <w:tab/>
            </w:r>
            <w:r>
              <w:rPr>
                <w:rStyle w:val="a9"/>
                <w:b w:val="0"/>
                <w:sz w:val="18"/>
                <w:szCs w:val="18"/>
              </w:rPr>
              <w:tab/>
            </w:r>
            <w:r>
              <w:rPr>
                <w:rStyle w:val="a9"/>
                <w:rFonts w:hint="eastAsia"/>
                <w:b w:val="0"/>
                <w:sz w:val="18"/>
                <w:szCs w:val="18"/>
              </w:rPr>
              <w:tab/>
            </w:r>
            <w:r>
              <w:rPr>
                <w:rStyle w:val="a9"/>
                <w:b w:val="0"/>
                <w:sz w:val="18"/>
                <w:szCs w:val="18"/>
              </w:rPr>
              <w:tab/>
            </w:r>
            <w:r>
              <w:rPr>
                <w:rStyle w:val="a9"/>
                <w:rFonts w:hint="eastAsia"/>
                <w:b w:val="0"/>
                <w:sz w:val="18"/>
                <w:szCs w:val="18"/>
              </w:rPr>
              <w:tab/>
            </w:r>
            <w:r>
              <w:rPr>
                <w:rStyle w:val="a9"/>
                <w:b w:val="0"/>
                <w:sz w:val="18"/>
                <w:szCs w:val="18"/>
              </w:rPr>
              <w:tab/>
            </w:r>
            <w:r>
              <w:rPr>
                <w:rStyle w:val="a9"/>
                <w:rFonts w:hint="eastAsia"/>
                <w:b w:val="0"/>
                <w:sz w:val="18"/>
                <w:szCs w:val="18"/>
              </w:rPr>
              <w:tab/>
            </w:r>
            <w:r w:rsidRPr="00F664A8">
              <w:rPr>
                <w:rStyle w:val="a9"/>
                <w:b w:val="0"/>
                <w:sz w:val="18"/>
                <w:szCs w:val="18"/>
              </w:rPr>
              <w:t>__________.</w:t>
            </w:r>
          </w:p>
          <w:p w:rsidR="003372D5" w:rsidRPr="00F664A8" w:rsidRDefault="003372D5" w:rsidP="003372D5">
            <w:pPr>
              <w:pStyle w:val="M"/>
              <w:spacing w:line="240" w:lineRule="auto"/>
              <w:rPr>
                <w:rStyle w:val="a9"/>
                <w:b w:val="0"/>
                <w:sz w:val="18"/>
                <w:szCs w:val="18"/>
              </w:rPr>
            </w:pPr>
            <w:r>
              <w:rPr>
                <w:rStyle w:val="a9"/>
                <w:b w:val="0"/>
                <w:sz w:val="18"/>
                <w:szCs w:val="18"/>
              </w:rPr>
              <w:tab/>
            </w:r>
            <w:r w:rsidRPr="00F664A8">
              <w:rPr>
                <w:rStyle w:val="a9"/>
                <w:b w:val="0"/>
                <w:sz w:val="18"/>
                <w:szCs w:val="18"/>
              </w:rPr>
              <w:t>&lt;/prompt&gt;</w:t>
            </w:r>
          </w:p>
          <w:p w:rsidR="003372D5" w:rsidRPr="00F664A8" w:rsidRDefault="003372D5" w:rsidP="003372D5">
            <w:pPr>
              <w:pStyle w:val="M"/>
              <w:spacing w:line="240" w:lineRule="auto"/>
              <w:rPr>
                <w:rStyle w:val="a9"/>
                <w:b w:val="0"/>
                <w:sz w:val="18"/>
                <w:szCs w:val="18"/>
              </w:rPr>
            </w:pPr>
            <w:r w:rsidRPr="00F664A8">
              <w:rPr>
                <w:rStyle w:val="a9"/>
                <w:b w:val="0"/>
                <w:sz w:val="18"/>
                <w:szCs w:val="18"/>
              </w:rPr>
              <w:tab/>
              <w:t>&lt;choice&gt;</w:t>
            </w:r>
          </w:p>
          <w:p w:rsidR="003372D5" w:rsidRPr="00F664A8" w:rsidRDefault="003372D5" w:rsidP="003372D5">
            <w:pPr>
              <w:pStyle w:val="M"/>
              <w:spacing w:line="240" w:lineRule="auto"/>
              <w:rPr>
                <w:rStyle w:val="a9"/>
                <w:b w:val="0"/>
                <w:sz w:val="18"/>
                <w:szCs w:val="18"/>
              </w:rPr>
            </w:pPr>
            <w:r w:rsidRPr="00F664A8">
              <w:rPr>
                <w:rStyle w:val="a9"/>
                <w:b w:val="0"/>
                <w:sz w:val="18"/>
                <w:szCs w:val="18"/>
              </w:rPr>
              <w:tab/>
            </w:r>
            <w:r w:rsidRPr="00F664A8">
              <w:rPr>
                <w:rStyle w:val="a9"/>
                <w:b w:val="0"/>
                <w:sz w:val="18"/>
                <w:szCs w:val="18"/>
              </w:rPr>
              <w:tab/>
              <w:t>&lt;option&gt;Different habits of animals and plants&lt;/option&gt;</w:t>
            </w:r>
          </w:p>
          <w:p w:rsidR="003372D5" w:rsidRPr="00F664A8" w:rsidRDefault="003372D5" w:rsidP="003372D5">
            <w:pPr>
              <w:pStyle w:val="M"/>
              <w:spacing w:line="240" w:lineRule="auto"/>
              <w:rPr>
                <w:rStyle w:val="a9"/>
                <w:b w:val="0"/>
                <w:sz w:val="18"/>
                <w:szCs w:val="18"/>
              </w:rPr>
            </w:pPr>
            <w:r w:rsidRPr="00F664A8">
              <w:rPr>
                <w:rStyle w:val="a9"/>
                <w:b w:val="0"/>
                <w:sz w:val="18"/>
                <w:szCs w:val="18"/>
              </w:rPr>
              <w:tab/>
            </w:r>
            <w:r w:rsidRPr="00F664A8">
              <w:rPr>
                <w:rStyle w:val="a9"/>
                <w:b w:val="0"/>
                <w:sz w:val="18"/>
                <w:szCs w:val="18"/>
              </w:rPr>
              <w:tab/>
              <w:t>&lt;option&gt;Living things and their surroundings&lt;/option&gt;</w:t>
            </w:r>
          </w:p>
          <w:p w:rsidR="003372D5" w:rsidRPr="00F664A8" w:rsidRDefault="003372D5" w:rsidP="003372D5">
            <w:pPr>
              <w:pStyle w:val="M"/>
              <w:spacing w:line="240" w:lineRule="auto"/>
              <w:rPr>
                <w:rStyle w:val="a9"/>
                <w:b w:val="0"/>
                <w:sz w:val="18"/>
                <w:szCs w:val="18"/>
              </w:rPr>
            </w:pPr>
            <w:r w:rsidRPr="00F664A8">
              <w:rPr>
                <w:rStyle w:val="a9"/>
                <w:b w:val="0"/>
                <w:sz w:val="18"/>
                <w:szCs w:val="18"/>
              </w:rPr>
              <w:tab/>
            </w:r>
            <w:r w:rsidRPr="00F664A8">
              <w:rPr>
                <w:rStyle w:val="a9"/>
                <w:b w:val="0"/>
                <w:sz w:val="18"/>
                <w:szCs w:val="18"/>
              </w:rPr>
              <w:tab/>
              <w:t>&lt;option&gt;Plants and animals: slaves of their surroundings&lt;/option&gt;</w:t>
            </w:r>
          </w:p>
          <w:p w:rsidR="003372D5" w:rsidRDefault="003372D5" w:rsidP="003372D5">
            <w:pPr>
              <w:pStyle w:val="M"/>
              <w:spacing w:line="240" w:lineRule="auto"/>
              <w:rPr>
                <w:rStyle w:val="a9"/>
                <w:b w:val="0"/>
                <w:sz w:val="18"/>
                <w:szCs w:val="18"/>
              </w:rPr>
            </w:pPr>
            <w:r w:rsidRPr="00F664A8">
              <w:rPr>
                <w:rStyle w:val="a9"/>
                <w:b w:val="0"/>
                <w:sz w:val="18"/>
                <w:szCs w:val="18"/>
              </w:rPr>
              <w:tab/>
            </w:r>
            <w:r w:rsidRPr="00F664A8">
              <w:rPr>
                <w:rStyle w:val="a9"/>
                <w:b w:val="0"/>
                <w:sz w:val="18"/>
                <w:szCs w:val="18"/>
              </w:rPr>
              <w:tab/>
              <w:t xml:space="preserve">&lt;option&gt;Animals' ability to adapt themselves to their </w:t>
            </w:r>
            <w:r>
              <w:rPr>
                <w:rStyle w:val="a9"/>
                <w:rFonts w:hint="eastAsia"/>
                <w:b w:val="0"/>
                <w:sz w:val="18"/>
                <w:szCs w:val="18"/>
              </w:rPr>
              <w:tab/>
            </w:r>
            <w:r>
              <w:rPr>
                <w:rStyle w:val="a9"/>
                <w:b w:val="0"/>
                <w:sz w:val="18"/>
                <w:szCs w:val="18"/>
              </w:rPr>
              <w:tab/>
            </w:r>
            <w:r>
              <w:rPr>
                <w:rStyle w:val="a9"/>
                <w:rFonts w:hint="eastAsia"/>
                <w:b w:val="0"/>
                <w:sz w:val="18"/>
                <w:szCs w:val="18"/>
              </w:rPr>
              <w:tab/>
            </w:r>
            <w:r>
              <w:rPr>
                <w:rStyle w:val="a9"/>
                <w:b w:val="0"/>
                <w:sz w:val="18"/>
                <w:szCs w:val="18"/>
              </w:rPr>
              <w:tab/>
            </w:r>
            <w:r>
              <w:rPr>
                <w:rStyle w:val="a9"/>
                <w:rFonts w:hint="eastAsia"/>
                <w:b w:val="0"/>
                <w:sz w:val="18"/>
                <w:szCs w:val="18"/>
              </w:rPr>
              <w:tab/>
            </w:r>
            <w:r>
              <w:rPr>
                <w:rStyle w:val="a9"/>
                <w:b w:val="0"/>
                <w:sz w:val="18"/>
                <w:szCs w:val="18"/>
              </w:rPr>
              <w:tab/>
            </w:r>
            <w:r>
              <w:rPr>
                <w:rStyle w:val="a9"/>
                <w:rFonts w:hint="eastAsia"/>
                <w:b w:val="0"/>
                <w:sz w:val="18"/>
                <w:szCs w:val="18"/>
              </w:rPr>
              <w:tab/>
            </w:r>
            <w:r w:rsidRPr="00F664A8">
              <w:rPr>
                <w:rStyle w:val="a9"/>
                <w:b w:val="0"/>
                <w:sz w:val="18"/>
                <w:szCs w:val="18"/>
              </w:rPr>
              <w:t>surroundings</w:t>
            </w:r>
          </w:p>
          <w:p w:rsidR="003372D5" w:rsidRPr="00F664A8" w:rsidRDefault="003372D5" w:rsidP="003372D5">
            <w:pPr>
              <w:pStyle w:val="M"/>
              <w:spacing w:line="240" w:lineRule="auto"/>
              <w:rPr>
                <w:rStyle w:val="a9"/>
                <w:b w:val="0"/>
                <w:sz w:val="18"/>
                <w:szCs w:val="18"/>
              </w:rPr>
            </w:pPr>
            <w:r>
              <w:rPr>
                <w:rStyle w:val="a9"/>
                <w:b w:val="0"/>
                <w:sz w:val="18"/>
                <w:szCs w:val="18"/>
              </w:rPr>
              <w:tab/>
            </w:r>
            <w:r>
              <w:rPr>
                <w:rStyle w:val="a9"/>
                <w:rFonts w:hint="eastAsia"/>
                <w:b w:val="0"/>
                <w:sz w:val="18"/>
                <w:szCs w:val="18"/>
              </w:rPr>
              <w:tab/>
            </w:r>
            <w:r w:rsidRPr="00F664A8">
              <w:rPr>
                <w:rStyle w:val="a9"/>
                <w:b w:val="0"/>
                <w:sz w:val="18"/>
                <w:szCs w:val="18"/>
              </w:rPr>
              <w:t>&lt;/option&gt;</w:t>
            </w:r>
          </w:p>
          <w:p w:rsidR="00B628A6" w:rsidRPr="00F664A8" w:rsidRDefault="003372D5" w:rsidP="00B628A6">
            <w:pPr>
              <w:pStyle w:val="M"/>
              <w:spacing w:line="240" w:lineRule="auto"/>
              <w:rPr>
                <w:rStyle w:val="a9"/>
                <w:b w:val="0"/>
                <w:sz w:val="18"/>
                <w:szCs w:val="18"/>
              </w:rPr>
            </w:pPr>
            <w:r>
              <w:rPr>
                <w:rStyle w:val="a9"/>
                <w:rFonts w:hint="eastAsia"/>
                <w:b w:val="0"/>
                <w:sz w:val="18"/>
                <w:szCs w:val="18"/>
              </w:rPr>
              <w:tab/>
            </w:r>
            <w:r w:rsidRPr="00F664A8">
              <w:rPr>
                <w:rStyle w:val="a9"/>
                <w:b w:val="0"/>
                <w:sz w:val="18"/>
                <w:szCs w:val="18"/>
              </w:rPr>
              <w:t>&lt;/choice&gt;</w:t>
            </w:r>
          </w:p>
          <w:p w:rsidR="003372D5" w:rsidRPr="00F664A8" w:rsidRDefault="003372D5" w:rsidP="003372D5">
            <w:pPr>
              <w:pStyle w:val="M"/>
              <w:spacing w:line="240" w:lineRule="auto"/>
              <w:rPr>
                <w:rStyle w:val="a9"/>
                <w:b w:val="0"/>
                <w:sz w:val="18"/>
                <w:szCs w:val="18"/>
              </w:rPr>
            </w:pPr>
            <w:r>
              <w:rPr>
                <w:rStyle w:val="a9"/>
                <w:rFonts w:hint="eastAsia"/>
                <w:b w:val="0"/>
                <w:sz w:val="18"/>
                <w:szCs w:val="18"/>
              </w:rPr>
              <w:tab/>
            </w:r>
            <w:r w:rsidRPr="00F664A8">
              <w:rPr>
                <w:rStyle w:val="a9"/>
                <w:b w:val="0"/>
                <w:sz w:val="18"/>
                <w:szCs w:val="18"/>
              </w:rPr>
              <w:t>&lt;key&gt;2&lt;/key&gt;</w:t>
            </w:r>
          </w:p>
          <w:p w:rsidR="003372D5" w:rsidRPr="00F664A8" w:rsidRDefault="003372D5" w:rsidP="003372D5">
            <w:pPr>
              <w:pStyle w:val="M"/>
              <w:spacing w:line="240" w:lineRule="auto"/>
              <w:rPr>
                <w:rStyle w:val="a9"/>
                <w:b w:val="0"/>
                <w:sz w:val="18"/>
                <w:szCs w:val="18"/>
              </w:rPr>
            </w:pPr>
            <w:r w:rsidRPr="00F664A8">
              <w:rPr>
                <w:rStyle w:val="a9"/>
                <w:b w:val="0"/>
                <w:sz w:val="18"/>
                <w:szCs w:val="18"/>
              </w:rPr>
              <w:t>&lt;/question&gt;</w:t>
            </w:r>
          </w:p>
          <w:p w:rsidR="003372D5" w:rsidRDefault="003372D5" w:rsidP="003372D5">
            <w:pPr>
              <w:pStyle w:val="M"/>
              <w:spacing w:line="240" w:lineRule="auto"/>
              <w:ind w:firstLine="0"/>
              <w:rPr>
                <w:rStyle w:val="a9"/>
                <w:b w:val="0"/>
                <w:sz w:val="18"/>
                <w:szCs w:val="18"/>
              </w:rPr>
            </w:pPr>
            <w:r>
              <w:rPr>
                <w:rStyle w:val="a9"/>
                <w:rFonts w:hint="eastAsia"/>
                <w:b w:val="0"/>
                <w:sz w:val="18"/>
                <w:szCs w:val="18"/>
              </w:rPr>
              <w:tab/>
            </w:r>
            <w:r w:rsidRPr="00F664A8">
              <w:rPr>
                <w:rStyle w:val="a9"/>
                <w:b w:val="0"/>
                <w:sz w:val="18"/>
                <w:szCs w:val="18"/>
              </w:rPr>
              <w:t>&lt;!--other 4 choice questions--&gt;</w:t>
            </w:r>
          </w:p>
          <w:p w:rsidR="00292798" w:rsidRDefault="00292798" w:rsidP="00292798">
            <w:pPr>
              <w:pStyle w:val="M"/>
              <w:spacing w:line="240" w:lineRule="auto"/>
              <w:rPr>
                <w:rStyle w:val="a9"/>
                <w:b w:val="0"/>
                <w:sz w:val="18"/>
                <w:szCs w:val="18"/>
              </w:rPr>
            </w:pPr>
            <w:r w:rsidRPr="00F664A8">
              <w:rPr>
                <w:rStyle w:val="a9"/>
                <w:b w:val="0"/>
                <w:sz w:val="18"/>
                <w:szCs w:val="18"/>
              </w:rPr>
              <w:t>&lt;/question&gt;</w:t>
            </w:r>
          </w:p>
          <w:p w:rsidR="0096470D" w:rsidRPr="00662B04" w:rsidRDefault="0096470D" w:rsidP="0096470D">
            <w:pPr>
              <w:pStyle w:val="M"/>
              <w:spacing w:line="240" w:lineRule="auto"/>
              <w:rPr>
                <w:rStyle w:val="a9"/>
                <w:b w:val="0"/>
                <w:sz w:val="18"/>
                <w:szCs w:val="18"/>
              </w:rPr>
            </w:pPr>
            <w:r>
              <w:rPr>
                <w:rStyle w:val="a9"/>
                <w:rFonts w:hint="eastAsia"/>
                <w:b w:val="0"/>
                <w:sz w:val="18"/>
                <w:szCs w:val="18"/>
              </w:rPr>
              <w:t>&lt;</w:t>
            </w:r>
            <w:r w:rsidR="00A35D32">
              <w:rPr>
                <w:rStyle w:val="a9"/>
                <w:rFonts w:hint="eastAsia"/>
                <w:b w:val="0"/>
                <w:sz w:val="18"/>
                <w:szCs w:val="18"/>
              </w:rPr>
              <w:t>pause</w:t>
            </w:r>
            <w:r>
              <w:rPr>
                <w:rStyle w:val="a9"/>
                <w:rFonts w:hint="eastAsia"/>
                <w:b w:val="0"/>
                <w:sz w:val="18"/>
                <w:szCs w:val="18"/>
              </w:rPr>
              <w:t xml:space="preserve"> </w:t>
            </w:r>
            <w:r w:rsidRPr="009D712E">
              <w:rPr>
                <w:rStyle w:val="a9"/>
                <w:b w:val="0"/>
                <w:sz w:val="18"/>
                <w:szCs w:val="18"/>
              </w:rPr>
              <w:t>duration</w:t>
            </w:r>
            <w:r>
              <w:rPr>
                <w:rStyle w:val="a9"/>
                <w:rFonts w:hint="eastAsia"/>
                <w:b w:val="0"/>
                <w:sz w:val="18"/>
                <w:szCs w:val="18"/>
              </w:rPr>
              <w:t>="70" /&gt;</w:t>
            </w:r>
          </w:p>
          <w:p w:rsidR="004362D0" w:rsidRPr="00F10F04" w:rsidRDefault="004362D0" w:rsidP="008D71F0">
            <w:pPr>
              <w:pStyle w:val="M"/>
              <w:spacing w:line="240" w:lineRule="auto"/>
              <w:ind w:firstLine="0"/>
              <w:rPr>
                <w:rStyle w:val="a9"/>
                <w:b w:val="0"/>
                <w:sz w:val="18"/>
                <w:szCs w:val="18"/>
              </w:rPr>
            </w:pPr>
            <w:r w:rsidRPr="00965CA1">
              <w:rPr>
                <w:rStyle w:val="a9"/>
                <w:b w:val="0"/>
                <w:sz w:val="18"/>
                <w:szCs w:val="18"/>
              </w:rPr>
              <w:lastRenderedPageBreak/>
              <w:t>&lt;/assessmentItem&gt;</w:t>
            </w:r>
          </w:p>
        </w:tc>
      </w:tr>
    </w:tbl>
    <w:p w:rsidR="004362D0" w:rsidRPr="00397CF9" w:rsidRDefault="004362D0" w:rsidP="004362D0"/>
    <w:p w:rsidR="004362D0" w:rsidRDefault="00582EDD" w:rsidP="004362D0">
      <w:pPr>
        <w:pStyle w:val="3"/>
        <w:numPr>
          <w:ilvl w:val="2"/>
          <w:numId w:val="15"/>
        </w:numPr>
      </w:pPr>
      <w:bookmarkStart w:id="716" w:name="_Toc286841250"/>
      <w:r>
        <w:rPr>
          <w:rFonts w:hint="eastAsia"/>
        </w:rPr>
        <w:t>会话跟读</w:t>
      </w:r>
      <w:r w:rsidR="004362D0">
        <w:rPr>
          <w:rFonts w:hint="eastAsia"/>
        </w:rPr>
        <w:t>（</w:t>
      </w:r>
      <w:r w:rsidRPr="00582EDD">
        <w:t>Listening and Repeating</w:t>
      </w:r>
      <w:r w:rsidR="004362D0">
        <w:rPr>
          <w:rFonts w:hint="eastAsia"/>
        </w:rPr>
        <w:t>）</w:t>
      </w:r>
      <w:bookmarkEnd w:id="716"/>
    </w:p>
    <w:p w:rsidR="004362D0" w:rsidRPr="00D46068" w:rsidRDefault="004362D0" w:rsidP="004362D0">
      <w:pPr>
        <w:pStyle w:val="af8"/>
      </w:pPr>
      <w:r w:rsidRPr="00242408">
        <w:rPr>
          <w:rFonts w:hint="eastAsia"/>
        </w:rPr>
        <w:t>表</w:t>
      </w:r>
      <w:r w:rsidRPr="00242408">
        <w:rPr>
          <w:rFonts w:hint="eastAsia"/>
        </w:rPr>
        <w:t xml:space="preserve"> </w:t>
      </w:r>
      <w:r>
        <w:rPr>
          <w:rFonts w:hint="eastAsia"/>
        </w:rPr>
        <w:t>5-</w:t>
      </w:r>
      <w:r w:rsidR="00ED6CF2">
        <w:rPr>
          <w:rFonts w:hint="eastAsia"/>
        </w:rPr>
        <w:t>20</w:t>
      </w:r>
      <w:r w:rsidR="00ED6CF2">
        <w:rPr>
          <w:rFonts w:hint="eastAsia"/>
        </w:rPr>
        <w:t>会话跟读</w:t>
      </w:r>
      <w:r w:rsidRPr="00B402BE">
        <w:rPr>
          <w:rFonts w:hint="eastAsia"/>
        </w:rPr>
        <w:t>(</w:t>
      </w:r>
      <w:r w:rsidR="00ED6CF2" w:rsidRPr="00ED6CF2">
        <w:t>Listening and Repeating</w:t>
      </w:r>
      <w:r w:rsidRPr="00B402BE">
        <w:rPr>
          <w:rFonts w:hint="eastAsia"/>
        </w:rPr>
        <w:t>)</w:t>
      </w:r>
      <w:r>
        <w:rPr>
          <w:rFonts w:hint="eastAsia"/>
        </w:rPr>
        <w:t>示例说明</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84"/>
        <w:gridCol w:w="7138"/>
      </w:tblGrid>
      <w:tr w:rsidR="004362D0" w:rsidRPr="00F10F04" w:rsidTr="008D71F0">
        <w:tc>
          <w:tcPr>
            <w:tcW w:w="1384" w:type="dxa"/>
            <w:tcBorders>
              <w:top w:val="single" w:sz="4" w:space="0" w:color="000000"/>
              <w:left w:val="single" w:sz="4" w:space="0" w:color="000000"/>
              <w:bottom w:val="single" w:sz="4" w:space="0" w:color="000000"/>
              <w:right w:val="single" w:sz="4" w:space="0" w:color="000000"/>
            </w:tcBorders>
            <w:hideMark/>
          </w:tcPr>
          <w:p w:rsidR="004362D0" w:rsidRPr="00F10F04" w:rsidRDefault="004362D0" w:rsidP="008D71F0">
            <w:pPr>
              <w:pStyle w:val="M"/>
              <w:ind w:firstLine="0"/>
              <w:rPr>
                <w:rStyle w:val="a9"/>
                <w:b w:val="0"/>
                <w:sz w:val="18"/>
                <w:szCs w:val="18"/>
              </w:rPr>
            </w:pPr>
            <w:r w:rsidRPr="00F10F04">
              <w:rPr>
                <w:rStyle w:val="a9"/>
                <w:rFonts w:hint="eastAsia"/>
                <w:b w:val="0"/>
                <w:sz w:val="18"/>
                <w:szCs w:val="18"/>
              </w:rPr>
              <w:t>名称</w:t>
            </w:r>
          </w:p>
        </w:tc>
        <w:tc>
          <w:tcPr>
            <w:tcW w:w="7138" w:type="dxa"/>
            <w:tcBorders>
              <w:top w:val="single" w:sz="4" w:space="0" w:color="000000"/>
              <w:left w:val="single" w:sz="4" w:space="0" w:color="000000"/>
              <w:bottom w:val="single" w:sz="4" w:space="0" w:color="000000"/>
              <w:right w:val="single" w:sz="4" w:space="0" w:color="000000"/>
            </w:tcBorders>
            <w:hideMark/>
          </w:tcPr>
          <w:p w:rsidR="004362D0" w:rsidRPr="00F10F04" w:rsidRDefault="004362D0" w:rsidP="008D71F0">
            <w:pPr>
              <w:pStyle w:val="M"/>
              <w:ind w:firstLine="0"/>
              <w:rPr>
                <w:rStyle w:val="a9"/>
                <w:b w:val="0"/>
                <w:sz w:val="18"/>
                <w:szCs w:val="18"/>
              </w:rPr>
            </w:pPr>
            <w:r>
              <w:rPr>
                <w:rStyle w:val="a9"/>
                <w:rFonts w:hint="eastAsia"/>
                <w:b w:val="0"/>
                <w:sz w:val="18"/>
                <w:szCs w:val="18"/>
              </w:rPr>
              <w:t>说明</w:t>
            </w:r>
          </w:p>
        </w:tc>
      </w:tr>
      <w:tr w:rsidR="004362D0" w:rsidRPr="00F10F04" w:rsidTr="008D71F0">
        <w:tc>
          <w:tcPr>
            <w:tcW w:w="1384" w:type="dxa"/>
            <w:tcBorders>
              <w:top w:val="single" w:sz="4" w:space="0" w:color="000000"/>
              <w:left w:val="single" w:sz="4" w:space="0" w:color="000000"/>
              <w:bottom w:val="single" w:sz="4" w:space="0" w:color="000000"/>
              <w:right w:val="single" w:sz="4" w:space="0" w:color="000000"/>
            </w:tcBorders>
            <w:hideMark/>
          </w:tcPr>
          <w:p w:rsidR="004362D0" w:rsidRPr="00965CA1" w:rsidRDefault="004362D0" w:rsidP="008D71F0">
            <w:pPr>
              <w:pStyle w:val="M"/>
              <w:ind w:firstLine="0"/>
              <w:rPr>
                <w:rStyle w:val="a9"/>
                <w:b w:val="0"/>
                <w:sz w:val="18"/>
                <w:szCs w:val="18"/>
              </w:rPr>
            </w:pPr>
            <w:r>
              <w:rPr>
                <w:rStyle w:val="a9"/>
                <w:rFonts w:hint="eastAsia"/>
                <w:b w:val="0"/>
                <w:sz w:val="18"/>
                <w:szCs w:val="18"/>
              </w:rPr>
              <w:t>类型序号</w:t>
            </w:r>
          </w:p>
        </w:tc>
        <w:tc>
          <w:tcPr>
            <w:tcW w:w="7138" w:type="dxa"/>
            <w:tcBorders>
              <w:top w:val="single" w:sz="4" w:space="0" w:color="000000"/>
              <w:left w:val="single" w:sz="4" w:space="0" w:color="000000"/>
              <w:bottom w:val="single" w:sz="4" w:space="0" w:color="000000"/>
              <w:right w:val="single" w:sz="4" w:space="0" w:color="000000"/>
            </w:tcBorders>
            <w:hideMark/>
          </w:tcPr>
          <w:p w:rsidR="004362D0" w:rsidRDefault="00575823" w:rsidP="008D71F0">
            <w:pPr>
              <w:pStyle w:val="M"/>
              <w:ind w:firstLine="0"/>
              <w:rPr>
                <w:rStyle w:val="a9"/>
                <w:b w:val="0"/>
                <w:sz w:val="18"/>
                <w:szCs w:val="18"/>
              </w:rPr>
            </w:pPr>
            <w:r>
              <w:rPr>
                <w:rStyle w:val="a9"/>
                <w:rFonts w:hint="eastAsia"/>
                <w:b w:val="0"/>
                <w:sz w:val="18"/>
                <w:szCs w:val="18"/>
              </w:rPr>
              <w:t>20</w:t>
            </w:r>
          </w:p>
        </w:tc>
      </w:tr>
      <w:tr w:rsidR="004362D0" w:rsidRPr="00F10F04" w:rsidTr="008D71F0">
        <w:tc>
          <w:tcPr>
            <w:tcW w:w="1384" w:type="dxa"/>
            <w:tcBorders>
              <w:top w:val="single" w:sz="4" w:space="0" w:color="000000"/>
              <w:left w:val="single" w:sz="4" w:space="0" w:color="000000"/>
              <w:bottom w:val="single" w:sz="4" w:space="0" w:color="000000"/>
              <w:right w:val="single" w:sz="4" w:space="0" w:color="000000"/>
            </w:tcBorders>
            <w:hideMark/>
          </w:tcPr>
          <w:p w:rsidR="004362D0" w:rsidRDefault="004362D0" w:rsidP="008D71F0">
            <w:pPr>
              <w:pStyle w:val="M"/>
              <w:ind w:firstLine="0"/>
              <w:rPr>
                <w:rStyle w:val="a9"/>
                <w:b w:val="0"/>
                <w:sz w:val="18"/>
                <w:szCs w:val="18"/>
              </w:rPr>
            </w:pPr>
            <w:r>
              <w:rPr>
                <w:rStyle w:val="a9"/>
                <w:rFonts w:hint="eastAsia"/>
                <w:b w:val="0"/>
                <w:sz w:val="18"/>
                <w:szCs w:val="18"/>
              </w:rPr>
              <w:t>类型标识</w:t>
            </w:r>
          </w:p>
        </w:tc>
        <w:tc>
          <w:tcPr>
            <w:tcW w:w="7138" w:type="dxa"/>
            <w:tcBorders>
              <w:top w:val="single" w:sz="4" w:space="0" w:color="000000"/>
              <w:left w:val="single" w:sz="4" w:space="0" w:color="000000"/>
              <w:bottom w:val="single" w:sz="4" w:space="0" w:color="000000"/>
              <w:right w:val="single" w:sz="4" w:space="0" w:color="000000"/>
            </w:tcBorders>
            <w:hideMark/>
          </w:tcPr>
          <w:p w:rsidR="004362D0" w:rsidRPr="00C83314" w:rsidRDefault="00ED6CF2" w:rsidP="00ED6CF2">
            <w:pPr>
              <w:pStyle w:val="M"/>
              <w:ind w:firstLine="0"/>
              <w:rPr>
                <w:rStyle w:val="a9"/>
                <w:b w:val="0"/>
                <w:sz w:val="18"/>
                <w:szCs w:val="18"/>
              </w:rPr>
            </w:pPr>
            <w:r w:rsidRPr="00C83314">
              <w:rPr>
                <w:rStyle w:val="a9"/>
                <w:rFonts w:hint="eastAsia"/>
                <w:b w:val="0"/>
                <w:sz w:val="18"/>
                <w:szCs w:val="18"/>
              </w:rPr>
              <w:t>l</w:t>
            </w:r>
            <w:r w:rsidRPr="00C83314">
              <w:rPr>
                <w:rStyle w:val="a9"/>
                <w:b w:val="0"/>
                <w:sz w:val="18"/>
                <w:szCs w:val="18"/>
              </w:rPr>
              <w:t>istening</w:t>
            </w:r>
            <w:r w:rsidRPr="00C83314">
              <w:rPr>
                <w:rStyle w:val="a9"/>
                <w:rFonts w:hint="eastAsia"/>
                <w:b w:val="0"/>
                <w:sz w:val="18"/>
                <w:szCs w:val="18"/>
              </w:rPr>
              <w:t>A</w:t>
            </w:r>
            <w:r w:rsidRPr="00C83314">
              <w:rPr>
                <w:rStyle w:val="a9"/>
                <w:b w:val="0"/>
                <w:sz w:val="18"/>
                <w:szCs w:val="18"/>
              </w:rPr>
              <w:t>ndRepeating</w:t>
            </w:r>
          </w:p>
        </w:tc>
      </w:tr>
      <w:tr w:rsidR="004362D0" w:rsidRPr="00F10F04" w:rsidTr="008D71F0">
        <w:tc>
          <w:tcPr>
            <w:tcW w:w="1384" w:type="dxa"/>
            <w:tcBorders>
              <w:top w:val="single" w:sz="4" w:space="0" w:color="000000"/>
              <w:left w:val="single" w:sz="4" w:space="0" w:color="000000"/>
              <w:bottom w:val="single" w:sz="4" w:space="0" w:color="000000"/>
              <w:right w:val="single" w:sz="4" w:space="0" w:color="000000"/>
            </w:tcBorders>
            <w:hideMark/>
          </w:tcPr>
          <w:p w:rsidR="004362D0" w:rsidRPr="00F10F04" w:rsidRDefault="004362D0" w:rsidP="008D71F0">
            <w:pPr>
              <w:pStyle w:val="M"/>
              <w:ind w:firstLine="0"/>
              <w:rPr>
                <w:rStyle w:val="a9"/>
                <w:b w:val="0"/>
                <w:sz w:val="18"/>
                <w:szCs w:val="18"/>
              </w:rPr>
            </w:pPr>
            <w:r w:rsidRPr="00965CA1">
              <w:rPr>
                <w:rStyle w:val="a9"/>
                <w:rFonts w:hint="eastAsia"/>
                <w:b w:val="0"/>
                <w:sz w:val="18"/>
                <w:szCs w:val="18"/>
              </w:rPr>
              <w:t>试题附加材料</w:t>
            </w:r>
          </w:p>
        </w:tc>
        <w:tc>
          <w:tcPr>
            <w:tcW w:w="7138" w:type="dxa"/>
            <w:tcBorders>
              <w:top w:val="single" w:sz="4" w:space="0" w:color="000000"/>
              <w:left w:val="single" w:sz="4" w:space="0" w:color="000000"/>
              <w:bottom w:val="single" w:sz="4" w:space="0" w:color="000000"/>
              <w:right w:val="single" w:sz="4" w:space="0" w:color="000000"/>
            </w:tcBorders>
            <w:hideMark/>
          </w:tcPr>
          <w:p w:rsidR="004362D0" w:rsidRPr="00F10F04" w:rsidRDefault="004362D0" w:rsidP="00B9462D">
            <w:pPr>
              <w:pStyle w:val="M"/>
              <w:ind w:firstLine="0"/>
              <w:rPr>
                <w:rStyle w:val="a9"/>
                <w:b w:val="0"/>
                <w:sz w:val="18"/>
                <w:szCs w:val="18"/>
              </w:rPr>
            </w:pPr>
            <w:r>
              <w:rPr>
                <w:rStyle w:val="a9"/>
                <w:rFonts w:hint="eastAsia"/>
                <w:b w:val="0"/>
                <w:sz w:val="18"/>
                <w:szCs w:val="18"/>
              </w:rPr>
              <w:t>Sound</w:t>
            </w:r>
          </w:p>
        </w:tc>
      </w:tr>
      <w:tr w:rsidR="004362D0" w:rsidRPr="00F10F04" w:rsidTr="008D71F0">
        <w:tc>
          <w:tcPr>
            <w:tcW w:w="1384" w:type="dxa"/>
            <w:tcBorders>
              <w:top w:val="single" w:sz="4" w:space="0" w:color="000000"/>
              <w:left w:val="single" w:sz="4" w:space="0" w:color="000000"/>
              <w:bottom w:val="single" w:sz="4" w:space="0" w:color="000000"/>
              <w:right w:val="single" w:sz="4" w:space="0" w:color="000000"/>
            </w:tcBorders>
            <w:hideMark/>
          </w:tcPr>
          <w:p w:rsidR="004362D0" w:rsidRPr="00F10F04" w:rsidRDefault="004362D0" w:rsidP="008D71F0">
            <w:pPr>
              <w:pStyle w:val="M"/>
              <w:ind w:firstLine="0"/>
              <w:rPr>
                <w:rStyle w:val="a9"/>
                <w:b w:val="0"/>
                <w:sz w:val="18"/>
                <w:szCs w:val="18"/>
              </w:rPr>
            </w:pPr>
            <w:r w:rsidRPr="00965CA1">
              <w:rPr>
                <w:rStyle w:val="a9"/>
                <w:rFonts w:hint="eastAsia"/>
                <w:b w:val="0"/>
                <w:sz w:val="18"/>
                <w:szCs w:val="18"/>
              </w:rPr>
              <w:t>试题问题类型</w:t>
            </w:r>
          </w:p>
        </w:tc>
        <w:tc>
          <w:tcPr>
            <w:tcW w:w="7138" w:type="dxa"/>
            <w:tcBorders>
              <w:top w:val="single" w:sz="4" w:space="0" w:color="000000"/>
              <w:left w:val="single" w:sz="4" w:space="0" w:color="000000"/>
              <w:bottom w:val="single" w:sz="4" w:space="0" w:color="000000"/>
              <w:right w:val="single" w:sz="4" w:space="0" w:color="000000"/>
            </w:tcBorders>
            <w:hideMark/>
          </w:tcPr>
          <w:p w:rsidR="004362D0" w:rsidRPr="00F10F04" w:rsidRDefault="004362D0" w:rsidP="008D71F0">
            <w:pPr>
              <w:pStyle w:val="M"/>
              <w:ind w:firstLine="0"/>
              <w:rPr>
                <w:rStyle w:val="a9"/>
                <w:b w:val="0"/>
                <w:sz w:val="18"/>
                <w:szCs w:val="18"/>
              </w:rPr>
            </w:pPr>
            <w:r>
              <w:rPr>
                <w:rStyle w:val="a9"/>
                <w:rFonts w:hint="eastAsia"/>
                <w:b w:val="0"/>
                <w:sz w:val="18"/>
                <w:szCs w:val="18"/>
              </w:rPr>
              <w:t>Sound</w:t>
            </w:r>
          </w:p>
        </w:tc>
      </w:tr>
      <w:tr w:rsidR="004362D0" w:rsidRPr="00F10F04" w:rsidTr="008D71F0">
        <w:tc>
          <w:tcPr>
            <w:tcW w:w="1384" w:type="dxa"/>
            <w:tcBorders>
              <w:top w:val="single" w:sz="4" w:space="0" w:color="000000"/>
              <w:left w:val="single" w:sz="4" w:space="0" w:color="000000"/>
              <w:bottom w:val="single" w:sz="4" w:space="0" w:color="000000"/>
              <w:right w:val="single" w:sz="4" w:space="0" w:color="000000"/>
            </w:tcBorders>
            <w:hideMark/>
          </w:tcPr>
          <w:p w:rsidR="004362D0" w:rsidRPr="00F10F04" w:rsidRDefault="004362D0" w:rsidP="008D71F0">
            <w:pPr>
              <w:pStyle w:val="M"/>
              <w:ind w:firstLine="0"/>
              <w:rPr>
                <w:rStyle w:val="a9"/>
                <w:b w:val="0"/>
                <w:sz w:val="18"/>
                <w:szCs w:val="18"/>
              </w:rPr>
            </w:pPr>
            <w:r w:rsidRPr="00965CA1">
              <w:rPr>
                <w:rStyle w:val="a9"/>
                <w:rFonts w:hint="eastAsia"/>
                <w:b w:val="0"/>
                <w:sz w:val="18"/>
                <w:szCs w:val="18"/>
              </w:rPr>
              <w:t>流程性试题</w:t>
            </w:r>
          </w:p>
        </w:tc>
        <w:tc>
          <w:tcPr>
            <w:tcW w:w="7138" w:type="dxa"/>
            <w:tcBorders>
              <w:top w:val="single" w:sz="4" w:space="0" w:color="000000"/>
              <w:left w:val="single" w:sz="4" w:space="0" w:color="000000"/>
              <w:bottom w:val="single" w:sz="4" w:space="0" w:color="000000"/>
              <w:right w:val="single" w:sz="4" w:space="0" w:color="000000"/>
            </w:tcBorders>
            <w:hideMark/>
          </w:tcPr>
          <w:p w:rsidR="004362D0" w:rsidRPr="00F10F04" w:rsidRDefault="004362D0" w:rsidP="008D71F0">
            <w:pPr>
              <w:pStyle w:val="M"/>
              <w:ind w:firstLine="0"/>
              <w:rPr>
                <w:rStyle w:val="a9"/>
                <w:b w:val="0"/>
                <w:sz w:val="18"/>
                <w:szCs w:val="18"/>
              </w:rPr>
            </w:pPr>
            <w:r>
              <w:rPr>
                <w:rStyle w:val="a9"/>
                <w:rFonts w:hint="eastAsia"/>
                <w:b w:val="0"/>
                <w:sz w:val="18"/>
                <w:szCs w:val="18"/>
              </w:rPr>
              <w:t>是</w:t>
            </w:r>
          </w:p>
        </w:tc>
      </w:tr>
      <w:tr w:rsidR="004362D0" w:rsidRPr="00F10F04" w:rsidTr="008D71F0">
        <w:tc>
          <w:tcPr>
            <w:tcW w:w="1384" w:type="dxa"/>
            <w:tcBorders>
              <w:top w:val="single" w:sz="4" w:space="0" w:color="000000"/>
              <w:left w:val="single" w:sz="4" w:space="0" w:color="000000"/>
              <w:bottom w:val="single" w:sz="4" w:space="0" w:color="000000"/>
              <w:right w:val="single" w:sz="4" w:space="0" w:color="000000"/>
            </w:tcBorders>
            <w:hideMark/>
          </w:tcPr>
          <w:p w:rsidR="004362D0" w:rsidRPr="00F10F04" w:rsidRDefault="004362D0" w:rsidP="008D71F0">
            <w:pPr>
              <w:pStyle w:val="M"/>
              <w:ind w:firstLine="0"/>
              <w:rPr>
                <w:rStyle w:val="a9"/>
                <w:b w:val="0"/>
                <w:sz w:val="18"/>
                <w:szCs w:val="18"/>
              </w:rPr>
            </w:pPr>
            <w:r>
              <w:rPr>
                <w:rFonts w:hint="eastAsia"/>
              </w:rPr>
              <w:t>示例</w:t>
            </w:r>
          </w:p>
        </w:tc>
        <w:tc>
          <w:tcPr>
            <w:tcW w:w="7138" w:type="dxa"/>
            <w:tcBorders>
              <w:top w:val="single" w:sz="4" w:space="0" w:color="000000"/>
              <w:left w:val="single" w:sz="4" w:space="0" w:color="000000"/>
              <w:bottom w:val="single" w:sz="4" w:space="0" w:color="000000"/>
              <w:right w:val="single" w:sz="4" w:space="0" w:color="000000"/>
            </w:tcBorders>
            <w:hideMark/>
          </w:tcPr>
          <w:p w:rsidR="004362D0" w:rsidRDefault="004362D0" w:rsidP="000B222C">
            <w:pPr>
              <w:pStyle w:val="M"/>
              <w:spacing w:line="240" w:lineRule="auto"/>
              <w:ind w:firstLine="0"/>
              <w:rPr>
                <w:rStyle w:val="a9"/>
                <w:b w:val="0"/>
                <w:sz w:val="18"/>
                <w:szCs w:val="18"/>
              </w:rPr>
            </w:pPr>
            <w:r w:rsidRPr="00965CA1">
              <w:rPr>
                <w:rStyle w:val="a9"/>
                <w:b w:val="0"/>
                <w:sz w:val="18"/>
                <w:szCs w:val="18"/>
              </w:rPr>
              <w:t>&lt;assessmentItem identifier="</w:t>
            </w:r>
            <w:r w:rsidRPr="00FC0028">
              <w:rPr>
                <w:rStyle w:val="a9"/>
                <w:b w:val="0"/>
                <w:sz w:val="18"/>
                <w:szCs w:val="18"/>
              </w:rPr>
              <w:t>sflep-</w:t>
            </w:r>
            <w:r>
              <w:rPr>
                <w:rStyle w:val="a9"/>
                <w:rFonts w:hint="eastAsia"/>
                <w:b w:val="0"/>
                <w:sz w:val="18"/>
                <w:szCs w:val="18"/>
              </w:rPr>
              <w:t>ni</w:t>
            </w:r>
            <w:r w:rsidRPr="00FC0028">
              <w:rPr>
                <w:rStyle w:val="a9"/>
                <w:b w:val="0"/>
                <w:sz w:val="18"/>
                <w:szCs w:val="18"/>
              </w:rPr>
              <w:t>-</w:t>
            </w:r>
            <w:r w:rsidR="00CF52DE">
              <w:rPr>
                <w:rStyle w:val="a9"/>
                <w:rFonts w:hint="eastAsia"/>
                <w:b w:val="0"/>
                <w:sz w:val="18"/>
                <w:szCs w:val="18"/>
              </w:rPr>
              <w:t>20</w:t>
            </w:r>
            <w:r w:rsidRPr="00FC0028">
              <w:rPr>
                <w:rStyle w:val="a9"/>
                <w:b w:val="0"/>
                <w:sz w:val="18"/>
                <w:szCs w:val="18"/>
              </w:rPr>
              <w:t>-</w:t>
            </w:r>
            <w:r w:rsidR="00CF52DE">
              <w:rPr>
                <w:rStyle w:val="a9"/>
                <w:rFonts w:hint="eastAsia"/>
                <w:b w:val="0"/>
                <w:sz w:val="18"/>
                <w:szCs w:val="18"/>
              </w:rPr>
              <w:t>110</w:t>
            </w:r>
            <w:r>
              <w:rPr>
                <w:rStyle w:val="a9"/>
                <w:rFonts w:hint="eastAsia"/>
                <w:b w:val="0"/>
                <w:sz w:val="18"/>
                <w:szCs w:val="18"/>
              </w:rPr>
              <w:t>2</w:t>
            </w:r>
            <w:r w:rsidRPr="00965CA1">
              <w:rPr>
                <w:rStyle w:val="a9"/>
                <w:b w:val="0"/>
                <w:sz w:val="18"/>
                <w:szCs w:val="18"/>
              </w:rPr>
              <w:t>" type="</w:t>
            </w:r>
            <w:r w:rsidR="00ED6CF2" w:rsidRPr="00C83314">
              <w:rPr>
                <w:rStyle w:val="a9"/>
                <w:rFonts w:hint="eastAsia"/>
                <w:b w:val="0"/>
                <w:sz w:val="18"/>
                <w:szCs w:val="18"/>
              </w:rPr>
              <w:t>l</w:t>
            </w:r>
            <w:r w:rsidR="00ED6CF2" w:rsidRPr="00C83314">
              <w:rPr>
                <w:rStyle w:val="a9"/>
                <w:b w:val="0"/>
                <w:sz w:val="18"/>
                <w:szCs w:val="18"/>
              </w:rPr>
              <w:t>istening</w:t>
            </w:r>
            <w:r w:rsidR="00ED6CF2" w:rsidRPr="00C83314">
              <w:rPr>
                <w:rStyle w:val="a9"/>
                <w:rFonts w:hint="eastAsia"/>
                <w:b w:val="0"/>
                <w:sz w:val="18"/>
                <w:szCs w:val="18"/>
              </w:rPr>
              <w:t>A</w:t>
            </w:r>
            <w:r w:rsidR="00ED6CF2" w:rsidRPr="00C83314">
              <w:rPr>
                <w:rStyle w:val="a9"/>
                <w:b w:val="0"/>
                <w:sz w:val="18"/>
                <w:szCs w:val="18"/>
              </w:rPr>
              <w:t>ndRepeating</w:t>
            </w:r>
            <w:r w:rsidRPr="00965CA1">
              <w:rPr>
                <w:rStyle w:val="a9"/>
                <w:b w:val="0"/>
                <w:sz w:val="18"/>
                <w:szCs w:val="18"/>
              </w:rPr>
              <w:t>"</w:t>
            </w:r>
            <w:r>
              <w:rPr>
                <w:rStyle w:val="a9"/>
                <w:rFonts w:hint="eastAsia"/>
                <w:b w:val="0"/>
                <w:sz w:val="18"/>
                <w:szCs w:val="18"/>
              </w:rPr>
              <w:t xml:space="preserve"> </w:t>
            </w:r>
            <w:r>
              <w:rPr>
                <w:rStyle w:val="a9"/>
                <w:b w:val="0"/>
                <w:sz w:val="18"/>
                <w:szCs w:val="18"/>
              </w:rPr>
              <w:t>preshow</w:t>
            </w:r>
            <w:r>
              <w:rPr>
                <w:rStyle w:val="a9"/>
                <w:rFonts w:hint="eastAsia"/>
                <w:b w:val="0"/>
                <w:sz w:val="18"/>
                <w:szCs w:val="18"/>
              </w:rPr>
              <w:t>="false"</w:t>
            </w:r>
            <w:r w:rsidRPr="00D111F6">
              <w:rPr>
                <w:rStyle w:val="a9"/>
                <w:b w:val="0"/>
                <w:sz w:val="18"/>
                <w:szCs w:val="18"/>
              </w:rPr>
              <w:t xml:space="preserve"> </w:t>
            </w:r>
            <w:r w:rsidRPr="00965CA1">
              <w:rPr>
                <w:rStyle w:val="a9"/>
                <w:b w:val="0"/>
                <w:sz w:val="18"/>
                <w:szCs w:val="18"/>
              </w:rPr>
              <w:t>level="4"&gt;</w:t>
            </w:r>
          </w:p>
          <w:p w:rsidR="004B5196" w:rsidRPr="004B5196" w:rsidRDefault="004B5196" w:rsidP="000B222C">
            <w:pPr>
              <w:pStyle w:val="M"/>
              <w:spacing w:line="240" w:lineRule="auto"/>
              <w:rPr>
                <w:rStyle w:val="a9"/>
                <w:b w:val="0"/>
                <w:sz w:val="18"/>
                <w:szCs w:val="18"/>
              </w:rPr>
            </w:pPr>
            <w:r w:rsidRPr="004B5196">
              <w:rPr>
                <w:rStyle w:val="a9"/>
                <w:b w:val="0"/>
                <w:sz w:val="18"/>
                <w:szCs w:val="18"/>
              </w:rPr>
              <w:t>&lt;question type="sound"&gt;</w:t>
            </w:r>
          </w:p>
          <w:p w:rsidR="004B5196" w:rsidRPr="004B5196" w:rsidRDefault="003C18DE" w:rsidP="000B222C">
            <w:pPr>
              <w:pStyle w:val="M"/>
              <w:spacing w:line="240" w:lineRule="auto"/>
              <w:rPr>
                <w:rStyle w:val="a9"/>
                <w:b w:val="0"/>
                <w:sz w:val="18"/>
                <w:szCs w:val="18"/>
              </w:rPr>
            </w:pPr>
            <w:r>
              <w:rPr>
                <w:rStyle w:val="a9"/>
                <w:rFonts w:hint="eastAsia"/>
                <w:b w:val="0"/>
                <w:sz w:val="18"/>
                <w:szCs w:val="18"/>
              </w:rPr>
              <w:tab/>
            </w:r>
            <w:r w:rsidR="004B5196" w:rsidRPr="004B5196">
              <w:rPr>
                <w:rStyle w:val="a9"/>
                <w:b w:val="0"/>
                <w:sz w:val="18"/>
                <w:szCs w:val="18"/>
              </w:rPr>
              <w:t>&lt;prompt&gt;</w:t>
            </w:r>
          </w:p>
          <w:p w:rsidR="004B5196" w:rsidRPr="004B5196" w:rsidRDefault="003C18DE" w:rsidP="000B222C">
            <w:pPr>
              <w:pStyle w:val="M"/>
              <w:spacing w:line="240" w:lineRule="auto"/>
              <w:rPr>
                <w:rStyle w:val="a9"/>
                <w:b w:val="0"/>
                <w:sz w:val="18"/>
                <w:szCs w:val="18"/>
              </w:rPr>
            </w:pPr>
            <w:r>
              <w:rPr>
                <w:rStyle w:val="a9"/>
                <w:rFonts w:hint="eastAsia"/>
                <w:b w:val="0"/>
                <w:sz w:val="18"/>
                <w:szCs w:val="18"/>
              </w:rPr>
              <w:tab/>
            </w:r>
            <w:r w:rsidR="004B5196" w:rsidRPr="004B5196">
              <w:rPr>
                <w:rStyle w:val="a9"/>
                <w:b w:val="0"/>
                <w:sz w:val="18"/>
                <w:szCs w:val="18"/>
              </w:rPr>
              <w:t>&lt;sound</w:t>
            </w:r>
            <w:r w:rsidR="0061575E">
              <w:rPr>
                <w:rStyle w:val="a9"/>
                <w:rFonts w:hint="eastAsia"/>
                <w:b w:val="0"/>
                <w:sz w:val="18"/>
                <w:szCs w:val="18"/>
              </w:rPr>
              <w:t xml:space="preserve"> </w:t>
            </w:r>
            <w:r w:rsidR="00BC4FF6">
              <w:rPr>
                <w:rStyle w:val="a9"/>
                <w:rFonts w:hint="eastAsia"/>
                <w:b w:val="0"/>
                <w:sz w:val="18"/>
                <w:szCs w:val="18"/>
              </w:rPr>
              <w:t>duration="</w:t>
            </w:r>
            <w:r w:rsidR="002C4F51">
              <w:rPr>
                <w:rStyle w:val="a9"/>
                <w:rFonts w:hint="eastAsia"/>
                <w:b w:val="0"/>
                <w:sz w:val="18"/>
                <w:szCs w:val="18"/>
              </w:rPr>
              <w:t>10</w:t>
            </w:r>
            <w:r w:rsidR="00BC4FF6">
              <w:rPr>
                <w:rStyle w:val="a9"/>
                <w:rFonts w:hint="eastAsia"/>
                <w:b w:val="0"/>
                <w:sz w:val="18"/>
                <w:szCs w:val="18"/>
              </w:rPr>
              <w:t xml:space="preserve">" </w:t>
            </w:r>
            <w:r w:rsidR="004B5196" w:rsidRPr="004B5196">
              <w:rPr>
                <w:rStyle w:val="a9"/>
                <w:b w:val="0"/>
                <w:sz w:val="18"/>
                <w:szCs w:val="18"/>
              </w:rPr>
              <w:t>src="sound/</w:t>
            </w:r>
            <w:r w:rsidRPr="00FC0028">
              <w:rPr>
                <w:rStyle w:val="a9"/>
                <w:b w:val="0"/>
                <w:sz w:val="18"/>
                <w:szCs w:val="18"/>
              </w:rPr>
              <w:t>sflep-</w:t>
            </w:r>
            <w:r>
              <w:rPr>
                <w:rStyle w:val="a9"/>
                <w:rFonts w:hint="eastAsia"/>
                <w:b w:val="0"/>
                <w:sz w:val="18"/>
                <w:szCs w:val="18"/>
              </w:rPr>
              <w:t>ni</w:t>
            </w:r>
            <w:r w:rsidRPr="00FC0028">
              <w:rPr>
                <w:rStyle w:val="a9"/>
                <w:b w:val="0"/>
                <w:sz w:val="18"/>
                <w:szCs w:val="18"/>
              </w:rPr>
              <w:t>-</w:t>
            </w:r>
            <w:r>
              <w:rPr>
                <w:rStyle w:val="a9"/>
                <w:rFonts w:hint="eastAsia"/>
                <w:b w:val="0"/>
                <w:sz w:val="18"/>
                <w:szCs w:val="18"/>
              </w:rPr>
              <w:t>20</w:t>
            </w:r>
            <w:r w:rsidRPr="00FC0028">
              <w:rPr>
                <w:rStyle w:val="a9"/>
                <w:b w:val="0"/>
                <w:sz w:val="18"/>
                <w:szCs w:val="18"/>
              </w:rPr>
              <w:t>-</w:t>
            </w:r>
            <w:r>
              <w:rPr>
                <w:rStyle w:val="a9"/>
                <w:rFonts w:hint="eastAsia"/>
                <w:b w:val="0"/>
                <w:sz w:val="18"/>
                <w:szCs w:val="18"/>
              </w:rPr>
              <w:t>1102-1</w:t>
            </w:r>
            <w:r w:rsidR="004B5196" w:rsidRPr="004B5196">
              <w:rPr>
                <w:rStyle w:val="a9"/>
                <w:b w:val="0"/>
                <w:sz w:val="18"/>
                <w:szCs w:val="18"/>
              </w:rPr>
              <w:t>.mp3"</w:t>
            </w:r>
            <w:r w:rsidR="000B222C">
              <w:rPr>
                <w:rStyle w:val="a9"/>
                <w:rFonts w:hint="eastAsia"/>
                <w:b w:val="0"/>
                <w:sz w:val="18"/>
                <w:szCs w:val="18"/>
              </w:rPr>
              <w:t xml:space="preserve"> </w:t>
            </w:r>
            <w:r w:rsidR="000B222C" w:rsidRPr="009D712E">
              <w:rPr>
                <w:rStyle w:val="a9"/>
                <w:b w:val="0"/>
                <w:sz w:val="18"/>
                <w:szCs w:val="18"/>
              </w:rPr>
              <w:t>transcript="</w:t>
            </w:r>
            <w:r w:rsidR="000B222C" w:rsidRPr="000B222C">
              <w:rPr>
                <w:rStyle w:val="a9"/>
                <w:b w:val="0"/>
                <w:sz w:val="18"/>
                <w:szCs w:val="18"/>
              </w:rPr>
              <w:t>One</w:t>
            </w:r>
            <w:r w:rsidR="0061575E">
              <w:rPr>
                <w:rStyle w:val="a9"/>
                <w:rFonts w:hint="eastAsia"/>
                <w:b w:val="0"/>
                <w:sz w:val="18"/>
                <w:szCs w:val="18"/>
              </w:rPr>
              <w:t xml:space="preserve"> </w:t>
            </w:r>
            <w:r w:rsidR="00BC4FF6">
              <w:rPr>
                <w:rStyle w:val="a9"/>
                <w:b w:val="0"/>
                <w:sz w:val="18"/>
                <w:szCs w:val="18"/>
              </w:rPr>
              <w:tab/>
            </w:r>
            <w:r w:rsidR="00BC4FF6">
              <w:rPr>
                <w:rStyle w:val="a9"/>
                <w:rFonts w:hint="eastAsia"/>
                <w:b w:val="0"/>
                <w:sz w:val="18"/>
                <w:szCs w:val="18"/>
              </w:rPr>
              <w:tab/>
            </w:r>
            <w:r w:rsidR="000B222C" w:rsidRPr="000B222C">
              <w:rPr>
                <w:rStyle w:val="a9"/>
                <w:b w:val="0"/>
                <w:sz w:val="18"/>
                <w:szCs w:val="18"/>
              </w:rPr>
              <w:t>of those</w:t>
            </w:r>
            <w:r w:rsidR="00BC4FF6">
              <w:rPr>
                <w:rStyle w:val="a9"/>
                <w:rFonts w:hint="eastAsia"/>
                <w:b w:val="0"/>
                <w:sz w:val="18"/>
                <w:szCs w:val="18"/>
              </w:rPr>
              <w:t xml:space="preserve"> </w:t>
            </w:r>
            <w:r w:rsidR="000B222C" w:rsidRPr="000B222C">
              <w:rPr>
                <w:rStyle w:val="a9"/>
                <w:b w:val="0"/>
                <w:sz w:val="18"/>
                <w:szCs w:val="18"/>
              </w:rPr>
              <w:t xml:space="preserve">customers is Intel Corporation, which makes 70 percent of the </w:t>
            </w:r>
            <w:r w:rsidR="00BC4FF6">
              <w:rPr>
                <w:rStyle w:val="a9"/>
                <w:rFonts w:hint="eastAsia"/>
                <w:b w:val="0"/>
                <w:sz w:val="18"/>
                <w:szCs w:val="18"/>
              </w:rPr>
              <w:tab/>
            </w:r>
            <w:r w:rsidR="00BC4FF6">
              <w:rPr>
                <w:rStyle w:val="a9"/>
                <w:b w:val="0"/>
                <w:sz w:val="18"/>
                <w:szCs w:val="18"/>
              </w:rPr>
              <w:tab/>
            </w:r>
            <w:r w:rsidR="00BC4FF6">
              <w:rPr>
                <w:rStyle w:val="a9"/>
                <w:rFonts w:hint="eastAsia"/>
                <w:b w:val="0"/>
                <w:sz w:val="18"/>
                <w:szCs w:val="18"/>
              </w:rPr>
              <w:tab/>
            </w:r>
            <w:r w:rsidR="000B222C" w:rsidRPr="000B222C">
              <w:rPr>
                <w:rStyle w:val="a9"/>
                <w:b w:val="0"/>
                <w:sz w:val="18"/>
                <w:szCs w:val="18"/>
              </w:rPr>
              <w:t>world's</w:t>
            </w:r>
            <w:r w:rsidR="00BC4FF6">
              <w:rPr>
                <w:rStyle w:val="a9"/>
                <w:rFonts w:hint="eastAsia"/>
                <w:b w:val="0"/>
                <w:sz w:val="18"/>
                <w:szCs w:val="18"/>
              </w:rPr>
              <w:t xml:space="preserve"> </w:t>
            </w:r>
            <w:r w:rsidR="000B222C" w:rsidRPr="000B222C">
              <w:rPr>
                <w:rStyle w:val="a9"/>
                <w:b w:val="0"/>
                <w:sz w:val="18"/>
                <w:szCs w:val="18"/>
              </w:rPr>
              <w:t>microprocessors.</w:t>
            </w:r>
            <w:r w:rsidR="000B222C">
              <w:rPr>
                <w:rStyle w:val="a9"/>
                <w:rFonts w:hint="eastAsia"/>
                <w:b w:val="0"/>
                <w:sz w:val="18"/>
                <w:szCs w:val="18"/>
              </w:rPr>
              <w:t>"</w:t>
            </w:r>
            <w:r w:rsidR="004B5196" w:rsidRPr="004B5196">
              <w:rPr>
                <w:rStyle w:val="a9"/>
                <w:b w:val="0"/>
                <w:sz w:val="18"/>
                <w:szCs w:val="18"/>
              </w:rPr>
              <w:t>/&gt;</w:t>
            </w:r>
          </w:p>
          <w:p w:rsidR="00B803CC" w:rsidRDefault="00087EE4" w:rsidP="00B803CC">
            <w:pPr>
              <w:pStyle w:val="M"/>
              <w:spacing w:line="240" w:lineRule="auto"/>
              <w:rPr>
                <w:rStyle w:val="a9"/>
                <w:b w:val="0"/>
                <w:sz w:val="18"/>
                <w:szCs w:val="18"/>
              </w:rPr>
            </w:pPr>
            <w:r>
              <w:rPr>
                <w:rStyle w:val="a9"/>
                <w:rFonts w:hint="eastAsia"/>
                <w:b w:val="0"/>
                <w:sz w:val="18"/>
                <w:szCs w:val="18"/>
              </w:rPr>
              <w:tab/>
            </w:r>
            <w:r w:rsidR="004B5196" w:rsidRPr="004B5196">
              <w:rPr>
                <w:rStyle w:val="a9"/>
                <w:b w:val="0"/>
                <w:sz w:val="18"/>
                <w:szCs w:val="18"/>
              </w:rPr>
              <w:t>&lt;/prompt&gt;</w:t>
            </w:r>
          </w:p>
          <w:p w:rsidR="00B803CC" w:rsidRPr="004B5196" w:rsidRDefault="00B803CC" w:rsidP="00B803CC">
            <w:pPr>
              <w:pStyle w:val="M"/>
              <w:spacing w:line="240" w:lineRule="auto"/>
              <w:rPr>
                <w:rStyle w:val="a9"/>
                <w:b w:val="0"/>
                <w:sz w:val="18"/>
                <w:szCs w:val="18"/>
              </w:rPr>
            </w:pPr>
            <w:r>
              <w:rPr>
                <w:rStyle w:val="a9"/>
                <w:b w:val="0"/>
                <w:sz w:val="18"/>
                <w:szCs w:val="18"/>
              </w:rPr>
              <w:tab/>
            </w:r>
            <w:r>
              <w:rPr>
                <w:rStyle w:val="a9"/>
                <w:rFonts w:hint="eastAsia"/>
                <w:b w:val="0"/>
                <w:sz w:val="18"/>
                <w:szCs w:val="18"/>
              </w:rPr>
              <w:t xml:space="preserve">&lt;record </w:t>
            </w:r>
            <w:r w:rsidRPr="004B5196">
              <w:rPr>
                <w:rStyle w:val="a9"/>
                <w:b w:val="0"/>
                <w:sz w:val="18"/>
                <w:szCs w:val="18"/>
              </w:rPr>
              <w:t>duration="</w:t>
            </w:r>
            <w:r w:rsidR="00FA7961">
              <w:rPr>
                <w:rStyle w:val="a9"/>
                <w:rFonts w:hint="eastAsia"/>
                <w:b w:val="0"/>
                <w:sz w:val="18"/>
                <w:szCs w:val="18"/>
              </w:rPr>
              <w:t>1</w:t>
            </w:r>
            <w:r w:rsidRPr="004B5196">
              <w:rPr>
                <w:rStyle w:val="a9"/>
                <w:b w:val="0"/>
                <w:sz w:val="18"/>
                <w:szCs w:val="18"/>
              </w:rPr>
              <w:t>0"</w:t>
            </w:r>
            <w:r>
              <w:rPr>
                <w:rStyle w:val="a9"/>
                <w:rFonts w:hint="eastAsia"/>
                <w:b w:val="0"/>
                <w:sz w:val="18"/>
                <w:szCs w:val="18"/>
              </w:rPr>
              <w:t xml:space="preserve"> /&gt;</w:t>
            </w:r>
          </w:p>
          <w:p w:rsidR="00BC213F" w:rsidRDefault="00B803CC" w:rsidP="000B222C">
            <w:pPr>
              <w:pStyle w:val="M"/>
              <w:spacing w:line="240" w:lineRule="auto"/>
              <w:ind w:firstLine="0"/>
              <w:rPr>
                <w:rStyle w:val="a9"/>
                <w:b w:val="0"/>
                <w:sz w:val="18"/>
                <w:szCs w:val="18"/>
              </w:rPr>
            </w:pPr>
            <w:r>
              <w:rPr>
                <w:rStyle w:val="a9"/>
                <w:rFonts w:hint="eastAsia"/>
                <w:b w:val="0"/>
                <w:sz w:val="18"/>
                <w:szCs w:val="18"/>
              </w:rPr>
              <w:tab/>
            </w:r>
            <w:r w:rsidR="004B5196" w:rsidRPr="004B5196">
              <w:rPr>
                <w:rStyle w:val="a9"/>
                <w:b w:val="0"/>
                <w:sz w:val="18"/>
                <w:szCs w:val="18"/>
              </w:rPr>
              <w:t>&lt;/question&gt;</w:t>
            </w:r>
          </w:p>
          <w:p w:rsidR="004362D0" w:rsidRPr="00F10F04" w:rsidRDefault="004362D0" w:rsidP="000B222C">
            <w:pPr>
              <w:pStyle w:val="M"/>
              <w:spacing w:line="240" w:lineRule="auto"/>
              <w:ind w:firstLine="0"/>
              <w:rPr>
                <w:rStyle w:val="a9"/>
                <w:b w:val="0"/>
                <w:sz w:val="18"/>
                <w:szCs w:val="18"/>
              </w:rPr>
            </w:pPr>
            <w:r w:rsidRPr="00965CA1">
              <w:rPr>
                <w:rStyle w:val="a9"/>
                <w:b w:val="0"/>
                <w:sz w:val="18"/>
                <w:szCs w:val="18"/>
              </w:rPr>
              <w:t>&lt;/assessmentItem&gt;</w:t>
            </w:r>
          </w:p>
        </w:tc>
      </w:tr>
    </w:tbl>
    <w:p w:rsidR="004362D0" w:rsidRPr="00397CF9" w:rsidRDefault="004362D0" w:rsidP="004362D0"/>
    <w:p w:rsidR="004362D0" w:rsidRDefault="004362D0" w:rsidP="004362D0">
      <w:pPr>
        <w:pStyle w:val="3"/>
        <w:numPr>
          <w:ilvl w:val="2"/>
          <w:numId w:val="15"/>
        </w:numPr>
      </w:pPr>
      <w:bookmarkStart w:id="717" w:name="_Toc286841251"/>
      <w:r>
        <w:rPr>
          <w:rFonts w:hint="eastAsia"/>
        </w:rPr>
        <w:t>视频</w:t>
      </w:r>
      <w:r w:rsidR="002210C9">
        <w:rPr>
          <w:rFonts w:hint="eastAsia"/>
        </w:rPr>
        <w:t>写作</w:t>
      </w:r>
      <w:r>
        <w:rPr>
          <w:rFonts w:hint="eastAsia"/>
        </w:rPr>
        <w:t>（</w:t>
      </w:r>
      <w:r>
        <w:rPr>
          <w:rFonts w:hint="eastAsia"/>
        </w:rPr>
        <w:t xml:space="preserve">Video </w:t>
      </w:r>
      <w:r w:rsidR="00387E15">
        <w:rPr>
          <w:rFonts w:hint="eastAsia"/>
        </w:rPr>
        <w:t>Writing</w:t>
      </w:r>
      <w:r>
        <w:rPr>
          <w:rFonts w:hint="eastAsia"/>
        </w:rPr>
        <w:t>）</w:t>
      </w:r>
      <w:bookmarkEnd w:id="717"/>
    </w:p>
    <w:p w:rsidR="004362D0" w:rsidRPr="00D46068" w:rsidRDefault="004362D0" w:rsidP="004362D0">
      <w:pPr>
        <w:pStyle w:val="af8"/>
      </w:pPr>
      <w:r w:rsidRPr="00242408">
        <w:rPr>
          <w:rFonts w:hint="eastAsia"/>
        </w:rPr>
        <w:t>表</w:t>
      </w:r>
      <w:r w:rsidRPr="00242408">
        <w:rPr>
          <w:rFonts w:hint="eastAsia"/>
        </w:rPr>
        <w:t xml:space="preserve"> </w:t>
      </w:r>
      <w:r>
        <w:rPr>
          <w:rFonts w:hint="eastAsia"/>
        </w:rPr>
        <w:t>5-</w:t>
      </w:r>
      <w:r w:rsidR="00423C9B">
        <w:rPr>
          <w:rFonts w:hint="eastAsia"/>
        </w:rPr>
        <w:t>21</w:t>
      </w:r>
      <w:r w:rsidR="002210C9">
        <w:rPr>
          <w:rFonts w:hint="eastAsia"/>
        </w:rPr>
        <w:t>视频写作</w:t>
      </w:r>
      <w:r w:rsidRPr="00B402BE">
        <w:rPr>
          <w:rFonts w:hint="eastAsia"/>
        </w:rPr>
        <w:t>(</w:t>
      </w:r>
      <w:r w:rsidR="00575823">
        <w:rPr>
          <w:rFonts w:hint="eastAsia"/>
        </w:rPr>
        <w:t>Video Writing</w:t>
      </w:r>
      <w:r w:rsidRPr="00B402BE">
        <w:rPr>
          <w:rFonts w:hint="eastAsia"/>
        </w:rPr>
        <w:t>)</w:t>
      </w:r>
      <w:r>
        <w:rPr>
          <w:rFonts w:hint="eastAsia"/>
        </w:rPr>
        <w:t>示例说明</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84"/>
        <w:gridCol w:w="7138"/>
      </w:tblGrid>
      <w:tr w:rsidR="004362D0" w:rsidRPr="00F10F04" w:rsidTr="008D71F0">
        <w:tc>
          <w:tcPr>
            <w:tcW w:w="1384" w:type="dxa"/>
            <w:tcBorders>
              <w:top w:val="single" w:sz="4" w:space="0" w:color="000000"/>
              <w:left w:val="single" w:sz="4" w:space="0" w:color="000000"/>
              <w:bottom w:val="single" w:sz="4" w:space="0" w:color="000000"/>
              <w:right w:val="single" w:sz="4" w:space="0" w:color="000000"/>
            </w:tcBorders>
            <w:hideMark/>
          </w:tcPr>
          <w:p w:rsidR="004362D0" w:rsidRPr="00F10F04" w:rsidRDefault="004362D0" w:rsidP="008D71F0">
            <w:pPr>
              <w:pStyle w:val="M"/>
              <w:ind w:firstLine="0"/>
              <w:rPr>
                <w:rStyle w:val="a9"/>
                <w:b w:val="0"/>
                <w:sz w:val="18"/>
                <w:szCs w:val="18"/>
              </w:rPr>
            </w:pPr>
            <w:r w:rsidRPr="00F10F04">
              <w:rPr>
                <w:rStyle w:val="a9"/>
                <w:rFonts w:hint="eastAsia"/>
                <w:b w:val="0"/>
                <w:sz w:val="18"/>
                <w:szCs w:val="18"/>
              </w:rPr>
              <w:t>名称</w:t>
            </w:r>
          </w:p>
        </w:tc>
        <w:tc>
          <w:tcPr>
            <w:tcW w:w="7138" w:type="dxa"/>
            <w:tcBorders>
              <w:top w:val="single" w:sz="4" w:space="0" w:color="000000"/>
              <w:left w:val="single" w:sz="4" w:space="0" w:color="000000"/>
              <w:bottom w:val="single" w:sz="4" w:space="0" w:color="000000"/>
              <w:right w:val="single" w:sz="4" w:space="0" w:color="000000"/>
            </w:tcBorders>
            <w:hideMark/>
          </w:tcPr>
          <w:p w:rsidR="004362D0" w:rsidRPr="00F10F04" w:rsidRDefault="004362D0" w:rsidP="008D71F0">
            <w:pPr>
              <w:pStyle w:val="M"/>
              <w:ind w:firstLine="0"/>
              <w:rPr>
                <w:rStyle w:val="a9"/>
                <w:b w:val="0"/>
                <w:sz w:val="18"/>
                <w:szCs w:val="18"/>
              </w:rPr>
            </w:pPr>
            <w:r>
              <w:rPr>
                <w:rStyle w:val="a9"/>
                <w:rFonts w:hint="eastAsia"/>
                <w:b w:val="0"/>
                <w:sz w:val="18"/>
                <w:szCs w:val="18"/>
              </w:rPr>
              <w:t>说明</w:t>
            </w:r>
          </w:p>
        </w:tc>
      </w:tr>
      <w:tr w:rsidR="004362D0" w:rsidRPr="00F10F04" w:rsidTr="008D71F0">
        <w:tc>
          <w:tcPr>
            <w:tcW w:w="1384" w:type="dxa"/>
            <w:tcBorders>
              <w:top w:val="single" w:sz="4" w:space="0" w:color="000000"/>
              <w:left w:val="single" w:sz="4" w:space="0" w:color="000000"/>
              <w:bottom w:val="single" w:sz="4" w:space="0" w:color="000000"/>
              <w:right w:val="single" w:sz="4" w:space="0" w:color="000000"/>
            </w:tcBorders>
            <w:hideMark/>
          </w:tcPr>
          <w:p w:rsidR="004362D0" w:rsidRPr="00965CA1" w:rsidRDefault="004362D0" w:rsidP="008D71F0">
            <w:pPr>
              <w:pStyle w:val="M"/>
              <w:ind w:firstLine="0"/>
              <w:rPr>
                <w:rStyle w:val="a9"/>
                <w:b w:val="0"/>
                <w:sz w:val="18"/>
                <w:szCs w:val="18"/>
              </w:rPr>
            </w:pPr>
            <w:r>
              <w:rPr>
                <w:rStyle w:val="a9"/>
                <w:rFonts w:hint="eastAsia"/>
                <w:b w:val="0"/>
                <w:sz w:val="18"/>
                <w:szCs w:val="18"/>
              </w:rPr>
              <w:t>类型序号</w:t>
            </w:r>
          </w:p>
        </w:tc>
        <w:tc>
          <w:tcPr>
            <w:tcW w:w="7138" w:type="dxa"/>
            <w:tcBorders>
              <w:top w:val="single" w:sz="4" w:space="0" w:color="000000"/>
              <w:left w:val="single" w:sz="4" w:space="0" w:color="000000"/>
              <w:bottom w:val="single" w:sz="4" w:space="0" w:color="000000"/>
              <w:right w:val="single" w:sz="4" w:space="0" w:color="000000"/>
            </w:tcBorders>
            <w:hideMark/>
          </w:tcPr>
          <w:p w:rsidR="004362D0" w:rsidRDefault="00575823" w:rsidP="008D71F0">
            <w:pPr>
              <w:pStyle w:val="M"/>
              <w:ind w:firstLine="0"/>
              <w:rPr>
                <w:rStyle w:val="a9"/>
                <w:b w:val="0"/>
                <w:sz w:val="18"/>
                <w:szCs w:val="18"/>
              </w:rPr>
            </w:pPr>
            <w:r>
              <w:rPr>
                <w:rStyle w:val="a9"/>
                <w:rFonts w:hint="eastAsia"/>
                <w:b w:val="0"/>
                <w:sz w:val="18"/>
                <w:szCs w:val="18"/>
              </w:rPr>
              <w:t>21</w:t>
            </w:r>
          </w:p>
        </w:tc>
      </w:tr>
      <w:tr w:rsidR="004362D0" w:rsidRPr="00F10F04" w:rsidTr="008D71F0">
        <w:tc>
          <w:tcPr>
            <w:tcW w:w="1384" w:type="dxa"/>
            <w:tcBorders>
              <w:top w:val="single" w:sz="4" w:space="0" w:color="000000"/>
              <w:left w:val="single" w:sz="4" w:space="0" w:color="000000"/>
              <w:bottom w:val="single" w:sz="4" w:space="0" w:color="000000"/>
              <w:right w:val="single" w:sz="4" w:space="0" w:color="000000"/>
            </w:tcBorders>
            <w:hideMark/>
          </w:tcPr>
          <w:p w:rsidR="004362D0" w:rsidRDefault="004362D0" w:rsidP="008D71F0">
            <w:pPr>
              <w:pStyle w:val="M"/>
              <w:ind w:firstLine="0"/>
              <w:rPr>
                <w:rStyle w:val="a9"/>
                <w:b w:val="0"/>
                <w:sz w:val="18"/>
                <w:szCs w:val="18"/>
              </w:rPr>
            </w:pPr>
            <w:r>
              <w:rPr>
                <w:rStyle w:val="a9"/>
                <w:rFonts w:hint="eastAsia"/>
                <w:b w:val="0"/>
                <w:sz w:val="18"/>
                <w:szCs w:val="18"/>
              </w:rPr>
              <w:t>类型标识</w:t>
            </w:r>
          </w:p>
        </w:tc>
        <w:tc>
          <w:tcPr>
            <w:tcW w:w="7138" w:type="dxa"/>
            <w:tcBorders>
              <w:top w:val="single" w:sz="4" w:space="0" w:color="000000"/>
              <w:left w:val="single" w:sz="4" w:space="0" w:color="000000"/>
              <w:bottom w:val="single" w:sz="4" w:space="0" w:color="000000"/>
              <w:right w:val="single" w:sz="4" w:space="0" w:color="000000"/>
            </w:tcBorders>
            <w:hideMark/>
          </w:tcPr>
          <w:p w:rsidR="004362D0" w:rsidRPr="00E17EC9" w:rsidRDefault="00575823" w:rsidP="008D71F0">
            <w:pPr>
              <w:pStyle w:val="M"/>
              <w:ind w:firstLine="0"/>
              <w:rPr>
                <w:rStyle w:val="a9"/>
                <w:sz w:val="18"/>
                <w:szCs w:val="18"/>
              </w:rPr>
            </w:pPr>
            <w:r>
              <w:rPr>
                <w:rStyle w:val="a9"/>
                <w:rFonts w:hint="eastAsia"/>
                <w:b w:val="0"/>
                <w:sz w:val="18"/>
                <w:szCs w:val="18"/>
              </w:rPr>
              <w:t>videoWriting</w:t>
            </w:r>
          </w:p>
        </w:tc>
      </w:tr>
      <w:tr w:rsidR="004362D0" w:rsidRPr="00F10F04" w:rsidTr="008D71F0">
        <w:tc>
          <w:tcPr>
            <w:tcW w:w="1384" w:type="dxa"/>
            <w:tcBorders>
              <w:top w:val="single" w:sz="4" w:space="0" w:color="000000"/>
              <w:left w:val="single" w:sz="4" w:space="0" w:color="000000"/>
              <w:bottom w:val="single" w:sz="4" w:space="0" w:color="000000"/>
              <w:right w:val="single" w:sz="4" w:space="0" w:color="000000"/>
            </w:tcBorders>
            <w:hideMark/>
          </w:tcPr>
          <w:p w:rsidR="004362D0" w:rsidRPr="00F10F04" w:rsidRDefault="004362D0" w:rsidP="008D71F0">
            <w:pPr>
              <w:pStyle w:val="M"/>
              <w:ind w:firstLine="0"/>
              <w:rPr>
                <w:rStyle w:val="a9"/>
                <w:b w:val="0"/>
                <w:sz w:val="18"/>
                <w:szCs w:val="18"/>
              </w:rPr>
            </w:pPr>
            <w:r w:rsidRPr="00965CA1">
              <w:rPr>
                <w:rStyle w:val="a9"/>
                <w:rFonts w:hint="eastAsia"/>
                <w:b w:val="0"/>
                <w:sz w:val="18"/>
                <w:szCs w:val="18"/>
              </w:rPr>
              <w:t>试题附加材料</w:t>
            </w:r>
          </w:p>
        </w:tc>
        <w:tc>
          <w:tcPr>
            <w:tcW w:w="7138" w:type="dxa"/>
            <w:tcBorders>
              <w:top w:val="single" w:sz="4" w:space="0" w:color="000000"/>
              <w:left w:val="single" w:sz="4" w:space="0" w:color="000000"/>
              <w:bottom w:val="single" w:sz="4" w:space="0" w:color="000000"/>
              <w:right w:val="single" w:sz="4" w:space="0" w:color="000000"/>
            </w:tcBorders>
            <w:hideMark/>
          </w:tcPr>
          <w:p w:rsidR="004362D0" w:rsidRPr="00F10F04" w:rsidRDefault="004362D0" w:rsidP="008D71F0">
            <w:pPr>
              <w:pStyle w:val="M"/>
              <w:ind w:firstLine="0"/>
              <w:rPr>
                <w:rStyle w:val="a9"/>
                <w:b w:val="0"/>
                <w:sz w:val="18"/>
                <w:szCs w:val="18"/>
              </w:rPr>
            </w:pPr>
            <w:r>
              <w:rPr>
                <w:rStyle w:val="a9"/>
                <w:rFonts w:hint="eastAsia"/>
                <w:b w:val="0"/>
                <w:sz w:val="18"/>
                <w:szCs w:val="18"/>
              </w:rPr>
              <w:t>Sound</w:t>
            </w:r>
            <w:r>
              <w:rPr>
                <w:rStyle w:val="a9"/>
                <w:rFonts w:hint="eastAsia"/>
                <w:b w:val="0"/>
                <w:sz w:val="18"/>
                <w:szCs w:val="18"/>
              </w:rPr>
              <w:t>、</w:t>
            </w:r>
            <w:r>
              <w:rPr>
                <w:rStyle w:val="a9"/>
                <w:rFonts w:hint="eastAsia"/>
                <w:b w:val="0"/>
                <w:sz w:val="18"/>
                <w:szCs w:val="18"/>
              </w:rPr>
              <w:t>Video</w:t>
            </w:r>
          </w:p>
        </w:tc>
      </w:tr>
      <w:tr w:rsidR="004362D0" w:rsidRPr="00F10F04" w:rsidTr="008D71F0">
        <w:tc>
          <w:tcPr>
            <w:tcW w:w="1384" w:type="dxa"/>
            <w:tcBorders>
              <w:top w:val="single" w:sz="4" w:space="0" w:color="000000"/>
              <w:left w:val="single" w:sz="4" w:space="0" w:color="000000"/>
              <w:bottom w:val="single" w:sz="4" w:space="0" w:color="000000"/>
              <w:right w:val="single" w:sz="4" w:space="0" w:color="000000"/>
            </w:tcBorders>
            <w:hideMark/>
          </w:tcPr>
          <w:p w:rsidR="004362D0" w:rsidRPr="00F10F04" w:rsidRDefault="004362D0" w:rsidP="008D71F0">
            <w:pPr>
              <w:pStyle w:val="M"/>
              <w:ind w:firstLine="0"/>
              <w:rPr>
                <w:rStyle w:val="a9"/>
                <w:b w:val="0"/>
                <w:sz w:val="18"/>
                <w:szCs w:val="18"/>
              </w:rPr>
            </w:pPr>
            <w:r w:rsidRPr="00965CA1">
              <w:rPr>
                <w:rStyle w:val="a9"/>
                <w:rFonts w:hint="eastAsia"/>
                <w:b w:val="0"/>
                <w:sz w:val="18"/>
                <w:szCs w:val="18"/>
              </w:rPr>
              <w:t>试题问题类型</w:t>
            </w:r>
          </w:p>
        </w:tc>
        <w:tc>
          <w:tcPr>
            <w:tcW w:w="7138" w:type="dxa"/>
            <w:tcBorders>
              <w:top w:val="single" w:sz="4" w:space="0" w:color="000000"/>
              <w:left w:val="single" w:sz="4" w:space="0" w:color="000000"/>
              <w:bottom w:val="single" w:sz="4" w:space="0" w:color="000000"/>
              <w:right w:val="single" w:sz="4" w:space="0" w:color="000000"/>
            </w:tcBorders>
            <w:hideMark/>
          </w:tcPr>
          <w:p w:rsidR="004362D0" w:rsidRPr="00F10F04" w:rsidRDefault="00575823" w:rsidP="008D71F0">
            <w:pPr>
              <w:pStyle w:val="M"/>
              <w:ind w:firstLine="0"/>
              <w:rPr>
                <w:rStyle w:val="a9"/>
                <w:b w:val="0"/>
                <w:sz w:val="18"/>
                <w:szCs w:val="18"/>
              </w:rPr>
            </w:pPr>
            <w:r>
              <w:rPr>
                <w:rStyle w:val="a9"/>
                <w:rFonts w:hint="eastAsia"/>
                <w:b w:val="0"/>
                <w:sz w:val="18"/>
                <w:szCs w:val="18"/>
              </w:rPr>
              <w:t>Passage</w:t>
            </w:r>
          </w:p>
        </w:tc>
      </w:tr>
      <w:tr w:rsidR="004362D0" w:rsidRPr="00F10F04" w:rsidTr="008D71F0">
        <w:tc>
          <w:tcPr>
            <w:tcW w:w="1384" w:type="dxa"/>
            <w:tcBorders>
              <w:top w:val="single" w:sz="4" w:space="0" w:color="000000"/>
              <w:left w:val="single" w:sz="4" w:space="0" w:color="000000"/>
              <w:bottom w:val="single" w:sz="4" w:space="0" w:color="000000"/>
              <w:right w:val="single" w:sz="4" w:space="0" w:color="000000"/>
            </w:tcBorders>
            <w:hideMark/>
          </w:tcPr>
          <w:p w:rsidR="004362D0" w:rsidRPr="00F10F04" w:rsidRDefault="004362D0" w:rsidP="008D71F0">
            <w:pPr>
              <w:pStyle w:val="M"/>
              <w:ind w:firstLine="0"/>
              <w:rPr>
                <w:rStyle w:val="a9"/>
                <w:b w:val="0"/>
                <w:sz w:val="18"/>
                <w:szCs w:val="18"/>
              </w:rPr>
            </w:pPr>
            <w:r w:rsidRPr="00965CA1">
              <w:rPr>
                <w:rStyle w:val="a9"/>
                <w:rFonts w:hint="eastAsia"/>
                <w:b w:val="0"/>
                <w:sz w:val="18"/>
                <w:szCs w:val="18"/>
              </w:rPr>
              <w:t>流程性试题</w:t>
            </w:r>
          </w:p>
        </w:tc>
        <w:tc>
          <w:tcPr>
            <w:tcW w:w="7138" w:type="dxa"/>
            <w:tcBorders>
              <w:top w:val="single" w:sz="4" w:space="0" w:color="000000"/>
              <w:left w:val="single" w:sz="4" w:space="0" w:color="000000"/>
              <w:bottom w:val="single" w:sz="4" w:space="0" w:color="000000"/>
              <w:right w:val="single" w:sz="4" w:space="0" w:color="000000"/>
            </w:tcBorders>
            <w:hideMark/>
          </w:tcPr>
          <w:p w:rsidR="004362D0" w:rsidRPr="00F10F04" w:rsidRDefault="004362D0" w:rsidP="008D71F0">
            <w:pPr>
              <w:pStyle w:val="M"/>
              <w:ind w:firstLine="0"/>
              <w:rPr>
                <w:rStyle w:val="a9"/>
                <w:b w:val="0"/>
                <w:sz w:val="18"/>
                <w:szCs w:val="18"/>
              </w:rPr>
            </w:pPr>
            <w:r>
              <w:rPr>
                <w:rStyle w:val="a9"/>
                <w:rFonts w:hint="eastAsia"/>
                <w:b w:val="0"/>
                <w:sz w:val="18"/>
                <w:szCs w:val="18"/>
              </w:rPr>
              <w:t>是</w:t>
            </w:r>
          </w:p>
        </w:tc>
      </w:tr>
      <w:tr w:rsidR="004362D0" w:rsidRPr="00F10F04" w:rsidTr="008D71F0">
        <w:tc>
          <w:tcPr>
            <w:tcW w:w="1384" w:type="dxa"/>
            <w:tcBorders>
              <w:top w:val="single" w:sz="4" w:space="0" w:color="000000"/>
              <w:left w:val="single" w:sz="4" w:space="0" w:color="000000"/>
              <w:bottom w:val="single" w:sz="4" w:space="0" w:color="000000"/>
              <w:right w:val="single" w:sz="4" w:space="0" w:color="000000"/>
            </w:tcBorders>
            <w:hideMark/>
          </w:tcPr>
          <w:p w:rsidR="004362D0" w:rsidRPr="00F10F04" w:rsidRDefault="004362D0" w:rsidP="008D71F0">
            <w:pPr>
              <w:pStyle w:val="M"/>
              <w:ind w:firstLine="0"/>
              <w:rPr>
                <w:rStyle w:val="a9"/>
                <w:b w:val="0"/>
                <w:sz w:val="18"/>
                <w:szCs w:val="18"/>
              </w:rPr>
            </w:pPr>
            <w:r>
              <w:rPr>
                <w:rFonts w:hint="eastAsia"/>
              </w:rPr>
              <w:t>示例</w:t>
            </w:r>
          </w:p>
        </w:tc>
        <w:tc>
          <w:tcPr>
            <w:tcW w:w="7138" w:type="dxa"/>
            <w:tcBorders>
              <w:top w:val="single" w:sz="4" w:space="0" w:color="000000"/>
              <w:left w:val="single" w:sz="4" w:space="0" w:color="000000"/>
              <w:bottom w:val="single" w:sz="4" w:space="0" w:color="000000"/>
              <w:right w:val="single" w:sz="4" w:space="0" w:color="000000"/>
            </w:tcBorders>
            <w:hideMark/>
          </w:tcPr>
          <w:p w:rsidR="002210C9" w:rsidRPr="002210C9" w:rsidRDefault="002210C9" w:rsidP="002210C9">
            <w:pPr>
              <w:pStyle w:val="M"/>
              <w:spacing w:line="240" w:lineRule="auto"/>
              <w:ind w:firstLine="0"/>
              <w:rPr>
                <w:rStyle w:val="a9"/>
                <w:b w:val="0"/>
                <w:sz w:val="18"/>
                <w:szCs w:val="18"/>
              </w:rPr>
            </w:pPr>
            <w:r w:rsidRPr="002210C9">
              <w:rPr>
                <w:rStyle w:val="a9"/>
                <w:b w:val="0"/>
                <w:sz w:val="18"/>
                <w:szCs w:val="18"/>
              </w:rPr>
              <w:t>&lt;assessmentItem identifier="sflep-ni-</w:t>
            </w:r>
            <w:r w:rsidR="00CF52DE">
              <w:rPr>
                <w:rStyle w:val="a9"/>
                <w:rFonts w:hint="eastAsia"/>
                <w:b w:val="0"/>
                <w:sz w:val="18"/>
                <w:szCs w:val="18"/>
              </w:rPr>
              <w:t>21</w:t>
            </w:r>
            <w:r w:rsidRPr="002210C9">
              <w:rPr>
                <w:rStyle w:val="a9"/>
                <w:b w:val="0"/>
                <w:sz w:val="18"/>
                <w:szCs w:val="18"/>
              </w:rPr>
              <w:t>-</w:t>
            </w:r>
            <w:r w:rsidR="00CF52DE">
              <w:rPr>
                <w:rStyle w:val="a9"/>
                <w:rFonts w:hint="eastAsia"/>
                <w:b w:val="0"/>
                <w:sz w:val="18"/>
                <w:szCs w:val="18"/>
              </w:rPr>
              <w:t>1103</w:t>
            </w:r>
            <w:r w:rsidRPr="002210C9">
              <w:rPr>
                <w:rStyle w:val="a9"/>
                <w:b w:val="0"/>
                <w:sz w:val="18"/>
                <w:szCs w:val="18"/>
              </w:rPr>
              <w:t>" type="</w:t>
            </w:r>
            <w:r w:rsidR="00DF7F53">
              <w:rPr>
                <w:rStyle w:val="a9"/>
                <w:rFonts w:hint="eastAsia"/>
                <w:b w:val="0"/>
                <w:sz w:val="18"/>
                <w:szCs w:val="18"/>
              </w:rPr>
              <w:t>videoWriting</w:t>
            </w:r>
            <w:r w:rsidRPr="002210C9">
              <w:rPr>
                <w:rStyle w:val="a9"/>
                <w:b w:val="0"/>
                <w:sz w:val="18"/>
                <w:szCs w:val="18"/>
              </w:rPr>
              <w:t>" preshow="false" level="4"&gt;</w:t>
            </w:r>
          </w:p>
          <w:p w:rsidR="00AB76E1" w:rsidRDefault="00AB76E1" w:rsidP="00AB76E1">
            <w:pPr>
              <w:pStyle w:val="M"/>
              <w:spacing w:line="240" w:lineRule="auto"/>
              <w:rPr>
                <w:rStyle w:val="a9"/>
                <w:b w:val="0"/>
                <w:sz w:val="18"/>
                <w:szCs w:val="18"/>
              </w:rPr>
            </w:pPr>
            <w:r w:rsidRPr="00965CA1">
              <w:rPr>
                <w:rStyle w:val="a9"/>
                <w:b w:val="0"/>
                <w:sz w:val="18"/>
                <w:szCs w:val="18"/>
              </w:rPr>
              <w:t>&lt;question type="passage"</w:t>
            </w:r>
            <w:commentRangeStart w:id="718"/>
            <w:commentRangeStart w:id="719"/>
            <w:ins w:id="720" w:author="张云梯" w:date="2010-02-27T22:43:00Z">
              <w:r w:rsidR="001F2DBC">
                <w:rPr>
                  <w:rStyle w:val="a9"/>
                  <w:rFonts w:hint="eastAsia"/>
                  <w:b w:val="0"/>
                  <w:sz w:val="18"/>
                  <w:szCs w:val="18"/>
                </w:rPr>
                <w:t xml:space="preserve"> length=</w:t>
              </w:r>
              <w:r w:rsidR="001F2DBC" w:rsidRPr="00A83893">
                <w:rPr>
                  <w:rStyle w:val="a9"/>
                  <w:b w:val="0"/>
                  <w:sz w:val="18"/>
                  <w:szCs w:val="18"/>
                </w:rPr>
                <w:t>"</w:t>
              </w:r>
              <w:r w:rsidR="001F2DBC">
                <w:rPr>
                  <w:rStyle w:val="a9"/>
                  <w:rFonts w:hint="eastAsia"/>
                  <w:b w:val="0"/>
                  <w:sz w:val="18"/>
                  <w:szCs w:val="18"/>
                </w:rPr>
                <w:t>120</w:t>
              </w:r>
              <w:r w:rsidR="001F2DBC" w:rsidRPr="00A83893">
                <w:rPr>
                  <w:rStyle w:val="a9"/>
                  <w:b w:val="0"/>
                  <w:sz w:val="18"/>
                  <w:szCs w:val="18"/>
                </w:rPr>
                <w:t>"</w:t>
              </w:r>
            </w:ins>
            <w:commentRangeEnd w:id="718"/>
            <w:r w:rsidR="00C47378">
              <w:rPr>
                <w:rStyle w:val="af9"/>
                <w:spacing w:val="0"/>
              </w:rPr>
              <w:commentReference w:id="718"/>
            </w:r>
            <w:commentRangeEnd w:id="719"/>
            <w:r w:rsidR="00B95529">
              <w:rPr>
                <w:rStyle w:val="af9"/>
                <w:spacing w:val="0"/>
              </w:rPr>
              <w:commentReference w:id="719"/>
            </w:r>
            <w:r w:rsidRPr="00965CA1">
              <w:rPr>
                <w:rStyle w:val="a9"/>
                <w:b w:val="0"/>
                <w:sz w:val="18"/>
                <w:szCs w:val="18"/>
              </w:rPr>
              <w:t>&gt;</w:t>
            </w:r>
          </w:p>
          <w:p w:rsidR="00AB76E1" w:rsidRDefault="00AB76E1" w:rsidP="00AB76E1">
            <w:pPr>
              <w:pStyle w:val="M"/>
              <w:spacing w:line="240" w:lineRule="auto"/>
              <w:rPr>
                <w:rStyle w:val="a9"/>
                <w:b w:val="0"/>
                <w:sz w:val="18"/>
                <w:szCs w:val="18"/>
              </w:rPr>
            </w:pPr>
            <w:r>
              <w:rPr>
                <w:rStyle w:val="a9"/>
                <w:b w:val="0"/>
                <w:sz w:val="18"/>
                <w:szCs w:val="18"/>
              </w:rPr>
              <w:tab/>
            </w:r>
            <w:r>
              <w:rPr>
                <w:rStyle w:val="a9"/>
                <w:rFonts w:hint="eastAsia"/>
                <w:b w:val="0"/>
                <w:sz w:val="18"/>
                <w:szCs w:val="18"/>
              </w:rPr>
              <w:t>&lt;prompt&gt;</w:t>
            </w:r>
          </w:p>
          <w:p w:rsidR="00AB76E1" w:rsidRDefault="00AB76E1" w:rsidP="00AB76E1">
            <w:pPr>
              <w:pStyle w:val="M"/>
              <w:spacing w:line="240" w:lineRule="auto"/>
              <w:rPr>
                <w:rStyle w:val="a9"/>
                <w:b w:val="0"/>
                <w:sz w:val="18"/>
                <w:szCs w:val="18"/>
              </w:rPr>
            </w:pPr>
            <w:r w:rsidRPr="00780977">
              <w:rPr>
                <w:rStyle w:val="a9"/>
                <w:b w:val="0"/>
                <w:sz w:val="18"/>
                <w:szCs w:val="18"/>
              </w:rPr>
              <w:tab/>
            </w:r>
            <w:r>
              <w:rPr>
                <w:rStyle w:val="a9"/>
                <w:rFonts w:hint="eastAsia"/>
                <w:b w:val="0"/>
                <w:sz w:val="18"/>
                <w:szCs w:val="18"/>
              </w:rPr>
              <w:tab/>
              <w:t>&lt;text type=</w:t>
            </w:r>
            <w:r>
              <w:rPr>
                <w:rStyle w:val="a9"/>
                <w:b w:val="0"/>
                <w:sz w:val="18"/>
                <w:szCs w:val="18"/>
              </w:rPr>
              <w:t>"</w:t>
            </w:r>
            <w:r>
              <w:rPr>
                <w:rStyle w:val="a9"/>
                <w:rFonts w:hint="eastAsia"/>
                <w:b w:val="0"/>
                <w:sz w:val="18"/>
                <w:szCs w:val="18"/>
              </w:rPr>
              <w:t>direction"&gt;</w:t>
            </w:r>
          </w:p>
          <w:p w:rsidR="00B94F7A" w:rsidRPr="00B94F7A" w:rsidRDefault="00AB76E1" w:rsidP="00B94F7A">
            <w:pPr>
              <w:pStyle w:val="M"/>
              <w:rPr>
                <w:rStyle w:val="a9"/>
                <w:b w:val="0"/>
                <w:sz w:val="18"/>
                <w:szCs w:val="18"/>
              </w:rPr>
            </w:pPr>
            <w:r w:rsidRPr="00780977">
              <w:rPr>
                <w:rStyle w:val="a9"/>
                <w:b w:val="0"/>
                <w:sz w:val="18"/>
                <w:szCs w:val="18"/>
              </w:rPr>
              <w:tab/>
            </w:r>
            <w:r>
              <w:rPr>
                <w:rStyle w:val="a9"/>
                <w:rFonts w:hint="eastAsia"/>
                <w:b w:val="0"/>
                <w:sz w:val="18"/>
                <w:szCs w:val="18"/>
              </w:rPr>
              <w:tab/>
            </w:r>
            <w:r w:rsidR="00B94F7A">
              <w:rPr>
                <w:rStyle w:val="a9"/>
                <w:b w:val="0"/>
                <w:sz w:val="18"/>
                <w:szCs w:val="18"/>
              </w:rPr>
              <w:tab/>
            </w:r>
            <w:r w:rsidR="00B94F7A" w:rsidRPr="00B94F7A">
              <w:rPr>
                <w:rStyle w:val="a9"/>
                <w:b w:val="0"/>
                <w:sz w:val="18"/>
                <w:szCs w:val="18"/>
              </w:rPr>
              <w:t xml:space="preserve">In this section, you will watch part of the video program played </w:t>
            </w:r>
            <w:r w:rsidR="00B94F7A">
              <w:rPr>
                <w:rStyle w:val="a9"/>
                <w:rFonts w:hint="eastAsia"/>
                <w:b w:val="0"/>
                <w:sz w:val="18"/>
                <w:szCs w:val="18"/>
              </w:rPr>
              <w:lastRenderedPageBreak/>
              <w:tab/>
            </w:r>
            <w:r w:rsidR="00B94F7A">
              <w:rPr>
                <w:rStyle w:val="a9"/>
                <w:b w:val="0"/>
                <w:sz w:val="18"/>
                <w:szCs w:val="18"/>
              </w:rPr>
              <w:tab/>
            </w:r>
            <w:r w:rsidR="00B94F7A">
              <w:rPr>
                <w:rStyle w:val="a9"/>
                <w:rFonts w:hint="eastAsia"/>
                <w:b w:val="0"/>
                <w:sz w:val="18"/>
                <w:szCs w:val="18"/>
              </w:rPr>
              <w:tab/>
            </w:r>
            <w:r w:rsidR="00B94F7A" w:rsidRPr="00B94F7A">
              <w:rPr>
                <w:rStyle w:val="a9"/>
                <w:b w:val="0"/>
                <w:sz w:val="18"/>
                <w:szCs w:val="18"/>
              </w:rPr>
              <w:t xml:space="preserve">for you. Then you will have 35 minutes to write a short essay of at least </w:t>
            </w:r>
            <w:r w:rsidR="00B94F7A">
              <w:rPr>
                <w:rStyle w:val="a9"/>
                <w:rFonts w:hint="eastAsia"/>
                <w:b w:val="0"/>
                <w:sz w:val="18"/>
                <w:szCs w:val="18"/>
              </w:rPr>
              <w:tab/>
            </w:r>
            <w:r w:rsidR="00B94F7A">
              <w:rPr>
                <w:rStyle w:val="a9"/>
                <w:b w:val="0"/>
                <w:sz w:val="18"/>
                <w:szCs w:val="18"/>
              </w:rPr>
              <w:tab/>
            </w:r>
            <w:r w:rsidR="00B94F7A">
              <w:rPr>
                <w:rStyle w:val="a9"/>
                <w:rFonts w:hint="eastAsia"/>
                <w:b w:val="0"/>
                <w:sz w:val="18"/>
                <w:szCs w:val="18"/>
              </w:rPr>
              <w:tab/>
            </w:r>
            <w:r w:rsidR="00B94F7A" w:rsidRPr="00B94F7A">
              <w:rPr>
                <w:rStyle w:val="a9"/>
                <w:b w:val="0"/>
                <w:sz w:val="18"/>
                <w:szCs w:val="18"/>
              </w:rPr>
              <w:t>120</w:t>
            </w:r>
            <w:r w:rsidR="00B94F7A">
              <w:rPr>
                <w:rStyle w:val="a9"/>
                <w:rFonts w:hint="eastAsia"/>
                <w:b w:val="0"/>
                <w:sz w:val="18"/>
                <w:szCs w:val="18"/>
              </w:rPr>
              <w:t xml:space="preserve"> </w:t>
            </w:r>
            <w:r w:rsidR="00B94F7A" w:rsidRPr="00B94F7A">
              <w:rPr>
                <w:rStyle w:val="a9"/>
                <w:b w:val="0"/>
                <w:sz w:val="18"/>
                <w:szCs w:val="18"/>
              </w:rPr>
              <w:t xml:space="preserve">words on the topic of </w:t>
            </w:r>
            <w:r w:rsidR="00626BEC">
              <w:rPr>
                <w:rStyle w:val="a9"/>
                <w:rFonts w:hint="eastAsia"/>
                <w:b w:val="0"/>
                <w:sz w:val="18"/>
                <w:szCs w:val="18"/>
              </w:rPr>
              <w:t>&lt;b&gt;</w:t>
            </w:r>
            <w:r w:rsidR="00B94F7A" w:rsidRPr="00B94F7A">
              <w:rPr>
                <w:rStyle w:val="a9"/>
                <w:b w:val="0"/>
                <w:sz w:val="18"/>
                <w:szCs w:val="18"/>
              </w:rPr>
              <w:t xml:space="preserve">Scientists’ Misunderstanding about the </w:t>
            </w:r>
            <w:r w:rsidR="00626BEC">
              <w:rPr>
                <w:rStyle w:val="a9"/>
                <w:rFonts w:hint="eastAsia"/>
                <w:b w:val="0"/>
                <w:sz w:val="18"/>
                <w:szCs w:val="18"/>
              </w:rPr>
              <w:tab/>
            </w:r>
            <w:r w:rsidR="00626BEC">
              <w:rPr>
                <w:rStyle w:val="a9"/>
                <w:b w:val="0"/>
                <w:sz w:val="18"/>
                <w:szCs w:val="18"/>
              </w:rPr>
              <w:tab/>
            </w:r>
            <w:r w:rsidR="00626BEC">
              <w:rPr>
                <w:rStyle w:val="a9"/>
                <w:rFonts w:hint="eastAsia"/>
                <w:b w:val="0"/>
                <w:sz w:val="18"/>
                <w:szCs w:val="18"/>
              </w:rPr>
              <w:tab/>
            </w:r>
            <w:r w:rsidR="00B94F7A" w:rsidRPr="00B94F7A">
              <w:rPr>
                <w:rStyle w:val="a9"/>
                <w:b w:val="0"/>
                <w:sz w:val="18"/>
                <w:szCs w:val="18"/>
              </w:rPr>
              <w:t>Sun</w:t>
            </w:r>
            <w:r w:rsidR="00626BEC">
              <w:rPr>
                <w:rStyle w:val="a9"/>
                <w:rFonts w:hint="eastAsia"/>
                <w:b w:val="0"/>
                <w:sz w:val="18"/>
                <w:szCs w:val="18"/>
              </w:rPr>
              <w:t>&lt;/b&gt;</w:t>
            </w:r>
            <w:r w:rsidR="007703B3" w:rsidRPr="00B94F7A">
              <w:rPr>
                <w:rStyle w:val="a9"/>
                <w:b w:val="0"/>
                <w:sz w:val="18"/>
                <w:szCs w:val="18"/>
              </w:rPr>
              <w:t>.</w:t>
            </w:r>
            <w:r w:rsidR="00B94F7A" w:rsidRPr="00B94F7A">
              <w:rPr>
                <w:rStyle w:val="a9"/>
                <w:b w:val="0"/>
                <w:sz w:val="18"/>
                <w:szCs w:val="18"/>
              </w:rPr>
              <w:t xml:space="preserve"> </w:t>
            </w:r>
          </w:p>
          <w:p w:rsidR="00AB76E1" w:rsidRDefault="00B94F7A" w:rsidP="00B94F7A">
            <w:pPr>
              <w:pStyle w:val="M"/>
              <w:spacing w:line="240" w:lineRule="auto"/>
              <w:rPr>
                <w:rStyle w:val="a9"/>
                <w:b w:val="0"/>
                <w:sz w:val="18"/>
                <w:szCs w:val="18"/>
              </w:rPr>
            </w:pPr>
            <w:r w:rsidRPr="00B94F7A">
              <w:rPr>
                <w:rStyle w:val="a9"/>
                <w:b w:val="0"/>
                <w:sz w:val="18"/>
                <w:szCs w:val="18"/>
              </w:rPr>
              <w:tab/>
            </w:r>
            <w:r>
              <w:rPr>
                <w:rStyle w:val="a9"/>
                <w:rFonts w:hint="eastAsia"/>
                <w:b w:val="0"/>
                <w:sz w:val="18"/>
                <w:szCs w:val="18"/>
              </w:rPr>
              <w:tab/>
            </w:r>
            <w:r>
              <w:rPr>
                <w:rStyle w:val="a9"/>
                <w:b w:val="0"/>
                <w:sz w:val="18"/>
                <w:szCs w:val="18"/>
              </w:rPr>
              <w:tab/>
            </w:r>
            <w:r w:rsidRPr="00B94F7A">
              <w:rPr>
                <w:rStyle w:val="a9"/>
                <w:b w:val="0"/>
                <w:sz w:val="18"/>
                <w:szCs w:val="18"/>
              </w:rPr>
              <w:t xml:space="preserve">In the first part of your essay, you should tell what the video </w:t>
            </w:r>
            <w:r>
              <w:rPr>
                <w:rStyle w:val="a9"/>
                <w:rFonts w:hint="eastAsia"/>
                <w:b w:val="0"/>
                <w:sz w:val="18"/>
                <w:szCs w:val="18"/>
              </w:rPr>
              <w:tab/>
            </w:r>
            <w:r>
              <w:rPr>
                <w:rStyle w:val="a9"/>
                <w:b w:val="0"/>
                <w:sz w:val="18"/>
                <w:szCs w:val="18"/>
              </w:rPr>
              <w:tab/>
            </w:r>
            <w:r>
              <w:rPr>
                <w:rStyle w:val="a9"/>
                <w:rFonts w:hint="eastAsia"/>
                <w:b w:val="0"/>
                <w:sz w:val="18"/>
                <w:szCs w:val="18"/>
              </w:rPr>
              <w:tab/>
            </w:r>
            <w:r>
              <w:rPr>
                <w:rStyle w:val="a9"/>
                <w:b w:val="0"/>
                <w:sz w:val="18"/>
                <w:szCs w:val="18"/>
              </w:rPr>
              <w:tab/>
            </w:r>
            <w:r w:rsidRPr="00B94F7A">
              <w:rPr>
                <w:rStyle w:val="a9"/>
                <w:b w:val="0"/>
                <w:sz w:val="18"/>
                <w:szCs w:val="18"/>
              </w:rPr>
              <w:t xml:space="preserve">program shows about the topic. In the second part of your essay, you </w:t>
            </w:r>
            <w:r>
              <w:rPr>
                <w:rStyle w:val="a9"/>
                <w:rFonts w:hint="eastAsia"/>
                <w:b w:val="0"/>
                <w:sz w:val="18"/>
                <w:szCs w:val="18"/>
              </w:rPr>
              <w:tab/>
            </w:r>
            <w:r>
              <w:rPr>
                <w:rStyle w:val="a9"/>
                <w:b w:val="0"/>
                <w:sz w:val="18"/>
                <w:szCs w:val="18"/>
              </w:rPr>
              <w:tab/>
            </w:r>
            <w:r>
              <w:rPr>
                <w:rStyle w:val="a9"/>
                <w:rFonts w:hint="eastAsia"/>
                <w:b w:val="0"/>
                <w:sz w:val="18"/>
                <w:szCs w:val="18"/>
              </w:rPr>
              <w:tab/>
            </w:r>
            <w:r w:rsidRPr="00B94F7A">
              <w:rPr>
                <w:rStyle w:val="a9"/>
                <w:b w:val="0"/>
                <w:sz w:val="18"/>
                <w:szCs w:val="18"/>
              </w:rPr>
              <w:t>should express your ideas about the topic.</w:t>
            </w:r>
          </w:p>
          <w:p w:rsidR="00AB76E1" w:rsidRDefault="00AB76E1" w:rsidP="00AB76E1">
            <w:pPr>
              <w:pStyle w:val="M"/>
              <w:spacing w:line="240" w:lineRule="auto"/>
              <w:rPr>
                <w:rStyle w:val="a9"/>
                <w:b w:val="0"/>
                <w:sz w:val="18"/>
                <w:szCs w:val="18"/>
              </w:rPr>
            </w:pPr>
            <w:r w:rsidRPr="00780977">
              <w:rPr>
                <w:rStyle w:val="a9"/>
                <w:b w:val="0"/>
                <w:sz w:val="18"/>
                <w:szCs w:val="18"/>
              </w:rPr>
              <w:tab/>
            </w:r>
            <w:r>
              <w:rPr>
                <w:rStyle w:val="a9"/>
                <w:rFonts w:hint="eastAsia"/>
                <w:b w:val="0"/>
                <w:sz w:val="18"/>
                <w:szCs w:val="18"/>
              </w:rPr>
              <w:tab/>
              <w:t>&lt;/text&gt;</w:t>
            </w:r>
          </w:p>
          <w:p w:rsidR="00443350" w:rsidRDefault="00443350" w:rsidP="00443350">
            <w:pPr>
              <w:pStyle w:val="M"/>
              <w:spacing w:line="240" w:lineRule="auto"/>
              <w:rPr>
                <w:rStyle w:val="a9"/>
                <w:b w:val="0"/>
                <w:sz w:val="18"/>
                <w:szCs w:val="18"/>
              </w:rPr>
            </w:pPr>
            <w:r>
              <w:rPr>
                <w:rStyle w:val="a9"/>
                <w:rFonts w:hint="eastAsia"/>
                <w:b w:val="0"/>
                <w:sz w:val="18"/>
                <w:szCs w:val="18"/>
              </w:rPr>
              <w:tab/>
            </w:r>
            <w:r>
              <w:rPr>
                <w:rStyle w:val="a9"/>
                <w:b w:val="0"/>
                <w:sz w:val="18"/>
                <w:szCs w:val="18"/>
              </w:rPr>
              <w:tab/>
            </w:r>
            <w:r w:rsidR="001876D6">
              <w:rPr>
                <w:rStyle w:val="a9"/>
                <w:b w:val="0"/>
                <w:sz w:val="18"/>
                <w:szCs w:val="18"/>
              </w:rPr>
              <w:t>&lt;sound</w:t>
            </w:r>
            <w:r w:rsidR="001876D6">
              <w:rPr>
                <w:rStyle w:val="a9"/>
                <w:rFonts w:hint="eastAsia"/>
                <w:b w:val="0"/>
                <w:sz w:val="18"/>
                <w:szCs w:val="18"/>
              </w:rPr>
              <w:t xml:space="preserve"> </w:t>
            </w:r>
            <w:r w:rsidR="00E87BB0">
              <w:rPr>
                <w:rStyle w:val="a9"/>
                <w:rFonts w:hint="eastAsia"/>
                <w:b w:val="0"/>
                <w:sz w:val="18"/>
                <w:szCs w:val="18"/>
              </w:rPr>
              <w:t xml:space="preserve">duration="20" </w:t>
            </w:r>
            <w:r>
              <w:rPr>
                <w:rStyle w:val="a9"/>
                <w:rFonts w:hint="eastAsia"/>
                <w:b w:val="0"/>
                <w:sz w:val="18"/>
                <w:szCs w:val="18"/>
              </w:rPr>
              <w:t>src</w:t>
            </w:r>
            <w:r w:rsidRPr="00865C67">
              <w:rPr>
                <w:rStyle w:val="a9"/>
                <w:b w:val="0"/>
                <w:sz w:val="18"/>
                <w:szCs w:val="18"/>
              </w:rPr>
              <w:t>="sound/</w:t>
            </w:r>
            <w:r w:rsidRPr="00FC0028">
              <w:rPr>
                <w:rStyle w:val="a9"/>
                <w:b w:val="0"/>
                <w:sz w:val="18"/>
                <w:szCs w:val="18"/>
              </w:rPr>
              <w:t>sflep-</w:t>
            </w:r>
            <w:r>
              <w:rPr>
                <w:rStyle w:val="a9"/>
                <w:rFonts w:hint="eastAsia"/>
                <w:b w:val="0"/>
                <w:sz w:val="18"/>
                <w:szCs w:val="18"/>
              </w:rPr>
              <w:t>ni</w:t>
            </w:r>
            <w:r w:rsidRPr="00FC0028">
              <w:rPr>
                <w:rStyle w:val="a9"/>
                <w:b w:val="0"/>
                <w:sz w:val="18"/>
                <w:szCs w:val="18"/>
              </w:rPr>
              <w:t>-</w:t>
            </w:r>
            <w:r w:rsidR="000E750D">
              <w:rPr>
                <w:rStyle w:val="a9"/>
                <w:rFonts w:hint="eastAsia"/>
                <w:b w:val="0"/>
                <w:sz w:val="18"/>
                <w:szCs w:val="18"/>
              </w:rPr>
              <w:t>21</w:t>
            </w:r>
            <w:r w:rsidRPr="00FC0028">
              <w:rPr>
                <w:rStyle w:val="a9"/>
                <w:b w:val="0"/>
                <w:sz w:val="18"/>
                <w:szCs w:val="18"/>
              </w:rPr>
              <w:t>-</w:t>
            </w:r>
            <w:r w:rsidR="000E750D">
              <w:rPr>
                <w:rStyle w:val="a9"/>
                <w:rFonts w:hint="eastAsia"/>
                <w:b w:val="0"/>
                <w:sz w:val="18"/>
                <w:szCs w:val="18"/>
              </w:rPr>
              <w:t>1103</w:t>
            </w:r>
            <w:r>
              <w:rPr>
                <w:rStyle w:val="a9"/>
                <w:rFonts w:hint="eastAsia"/>
                <w:b w:val="0"/>
                <w:sz w:val="18"/>
                <w:szCs w:val="18"/>
              </w:rPr>
              <w:t>-1</w:t>
            </w:r>
            <w:r w:rsidRPr="00865C67">
              <w:rPr>
                <w:rStyle w:val="a9"/>
                <w:b w:val="0"/>
                <w:sz w:val="18"/>
                <w:szCs w:val="18"/>
              </w:rPr>
              <w:t>.mp3"</w:t>
            </w:r>
            <w:r>
              <w:rPr>
                <w:rStyle w:val="a9"/>
                <w:rFonts w:hint="eastAsia"/>
                <w:b w:val="0"/>
                <w:sz w:val="18"/>
                <w:szCs w:val="18"/>
              </w:rPr>
              <w:t xml:space="preserve"> </w:t>
            </w:r>
            <w:r w:rsidRPr="00865C67">
              <w:rPr>
                <w:rStyle w:val="a9"/>
                <w:b w:val="0"/>
                <w:sz w:val="18"/>
                <w:szCs w:val="18"/>
              </w:rPr>
              <w:t>/&gt;</w:t>
            </w:r>
          </w:p>
          <w:p w:rsidR="000F324B" w:rsidRDefault="00443350" w:rsidP="00443350">
            <w:pPr>
              <w:pStyle w:val="M"/>
              <w:spacing w:line="240" w:lineRule="auto"/>
              <w:rPr>
                <w:rStyle w:val="a9"/>
                <w:b w:val="0"/>
                <w:sz w:val="18"/>
                <w:szCs w:val="18"/>
              </w:rPr>
            </w:pPr>
            <w:r>
              <w:rPr>
                <w:rStyle w:val="a9"/>
                <w:rFonts w:hint="eastAsia"/>
                <w:b w:val="0"/>
                <w:sz w:val="18"/>
                <w:szCs w:val="18"/>
              </w:rPr>
              <w:tab/>
            </w:r>
            <w:r>
              <w:rPr>
                <w:rStyle w:val="a9"/>
                <w:b w:val="0"/>
                <w:sz w:val="18"/>
                <w:szCs w:val="18"/>
              </w:rPr>
              <w:tab/>
            </w:r>
            <w:r w:rsidRPr="00865C67">
              <w:rPr>
                <w:rStyle w:val="a9"/>
                <w:b w:val="0"/>
                <w:sz w:val="18"/>
                <w:szCs w:val="18"/>
              </w:rPr>
              <w:t>&lt;!-- the sound above is the direction sound --&gt;</w:t>
            </w:r>
          </w:p>
          <w:p w:rsidR="00761298" w:rsidRDefault="00455FB0" w:rsidP="00AB76E1">
            <w:pPr>
              <w:pStyle w:val="M"/>
              <w:spacing w:line="240" w:lineRule="auto"/>
              <w:rPr>
                <w:rStyle w:val="a9"/>
                <w:b w:val="0"/>
                <w:sz w:val="18"/>
                <w:szCs w:val="18"/>
              </w:rPr>
            </w:pPr>
            <w:r>
              <w:rPr>
                <w:rStyle w:val="a9"/>
                <w:b w:val="0"/>
                <w:sz w:val="18"/>
                <w:szCs w:val="18"/>
              </w:rPr>
              <w:tab/>
            </w:r>
            <w:r>
              <w:rPr>
                <w:rStyle w:val="a9"/>
                <w:rFonts w:hint="eastAsia"/>
                <w:b w:val="0"/>
                <w:sz w:val="18"/>
                <w:szCs w:val="18"/>
              </w:rPr>
              <w:tab/>
            </w:r>
            <w:r w:rsidR="00BD4824" w:rsidRPr="009B2139">
              <w:rPr>
                <w:rStyle w:val="a9"/>
                <w:b w:val="0"/>
                <w:sz w:val="18"/>
                <w:szCs w:val="18"/>
              </w:rPr>
              <w:t>&lt;video</w:t>
            </w:r>
            <w:r w:rsidR="001876D6">
              <w:rPr>
                <w:rStyle w:val="a9"/>
                <w:rFonts w:hint="eastAsia"/>
                <w:b w:val="0"/>
                <w:sz w:val="18"/>
                <w:szCs w:val="18"/>
              </w:rPr>
              <w:t xml:space="preserve"> </w:t>
            </w:r>
            <w:r w:rsidR="00E87BB0">
              <w:rPr>
                <w:rStyle w:val="a9"/>
                <w:rFonts w:hint="eastAsia"/>
                <w:b w:val="0"/>
                <w:sz w:val="18"/>
                <w:szCs w:val="18"/>
              </w:rPr>
              <w:t xml:space="preserve">duration="60" </w:t>
            </w:r>
            <w:r w:rsidR="00BD4824" w:rsidRPr="009B2139">
              <w:rPr>
                <w:rStyle w:val="a9"/>
                <w:b w:val="0"/>
                <w:sz w:val="18"/>
                <w:szCs w:val="18"/>
              </w:rPr>
              <w:t>src="video/</w:t>
            </w:r>
            <w:r w:rsidR="00BD4824" w:rsidRPr="00FC0028">
              <w:rPr>
                <w:rStyle w:val="a9"/>
                <w:b w:val="0"/>
                <w:sz w:val="18"/>
                <w:szCs w:val="18"/>
              </w:rPr>
              <w:t>sflep-</w:t>
            </w:r>
            <w:r w:rsidR="00BD4824">
              <w:rPr>
                <w:rStyle w:val="a9"/>
                <w:rFonts w:hint="eastAsia"/>
                <w:b w:val="0"/>
                <w:sz w:val="18"/>
                <w:szCs w:val="18"/>
              </w:rPr>
              <w:t>ni</w:t>
            </w:r>
            <w:r w:rsidR="00BD4824" w:rsidRPr="00FC0028">
              <w:rPr>
                <w:rStyle w:val="a9"/>
                <w:b w:val="0"/>
                <w:sz w:val="18"/>
                <w:szCs w:val="18"/>
              </w:rPr>
              <w:t>-</w:t>
            </w:r>
            <w:r w:rsidR="000E750D">
              <w:rPr>
                <w:rStyle w:val="a9"/>
                <w:rFonts w:hint="eastAsia"/>
                <w:b w:val="0"/>
                <w:sz w:val="18"/>
                <w:szCs w:val="18"/>
              </w:rPr>
              <w:t>21</w:t>
            </w:r>
            <w:r w:rsidR="00BD4824" w:rsidRPr="00FC0028">
              <w:rPr>
                <w:rStyle w:val="a9"/>
                <w:b w:val="0"/>
                <w:sz w:val="18"/>
                <w:szCs w:val="18"/>
              </w:rPr>
              <w:t>-</w:t>
            </w:r>
            <w:r w:rsidR="000E750D">
              <w:rPr>
                <w:rStyle w:val="a9"/>
                <w:rFonts w:hint="eastAsia"/>
                <w:b w:val="0"/>
                <w:sz w:val="18"/>
                <w:szCs w:val="18"/>
              </w:rPr>
              <w:t>1103</w:t>
            </w:r>
            <w:r w:rsidR="00BD4824">
              <w:rPr>
                <w:rStyle w:val="a9"/>
                <w:rFonts w:hint="eastAsia"/>
                <w:b w:val="0"/>
                <w:sz w:val="18"/>
                <w:szCs w:val="18"/>
              </w:rPr>
              <w:t>-1</w:t>
            </w:r>
            <w:r w:rsidR="00BD4824" w:rsidRPr="009B2139">
              <w:rPr>
                <w:rStyle w:val="a9"/>
                <w:b w:val="0"/>
                <w:sz w:val="18"/>
                <w:szCs w:val="18"/>
              </w:rPr>
              <w:t>.avi" /&gt;</w:t>
            </w:r>
          </w:p>
          <w:p w:rsidR="00DA592C" w:rsidDel="001F2DBC" w:rsidRDefault="00DA592C" w:rsidP="00DA592C">
            <w:pPr>
              <w:pStyle w:val="M"/>
              <w:spacing w:line="240" w:lineRule="auto"/>
              <w:rPr>
                <w:del w:id="721" w:author="张云梯" w:date="2010-02-27T22:43:00Z"/>
                <w:rStyle w:val="a9"/>
                <w:b w:val="0"/>
                <w:sz w:val="18"/>
                <w:szCs w:val="18"/>
              </w:rPr>
            </w:pPr>
            <w:del w:id="722" w:author="张云梯" w:date="2010-02-27T22:43:00Z">
              <w:r w:rsidRPr="009B51F1" w:rsidDel="001F2DBC">
                <w:rPr>
                  <w:rStyle w:val="a9"/>
                  <w:b w:val="0"/>
                  <w:sz w:val="18"/>
                  <w:szCs w:val="18"/>
                </w:rPr>
                <w:tab/>
              </w:r>
              <w:r w:rsidDel="001F2DBC">
                <w:rPr>
                  <w:rStyle w:val="a9"/>
                  <w:rFonts w:hint="eastAsia"/>
                  <w:b w:val="0"/>
                  <w:sz w:val="18"/>
                  <w:szCs w:val="18"/>
                </w:rPr>
                <w:tab/>
                <w:delText>&lt;input length="120" /&gt;</w:delText>
              </w:r>
            </w:del>
          </w:p>
          <w:p w:rsidR="00AB76E1" w:rsidRDefault="00AB76E1" w:rsidP="00AB76E1">
            <w:pPr>
              <w:pStyle w:val="M"/>
              <w:spacing w:line="240" w:lineRule="auto"/>
              <w:rPr>
                <w:rStyle w:val="a9"/>
                <w:b w:val="0"/>
                <w:sz w:val="18"/>
                <w:szCs w:val="18"/>
              </w:rPr>
            </w:pPr>
            <w:r>
              <w:rPr>
                <w:rStyle w:val="a9"/>
                <w:b w:val="0"/>
                <w:sz w:val="18"/>
                <w:szCs w:val="18"/>
              </w:rPr>
              <w:tab/>
            </w:r>
            <w:r>
              <w:rPr>
                <w:rStyle w:val="a9"/>
                <w:rFonts w:hint="eastAsia"/>
                <w:b w:val="0"/>
                <w:sz w:val="18"/>
                <w:szCs w:val="18"/>
              </w:rPr>
              <w:t>&lt;/prompt&gt;</w:t>
            </w:r>
          </w:p>
          <w:p w:rsidR="008340D8" w:rsidRPr="00965CA1" w:rsidRDefault="008340D8" w:rsidP="00AB76E1">
            <w:pPr>
              <w:pStyle w:val="M"/>
              <w:spacing w:line="240" w:lineRule="auto"/>
              <w:rPr>
                <w:rStyle w:val="a9"/>
                <w:b w:val="0"/>
                <w:sz w:val="18"/>
                <w:szCs w:val="18"/>
              </w:rPr>
            </w:pPr>
            <w:r>
              <w:rPr>
                <w:rStyle w:val="a9"/>
                <w:b w:val="0"/>
                <w:sz w:val="18"/>
                <w:szCs w:val="18"/>
              </w:rPr>
              <w:tab/>
            </w:r>
            <w:r>
              <w:rPr>
                <w:rStyle w:val="a9"/>
                <w:rFonts w:hint="eastAsia"/>
                <w:b w:val="0"/>
                <w:sz w:val="18"/>
                <w:szCs w:val="18"/>
              </w:rPr>
              <w:t>&lt;</w:t>
            </w:r>
            <w:r w:rsidR="00A35D32">
              <w:rPr>
                <w:rStyle w:val="a9"/>
                <w:rFonts w:hint="eastAsia"/>
                <w:b w:val="0"/>
                <w:sz w:val="18"/>
                <w:szCs w:val="18"/>
              </w:rPr>
              <w:t>pause</w:t>
            </w:r>
            <w:r>
              <w:rPr>
                <w:rStyle w:val="a9"/>
                <w:rFonts w:hint="eastAsia"/>
                <w:b w:val="0"/>
                <w:sz w:val="18"/>
                <w:szCs w:val="18"/>
              </w:rPr>
              <w:t xml:space="preserve"> </w:t>
            </w:r>
            <w:r>
              <w:rPr>
                <w:rStyle w:val="a9"/>
                <w:b w:val="0"/>
                <w:sz w:val="18"/>
                <w:szCs w:val="18"/>
              </w:rPr>
              <w:t>duration</w:t>
            </w:r>
            <w:r>
              <w:rPr>
                <w:rStyle w:val="a9"/>
                <w:rFonts w:hint="eastAsia"/>
                <w:b w:val="0"/>
                <w:sz w:val="18"/>
                <w:szCs w:val="18"/>
              </w:rPr>
              <w:t>="</w:t>
            </w:r>
            <w:r w:rsidR="00077D8B">
              <w:rPr>
                <w:rStyle w:val="a9"/>
                <w:rFonts w:hint="eastAsia"/>
                <w:b w:val="0"/>
                <w:sz w:val="18"/>
                <w:szCs w:val="18"/>
              </w:rPr>
              <w:t>2100</w:t>
            </w:r>
            <w:r>
              <w:rPr>
                <w:rStyle w:val="a9"/>
                <w:rFonts w:hint="eastAsia"/>
                <w:b w:val="0"/>
                <w:sz w:val="18"/>
                <w:szCs w:val="18"/>
              </w:rPr>
              <w:t>" /&gt;</w:t>
            </w:r>
          </w:p>
          <w:p w:rsidR="00AB76E1" w:rsidRPr="00965CA1" w:rsidRDefault="00AB76E1" w:rsidP="00AB76E1">
            <w:pPr>
              <w:pStyle w:val="M"/>
              <w:spacing w:line="240" w:lineRule="auto"/>
              <w:rPr>
                <w:rStyle w:val="a9"/>
                <w:b w:val="0"/>
                <w:sz w:val="18"/>
                <w:szCs w:val="18"/>
              </w:rPr>
            </w:pPr>
            <w:r>
              <w:rPr>
                <w:rStyle w:val="a9"/>
                <w:rFonts w:hint="eastAsia"/>
                <w:b w:val="0"/>
                <w:sz w:val="18"/>
                <w:szCs w:val="18"/>
              </w:rPr>
              <w:tab/>
            </w:r>
            <w:r w:rsidRPr="00965CA1">
              <w:rPr>
                <w:rStyle w:val="a9"/>
                <w:b w:val="0"/>
                <w:sz w:val="18"/>
                <w:szCs w:val="18"/>
              </w:rPr>
              <w:t xml:space="preserve">&lt;key&gt; </w:t>
            </w:r>
          </w:p>
          <w:p w:rsidR="00AB76E1" w:rsidRPr="00965CA1" w:rsidRDefault="00AB76E1" w:rsidP="00AB76E1">
            <w:pPr>
              <w:pStyle w:val="M"/>
              <w:spacing w:line="240" w:lineRule="auto"/>
              <w:rPr>
                <w:rStyle w:val="a9"/>
                <w:b w:val="0"/>
                <w:sz w:val="18"/>
                <w:szCs w:val="18"/>
              </w:rPr>
            </w:pPr>
            <w:r>
              <w:rPr>
                <w:rStyle w:val="a9"/>
                <w:rFonts w:hint="eastAsia"/>
                <w:b w:val="0"/>
                <w:sz w:val="18"/>
                <w:szCs w:val="18"/>
              </w:rPr>
              <w:tab/>
            </w:r>
            <w:r>
              <w:rPr>
                <w:rStyle w:val="a9"/>
                <w:b w:val="0"/>
                <w:sz w:val="18"/>
                <w:szCs w:val="18"/>
              </w:rPr>
              <w:tab/>
            </w:r>
            <w:r w:rsidR="007F17F5" w:rsidRPr="00B94F7A">
              <w:rPr>
                <w:rStyle w:val="a9"/>
                <w:b w:val="0"/>
                <w:sz w:val="18"/>
                <w:szCs w:val="18"/>
              </w:rPr>
              <w:t>Scientists’ Misunderstanding about the</w:t>
            </w:r>
            <w:r w:rsidR="007F17F5">
              <w:rPr>
                <w:rStyle w:val="a9"/>
                <w:rFonts w:hint="eastAsia"/>
                <w:b w:val="0"/>
                <w:sz w:val="18"/>
                <w:szCs w:val="18"/>
              </w:rPr>
              <w:t xml:space="preserve"> </w:t>
            </w:r>
            <w:r w:rsidR="007F17F5" w:rsidRPr="00B94F7A">
              <w:rPr>
                <w:rStyle w:val="a9"/>
                <w:b w:val="0"/>
                <w:sz w:val="18"/>
                <w:szCs w:val="18"/>
              </w:rPr>
              <w:t>Sun</w:t>
            </w:r>
          </w:p>
          <w:p w:rsidR="00AB76E1" w:rsidRPr="00965CA1" w:rsidRDefault="00AB76E1" w:rsidP="00AB76E1">
            <w:pPr>
              <w:pStyle w:val="M"/>
              <w:spacing w:line="240" w:lineRule="auto"/>
              <w:rPr>
                <w:rStyle w:val="a9"/>
                <w:b w:val="0"/>
                <w:sz w:val="18"/>
                <w:szCs w:val="18"/>
              </w:rPr>
            </w:pPr>
            <w:r w:rsidRPr="00965CA1">
              <w:rPr>
                <w:rStyle w:val="a9"/>
                <w:b w:val="0"/>
                <w:sz w:val="18"/>
                <w:szCs w:val="18"/>
              </w:rPr>
              <w:t xml:space="preserve">    </w:t>
            </w:r>
            <w:r>
              <w:rPr>
                <w:rStyle w:val="a9"/>
                <w:rFonts w:hint="eastAsia"/>
                <w:b w:val="0"/>
                <w:sz w:val="18"/>
                <w:szCs w:val="18"/>
              </w:rPr>
              <w:tab/>
              <w:t xml:space="preserve">  </w:t>
            </w:r>
            <w:r>
              <w:rPr>
                <w:rStyle w:val="a9"/>
                <w:b w:val="0"/>
                <w:sz w:val="18"/>
                <w:szCs w:val="18"/>
              </w:rPr>
              <w:tab/>
            </w:r>
            <w:r w:rsidRPr="00965CA1">
              <w:rPr>
                <w:rStyle w:val="a9"/>
                <w:b w:val="0"/>
                <w:sz w:val="18"/>
                <w:szCs w:val="18"/>
              </w:rPr>
              <w:t xml:space="preserve">Today the crime rate in some cities of our country is rising. Many </w:t>
            </w:r>
            <w:r>
              <w:rPr>
                <w:rStyle w:val="a9"/>
                <w:rFonts w:hint="eastAsia"/>
                <w:b w:val="0"/>
                <w:sz w:val="18"/>
                <w:szCs w:val="18"/>
              </w:rPr>
              <w:tab/>
            </w:r>
            <w:r>
              <w:rPr>
                <w:rStyle w:val="a9"/>
                <w:b w:val="0"/>
                <w:sz w:val="18"/>
                <w:szCs w:val="18"/>
              </w:rPr>
              <w:tab/>
            </w:r>
            <w:r>
              <w:rPr>
                <w:rStyle w:val="a9"/>
                <w:rFonts w:hint="eastAsia"/>
                <w:b w:val="0"/>
                <w:sz w:val="18"/>
                <w:szCs w:val="18"/>
              </w:rPr>
              <w:tab/>
            </w:r>
            <w:r>
              <w:rPr>
                <w:rStyle w:val="a9"/>
                <w:b w:val="0"/>
                <w:sz w:val="18"/>
                <w:szCs w:val="18"/>
              </w:rPr>
              <w:tab/>
            </w:r>
            <w:r w:rsidRPr="00965CA1">
              <w:rPr>
                <w:rStyle w:val="a9"/>
                <w:b w:val="0"/>
                <w:sz w:val="18"/>
                <w:szCs w:val="18"/>
              </w:rPr>
              <w:t>citizens</w:t>
            </w:r>
            <w:r>
              <w:rPr>
                <w:rStyle w:val="a9"/>
                <w:rFonts w:hint="eastAsia"/>
                <w:b w:val="0"/>
                <w:sz w:val="18"/>
                <w:szCs w:val="18"/>
              </w:rPr>
              <w:t xml:space="preserve"> </w:t>
            </w:r>
            <w:r w:rsidRPr="00965CA1">
              <w:rPr>
                <w:rStyle w:val="a9"/>
                <w:b w:val="0"/>
                <w:sz w:val="18"/>
                <w:szCs w:val="18"/>
              </w:rPr>
              <w:t xml:space="preserve">often complain about the thefts and robberies that have taken </w:t>
            </w:r>
            <w:r>
              <w:rPr>
                <w:rStyle w:val="a9"/>
                <w:rFonts w:hint="eastAsia"/>
                <w:b w:val="0"/>
                <w:sz w:val="18"/>
                <w:szCs w:val="18"/>
              </w:rPr>
              <w:tab/>
            </w:r>
            <w:r>
              <w:rPr>
                <w:rStyle w:val="a9"/>
                <w:b w:val="0"/>
                <w:sz w:val="18"/>
                <w:szCs w:val="18"/>
              </w:rPr>
              <w:tab/>
            </w:r>
            <w:r>
              <w:rPr>
                <w:rStyle w:val="a9"/>
                <w:rFonts w:hint="eastAsia"/>
                <w:b w:val="0"/>
                <w:sz w:val="18"/>
                <w:szCs w:val="18"/>
              </w:rPr>
              <w:tab/>
            </w:r>
            <w:r w:rsidRPr="00965CA1">
              <w:rPr>
                <w:rStyle w:val="a9"/>
                <w:b w:val="0"/>
                <w:sz w:val="18"/>
                <w:szCs w:val="18"/>
              </w:rPr>
              <w:t>place in the</w:t>
            </w:r>
            <w:r>
              <w:rPr>
                <w:rStyle w:val="a9"/>
                <w:rFonts w:hint="eastAsia"/>
                <w:b w:val="0"/>
                <w:sz w:val="18"/>
                <w:szCs w:val="18"/>
              </w:rPr>
              <w:t xml:space="preserve"> </w:t>
            </w:r>
            <w:r w:rsidRPr="00965CA1">
              <w:rPr>
                <w:rStyle w:val="a9"/>
                <w:b w:val="0"/>
                <w:sz w:val="18"/>
                <w:szCs w:val="18"/>
              </w:rPr>
              <w:t xml:space="preserve">areas they live in, and appeal to the government to take </w:t>
            </w:r>
            <w:r>
              <w:rPr>
                <w:rStyle w:val="a9"/>
                <w:rFonts w:hint="eastAsia"/>
                <w:b w:val="0"/>
                <w:sz w:val="18"/>
                <w:szCs w:val="18"/>
              </w:rPr>
              <w:tab/>
            </w:r>
            <w:r>
              <w:rPr>
                <w:rStyle w:val="a9"/>
                <w:b w:val="0"/>
                <w:sz w:val="18"/>
                <w:szCs w:val="18"/>
              </w:rPr>
              <w:tab/>
            </w:r>
            <w:r>
              <w:rPr>
                <w:rStyle w:val="a9"/>
                <w:rFonts w:hint="eastAsia"/>
                <w:b w:val="0"/>
                <w:sz w:val="18"/>
                <w:szCs w:val="18"/>
              </w:rPr>
              <w:tab/>
            </w:r>
            <w:r w:rsidRPr="00965CA1">
              <w:rPr>
                <w:rStyle w:val="a9"/>
                <w:b w:val="0"/>
                <w:sz w:val="18"/>
                <w:szCs w:val="18"/>
              </w:rPr>
              <w:t>effective measures</w:t>
            </w:r>
            <w:r>
              <w:rPr>
                <w:rStyle w:val="a9"/>
                <w:rFonts w:hint="eastAsia"/>
                <w:b w:val="0"/>
                <w:sz w:val="18"/>
                <w:szCs w:val="18"/>
              </w:rPr>
              <w:t xml:space="preserve"> </w:t>
            </w:r>
            <w:r w:rsidRPr="00965CA1">
              <w:rPr>
                <w:rStyle w:val="a9"/>
                <w:b w:val="0"/>
                <w:sz w:val="18"/>
                <w:szCs w:val="18"/>
              </w:rPr>
              <w:t>to reduce the crime rate.</w:t>
            </w:r>
          </w:p>
          <w:p w:rsidR="00AB76E1" w:rsidRPr="00965CA1" w:rsidRDefault="00AB76E1" w:rsidP="00AB76E1">
            <w:pPr>
              <w:pStyle w:val="M"/>
              <w:spacing w:line="240" w:lineRule="auto"/>
              <w:rPr>
                <w:rStyle w:val="a9"/>
                <w:b w:val="0"/>
                <w:sz w:val="18"/>
                <w:szCs w:val="18"/>
              </w:rPr>
            </w:pPr>
            <w:r>
              <w:rPr>
                <w:rStyle w:val="a9"/>
                <w:rFonts w:hint="eastAsia"/>
                <w:b w:val="0"/>
                <w:sz w:val="18"/>
                <w:szCs w:val="18"/>
              </w:rPr>
              <w:tab/>
            </w:r>
            <w:r>
              <w:rPr>
                <w:rStyle w:val="a9"/>
                <w:b w:val="0"/>
                <w:sz w:val="18"/>
                <w:szCs w:val="18"/>
              </w:rPr>
              <w:tab/>
            </w:r>
            <w:r w:rsidRPr="00ED4CEB">
              <w:rPr>
                <w:rStyle w:val="a9"/>
                <w:b w:val="0"/>
                <w:sz w:val="18"/>
                <w:szCs w:val="18"/>
              </w:rPr>
              <w:t>……</w:t>
            </w:r>
          </w:p>
          <w:p w:rsidR="00AB76E1" w:rsidRPr="00965CA1" w:rsidRDefault="00AB76E1" w:rsidP="00AB76E1">
            <w:pPr>
              <w:pStyle w:val="M"/>
              <w:spacing w:line="240" w:lineRule="auto"/>
              <w:rPr>
                <w:rStyle w:val="a9"/>
                <w:b w:val="0"/>
                <w:sz w:val="18"/>
                <w:szCs w:val="18"/>
              </w:rPr>
            </w:pPr>
            <w:r>
              <w:rPr>
                <w:rStyle w:val="a9"/>
                <w:rFonts w:hint="eastAsia"/>
                <w:b w:val="0"/>
                <w:sz w:val="18"/>
                <w:szCs w:val="18"/>
              </w:rPr>
              <w:tab/>
            </w:r>
            <w:r w:rsidRPr="00965CA1">
              <w:rPr>
                <w:rStyle w:val="a9"/>
                <w:b w:val="0"/>
                <w:sz w:val="18"/>
                <w:szCs w:val="18"/>
              </w:rPr>
              <w:t>&lt;/key&gt;</w:t>
            </w:r>
          </w:p>
          <w:p w:rsidR="002210C9" w:rsidRPr="002210C9" w:rsidRDefault="00AB76E1" w:rsidP="004D181C">
            <w:pPr>
              <w:pStyle w:val="M"/>
              <w:spacing w:line="240" w:lineRule="auto"/>
              <w:rPr>
                <w:rStyle w:val="a9"/>
                <w:b w:val="0"/>
                <w:sz w:val="18"/>
                <w:szCs w:val="18"/>
              </w:rPr>
            </w:pPr>
            <w:r w:rsidRPr="00965CA1">
              <w:rPr>
                <w:rStyle w:val="a9"/>
                <w:b w:val="0"/>
                <w:sz w:val="18"/>
                <w:szCs w:val="18"/>
              </w:rPr>
              <w:t>&lt;/question&gt;</w:t>
            </w:r>
          </w:p>
          <w:p w:rsidR="004362D0" w:rsidRPr="00F10F04" w:rsidRDefault="002210C9" w:rsidP="002210C9">
            <w:pPr>
              <w:pStyle w:val="M"/>
              <w:spacing w:line="240" w:lineRule="auto"/>
              <w:ind w:firstLine="0"/>
              <w:rPr>
                <w:rStyle w:val="a9"/>
                <w:b w:val="0"/>
                <w:sz w:val="18"/>
                <w:szCs w:val="18"/>
              </w:rPr>
            </w:pPr>
            <w:r w:rsidRPr="002210C9">
              <w:rPr>
                <w:rStyle w:val="a9"/>
                <w:b w:val="0"/>
                <w:sz w:val="18"/>
                <w:szCs w:val="18"/>
              </w:rPr>
              <w:t>&lt;/assessmentItem&gt;</w:t>
            </w:r>
          </w:p>
        </w:tc>
      </w:tr>
    </w:tbl>
    <w:p w:rsidR="004362D0" w:rsidRPr="00397CF9" w:rsidRDefault="004362D0" w:rsidP="004362D0"/>
    <w:p w:rsidR="00F361C6" w:rsidRDefault="00F361C6" w:rsidP="00F361C6"/>
    <w:p w:rsidR="002C0293" w:rsidRDefault="002C0293" w:rsidP="000F6477">
      <w:pPr>
        <w:pStyle w:val="2"/>
        <w:numPr>
          <w:ilvl w:val="1"/>
          <w:numId w:val="15"/>
        </w:numPr>
      </w:pPr>
      <w:bookmarkStart w:id="723" w:name="_Toc286841252"/>
      <w:r>
        <w:rPr>
          <w:rFonts w:hint="eastAsia"/>
        </w:rPr>
        <w:t>课件样题</w:t>
      </w:r>
      <w:bookmarkEnd w:id="723"/>
    </w:p>
    <w:p w:rsidR="00F375D2" w:rsidRDefault="00F375D2" w:rsidP="00F375D2">
      <w:pPr>
        <w:pStyle w:val="3"/>
        <w:numPr>
          <w:ilvl w:val="2"/>
          <w:numId w:val="15"/>
        </w:numPr>
      </w:pPr>
      <w:bookmarkStart w:id="724" w:name="_Toc286841253"/>
      <w:r w:rsidRPr="00F375D2">
        <w:rPr>
          <w:rFonts w:hint="eastAsia"/>
        </w:rPr>
        <w:t>近义词替换</w:t>
      </w:r>
      <w:r>
        <w:rPr>
          <w:rFonts w:hint="eastAsia"/>
        </w:rPr>
        <w:t>（</w:t>
      </w:r>
      <w:r w:rsidRPr="00F375D2">
        <w:t>Similar Expressions</w:t>
      </w:r>
      <w:r>
        <w:rPr>
          <w:rFonts w:hint="eastAsia"/>
        </w:rPr>
        <w:t>）</w:t>
      </w:r>
      <w:bookmarkEnd w:id="724"/>
    </w:p>
    <w:p w:rsidR="00F375D2" w:rsidRPr="00D46068" w:rsidRDefault="00F375D2" w:rsidP="00F375D2">
      <w:pPr>
        <w:pStyle w:val="af8"/>
      </w:pPr>
      <w:r w:rsidRPr="00242408">
        <w:rPr>
          <w:rFonts w:hint="eastAsia"/>
        </w:rPr>
        <w:t>表</w:t>
      </w:r>
      <w:r w:rsidRPr="00242408">
        <w:rPr>
          <w:rFonts w:hint="eastAsia"/>
        </w:rPr>
        <w:t xml:space="preserve"> </w:t>
      </w:r>
      <w:r>
        <w:rPr>
          <w:rFonts w:hint="eastAsia"/>
        </w:rPr>
        <w:t>5-</w:t>
      </w:r>
      <w:r w:rsidR="00127988">
        <w:rPr>
          <w:rFonts w:hint="eastAsia"/>
        </w:rPr>
        <w:t>22</w:t>
      </w:r>
      <w:r>
        <w:rPr>
          <w:rFonts w:hint="eastAsia"/>
        </w:rPr>
        <w:t xml:space="preserve"> </w:t>
      </w:r>
      <w:r w:rsidRPr="00472A9F">
        <w:rPr>
          <w:rFonts w:hint="eastAsia"/>
        </w:rPr>
        <w:t>阅读理解（</w:t>
      </w:r>
      <w:r w:rsidRPr="00F375D2">
        <w:t>Similar Expressions</w:t>
      </w:r>
      <w:r w:rsidRPr="00472A9F">
        <w:rPr>
          <w:rFonts w:hint="eastAsia"/>
        </w:rPr>
        <w:t>）</w:t>
      </w:r>
      <w:r>
        <w:rPr>
          <w:rFonts w:hint="eastAsia"/>
        </w:rPr>
        <w:t>示例说明</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84"/>
        <w:gridCol w:w="7138"/>
      </w:tblGrid>
      <w:tr w:rsidR="00F375D2" w:rsidRPr="00F10F04" w:rsidTr="008D71F0">
        <w:tc>
          <w:tcPr>
            <w:tcW w:w="1384" w:type="dxa"/>
            <w:tcBorders>
              <w:top w:val="single" w:sz="4" w:space="0" w:color="000000"/>
              <w:left w:val="single" w:sz="4" w:space="0" w:color="000000"/>
              <w:bottom w:val="single" w:sz="4" w:space="0" w:color="000000"/>
              <w:right w:val="single" w:sz="4" w:space="0" w:color="000000"/>
            </w:tcBorders>
            <w:hideMark/>
          </w:tcPr>
          <w:p w:rsidR="00F375D2" w:rsidRPr="00F10F04" w:rsidRDefault="00F375D2" w:rsidP="008D71F0">
            <w:pPr>
              <w:pStyle w:val="M"/>
              <w:ind w:firstLine="0"/>
              <w:rPr>
                <w:rStyle w:val="a9"/>
                <w:b w:val="0"/>
                <w:sz w:val="18"/>
                <w:szCs w:val="18"/>
              </w:rPr>
            </w:pPr>
            <w:r w:rsidRPr="00F10F04">
              <w:rPr>
                <w:rStyle w:val="a9"/>
                <w:rFonts w:hint="eastAsia"/>
                <w:b w:val="0"/>
                <w:sz w:val="18"/>
                <w:szCs w:val="18"/>
              </w:rPr>
              <w:t>名称</w:t>
            </w:r>
          </w:p>
        </w:tc>
        <w:tc>
          <w:tcPr>
            <w:tcW w:w="7138" w:type="dxa"/>
            <w:tcBorders>
              <w:top w:val="single" w:sz="4" w:space="0" w:color="000000"/>
              <w:left w:val="single" w:sz="4" w:space="0" w:color="000000"/>
              <w:bottom w:val="single" w:sz="4" w:space="0" w:color="000000"/>
              <w:right w:val="single" w:sz="4" w:space="0" w:color="000000"/>
            </w:tcBorders>
            <w:hideMark/>
          </w:tcPr>
          <w:p w:rsidR="00F375D2" w:rsidRPr="00F10F04" w:rsidRDefault="00F375D2" w:rsidP="008D71F0">
            <w:pPr>
              <w:pStyle w:val="M"/>
              <w:ind w:firstLine="0"/>
              <w:rPr>
                <w:rStyle w:val="a9"/>
                <w:b w:val="0"/>
                <w:sz w:val="18"/>
                <w:szCs w:val="18"/>
              </w:rPr>
            </w:pPr>
            <w:r>
              <w:rPr>
                <w:rStyle w:val="a9"/>
                <w:rFonts w:hint="eastAsia"/>
                <w:b w:val="0"/>
                <w:sz w:val="18"/>
                <w:szCs w:val="18"/>
              </w:rPr>
              <w:t>说明</w:t>
            </w:r>
          </w:p>
        </w:tc>
      </w:tr>
      <w:tr w:rsidR="00F375D2" w:rsidRPr="00F10F04" w:rsidTr="008D71F0">
        <w:tc>
          <w:tcPr>
            <w:tcW w:w="1384" w:type="dxa"/>
            <w:tcBorders>
              <w:top w:val="single" w:sz="4" w:space="0" w:color="000000"/>
              <w:left w:val="single" w:sz="4" w:space="0" w:color="000000"/>
              <w:bottom w:val="single" w:sz="4" w:space="0" w:color="000000"/>
              <w:right w:val="single" w:sz="4" w:space="0" w:color="000000"/>
            </w:tcBorders>
            <w:hideMark/>
          </w:tcPr>
          <w:p w:rsidR="00F375D2" w:rsidRPr="00965CA1" w:rsidRDefault="00F375D2" w:rsidP="008D71F0">
            <w:pPr>
              <w:pStyle w:val="M"/>
              <w:ind w:firstLine="0"/>
              <w:rPr>
                <w:rStyle w:val="a9"/>
                <w:b w:val="0"/>
                <w:sz w:val="18"/>
                <w:szCs w:val="18"/>
              </w:rPr>
            </w:pPr>
            <w:r>
              <w:rPr>
                <w:rStyle w:val="a9"/>
                <w:rFonts w:hint="eastAsia"/>
                <w:b w:val="0"/>
                <w:sz w:val="18"/>
                <w:szCs w:val="18"/>
              </w:rPr>
              <w:t>类型序号</w:t>
            </w:r>
          </w:p>
        </w:tc>
        <w:tc>
          <w:tcPr>
            <w:tcW w:w="7138" w:type="dxa"/>
            <w:tcBorders>
              <w:top w:val="single" w:sz="4" w:space="0" w:color="000000"/>
              <w:left w:val="single" w:sz="4" w:space="0" w:color="000000"/>
              <w:bottom w:val="single" w:sz="4" w:space="0" w:color="000000"/>
              <w:right w:val="single" w:sz="4" w:space="0" w:color="000000"/>
            </w:tcBorders>
            <w:hideMark/>
          </w:tcPr>
          <w:p w:rsidR="00F375D2" w:rsidRDefault="00F375D2" w:rsidP="008D71F0">
            <w:pPr>
              <w:pStyle w:val="M"/>
              <w:ind w:firstLine="0"/>
              <w:rPr>
                <w:rStyle w:val="a9"/>
                <w:b w:val="0"/>
                <w:sz w:val="18"/>
                <w:szCs w:val="18"/>
              </w:rPr>
            </w:pPr>
            <w:r>
              <w:rPr>
                <w:rStyle w:val="a9"/>
                <w:rFonts w:hint="eastAsia"/>
                <w:b w:val="0"/>
                <w:sz w:val="18"/>
                <w:szCs w:val="18"/>
              </w:rPr>
              <w:t>22</w:t>
            </w:r>
          </w:p>
        </w:tc>
      </w:tr>
      <w:tr w:rsidR="00F375D2" w:rsidRPr="00F10F04" w:rsidTr="008D71F0">
        <w:tc>
          <w:tcPr>
            <w:tcW w:w="1384" w:type="dxa"/>
            <w:tcBorders>
              <w:top w:val="single" w:sz="4" w:space="0" w:color="000000"/>
              <w:left w:val="single" w:sz="4" w:space="0" w:color="000000"/>
              <w:bottom w:val="single" w:sz="4" w:space="0" w:color="000000"/>
              <w:right w:val="single" w:sz="4" w:space="0" w:color="000000"/>
            </w:tcBorders>
            <w:hideMark/>
          </w:tcPr>
          <w:p w:rsidR="00F375D2" w:rsidRDefault="00F375D2" w:rsidP="008D71F0">
            <w:pPr>
              <w:pStyle w:val="M"/>
              <w:ind w:firstLine="0"/>
              <w:rPr>
                <w:rStyle w:val="a9"/>
                <w:b w:val="0"/>
                <w:sz w:val="18"/>
                <w:szCs w:val="18"/>
              </w:rPr>
            </w:pPr>
            <w:r>
              <w:rPr>
                <w:rStyle w:val="a9"/>
                <w:rFonts w:hint="eastAsia"/>
                <w:b w:val="0"/>
                <w:sz w:val="18"/>
                <w:szCs w:val="18"/>
              </w:rPr>
              <w:t>类型标识</w:t>
            </w:r>
          </w:p>
        </w:tc>
        <w:tc>
          <w:tcPr>
            <w:tcW w:w="7138" w:type="dxa"/>
            <w:tcBorders>
              <w:top w:val="single" w:sz="4" w:space="0" w:color="000000"/>
              <w:left w:val="single" w:sz="4" w:space="0" w:color="000000"/>
              <w:bottom w:val="single" w:sz="4" w:space="0" w:color="000000"/>
              <w:right w:val="single" w:sz="4" w:space="0" w:color="000000"/>
            </w:tcBorders>
            <w:hideMark/>
          </w:tcPr>
          <w:p w:rsidR="00F375D2" w:rsidRPr="00E17EC9" w:rsidRDefault="00F375D2" w:rsidP="00F375D2">
            <w:pPr>
              <w:pStyle w:val="M"/>
              <w:ind w:firstLine="0"/>
              <w:rPr>
                <w:rStyle w:val="a9"/>
                <w:sz w:val="18"/>
                <w:szCs w:val="18"/>
              </w:rPr>
            </w:pPr>
            <w:r>
              <w:rPr>
                <w:rStyle w:val="a9"/>
                <w:rFonts w:hint="eastAsia"/>
                <w:b w:val="0"/>
                <w:sz w:val="18"/>
                <w:szCs w:val="18"/>
              </w:rPr>
              <w:t>s</w:t>
            </w:r>
            <w:r w:rsidRPr="00F375D2">
              <w:rPr>
                <w:rStyle w:val="a9"/>
                <w:b w:val="0"/>
                <w:sz w:val="18"/>
                <w:szCs w:val="18"/>
              </w:rPr>
              <w:t>imilarExpressions</w:t>
            </w:r>
          </w:p>
        </w:tc>
      </w:tr>
      <w:tr w:rsidR="00F375D2" w:rsidRPr="00F10F04" w:rsidTr="008D71F0">
        <w:tc>
          <w:tcPr>
            <w:tcW w:w="1384" w:type="dxa"/>
            <w:tcBorders>
              <w:top w:val="single" w:sz="4" w:space="0" w:color="000000"/>
              <w:left w:val="single" w:sz="4" w:space="0" w:color="000000"/>
              <w:bottom w:val="single" w:sz="4" w:space="0" w:color="000000"/>
              <w:right w:val="single" w:sz="4" w:space="0" w:color="000000"/>
            </w:tcBorders>
            <w:hideMark/>
          </w:tcPr>
          <w:p w:rsidR="00F375D2" w:rsidRPr="00F10F04" w:rsidRDefault="00F375D2" w:rsidP="008D71F0">
            <w:pPr>
              <w:pStyle w:val="M"/>
              <w:ind w:firstLine="0"/>
              <w:rPr>
                <w:rStyle w:val="a9"/>
                <w:b w:val="0"/>
                <w:sz w:val="18"/>
                <w:szCs w:val="18"/>
              </w:rPr>
            </w:pPr>
            <w:r w:rsidRPr="00965CA1">
              <w:rPr>
                <w:rStyle w:val="a9"/>
                <w:rFonts w:hint="eastAsia"/>
                <w:b w:val="0"/>
                <w:sz w:val="18"/>
                <w:szCs w:val="18"/>
              </w:rPr>
              <w:t>试题附加材料</w:t>
            </w:r>
          </w:p>
        </w:tc>
        <w:tc>
          <w:tcPr>
            <w:tcW w:w="7138" w:type="dxa"/>
            <w:tcBorders>
              <w:top w:val="single" w:sz="4" w:space="0" w:color="000000"/>
              <w:left w:val="single" w:sz="4" w:space="0" w:color="000000"/>
              <w:bottom w:val="single" w:sz="4" w:space="0" w:color="000000"/>
              <w:right w:val="single" w:sz="4" w:space="0" w:color="000000"/>
            </w:tcBorders>
            <w:hideMark/>
          </w:tcPr>
          <w:p w:rsidR="00F375D2" w:rsidRPr="00F10F04" w:rsidRDefault="00F375D2" w:rsidP="008D71F0">
            <w:pPr>
              <w:pStyle w:val="M"/>
              <w:ind w:firstLine="0"/>
              <w:rPr>
                <w:rStyle w:val="a9"/>
                <w:b w:val="0"/>
                <w:sz w:val="18"/>
                <w:szCs w:val="18"/>
              </w:rPr>
            </w:pPr>
            <w:r>
              <w:rPr>
                <w:rStyle w:val="a9"/>
                <w:rFonts w:hint="eastAsia"/>
                <w:b w:val="0"/>
                <w:sz w:val="18"/>
                <w:szCs w:val="18"/>
              </w:rPr>
              <w:t>无</w:t>
            </w:r>
          </w:p>
        </w:tc>
      </w:tr>
      <w:tr w:rsidR="00F375D2" w:rsidRPr="00F10F04" w:rsidTr="008D71F0">
        <w:tc>
          <w:tcPr>
            <w:tcW w:w="1384" w:type="dxa"/>
            <w:tcBorders>
              <w:top w:val="single" w:sz="4" w:space="0" w:color="000000"/>
              <w:left w:val="single" w:sz="4" w:space="0" w:color="000000"/>
              <w:bottom w:val="single" w:sz="4" w:space="0" w:color="000000"/>
              <w:right w:val="single" w:sz="4" w:space="0" w:color="000000"/>
            </w:tcBorders>
            <w:hideMark/>
          </w:tcPr>
          <w:p w:rsidR="00F375D2" w:rsidRPr="00F10F04" w:rsidRDefault="00F375D2" w:rsidP="008D71F0">
            <w:pPr>
              <w:pStyle w:val="M"/>
              <w:ind w:firstLine="0"/>
              <w:rPr>
                <w:rStyle w:val="a9"/>
                <w:b w:val="0"/>
                <w:sz w:val="18"/>
                <w:szCs w:val="18"/>
              </w:rPr>
            </w:pPr>
            <w:r w:rsidRPr="00965CA1">
              <w:rPr>
                <w:rStyle w:val="a9"/>
                <w:rFonts w:hint="eastAsia"/>
                <w:b w:val="0"/>
                <w:sz w:val="18"/>
                <w:szCs w:val="18"/>
              </w:rPr>
              <w:t>试题问题类型</w:t>
            </w:r>
          </w:p>
        </w:tc>
        <w:tc>
          <w:tcPr>
            <w:tcW w:w="7138" w:type="dxa"/>
            <w:tcBorders>
              <w:top w:val="single" w:sz="4" w:space="0" w:color="000000"/>
              <w:left w:val="single" w:sz="4" w:space="0" w:color="000000"/>
              <w:bottom w:val="single" w:sz="4" w:space="0" w:color="000000"/>
              <w:right w:val="single" w:sz="4" w:space="0" w:color="000000"/>
            </w:tcBorders>
            <w:hideMark/>
          </w:tcPr>
          <w:p w:rsidR="00F375D2" w:rsidRPr="00F10F04" w:rsidRDefault="00F375D2" w:rsidP="008D71F0">
            <w:pPr>
              <w:pStyle w:val="M"/>
              <w:ind w:firstLine="0"/>
              <w:rPr>
                <w:rStyle w:val="a9"/>
                <w:b w:val="0"/>
                <w:sz w:val="18"/>
                <w:szCs w:val="18"/>
              </w:rPr>
            </w:pPr>
            <w:r>
              <w:rPr>
                <w:rStyle w:val="a9"/>
                <w:b w:val="0"/>
                <w:sz w:val="18"/>
                <w:szCs w:val="18"/>
              </w:rPr>
              <w:t>C</w:t>
            </w:r>
            <w:r>
              <w:rPr>
                <w:rStyle w:val="a9"/>
                <w:rFonts w:hint="eastAsia"/>
                <w:b w:val="0"/>
                <w:sz w:val="18"/>
                <w:szCs w:val="18"/>
              </w:rPr>
              <w:t>hoice</w:t>
            </w:r>
          </w:p>
        </w:tc>
      </w:tr>
      <w:tr w:rsidR="00F375D2" w:rsidRPr="00F10F04" w:rsidTr="008D71F0">
        <w:tc>
          <w:tcPr>
            <w:tcW w:w="1384" w:type="dxa"/>
            <w:tcBorders>
              <w:top w:val="single" w:sz="4" w:space="0" w:color="000000"/>
              <w:left w:val="single" w:sz="4" w:space="0" w:color="000000"/>
              <w:bottom w:val="single" w:sz="4" w:space="0" w:color="000000"/>
              <w:right w:val="single" w:sz="4" w:space="0" w:color="000000"/>
            </w:tcBorders>
            <w:hideMark/>
          </w:tcPr>
          <w:p w:rsidR="00F375D2" w:rsidRPr="00F10F04" w:rsidRDefault="00F375D2" w:rsidP="008D71F0">
            <w:pPr>
              <w:pStyle w:val="M"/>
              <w:ind w:firstLine="0"/>
              <w:rPr>
                <w:rStyle w:val="a9"/>
                <w:b w:val="0"/>
                <w:sz w:val="18"/>
                <w:szCs w:val="18"/>
              </w:rPr>
            </w:pPr>
            <w:r w:rsidRPr="00965CA1">
              <w:rPr>
                <w:rStyle w:val="a9"/>
                <w:rFonts w:hint="eastAsia"/>
                <w:b w:val="0"/>
                <w:sz w:val="18"/>
                <w:szCs w:val="18"/>
              </w:rPr>
              <w:t>流程性试题</w:t>
            </w:r>
          </w:p>
        </w:tc>
        <w:tc>
          <w:tcPr>
            <w:tcW w:w="7138" w:type="dxa"/>
            <w:tcBorders>
              <w:top w:val="single" w:sz="4" w:space="0" w:color="000000"/>
              <w:left w:val="single" w:sz="4" w:space="0" w:color="000000"/>
              <w:bottom w:val="single" w:sz="4" w:space="0" w:color="000000"/>
              <w:right w:val="single" w:sz="4" w:space="0" w:color="000000"/>
            </w:tcBorders>
            <w:hideMark/>
          </w:tcPr>
          <w:p w:rsidR="00F375D2" w:rsidRPr="00F10F04" w:rsidRDefault="00F375D2" w:rsidP="008D71F0">
            <w:pPr>
              <w:pStyle w:val="M"/>
              <w:ind w:firstLine="0"/>
              <w:rPr>
                <w:rStyle w:val="a9"/>
                <w:b w:val="0"/>
                <w:sz w:val="18"/>
                <w:szCs w:val="18"/>
              </w:rPr>
            </w:pPr>
            <w:r>
              <w:rPr>
                <w:rStyle w:val="a9"/>
                <w:rFonts w:hint="eastAsia"/>
                <w:b w:val="0"/>
                <w:sz w:val="18"/>
                <w:szCs w:val="18"/>
              </w:rPr>
              <w:t>否</w:t>
            </w:r>
          </w:p>
        </w:tc>
      </w:tr>
      <w:tr w:rsidR="00F375D2" w:rsidRPr="00F10F04" w:rsidTr="008D71F0">
        <w:tc>
          <w:tcPr>
            <w:tcW w:w="1384" w:type="dxa"/>
            <w:tcBorders>
              <w:top w:val="single" w:sz="4" w:space="0" w:color="000000"/>
              <w:left w:val="single" w:sz="4" w:space="0" w:color="000000"/>
              <w:bottom w:val="single" w:sz="4" w:space="0" w:color="000000"/>
              <w:right w:val="single" w:sz="4" w:space="0" w:color="000000"/>
            </w:tcBorders>
            <w:hideMark/>
          </w:tcPr>
          <w:p w:rsidR="00F375D2" w:rsidRPr="00F10F04" w:rsidRDefault="00F375D2" w:rsidP="008D71F0">
            <w:pPr>
              <w:pStyle w:val="M"/>
              <w:ind w:firstLine="0"/>
              <w:rPr>
                <w:rStyle w:val="a9"/>
                <w:b w:val="0"/>
                <w:sz w:val="18"/>
                <w:szCs w:val="18"/>
              </w:rPr>
            </w:pPr>
            <w:r>
              <w:rPr>
                <w:rFonts w:hint="eastAsia"/>
              </w:rPr>
              <w:t>示例</w:t>
            </w:r>
          </w:p>
        </w:tc>
        <w:tc>
          <w:tcPr>
            <w:tcW w:w="7138" w:type="dxa"/>
            <w:tcBorders>
              <w:top w:val="single" w:sz="4" w:space="0" w:color="000000"/>
              <w:left w:val="single" w:sz="4" w:space="0" w:color="000000"/>
              <w:bottom w:val="single" w:sz="4" w:space="0" w:color="000000"/>
              <w:right w:val="single" w:sz="4" w:space="0" w:color="000000"/>
            </w:tcBorders>
            <w:hideMark/>
          </w:tcPr>
          <w:p w:rsidR="00F375D2" w:rsidRPr="00F664A8" w:rsidRDefault="00F375D2" w:rsidP="00214AB6">
            <w:pPr>
              <w:pStyle w:val="M"/>
              <w:spacing w:line="240" w:lineRule="auto"/>
              <w:ind w:firstLine="0"/>
              <w:rPr>
                <w:rStyle w:val="a9"/>
                <w:b w:val="0"/>
                <w:sz w:val="18"/>
                <w:szCs w:val="18"/>
              </w:rPr>
            </w:pPr>
            <w:r w:rsidRPr="00965CA1">
              <w:rPr>
                <w:rStyle w:val="a9"/>
                <w:b w:val="0"/>
                <w:sz w:val="18"/>
                <w:szCs w:val="18"/>
              </w:rPr>
              <w:t>&lt;assessmentItem identifier="</w:t>
            </w:r>
            <w:r w:rsidRPr="00FC0028">
              <w:rPr>
                <w:rStyle w:val="a9"/>
                <w:b w:val="0"/>
                <w:sz w:val="18"/>
                <w:szCs w:val="18"/>
              </w:rPr>
              <w:t>sflep-</w:t>
            </w:r>
            <w:r>
              <w:rPr>
                <w:rStyle w:val="a9"/>
                <w:rFonts w:hint="eastAsia"/>
                <w:b w:val="0"/>
                <w:sz w:val="18"/>
                <w:szCs w:val="18"/>
              </w:rPr>
              <w:t>ni</w:t>
            </w:r>
            <w:r w:rsidRPr="00FC0028">
              <w:rPr>
                <w:rStyle w:val="a9"/>
                <w:b w:val="0"/>
                <w:sz w:val="18"/>
                <w:szCs w:val="18"/>
              </w:rPr>
              <w:t>-</w:t>
            </w:r>
            <w:r w:rsidR="00714A0F">
              <w:rPr>
                <w:rStyle w:val="a9"/>
                <w:rFonts w:hint="eastAsia"/>
                <w:b w:val="0"/>
                <w:sz w:val="18"/>
                <w:szCs w:val="18"/>
              </w:rPr>
              <w:t>22</w:t>
            </w:r>
            <w:r w:rsidRPr="00FC0028">
              <w:rPr>
                <w:rStyle w:val="a9"/>
                <w:b w:val="0"/>
                <w:sz w:val="18"/>
                <w:szCs w:val="18"/>
              </w:rPr>
              <w:t>-</w:t>
            </w:r>
            <w:r w:rsidR="00714A0F">
              <w:rPr>
                <w:rStyle w:val="a9"/>
                <w:rFonts w:hint="eastAsia"/>
                <w:b w:val="0"/>
                <w:sz w:val="18"/>
                <w:szCs w:val="18"/>
              </w:rPr>
              <w:t>4</w:t>
            </w:r>
            <w:r>
              <w:rPr>
                <w:rStyle w:val="a9"/>
                <w:rFonts w:hint="eastAsia"/>
                <w:b w:val="0"/>
                <w:sz w:val="18"/>
                <w:szCs w:val="18"/>
              </w:rPr>
              <w:t>23</w:t>
            </w:r>
            <w:r w:rsidRPr="00965CA1">
              <w:rPr>
                <w:rStyle w:val="a9"/>
                <w:b w:val="0"/>
                <w:sz w:val="18"/>
                <w:szCs w:val="18"/>
              </w:rPr>
              <w:t>" type="</w:t>
            </w:r>
            <w:r w:rsidR="00714A0F">
              <w:rPr>
                <w:rStyle w:val="a9"/>
                <w:rFonts w:hint="eastAsia"/>
                <w:b w:val="0"/>
                <w:sz w:val="18"/>
                <w:szCs w:val="18"/>
              </w:rPr>
              <w:t>s</w:t>
            </w:r>
            <w:r w:rsidR="00714A0F" w:rsidRPr="00F375D2">
              <w:rPr>
                <w:rStyle w:val="a9"/>
                <w:b w:val="0"/>
                <w:sz w:val="18"/>
                <w:szCs w:val="18"/>
              </w:rPr>
              <w:t>imilarExpressions</w:t>
            </w:r>
            <w:r w:rsidRPr="00965CA1">
              <w:rPr>
                <w:rStyle w:val="a9"/>
                <w:b w:val="0"/>
                <w:sz w:val="18"/>
                <w:szCs w:val="18"/>
              </w:rPr>
              <w:t>"</w:t>
            </w:r>
            <w:r>
              <w:rPr>
                <w:rStyle w:val="a9"/>
                <w:rFonts w:hint="eastAsia"/>
                <w:b w:val="0"/>
                <w:sz w:val="18"/>
                <w:szCs w:val="18"/>
              </w:rPr>
              <w:t xml:space="preserve"> </w:t>
            </w:r>
            <w:r w:rsidRPr="00965CA1">
              <w:rPr>
                <w:rStyle w:val="a9"/>
                <w:b w:val="0"/>
                <w:sz w:val="18"/>
                <w:szCs w:val="18"/>
              </w:rPr>
              <w:t>level="</w:t>
            </w:r>
            <w:r w:rsidR="00714A0F">
              <w:rPr>
                <w:rStyle w:val="a9"/>
                <w:rFonts w:hint="eastAsia"/>
                <w:b w:val="0"/>
                <w:sz w:val="18"/>
                <w:szCs w:val="18"/>
              </w:rPr>
              <w:t>1</w:t>
            </w:r>
            <w:r w:rsidRPr="00965CA1">
              <w:rPr>
                <w:rStyle w:val="a9"/>
                <w:b w:val="0"/>
                <w:sz w:val="18"/>
                <w:szCs w:val="18"/>
              </w:rPr>
              <w:t>"&gt;</w:t>
            </w:r>
          </w:p>
          <w:p w:rsidR="00F375D2" w:rsidRPr="00F664A8" w:rsidRDefault="00F375D2" w:rsidP="008D71F0">
            <w:pPr>
              <w:pStyle w:val="M"/>
              <w:spacing w:line="240" w:lineRule="auto"/>
              <w:rPr>
                <w:rStyle w:val="a9"/>
                <w:b w:val="0"/>
                <w:sz w:val="18"/>
                <w:szCs w:val="18"/>
              </w:rPr>
            </w:pPr>
            <w:r w:rsidRPr="00F664A8">
              <w:rPr>
                <w:rStyle w:val="a9"/>
                <w:b w:val="0"/>
                <w:sz w:val="18"/>
                <w:szCs w:val="18"/>
              </w:rPr>
              <w:t>&lt;question type="choice"&gt;</w:t>
            </w:r>
          </w:p>
          <w:p w:rsidR="00F375D2" w:rsidRPr="00F664A8" w:rsidRDefault="00F375D2" w:rsidP="00390F2C">
            <w:pPr>
              <w:pStyle w:val="M"/>
              <w:spacing w:line="240" w:lineRule="auto"/>
              <w:rPr>
                <w:rStyle w:val="a9"/>
                <w:b w:val="0"/>
                <w:sz w:val="18"/>
                <w:szCs w:val="18"/>
              </w:rPr>
            </w:pPr>
            <w:r w:rsidRPr="00F664A8">
              <w:rPr>
                <w:rStyle w:val="a9"/>
                <w:b w:val="0"/>
                <w:sz w:val="18"/>
                <w:szCs w:val="18"/>
              </w:rPr>
              <w:tab/>
            </w:r>
            <w:r w:rsidR="00390F2C" w:rsidRPr="00F664A8">
              <w:rPr>
                <w:rStyle w:val="a9"/>
                <w:b w:val="0"/>
                <w:sz w:val="18"/>
                <w:szCs w:val="18"/>
              </w:rPr>
              <w:t>&lt;prompt&gt;</w:t>
            </w:r>
            <w:r w:rsidR="00390F2C">
              <w:t xml:space="preserve"> </w:t>
            </w:r>
            <w:r w:rsidR="00390F2C" w:rsidRPr="00961A5E">
              <w:rPr>
                <w:rStyle w:val="a9"/>
                <w:b w:val="0"/>
                <w:sz w:val="18"/>
                <w:szCs w:val="18"/>
              </w:rPr>
              <w:t xml:space="preserve">All of your friends will </w:t>
            </w:r>
            <w:r w:rsidR="00390F2C">
              <w:rPr>
                <w:rStyle w:val="a9"/>
                <w:rFonts w:hint="eastAsia"/>
                <w:b w:val="0"/>
                <w:sz w:val="18"/>
                <w:szCs w:val="18"/>
              </w:rPr>
              <w:t>&lt;</w:t>
            </w:r>
            <w:r w:rsidR="002E4F54">
              <w:rPr>
                <w:rStyle w:val="a9"/>
                <w:rFonts w:hint="eastAsia"/>
                <w:b w:val="0"/>
                <w:sz w:val="18"/>
                <w:szCs w:val="18"/>
              </w:rPr>
              <w:t>u</w:t>
            </w:r>
            <w:r w:rsidR="00390F2C">
              <w:rPr>
                <w:rStyle w:val="a9"/>
                <w:rFonts w:hint="eastAsia"/>
                <w:b w:val="0"/>
                <w:sz w:val="18"/>
                <w:szCs w:val="18"/>
              </w:rPr>
              <w:t>&gt;</w:t>
            </w:r>
            <w:r w:rsidR="00390F2C" w:rsidRPr="00961A5E">
              <w:rPr>
                <w:rStyle w:val="a9"/>
                <w:b w:val="0"/>
                <w:sz w:val="18"/>
                <w:szCs w:val="18"/>
              </w:rPr>
              <w:t>support</w:t>
            </w:r>
            <w:r w:rsidR="00390F2C">
              <w:rPr>
                <w:rStyle w:val="a9"/>
                <w:rFonts w:hint="eastAsia"/>
                <w:b w:val="0"/>
                <w:sz w:val="18"/>
                <w:szCs w:val="18"/>
              </w:rPr>
              <w:t>&lt;/</w:t>
            </w:r>
            <w:r w:rsidR="002E4F54">
              <w:rPr>
                <w:rStyle w:val="a9"/>
                <w:rFonts w:hint="eastAsia"/>
                <w:b w:val="0"/>
                <w:sz w:val="18"/>
                <w:szCs w:val="18"/>
              </w:rPr>
              <w:t>u</w:t>
            </w:r>
            <w:r w:rsidR="00390F2C">
              <w:rPr>
                <w:rStyle w:val="a9"/>
                <w:rFonts w:hint="eastAsia"/>
                <w:b w:val="0"/>
                <w:sz w:val="18"/>
                <w:szCs w:val="18"/>
              </w:rPr>
              <w:t>&gt;</w:t>
            </w:r>
            <w:r w:rsidR="00390F2C" w:rsidRPr="00961A5E">
              <w:rPr>
                <w:rStyle w:val="a9"/>
                <w:b w:val="0"/>
                <w:sz w:val="18"/>
                <w:szCs w:val="18"/>
              </w:rPr>
              <w:t xml:space="preserve"> you.</w:t>
            </w:r>
            <w:r w:rsidR="00390F2C" w:rsidRPr="00F664A8">
              <w:rPr>
                <w:rStyle w:val="a9"/>
                <w:b w:val="0"/>
                <w:sz w:val="18"/>
                <w:szCs w:val="18"/>
              </w:rPr>
              <w:t>&lt;/prompt&gt;</w:t>
            </w:r>
          </w:p>
          <w:p w:rsidR="00F375D2" w:rsidRPr="00F664A8" w:rsidRDefault="00F375D2" w:rsidP="008D71F0">
            <w:pPr>
              <w:pStyle w:val="M"/>
              <w:spacing w:line="240" w:lineRule="auto"/>
              <w:rPr>
                <w:rStyle w:val="a9"/>
                <w:b w:val="0"/>
                <w:sz w:val="18"/>
                <w:szCs w:val="18"/>
              </w:rPr>
            </w:pPr>
            <w:r w:rsidRPr="00F664A8">
              <w:rPr>
                <w:rStyle w:val="a9"/>
                <w:b w:val="0"/>
                <w:sz w:val="18"/>
                <w:szCs w:val="18"/>
              </w:rPr>
              <w:tab/>
              <w:t>&lt;choice&gt;</w:t>
            </w:r>
          </w:p>
          <w:p w:rsidR="00F375D2" w:rsidRPr="00F664A8" w:rsidRDefault="00F375D2" w:rsidP="008D71F0">
            <w:pPr>
              <w:pStyle w:val="M"/>
              <w:spacing w:line="240" w:lineRule="auto"/>
              <w:rPr>
                <w:rStyle w:val="a9"/>
                <w:b w:val="0"/>
                <w:sz w:val="18"/>
                <w:szCs w:val="18"/>
              </w:rPr>
            </w:pPr>
            <w:r w:rsidRPr="00F664A8">
              <w:rPr>
                <w:rStyle w:val="a9"/>
                <w:b w:val="0"/>
                <w:sz w:val="18"/>
                <w:szCs w:val="18"/>
              </w:rPr>
              <w:tab/>
            </w:r>
            <w:r w:rsidRPr="00F664A8">
              <w:rPr>
                <w:rStyle w:val="a9"/>
                <w:b w:val="0"/>
                <w:sz w:val="18"/>
                <w:szCs w:val="18"/>
              </w:rPr>
              <w:tab/>
              <w:t>&lt;option&gt;</w:t>
            </w:r>
            <w:r w:rsidR="001E5EDA" w:rsidRPr="001E5EDA">
              <w:rPr>
                <w:rStyle w:val="a9"/>
                <w:b w:val="0"/>
                <w:sz w:val="18"/>
                <w:szCs w:val="18"/>
              </w:rPr>
              <w:t>stand up for</w:t>
            </w:r>
            <w:r w:rsidRPr="00F664A8">
              <w:rPr>
                <w:rStyle w:val="a9"/>
                <w:b w:val="0"/>
                <w:sz w:val="18"/>
                <w:szCs w:val="18"/>
              </w:rPr>
              <w:t>&lt;/option&gt;</w:t>
            </w:r>
          </w:p>
          <w:p w:rsidR="00F375D2" w:rsidRPr="00F664A8" w:rsidRDefault="00F375D2" w:rsidP="008D71F0">
            <w:pPr>
              <w:pStyle w:val="M"/>
              <w:spacing w:line="240" w:lineRule="auto"/>
              <w:rPr>
                <w:rStyle w:val="a9"/>
                <w:b w:val="0"/>
                <w:sz w:val="18"/>
                <w:szCs w:val="18"/>
              </w:rPr>
            </w:pPr>
            <w:r w:rsidRPr="00F664A8">
              <w:rPr>
                <w:rStyle w:val="a9"/>
                <w:b w:val="0"/>
                <w:sz w:val="18"/>
                <w:szCs w:val="18"/>
              </w:rPr>
              <w:lastRenderedPageBreak/>
              <w:tab/>
            </w:r>
            <w:r w:rsidRPr="00F664A8">
              <w:rPr>
                <w:rStyle w:val="a9"/>
                <w:b w:val="0"/>
                <w:sz w:val="18"/>
                <w:szCs w:val="18"/>
              </w:rPr>
              <w:tab/>
              <w:t>&lt;option&gt;</w:t>
            </w:r>
            <w:r w:rsidR="001E5EDA" w:rsidRPr="001E5EDA">
              <w:rPr>
                <w:rStyle w:val="a9"/>
                <w:b w:val="0"/>
                <w:sz w:val="18"/>
                <w:szCs w:val="18"/>
              </w:rPr>
              <w:t>be against</w:t>
            </w:r>
            <w:r w:rsidRPr="00F664A8">
              <w:rPr>
                <w:rStyle w:val="a9"/>
                <w:b w:val="0"/>
                <w:sz w:val="18"/>
                <w:szCs w:val="18"/>
              </w:rPr>
              <w:t>&lt;/option&gt;</w:t>
            </w:r>
          </w:p>
          <w:p w:rsidR="00F375D2" w:rsidRPr="00F664A8" w:rsidRDefault="00F375D2" w:rsidP="008D71F0">
            <w:pPr>
              <w:pStyle w:val="M"/>
              <w:spacing w:line="240" w:lineRule="auto"/>
              <w:rPr>
                <w:rStyle w:val="a9"/>
                <w:b w:val="0"/>
                <w:sz w:val="18"/>
                <w:szCs w:val="18"/>
              </w:rPr>
            </w:pPr>
            <w:r w:rsidRPr="00F664A8">
              <w:rPr>
                <w:rStyle w:val="a9"/>
                <w:b w:val="0"/>
                <w:sz w:val="18"/>
                <w:szCs w:val="18"/>
              </w:rPr>
              <w:tab/>
            </w:r>
            <w:r w:rsidRPr="00F664A8">
              <w:rPr>
                <w:rStyle w:val="a9"/>
                <w:b w:val="0"/>
                <w:sz w:val="18"/>
                <w:szCs w:val="18"/>
              </w:rPr>
              <w:tab/>
              <w:t>&lt;option&gt;</w:t>
            </w:r>
            <w:r w:rsidR="001E5EDA" w:rsidRPr="001E5EDA">
              <w:rPr>
                <w:rStyle w:val="a9"/>
                <w:b w:val="0"/>
                <w:sz w:val="18"/>
                <w:szCs w:val="18"/>
              </w:rPr>
              <w:t>care for</w:t>
            </w:r>
            <w:r w:rsidRPr="00F664A8">
              <w:rPr>
                <w:rStyle w:val="a9"/>
                <w:b w:val="0"/>
                <w:sz w:val="18"/>
                <w:szCs w:val="18"/>
              </w:rPr>
              <w:t>&lt;/option&gt;</w:t>
            </w:r>
          </w:p>
          <w:p w:rsidR="00F375D2" w:rsidRPr="00F664A8" w:rsidRDefault="00F375D2" w:rsidP="008D71F0">
            <w:pPr>
              <w:pStyle w:val="M"/>
              <w:spacing w:line="240" w:lineRule="auto"/>
              <w:rPr>
                <w:rStyle w:val="a9"/>
                <w:b w:val="0"/>
                <w:sz w:val="18"/>
                <w:szCs w:val="18"/>
              </w:rPr>
            </w:pPr>
            <w:r w:rsidRPr="00F664A8">
              <w:rPr>
                <w:rStyle w:val="a9"/>
                <w:b w:val="0"/>
                <w:sz w:val="18"/>
                <w:szCs w:val="18"/>
              </w:rPr>
              <w:tab/>
            </w:r>
            <w:r w:rsidRPr="00F664A8">
              <w:rPr>
                <w:rStyle w:val="a9"/>
                <w:b w:val="0"/>
                <w:sz w:val="18"/>
                <w:szCs w:val="18"/>
              </w:rPr>
              <w:tab/>
              <w:t>&lt;option&gt;</w:t>
            </w:r>
            <w:r w:rsidR="001E5EDA" w:rsidRPr="001E5EDA">
              <w:rPr>
                <w:rStyle w:val="a9"/>
                <w:b w:val="0"/>
                <w:sz w:val="18"/>
                <w:szCs w:val="18"/>
              </w:rPr>
              <w:t>stand around</w:t>
            </w:r>
            <w:r w:rsidRPr="00F664A8">
              <w:rPr>
                <w:rStyle w:val="a9"/>
                <w:b w:val="0"/>
                <w:sz w:val="18"/>
                <w:szCs w:val="18"/>
              </w:rPr>
              <w:t>&lt;/option&gt;</w:t>
            </w:r>
          </w:p>
          <w:p w:rsidR="00F375D2" w:rsidRPr="00F664A8" w:rsidRDefault="00F375D2" w:rsidP="008D71F0">
            <w:pPr>
              <w:pStyle w:val="M"/>
              <w:spacing w:line="240" w:lineRule="auto"/>
              <w:rPr>
                <w:rStyle w:val="a9"/>
                <w:b w:val="0"/>
                <w:sz w:val="18"/>
                <w:szCs w:val="18"/>
              </w:rPr>
            </w:pPr>
            <w:r>
              <w:rPr>
                <w:rStyle w:val="a9"/>
                <w:rFonts w:hint="eastAsia"/>
                <w:b w:val="0"/>
                <w:sz w:val="18"/>
                <w:szCs w:val="18"/>
              </w:rPr>
              <w:tab/>
            </w:r>
            <w:r w:rsidRPr="00F664A8">
              <w:rPr>
                <w:rStyle w:val="a9"/>
                <w:b w:val="0"/>
                <w:sz w:val="18"/>
                <w:szCs w:val="18"/>
              </w:rPr>
              <w:t>&lt;/choice&gt;</w:t>
            </w:r>
          </w:p>
          <w:p w:rsidR="00F375D2" w:rsidRPr="00F664A8" w:rsidRDefault="00F375D2" w:rsidP="008D71F0">
            <w:pPr>
              <w:pStyle w:val="M"/>
              <w:spacing w:line="240" w:lineRule="auto"/>
              <w:rPr>
                <w:rStyle w:val="a9"/>
                <w:b w:val="0"/>
                <w:sz w:val="18"/>
                <w:szCs w:val="18"/>
              </w:rPr>
            </w:pPr>
            <w:r>
              <w:rPr>
                <w:rStyle w:val="a9"/>
                <w:rFonts w:hint="eastAsia"/>
                <w:b w:val="0"/>
                <w:sz w:val="18"/>
                <w:szCs w:val="18"/>
              </w:rPr>
              <w:tab/>
            </w:r>
            <w:r w:rsidRPr="00F664A8">
              <w:rPr>
                <w:rStyle w:val="a9"/>
                <w:b w:val="0"/>
                <w:sz w:val="18"/>
                <w:szCs w:val="18"/>
              </w:rPr>
              <w:t>&lt;key&gt;</w:t>
            </w:r>
            <w:r w:rsidR="001E5EDA">
              <w:rPr>
                <w:rStyle w:val="a9"/>
                <w:rFonts w:hint="eastAsia"/>
                <w:b w:val="0"/>
                <w:sz w:val="18"/>
                <w:szCs w:val="18"/>
              </w:rPr>
              <w:t>1</w:t>
            </w:r>
            <w:r w:rsidRPr="00F664A8">
              <w:rPr>
                <w:rStyle w:val="a9"/>
                <w:b w:val="0"/>
                <w:sz w:val="18"/>
                <w:szCs w:val="18"/>
              </w:rPr>
              <w:t>&lt;/key&gt;</w:t>
            </w:r>
          </w:p>
          <w:p w:rsidR="00F375D2" w:rsidRPr="00F664A8" w:rsidRDefault="00F375D2" w:rsidP="008D71F0">
            <w:pPr>
              <w:pStyle w:val="M"/>
              <w:spacing w:line="240" w:lineRule="auto"/>
              <w:rPr>
                <w:rStyle w:val="a9"/>
                <w:b w:val="0"/>
                <w:sz w:val="18"/>
                <w:szCs w:val="18"/>
              </w:rPr>
            </w:pPr>
            <w:r w:rsidRPr="00F664A8">
              <w:rPr>
                <w:rStyle w:val="a9"/>
                <w:b w:val="0"/>
                <w:sz w:val="18"/>
                <w:szCs w:val="18"/>
              </w:rPr>
              <w:t>&lt;/question&gt;</w:t>
            </w:r>
          </w:p>
          <w:p w:rsidR="00F375D2" w:rsidRPr="00F10F04" w:rsidRDefault="00F375D2" w:rsidP="008D71F0">
            <w:pPr>
              <w:pStyle w:val="M"/>
              <w:spacing w:line="240" w:lineRule="auto"/>
              <w:ind w:firstLine="0"/>
              <w:rPr>
                <w:rStyle w:val="a9"/>
                <w:b w:val="0"/>
                <w:sz w:val="18"/>
                <w:szCs w:val="18"/>
              </w:rPr>
            </w:pPr>
            <w:r w:rsidRPr="00965CA1">
              <w:rPr>
                <w:rStyle w:val="a9"/>
                <w:b w:val="0"/>
                <w:sz w:val="18"/>
                <w:szCs w:val="18"/>
              </w:rPr>
              <w:t>&lt;/assessmentItem&gt;</w:t>
            </w:r>
          </w:p>
        </w:tc>
      </w:tr>
    </w:tbl>
    <w:p w:rsidR="00F375D2" w:rsidRDefault="00F375D2" w:rsidP="00F375D2"/>
    <w:p w:rsidR="00E121F5" w:rsidRDefault="00E121F5" w:rsidP="00E121F5">
      <w:pPr>
        <w:pStyle w:val="3"/>
        <w:numPr>
          <w:ilvl w:val="2"/>
          <w:numId w:val="15"/>
        </w:numPr>
      </w:pPr>
      <w:bookmarkStart w:id="725" w:name="_Toc286841254"/>
      <w:r w:rsidRPr="00E121F5">
        <w:rPr>
          <w:rFonts w:hint="eastAsia"/>
        </w:rPr>
        <w:t>词汇与结构选择题</w:t>
      </w:r>
      <w:r>
        <w:rPr>
          <w:rFonts w:hint="eastAsia"/>
        </w:rPr>
        <w:t>（</w:t>
      </w:r>
      <w:r w:rsidRPr="00E121F5">
        <w:t>Vocabulary and Structure Choice</w:t>
      </w:r>
      <w:r>
        <w:rPr>
          <w:rFonts w:hint="eastAsia"/>
        </w:rPr>
        <w:t>）</w:t>
      </w:r>
      <w:bookmarkEnd w:id="725"/>
    </w:p>
    <w:p w:rsidR="00E121F5" w:rsidRPr="00D46068" w:rsidRDefault="00E121F5" w:rsidP="00E121F5">
      <w:pPr>
        <w:pStyle w:val="af8"/>
      </w:pPr>
      <w:r w:rsidRPr="00242408">
        <w:rPr>
          <w:rFonts w:hint="eastAsia"/>
        </w:rPr>
        <w:t>表</w:t>
      </w:r>
      <w:r w:rsidRPr="00242408">
        <w:rPr>
          <w:rFonts w:hint="eastAsia"/>
        </w:rPr>
        <w:t xml:space="preserve"> </w:t>
      </w:r>
      <w:r>
        <w:rPr>
          <w:rFonts w:hint="eastAsia"/>
        </w:rPr>
        <w:t>5-</w:t>
      </w:r>
      <w:r w:rsidR="00127988">
        <w:rPr>
          <w:rFonts w:hint="eastAsia"/>
        </w:rPr>
        <w:t>23</w:t>
      </w:r>
      <w:r w:rsidRPr="00E121F5">
        <w:rPr>
          <w:rFonts w:hint="eastAsia"/>
        </w:rPr>
        <w:t>词汇与结构选择题</w:t>
      </w:r>
      <w:r w:rsidRPr="00472A9F">
        <w:rPr>
          <w:rFonts w:hint="eastAsia"/>
        </w:rPr>
        <w:t>（</w:t>
      </w:r>
      <w:r w:rsidRPr="00E121F5">
        <w:t>Vocabulary and Structure Choice</w:t>
      </w:r>
      <w:r w:rsidRPr="00472A9F">
        <w:rPr>
          <w:rFonts w:hint="eastAsia"/>
        </w:rPr>
        <w:t>）</w:t>
      </w:r>
      <w:r>
        <w:rPr>
          <w:rFonts w:hint="eastAsia"/>
        </w:rPr>
        <w:t>示例说明</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84"/>
        <w:gridCol w:w="7138"/>
      </w:tblGrid>
      <w:tr w:rsidR="00E121F5" w:rsidRPr="00F10F04" w:rsidTr="008D71F0">
        <w:tc>
          <w:tcPr>
            <w:tcW w:w="1384" w:type="dxa"/>
            <w:tcBorders>
              <w:top w:val="single" w:sz="4" w:space="0" w:color="000000"/>
              <w:left w:val="single" w:sz="4" w:space="0" w:color="000000"/>
              <w:bottom w:val="single" w:sz="4" w:space="0" w:color="000000"/>
              <w:right w:val="single" w:sz="4" w:space="0" w:color="000000"/>
            </w:tcBorders>
            <w:hideMark/>
          </w:tcPr>
          <w:p w:rsidR="00E121F5" w:rsidRPr="00F10F04" w:rsidRDefault="00E121F5" w:rsidP="008D71F0">
            <w:pPr>
              <w:pStyle w:val="M"/>
              <w:ind w:firstLine="0"/>
              <w:rPr>
                <w:rStyle w:val="a9"/>
                <w:b w:val="0"/>
                <w:sz w:val="18"/>
                <w:szCs w:val="18"/>
              </w:rPr>
            </w:pPr>
            <w:r w:rsidRPr="00F10F04">
              <w:rPr>
                <w:rStyle w:val="a9"/>
                <w:rFonts w:hint="eastAsia"/>
                <w:b w:val="0"/>
                <w:sz w:val="18"/>
                <w:szCs w:val="18"/>
              </w:rPr>
              <w:t>名称</w:t>
            </w:r>
          </w:p>
        </w:tc>
        <w:tc>
          <w:tcPr>
            <w:tcW w:w="7138" w:type="dxa"/>
            <w:tcBorders>
              <w:top w:val="single" w:sz="4" w:space="0" w:color="000000"/>
              <w:left w:val="single" w:sz="4" w:space="0" w:color="000000"/>
              <w:bottom w:val="single" w:sz="4" w:space="0" w:color="000000"/>
              <w:right w:val="single" w:sz="4" w:space="0" w:color="000000"/>
            </w:tcBorders>
            <w:hideMark/>
          </w:tcPr>
          <w:p w:rsidR="00E121F5" w:rsidRPr="00F10F04" w:rsidRDefault="00E121F5" w:rsidP="008D71F0">
            <w:pPr>
              <w:pStyle w:val="M"/>
              <w:ind w:firstLine="0"/>
              <w:rPr>
                <w:rStyle w:val="a9"/>
                <w:b w:val="0"/>
                <w:sz w:val="18"/>
                <w:szCs w:val="18"/>
              </w:rPr>
            </w:pPr>
            <w:r>
              <w:rPr>
                <w:rStyle w:val="a9"/>
                <w:rFonts w:hint="eastAsia"/>
                <w:b w:val="0"/>
                <w:sz w:val="18"/>
                <w:szCs w:val="18"/>
              </w:rPr>
              <w:t>说明</w:t>
            </w:r>
          </w:p>
        </w:tc>
      </w:tr>
      <w:tr w:rsidR="00E121F5" w:rsidRPr="00F10F04" w:rsidTr="008D71F0">
        <w:tc>
          <w:tcPr>
            <w:tcW w:w="1384" w:type="dxa"/>
            <w:tcBorders>
              <w:top w:val="single" w:sz="4" w:space="0" w:color="000000"/>
              <w:left w:val="single" w:sz="4" w:space="0" w:color="000000"/>
              <w:bottom w:val="single" w:sz="4" w:space="0" w:color="000000"/>
              <w:right w:val="single" w:sz="4" w:space="0" w:color="000000"/>
            </w:tcBorders>
            <w:hideMark/>
          </w:tcPr>
          <w:p w:rsidR="00E121F5" w:rsidRPr="00965CA1" w:rsidRDefault="00E121F5" w:rsidP="008D71F0">
            <w:pPr>
              <w:pStyle w:val="M"/>
              <w:ind w:firstLine="0"/>
              <w:rPr>
                <w:rStyle w:val="a9"/>
                <w:b w:val="0"/>
                <w:sz w:val="18"/>
                <w:szCs w:val="18"/>
              </w:rPr>
            </w:pPr>
            <w:r>
              <w:rPr>
                <w:rStyle w:val="a9"/>
                <w:rFonts w:hint="eastAsia"/>
                <w:b w:val="0"/>
                <w:sz w:val="18"/>
                <w:szCs w:val="18"/>
              </w:rPr>
              <w:t>类型序号</w:t>
            </w:r>
          </w:p>
        </w:tc>
        <w:tc>
          <w:tcPr>
            <w:tcW w:w="7138" w:type="dxa"/>
            <w:tcBorders>
              <w:top w:val="single" w:sz="4" w:space="0" w:color="000000"/>
              <w:left w:val="single" w:sz="4" w:space="0" w:color="000000"/>
              <w:bottom w:val="single" w:sz="4" w:space="0" w:color="000000"/>
              <w:right w:val="single" w:sz="4" w:space="0" w:color="000000"/>
            </w:tcBorders>
            <w:hideMark/>
          </w:tcPr>
          <w:p w:rsidR="00E121F5" w:rsidRDefault="00E121F5" w:rsidP="008D71F0">
            <w:pPr>
              <w:pStyle w:val="M"/>
              <w:ind w:firstLine="0"/>
              <w:rPr>
                <w:rStyle w:val="a9"/>
                <w:b w:val="0"/>
                <w:sz w:val="18"/>
                <w:szCs w:val="18"/>
              </w:rPr>
            </w:pPr>
            <w:r>
              <w:rPr>
                <w:rStyle w:val="a9"/>
                <w:rFonts w:hint="eastAsia"/>
                <w:b w:val="0"/>
                <w:sz w:val="18"/>
                <w:szCs w:val="18"/>
              </w:rPr>
              <w:t>2</w:t>
            </w:r>
            <w:r w:rsidR="00BB5B22">
              <w:rPr>
                <w:rStyle w:val="a9"/>
                <w:rFonts w:hint="eastAsia"/>
                <w:b w:val="0"/>
                <w:sz w:val="18"/>
                <w:szCs w:val="18"/>
              </w:rPr>
              <w:t>3</w:t>
            </w:r>
          </w:p>
        </w:tc>
      </w:tr>
      <w:tr w:rsidR="00E121F5" w:rsidRPr="00F10F04" w:rsidTr="008D71F0">
        <w:tc>
          <w:tcPr>
            <w:tcW w:w="1384" w:type="dxa"/>
            <w:tcBorders>
              <w:top w:val="single" w:sz="4" w:space="0" w:color="000000"/>
              <w:left w:val="single" w:sz="4" w:space="0" w:color="000000"/>
              <w:bottom w:val="single" w:sz="4" w:space="0" w:color="000000"/>
              <w:right w:val="single" w:sz="4" w:space="0" w:color="000000"/>
            </w:tcBorders>
            <w:hideMark/>
          </w:tcPr>
          <w:p w:rsidR="00E121F5" w:rsidRDefault="00E121F5" w:rsidP="008D71F0">
            <w:pPr>
              <w:pStyle w:val="M"/>
              <w:ind w:firstLine="0"/>
              <w:rPr>
                <w:rStyle w:val="a9"/>
                <w:b w:val="0"/>
                <w:sz w:val="18"/>
                <w:szCs w:val="18"/>
              </w:rPr>
            </w:pPr>
            <w:r>
              <w:rPr>
                <w:rStyle w:val="a9"/>
                <w:rFonts w:hint="eastAsia"/>
                <w:b w:val="0"/>
                <w:sz w:val="18"/>
                <w:szCs w:val="18"/>
              </w:rPr>
              <w:t>类型标识</w:t>
            </w:r>
          </w:p>
        </w:tc>
        <w:tc>
          <w:tcPr>
            <w:tcW w:w="7138" w:type="dxa"/>
            <w:tcBorders>
              <w:top w:val="single" w:sz="4" w:space="0" w:color="000000"/>
              <w:left w:val="single" w:sz="4" w:space="0" w:color="000000"/>
              <w:bottom w:val="single" w:sz="4" w:space="0" w:color="000000"/>
              <w:right w:val="single" w:sz="4" w:space="0" w:color="000000"/>
            </w:tcBorders>
            <w:hideMark/>
          </w:tcPr>
          <w:p w:rsidR="00E121F5" w:rsidRPr="00E17EC9" w:rsidRDefault="00BB5B22" w:rsidP="00BB5B22">
            <w:pPr>
              <w:pStyle w:val="M"/>
              <w:ind w:firstLine="0"/>
              <w:rPr>
                <w:rStyle w:val="a9"/>
                <w:sz w:val="18"/>
                <w:szCs w:val="18"/>
              </w:rPr>
            </w:pPr>
            <w:r>
              <w:rPr>
                <w:rStyle w:val="a9"/>
                <w:rFonts w:hint="eastAsia"/>
                <w:b w:val="0"/>
                <w:sz w:val="18"/>
                <w:szCs w:val="18"/>
              </w:rPr>
              <w:t>v</w:t>
            </w:r>
            <w:r w:rsidRPr="00BB5B22">
              <w:rPr>
                <w:rStyle w:val="a9"/>
                <w:b w:val="0"/>
                <w:sz w:val="18"/>
                <w:szCs w:val="18"/>
              </w:rPr>
              <w:t>ocabularyStructureChoice</w:t>
            </w:r>
          </w:p>
        </w:tc>
      </w:tr>
      <w:tr w:rsidR="00E121F5" w:rsidRPr="00F10F04" w:rsidTr="008D71F0">
        <w:tc>
          <w:tcPr>
            <w:tcW w:w="1384" w:type="dxa"/>
            <w:tcBorders>
              <w:top w:val="single" w:sz="4" w:space="0" w:color="000000"/>
              <w:left w:val="single" w:sz="4" w:space="0" w:color="000000"/>
              <w:bottom w:val="single" w:sz="4" w:space="0" w:color="000000"/>
              <w:right w:val="single" w:sz="4" w:space="0" w:color="000000"/>
            </w:tcBorders>
            <w:hideMark/>
          </w:tcPr>
          <w:p w:rsidR="00E121F5" w:rsidRPr="00F10F04" w:rsidRDefault="00E121F5" w:rsidP="008D71F0">
            <w:pPr>
              <w:pStyle w:val="M"/>
              <w:ind w:firstLine="0"/>
              <w:rPr>
                <w:rStyle w:val="a9"/>
                <w:b w:val="0"/>
                <w:sz w:val="18"/>
                <w:szCs w:val="18"/>
              </w:rPr>
            </w:pPr>
            <w:r w:rsidRPr="00965CA1">
              <w:rPr>
                <w:rStyle w:val="a9"/>
                <w:rFonts w:hint="eastAsia"/>
                <w:b w:val="0"/>
                <w:sz w:val="18"/>
                <w:szCs w:val="18"/>
              </w:rPr>
              <w:t>试题附加材料</w:t>
            </w:r>
          </w:p>
        </w:tc>
        <w:tc>
          <w:tcPr>
            <w:tcW w:w="7138" w:type="dxa"/>
            <w:tcBorders>
              <w:top w:val="single" w:sz="4" w:space="0" w:color="000000"/>
              <w:left w:val="single" w:sz="4" w:space="0" w:color="000000"/>
              <w:bottom w:val="single" w:sz="4" w:space="0" w:color="000000"/>
              <w:right w:val="single" w:sz="4" w:space="0" w:color="000000"/>
            </w:tcBorders>
            <w:hideMark/>
          </w:tcPr>
          <w:p w:rsidR="00E121F5" w:rsidRPr="00F10F04" w:rsidRDefault="00E121F5" w:rsidP="008D71F0">
            <w:pPr>
              <w:pStyle w:val="M"/>
              <w:ind w:firstLine="0"/>
              <w:rPr>
                <w:rStyle w:val="a9"/>
                <w:b w:val="0"/>
                <w:sz w:val="18"/>
                <w:szCs w:val="18"/>
              </w:rPr>
            </w:pPr>
            <w:r>
              <w:rPr>
                <w:rStyle w:val="a9"/>
                <w:rFonts w:hint="eastAsia"/>
                <w:b w:val="0"/>
                <w:sz w:val="18"/>
                <w:szCs w:val="18"/>
              </w:rPr>
              <w:t>无</w:t>
            </w:r>
          </w:p>
        </w:tc>
      </w:tr>
      <w:tr w:rsidR="00E121F5" w:rsidRPr="00F10F04" w:rsidTr="008D71F0">
        <w:tc>
          <w:tcPr>
            <w:tcW w:w="1384" w:type="dxa"/>
            <w:tcBorders>
              <w:top w:val="single" w:sz="4" w:space="0" w:color="000000"/>
              <w:left w:val="single" w:sz="4" w:space="0" w:color="000000"/>
              <w:bottom w:val="single" w:sz="4" w:space="0" w:color="000000"/>
              <w:right w:val="single" w:sz="4" w:space="0" w:color="000000"/>
            </w:tcBorders>
            <w:hideMark/>
          </w:tcPr>
          <w:p w:rsidR="00E121F5" w:rsidRPr="00F10F04" w:rsidRDefault="00E121F5" w:rsidP="008D71F0">
            <w:pPr>
              <w:pStyle w:val="M"/>
              <w:ind w:firstLine="0"/>
              <w:rPr>
                <w:rStyle w:val="a9"/>
                <w:b w:val="0"/>
                <w:sz w:val="18"/>
                <w:szCs w:val="18"/>
              </w:rPr>
            </w:pPr>
            <w:r w:rsidRPr="00965CA1">
              <w:rPr>
                <w:rStyle w:val="a9"/>
                <w:rFonts w:hint="eastAsia"/>
                <w:b w:val="0"/>
                <w:sz w:val="18"/>
                <w:szCs w:val="18"/>
              </w:rPr>
              <w:t>试题问题类型</w:t>
            </w:r>
          </w:p>
        </w:tc>
        <w:tc>
          <w:tcPr>
            <w:tcW w:w="7138" w:type="dxa"/>
            <w:tcBorders>
              <w:top w:val="single" w:sz="4" w:space="0" w:color="000000"/>
              <w:left w:val="single" w:sz="4" w:space="0" w:color="000000"/>
              <w:bottom w:val="single" w:sz="4" w:space="0" w:color="000000"/>
              <w:right w:val="single" w:sz="4" w:space="0" w:color="000000"/>
            </w:tcBorders>
            <w:hideMark/>
          </w:tcPr>
          <w:p w:rsidR="00E121F5" w:rsidRPr="00F10F04" w:rsidRDefault="00E121F5" w:rsidP="008D71F0">
            <w:pPr>
              <w:pStyle w:val="M"/>
              <w:ind w:firstLine="0"/>
              <w:rPr>
                <w:rStyle w:val="a9"/>
                <w:b w:val="0"/>
                <w:sz w:val="18"/>
                <w:szCs w:val="18"/>
              </w:rPr>
            </w:pPr>
            <w:r>
              <w:rPr>
                <w:rStyle w:val="a9"/>
                <w:b w:val="0"/>
                <w:sz w:val="18"/>
                <w:szCs w:val="18"/>
              </w:rPr>
              <w:t>C</w:t>
            </w:r>
            <w:r>
              <w:rPr>
                <w:rStyle w:val="a9"/>
                <w:rFonts w:hint="eastAsia"/>
                <w:b w:val="0"/>
                <w:sz w:val="18"/>
                <w:szCs w:val="18"/>
              </w:rPr>
              <w:t>hoice</w:t>
            </w:r>
          </w:p>
        </w:tc>
      </w:tr>
      <w:tr w:rsidR="00E121F5" w:rsidRPr="00F10F04" w:rsidTr="008D71F0">
        <w:tc>
          <w:tcPr>
            <w:tcW w:w="1384" w:type="dxa"/>
            <w:tcBorders>
              <w:top w:val="single" w:sz="4" w:space="0" w:color="000000"/>
              <w:left w:val="single" w:sz="4" w:space="0" w:color="000000"/>
              <w:bottom w:val="single" w:sz="4" w:space="0" w:color="000000"/>
              <w:right w:val="single" w:sz="4" w:space="0" w:color="000000"/>
            </w:tcBorders>
            <w:hideMark/>
          </w:tcPr>
          <w:p w:rsidR="00E121F5" w:rsidRPr="00F10F04" w:rsidRDefault="00E121F5" w:rsidP="008D71F0">
            <w:pPr>
              <w:pStyle w:val="M"/>
              <w:ind w:firstLine="0"/>
              <w:rPr>
                <w:rStyle w:val="a9"/>
                <w:b w:val="0"/>
                <w:sz w:val="18"/>
                <w:szCs w:val="18"/>
              </w:rPr>
            </w:pPr>
            <w:r w:rsidRPr="00965CA1">
              <w:rPr>
                <w:rStyle w:val="a9"/>
                <w:rFonts w:hint="eastAsia"/>
                <w:b w:val="0"/>
                <w:sz w:val="18"/>
                <w:szCs w:val="18"/>
              </w:rPr>
              <w:t>流程性试题</w:t>
            </w:r>
          </w:p>
        </w:tc>
        <w:tc>
          <w:tcPr>
            <w:tcW w:w="7138" w:type="dxa"/>
            <w:tcBorders>
              <w:top w:val="single" w:sz="4" w:space="0" w:color="000000"/>
              <w:left w:val="single" w:sz="4" w:space="0" w:color="000000"/>
              <w:bottom w:val="single" w:sz="4" w:space="0" w:color="000000"/>
              <w:right w:val="single" w:sz="4" w:space="0" w:color="000000"/>
            </w:tcBorders>
            <w:hideMark/>
          </w:tcPr>
          <w:p w:rsidR="00E121F5" w:rsidRPr="00F10F04" w:rsidRDefault="00E121F5" w:rsidP="008D71F0">
            <w:pPr>
              <w:pStyle w:val="M"/>
              <w:ind w:firstLine="0"/>
              <w:rPr>
                <w:rStyle w:val="a9"/>
                <w:b w:val="0"/>
                <w:sz w:val="18"/>
                <w:szCs w:val="18"/>
              </w:rPr>
            </w:pPr>
            <w:r>
              <w:rPr>
                <w:rStyle w:val="a9"/>
                <w:rFonts w:hint="eastAsia"/>
                <w:b w:val="0"/>
                <w:sz w:val="18"/>
                <w:szCs w:val="18"/>
              </w:rPr>
              <w:t>否</w:t>
            </w:r>
          </w:p>
        </w:tc>
      </w:tr>
      <w:tr w:rsidR="00E121F5" w:rsidRPr="00F10F04" w:rsidTr="008D71F0">
        <w:tc>
          <w:tcPr>
            <w:tcW w:w="1384" w:type="dxa"/>
            <w:tcBorders>
              <w:top w:val="single" w:sz="4" w:space="0" w:color="000000"/>
              <w:left w:val="single" w:sz="4" w:space="0" w:color="000000"/>
              <w:bottom w:val="single" w:sz="4" w:space="0" w:color="000000"/>
              <w:right w:val="single" w:sz="4" w:space="0" w:color="000000"/>
            </w:tcBorders>
            <w:hideMark/>
          </w:tcPr>
          <w:p w:rsidR="00E121F5" w:rsidRPr="00F10F04" w:rsidRDefault="00E121F5" w:rsidP="008D71F0">
            <w:pPr>
              <w:pStyle w:val="M"/>
              <w:ind w:firstLine="0"/>
              <w:rPr>
                <w:rStyle w:val="a9"/>
                <w:b w:val="0"/>
                <w:sz w:val="18"/>
                <w:szCs w:val="18"/>
              </w:rPr>
            </w:pPr>
            <w:r>
              <w:rPr>
                <w:rFonts w:hint="eastAsia"/>
              </w:rPr>
              <w:t>示例</w:t>
            </w:r>
          </w:p>
        </w:tc>
        <w:tc>
          <w:tcPr>
            <w:tcW w:w="7138" w:type="dxa"/>
            <w:tcBorders>
              <w:top w:val="single" w:sz="4" w:space="0" w:color="000000"/>
              <w:left w:val="single" w:sz="4" w:space="0" w:color="000000"/>
              <w:bottom w:val="single" w:sz="4" w:space="0" w:color="000000"/>
              <w:right w:val="single" w:sz="4" w:space="0" w:color="000000"/>
            </w:tcBorders>
            <w:hideMark/>
          </w:tcPr>
          <w:p w:rsidR="00E121F5" w:rsidRPr="00F664A8" w:rsidRDefault="00E121F5" w:rsidP="008D71F0">
            <w:pPr>
              <w:pStyle w:val="M"/>
              <w:spacing w:line="240" w:lineRule="auto"/>
              <w:ind w:firstLine="0"/>
              <w:rPr>
                <w:rStyle w:val="a9"/>
                <w:b w:val="0"/>
                <w:sz w:val="18"/>
                <w:szCs w:val="18"/>
              </w:rPr>
            </w:pPr>
            <w:r w:rsidRPr="00965CA1">
              <w:rPr>
                <w:rStyle w:val="a9"/>
                <w:b w:val="0"/>
                <w:sz w:val="18"/>
                <w:szCs w:val="18"/>
              </w:rPr>
              <w:t>&lt;assessmentItem identifier="</w:t>
            </w:r>
            <w:r w:rsidRPr="00FC0028">
              <w:rPr>
                <w:rStyle w:val="a9"/>
                <w:b w:val="0"/>
                <w:sz w:val="18"/>
                <w:szCs w:val="18"/>
              </w:rPr>
              <w:t>sflep-</w:t>
            </w:r>
            <w:r>
              <w:rPr>
                <w:rStyle w:val="a9"/>
                <w:rFonts w:hint="eastAsia"/>
                <w:b w:val="0"/>
                <w:sz w:val="18"/>
                <w:szCs w:val="18"/>
              </w:rPr>
              <w:t>ni</w:t>
            </w:r>
            <w:r w:rsidRPr="00FC0028">
              <w:rPr>
                <w:rStyle w:val="a9"/>
                <w:b w:val="0"/>
                <w:sz w:val="18"/>
                <w:szCs w:val="18"/>
              </w:rPr>
              <w:t>-</w:t>
            </w:r>
            <w:r>
              <w:rPr>
                <w:rStyle w:val="a9"/>
                <w:rFonts w:hint="eastAsia"/>
                <w:b w:val="0"/>
                <w:sz w:val="18"/>
                <w:szCs w:val="18"/>
              </w:rPr>
              <w:t>2</w:t>
            </w:r>
            <w:r w:rsidR="00BB5B22">
              <w:rPr>
                <w:rStyle w:val="a9"/>
                <w:rFonts w:hint="eastAsia"/>
                <w:b w:val="0"/>
                <w:sz w:val="18"/>
                <w:szCs w:val="18"/>
              </w:rPr>
              <w:t>3</w:t>
            </w:r>
            <w:r w:rsidRPr="00FC0028">
              <w:rPr>
                <w:rStyle w:val="a9"/>
                <w:b w:val="0"/>
                <w:sz w:val="18"/>
                <w:szCs w:val="18"/>
              </w:rPr>
              <w:t>-</w:t>
            </w:r>
            <w:r>
              <w:rPr>
                <w:rStyle w:val="a9"/>
                <w:rFonts w:hint="eastAsia"/>
                <w:b w:val="0"/>
                <w:sz w:val="18"/>
                <w:szCs w:val="18"/>
              </w:rPr>
              <w:t>423</w:t>
            </w:r>
            <w:r w:rsidRPr="00965CA1">
              <w:rPr>
                <w:rStyle w:val="a9"/>
                <w:b w:val="0"/>
                <w:sz w:val="18"/>
                <w:szCs w:val="18"/>
              </w:rPr>
              <w:t>" type="</w:t>
            </w:r>
            <w:r w:rsidR="00BB5B22">
              <w:rPr>
                <w:rStyle w:val="a9"/>
                <w:rFonts w:hint="eastAsia"/>
                <w:b w:val="0"/>
                <w:sz w:val="18"/>
                <w:szCs w:val="18"/>
              </w:rPr>
              <w:t>v</w:t>
            </w:r>
            <w:r w:rsidR="00BB5B22" w:rsidRPr="00BB5B22">
              <w:rPr>
                <w:rStyle w:val="a9"/>
                <w:b w:val="0"/>
                <w:sz w:val="18"/>
                <w:szCs w:val="18"/>
              </w:rPr>
              <w:t>ocabularyStructureChoice</w:t>
            </w:r>
            <w:r w:rsidRPr="00965CA1">
              <w:rPr>
                <w:rStyle w:val="a9"/>
                <w:b w:val="0"/>
                <w:sz w:val="18"/>
                <w:szCs w:val="18"/>
              </w:rPr>
              <w:t>"</w:t>
            </w:r>
            <w:r>
              <w:rPr>
                <w:rStyle w:val="a9"/>
                <w:rFonts w:hint="eastAsia"/>
                <w:b w:val="0"/>
                <w:sz w:val="18"/>
                <w:szCs w:val="18"/>
              </w:rPr>
              <w:t xml:space="preserve"> </w:t>
            </w:r>
            <w:r w:rsidRPr="00965CA1">
              <w:rPr>
                <w:rStyle w:val="a9"/>
                <w:b w:val="0"/>
                <w:sz w:val="18"/>
                <w:szCs w:val="18"/>
              </w:rPr>
              <w:t>level="</w:t>
            </w:r>
            <w:r>
              <w:rPr>
                <w:rStyle w:val="a9"/>
                <w:rFonts w:hint="eastAsia"/>
                <w:b w:val="0"/>
                <w:sz w:val="18"/>
                <w:szCs w:val="18"/>
              </w:rPr>
              <w:t>1</w:t>
            </w:r>
            <w:r w:rsidRPr="00965CA1">
              <w:rPr>
                <w:rStyle w:val="a9"/>
                <w:b w:val="0"/>
                <w:sz w:val="18"/>
                <w:szCs w:val="18"/>
              </w:rPr>
              <w:t>"&gt;</w:t>
            </w:r>
          </w:p>
          <w:p w:rsidR="00E121F5" w:rsidRPr="00F664A8" w:rsidRDefault="00E121F5" w:rsidP="008D71F0">
            <w:pPr>
              <w:pStyle w:val="M"/>
              <w:spacing w:line="240" w:lineRule="auto"/>
              <w:rPr>
                <w:rStyle w:val="a9"/>
                <w:b w:val="0"/>
                <w:sz w:val="18"/>
                <w:szCs w:val="18"/>
              </w:rPr>
            </w:pPr>
            <w:r w:rsidRPr="00F664A8">
              <w:rPr>
                <w:rStyle w:val="a9"/>
                <w:b w:val="0"/>
                <w:sz w:val="18"/>
                <w:szCs w:val="18"/>
              </w:rPr>
              <w:t>&lt;question type="choice"&gt;</w:t>
            </w:r>
          </w:p>
          <w:p w:rsidR="00E121F5" w:rsidRPr="00F664A8" w:rsidRDefault="00E121F5" w:rsidP="008D71F0">
            <w:pPr>
              <w:pStyle w:val="M"/>
              <w:spacing w:line="240" w:lineRule="auto"/>
              <w:rPr>
                <w:rStyle w:val="a9"/>
                <w:b w:val="0"/>
                <w:sz w:val="18"/>
                <w:szCs w:val="18"/>
              </w:rPr>
            </w:pPr>
            <w:r w:rsidRPr="00F664A8">
              <w:rPr>
                <w:rStyle w:val="a9"/>
                <w:b w:val="0"/>
                <w:sz w:val="18"/>
                <w:szCs w:val="18"/>
              </w:rPr>
              <w:tab/>
              <w:t>&lt;prompt&gt;</w:t>
            </w:r>
            <w:r>
              <w:t xml:space="preserve"> </w:t>
            </w:r>
            <w:r w:rsidR="009C6D29" w:rsidRPr="009C6D29">
              <w:rPr>
                <w:rStyle w:val="a9"/>
                <w:b w:val="0"/>
                <w:sz w:val="18"/>
                <w:szCs w:val="18"/>
              </w:rPr>
              <w:t>As some of the rules concerning foreign trade ran contrary to the    principles of the WTO, the government decided to _________ them as soon as possible.</w:t>
            </w:r>
            <w:r w:rsidRPr="00F664A8">
              <w:rPr>
                <w:rStyle w:val="a9"/>
                <w:b w:val="0"/>
                <w:sz w:val="18"/>
                <w:szCs w:val="18"/>
              </w:rPr>
              <w:t>&lt;/prompt&gt;</w:t>
            </w:r>
          </w:p>
          <w:p w:rsidR="00E121F5" w:rsidRPr="00F664A8" w:rsidRDefault="00E121F5" w:rsidP="008D71F0">
            <w:pPr>
              <w:pStyle w:val="M"/>
              <w:spacing w:line="240" w:lineRule="auto"/>
              <w:rPr>
                <w:rStyle w:val="a9"/>
                <w:b w:val="0"/>
                <w:sz w:val="18"/>
                <w:szCs w:val="18"/>
              </w:rPr>
            </w:pPr>
            <w:r w:rsidRPr="00F664A8">
              <w:rPr>
                <w:rStyle w:val="a9"/>
                <w:b w:val="0"/>
                <w:sz w:val="18"/>
                <w:szCs w:val="18"/>
              </w:rPr>
              <w:tab/>
              <w:t>&lt;choice&gt;</w:t>
            </w:r>
          </w:p>
          <w:p w:rsidR="00E121F5" w:rsidRPr="00F664A8" w:rsidRDefault="00E121F5" w:rsidP="008D71F0">
            <w:pPr>
              <w:pStyle w:val="M"/>
              <w:spacing w:line="240" w:lineRule="auto"/>
              <w:rPr>
                <w:rStyle w:val="a9"/>
                <w:b w:val="0"/>
                <w:sz w:val="18"/>
                <w:szCs w:val="18"/>
              </w:rPr>
            </w:pPr>
            <w:r w:rsidRPr="00F664A8">
              <w:rPr>
                <w:rStyle w:val="a9"/>
                <w:b w:val="0"/>
                <w:sz w:val="18"/>
                <w:szCs w:val="18"/>
              </w:rPr>
              <w:tab/>
            </w:r>
            <w:r w:rsidRPr="00F664A8">
              <w:rPr>
                <w:rStyle w:val="a9"/>
                <w:b w:val="0"/>
                <w:sz w:val="18"/>
                <w:szCs w:val="18"/>
              </w:rPr>
              <w:tab/>
              <w:t>&lt;option&gt;</w:t>
            </w:r>
            <w:r w:rsidR="009C6D29" w:rsidRPr="009C6D29">
              <w:rPr>
                <w:rStyle w:val="a9"/>
                <w:b w:val="0"/>
                <w:sz w:val="18"/>
                <w:szCs w:val="18"/>
              </w:rPr>
              <w:t>abolish</w:t>
            </w:r>
            <w:r w:rsidRPr="00F664A8">
              <w:rPr>
                <w:rStyle w:val="a9"/>
                <w:b w:val="0"/>
                <w:sz w:val="18"/>
                <w:szCs w:val="18"/>
              </w:rPr>
              <w:t>&lt;/option&gt;</w:t>
            </w:r>
          </w:p>
          <w:p w:rsidR="00E121F5" w:rsidRPr="00F664A8" w:rsidRDefault="00E121F5" w:rsidP="008D71F0">
            <w:pPr>
              <w:pStyle w:val="M"/>
              <w:spacing w:line="240" w:lineRule="auto"/>
              <w:rPr>
                <w:rStyle w:val="a9"/>
                <w:b w:val="0"/>
                <w:sz w:val="18"/>
                <w:szCs w:val="18"/>
              </w:rPr>
            </w:pPr>
            <w:r w:rsidRPr="00F664A8">
              <w:rPr>
                <w:rStyle w:val="a9"/>
                <w:b w:val="0"/>
                <w:sz w:val="18"/>
                <w:szCs w:val="18"/>
              </w:rPr>
              <w:tab/>
            </w:r>
            <w:r w:rsidRPr="00F664A8">
              <w:rPr>
                <w:rStyle w:val="a9"/>
                <w:b w:val="0"/>
                <w:sz w:val="18"/>
                <w:szCs w:val="18"/>
              </w:rPr>
              <w:tab/>
              <w:t>&lt;option&gt;</w:t>
            </w:r>
            <w:r w:rsidR="009C6D29" w:rsidRPr="009C6D29">
              <w:rPr>
                <w:rStyle w:val="a9"/>
                <w:b w:val="0"/>
                <w:sz w:val="18"/>
                <w:szCs w:val="18"/>
              </w:rPr>
              <w:t>accomplish</w:t>
            </w:r>
            <w:r w:rsidRPr="00F664A8">
              <w:rPr>
                <w:rStyle w:val="a9"/>
                <w:b w:val="0"/>
                <w:sz w:val="18"/>
                <w:szCs w:val="18"/>
              </w:rPr>
              <w:t>&lt;/option&gt;</w:t>
            </w:r>
          </w:p>
          <w:p w:rsidR="00E121F5" w:rsidRPr="00F664A8" w:rsidRDefault="00E121F5" w:rsidP="008D71F0">
            <w:pPr>
              <w:pStyle w:val="M"/>
              <w:spacing w:line="240" w:lineRule="auto"/>
              <w:rPr>
                <w:rStyle w:val="a9"/>
                <w:b w:val="0"/>
                <w:sz w:val="18"/>
                <w:szCs w:val="18"/>
              </w:rPr>
            </w:pPr>
            <w:r w:rsidRPr="00F664A8">
              <w:rPr>
                <w:rStyle w:val="a9"/>
                <w:b w:val="0"/>
                <w:sz w:val="18"/>
                <w:szCs w:val="18"/>
              </w:rPr>
              <w:tab/>
            </w:r>
            <w:r w:rsidRPr="00F664A8">
              <w:rPr>
                <w:rStyle w:val="a9"/>
                <w:b w:val="0"/>
                <w:sz w:val="18"/>
                <w:szCs w:val="18"/>
              </w:rPr>
              <w:tab/>
              <w:t>&lt;option&gt;</w:t>
            </w:r>
            <w:r w:rsidR="009C6D29" w:rsidRPr="009C6D29">
              <w:rPr>
                <w:rStyle w:val="a9"/>
                <w:b w:val="0"/>
                <w:sz w:val="18"/>
                <w:szCs w:val="18"/>
              </w:rPr>
              <w:t>distinguish</w:t>
            </w:r>
            <w:r w:rsidRPr="00F664A8">
              <w:rPr>
                <w:rStyle w:val="a9"/>
                <w:b w:val="0"/>
                <w:sz w:val="18"/>
                <w:szCs w:val="18"/>
              </w:rPr>
              <w:t>&lt;/option&gt;</w:t>
            </w:r>
          </w:p>
          <w:p w:rsidR="00E121F5" w:rsidRPr="00F664A8" w:rsidRDefault="00E121F5" w:rsidP="008D71F0">
            <w:pPr>
              <w:pStyle w:val="M"/>
              <w:spacing w:line="240" w:lineRule="auto"/>
              <w:rPr>
                <w:rStyle w:val="a9"/>
                <w:b w:val="0"/>
                <w:sz w:val="18"/>
                <w:szCs w:val="18"/>
              </w:rPr>
            </w:pPr>
            <w:r w:rsidRPr="00F664A8">
              <w:rPr>
                <w:rStyle w:val="a9"/>
                <w:b w:val="0"/>
                <w:sz w:val="18"/>
                <w:szCs w:val="18"/>
              </w:rPr>
              <w:tab/>
            </w:r>
            <w:r w:rsidRPr="00F664A8">
              <w:rPr>
                <w:rStyle w:val="a9"/>
                <w:b w:val="0"/>
                <w:sz w:val="18"/>
                <w:szCs w:val="18"/>
              </w:rPr>
              <w:tab/>
              <w:t>&lt;option&gt;</w:t>
            </w:r>
            <w:r w:rsidR="009C6D29" w:rsidRPr="009C6D29">
              <w:rPr>
                <w:rStyle w:val="a9"/>
                <w:b w:val="0"/>
                <w:sz w:val="18"/>
                <w:szCs w:val="18"/>
              </w:rPr>
              <w:t>establish</w:t>
            </w:r>
            <w:r w:rsidRPr="00F664A8">
              <w:rPr>
                <w:rStyle w:val="a9"/>
                <w:b w:val="0"/>
                <w:sz w:val="18"/>
                <w:szCs w:val="18"/>
              </w:rPr>
              <w:t>&lt;/option&gt;</w:t>
            </w:r>
          </w:p>
          <w:p w:rsidR="00E121F5" w:rsidRPr="00F664A8" w:rsidRDefault="00E121F5" w:rsidP="008D71F0">
            <w:pPr>
              <w:pStyle w:val="M"/>
              <w:spacing w:line="240" w:lineRule="auto"/>
              <w:rPr>
                <w:rStyle w:val="a9"/>
                <w:b w:val="0"/>
                <w:sz w:val="18"/>
                <w:szCs w:val="18"/>
              </w:rPr>
            </w:pPr>
            <w:r>
              <w:rPr>
                <w:rStyle w:val="a9"/>
                <w:rFonts w:hint="eastAsia"/>
                <w:b w:val="0"/>
                <w:sz w:val="18"/>
                <w:szCs w:val="18"/>
              </w:rPr>
              <w:tab/>
            </w:r>
            <w:r w:rsidRPr="00F664A8">
              <w:rPr>
                <w:rStyle w:val="a9"/>
                <w:b w:val="0"/>
                <w:sz w:val="18"/>
                <w:szCs w:val="18"/>
              </w:rPr>
              <w:t>&lt;/choice&gt;</w:t>
            </w:r>
          </w:p>
          <w:p w:rsidR="00E121F5" w:rsidRPr="00F664A8" w:rsidRDefault="00E121F5" w:rsidP="008D71F0">
            <w:pPr>
              <w:pStyle w:val="M"/>
              <w:spacing w:line="240" w:lineRule="auto"/>
              <w:rPr>
                <w:rStyle w:val="a9"/>
                <w:b w:val="0"/>
                <w:sz w:val="18"/>
                <w:szCs w:val="18"/>
              </w:rPr>
            </w:pPr>
            <w:r>
              <w:rPr>
                <w:rStyle w:val="a9"/>
                <w:rFonts w:hint="eastAsia"/>
                <w:b w:val="0"/>
                <w:sz w:val="18"/>
                <w:szCs w:val="18"/>
              </w:rPr>
              <w:tab/>
            </w:r>
            <w:r w:rsidRPr="00F664A8">
              <w:rPr>
                <w:rStyle w:val="a9"/>
                <w:b w:val="0"/>
                <w:sz w:val="18"/>
                <w:szCs w:val="18"/>
              </w:rPr>
              <w:t>&lt;key&gt;</w:t>
            </w:r>
            <w:r>
              <w:rPr>
                <w:rStyle w:val="a9"/>
                <w:rFonts w:hint="eastAsia"/>
                <w:b w:val="0"/>
                <w:sz w:val="18"/>
                <w:szCs w:val="18"/>
              </w:rPr>
              <w:t>1</w:t>
            </w:r>
            <w:r w:rsidRPr="00F664A8">
              <w:rPr>
                <w:rStyle w:val="a9"/>
                <w:b w:val="0"/>
                <w:sz w:val="18"/>
                <w:szCs w:val="18"/>
              </w:rPr>
              <w:t>&lt;/key&gt;</w:t>
            </w:r>
          </w:p>
          <w:p w:rsidR="00E121F5" w:rsidRPr="00F664A8" w:rsidRDefault="00E121F5" w:rsidP="008D71F0">
            <w:pPr>
              <w:pStyle w:val="M"/>
              <w:spacing w:line="240" w:lineRule="auto"/>
              <w:rPr>
                <w:rStyle w:val="a9"/>
                <w:b w:val="0"/>
                <w:sz w:val="18"/>
                <w:szCs w:val="18"/>
              </w:rPr>
            </w:pPr>
            <w:r w:rsidRPr="00F664A8">
              <w:rPr>
                <w:rStyle w:val="a9"/>
                <w:b w:val="0"/>
                <w:sz w:val="18"/>
                <w:szCs w:val="18"/>
              </w:rPr>
              <w:t>&lt;/question&gt;</w:t>
            </w:r>
          </w:p>
          <w:p w:rsidR="00E121F5" w:rsidRPr="00F10F04" w:rsidRDefault="00E121F5" w:rsidP="008D71F0">
            <w:pPr>
              <w:pStyle w:val="M"/>
              <w:spacing w:line="240" w:lineRule="auto"/>
              <w:ind w:firstLine="0"/>
              <w:rPr>
                <w:rStyle w:val="a9"/>
                <w:b w:val="0"/>
                <w:sz w:val="18"/>
                <w:szCs w:val="18"/>
              </w:rPr>
            </w:pPr>
            <w:r w:rsidRPr="00965CA1">
              <w:rPr>
                <w:rStyle w:val="a9"/>
                <w:b w:val="0"/>
                <w:sz w:val="18"/>
                <w:szCs w:val="18"/>
              </w:rPr>
              <w:t>&lt;/assessmentItem&gt;</w:t>
            </w:r>
          </w:p>
        </w:tc>
      </w:tr>
    </w:tbl>
    <w:p w:rsidR="005621E9" w:rsidRDefault="005621E9" w:rsidP="005621E9"/>
    <w:p w:rsidR="00A85BFB" w:rsidRDefault="00A85BFB" w:rsidP="00A85BFB">
      <w:pPr>
        <w:pStyle w:val="3"/>
        <w:numPr>
          <w:ilvl w:val="2"/>
          <w:numId w:val="15"/>
        </w:numPr>
      </w:pPr>
      <w:bookmarkStart w:id="726" w:name="_Toc286841255"/>
      <w:r w:rsidRPr="00A85BFB">
        <w:rPr>
          <w:rFonts w:hint="eastAsia"/>
        </w:rPr>
        <w:t>搭配不当</w:t>
      </w:r>
      <w:r>
        <w:rPr>
          <w:rFonts w:hint="eastAsia"/>
        </w:rPr>
        <w:t>（</w:t>
      </w:r>
      <w:r w:rsidRPr="00A85BFB">
        <w:t>Inappropriate Collocation</w:t>
      </w:r>
      <w:r>
        <w:rPr>
          <w:rFonts w:hint="eastAsia"/>
        </w:rPr>
        <w:t>）</w:t>
      </w:r>
      <w:bookmarkEnd w:id="726"/>
    </w:p>
    <w:p w:rsidR="00A85BFB" w:rsidRPr="00D46068" w:rsidRDefault="00A85BFB" w:rsidP="00A85BFB">
      <w:pPr>
        <w:pStyle w:val="af8"/>
      </w:pPr>
      <w:r w:rsidRPr="00242408">
        <w:rPr>
          <w:rFonts w:hint="eastAsia"/>
        </w:rPr>
        <w:t>表</w:t>
      </w:r>
      <w:r w:rsidRPr="00242408">
        <w:rPr>
          <w:rFonts w:hint="eastAsia"/>
        </w:rPr>
        <w:t xml:space="preserve"> </w:t>
      </w:r>
      <w:r>
        <w:rPr>
          <w:rFonts w:hint="eastAsia"/>
        </w:rPr>
        <w:t>5-</w:t>
      </w:r>
      <w:r w:rsidR="00127988">
        <w:rPr>
          <w:rFonts w:hint="eastAsia"/>
        </w:rPr>
        <w:t>24</w:t>
      </w:r>
      <w:r w:rsidRPr="00A85BFB">
        <w:rPr>
          <w:rFonts w:hint="eastAsia"/>
        </w:rPr>
        <w:t>搭配不当</w:t>
      </w:r>
      <w:r w:rsidRPr="00472A9F">
        <w:rPr>
          <w:rFonts w:hint="eastAsia"/>
        </w:rPr>
        <w:t>（</w:t>
      </w:r>
      <w:r w:rsidR="00523180" w:rsidRPr="00523180">
        <w:t>Inappropriate Collocation</w:t>
      </w:r>
      <w:r w:rsidRPr="00472A9F">
        <w:rPr>
          <w:rFonts w:hint="eastAsia"/>
        </w:rPr>
        <w:t>）</w:t>
      </w:r>
      <w:r>
        <w:rPr>
          <w:rFonts w:hint="eastAsia"/>
        </w:rPr>
        <w:t>示例说明</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84"/>
        <w:gridCol w:w="7138"/>
      </w:tblGrid>
      <w:tr w:rsidR="00A85BFB" w:rsidRPr="00F10F04" w:rsidTr="008D71F0">
        <w:tc>
          <w:tcPr>
            <w:tcW w:w="1384" w:type="dxa"/>
            <w:tcBorders>
              <w:top w:val="single" w:sz="4" w:space="0" w:color="000000"/>
              <w:left w:val="single" w:sz="4" w:space="0" w:color="000000"/>
              <w:bottom w:val="single" w:sz="4" w:space="0" w:color="000000"/>
              <w:right w:val="single" w:sz="4" w:space="0" w:color="000000"/>
            </w:tcBorders>
            <w:hideMark/>
          </w:tcPr>
          <w:p w:rsidR="00A85BFB" w:rsidRPr="00F10F04" w:rsidRDefault="00A85BFB" w:rsidP="008D71F0">
            <w:pPr>
              <w:pStyle w:val="M"/>
              <w:ind w:firstLine="0"/>
              <w:rPr>
                <w:rStyle w:val="a9"/>
                <w:b w:val="0"/>
                <w:sz w:val="18"/>
                <w:szCs w:val="18"/>
              </w:rPr>
            </w:pPr>
            <w:r w:rsidRPr="00F10F04">
              <w:rPr>
                <w:rStyle w:val="a9"/>
                <w:rFonts w:hint="eastAsia"/>
                <w:b w:val="0"/>
                <w:sz w:val="18"/>
                <w:szCs w:val="18"/>
              </w:rPr>
              <w:t>名称</w:t>
            </w:r>
          </w:p>
        </w:tc>
        <w:tc>
          <w:tcPr>
            <w:tcW w:w="7138" w:type="dxa"/>
            <w:tcBorders>
              <w:top w:val="single" w:sz="4" w:space="0" w:color="000000"/>
              <w:left w:val="single" w:sz="4" w:space="0" w:color="000000"/>
              <w:bottom w:val="single" w:sz="4" w:space="0" w:color="000000"/>
              <w:right w:val="single" w:sz="4" w:space="0" w:color="000000"/>
            </w:tcBorders>
            <w:hideMark/>
          </w:tcPr>
          <w:p w:rsidR="00A85BFB" w:rsidRPr="00F10F04" w:rsidRDefault="00A85BFB" w:rsidP="008D71F0">
            <w:pPr>
              <w:pStyle w:val="M"/>
              <w:ind w:firstLine="0"/>
              <w:rPr>
                <w:rStyle w:val="a9"/>
                <w:b w:val="0"/>
                <w:sz w:val="18"/>
                <w:szCs w:val="18"/>
              </w:rPr>
            </w:pPr>
            <w:r>
              <w:rPr>
                <w:rStyle w:val="a9"/>
                <w:rFonts w:hint="eastAsia"/>
                <w:b w:val="0"/>
                <w:sz w:val="18"/>
                <w:szCs w:val="18"/>
              </w:rPr>
              <w:t>说明</w:t>
            </w:r>
          </w:p>
        </w:tc>
      </w:tr>
      <w:tr w:rsidR="00A85BFB" w:rsidRPr="00F10F04" w:rsidTr="008D71F0">
        <w:tc>
          <w:tcPr>
            <w:tcW w:w="1384" w:type="dxa"/>
            <w:tcBorders>
              <w:top w:val="single" w:sz="4" w:space="0" w:color="000000"/>
              <w:left w:val="single" w:sz="4" w:space="0" w:color="000000"/>
              <w:bottom w:val="single" w:sz="4" w:space="0" w:color="000000"/>
              <w:right w:val="single" w:sz="4" w:space="0" w:color="000000"/>
            </w:tcBorders>
            <w:hideMark/>
          </w:tcPr>
          <w:p w:rsidR="00A85BFB" w:rsidRPr="00965CA1" w:rsidRDefault="00A85BFB" w:rsidP="008D71F0">
            <w:pPr>
              <w:pStyle w:val="M"/>
              <w:ind w:firstLine="0"/>
              <w:rPr>
                <w:rStyle w:val="a9"/>
                <w:b w:val="0"/>
                <w:sz w:val="18"/>
                <w:szCs w:val="18"/>
              </w:rPr>
            </w:pPr>
            <w:r>
              <w:rPr>
                <w:rStyle w:val="a9"/>
                <w:rFonts w:hint="eastAsia"/>
                <w:b w:val="0"/>
                <w:sz w:val="18"/>
                <w:szCs w:val="18"/>
              </w:rPr>
              <w:t>类型序号</w:t>
            </w:r>
          </w:p>
        </w:tc>
        <w:tc>
          <w:tcPr>
            <w:tcW w:w="7138" w:type="dxa"/>
            <w:tcBorders>
              <w:top w:val="single" w:sz="4" w:space="0" w:color="000000"/>
              <w:left w:val="single" w:sz="4" w:space="0" w:color="000000"/>
              <w:bottom w:val="single" w:sz="4" w:space="0" w:color="000000"/>
              <w:right w:val="single" w:sz="4" w:space="0" w:color="000000"/>
            </w:tcBorders>
            <w:hideMark/>
          </w:tcPr>
          <w:p w:rsidR="00A85BFB" w:rsidRDefault="00A85BFB" w:rsidP="00A85BFB">
            <w:pPr>
              <w:pStyle w:val="M"/>
              <w:ind w:firstLine="0"/>
              <w:rPr>
                <w:rStyle w:val="a9"/>
                <w:b w:val="0"/>
                <w:sz w:val="18"/>
                <w:szCs w:val="18"/>
              </w:rPr>
            </w:pPr>
            <w:r>
              <w:rPr>
                <w:rStyle w:val="a9"/>
                <w:rFonts w:hint="eastAsia"/>
                <w:b w:val="0"/>
                <w:sz w:val="18"/>
                <w:szCs w:val="18"/>
              </w:rPr>
              <w:t>24</w:t>
            </w:r>
          </w:p>
        </w:tc>
      </w:tr>
      <w:tr w:rsidR="00A85BFB" w:rsidRPr="00F10F04" w:rsidTr="008D71F0">
        <w:tc>
          <w:tcPr>
            <w:tcW w:w="1384" w:type="dxa"/>
            <w:tcBorders>
              <w:top w:val="single" w:sz="4" w:space="0" w:color="000000"/>
              <w:left w:val="single" w:sz="4" w:space="0" w:color="000000"/>
              <w:bottom w:val="single" w:sz="4" w:space="0" w:color="000000"/>
              <w:right w:val="single" w:sz="4" w:space="0" w:color="000000"/>
            </w:tcBorders>
            <w:hideMark/>
          </w:tcPr>
          <w:p w:rsidR="00A85BFB" w:rsidRDefault="00A85BFB" w:rsidP="008D71F0">
            <w:pPr>
              <w:pStyle w:val="M"/>
              <w:ind w:firstLine="0"/>
              <w:rPr>
                <w:rStyle w:val="a9"/>
                <w:b w:val="0"/>
                <w:sz w:val="18"/>
                <w:szCs w:val="18"/>
              </w:rPr>
            </w:pPr>
            <w:r>
              <w:rPr>
                <w:rStyle w:val="a9"/>
                <w:rFonts w:hint="eastAsia"/>
                <w:b w:val="0"/>
                <w:sz w:val="18"/>
                <w:szCs w:val="18"/>
              </w:rPr>
              <w:t>类型标识</w:t>
            </w:r>
          </w:p>
        </w:tc>
        <w:tc>
          <w:tcPr>
            <w:tcW w:w="7138" w:type="dxa"/>
            <w:tcBorders>
              <w:top w:val="single" w:sz="4" w:space="0" w:color="000000"/>
              <w:left w:val="single" w:sz="4" w:space="0" w:color="000000"/>
              <w:bottom w:val="single" w:sz="4" w:space="0" w:color="000000"/>
              <w:right w:val="single" w:sz="4" w:space="0" w:color="000000"/>
            </w:tcBorders>
            <w:hideMark/>
          </w:tcPr>
          <w:p w:rsidR="00A85BFB" w:rsidRPr="00E17EC9" w:rsidRDefault="00547C96" w:rsidP="00547C96">
            <w:pPr>
              <w:pStyle w:val="M"/>
              <w:ind w:firstLine="0"/>
              <w:rPr>
                <w:rStyle w:val="a9"/>
                <w:sz w:val="18"/>
                <w:szCs w:val="18"/>
              </w:rPr>
            </w:pPr>
            <w:r>
              <w:rPr>
                <w:rStyle w:val="a9"/>
                <w:rFonts w:hint="eastAsia"/>
                <w:b w:val="0"/>
                <w:sz w:val="18"/>
                <w:szCs w:val="18"/>
              </w:rPr>
              <w:t>i</w:t>
            </w:r>
            <w:r w:rsidRPr="00547C96">
              <w:rPr>
                <w:rStyle w:val="a9"/>
                <w:b w:val="0"/>
                <w:sz w:val="18"/>
                <w:szCs w:val="18"/>
              </w:rPr>
              <w:t>nappropriateCollocation</w:t>
            </w:r>
          </w:p>
        </w:tc>
      </w:tr>
      <w:tr w:rsidR="00A85BFB" w:rsidRPr="00F10F04" w:rsidTr="008D71F0">
        <w:tc>
          <w:tcPr>
            <w:tcW w:w="1384" w:type="dxa"/>
            <w:tcBorders>
              <w:top w:val="single" w:sz="4" w:space="0" w:color="000000"/>
              <w:left w:val="single" w:sz="4" w:space="0" w:color="000000"/>
              <w:bottom w:val="single" w:sz="4" w:space="0" w:color="000000"/>
              <w:right w:val="single" w:sz="4" w:space="0" w:color="000000"/>
            </w:tcBorders>
            <w:hideMark/>
          </w:tcPr>
          <w:p w:rsidR="00A85BFB" w:rsidRPr="00F10F04" w:rsidRDefault="00A85BFB" w:rsidP="008D71F0">
            <w:pPr>
              <w:pStyle w:val="M"/>
              <w:ind w:firstLine="0"/>
              <w:rPr>
                <w:rStyle w:val="a9"/>
                <w:b w:val="0"/>
                <w:sz w:val="18"/>
                <w:szCs w:val="18"/>
              </w:rPr>
            </w:pPr>
            <w:r w:rsidRPr="00965CA1">
              <w:rPr>
                <w:rStyle w:val="a9"/>
                <w:rFonts w:hint="eastAsia"/>
                <w:b w:val="0"/>
                <w:sz w:val="18"/>
                <w:szCs w:val="18"/>
              </w:rPr>
              <w:lastRenderedPageBreak/>
              <w:t>试题附加材料</w:t>
            </w:r>
          </w:p>
        </w:tc>
        <w:tc>
          <w:tcPr>
            <w:tcW w:w="7138" w:type="dxa"/>
            <w:tcBorders>
              <w:top w:val="single" w:sz="4" w:space="0" w:color="000000"/>
              <w:left w:val="single" w:sz="4" w:space="0" w:color="000000"/>
              <w:bottom w:val="single" w:sz="4" w:space="0" w:color="000000"/>
              <w:right w:val="single" w:sz="4" w:space="0" w:color="000000"/>
            </w:tcBorders>
            <w:hideMark/>
          </w:tcPr>
          <w:p w:rsidR="00A85BFB" w:rsidRPr="00F10F04" w:rsidRDefault="00A85BFB" w:rsidP="008D71F0">
            <w:pPr>
              <w:pStyle w:val="M"/>
              <w:ind w:firstLine="0"/>
              <w:rPr>
                <w:rStyle w:val="a9"/>
                <w:b w:val="0"/>
                <w:sz w:val="18"/>
                <w:szCs w:val="18"/>
              </w:rPr>
            </w:pPr>
            <w:r>
              <w:rPr>
                <w:rStyle w:val="a9"/>
                <w:rFonts w:hint="eastAsia"/>
                <w:b w:val="0"/>
                <w:sz w:val="18"/>
                <w:szCs w:val="18"/>
              </w:rPr>
              <w:t>无</w:t>
            </w:r>
          </w:p>
        </w:tc>
      </w:tr>
      <w:tr w:rsidR="00A85BFB" w:rsidRPr="00F10F04" w:rsidTr="008D71F0">
        <w:tc>
          <w:tcPr>
            <w:tcW w:w="1384" w:type="dxa"/>
            <w:tcBorders>
              <w:top w:val="single" w:sz="4" w:space="0" w:color="000000"/>
              <w:left w:val="single" w:sz="4" w:space="0" w:color="000000"/>
              <w:bottom w:val="single" w:sz="4" w:space="0" w:color="000000"/>
              <w:right w:val="single" w:sz="4" w:space="0" w:color="000000"/>
            </w:tcBorders>
            <w:hideMark/>
          </w:tcPr>
          <w:p w:rsidR="00A85BFB" w:rsidRPr="00F10F04" w:rsidRDefault="00A85BFB" w:rsidP="008D71F0">
            <w:pPr>
              <w:pStyle w:val="M"/>
              <w:ind w:firstLine="0"/>
              <w:rPr>
                <w:rStyle w:val="a9"/>
                <w:b w:val="0"/>
                <w:sz w:val="18"/>
                <w:szCs w:val="18"/>
              </w:rPr>
            </w:pPr>
            <w:r w:rsidRPr="00965CA1">
              <w:rPr>
                <w:rStyle w:val="a9"/>
                <w:rFonts w:hint="eastAsia"/>
                <w:b w:val="0"/>
                <w:sz w:val="18"/>
                <w:szCs w:val="18"/>
              </w:rPr>
              <w:t>试题问题类型</w:t>
            </w:r>
          </w:p>
        </w:tc>
        <w:tc>
          <w:tcPr>
            <w:tcW w:w="7138" w:type="dxa"/>
            <w:tcBorders>
              <w:top w:val="single" w:sz="4" w:space="0" w:color="000000"/>
              <w:left w:val="single" w:sz="4" w:space="0" w:color="000000"/>
              <w:bottom w:val="single" w:sz="4" w:space="0" w:color="000000"/>
              <w:right w:val="single" w:sz="4" w:space="0" w:color="000000"/>
            </w:tcBorders>
            <w:hideMark/>
          </w:tcPr>
          <w:p w:rsidR="00A85BFB" w:rsidRPr="00F10F04" w:rsidRDefault="00A85BFB" w:rsidP="008D71F0">
            <w:pPr>
              <w:pStyle w:val="M"/>
              <w:ind w:firstLine="0"/>
              <w:rPr>
                <w:rStyle w:val="a9"/>
                <w:b w:val="0"/>
                <w:sz w:val="18"/>
                <w:szCs w:val="18"/>
              </w:rPr>
            </w:pPr>
            <w:r>
              <w:rPr>
                <w:rStyle w:val="a9"/>
                <w:b w:val="0"/>
                <w:sz w:val="18"/>
                <w:szCs w:val="18"/>
              </w:rPr>
              <w:t>C</w:t>
            </w:r>
            <w:r>
              <w:rPr>
                <w:rStyle w:val="a9"/>
                <w:rFonts w:hint="eastAsia"/>
                <w:b w:val="0"/>
                <w:sz w:val="18"/>
                <w:szCs w:val="18"/>
              </w:rPr>
              <w:t>hoice</w:t>
            </w:r>
          </w:p>
        </w:tc>
      </w:tr>
      <w:tr w:rsidR="00A85BFB" w:rsidRPr="00F10F04" w:rsidTr="008D71F0">
        <w:tc>
          <w:tcPr>
            <w:tcW w:w="1384" w:type="dxa"/>
            <w:tcBorders>
              <w:top w:val="single" w:sz="4" w:space="0" w:color="000000"/>
              <w:left w:val="single" w:sz="4" w:space="0" w:color="000000"/>
              <w:bottom w:val="single" w:sz="4" w:space="0" w:color="000000"/>
              <w:right w:val="single" w:sz="4" w:space="0" w:color="000000"/>
            </w:tcBorders>
            <w:hideMark/>
          </w:tcPr>
          <w:p w:rsidR="00A85BFB" w:rsidRPr="00F10F04" w:rsidRDefault="00A85BFB" w:rsidP="008D71F0">
            <w:pPr>
              <w:pStyle w:val="M"/>
              <w:ind w:firstLine="0"/>
              <w:rPr>
                <w:rStyle w:val="a9"/>
                <w:b w:val="0"/>
                <w:sz w:val="18"/>
                <w:szCs w:val="18"/>
              </w:rPr>
            </w:pPr>
            <w:r w:rsidRPr="00965CA1">
              <w:rPr>
                <w:rStyle w:val="a9"/>
                <w:rFonts w:hint="eastAsia"/>
                <w:b w:val="0"/>
                <w:sz w:val="18"/>
                <w:szCs w:val="18"/>
              </w:rPr>
              <w:t>流程性试题</w:t>
            </w:r>
          </w:p>
        </w:tc>
        <w:tc>
          <w:tcPr>
            <w:tcW w:w="7138" w:type="dxa"/>
            <w:tcBorders>
              <w:top w:val="single" w:sz="4" w:space="0" w:color="000000"/>
              <w:left w:val="single" w:sz="4" w:space="0" w:color="000000"/>
              <w:bottom w:val="single" w:sz="4" w:space="0" w:color="000000"/>
              <w:right w:val="single" w:sz="4" w:space="0" w:color="000000"/>
            </w:tcBorders>
            <w:hideMark/>
          </w:tcPr>
          <w:p w:rsidR="00A85BFB" w:rsidRPr="00F10F04" w:rsidRDefault="00A85BFB" w:rsidP="008D71F0">
            <w:pPr>
              <w:pStyle w:val="M"/>
              <w:ind w:firstLine="0"/>
              <w:rPr>
                <w:rStyle w:val="a9"/>
                <w:b w:val="0"/>
                <w:sz w:val="18"/>
                <w:szCs w:val="18"/>
              </w:rPr>
            </w:pPr>
            <w:r>
              <w:rPr>
                <w:rStyle w:val="a9"/>
                <w:rFonts w:hint="eastAsia"/>
                <w:b w:val="0"/>
                <w:sz w:val="18"/>
                <w:szCs w:val="18"/>
              </w:rPr>
              <w:t>否</w:t>
            </w:r>
          </w:p>
        </w:tc>
      </w:tr>
      <w:tr w:rsidR="00A85BFB" w:rsidRPr="00F10F04" w:rsidTr="008D71F0">
        <w:tc>
          <w:tcPr>
            <w:tcW w:w="1384" w:type="dxa"/>
            <w:tcBorders>
              <w:top w:val="single" w:sz="4" w:space="0" w:color="000000"/>
              <w:left w:val="single" w:sz="4" w:space="0" w:color="000000"/>
              <w:bottom w:val="single" w:sz="4" w:space="0" w:color="000000"/>
              <w:right w:val="single" w:sz="4" w:space="0" w:color="000000"/>
            </w:tcBorders>
            <w:hideMark/>
          </w:tcPr>
          <w:p w:rsidR="00A85BFB" w:rsidRPr="00F10F04" w:rsidRDefault="00A85BFB" w:rsidP="008D71F0">
            <w:pPr>
              <w:pStyle w:val="M"/>
              <w:ind w:firstLine="0"/>
              <w:rPr>
                <w:rStyle w:val="a9"/>
                <w:b w:val="0"/>
                <w:sz w:val="18"/>
                <w:szCs w:val="18"/>
              </w:rPr>
            </w:pPr>
            <w:r>
              <w:rPr>
                <w:rFonts w:hint="eastAsia"/>
              </w:rPr>
              <w:t>示例</w:t>
            </w:r>
          </w:p>
        </w:tc>
        <w:tc>
          <w:tcPr>
            <w:tcW w:w="7138" w:type="dxa"/>
            <w:tcBorders>
              <w:top w:val="single" w:sz="4" w:space="0" w:color="000000"/>
              <w:left w:val="single" w:sz="4" w:space="0" w:color="000000"/>
              <w:bottom w:val="single" w:sz="4" w:space="0" w:color="000000"/>
              <w:right w:val="single" w:sz="4" w:space="0" w:color="000000"/>
            </w:tcBorders>
            <w:hideMark/>
          </w:tcPr>
          <w:p w:rsidR="00A85BFB" w:rsidRPr="00F664A8" w:rsidRDefault="00A85BFB" w:rsidP="008D71F0">
            <w:pPr>
              <w:pStyle w:val="M"/>
              <w:spacing w:line="240" w:lineRule="auto"/>
              <w:ind w:firstLine="0"/>
              <w:rPr>
                <w:rStyle w:val="a9"/>
                <w:b w:val="0"/>
                <w:sz w:val="18"/>
                <w:szCs w:val="18"/>
              </w:rPr>
            </w:pPr>
            <w:r w:rsidRPr="00965CA1">
              <w:rPr>
                <w:rStyle w:val="a9"/>
                <w:b w:val="0"/>
                <w:sz w:val="18"/>
                <w:szCs w:val="18"/>
              </w:rPr>
              <w:t>&lt;assessmentItem identifier="</w:t>
            </w:r>
            <w:r w:rsidRPr="00FC0028">
              <w:rPr>
                <w:rStyle w:val="a9"/>
                <w:b w:val="0"/>
                <w:sz w:val="18"/>
                <w:szCs w:val="18"/>
              </w:rPr>
              <w:t>sflep-</w:t>
            </w:r>
            <w:r>
              <w:rPr>
                <w:rStyle w:val="a9"/>
                <w:rFonts w:hint="eastAsia"/>
                <w:b w:val="0"/>
                <w:sz w:val="18"/>
                <w:szCs w:val="18"/>
              </w:rPr>
              <w:t>ni</w:t>
            </w:r>
            <w:r w:rsidRPr="00FC0028">
              <w:rPr>
                <w:rStyle w:val="a9"/>
                <w:b w:val="0"/>
                <w:sz w:val="18"/>
                <w:szCs w:val="18"/>
              </w:rPr>
              <w:t>-</w:t>
            </w:r>
            <w:r>
              <w:rPr>
                <w:rStyle w:val="a9"/>
                <w:rFonts w:hint="eastAsia"/>
                <w:b w:val="0"/>
                <w:sz w:val="18"/>
                <w:szCs w:val="18"/>
              </w:rPr>
              <w:t>24</w:t>
            </w:r>
            <w:r w:rsidRPr="00FC0028">
              <w:rPr>
                <w:rStyle w:val="a9"/>
                <w:b w:val="0"/>
                <w:sz w:val="18"/>
                <w:szCs w:val="18"/>
              </w:rPr>
              <w:t>-</w:t>
            </w:r>
            <w:r>
              <w:rPr>
                <w:rStyle w:val="a9"/>
                <w:rFonts w:hint="eastAsia"/>
                <w:b w:val="0"/>
                <w:sz w:val="18"/>
                <w:szCs w:val="18"/>
              </w:rPr>
              <w:t>423</w:t>
            </w:r>
            <w:r w:rsidRPr="00965CA1">
              <w:rPr>
                <w:rStyle w:val="a9"/>
                <w:b w:val="0"/>
                <w:sz w:val="18"/>
                <w:szCs w:val="18"/>
              </w:rPr>
              <w:t>" type="</w:t>
            </w:r>
            <w:r w:rsidR="00547C96">
              <w:rPr>
                <w:rStyle w:val="a9"/>
                <w:rFonts w:hint="eastAsia"/>
                <w:b w:val="0"/>
                <w:sz w:val="18"/>
                <w:szCs w:val="18"/>
              </w:rPr>
              <w:t>i</w:t>
            </w:r>
            <w:r w:rsidR="00547C96" w:rsidRPr="00547C96">
              <w:rPr>
                <w:rStyle w:val="a9"/>
                <w:b w:val="0"/>
                <w:sz w:val="18"/>
                <w:szCs w:val="18"/>
              </w:rPr>
              <w:t>nappropriateCollocation</w:t>
            </w:r>
            <w:r w:rsidRPr="00965CA1">
              <w:rPr>
                <w:rStyle w:val="a9"/>
                <w:b w:val="0"/>
                <w:sz w:val="18"/>
                <w:szCs w:val="18"/>
              </w:rPr>
              <w:t>"</w:t>
            </w:r>
            <w:r>
              <w:rPr>
                <w:rStyle w:val="a9"/>
                <w:rFonts w:hint="eastAsia"/>
                <w:b w:val="0"/>
                <w:sz w:val="18"/>
                <w:szCs w:val="18"/>
              </w:rPr>
              <w:t xml:space="preserve"> </w:t>
            </w:r>
            <w:r w:rsidRPr="00965CA1">
              <w:rPr>
                <w:rStyle w:val="a9"/>
                <w:b w:val="0"/>
                <w:sz w:val="18"/>
                <w:szCs w:val="18"/>
              </w:rPr>
              <w:t>level="</w:t>
            </w:r>
            <w:r>
              <w:rPr>
                <w:rStyle w:val="a9"/>
                <w:rFonts w:hint="eastAsia"/>
                <w:b w:val="0"/>
                <w:sz w:val="18"/>
                <w:szCs w:val="18"/>
              </w:rPr>
              <w:t>1</w:t>
            </w:r>
            <w:r w:rsidRPr="00965CA1">
              <w:rPr>
                <w:rStyle w:val="a9"/>
                <w:b w:val="0"/>
                <w:sz w:val="18"/>
                <w:szCs w:val="18"/>
              </w:rPr>
              <w:t>"&gt;</w:t>
            </w:r>
          </w:p>
          <w:p w:rsidR="00A85BFB" w:rsidRPr="00F664A8" w:rsidRDefault="00A85BFB" w:rsidP="008D71F0">
            <w:pPr>
              <w:pStyle w:val="M"/>
              <w:spacing w:line="240" w:lineRule="auto"/>
              <w:rPr>
                <w:rStyle w:val="a9"/>
                <w:b w:val="0"/>
                <w:sz w:val="18"/>
                <w:szCs w:val="18"/>
              </w:rPr>
            </w:pPr>
            <w:r w:rsidRPr="00F664A8">
              <w:rPr>
                <w:rStyle w:val="a9"/>
                <w:b w:val="0"/>
                <w:sz w:val="18"/>
                <w:szCs w:val="18"/>
              </w:rPr>
              <w:t>&lt;question type="choice"&gt;</w:t>
            </w:r>
          </w:p>
          <w:p w:rsidR="00A85BFB" w:rsidRPr="00F664A8" w:rsidRDefault="00A85BFB" w:rsidP="008D71F0">
            <w:pPr>
              <w:pStyle w:val="M"/>
              <w:spacing w:line="240" w:lineRule="auto"/>
              <w:rPr>
                <w:rStyle w:val="a9"/>
                <w:b w:val="0"/>
                <w:sz w:val="18"/>
                <w:szCs w:val="18"/>
              </w:rPr>
            </w:pPr>
            <w:r w:rsidRPr="00F664A8">
              <w:rPr>
                <w:rStyle w:val="a9"/>
                <w:b w:val="0"/>
                <w:sz w:val="18"/>
                <w:szCs w:val="18"/>
              </w:rPr>
              <w:tab/>
              <w:t>&lt;choice&gt;</w:t>
            </w:r>
          </w:p>
          <w:p w:rsidR="00A85BFB" w:rsidRPr="00F664A8" w:rsidRDefault="00A85BFB" w:rsidP="008D71F0">
            <w:pPr>
              <w:pStyle w:val="M"/>
              <w:spacing w:line="240" w:lineRule="auto"/>
              <w:rPr>
                <w:rStyle w:val="a9"/>
                <w:b w:val="0"/>
                <w:sz w:val="18"/>
                <w:szCs w:val="18"/>
              </w:rPr>
            </w:pPr>
            <w:r w:rsidRPr="00F664A8">
              <w:rPr>
                <w:rStyle w:val="a9"/>
                <w:b w:val="0"/>
                <w:sz w:val="18"/>
                <w:szCs w:val="18"/>
              </w:rPr>
              <w:tab/>
            </w:r>
            <w:r w:rsidRPr="00F664A8">
              <w:rPr>
                <w:rStyle w:val="a9"/>
                <w:b w:val="0"/>
                <w:sz w:val="18"/>
                <w:szCs w:val="18"/>
              </w:rPr>
              <w:tab/>
              <w:t>&lt;option&gt;</w:t>
            </w:r>
            <w:r w:rsidR="00A54A0B" w:rsidRPr="00A54A0B">
              <w:rPr>
                <w:rStyle w:val="a9"/>
                <w:b w:val="0"/>
                <w:sz w:val="18"/>
                <w:szCs w:val="18"/>
              </w:rPr>
              <w:t>He speaks American English well enough to pass for an American.</w:t>
            </w:r>
            <w:r w:rsidRPr="00F664A8">
              <w:rPr>
                <w:rStyle w:val="a9"/>
                <w:b w:val="0"/>
                <w:sz w:val="18"/>
                <w:szCs w:val="18"/>
              </w:rPr>
              <w:t>&lt;/option&gt;</w:t>
            </w:r>
          </w:p>
          <w:p w:rsidR="00A85BFB" w:rsidRPr="00F664A8" w:rsidRDefault="00A85BFB" w:rsidP="008D71F0">
            <w:pPr>
              <w:pStyle w:val="M"/>
              <w:spacing w:line="240" w:lineRule="auto"/>
              <w:rPr>
                <w:rStyle w:val="a9"/>
                <w:b w:val="0"/>
                <w:sz w:val="18"/>
                <w:szCs w:val="18"/>
              </w:rPr>
            </w:pPr>
            <w:r w:rsidRPr="00F664A8">
              <w:rPr>
                <w:rStyle w:val="a9"/>
                <w:b w:val="0"/>
                <w:sz w:val="18"/>
                <w:szCs w:val="18"/>
              </w:rPr>
              <w:tab/>
            </w:r>
            <w:r w:rsidRPr="00F664A8">
              <w:rPr>
                <w:rStyle w:val="a9"/>
                <w:b w:val="0"/>
                <w:sz w:val="18"/>
                <w:szCs w:val="18"/>
              </w:rPr>
              <w:tab/>
              <w:t>&lt;option&gt;</w:t>
            </w:r>
            <w:r w:rsidR="00A54A0B" w:rsidRPr="00A54A0B">
              <w:rPr>
                <w:rStyle w:val="a9"/>
                <w:b w:val="0"/>
                <w:sz w:val="18"/>
                <w:szCs w:val="18"/>
              </w:rPr>
              <w:t>He walked on the street the other day and happened to pass by an American.</w:t>
            </w:r>
            <w:r w:rsidRPr="00F664A8">
              <w:rPr>
                <w:rStyle w:val="a9"/>
                <w:b w:val="0"/>
                <w:sz w:val="18"/>
                <w:szCs w:val="18"/>
              </w:rPr>
              <w:t>&lt;/option&gt;</w:t>
            </w:r>
          </w:p>
          <w:p w:rsidR="00A85BFB" w:rsidRPr="00F664A8" w:rsidRDefault="00A85BFB" w:rsidP="008D71F0">
            <w:pPr>
              <w:pStyle w:val="M"/>
              <w:spacing w:line="240" w:lineRule="auto"/>
              <w:rPr>
                <w:rStyle w:val="a9"/>
                <w:b w:val="0"/>
                <w:sz w:val="18"/>
                <w:szCs w:val="18"/>
              </w:rPr>
            </w:pPr>
            <w:r w:rsidRPr="00F664A8">
              <w:rPr>
                <w:rStyle w:val="a9"/>
                <w:b w:val="0"/>
                <w:sz w:val="18"/>
                <w:szCs w:val="18"/>
              </w:rPr>
              <w:tab/>
            </w:r>
            <w:r w:rsidRPr="00F664A8">
              <w:rPr>
                <w:rStyle w:val="a9"/>
                <w:b w:val="0"/>
                <w:sz w:val="18"/>
                <w:szCs w:val="18"/>
              </w:rPr>
              <w:tab/>
              <w:t>&lt;option&gt;</w:t>
            </w:r>
            <w:r w:rsidR="00A54A0B" w:rsidRPr="00A54A0B">
              <w:rPr>
                <w:rStyle w:val="a9"/>
                <w:b w:val="0"/>
                <w:sz w:val="18"/>
                <w:szCs w:val="18"/>
              </w:rPr>
              <w:t>He walked out to the front door quickly and was passed for the thief.</w:t>
            </w:r>
            <w:r w:rsidRPr="00F664A8">
              <w:rPr>
                <w:rStyle w:val="a9"/>
                <w:b w:val="0"/>
                <w:sz w:val="18"/>
                <w:szCs w:val="18"/>
              </w:rPr>
              <w:t>&lt;/option&gt;</w:t>
            </w:r>
          </w:p>
          <w:p w:rsidR="00A85BFB" w:rsidRPr="00F664A8" w:rsidRDefault="00A85BFB" w:rsidP="008D71F0">
            <w:pPr>
              <w:pStyle w:val="M"/>
              <w:spacing w:line="240" w:lineRule="auto"/>
              <w:rPr>
                <w:rStyle w:val="a9"/>
                <w:b w:val="0"/>
                <w:sz w:val="18"/>
                <w:szCs w:val="18"/>
              </w:rPr>
            </w:pPr>
            <w:r w:rsidRPr="00F664A8">
              <w:rPr>
                <w:rStyle w:val="a9"/>
                <w:b w:val="0"/>
                <w:sz w:val="18"/>
                <w:szCs w:val="18"/>
              </w:rPr>
              <w:tab/>
            </w:r>
            <w:r w:rsidRPr="00F664A8">
              <w:rPr>
                <w:rStyle w:val="a9"/>
                <w:b w:val="0"/>
                <w:sz w:val="18"/>
                <w:szCs w:val="18"/>
              </w:rPr>
              <w:tab/>
              <w:t>&lt;option&gt;</w:t>
            </w:r>
            <w:r w:rsidR="00A54A0B" w:rsidRPr="00A54A0B">
              <w:rPr>
                <w:rStyle w:val="a9"/>
                <w:b w:val="0"/>
                <w:sz w:val="18"/>
                <w:szCs w:val="18"/>
              </w:rPr>
              <w:t>For almost three years, emails have been passing between the American and him.</w:t>
            </w:r>
            <w:r w:rsidRPr="00F664A8">
              <w:rPr>
                <w:rStyle w:val="a9"/>
                <w:b w:val="0"/>
                <w:sz w:val="18"/>
                <w:szCs w:val="18"/>
              </w:rPr>
              <w:t>&lt;/option&gt;</w:t>
            </w:r>
          </w:p>
          <w:p w:rsidR="00A85BFB" w:rsidRPr="00F664A8" w:rsidRDefault="00A85BFB" w:rsidP="008D71F0">
            <w:pPr>
              <w:pStyle w:val="M"/>
              <w:spacing w:line="240" w:lineRule="auto"/>
              <w:rPr>
                <w:rStyle w:val="a9"/>
                <w:b w:val="0"/>
                <w:sz w:val="18"/>
                <w:szCs w:val="18"/>
              </w:rPr>
            </w:pPr>
            <w:r>
              <w:rPr>
                <w:rStyle w:val="a9"/>
                <w:rFonts w:hint="eastAsia"/>
                <w:b w:val="0"/>
                <w:sz w:val="18"/>
                <w:szCs w:val="18"/>
              </w:rPr>
              <w:tab/>
            </w:r>
            <w:r w:rsidRPr="00F664A8">
              <w:rPr>
                <w:rStyle w:val="a9"/>
                <w:b w:val="0"/>
                <w:sz w:val="18"/>
                <w:szCs w:val="18"/>
              </w:rPr>
              <w:t>&lt;/choice&gt;</w:t>
            </w:r>
          </w:p>
          <w:p w:rsidR="00A85BFB" w:rsidRPr="00F664A8" w:rsidRDefault="00A85BFB" w:rsidP="008D71F0">
            <w:pPr>
              <w:pStyle w:val="M"/>
              <w:spacing w:line="240" w:lineRule="auto"/>
              <w:rPr>
                <w:rStyle w:val="a9"/>
                <w:b w:val="0"/>
                <w:sz w:val="18"/>
                <w:szCs w:val="18"/>
              </w:rPr>
            </w:pPr>
            <w:r>
              <w:rPr>
                <w:rStyle w:val="a9"/>
                <w:rFonts w:hint="eastAsia"/>
                <w:b w:val="0"/>
                <w:sz w:val="18"/>
                <w:szCs w:val="18"/>
              </w:rPr>
              <w:tab/>
            </w:r>
            <w:r w:rsidRPr="00F664A8">
              <w:rPr>
                <w:rStyle w:val="a9"/>
                <w:b w:val="0"/>
                <w:sz w:val="18"/>
                <w:szCs w:val="18"/>
              </w:rPr>
              <w:t>&lt;key&gt;</w:t>
            </w:r>
            <w:r>
              <w:rPr>
                <w:rStyle w:val="a9"/>
                <w:rFonts w:hint="eastAsia"/>
                <w:b w:val="0"/>
                <w:sz w:val="18"/>
                <w:szCs w:val="18"/>
              </w:rPr>
              <w:t>1</w:t>
            </w:r>
            <w:r w:rsidRPr="00F664A8">
              <w:rPr>
                <w:rStyle w:val="a9"/>
                <w:b w:val="0"/>
                <w:sz w:val="18"/>
                <w:szCs w:val="18"/>
              </w:rPr>
              <w:t>&lt;/key&gt;</w:t>
            </w:r>
          </w:p>
          <w:p w:rsidR="00A85BFB" w:rsidRPr="00F664A8" w:rsidRDefault="00A85BFB" w:rsidP="008D71F0">
            <w:pPr>
              <w:pStyle w:val="M"/>
              <w:spacing w:line="240" w:lineRule="auto"/>
              <w:rPr>
                <w:rStyle w:val="a9"/>
                <w:b w:val="0"/>
                <w:sz w:val="18"/>
                <w:szCs w:val="18"/>
              </w:rPr>
            </w:pPr>
            <w:r w:rsidRPr="00F664A8">
              <w:rPr>
                <w:rStyle w:val="a9"/>
                <w:b w:val="0"/>
                <w:sz w:val="18"/>
                <w:szCs w:val="18"/>
              </w:rPr>
              <w:t>&lt;/question&gt;</w:t>
            </w:r>
          </w:p>
          <w:p w:rsidR="00A85BFB" w:rsidRPr="00F10F04" w:rsidRDefault="00A85BFB" w:rsidP="008D71F0">
            <w:pPr>
              <w:pStyle w:val="M"/>
              <w:spacing w:line="240" w:lineRule="auto"/>
              <w:ind w:firstLine="0"/>
              <w:rPr>
                <w:rStyle w:val="a9"/>
                <w:b w:val="0"/>
                <w:sz w:val="18"/>
                <w:szCs w:val="18"/>
              </w:rPr>
            </w:pPr>
            <w:r w:rsidRPr="00965CA1">
              <w:rPr>
                <w:rStyle w:val="a9"/>
                <w:b w:val="0"/>
                <w:sz w:val="18"/>
                <w:szCs w:val="18"/>
              </w:rPr>
              <w:t>&lt;/assessmentItem&gt;</w:t>
            </w:r>
          </w:p>
        </w:tc>
      </w:tr>
    </w:tbl>
    <w:p w:rsidR="00A85BFB" w:rsidRDefault="00A85BFB" w:rsidP="005621E9"/>
    <w:p w:rsidR="00C50FCF" w:rsidRDefault="00C50FCF" w:rsidP="00C50FCF">
      <w:pPr>
        <w:pStyle w:val="3"/>
        <w:numPr>
          <w:ilvl w:val="2"/>
          <w:numId w:val="15"/>
        </w:numPr>
      </w:pPr>
      <w:bookmarkStart w:id="727" w:name="_Toc286841256"/>
      <w:r w:rsidRPr="00C50FCF">
        <w:rPr>
          <w:rFonts w:hint="eastAsia"/>
        </w:rPr>
        <w:t>课文单词填空</w:t>
      </w:r>
      <w:r>
        <w:rPr>
          <w:rFonts w:hint="eastAsia"/>
        </w:rPr>
        <w:t>（</w:t>
      </w:r>
      <w:r w:rsidRPr="00C50FCF">
        <w:t>Passage Blank Filling with Words from Text</w:t>
      </w:r>
      <w:r>
        <w:rPr>
          <w:rFonts w:hint="eastAsia"/>
        </w:rPr>
        <w:t>）</w:t>
      </w:r>
      <w:bookmarkEnd w:id="727"/>
    </w:p>
    <w:p w:rsidR="00C50FCF" w:rsidRPr="00D46068" w:rsidRDefault="00C50FCF" w:rsidP="00C50FCF">
      <w:pPr>
        <w:pStyle w:val="af8"/>
      </w:pPr>
      <w:r w:rsidRPr="00242408">
        <w:rPr>
          <w:rFonts w:hint="eastAsia"/>
        </w:rPr>
        <w:t>表</w:t>
      </w:r>
      <w:r w:rsidRPr="00242408">
        <w:rPr>
          <w:rFonts w:hint="eastAsia"/>
        </w:rPr>
        <w:t xml:space="preserve"> </w:t>
      </w:r>
      <w:r>
        <w:rPr>
          <w:rFonts w:hint="eastAsia"/>
        </w:rPr>
        <w:t>5-25</w:t>
      </w:r>
      <w:r w:rsidRPr="00C50FCF">
        <w:rPr>
          <w:rFonts w:hint="eastAsia"/>
        </w:rPr>
        <w:t>课文单词填空</w:t>
      </w:r>
      <w:r w:rsidRPr="00472A9F">
        <w:rPr>
          <w:rFonts w:hint="eastAsia"/>
        </w:rPr>
        <w:t>（</w:t>
      </w:r>
      <w:r w:rsidRPr="00C50FCF">
        <w:t>Passage Blank Filling with Words from Text</w:t>
      </w:r>
      <w:r w:rsidRPr="00472A9F">
        <w:rPr>
          <w:rFonts w:hint="eastAsia"/>
        </w:rPr>
        <w:t>）</w:t>
      </w:r>
      <w:r>
        <w:rPr>
          <w:rFonts w:hint="eastAsia"/>
        </w:rPr>
        <w:t>示例说明</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84"/>
        <w:gridCol w:w="7138"/>
      </w:tblGrid>
      <w:tr w:rsidR="00C50FCF" w:rsidRPr="00F10F04" w:rsidTr="008D71F0">
        <w:tc>
          <w:tcPr>
            <w:tcW w:w="1384" w:type="dxa"/>
            <w:tcBorders>
              <w:top w:val="single" w:sz="4" w:space="0" w:color="000000"/>
              <w:left w:val="single" w:sz="4" w:space="0" w:color="000000"/>
              <w:bottom w:val="single" w:sz="4" w:space="0" w:color="000000"/>
              <w:right w:val="single" w:sz="4" w:space="0" w:color="000000"/>
            </w:tcBorders>
            <w:hideMark/>
          </w:tcPr>
          <w:p w:rsidR="00C50FCF" w:rsidRPr="00F10F04" w:rsidRDefault="00C50FCF" w:rsidP="008D71F0">
            <w:pPr>
              <w:pStyle w:val="M"/>
              <w:ind w:firstLine="0"/>
              <w:rPr>
                <w:rStyle w:val="a9"/>
                <w:b w:val="0"/>
                <w:sz w:val="18"/>
                <w:szCs w:val="18"/>
              </w:rPr>
            </w:pPr>
            <w:r w:rsidRPr="00F10F04">
              <w:rPr>
                <w:rStyle w:val="a9"/>
                <w:rFonts w:hint="eastAsia"/>
                <w:b w:val="0"/>
                <w:sz w:val="18"/>
                <w:szCs w:val="18"/>
              </w:rPr>
              <w:t>名称</w:t>
            </w:r>
          </w:p>
        </w:tc>
        <w:tc>
          <w:tcPr>
            <w:tcW w:w="7138" w:type="dxa"/>
            <w:tcBorders>
              <w:top w:val="single" w:sz="4" w:space="0" w:color="000000"/>
              <w:left w:val="single" w:sz="4" w:space="0" w:color="000000"/>
              <w:bottom w:val="single" w:sz="4" w:space="0" w:color="000000"/>
              <w:right w:val="single" w:sz="4" w:space="0" w:color="000000"/>
            </w:tcBorders>
            <w:hideMark/>
          </w:tcPr>
          <w:p w:rsidR="00C50FCF" w:rsidRPr="00F10F04" w:rsidRDefault="00C50FCF" w:rsidP="008D71F0">
            <w:pPr>
              <w:pStyle w:val="M"/>
              <w:ind w:firstLine="0"/>
              <w:rPr>
                <w:rStyle w:val="a9"/>
                <w:b w:val="0"/>
                <w:sz w:val="18"/>
                <w:szCs w:val="18"/>
              </w:rPr>
            </w:pPr>
            <w:r>
              <w:rPr>
                <w:rStyle w:val="a9"/>
                <w:rFonts w:hint="eastAsia"/>
                <w:b w:val="0"/>
                <w:sz w:val="18"/>
                <w:szCs w:val="18"/>
              </w:rPr>
              <w:t>说明</w:t>
            </w:r>
          </w:p>
        </w:tc>
      </w:tr>
      <w:tr w:rsidR="00C50FCF" w:rsidRPr="00F10F04" w:rsidTr="008D71F0">
        <w:tc>
          <w:tcPr>
            <w:tcW w:w="1384" w:type="dxa"/>
            <w:tcBorders>
              <w:top w:val="single" w:sz="4" w:space="0" w:color="000000"/>
              <w:left w:val="single" w:sz="4" w:space="0" w:color="000000"/>
              <w:bottom w:val="single" w:sz="4" w:space="0" w:color="000000"/>
              <w:right w:val="single" w:sz="4" w:space="0" w:color="000000"/>
            </w:tcBorders>
            <w:hideMark/>
          </w:tcPr>
          <w:p w:rsidR="00C50FCF" w:rsidRPr="00965CA1" w:rsidRDefault="00C50FCF" w:rsidP="008D71F0">
            <w:pPr>
              <w:pStyle w:val="M"/>
              <w:ind w:firstLine="0"/>
              <w:rPr>
                <w:rStyle w:val="a9"/>
                <w:b w:val="0"/>
                <w:sz w:val="18"/>
                <w:szCs w:val="18"/>
              </w:rPr>
            </w:pPr>
            <w:r>
              <w:rPr>
                <w:rStyle w:val="a9"/>
                <w:rFonts w:hint="eastAsia"/>
                <w:b w:val="0"/>
                <w:sz w:val="18"/>
                <w:szCs w:val="18"/>
              </w:rPr>
              <w:t>类型序号</w:t>
            </w:r>
          </w:p>
        </w:tc>
        <w:tc>
          <w:tcPr>
            <w:tcW w:w="7138" w:type="dxa"/>
            <w:tcBorders>
              <w:top w:val="single" w:sz="4" w:space="0" w:color="000000"/>
              <w:left w:val="single" w:sz="4" w:space="0" w:color="000000"/>
              <w:bottom w:val="single" w:sz="4" w:space="0" w:color="000000"/>
              <w:right w:val="single" w:sz="4" w:space="0" w:color="000000"/>
            </w:tcBorders>
            <w:hideMark/>
          </w:tcPr>
          <w:p w:rsidR="00C50FCF" w:rsidRDefault="00C50FCF" w:rsidP="00C50FCF">
            <w:pPr>
              <w:pStyle w:val="M"/>
              <w:ind w:firstLine="0"/>
              <w:rPr>
                <w:rStyle w:val="a9"/>
                <w:b w:val="0"/>
                <w:sz w:val="18"/>
                <w:szCs w:val="18"/>
              </w:rPr>
            </w:pPr>
            <w:r>
              <w:rPr>
                <w:rStyle w:val="a9"/>
                <w:rFonts w:hint="eastAsia"/>
                <w:b w:val="0"/>
                <w:sz w:val="18"/>
                <w:szCs w:val="18"/>
              </w:rPr>
              <w:t>25</w:t>
            </w:r>
          </w:p>
        </w:tc>
      </w:tr>
      <w:tr w:rsidR="00C50FCF" w:rsidRPr="00F10F04" w:rsidTr="008D71F0">
        <w:tc>
          <w:tcPr>
            <w:tcW w:w="1384" w:type="dxa"/>
            <w:tcBorders>
              <w:top w:val="single" w:sz="4" w:space="0" w:color="000000"/>
              <w:left w:val="single" w:sz="4" w:space="0" w:color="000000"/>
              <w:bottom w:val="single" w:sz="4" w:space="0" w:color="000000"/>
              <w:right w:val="single" w:sz="4" w:space="0" w:color="000000"/>
            </w:tcBorders>
            <w:hideMark/>
          </w:tcPr>
          <w:p w:rsidR="00C50FCF" w:rsidRDefault="00C50FCF" w:rsidP="008D71F0">
            <w:pPr>
              <w:pStyle w:val="M"/>
              <w:ind w:firstLine="0"/>
              <w:rPr>
                <w:rStyle w:val="a9"/>
                <w:b w:val="0"/>
                <w:sz w:val="18"/>
                <w:szCs w:val="18"/>
              </w:rPr>
            </w:pPr>
            <w:r>
              <w:rPr>
                <w:rStyle w:val="a9"/>
                <w:rFonts w:hint="eastAsia"/>
                <w:b w:val="0"/>
                <w:sz w:val="18"/>
                <w:szCs w:val="18"/>
              </w:rPr>
              <w:t>类型标识</w:t>
            </w:r>
          </w:p>
        </w:tc>
        <w:tc>
          <w:tcPr>
            <w:tcW w:w="7138" w:type="dxa"/>
            <w:tcBorders>
              <w:top w:val="single" w:sz="4" w:space="0" w:color="000000"/>
              <w:left w:val="single" w:sz="4" w:space="0" w:color="000000"/>
              <w:bottom w:val="single" w:sz="4" w:space="0" w:color="000000"/>
              <w:right w:val="single" w:sz="4" w:space="0" w:color="000000"/>
            </w:tcBorders>
            <w:hideMark/>
          </w:tcPr>
          <w:p w:rsidR="00C50FCF" w:rsidRPr="003C3C63" w:rsidRDefault="00C50FCF" w:rsidP="00C50FCF">
            <w:pPr>
              <w:pStyle w:val="M"/>
              <w:ind w:firstLine="0"/>
              <w:rPr>
                <w:rStyle w:val="a9"/>
                <w:b w:val="0"/>
                <w:sz w:val="18"/>
                <w:szCs w:val="18"/>
              </w:rPr>
            </w:pPr>
            <w:r w:rsidRPr="003C3C63">
              <w:rPr>
                <w:rStyle w:val="a9"/>
                <w:rFonts w:hint="eastAsia"/>
                <w:b w:val="0"/>
                <w:sz w:val="18"/>
                <w:szCs w:val="18"/>
              </w:rPr>
              <w:t>p</w:t>
            </w:r>
            <w:r w:rsidRPr="003C3C63">
              <w:rPr>
                <w:rStyle w:val="a9"/>
                <w:b w:val="0"/>
                <w:sz w:val="18"/>
                <w:szCs w:val="18"/>
              </w:rPr>
              <w:t>assageBlankFilling</w:t>
            </w:r>
          </w:p>
        </w:tc>
      </w:tr>
      <w:tr w:rsidR="00C50FCF" w:rsidRPr="00F10F04" w:rsidTr="008D71F0">
        <w:tc>
          <w:tcPr>
            <w:tcW w:w="1384" w:type="dxa"/>
            <w:tcBorders>
              <w:top w:val="single" w:sz="4" w:space="0" w:color="000000"/>
              <w:left w:val="single" w:sz="4" w:space="0" w:color="000000"/>
              <w:bottom w:val="single" w:sz="4" w:space="0" w:color="000000"/>
              <w:right w:val="single" w:sz="4" w:space="0" w:color="000000"/>
            </w:tcBorders>
            <w:hideMark/>
          </w:tcPr>
          <w:p w:rsidR="00C50FCF" w:rsidRPr="00F10F04" w:rsidRDefault="00C50FCF" w:rsidP="008D71F0">
            <w:pPr>
              <w:pStyle w:val="M"/>
              <w:ind w:firstLine="0"/>
              <w:rPr>
                <w:rStyle w:val="a9"/>
                <w:b w:val="0"/>
                <w:sz w:val="18"/>
                <w:szCs w:val="18"/>
              </w:rPr>
            </w:pPr>
            <w:r w:rsidRPr="00965CA1">
              <w:rPr>
                <w:rStyle w:val="a9"/>
                <w:rFonts w:hint="eastAsia"/>
                <w:b w:val="0"/>
                <w:sz w:val="18"/>
                <w:szCs w:val="18"/>
              </w:rPr>
              <w:t>试题附加材料</w:t>
            </w:r>
          </w:p>
        </w:tc>
        <w:tc>
          <w:tcPr>
            <w:tcW w:w="7138" w:type="dxa"/>
            <w:tcBorders>
              <w:top w:val="single" w:sz="4" w:space="0" w:color="000000"/>
              <w:left w:val="single" w:sz="4" w:space="0" w:color="000000"/>
              <w:bottom w:val="single" w:sz="4" w:space="0" w:color="000000"/>
              <w:right w:val="single" w:sz="4" w:space="0" w:color="000000"/>
            </w:tcBorders>
            <w:hideMark/>
          </w:tcPr>
          <w:p w:rsidR="00C50FCF" w:rsidRPr="00F10F04" w:rsidRDefault="00C50FCF" w:rsidP="008D71F0">
            <w:pPr>
              <w:pStyle w:val="M"/>
              <w:ind w:firstLine="0"/>
              <w:rPr>
                <w:rStyle w:val="a9"/>
                <w:b w:val="0"/>
                <w:sz w:val="18"/>
                <w:szCs w:val="18"/>
              </w:rPr>
            </w:pPr>
            <w:r>
              <w:rPr>
                <w:rStyle w:val="a9"/>
                <w:rFonts w:hint="eastAsia"/>
                <w:b w:val="0"/>
                <w:sz w:val="18"/>
                <w:szCs w:val="18"/>
              </w:rPr>
              <w:t>无</w:t>
            </w:r>
          </w:p>
        </w:tc>
      </w:tr>
      <w:tr w:rsidR="00C50FCF" w:rsidRPr="00F10F04" w:rsidTr="008D71F0">
        <w:tc>
          <w:tcPr>
            <w:tcW w:w="1384" w:type="dxa"/>
            <w:tcBorders>
              <w:top w:val="single" w:sz="4" w:space="0" w:color="000000"/>
              <w:left w:val="single" w:sz="4" w:space="0" w:color="000000"/>
              <w:bottom w:val="single" w:sz="4" w:space="0" w:color="000000"/>
              <w:right w:val="single" w:sz="4" w:space="0" w:color="000000"/>
            </w:tcBorders>
            <w:hideMark/>
          </w:tcPr>
          <w:p w:rsidR="00C50FCF" w:rsidRPr="00F10F04" w:rsidRDefault="00C50FCF" w:rsidP="008D71F0">
            <w:pPr>
              <w:pStyle w:val="M"/>
              <w:ind w:firstLine="0"/>
              <w:rPr>
                <w:rStyle w:val="a9"/>
                <w:b w:val="0"/>
                <w:sz w:val="18"/>
                <w:szCs w:val="18"/>
              </w:rPr>
            </w:pPr>
            <w:r w:rsidRPr="00965CA1">
              <w:rPr>
                <w:rStyle w:val="a9"/>
                <w:rFonts w:hint="eastAsia"/>
                <w:b w:val="0"/>
                <w:sz w:val="18"/>
                <w:szCs w:val="18"/>
              </w:rPr>
              <w:t>试题问题类型</w:t>
            </w:r>
          </w:p>
        </w:tc>
        <w:tc>
          <w:tcPr>
            <w:tcW w:w="7138" w:type="dxa"/>
            <w:tcBorders>
              <w:top w:val="single" w:sz="4" w:space="0" w:color="000000"/>
              <w:left w:val="single" w:sz="4" w:space="0" w:color="000000"/>
              <w:bottom w:val="single" w:sz="4" w:space="0" w:color="000000"/>
              <w:right w:val="single" w:sz="4" w:space="0" w:color="000000"/>
            </w:tcBorders>
            <w:hideMark/>
          </w:tcPr>
          <w:p w:rsidR="00C50FCF" w:rsidRPr="00F10F04" w:rsidRDefault="007F591A" w:rsidP="008D71F0">
            <w:pPr>
              <w:pStyle w:val="M"/>
              <w:ind w:firstLine="0"/>
              <w:rPr>
                <w:rStyle w:val="a9"/>
                <w:b w:val="0"/>
                <w:sz w:val="18"/>
                <w:szCs w:val="18"/>
              </w:rPr>
            </w:pPr>
            <w:r>
              <w:rPr>
                <w:rStyle w:val="a9"/>
                <w:rFonts w:hint="eastAsia"/>
                <w:b w:val="0"/>
                <w:sz w:val="18"/>
                <w:szCs w:val="18"/>
              </w:rPr>
              <w:t>Text</w:t>
            </w:r>
          </w:p>
        </w:tc>
      </w:tr>
      <w:tr w:rsidR="00C50FCF" w:rsidRPr="00F10F04" w:rsidTr="008D71F0">
        <w:tc>
          <w:tcPr>
            <w:tcW w:w="1384" w:type="dxa"/>
            <w:tcBorders>
              <w:top w:val="single" w:sz="4" w:space="0" w:color="000000"/>
              <w:left w:val="single" w:sz="4" w:space="0" w:color="000000"/>
              <w:bottom w:val="single" w:sz="4" w:space="0" w:color="000000"/>
              <w:right w:val="single" w:sz="4" w:space="0" w:color="000000"/>
            </w:tcBorders>
            <w:hideMark/>
          </w:tcPr>
          <w:p w:rsidR="00C50FCF" w:rsidRPr="00F10F04" w:rsidRDefault="00C50FCF" w:rsidP="008D71F0">
            <w:pPr>
              <w:pStyle w:val="M"/>
              <w:ind w:firstLine="0"/>
              <w:rPr>
                <w:rStyle w:val="a9"/>
                <w:b w:val="0"/>
                <w:sz w:val="18"/>
                <w:szCs w:val="18"/>
              </w:rPr>
            </w:pPr>
            <w:r w:rsidRPr="00965CA1">
              <w:rPr>
                <w:rStyle w:val="a9"/>
                <w:rFonts w:hint="eastAsia"/>
                <w:b w:val="0"/>
                <w:sz w:val="18"/>
                <w:szCs w:val="18"/>
              </w:rPr>
              <w:t>流程性试题</w:t>
            </w:r>
          </w:p>
        </w:tc>
        <w:tc>
          <w:tcPr>
            <w:tcW w:w="7138" w:type="dxa"/>
            <w:tcBorders>
              <w:top w:val="single" w:sz="4" w:space="0" w:color="000000"/>
              <w:left w:val="single" w:sz="4" w:space="0" w:color="000000"/>
              <w:bottom w:val="single" w:sz="4" w:space="0" w:color="000000"/>
              <w:right w:val="single" w:sz="4" w:space="0" w:color="000000"/>
            </w:tcBorders>
            <w:hideMark/>
          </w:tcPr>
          <w:p w:rsidR="00C50FCF" w:rsidRPr="00F10F04" w:rsidRDefault="00C50FCF" w:rsidP="008D71F0">
            <w:pPr>
              <w:pStyle w:val="M"/>
              <w:ind w:firstLine="0"/>
              <w:rPr>
                <w:rStyle w:val="a9"/>
                <w:b w:val="0"/>
                <w:sz w:val="18"/>
                <w:szCs w:val="18"/>
              </w:rPr>
            </w:pPr>
            <w:r>
              <w:rPr>
                <w:rStyle w:val="a9"/>
                <w:rFonts w:hint="eastAsia"/>
                <w:b w:val="0"/>
                <w:sz w:val="18"/>
                <w:szCs w:val="18"/>
              </w:rPr>
              <w:t>否</w:t>
            </w:r>
          </w:p>
        </w:tc>
      </w:tr>
      <w:tr w:rsidR="00C50FCF" w:rsidRPr="00F10F04" w:rsidTr="008D71F0">
        <w:tc>
          <w:tcPr>
            <w:tcW w:w="1384" w:type="dxa"/>
            <w:tcBorders>
              <w:top w:val="single" w:sz="4" w:space="0" w:color="000000"/>
              <w:left w:val="single" w:sz="4" w:space="0" w:color="000000"/>
              <w:bottom w:val="single" w:sz="4" w:space="0" w:color="000000"/>
              <w:right w:val="single" w:sz="4" w:space="0" w:color="000000"/>
            </w:tcBorders>
            <w:hideMark/>
          </w:tcPr>
          <w:p w:rsidR="00C50FCF" w:rsidRPr="00F10F04" w:rsidRDefault="00C50FCF" w:rsidP="008D71F0">
            <w:pPr>
              <w:pStyle w:val="M"/>
              <w:ind w:firstLine="0"/>
              <w:rPr>
                <w:rStyle w:val="a9"/>
                <w:b w:val="0"/>
                <w:sz w:val="18"/>
                <w:szCs w:val="18"/>
              </w:rPr>
            </w:pPr>
            <w:r>
              <w:rPr>
                <w:rFonts w:hint="eastAsia"/>
              </w:rPr>
              <w:t>示例</w:t>
            </w:r>
          </w:p>
        </w:tc>
        <w:tc>
          <w:tcPr>
            <w:tcW w:w="7138" w:type="dxa"/>
            <w:tcBorders>
              <w:top w:val="single" w:sz="4" w:space="0" w:color="000000"/>
              <w:left w:val="single" w:sz="4" w:space="0" w:color="000000"/>
              <w:bottom w:val="single" w:sz="4" w:space="0" w:color="000000"/>
              <w:right w:val="single" w:sz="4" w:space="0" w:color="000000"/>
            </w:tcBorders>
            <w:hideMark/>
          </w:tcPr>
          <w:p w:rsidR="003C3C63" w:rsidRPr="00965CA1" w:rsidRDefault="003C3C63" w:rsidP="003C3C63">
            <w:pPr>
              <w:pStyle w:val="M"/>
              <w:spacing w:line="240" w:lineRule="auto"/>
              <w:ind w:firstLine="0"/>
              <w:rPr>
                <w:rStyle w:val="a9"/>
                <w:b w:val="0"/>
                <w:sz w:val="18"/>
                <w:szCs w:val="18"/>
              </w:rPr>
            </w:pPr>
            <w:r w:rsidRPr="00965CA1">
              <w:rPr>
                <w:rStyle w:val="a9"/>
                <w:b w:val="0"/>
                <w:sz w:val="18"/>
                <w:szCs w:val="18"/>
              </w:rPr>
              <w:t>&lt;assessmentItem identifier="</w:t>
            </w:r>
            <w:r w:rsidRPr="00FC0028">
              <w:rPr>
                <w:rStyle w:val="a9"/>
                <w:b w:val="0"/>
                <w:sz w:val="18"/>
                <w:szCs w:val="18"/>
              </w:rPr>
              <w:t>sflep-</w:t>
            </w:r>
            <w:r>
              <w:rPr>
                <w:rStyle w:val="a9"/>
                <w:rFonts w:hint="eastAsia"/>
                <w:b w:val="0"/>
                <w:sz w:val="18"/>
                <w:szCs w:val="18"/>
              </w:rPr>
              <w:t>ni</w:t>
            </w:r>
            <w:r w:rsidRPr="00FC0028">
              <w:rPr>
                <w:rStyle w:val="a9"/>
                <w:b w:val="0"/>
                <w:sz w:val="18"/>
                <w:szCs w:val="18"/>
              </w:rPr>
              <w:t>-</w:t>
            </w:r>
            <w:r w:rsidR="00536092">
              <w:rPr>
                <w:rStyle w:val="a9"/>
                <w:rFonts w:hint="eastAsia"/>
                <w:b w:val="0"/>
                <w:sz w:val="18"/>
                <w:szCs w:val="18"/>
              </w:rPr>
              <w:t>25</w:t>
            </w:r>
            <w:r w:rsidRPr="00FC0028">
              <w:rPr>
                <w:rStyle w:val="a9"/>
                <w:b w:val="0"/>
                <w:sz w:val="18"/>
                <w:szCs w:val="18"/>
              </w:rPr>
              <w:t>-</w:t>
            </w:r>
            <w:r>
              <w:rPr>
                <w:rStyle w:val="a9"/>
                <w:rFonts w:hint="eastAsia"/>
                <w:b w:val="0"/>
                <w:sz w:val="18"/>
                <w:szCs w:val="18"/>
              </w:rPr>
              <w:t>110</w:t>
            </w:r>
            <w:r w:rsidRPr="00965CA1">
              <w:rPr>
                <w:rStyle w:val="a9"/>
                <w:b w:val="0"/>
                <w:sz w:val="18"/>
                <w:szCs w:val="18"/>
              </w:rPr>
              <w:t>" type="</w:t>
            </w:r>
            <w:r w:rsidR="000872BD" w:rsidRPr="003C3C63">
              <w:rPr>
                <w:rStyle w:val="a9"/>
                <w:rFonts w:hint="eastAsia"/>
                <w:b w:val="0"/>
                <w:sz w:val="18"/>
                <w:szCs w:val="18"/>
              </w:rPr>
              <w:t>p</w:t>
            </w:r>
            <w:r w:rsidR="000872BD" w:rsidRPr="003C3C63">
              <w:rPr>
                <w:rStyle w:val="a9"/>
                <w:b w:val="0"/>
                <w:sz w:val="18"/>
                <w:szCs w:val="18"/>
              </w:rPr>
              <w:t>assageBlankFilling</w:t>
            </w:r>
            <w:r>
              <w:rPr>
                <w:rStyle w:val="a9"/>
                <w:rFonts w:hint="eastAsia"/>
                <w:b w:val="0"/>
                <w:sz w:val="18"/>
                <w:szCs w:val="18"/>
              </w:rPr>
              <w:t xml:space="preserve">" </w:t>
            </w:r>
            <w:r w:rsidRPr="00965CA1">
              <w:rPr>
                <w:rStyle w:val="a9"/>
                <w:b w:val="0"/>
                <w:sz w:val="18"/>
                <w:szCs w:val="18"/>
              </w:rPr>
              <w:t>level="4"&gt;</w:t>
            </w:r>
          </w:p>
          <w:p w:rsidR="003C3C63" w:rsidRDefault="003C3C63" w:rsidP="003C3C63">
            <w:pPr>
              <w:pStyle w:val="M"/>
              <w:spacing w:line="240" w:lineRule="auto"/>
              <w:rPr>
                <w:rStyle w:val="a9"/>
                <w:b w:val="0"/>
                <w:sz w:val="18"/>
                <w:szCs w:val="18"/>
              </w:rPr>
            </w:pPr>
            <w:r w:rsidRPr="00A83893">
              <w:rPr>
                <w:rStyle w:val="a9"/>
                <w:b w:val="0"/>
                <w:sz w:val="18"/>
                <w:szCs w:val="18"/>
              </w:rPr>
              <w:t>&lt;prompt&gt;</w:t>
            </w:r>
          </w:p>
          <w:p w:rsidR="00F27393" w:rsidRPr="00F27393" w:rsidRDefault="003C3C63" w:rsidP="00F27393">
            <w:pPr>
              <w:pStyle w:val="M"/>
              <w:rPr>
                <w:rStyle w:val="a9"/>
                <w:b w:val="0"/>
                <w:sz w:val="18"/>
                <w:szCs w:val="18"/>
              </w:rPr>
            </w:pPr>
            <w:r>
              <w:rPr>
                <w:rStyle w:val="a9"/>
                <w:rFonts w:hint="eastAsia"/>
                <w:b w:val="0"/>
                <w:sz w:val="18"/>
                <w:szCs w:val="18"/>
              </w:rPr>
              <w:tab/>
            </w:r>
            <w:r w:rsidRPr="009A3D1E">
              <w:rPr>
                <w:rStyle w:val="a9"/>
                <w:b w:val="0"/>
                <w:sz w:val="18"/>
                <w:szCs w:val="18"/>
              </w:rPr>
              <w:t>&lt;</w:t>
            </w:r>
            <w:proofErr w:type="gramStart"/>
            <w:r w:rsidRPr="009A3D1E">
              <w:rPr>
                <w:rStyle w:val="a9"/>
                <w:b w:val="0"/>
                <w:sz w:val="18"/>
                <w:szCs w:val="18"/>
              </w:rPr>
              <w:t>text&gt;</w:t>
            </w:r>
            <w:proofErr w:type="gramEnd"/>
            <w:r w:rsidR="00F27393" w:rsidRPr="00F27393">
              <w:rPr>
                <w:rStyle w:val="a9"/>
                <w:b w:val="0"/>
                <w:sz w:val="18"/>
                <w:szCs w:val="18"/>
              </w:rPr>
              <w:t xml:space="preserve">Black Africans were first brought as slaves to what was to become the United States in the seventeenth century. The black Africans were </w:t>
            </w:r>
            <w:r w:rsidR="00B72FA3">
              <w:rPr>
                <w:rStyle w:val="a9"/>
                <w:b w:val="0"/>
                <w:sz w:val="18"/>
                <w:szCs w:val="18"/>
              </w:rPr>
              <w:t>&lt;tag type="text" /&gt;</w:t>
            </w:r>
            <w:r w:rsidR="008A30ED" w:rsidRPr="00F27393">
              <w:rPr>
                <w:rStyle w:val="a9"/>
                <w:b w:val="0"/>
                <w:sz w:val="18"/>
                <w:szCs w:val="18"/>
              </w:rPr>
              <w:t xml:space="preserve"> </w:t>
            </w:r>
            <w:r w:rsidR="00F27393" w:rsidRPr="00F27393">
              <w:rPr>
                <w:rStyle w:val="a9"/>
                <w:b w:val="0"/>
                <w:sz w:val="18"/>
                <w:szCs w:val="18"/>
              </w:rPr>
              <w:t xml:space="preserve">(forced) to go to America in contrast to other Americans. Slavery was strongest in the South, where </w:t>
            </w:r>
            <w:r w:rsidR="00B72FA3">
              <w:rPr>
                <w:rStyle w:val="a9"/>
                <w:b w:val="0"/>
                <w:sz w:val="18"/>
                <w:szCs w:val="18"/>
              </w:rPr>
              <w:t>&lt;tag type="text" /&gt;</w:t>
            </w:r>
            <w:r w:rsidR="008A30ED" w:rsidRPr="00F27393">
              <w:rPr>
                <w:rStyle w:val="a9"/>
                <w:b w:val="0"/>
                <w:sz w:val="18"/>
                <w:szCs w:val="18"/>
              </w:rPr>
              <w:t xml:space="preserve"> </w:t>
            </w:r>
            <w:r w:rsidR="00F27393" w:rsidRPr="00F27393">
              <w:rPr>
                <w:rStyle w:val="a9"/>
                <w:b w:val="0"/>
                <w:sz w:val="18"/>
                <w:szCs w:val="18"/>
              </w:rPr>
              <w:t>(large farms) grew cotton, tobacco, and other crops. There, the black slaves were treated</w:t>
            </w:r>
            <w:r w:rsidR="00B72FA3">
              <w:rPr>
                <w:rStyle w:val="a9"/>
                <w:rFonts w:hint="eastAsia"/>
                <w:b w:val="0"/>
                <w:sz w:val="18"/>
                <w:szCs w:val="18"/>
              </w:rPr>
              <w:t xml:space="preserve"> </w:t>
            </w:r>
            <w:r w:rsidR="00B72FA3">
              <w:rPr>
                <w:rStyle w:val="a9"/>
                <w:b w:val="0"/>
                <w:sz w:val="18"/>
                <w:szCs w:val="18"/>
              </w:rPr>
              <w:t>&lt;tag type="text" /&gt;</w:t>
            </w:r>
            <w:r w:rsidR="00B72FA3" w:rsidRPr="00F27393">
              <w:rPr>
                <w:rStyle w:val="a9"/>
                <w:b w:val="0"/>
                <w:sz w:val="18"/>
                <w:szCs w:val="18"/>
              </w:rPr>
              <w:t xml:space="preserve"> </w:t>
            </w:r>
            <w:r w:rsidR="00F27393" w:rsidRPr="00F27393">
              <w:rPr>
                <w:rStyle w:val="a9"/>
                <w:b w:val="0"/>
                <w:sz w:val="18"/>
                <w:szCs w:val="18"/>
              </w:rPr>
              <w:t xml:space="preserve">(cruelly). Towards the end of the eighteenth century, slavery was less profitable in the North, however, and much of the opposition to slavery came from the northern states. The tension between the </w:t>
            </w:r>
            <w:r w:rsidR="00F27393" w:rsidRPr="00F27393">
              <w:rPr>
                <w:rStyle w:val="a9"/>
                <w:b w:val="0"/>
                <w:sz w:val="18"/>
                <w:szCs w:val="18"/>
              </w:rPr>
              <w:lastRenderedPageBreak/>
              <w:t xml:space="preserve">North and the South over the issue of slavery led to the </w:t>
            </w:r>
            <w:r w:rsidR="00B72FA3">
              <w:rPr>
                <w:rStyle w:val="a9"/>
                <w:b w:val="0"/>
                <w:sz w:val="18"/>
                <w:szCs w:val="18"/>
              </w:rPr>
              <w:t>&lt;tag type="text" /&gt;</w:t>
            </w:r>
            <w:r w:rsidR="008A30ED" w:rsidRPr="00F27393">
              <w:rPr>
                <w:rStyle w:val="a9"/>
                <w:b w:val="0"/>
                <w:sz w:val="18"/>
                <w:szCs w:val="18"/>
              </w:rPr>
              <w:t xml:space="preserve"> </w:t>
            </w:r>
            <w:r w:rsidR="00F27393" w:rsidRPr="00F27393">
              <w:rPr>
                <w:rStyle w:val="a9"/>
                <w:b w:val="0"/>
                <w:sz w:val="18"/>
                <w:szCs w:val="18"/>
              </w:rPr>
              <w:t>(time-marking) Civil War in 1861.</w:t>
            </w:r>
          </w:p>
          <w:p w:rsidR="00F27393" w:rsidRPr="00F27393" w:rsidRDefault="00F27393" w:rsidP="00F27393">
            <w:pPr>
              <w:pStyle w:val="M"/>
              <w:rPr>
                <w:rStyle w:val="a9"/>
                <w:b w:val="0"/>
                <w:sz w:val="18"/>
                <w:szCs w:val="18"/>
              </w:rPr>
            </w:pPr>
            <w:r w:rsidRPr="00F27393">
              <w:rPr>
                <w:rStyle w:val="a9"/>
                <w:b w:val="0"/>
                <w:sz w:val="18"/>
                <w:szCs w:val="18"/>
              </w:rPr>
              <w:t xml:space="preserve">With the victory of the North, slavery was </w:t>
            </w:r>
            <w:r w:rsidR="00B72FA3">
              <w:rPr>
                <w:rStyle w:val="a9"/>
                <w:b w:val="0"/>
                <w:sz w:val="18"/>
                <w:szCs w:val="18"/>
              </w:rPr>
              <w:t>&lt;tag type="text" /&gt;</w:t>
            </w:r>
            <w:r w:rsidRPr="00F27393">
              <w:rPr>
                <w:rStyle w:val="a9"/>
                <w:b w:val="0"/>
                <w:sz w:val="18"/>
                <w:szCs w:val="18"/>
              </w:rPr>
              <w:t xml:space="preserve"> (done away with). Discrimination, however, did not end. Black Americans were treated as second-class citizens, especially in the South. Dissatisfaction with unfair treatment eventually led to the civil rights protests of the 1950s and 1960s that brought about government action aimed at reducing discrimination.</w:t>
            </w:r>
          </w:p>
          <w:p w:rsidR="00F27393" w:rsidRPr="00F27393" w:rsidRDefault="00F27393" w:rsidP="00F27393">
            <w:pPr>
              <w:pStyle w:val="M"/>
              <w:rPr>
                <w:rStyle w:val="a9"/>
                <w:b w:val="0"/>
                <w:sz w:val="18"/>
                <w:szCs w:val="18"/>
              </w:rPr>
            </w:pPr>
            <w:r w:rsidRPr="00F27393">
              <w:rPr>
                <w:rStyle w:val="a9"/>
                <w:b w:val="0"/>
                <w:sz w:val="18"/>
                <w:szCs w:val="18"/>
              </w:rPr>
              <w:t xml:space="preserve">As a result, African Americans have </w:t>
            </w:r>
            <w:r w:rsidR="00B72FA3">
              <w:rPr>
                <w:rStyle w:val="a9"/>
                <w:b w:val="0"/>
                <w:sz w:val="18"/>
                <w:szCs w:val="18"/>
              </w:rPr>
              <w:t>&lt;tag type="text" /&gt;</w:t>
            </w:r>
            <w:r w:rsidR="008A30ED" w:rsidRPr="00F27393">
              <w:rPr>
                <w:rStyle w:val="a9"/>
                <w:b w:val="0"/>
                <w:sz w:val="18"/>
                <w:szCs w:val="18"/>
              </w:rPr>
              <w:t xml:space="preserve"> </w:t>
            </w:r>
            <w:r w:rsidRPr="00F27393">
              <w:rPr>
                <w:rStyle w:val="a9"/>
                <w:b w:val="0"/>
                <w:sz w:val="18"/>
                <w:szCs w:val="18"/>
              </w:rPr>
              <w:t xml:space="preserve">(gradually developed) in the last fifty years, but they still find themselves </w:t>
            </w:r>
            <w:r w:rsidR="00B72FA3">
              <w:rPr>
                <w:rStyle w:val="a9"/>
                <w:b w:val="0"/>
                <w:sz w:val="18"/>
                <w:szCs w:val="18"/>
              </w:rPr>
              <w:t>&lt;tag type="text" /&gt;</w:t>
            </w:r>
            <w:r w:rsidRPr="00F27393">
              <w:rPr>
                <w:rStyle w:val="a9"/>
                <w:b w:val="0"/>
                <w:sz w:val="18"/>
                <w:szCs w:val="18"/>
              </w:rPr>
              <w:t xml:space="preserve"> (lacking strength), in contrast with Americans of European descent. Incomes for the average white family were just over $44,000 in 1999. </w:t>
            </w:r>
            <w:r w:rsidR="00B72FA3">
              <w:rPr>
                <w:rStyle w:val="a9"/>
                <w:b w:val="0"/>
                <w:sz w:val="18"/>
                <w:szCs w:val="18"/>
              </w:rPr>
              <w:t>&lt;tag type="text" /&gt;</w:t>
            </w:r>
            <w:r w:rsidRPr="00F27393">
              <w:rPr>
                <w:rStyle w:val="a9"/>
                <w:b w:val="0"/>
                <w:sz w:val="18"/>
                <w:szCs w:val="18"/>
              </w:rPr>
              <w:t xml:space="preserve"> (It seems ironic that) for an average black family, however, the figure was in the region of $25,000. Not one of the chief executive officers of the top 500 companies is black.</w:t>
            </w:r>
          </w:p>
          <w:p w:rsidR="003C3C63" w:rsidRPr="00A83893" w:rsidRDefault="00F27393" w:rsidP="000172DA">
            <w:pPr>
              <w:pStyle w:val="M"/>
              <w:ind w:firstLine="0"/>
              <w:rPr>
                <w:rStyle w:val="a9"/>
                <w:b w:val="0"/>
                <w:sz w:val="18"/>
                <w:szCs w:val="18"/>
              </w:rPr>
            </w:pPr>
            <w:r w:rsidRPr="00F27393">
              <w:rPr>
                <w:rStyle w:val="a9"/>
                <w:b w:val="0"/>
                <w:sz w:val="18"/>
                <w:szCs w:val="18"/>
              </w:rPr>
              <w:t xml:space="preserve">However, many black people still hold the </w:t>
            </w:r>
            <w:r w:rsidR="00B72FA3">
              <w:rPr>
                <w:rStyle w:val="a9"/>
                <w:b w:val="0"/>
                <w:sz w:val="18"/>
                <w:szCs w:val="18"/>
              </w:rPr>
              <w:t>&lt;tag type="text" /&gt;</w:t>
            </w:r>
            <w:r w:rsidR="008A30ED" w:rsidRPr="00F27393">
              <w:rPr>
                <w:rStyle w:val="a9"/>
                <w:b w:val="0"/>
                <w:sz w:val="18"/>
                <w:szCs w:val="18"/>
              </w:rPr>
              <w:t xml:space="preserve"> </w:t>
            </w:r>
            <w:r w:rsidRPr="00F27393">
              <w:rPr>
                <w:rStyle w:val="a9"/>
                <w:b w:val="0"/>
                <w:sz w:val="18"/>
                <w:szCs w:val="18"/>
              </w:rPr>
              <w:t xml:space="preserve">(strong belief) of realization of equality someday in the future. But at the same time they must be aware that there’s still a long way to go before they get to that </w:t>
            </w:r>
            <w:r w:rsidR="00B72FA3">
              <w:rPr>
                <w:rStyle w:val="a9"/>
                <w:b w:val="0"/>
                <w:sz w:val="18"/>
                <w:szCs w:val="18"/>
              </w:rPr>
              <w:t>&lt;tag type="text" /&gt;</w:t>
            </w:r>
            <w:r w:rsidRPr="00F27393">
              <w:rPr>
                <w:rStyle w:val="a9"/>
                <w:b w:val="0"/>
                <w:sz w:val="18"/>
                <w:szCs w:val="18"/>
              </w:rPr>
              <w:t xml:space="preserve"> (ending place). </w:t>
            </w:r>
            <w:r w:rsidR="003C3C63" w:rsidRPr="009A3D1E">
              <w:rPr>
                <w:rStyle w:val="a9"/>
                <w:b w:val="0"/>
                <w:sz w:val="18"/>
                <w:szCs w:val="18"/>
              </w:rPr>
              <w:t>&lt;/text&gt;</w:t>
            </w:r>
          </w:p>
          <w:p w:rsidR="003C3C63" w:rsidRPr="00A83893" w:rsidRDefault="003C3C63" w:rsidP="003C3C63">
            <w:pPr>
              <w:pStyle w:val="M"/>
              <w:spacing w:line="240" w:lineRule="auto"/>
              <w:rPr>
                <w:rStyle w:val="a9"/>
                <w:b w:val="0"/>
                <w:sz w:val="18"/>
                <w:szCs w:val="18"/>
              </w:rPr>
            </w:pPr>
            <w:r w:rsidRPr="00A83893">
              <w:rPr>
                <w:rStyle w:val="a9"/>
                <w:b w:val="0"/>
                <w:sz w:val="18"/>
                <w:szCs w:val="18"/>
              </w:rPr>
              <w:t>&lt;/prompt&gt;</w:t>
            </w:r>
          </w:p>
          <w:p w:rsidR="003C3C63" w:rsidRDefault="003C3C63" w:rsidP="003C3C63">
            <w:pPr>
              <w:pStyle w:val="M"/>
              <w:spacing w:line="240" w:lineRule="auto"/>
              <w:rPr>
                <w:rStyle w:val="a9"/>
                <w:b w:val="0"/>
                <w:sz w:val="18"/>
                <w:szCs w:val="18"/>
              </w:rPr>
            </w:pPr>
            <w:r w:rsidRPr="00662B04">
              <w:rPr>
                <w:rStyle w:val="a9"/>
                <w:b w:val="0"/>
                <w:sz w:val="18"/>
                <w:szCs w:val="18"/>
              </w:rPr>
              <w:t>&lt;question type="</w:t>
            </w:r>
            <w:r>
              <w:rPr>
                <w:rStyle w:val="a9"/>
                <w:rFonts w:hint="eastAsia"/>
                <w:b w:val="0"/>
                <w:sz w:val="18"/>
                <w:szCs w:val="18"/>
              </w:rPr>
              <w:t>text</w:t>
            </w:r>
            <w:r w:rsidRPr="00662B04">
              <w:rPr>
                <w:rStyle w:val="a9"/>
                <w:b w:val="0"/>
                <w:sz w:val="18"/>
                <w:szCs w:val="18"/>
              </w:rPr>
              <w:t>"</w:t>
            </w:r>
            <w:r w:rsidR="0057730D">
              <w:rPr>
                <w:rStyle w:val="a9"/>
                <w:rFonts w:hint="eastAsia"/>
                <w:b w:val="0"/>
                <w:sz w:val="18"/>
                <w:szCs w:val="18"/>
              </w:rPr>
              <w:t xml:space="preserve"> length=</w:t>
            </w:r>
            <w:r w:rsidR="0057730D" w:rsidRPr="00662B04">
              <w:rPr>
                <w:rStyle w:val="a9"/>
                <w:b w:val="0"/>
                <w:sz w:val="18"/>
                <w:szCs w:val="18"/>
              </w:rPr>
              <w:t>"</w:t>
            </w:r>
            <w:r w:rsidR="0057730D">
              <w:rPr>
                <w:rStyle w:val="a9"/>
                <w:rFonts w:hint="eastAsia"/>
                <w:b w:val="0"/>
                <w:sz w:val="18"/>
                <w:szCs w:val="18"/>
              </w:rPr>
              <w:t>20</w:t>
            </w:r>
            <w:r w:rsidR="0057730D" w:rsidRPr="00662B04">
              <w:rPr>
                <w:rStyle w:val="a9"/>
                <w:b w:val="0"/>
                <w:sz w:val="18"/>
                <w:szCs w:val="18"/>
              </w:rPr>
              <w:t>"</w:t>
            </w:r>
            <w:r w:rsidRPr="00662B04">
              <w:rPr>
                <w:rStyle w:val="a9"/>
                <w:b w:val="0"/>
                <w:sz w:val="18"/>
                <w:szCs w:val="18"/>
              </w:rPr>
              <w:t>&gt;</w:t>
            </w:r>
          </w:p>
          <w:p w:rsidR="003C3C63" w:rsidRPr="00662B04" w:rsidRDefault="003C3C63" w:rsidP="003C3C63">
            <w:pPr>
              <w:pStyle w:val="M"/>
              <w:spacing w:line="240" w:lineRule="auto"/>
              <w:rPr>
                <w:rStyle w:val="a9"/>
                <w:b w:val="0"/>
                <w:sz w:val="18"/>
                <w:szCs w:val="18"/>
              </w:rPr>
            </w:pPr>
            <w:r>
              <w:rPr>
                <w:rStyle w:val="a9"/>
                <w:rFonts w:hint="eastAsia"/>
                <w:b w:val="0"/>
                <w:sz w:val="18"/>
                <w:szCs w:val="18"/>
              </w:rPr>
              <w:tab/>
            </w:r>
            <w:r w:rsidRPr="00662B04">
              <w:rPr>
                <w:rStyle w:val="a9"/>
                <w:b w:val="0"/>
                <w:sz w:val="18"/>
                <w:szCs w:val="18"/>
              </w:rPr>
              <w:t>&lt;key&gt;</w:t>
            </w:r>
            <w:r w:rsidR="00F04873">
              <w:rPr>
                <w:rStyle w:val="a9"/>
                <w:rFonts w:hint="eastAsia"/>
                <w:b w:val="0"/>
                <w:sz w:val="18"/>
                <w:szCs w:val="18"/>
              </w:rPr>
              <w:t>xx</w:t>
            </w:r>
            <w:r w:rsidR="00F04873" w:rsidRPr="00F04873">
              <w:rPr>
                <w:rStyle w:val="a9"/>
                <w:b w:val="0"/>
                <w:sz w:val="18"/>
                <w:szCs w:val="18"/>
              </w:rPr>
              <w:t>forced</w:t>
            </w:r>
            <w:r w:rsidRPr="00662B04">
              <w:rPr>
                <w:rStyle w:val="a9"/>
                <w:b w:val="0"/>
                <w:sz w:val="18"/>
                <w:szCs w:val="18"/>
              </w:rPr>
              <w:t>&lt;/key&gt;</w:t>
            </w:r>
          </w:p>
          <w:p w:rsidR="003C3C63" w:rsidRDefault="003C3C63" w:rsidP="003C3C63">
            <w:pPr>
              <w:pStyle w:val="M"/>
              <w:spacing w:line="240" w:lineRule="auto"/>
              <w:ind w:firstLine="0"/>
              <w:rPr>
                <w:rStyle w:val="a9"/>
                <w:b w:val="0"/>
                <w:sz w:val="18"/>
                <w:szCs w:val="18"/>
              </w:rPr>
            </w:pPr>
            <w:r>
              <w:rPr>
                <w:rStyle w:val="a9"/>
                <w:rFonts w:hint="eastAsia"/>
                <w:b w:val="0"/>
                <w:sz w:val="18"/>
                <w:szCs w:val="18"/>
              </w:rPr>
              <w:tab/>
            </w:r>
            <w:r w:rsidRPr="00662B04">
              <w:rPr>
                <w:rStyle w:val="a9"/>
                <w:b w:val="0"/>
                <w:sz w:val="18"/>
                <w:szCs w:val="18"/>
              </w:rPr>
              <w:t>&lt;/question&gt;</w:t>
            </w:r>
          </w:p>
          <w:p w:rsidR="003C3C63" w:rsidRDefault="003C3C63" w:rsidP="003C3C63">
            <w:pPr>
              <w:pStyle w:val="M"/>
              <w:spacing w:line="240" w:lineRule="auto"/>
              <w:rPr>
                <w:rStyle w:val="a9"/>
                <w:b w:val="0"/>
                <w:sz w:val="18"/>
                <w:szCs w:val="18"/>
              </w:rPr>
            </w:pPr>
            <w:r w:rsidRPr="00662B04">
              <w:rPr>
                <w:rStyle w:val="a9"/>
                <w:b w:val="0"/>
                <w:sz w:val="18"/>
                <w:szCs w:val="18"/>
              </w:rPr>
              <w:t>&lt;question type="</w:t>
            </w:r>
            <w:r>
              <w:rPr>
                <w:rStyle w:val="a9"/>
                <w:rFonts w:hint="eastAsia"/>
                <w:b w:val="0"/>
                <w:sz w:val="18"/>
                <w:szCs w:val="18"/>
              </w:rPr>
              <w:t>text</w:t>
            </w:r>
            <w:r w:rsidRPr="00662B04">
              <w:rPr>
                <w:rStyle w:val="a9"/>
                <w:b w:val="0"/>
                <w:sz w:val="18"/>
                <w:szCs w:val="18"/>
              </w:rPr>
              <w:t>"</w:t>
            </w:r>
            <w:r w:rsidR="0057730D">
              <w:rPr>
                <w:rStyle w:val="a9"/>
                <w:rFonts w:hint="eastAsia"/>
                <w:b w:val="0"/>
                <w:sz w:val="18"/>
                <w:szCs w:val="18"/>
              </w:rPr>
              <w:t xml:space="preserve"> length=</w:t>
            </w:r>
            <w:r w:rsidR="0057730D" w:rsidRPr="00662B04">
              <w:rPr>
                <w:rStyle w:val="a9"/>
                <w:b w:val="0"/>
                <w:sz w:val="18"/>
                <w:szCs w:val="18"/>
              </w:rPr>
              <w:t>"</w:t>
            </w:r>
            <w:r w:rsidR="0057730D">
              <w:rPr>
                <w:rStyle w:val="a9"/>
                <w:rFonts w:hint="eastAsia"/>
                <w:b w:val="0"/>
                <w:sz w:val="18"/>
                <w:szCs w:val="18"/>
              </w:rPr>
              <w:t>20</w:t>
            </w:r>
            <w:r w:rsidR="0057730D" w:rsidRPr="00662B04">
              <w:rPr>
                <w:rStyle w:val="a9"/>
                <w:b w:val="0"/>
                <w:sz w:val="18"/>
                <w:szCs w:val="18"/>
              </w:rPr>
              <w:t>"</w:t>
            </w:r>
            <w:r w:rsidRPr="00662B04">
              <w:rPr>
                <w:rStyle w:val="a9"/>
                <w:b w:val="0"/>
                <w:sz w:val="18"/>
                <w:szCs w:val="18"/>
              </w:rPr>
              <w:t>&gt;</w:t>
            </w:r>
          </w:p>
          <w:p w:rsidR="003C3C63" w:rsidRPr="00662B04" w:rsidRDefault="003C3C63" w:rsidP="003C3C63">
            <w:pPr>
              <w:pStyle w:val="M"/>
              <w:spacing w:line="240" w:lineRule="auto"/>
              <w:rPr>
                <w:rStyle w:val="a9"/>
                <w:b w:val="0"/>
                <w:sz w:val="18"/>
                <w:szCs w:val="18"/>
              </w:rPr>
            </w:pPr>
            <w:r>
              <w:rPr>
                <w:rStyle w:val="a9"/>
                <w:rFonts w:hint="eastAsia"/>
                <w:b w:val="0"/>
                <w:sz w:val="18"/>
                <w:szCs w:val="18"/>
              </w:rPr>
              <w:tab/>
            </w:r>
            <w:r w:rsidRPr="00662B04">
              <w:rPr>
                <w:rStyle w:val="a9"/>
                <w:b w:val="0"/>
                <w:sz w:val="18"/>
                <w:szCs w:val="18"/>
              </w:rPr>
              <w:t>&lt;key&gt;</w:t>
            </w:r>
            <w:r w:rsidR="00F04873">
              <w:rPr>
                <w:rStyle w:val="a9"/>
                <w:rFonts w:hint="eastAsia"/>
                <w:b w:val="0"/>
                <w:sz w:val="18"/>
                <w:szCs w:val="18"/>
              </w:rPr>
              <w:t>xxx</w:t>
            </w:r>
            <w:r w:rsidRPr="00662B04">
              <w:rPr>
                <w:rStyle w:val="a9"/>
                <w:b w:val="0"/>
                <w:sz w:val="18"/>
                <w:szCs w:val="18"/>
              </w:rPr>
              <w:t>&lt;/key&gt;</w:t>
            </w:r>
          </w:p>
          <w:p w:rsidR="003C3C63" w:rsidRDefault="003C3C63" w:rsidP="003C3C63">
            <w:pPr>
              <w:pStyle w:val="M"/>
              <w:spacing w:line="240" w:lineRule="auto"/>
              <w:ind w:firstLine="0"/>
              <w:rPr>
                <w:rStyle w:val="a9"/>
                <w:b w:val="0"/>
                <w:sz w:val="18"/>
                <w:szCs w:val="18"/>
              </w:rPr>
            </w:pPr>
            <w:r>
              <w:rPr>
                <w:rStyle w:val="a9"/>
                <w:rFonts w:hint="eastAsia"/>
                <w:b w:val="0"/>
                <w:sz w:val="18"/>
                <w:szCs w:val="18"/>
              </w:rPr>
              <w:tab/>
            </w:r>
            <w:r w:rsidRPr="00662B04">
              <w:rPr>
                <w:rStyle w:val="a9"/>
                <w:b w:val="0"/>
                <w:sz w:val="18"/>
                <w:szCs w:val="18"/>
              </w:rPr>
              <w:t>&lt;/question&gt;</w:t>
            </w:r>
          </w:p>
          <w:p w:rsidR="003C3C63" w:rsidRDefault="003C3C63" w:rsidP="003C3C63">
            <w:pPr>
              <w:pStyle w:val="M"/>
              <w:spacing w:line="240" w:lineRule="auto"/>
              <w:ind w:firstLine="0"/>
              <w:rPr>
                <w:rStyle w:val="a9"/>
                <w:b w:val="0"/>
                <w:sz w:val="18"/>
                <w:szCs w:val="18"/>
              </w:rPr>
            </w:pPr>
            <w:r>
              <w:rPr>
                <w:rStyle w:val="a9"/>
                <w:rFonts w:hint="eastAsia"/>
                <w:b w:val="0"/>
                <w:sz w:val="18"/>
                <w:szCs w:val="18"/>
              </w:rPr>
              <w:tab/>
            </w:r>
            <w:r w:rsidRPr="00926837">
              <w:rPr>
                <w:rStyle w:val="a9"/>
                <w:b w:val="0"/>
                <w:sz w:val="18"/>
                <w:szCs w:val="18"/>
              </w:rPr>
              <w:t>&lt;!--other 8 text questions--&gt;</w:t>
            </w:r>
          </w:p>
          <w:p w:rsidR="00C50FCF" w:rsidRPr="00F10F04" w:rsidRDefault="003C3C63" w:rsidP="003C3C63">
            <w:pPr>
              <w:pStyle w:val="M"/>
              <w:spacing w:line="240" w:lineRule="auto"/>
              <w:ind w:firstLine="0"/>
              <w:rPr>
                <w:rStyle w:val="a9"/>
                <w:b w:val="0"/>
                <w:sz w:val="18"/>
                <w:szCs w:val="18"/>
              </w:rPr>
            </w:pPr>
            <w:r w:rsidRPr="00965CA1">
              <w:rPr>
                <w:rStyle w:val="a9"/>
                <w:b w:val="0"/>
                <w:sz w:val="18"/>
                <w:szCs w:val="18"/>
              </w:rPr>
              <w:t>&lt;/assessmentItem&gt;</w:t>
            </w:r>
          </w:p>
        </w:tc>
      </w:tr>
    </w:tbl>
    <w:p w:rsidR="00C50FCF" w:rsidRPr="00A85BFB" w:rsidRDefault="00C50FCF" w:rsidP="00C50FCF"/>
    <w:p w:rsidR="00F17074" w:rsidRDefault="00F17074" w:rsidP="00F17074">
      <w:pPr>
        <w:pStyle w:val="3"/>
        <w:numPr>
          <w:ilvl w:val="2"/>
          <w:numId w:val="15"/>
        </w:numPr>
      </w:pPr>
      <w:bookmarkStart w:id="728" w:name="_Toc286841257"/>
      <w:r w:rsidRPr="00F17074">
        <w:rPr>
          <w:rFonts w:hint="eastAsia"/>
        </w:rPr>
        <w:t>阅读理解是非题</w:t>
      </w:r>
      <w:r>
        <w:rPr>
          <w:rFonts w:hint="eastAsia"/>
        </w:rPr>
        <w:t>（</w:t>
      </w:r>
      <w:r w:rsidRPr="00F17074">
        <w:t>Reading True or False</w:t>
      </w:r>
      <w:r>
        <w:rPr>
          <w:rFonts w:hint="eastAsia"/>
        </w:rPr>
        <w:t>）</w:t>
      </w:r>
      <w:bookmarkEnd w:id="728"/>
    </w:p>
    <w:p w:rsidR="00F17074" w:rsidRPr="00D46068" w:rsidRDefault="00F17074" w:rsidP="00F17074">
      <w:pPr>
        <w:pStyle w:val="af8"/>
      </w:pPr>
      <w:r w:rsidRPr="00242408">
        <w:rPr>
          <w:rFonts w:hint="eastAsia"/>
        </w:rPr>
        <w:t>表</w:t>
      </w:r>
      <w:r w:rsidRPr="00242408">
        <w:rPr>
          <w:rFonts w:hint="eastAsia"/>
        </w:rPr>
        <w:t xml:space="preserve"> </w:t>
      </w:r>
      <w:r>
        <w:rPr>
          <w:rFonts w:hint="eastAsia"/>
        </w:rPr>
        <w:t>5-2</w:t>
      </w:r>
      <w:r w:rsidR="00D21920">
        <w:rPr>
          <w:rFonts w:hint="eastAsia"/>
        </w:rPr>
        <w:t>6</w:t>
      </w:r>
      <w:r w:rsidR="00F550AB" w:rsidRPr="00F17074">
        <w:rPr>
          <w:rFonts w:hint="eastAsia"/>
        </w:rPr>
        <w:t>阅读理解是非题</w:t>
      </w:r>
      <w:r w:rsidRPr="00472A9F">
        <w:rPr>
          <w:rFonts w:hint="eastAsia"/>
        </w:rPr>
        <w:t>（</w:t>
      </w:r>
      <w:r w:rsidR="00F550AB" w:rsidRPr="00F17074">
        <w:t>Reading True or False</w:t>
      </w:r>
      <w:r w:rsidRPr="00472A9F">
        <w:rPr>
          <w:rFonts w:hint="eastAsia"/>
        </w:rPr>
        <w:t>）</w:t>
      </w:r>
      <w:r>
        <w:rPr>
          <w:rFonts w:hint="eastAsia"/>
        </w:rPr>
        <w:t>示例说明</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84"/>
        <w:gridCol w:w="7138"/>
      </w:tblGrid>
      <w:tr w:rsidR="00F17074" w:rsidRPr="00F10F04" w:rsidTr="002621AF">
        <w:tc>
          <w:tcPr>
            <w:tcW w:w="1384" w:type="dxa"/>
            <w:tcBorders>
              <w:top w:val="single" w:sz="4" w:space="0" w:color="000000"/>
              <w:left w:val="single" w:sz="4" w:space="0" w:color="000000"/>
              <w:bottom w:val="single" w:sz="4" w:space="0" w:color="000000"/>
              <w:right w:val="single" w:sz="4" w:space="0" w:color="000000"/>
            </w:tcBorders>
            <w:hideMark/>
          </w:tcPr>
          <w:p w:rsidR="00F17074" w:rsidRPr="00F10F04" w:rsidRDefault="00F17074" w:rsidP="002621AF">
            <w:pPr>
              <w:pStyle w:val="M"/>
              <w:ind w:firstLine="0"/>
              <w:rPr>
                <w:rStyle w:val="a9"/>
                <w:b w:val="0"/>
                <w:sz w:val="18"/>
                <w:szCs w:val="18"/>
              </w:rPr>
            </w:pPr>
            <w:r w:rsidRPr="00F10F04">
              <w:rPr>
                <w:rStyle w:val="a9"/>
                <w:rFonts w:hint="eastAsia"/>
                <w:b w:val="0"/>
                <w:sz w:val="18"/>
                <w:szCs w:val="18"/>
              </w:rPr>
              <w:t>名称</w:t>
            </w:r>
          </w:p>
        </w:tc>
        <w:tc>
          <w:tcPr>
            <w:tcW w:w="7138" w:type="dxa"/>
            <w:tcBorders>
              <w:top w:val="single" w:sz="4" w:space="0" w:color="000000"/>
              <w:left w:val="single" w:sz="4" w:space="0" w:color="000000"/>
              <w:bottom w:val="single" w:sz="4" w:space="0" w:color="000000"/>
              <w:right w:val="single" w:sz="4" w:space="0" w:color="000000"/>
            </w:tcBorders>
            <w:hideMark/>
          </w:tcPr>
          <w:p w:rsidR="00F17074" w:rsidRPr="00F10F04" w:rsidRDefault="00F17074" w:rsidP="002621AF">
            <w:pPr>
              <w:pStyle w:val="M"/>
              <w:ind w:firstLine="0"/>
              <w:rPr>
                <w:rStyle w:val="a9"/>
                <w:b w:val="0"/>
                <w:sz w:val="18"/>
                <w:szCs w:val="18"/>
              </w:rPr>
            </w:pPr>
            <w:r>
              <w:rPr>
                <w:rStyle w:val="a9"/>
                <w:rFonts w:hint="eastAsia"/>
                <w:b w:val="0"/>
                <w:sz w:val="18"/>
                <w:szCs w:val="18"/>
              </w:rPr>
              <w:t>说明</w:t>
            </w:r>
          </w:p>
        </w:tc>
      </w:tr>
      <w:tr w:rsidR="00F17074" w:rsidRPr="00F10F04" w:rsidTr="002621AF">
        <w:tc>
          <w:tcPr>
            <w:tcW w:w="1384" w:type="dxa"/>
            <w:tcBorders>
              <w:top w:val="single" w:sz="4" w:space="0" w:color="000000"/>
              <w:left w:val="single" w:sz="4" w:space="0" w:color="000000"/>
              <w:bottom w:val="single" w:sz="4" w:space="0" w:color="000000"/>
              <w:right w:val="single" w:sz="4" w:space="0" w:color="000000"/>
            </w:tcBorders>
            <w:hideMark/>
          </w:tcPr>
          <w:p w:rsidR="00F17074" w:rsidRPr="00965CA1" w:rsidRDefault="00F17074" w:rsidP="002621AF">
            <w:pPr>
              <w:pStyle w:val="M"/>
              <w:ind w:firstLine="0"/>
              <w:rPr>
                <w:rStyle w:val="a9"/>
                <w:b w:val="0"/>
                <w:sz w:val="18"/>
                <w:szCs w:val="18"/>
              </w:rPr>
            </w:pPr>
            <w:r>
              <w:rPr>
                <w:rStyle w:val="a9"/>
                <w:rFonts w:hint="eastAsia"/>
                <w:b w:val="0"/>
                <w:sz w:val="18"/>
                <w:szCs w:val="18"/>
              </w:rPr>
              <w:t>类型序号</w:t>
            </w:r>
          </w:p>
        </w:tc>
        <w:tc>
          <w:tcPr>
            <w:tcW w:w="7138" w:type="dxa"/>
            <w:tcBorders>
              <w:top w:val="single" w:sz="4" w:space="0" w:color="000000"/>
              <w:left w:val="single" w:sz="4" w:space="0" w:color="000000"/>
              <w:bottom w:val="single" w:sz="4" w:space="0" w:color="000000"/>
              <w:right w:val="single" w:sz="4" w:space="0" w:color="000000"/>
            </w:tcBorders>
            <w:hideMark/>
          </w:tcPr>
          <w:p w:rsidR="00F17074" w:rsidRDefault="00F17074" w:rsidP="00097C7C">
            <w:pPr>
              <w:pStyle w:val="M"/>
              <w:ind w:firstLine="0"/>
              <w:rPr>
                <w:rStyle w:val="a9"/>
                <w:b w:val="0"/>
                <w:sz w:val="18"/>
                <w:szCs w:val="18"/>
              </w:rPr>
            </w:pPr>
            <w:r>
              <w:rPr>
                <w:rStyle w:val="a9"/>
                <w:rFonts w:hint="eastAsia"/>
                <w:b w:val="0"/>
                <w:sz w:val="18"/>
                <w:szCs w:val="18"/>
              </w:rPr>
              <w:t>2</w:t>
            </w:r>
            <w:r w:rsidR="00097C7C">
              <w:rPr>
                <w:rStyle w:val="a9"/>
                <w:rFonts w:hint="eastAsia"/>
                <w:b w:val="0"/>
                <w:sz w:val="18"/>
                <w:szCs w:val="18"/>
              </w:rPr>
              <w:t>6</w:t>
            </w:r>
          </w:p>
        </w:tc>
      </w:tr>
      <w:tr w:rsidR="00F17074" w:rsidRPr="00F10F04" w:rsidTr="002621AF">
        <w:tc>
          <w:tcPr>
            <w:tcW w:w="1384" w:type="dxa"/>
            <w:tcBorders>
              <w:top w:val="single" w:sz="4" w:space="0" w:color="000000"/>
              <w:left w:val="single" w:sz="4" w:space="0" w:color="000000"/>
              <w:bottom w:val="single" w:sz="4" w:space="0" w:color="000000"/>
              <w:right w:val="single" w:sz="4" w:space="0" w:color="000000"/>
            </w:tcBorders>
            <w:hideMark/>
          </w:tcPr>
          <w:p w:rsidR="00F17074" w:rsidRDefault="00F17074" w:rsidP="002621AF">
            <w:pPr>
              <w:pStyle w:val="M"/>
              <w:ind w:firstLine="0"/>
              <w:rPr>
                <w:rStyle w:val="a9"/>
                <w:b w:val="0"/>
                <w:sz w:val="18"/>
                <w:szCs w:val="18"/>
              </w:rPr>
            </w:pPr>
            <w:r>
              <w:rPr>
                <w:rStyle w:val="a9"/>
                <w:rFonts w:hint="eastAsia"/>
                <w:b w:val="0"/>
                <w:sz w:val="18"/>
                <w:szCs w:val="18"/>
              </w:rPr>
              <w:t>类型标识</w:t>
            </w:r>
          </w:p>
        </w:tc>
        <w:tc>
          <w:tcPr>
            <w:tcW w:w="7138" w:type="dxa"/>
            <w:tcBorders>
              <w:top w:val="single" w:sz="4" w:space="0" w:color="000000"/>
              <w:left w:val="single" w:sz="4" w:space="0" w:color="000000"/>
              <w:bottom w:val="single" w:sz="4" w:space="0" w:color="000000"/>
              <w:right w:val="single" w:sz="4" w:space="0" w:color="000000"/>
            </w:tcBorders>
            <w:hideMark/>
          </w:tcPr>
          <w:p w:rsidR="00F17074" w:rsidRPr="003C3C63" w:rsidRDefault="00D21920" w:rsidP="00D21920">
            <w:pPr>
              <w:pStyle w:val="M"/>
              <w:ind w:firstLine="0"/>
              <w:rPr>
                <w:rStyle w:val="a9"/>
                <w:b w:val="0"/>
                <w:sz w:val="18"/>
                <w:szCs w:val="18"/>
              </w:rPr>
            </w:pPr>
            <w:r>
              <w:rPr>
                <w:rStyle w:val="a9"/>
                <w:rFonts w:hint="eastAsia"/>
                <w:b w:val="0"/>
                <w:sz w:val="18"/>
                <w:szCs w:val="18"/>
              </w:rPr>
              <w:t>r</w:t>
            </w:r>
            <w:r w:rsidRPr="00D21920">
              <w:rPr>
                <w:rStyle w:val="a9"/>
                <w:b w:val="0"/>
                <w:sz w:val="18"/>
                <w:szCs w:val="18"/>
              </w:rPr>
              <w:t>eadingTrueFalse</w:t>
            </w:r>
          </w:p>
        </w:tc>
      </w:tr>
      <w:tr w:rsidR="00F17074" w:rsidRPr="00F10F04" w:rsidTr="002621AF">
        <w:tc>
          <w:tcPr>
            <w:tcW w:w="1384" w:type="dxa"/>
            <w:tcBorders>
              <w:top w:val="single" w:sz="4" w:space="0" w:color="000000"/>
              <w:left w:val="single" w:sz="4" w:space="0" w:color="000000"/>
              <w:bottom w:val="single" w:sz="4" w:space="0" w:color="000000"/>
              <w:right w:val="single" w:sz="4" w:space="0" w:color="000000"/>
            </w:tcBorders>
            <w:hideMark/>
          </w:tcPr>
          <w:p w:rsidR="00F17074" w:rsidRPr="00F10F04" w:rsidRDefault="00F17074" w:rsidP="002621AF">
            <w:pPr>
              <w:pStyle w:val="M"/>
              <w:ind w:firstLine="0"/>
              <w:rPr>
                <w:rStyle w:val="a9"/>
                <w:b w:val="0"/>
                <w:sz w:val="18"/>
                <w:szCs w:val="18"/>
              </w:rPr>
            </w:pPr>
            <w:r w:rsidRPr="00965CA1">
              <w:rPr>
                <w:rStyle w:val="a9"/>
                <w:rFonts w:hint="eastAsia"/>
                <w:b w:val="0"/>
                <w:sz w:val="18"/>
                <w:szCs w:val="18"/>
              </w:rPr>
              <w:t>试题附加材料</w:t>
            </w:r>
          </w:p>
        </w:tc>
        <w:tc>
          <w:tcPr>
            <w:tcW w:w="7138" w:type="dxa"/>
            <w:tcBorders>
              <w:top w:val="single" w:sz="4" w:space="0" w:color="000000"/>
              <w:left w:val="single" w:sz="4" w:space="0" w:color="000000"/>
              <w:bottom w:val="single" w:sz="4" w:space="0" w:color="000000"/>
              <w:right w:val="single" w:sz="4" w:space="0" w:color="000000"/>
            </w:tcBorders>
            <w:hideMark/>
          </w:tcPr>
          <w:p w:rsidR="00F17074" w:rsidRPr="00F10F04" w:rsidRDefault="00F17074" w:rsidP="002621AF">
            <w:pPr>
              <w:pStyle w:val="M"/>
              <w:ind w:firstLine="0"/>
              <w:rPr>
                <w:rStyle w:val="a9"/>
                <w:b w:val="0"/>
                <w:sz w:val="18"/>
                <w:szCs w:val="18"/>
              </w:rPr>
            </w:pPr>
            <w:r>
              <w:rPr>
                <w:rStyle w:val="a9"/>
                <w:rFonts w:hint="eastAsia"/>
                <w:b w:val="0"/>
                <w:sz w:val="18"/>
                <w:szCs w:val="18"/>
              </w:rPr>
              <w:t>无</w:t>
            </w:r>
          </w:p>
        </w:tc>
      </w:tr>
      <w:tr w:rsidR="00F17074" w:rsidRPr="00F10F04" w:rsidTr="002621AF">
        <w:tc>
          <w:tcPr>
            <w:tcW w:w="1384" w:type="dxa"/>
            <w:tcBorders>
              <w:top w:val="single" w:sz="4" w:space="0" w:color="000000"/>
              <w:left w:val="single" w:sz="4" w:space="0" w:color="000000"/>
              <w:bottom w:val="single" w:sz="4" w:space="0" w:color="000000"/>
              <w:right w:val="single" w:sz="4" w:space="0" w:color="000000"/>
            </w:tcBorders>
            <w:hideMark/>
          </w:tcPr>
          <w:p w:rsidR="00F17074" w:rsidRPr="00F10F04" w:rsidRDefault="00F17074" w:rsidP="002621AF">
            <w:pPr>
              <w:pStyle w:val="M"/>
              <w:ind w:firstLine="0"/>
              <w:rPr>
                <w:rStyle w:val="a9"/>
                <w:b w:val="0"/>
                <w:sz w:val="18"/>
                <w:szCs w:val="18"/>
              </w:rPr>
            </w:pPr>
            <w:r w:rsidRPr="00965CA1">
              <w:rPr>
                <w:rStyle w:val="a9"/>
                <w:rFonts w:hint="eastAsia"/>
                <w:b w:val="0"/>
                <w:sz w:val="18"/>
                <w:szCs w:val="18"/>
              </w:rPr>
              <w:t>试题问题类型</w:t>
            </w:r>
          </w:p>
        </w:tc>
        <w:tc>
          <w:tcPr>
            <w:tcW w:w="7138" w:type="dxa"/>
            <w:tcBorders>
              <w:top w:val="single" w:sz="4" w:space="0" w:color="000000"/>
              <w:left w:val="single" w:sz="4" w:space="0" w:color="000000"/>
              <w:bottom w:val="single" w:sz="4" w:space="0" w:color="000000"/>
              <w:right w:val="single" w:sz="4" w:space="0" w:color="000000"/>
            </w:tcBorders>
            <w:hideMark/>
          </w:tcPr>
          <w:p w:rsidR="00F17074" w:rsidRPr="00F10F04" w:rsidRDefault="007E2876" w:rsidP="002621AF">
            <w:pPr>
              <w:pStyle w:val="M"/>
              <w:ind w:firstLine="0"/>
              <w:rPr>
                <w:rStyle w:val="a9"/>
                <w:b w:val="0"/>
                <w:sz w:val="18"/>
                <w:szCs w:val="18"/>
              </w:rPr>
            </w:pPr>
            <w:r>
              <w:rPr>
                <w:rStyle w:val="a9"/>
                <w:b w:val="0"/>
                <w:sz w:val="18"/>
                <w:szCs w:val="18"/>
              </w:rPr>
              <w:t>C</w:t>
            </w:r>
            <w:r>
              <w:rPr>
                <w:rStyle w:val="a9"/>
                <w:rFonts w:hint="eastAsia"/>
                <w:b w:val="0"/>
                <w:sz w:val="18"/>
                <w:szCs w:val="18"/>
              </w:rPr>
              <w:t>hoice</w:t>
            </w:r>
          </w:p>
        </w:tc>
      </w:tr>
      <w:tr w:rsidR="00F17074" w:rsidRPr="00F10F04" w:rsidTr="002621AF">
        <w:tc>
          <w:tcPr>
            <w:tcW w:w="1384" w:type="dxa"/>
            <w:tcBorders>
              <w:top w:val="single" w:sz="4" w:space="0" w:color="000000"/>
              <w:left w:val="single" w:sz="4" w:space="0" w:color="000000"/>
              <w:bottom w:val="single" w:sz="4" w:space="0" w:color="000000"/>
              <w:right w:val="single" w:sz="4" w:space="0" w:color="000000"/>
            </w:tcBorders>
            <w:hideMark/>
          </w:tcPr>
          <w:p w:rsidR="00F17074" w:rsidRPr="00F10F04" w:rsidRDefault="00F17074" w:rsidP="002621AF">
            <w:pPr>
              <w:pStyle w:val="M"/>
              <w:ind w:firstLine="0"/>
              <w:rPr>
                <w:rStyle w:val="a9"/>
                <w:b w:val="0"/>
                <w:sz w:val="18"/>
                <w:szCs w:val="18"/>
              </w:rPr>
            </w:pPr>
            <w:r w:rsidRPr="00965CA1">
              <w:rPr>
                <w:rStyle w:val="a9"/>
                <w:rFonts w:hint="eastAsia"/>
                <w:b w:val="0"/>
                <w:sz w:val="18"/>
                <w:szCs w:val="18"/>
              </w:rPr>
              <w:t>流程性试题</w:t>
            </w:r>
          </w:p>
        </w:tc>
        <w:tc>
          <w:tcPr>
            <w:tcW w:w="7138" w:type="dxa"/>
            <w:tcBorders>
              <w:top w:val="single" w:sz="4" w:space="0" w:color="000000"/>
              <w:left w:val="single" w:sz="4" w:space="0" w:color="000000"/>
              <w:bottom w:val="single" w:sz="4" w:space="0" w:color="000000"/>
              <w:right w:val="single" w:sz="4" w:space="0" w:color="000000"/>
            </w:tcBorders>
            <w:hideMark/>
          </w:tcPr>
          <w:p w:rsidR="00F17074" w:rsidRPr="00F10F04" w:rsidRDefault="00F17074" w:rsidP="002621AF">
            <w:pPr>
              <w:pStyle w:val="M"/>
              <w:ind w:firstLine="0"/>
              <w:rPr>
                <w:rStyle w:val="a9"/>
                <w:b w:val="0"/>
                <w:sz w:val="18"/>
                <w:szCs w:val="18"/>
              </w:rPr>
            </w:pPr>
            <w:r>
              <w:rPr>
                <w:rStyle w:val="a9"/>
                <w:rFonts w:hint="eastAsia"/>
                <w:b w:val="0"/>
                <w:sz w:val="18"/>
                <w:szCs w:val="18"/>
              </w:rPr>
              <w:t>否</w:t>
            </w:r>
          </w:p>
        </w:tc>
      </w:tr>
      <w:tr w:rsidR="00F17074" w:rsidRPr="00F10F04" w:rsidTr="002621AF">
        <w:tc>
          <w:tcPr>
            <w:tcW w:w="1384" w:type="dxa"/>
            <w:tcBorders>
              <w:top w:val="single" w:sz="4" w:space="0" w:color="000000"/>
              <w:left w:val="single" w:sz="4" w:space="0" w:color="000000"/>
              <w:bottom w:val="single" w:sz="4" w:space="0" w:color="000000"/>
              <w:right w:val="single" w:sz="4" w:space="0" w:color="000000"/>
            </w:tcBorders>
            <w:hideMark/>
          </w:tcPr>
          <w:p w:rsidR="00F17074" w:rsidRPr="00F10F04" w:rsidRDefault="00F17074" w:rsidP="002621AF">
            <w:pPr>
              <w:pStyle w:val="M"/>
              <w:ind w:firstLine="0"/>
              <w:rPr>
                <w:rStyle w:val="a9"/>
                <w:b w:val="0"/>
                <w:sz w:val="18"/>
                <w:szCs w:val="18"/>
              </w:rPr>
            </w:pPr>
            <w:r>
              <w:rPr>
                <w:rFonts w:hint="eastAsia"/>
              </w:rPr>
              <w:t>示例</w:t>
            </w:r>
          </w:p>
        </w:tc>
        <w:tc>
          <w:tcPr>
            <w:tcW w:w="7138" w:type="dxa"/>
            <w:tcBorders>
              <w:top w:val="single" w:sz="4" w:space="0" w:color="000000"/>
              <w:left w:val="single" w:sz="4" w:space="0" w:color="000000"/>
              <w:bottom w:val="single" w:sz="4" w:space="0" w:color="000000"/>
              <w:right w:val="single" w:sz="4" w:space="0" w:color="000000"/>
            </w:tcBorders>
            <w:hideMark/>
          </w:tcPr>
          <w:p w:rsidR="00F17074" w:rsidRPr="00965CA1" w:rsidRDefault="00F17074" w:rsidP="002621AF">
            <w:pPr>
              <w:pStyle w:val="M"/>
              <w:spacing w:line="240" w:lineRule="auto"/>
              <w:ind w:firstLine="0"/>
              <w:rPr>
                <w:rStyle w:val="a9"/>
                <w:b w:val="0"/>
                <w:sz w:val="18"/>
                <w:szCs w:val="18"/>
              </w:rPr>
            </w:pPr>
            <w:r w:rsidRPr="00965CA1">
              <w:rPr>
                <w:rStyle w:val="a9"/>
                <w:b w:val="0"/>
                <w:sz w:val="18"/>
                <w:szCs w:val="18"/>
              </w:rPr>
              <w:t>&lt;assessmentItem identifier="</w:t>
            </w:r>
            <w:r w:rsidRPr="00FC0028">
              <w:rPr>
                <w:rStyle w:val="a9"/>
                <w:b w:val="0"/>
                <w:sz w:val="18"/>
                <w:szCs w:val="18"/>
              </w:rPr>
              <w:t>sflep-</w:t>
            </w:r>
            <w:r>
              <w:rPr>
                <w:rStyle w:val="a9"/>
                <w:rFonts w:hint="eastAsia"/>
                <w:b w:val="0"/>
                <w:sz w:val="18"/>
                <w:szCs w:val="18"/>
              </w:rPr>
              <w:t>ni</w:t>
            </w:r>
            <w:r w:rsidRPr="00FC0028">
              <w:rPr>
                <w:rStyle w:val="a9"/>
                <w:b w:val="0"/>
                <w:sz w:val="18"/>
                <w:szCs w:val="18"/>
              </w:rPr>
              <w:t>-</w:t>
            </w:r>
            <w:r>
              <w:rPr>
                <w:rStyle w:val="a9"/>
                <w:rFonts w:hint="eastAsia"/>
                <w:b w:val="0"/>
                <w:sz w:val="18"/>
                <w:szCs w:val="18"/>
              </w:rPr>
              <w:t>2</w:t>
            </w:r>
            <w:r w:rsidR="00097C7C">
              <w:rPr>
                <w:rStyle w:val="a9"/>
                <w:rFonts w:hint="eastAsia"/>
                <w:b w:val="0"/>
                <w:sz w:val="18"/>
                <w:szCs w:val="18"/>
              </w:rPr>
              <w:t>6</w:t>
            </w:r>
            <w:r w:rsidRPr="00FC0028">
              <w:rPr>
                <w:rStyle w:val="a9"/>
                <w:b w:val="0"/>
                <w:sz w:val="18"/>
                <w:szCs w:val="18"/>
              </w:rPr>
              <w:t>-</w:t>
            </w:r>
            <w:r>
              <w:rPr>
                <w:rStyle w:val="a9"/>
                <w:rFonts w:hint="eastAsia"/>
                <w:b w:val="0"/>
                <w:sz w:val="18"/>
                <w:szCs w:val="18"/>
              </w:rPr>
              <w:t>110</w:t>
            </w:r>
            <w:r w:rsidRPr="00965CA1">
              <w:rPr>
                <w:rStyle w:val="a9"/>
                <w:b w:val="0"/>
                <w:sz w:val="18"/>
                <w:szCs w:val="18"/>
              </w:rPr>
              <w:t>" type="</w:t>
            </w:r>
            <w:r w:rsidR="00D902AB">
              <w:rPr>
                <w:rStyle w:val="a9"/>
                <w:rFonts w:hint="eastAsia"/>
                <w:b w:val="0"/>
                <w:sz w:val="18"/>
                <w:szCs w:val="18"/>
              </w:rPr>
              <w:t>r</w:t>
            </w:r>
            <w:r w:rsidR="00D902AB" w:rsidRPr="00D21920">
              <w:rPr>
                <w:rStyle w:val="a9"/>
                <w:b w:val="0"/>
                <w:sz w:val="18"/>
                <w:szCs w:val="18"/>
              </w:rPr>
              <w:t>eadingTrueFalse</w:t>
            </w:r>
            <w:r>
              <w:rPr>
                <w:rStyle w:val="a9"/>
                <w:rFonts w:hint="eastAsia"/>
                <w:b w:val="0"/>
                <w:sz w:val="18"/>
                <w:szCs w:val="18"/>
              </w:rPr>
              <w:t xml:space="preserve">" </w:t>
            </w:r>
            <w:r w:rsidRPr="00965CA1">
              <w:rPr>
                <w:rStyle w:val="a9"/>
                <w:b w:val="0"/>
                <w:sz w:val="18"/>
                <w:szCs w:val="18"/>
              </w:rPr>
              <w:t>level="4"&gt;</w:t>
            </w:r>
          </w:p>
          <w:p w:rsidR="00F17074" w:rsidRDefault="00F17074" w:rsidP="002621AF">
            <w:pPr>
              <w:pStyle w:val="M"/>
              <w:spacing w:line="240" w:lineRule="auto"/>
              <w:rPr>
                <w:rStyle w:val="a9"/>
                <w:b w:val="0"/>
                <w:sz w:val="18"/>
                <w:szCs w:val="18"/>
              </w:rPr>
            </w:pPr>
            <w:r w:rsidRPr="00A83893">
              <w:rPr>
                <w:rStyle w:val="a9"/>
                <w:b w:val="0"/>
                <w:sz w:val="18"/>
                <w:szCs w:val="18"/>
              </w:rPr>
              <w:t>&lt;prompt&gt;</w:t>
            </w:r>
          </w:p>
          <w:p w:rsidR="00097C7C" w:rsidRPr="00097C7C" w:rsidRDefault="00F17074" w:rsidP="00097C7C">
            <w:pPr>
              <w:pStyle w:val="M"/>
              <w:rPr>
                <w:rStyle w:val="a9"/>
                <w:b w:val="0"/>
                <w:sz w:val="18"/>
                <w:szCs w:val="18"/>
              </w:rPr>
            </w:pPr>
            <w:r>
              <w:rPr>
                <w:rStyle w:val="a9"/>
                <w:rFonts w:hint="eastAsia"/>
                <w:b w:val="0"/>
                <w:sz w:val="18"/>
                <w:szCs w:val="18"/>
              </w:rPr>
              <w:tab/>
            </w:r>
            <w:r w:rsidRPr="009A3D1E">
              <w:rPr>
                <w:rStyle w:val="a9"/>
                <w:b w:val="0"/>
                <w:sz w:val="18"/>
                <w:szCs w:val="18"/>
              </w:rPr>
              <w:t>&lt;</w:t>
            </w:r>
            <w:proofErr w:type="gramStart"/>
            <w:r w:rsidRPr="009A3D1E">
              <w:rPr>
                <w:rStyle w:val="a9"/>
                <w:b w:val="0"/>
                <w:sz w:val="18"/>
                <w:szCs w:val="18"/>
              </w:rPr>
              <w:t>text&gt;</w:t>
            </w:r>
            <w:proofErr w:type="gramEnd"/>
            <w:r w:rsidR="00097C7C" w:rsidRPr="00097C7C">
              <w:rPr>
                <w:rStyle w:val="a9"/>
                <w:b w:val="0"/>
                <w:sz w:val="18"/>
                <w:szCs w:val="18"/>
              </w:rPr>
              <w:t xml:space="preserve">Congress of Federated Organizations (COFO) brought more than a </w:t>
            </w:r>
            <w:r w:rsidR="00097C7C" w:rsidRPr="00097C7C">
              <w:rPr>
                <w:rStyle w:val="a9"/>
                <w:b w:val="0"/>
                <w:sz w:val="18"/>
                <w:szCs w:val="18"/>
              </w:rPr>
              <w:lastRenderedPageBreak/>
              <w:t>hundred college students, many from outside the state, to Mississippi in the summer of 1964 to join with local activists to register voters, teach in "Freedom Schools" and organize the Mississippi Freedom Democratic Party. The work was as dangerous as ever: three civil rights workers, James Chaney, a young black Mississippian and plasterer's apprentice, and two white volunteers, Andrew Goodman, a Queens College anthropology student, and Michael Schwerner, a social worker from Manhattan's Lower East Side, were murdered by members of the Klan, some of them in the Neshoba County sheriff's department, on June 21, 1964.</w:t>
            </w:r>
          </w:p>
          <w:p w:rsidR="00097C7C" w:rsidRPr="00097C7C" w:rsidRDefault="00097C7C" w:rsidP="00097C7C">
            <w:pPr>
              <w:pStyle w:val="M"/>
              <w:rPr>
                <w:rStyle w:val="a9"/>
                <w:b w:val="0"/>
                <w:sz w:val="18"/>
                <w:szCs w:val="18"/>
              </w:rPr>
            </w:pPr>
            <w:r w:rsidRPr="00097C7C">
              <w:rPr>
                <w:rStyle w:val="a9"/>
                <w:rFonts w:hint="eastAsia"/>
                <w:b w:val="0"/>
                <w:sz w:val="18"/>
                <w:szCs w:val="18"/>
              </w:rPr>
              <w:t>The national uproar caused by their disappearance forced the Federal Bureau of Investigation to investigate, even though President Johnson had to use indirect threats of political reprisals (</w:t>
            </w:r>
            <w:r w:rsidRPr="00097C7C">
              <w:rPr>
                <w:rStyle w:val="a9"/>
                <w:rFonts w:hint="eastAsia"/>
                <w:b w:val="0"/>
                <w:sz w:val="18"/>
                <w:szCs w:val="18"/>
              </w:rPr>
              <w:t>报复</w:t>
            </w:r>
            <w:r w:rsidRPr="00097C7C">
              <w:rPr>
                <w:rStyle w:val="a9"/>
                <w:rFonts w:hint="eastAsia"/>
                <w:b w:val="0"/>
                <w:sz w:val="18"/>
                <w:szCs w:val="18"/>
              </w:rPr>
              <w:t>) against J. Edgar Hoover to force him to do so. After paying a</w:t>
            </w:r>
            <w:r w:rsidRPr="00097C7C">
              <w:rPr>
                <w:rStyle w:val="a9"/>
                <w:b w:val="0"/>
                <w:sz w:val="18"/>
                <w:szCs w:val="18"/>
              </w:rPr>
              <w:t>t least one participant in the crime for details about the murders, the FBI found their bodies on August 4 in an earthen dam outside Philadelphia, Mississippi. Schwerner and Goodman had been shot once; Chaney, the lone African-American, had been savagely beaten and shot three times. The FBI also discovered, in the course of its investigation, the bodies of a number of other Mississippi blacks whose disappearances had been reported over the past several years without attracting any attention outside their local communities.</w:t>
            </w:r>
          </w:p>
          <w:p w:rsidR="00F17074" w:rsidRPr="00A83893" w:rsidRDefault="00097C7C" w:rsidP="00097C7C">
            <w:pPr>
              <w:pStyle w:val="M"/>
              <w:ind w:firstLine="0"/>
              <w:rPr>
                <w:rStyle w:val="a9"/>
                <w:b w:val="0"/>
                <w:sz w:val="18"/>
                <w:szCs w:val="18"/>
              </w:rPr>
            </w:pPr>
            <w:r w:rsidRPr="00097C7C">
              <w:rPr>
                <w:rStyle w:val="a9"/>
                <w:b w:val="0"/>
                <w:sz w:val="18"/>
                <w:szCs w:val="18"/>
              </w:rPr>
              <w:t>The disappearance of these three activists remained in the public eye for the month and a half until their bodies were found. Johnson used the outrage over their deaths and his formidable political skills to bring about the passage of the Civil Rights Act of 1964, which bars discrimination in public accommodations, employment and education.</w:t>
            </w:r>
            <w:r w:rsidR="00F17074" w:rsidRPr="009A3D1E">
              <w:rPr>
                <w:rStyle w:val="a9"/>
                <w:b w:val="0"/>
                <w:sz w:val="18"/>
                <w:szCs w:val="18"/>
              </w:rPr>
              <w:t>&lt;/text&gt;</w:t>
            </w:r>
          </w:p>
          <w:p w:rsidR="00F17074" w:rsidRPr="00A83893" w:rsidRDefault="00F17074" w:rsidP="002621AF">
            <w:pPr>
              <w:pStyle w:val="M"/>
              <w:spacing w:line="240" w:lineRule="auto"/>
              <w:rPr>
                <w:rStyle w:val="a9"/>
                <w:b w:val="0"/>
                <w:sz w:val="18"/>
                <w:szCs w:val="18"/>
              </w:rPr>
            </w:pPr>
            <w:r w:rsidRPr="00A83893">
              <w:rPr>
                <w:rStyle w:val="a9"/>
                <w:b w:val="0"/>
                <w:sz w:val="18"/>
                <w:szCs w:val="18"/>
              </w:rPr>
              <w:t>&lt;/prompt&gt;</w:t>
            </w:r>
          </w:p>
          <w:p w:rsidR="00931FB4" w:rsidRPr="00931FB4" w:rsidRDefault="00931FB4" w:rsidP="00931FB4">
            <w:pPr>
              <w:pStyle w:val="M"/>
              <w:rPr>
                <w:rStyle w:val="a9"/>
                <w:b w:val="0"/>
                <w:sz w:val="18"/>
                <w:szCs w:val="18"/>
              </w:rPr>
            </w:pPr>
            <w:r w:rsidRPr="00931FB4">
              <w:rPr>
                <w:rStyle w:val="a9"/>
                <w:b w:val="0"/>
                <w:sz w:val="18"/>
                <w:szCs w:val="18"/>
              </w:rPr>
              <w:t>&lt;question type="choice"&gt;</w:t>
            </w:r>
          </w:p>
          <w:p w:rsidR="00931FB4" w:rsidRPr="00931FB4" w:rsidRDefault="00931FB4" w:rsidP="00931FB4">
            <w:pPr>
              <w:pStyle w:val="M"/>
              <w:rPr>
                <w:rStyle w:val="a9"/>
                <w:b w:val="0"/>
                <w:sz w:val="18"/>
                <w:szCs w:val="18"/>
              </w:rPr>
            </w:pPr>
            <w:r w:rsidRPr="00931FB4">
              <w:rPr>
                <w:rStyle w:val="a9"/>
                <w:b w:val="0"/>
                <w:sz w:val="18"/>
                <w:szCs w:val="18"/>
              </w:rPr>
              <w:tab/>
              <w:t>&lt;prompt&gt;</w:t>
            </w:r>
            <w:r w:rsidR="006E20CF" w:rsidRPr="006E20CF">
              <w:rPr>
                <w:rStyle w:val="a9"/>
                <w:b w:val="0"/>
                <w:sz w:val="18"/>
                <w:szCs w:val="18"/>
              </w:rPr>
              <w:t>James Chaney, Andrew Goodman and Michael Schwerner were all white volunteers.</w:t>
            </w:r>
            <w:r w:rsidRPr="00931FB4">
              <w:rPr>
                <w:rStyle w:val="a9"/>
                <w:b w:val="0"/>
                <w:sz w:val="18"/>
                <w:szCs w:val="18"/>
              </w:rPr>
              <w:t>&lt;/prompt&gt;</w:t>
            </w:r>
          </w:p>
          <w:p w:rsidR="00931FB4" w:rsidRPr="00931FB4" w:rsidRDefault="00931FB4" w:rsidP="00931FB4">
            <w:pPr>
              <w:pStyle w:val="M"/>
              <w:rPr>
                <w:rStyle w:val="a9"/>
                <w:b w:val="0"/>
                <w:sz w:val="18"/>
                <w:szCs w:val="18"/>
              </w:rPr>
            </w:pPr>
            <w:r w:rsidRPr="00931FB4">
              <w:rPr>
                <w:rStyle w:val="a9"/>
                <w:b w:val="0"/>
                <w:sz w:val="18"/>
                <w:szCs w:val="18"/>
              </w:rPr>
              <w:tab/>
              <w:t>&lt;choice&gt;</w:t>
            </w:r>
          </w:p>
          <w:p w:rsidR="00931FB4" w:rsidRPr="00931FB4" w:rsidRDefault="00931FB4" w:rsidP="00931FB4">
            <w:pPr>
              <w:pStyle w:val="M"/>
              <w:rPr>
                <w:rStyle w:val="a9"/>
                <w:b w:val="0"/>
                <w:sz w:val="18"/>
                <w:szCs w:val="18"/>
              </w:rPr>
            </w:pPr>
            <w:r w:rsidRPr="00931FB4">
              <w:rPr>
                <w:rStyle w:val="a9"/>
                <w:b w:val="0"/>
                <w:sz w:val="18"/>
                <w:szCs w:val="18"/>
              </w:rPr>
              <w:tab/>
            </w:r>
            <w:r w:rsidRPr="00931FB4">
              <w:rPr>
                <w:rStyle w:val="a9"/>
                <w:b w:val="0"/>
                <w:sz w:val="18"/>
                <w:szCs w:val="18"/>
              </w:rPr>
              <w:tab/>
              <w:t>&lt;option&gt;</w:t>
            </w:r>
            <w:r w:rsidR="00D925B9">
              <w:rPr>
                <w:rStyle w:val="a9"/>
                <w:rFonts w:hint="eastAsia"/>
                <w:b w:val="0"/>
                <w:sz w:val="18"/>
                <w:szCs w:val="18"/>
              </w:rPr>
              <w:t>T</w:t>
            </w:r>
            <w:r w:rsidRPr="00931FB4">
              <w:rPr>
                <w:rStyle w:val="a9"/>
                <w:b w:val="0"/>
                <w:sz w:val="18"/>
                <w:szCs w:val="18"/>
              </w:rPr>
              <w:t>&lt;/option&gt;</w:t>
            </w:r>
          </w:p>
          <w:p w:rsidR="00931FB4" w:rsidRPr="00931FB4" w:rsidRDefault="00931FB4" w:rsidP="00931FB4">
            <w:pPr>
              <w:pStyle w:val="M"/>
              <w:rPr>
                <w:rStyle w:val="a9"/>
                <w:b w:val="0"/>
                <w:sz w:val="18"/>
                <w:szCs w:val="18"/>
              </w:rPr>
            </w:pPr>
            <w:r w:rsidRPr="00931FB4">
              <w:rPr>
                <w:rStyle w:val="a9"/>
                <w:b w:val="0"/>
                <w:sz w:val="18"/>
                <w:szCs w:val="18"/>
              </w:rPr>
              <w:tab/>
            </w:r>
            <w:r w:rsidRPr="00931FB4">
              <w:rPr>
                <w:rStyle w:val="a9"/>
                <w:b w:val="0"/>
                <w:sz w:val="18"/>
                <w:szCs w:val="18"/>
              </w:rPr>
              <w:tab/>
              <w:t>&lt;option&gt;</w:t>
            </w:r>
            <w:r w:rsidR="00D925B9">
              <w:rPr>
                <w:rStyle w:val="a9"/>
                <w:rFonts w:hint="eastAsia"/>
                <w:b w:val="0"/>
                <w:sz w:val="18"/>
                <w:szCs w:val="18"/>
              </w:rPr>
              <w:t>F</w:t>
            </w:r>
            <w:r w:rsidRPr="00931FB4">
              <w:rPr>
                <w:rStyle w:val="a9"/>
                <w:b w:val="0"/>
                <w:sz w:val="18"/>
                <w:szCs w:val="18"/>
              </w:rPr>
              <w:t>&lt;/option&gt;</w:t>
            </w:r>
          </w:p>
          <w:p w:rsidR="00931FB4" w:rsidRPr="00931FB4" w:rsidRDefault="00931FB4" w:rsidP="00931FB4">
            <w:pPr>
              <w:pStyle w:val="M"/>
              <w:rPr>
                <w:rStyle w:val="a9"/>
                <w:b w:val="0"/>
                <w:sz w:val="18"/>
                <w:szCs w:val="18"/>
              </w:rPr>
            </w:pPr>
            <w:r w:rsidRPr="00931FB4">
              <w:rPr>
                <w:rStyle w:val="a9"/>
                <w:b w:val="0"/>
                <w:sz w:val="18"/>
                <w:szCs w:val="18"/>
              </w:rPr>
              <w:tab/>
              <w:t>&lt;/choice&gt;</w:t>
            </w:r>
          </w:p>
          <w:p w:rsidR="00931FB4" w:rsidRPr="00931FB4" w:rsidRDefault="00931FB4" w:rsidP="00931FB4">
            <w:pPr>
              <w:pStyle w:val="M"/>
              <w:rPr>
                <w:rStyle w:val="a9"/>
                <w:b w:val="0"/>
                <w:sz w:val="18"/>
                <w:szCs w:val="18"/>
              </w:rPr>
            </w:pPr>
            <w:r w:rsidRPr="00931FB4">
              <w:rPr>
                <w:rStyle w:val="a9"/>
                <w:b w:val="0"/>
                <w:sz w:val="18"/>
                <w:szCs w:val="18"/>
              </w:rPr>
              <w:tab/>
              <w:t>&lt;key&gt;</w:t>
            </w:r>
            <w:r w:rsidR="00383214">
              <w:rPr>
                <w:rStyle w:val="a9"/>
                <w:rFonts w:hint="eastAsia"/>
                <w:b w:val="0"/>
                <w:sz w:val="18"/>
                <w:szCs w:val="18"/>
              </w:rPr>
              <w:t>1</w:t>
            </w:r>
            <w:r w:rsidRPr="00931FB4">
              <w:rPr>
                <w:rStyle w:val="a9"/>
                <w:b w:val="0"/>
                <w:sz w:val="18"/>
                <w:szCs w:val="18"/>
              </w:rPr>
              <w:t>&lt;/key&gt;</w:t>
            </w:r>
          </w:p>
          <w:p w:rsidR="00F17074" w:rsidRDefault="00F17074" w:rsidP="002621AF">
            <w:pPr>
              <w:pStyle w:val="M"/>
              <w:spacing w:line="240" w:lineRule="auto"/>
              <w:ind w:firstLine="0"/>
              <w:rPr>
                <w:rStyle w:val="a9"/>
                <w:b w:val="0"/>
                <w:sz w:val="18"/>
                <w:szCs w:val="18"/>
              </w:rPr>
            </w:pPr>
            <w:r>
              <w:rPr>
                <w:rStyle w:val="a9"/>
                <w:rFonts w:hint="eastAsia"/>
                <w:b w:val="0"/>
                <w:sz w:val="18"/>
                <w:szCs w:val="18"/>
              </w:rPr>
              <w:tab/>
            </w:r>
            <w:r w:rsidRPr="00662B04">
              <w:rPr>
                <w:rStyle w:val="a9"/>
                <w:b w:val="0"/>
                <w:sz w:val="18"/>
                <w:szCs w:val="18"/>
              </w:rPr>
              <w:t>&lt;/question&gt;</w:t>
            </w:r>
          </w:p>
          <w:p w:rsidR="00F17074" w:rsidRDefault="00F17074" w:rsidP="002621AF">
            <w:pPr>
              <w:pStyle w:val="M"/>
              <w:spacing w:line="240" w:lineRule="auto"/>
              <w:ind w:firstLine="0"/>
              <w:rPr>
                <w:rStyle w:val="a9"/>
                <w:b w:val="0"/>
                <w:sz w:val="18"/>
                <w:szCs w:val="18"/>
              </w:rPr>
            </w:pPr>
            <w:r>
              <w:rPr>
                <w:rStyle w:val="a9"/>
                <w:rFonts w:hint="eastAsia"/>
                <w:b w:val="0"/>
                <w:sz w:val="18"/>
                <w:szCs w:val="18"/>
              </w:rPr>
              <w:tab/>
            </w:r>
            <w:r w:rsidRPr="00926837">
              <w:rPr>
                <w:rStyle w:val="a9"/>
                <w:b w:val="0"/>
                <w:sz w:val="18"/>
                <w:szCs w:val="18"/>
              </w:rPr>
              <w:t xml:space="preserve">&lt;!--other 8 </w:t>
            </w:r>
            <w:r w:rsidR="00465BE6">
              <w:rPr>
                <w:rStyle w:val="a9"/>
                <w:rFonts w:hint="eastAsia"/>
                <w:b w:val="0"/>
                <w:sz w:val="18"/>
                <w:szCs w:val="18"/>
              </w:rPr>
              <w:t>choice</w:t>
            </w:r>
            <w:r w:rsidRPr="00926837">
              <w:rPr>
                <w:rStyle w:val="a9"/>
                <w:b w:val="0"/>
                <w:sz w:val="18"/>
                <w:szCs w:val="18"/>
              </w:rPr>
              <w:t xml:space="preserve"> questions--&gt;</w:t>
            </w:r>
          </w:p>
          <w:p w:rsidR="00F17074" w:rsidRPr="00F10F04" w:rsidRDefault="00F17074" w:rsidP="002621AF">
            <w:pPr>
              <w:pStyle w:val="M"/>
              <w:spacing w:line="240" w:lineRule="auto"/>
              <w:ind w:firstLine="0"/>
              <w:rPr>
                <w:rStyle w:val="a9"/>
                <w:b w:val="0"/>
                <w:sz w:val="18"/>
                <w:szCs w:val="18"/>
              </w:rPr>
            </w:pPr>
            <w:r w:rsidRPr="00965CA1">
              <w:rPr>
                <w:rStyle w:val="a9"/>
                <w:b w:val="0"/>
                <w:sz w:val="18"/>
                <w:szCs w:val="18"/>
              </w:rPr>
              <w:t>&lt;/assessmentItem&gt;</w:t>
            </w:r>
          </w:p>
        </w:tc>
      </w:tr>
    </w:tbl>
    <w:p w:rsidR="00F17074" w:rsidRPr="00A85BFB" w:rsidRDefault="00F17074" w:rsidP="00F17074"/>
    <w:p w:rsidR="00A0224F" w:rsidRDefault="007B4F7F" w:rsidP="00A0224F">
      <w:pPr>
        <w:pStyle w:val="3"/>
        <w:numPr>
          <w:ilvl w:val="2"/>
          <w:numId w:val="15"/>
        </w:numPr>
      </w:pPr>
      <w:bookmarkStart w:id="729" w:name="_Toc286841258"/>
      <w:r w:rsidRPr="007B4F7F">
        <w:rPr>
          <w:rFonts w:hint="eastAsia"/>
        </w:rPr>
        <w:t>阅读理解简答题</w:t>
      </w:r>
      <w:r w:rsidR="00A0224F">
        <w:rPr>
          <w:rFonts w:hint="eastAsia"/>
        </w:rPr>
        <w:t>（</w:t>
      </w:r>
      <w:r w:rsidRPr="007B4F7F">
        <w:t>Reading Short Answer Question</w:t>
      </w:r>
      <w:r w:rsidR="00A0224F">
        <w:rPr>
          <w:rFonts w:hint="eastAsia"/>
        </w:rPr>
        <w:t>）</w:t>
      </w:r>
      <w:bookmarkEnd w:id="729"/>
    </w:p>
    <w:p w:rsidR="00A0224F" w:rsidRPr="00D46068" w:rsidRDefault="00A0224F" w:rsidP="00A0224F">
      <w:pPr>
        <w:pStyle w:val="af8"/>
      </w:pPr>
      <w:r w:rsidRPr="00242408">
        <w:rPr>
          <w:rFonts w:hint="eastAsia"/>
        </w:rPr>
        <w:t>表</w:t>
      </w:r>
      <w:r w:rsidRPr="00242408">
        <w:rPr>
          <w:rFonts w:hint="eastAsia"/>
        </w:rPr>
        <w:t xml:space="preserve"> </w:t>
      </w:r>
      <w:r>
        <w:rPr>
          <w:rFonts w:hint="eastAsia"/>
        </w:rPr>
        <w:t>5-27</w:t>
      </w:r>
      <w:r w:rsidR="007B4F7F" w:rsidRPr="007B4F7F">
        <w:rPr>
          <w:rFonts w:hint="eastAsia"/>
        </w:rPr>
        <w:t>阅读理解简答题</w:t>
      </w:r>
      <w:r w:rsidRPr="00472A9F">
        <w:rPr>
          <w:rFonts w:hint="eastAsia"/>
        </w:rPr>
        <w:t>（</w:t>
      </w:r>
      <w:r w:rsidR="007B4F7F" w:rsidRPr="007B4F7F">
        <w:t>Reading Short Answer Question</w:t>
      </w:r>
      <w:r w:rsidRPr="00472A9F">
        <w:rPr>
          <w:rFonts w:hint="eastAsia"/>
        </w:rPr>
        <w:t>）</w:t>
      </w:r>
      <w:r>
        <w:rPr>
          <w:rFonts w:hint="eastAsia"/>
        </w:rPr>
        <w:t>示例说明</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84"/>
        <w:gridCol w:w="7138"/>
      </w:tblGrid>
      <w:tr w:rsidR="00A0224F" w:rsidRPr="00F10F04" w:rsidTr="002621AF">
        <w:tc>
          <w:tcPr>
            <w:tcW w:w="1384" w:type="dxa"/>
            <w:tcBorders>
              <w:top w:val="single" w:sz="4" w:space="0" w:color="000000"/>
              <w:left w:val="single" w:sz="4" w:space="0" w:color="000000"/>
              <w:bottom w:val="single" w:sz="4" w:space="0" w:color="000000"/>
              <w:right w:val="single" w:sz="4" w:space="0" w:color="000000"/>
            </w:tcBorders>
            <w:hideMark/>
          </w:tcPr>
          <w:p w:rsidR="00A0224F" w:rsidRPr="00F10F04" w:rsidRDefault="00A0224F" w:rsidP="002621AF">
            <w:pPr>
              <w:pStyle w:val="M"/>
              <w:ind w:firstLine="0"/>
              <w:rPr>
                <w:rStyle w:val="a9"/>
                <w:b w:val="0"/>
                <w:sz w:val="18"/>
                <w:szCs w:val="18"/>
              </w:rPr>
            </w:pPr>
            <w:r w:rsidRPr="00F10F04">
              <w:rPr>
                <w:rStyle w:val="a9"/>
                <w:rFonts w:hint="eastAsia"/>
                <w:b w:val="0"/>
                <w:sz w:val="18"/>
                <w:szCs w:val="18"/>
              </w:rPr>
              <w:lastRenderedPageBreak/>
              <w:t>名称</w:t>
            </w:r>
          </w:p>
        </w:tc>
        <w:tc>
          <w:tcPr>
            <w:tcW w:w="7138" w:type="dxa"/>
            <w:tcBorders>
              <w:top w:val="single" w:sz="4" w:space="0" w:color="000000"/>
              <w:left w:val="single" w:sz="4" w:space="0" w:color="000000"/>
              <w:bottom w:val="single" w:sz="4" w:space="0" w:color="000000"/>
              <w:right w:val="single" w:sz="4" w:space="0" w:color="000000"/>
            </w:tcBorders>
            <w:hideMark/>
          </w:tcPr>
          <w:p w:rsidR="00A0224F" w:rsidRPr="00F10F04" w:rsidRDefault="00A0224F" w:rsidP="002621AF">
            <w:pPr>
              <w:pStyle w:val="M"/>
              <w:ind w:firstLine="0"/>
              <w:rPr>
                <w:rStyle w:val="a9"/>
                <w:b w:val="0"/>
                <w:sz w:val="18"/>
                <w:szCs w:val="18"/>
              </w:rPr>
            </w:pPr>
            <w:r>
              <w:rPr>
                <w:rStyle w:val="a9"/>
                <w:rFonts w:hint="eastAsia"/>
                <w:b w:val="0"/>
                <w:sz w:val="18"/>
                <w:szCs w:val="18"/>
              </w:rPr>
              <w:t>说明</w:t>
            </w:r>
          </w:p>
        </w:tc>
      </w:tr>
      <w:tr w:rsidR="00A0224F" w:rsidRPr="00F10F04" w:rsidTr="002621AF">
        <w:tc>
          <w:tcPr>
            <w:tcW w:w="1384" w:type="dxa"/>
            <w:tcBorders>
              <w:top w:val="single" w:sz="4" w:space="0" w:color="000000"/>
              <w:left w:val="single" w:sz="4" w:space="0" w:color="000000"/>
              <w:bottom w:val="single" w:sz="4" w:space="0" w:color="000000"/>
              <w:right w:val="single" w:sz="4" w:space="0" w:color="000000"/>
            </w:tcBorders>
            <w:hideMark/>
          </w:tcPr>
          <w:p w:rsidR="00A0224F" w:rsidRPr="00965CA1" w:rsidRDefault="00A0224F" w:rsidP="002621AF">
            <w:pPr>
              <w:pStyle w:val="M"/>
              <w:ind w:firstLine="0"/>
              <w:rPr>
                <w:rStyle w:val="a9"/>
                <w:b w:val="0"/>
                <w:sz w:val="18"/>
                <w:szCs w:val="18"/>
              </w:rPr>
            </w:pPr>
            <w:r>
              <w:rPr>
                <w:rStyle w:val="a9"/>
                <w:rFonts w:hint="eastAsia"/>
                <w:b w:val="0"/>
                <w:sz w:val="18"/>
                <w:szCs w:val="18"/>
              </w:rPr>
              <w:t>类型序号</w:t>
            </w:r>
          </w:p>
        </w:tc>
        <w:tc>
          <w:tcPr>
            <w:tcW w:w="7138" w:type="dxa"/>
            <w:tcBorders>
              <w:top w:val="single" w:sz="4" w:space="0" w:color="000000"/>
              <w:left w:val="single" w:sz="4" w:space="0" w:color="000000"/>
              <w:bottom w:val="single" w:sz="4" w:space="0" w:color="000000"/>
              <w:right w:val="single" w:sz="4" w:space="0" w:color="000000"/>
            </w:tcBorders>
            <w:hideMark/>
          </w:tcPr>
          <w:p w:rsidR="00A0224F" w:rsidRDefault="00A0224F" w:rsidP="00A0224F">
            <w:pPr>
              <w:pStyle w:val="M"/>
              <w:ind w:firstLine="0"/>
              <w:rPr>
                <w:rStyle w:val="a9"/>
                <w:b w:val="0"/>
                <w:sz w:val="18"/>
                <w:szCs w:val="18"/>
              </w:rPr>
            </w:pPr>
            <w:r>
              <w:rPr>
                <w:rStyle w:val="a9"/>
                <w:rFonts w:hint="eastAsia"/>
                <w:b w:val="0"/>
                <w:sz w:val="18"/>
                <w:szCs w:val="18"/>
              </w:rPr>
              <w:t>27</w:t>
            </w:r>
          </w:p>
        </w:tc>
      </w:tr>
      <w:tr w:rsidR="00A0224F" w:rsidRPr="00F10F04" w:rsidTr="002621AF">
        <w:tc>
          <w:tcPr>
            <w:tcW w:w="1384" w:type="dxa"/>
            <w:tcBorders>
              <w:top w:val="single" w:sz="4" w:space="0" w:color="000000"/>
              <w:left w:val="single" w:sz="4" w:space="0" w:color="000000"/>
              <w:bottom w:val="single" w:sz="4" w:space="0" w:color="000000"/>
              <w:right w:val="single" w:sz="4" w:space="0" w:color="000000"/>
            </w:tcBorders>
            <w:hideMark/>
          </w:tcPr>
          <w:p w:rsidR="00A0224F" w:rsidRDefault="00A0224F" w:rsidP="002621AF">
            <w:pPr>
              <w:pStyle w:val="M"/>
              <w:ind w:firstLine="0"/>
              <w:rPr>
                <w:rStyle w:val="a9"/>
                <w:b w:val="0"/>
                <w:sz w:val="18"/>
                <w:szCs w:val="18"/>
              </w:rPr>
            </w:pPr>
            <w:r>
              <w:rPr>
                <w:rStyle w:val="a9"/>
                <w:rFonts w:hint="eastAsia"/>
                <w:b w:val="0"/>
                <w:sz w:val="18"/>
                <w:szCs w:val="18"/>
              </w:rPr>
              <w:t>类型标识</w:t>
            </w:r>
          </w:p>
        </w:tc>
        <w:tc>
          <w:tcPr>
            <w:tcW w:w="7138" w:type="dxa"/>
            <w:tcBorders>
              <w:top w:val="single" w:sz="4" w:space="0" w:color="000000"/>
              <w:left w:val="single" w:sz="4" w:space="0" w:color="000000"/>
              <w:bottom w:val="single" w:sz="4" w:space="0" w:color="000000"/>
              <w:right w:val="single" w:sz="4" w:space="0" w:color="000000"/>
            </w:tcBorders>
            <w:hideMark/>
          </w:tcPr>
          <w:p w:rsidR="00A0224F" w:rsidRPr="003C3C63" w:rsidRDefault="00A0224F" w:rsidP="00814F16">
            <w:pPr>
              <w:pStyle w:val="M"/>
              <w:ind w:firstLine="0"/>
              <w:rPr>
                <w:rStyle w:val="a9"/>
                <w:b w:val="0"/>
                <w:sz w:val="18"/>
                <w:szCs w:val="18"/>
              </w:rPr>
            </w:pPr>
            <w:r>
              <w:rPr>
                <w:rStyle w:val="a9"/>
                <w:rFonts w:hint="eastAsia"/>
                <w:b w:val="0"/>
                <w:sz w:val="18"/>
                <w:szCs w:val="18"/>
              </w:rPr>
              <w:t>r</w:t>
            </w:r>
            <w:r w:rsidRPr="00D21920">
              <w:rPr>
                <w:rStyle w:val="a9"/>
                <w:b w:val="0"/>
                <w:sz w:val="18"/>
                <w:szCs w:val="18"/>
              </w:rPr>
              <w:t>eading</w:t>
            </w:r>
            <w:r w:rsidR="00814F16" w:rsidRPr="00814F16">
              <w:rPr>
                <w:rStyle w:val="a9"/>
                <w:b w:val="0"/>
                <w:sz w:val="18"/>
                <w:szCs w:val="18"/>
              </w:rPr>
              <w:t>ShortAnswerQuestion</w:t>
            </w:r>
          </w:p>
        </w:tc>
      </w:tr>
      <w:tr w:rsidR="00A0224F" w:rsidRPr="00F10F04" w:rsidTr="002621AF">
        <w:tc>
          <w:tcPr>
            <w:tcW w:w="1384" w:type="dxa"/>
            <w:tcBorders>
              <w:top w:val="single" w:sz="4" w:space="0" w:color="000000"/>
              <w:left w:val="single" w:sz="4" w:space="0" w:color="000000"/>
              <w:bottom w:val="single" w:sz="4" w:space="0" w:color="000000"/>
              <w:right w:val="single" w:sz="4" w:space="0" w:color="000000"/>
            </w:tcBorders>
            <w:hideMark/>
          </w:tcPr>
          <w:p w:rsidR="00A0224F" w:rsidRPr="00F10F04" w:rsidRDefault="00A0224F" w:rsidP="002621AF">
            <w:pPr>
              <w:pStyle w:val="M"/>
              <w:ind w:firstLine="0"/>
              <w:rPr>
                <w:rStyle w:val="a9"/>
                <w:b w:val="0"/>
                <w:sz w:val="18"/>
                <w:szCs w:val="18"/>
              </w:rPr>
            </w:pPr>
            <w:r w:rsidRPr="00965CA1">
              <w:rPr>
                <w:rStyle w:val="a9"/>
                <w:rFonts w:hint="eastAsia"/>
                <w:b w:val="0"/>
                <w:sz w:val="18"/>
                <w:szCs w:val="18"/>
              </w:rPr>
              <w:t>试题附加材料</w:t>
            </w:r>
          </w:p>
        </w:tc>
        <w:tc>
          <w:tcPr>
            <w:tcW w:w="7138" w:type="dxa"/>
            <w:tcBorders>
              <w:top w:val="single" w:sz="4" w:space="0" w:color="000000"/>
              <w:left w:val="single" w:sz="4" w:space="0" w:color="000000"/>
              <w:bottom w:val="single" w:sz="4" w:space="0" w:color="000000"/>
              <w:right w:val="single" w:sz="4" w:space="0" w:color="000000"/>
            </w:tcBorders>
            <w:hideMark/>
          </w:tcPr>
          <w:p w:rsidR="00A0224F" w:rsidRPr="00F10F04" w:rsidRDefault="00A0224F" w:rsidP="002621AF">
            <w:pPr>
              <w:pStyle w:val="M"/>
              <w:ind w:firstLine="0"/>
              <w:rPr>
                <w:rStyle w:val="a9"/>
                <w:b w:val="0"/>
                <w:sz w:val="18"/>
                <w:szCs w:val="18"/>
              </w:rPr>
            </w:pPr>
            <w:r>
              <w:rPr>
                <w:rStyle w:val="a9"/>
                <w:rFonts w:hint="eastAsia"/>
                <w:b w:val="0"/>
                <w:sz w:val="18"/>
                <w:szCs w:val="18"/>
              </w:rPr>
              <w:t>无</w:t>
            </w:r>
          </w:p>
        </w:tc>
      </w:tr>
      <w:tr w:rsidR="00A0224F" w:rsidRPr="00F10F04" w:rsidTr="002621AF">
        <w:tc>
          <w:tcPr>
            <w:tcW w:w="1384" w:type="dxa"/>
            <w:tcBorders>
              <w:top w:val="single" w:sz="4" w:space="0" w:color="000000"/>
              <w:left w:val="single" w:sz="4" w:space="0" w:color="000000"/>
              <w:bottom w:val="single" w:sz="4" w:space="0" w:color="000000"/>
              <w:right w:val="single" w:sz="4" w:space="0" w:color="000000"/>
            </w:tcBorders>
            <w:hideMark/>
          </w:tcPr>
          <w:p w:rsidR="00A0224F" w:rsidRPr="00F10F04" w:rsidRDefault="00A0224F" w:rsidP="002621AF">
            <w:pPr>
              <w:pStyle w:val="M"/>
              <w:ind w:firstLine="0"/>
              <w:rPr>
                <w:rStyle w:val="a9"/>
                <w:b w:val="0"/>
                <w:sz w:val="18"/>
                <w:szCs w:val="18"/>
              </w:rPr>
            </w:pPr>
            <w:r w:rsidRPr="00965CA1">
              <w:rPr>
                <w:rStyle w:val="a9"/>
                <w:rFonts w:hint="eastAsia"/>
                <w:b w:val="0"/>
                <w:sz w:val="18"/>
                <w:szCs w:val="18"/>
              </w:rPr>
              <w:t>试题问题类型</w:t>
            </w:r>
          </w:p>
        </w:tc>
        <w:tc>
          <w:tcPr>
            <w:tcW w:w="7138" w:type="dxa"/>
            <w:tcBorders>
              <w:top w:val="single" w:sz="4" w:space="0" w:color="000000"/>
              <w:left w:val="single" w:sz="4" w:space="0" w:color="000000"/>
              <w:bottom w:val="single" w:sz="4" w:space="0" w:color="000000"/>
              <w:right w:val="single" w:sz="4" w:space="0" w:color="000000"/>
            </w:tcBorders>
            <w:hideMark/>
          </w:tcPr>
          <w:p w:rsidR="00A0224F" w:rsidRPr="00F10F04" w:rsidRDefault="00F35A41" w:rsidP="002621AF">
            <w:pPr>
              <w:pStyle w:val="M"/>
              <w:ind w:firstLine="0"/>
              <w:rPr>
                <w:rStyle w:val="a9"/>
                <w:b w:val="0"/>
                <w:sz w:val="18"/>
                <w:szCs w:val="18"/>
              </w:rPr>
            </w:pPr>
            <w:r>
              <w:rPr>
                <w:rStyle w:val="a9"/>
                <w:rFonts w:hint="eastAsia"/>
                <w:b w:val="0"/>
                <w:sz w:val="18"/>
                <w:szCs w:val="18"/>
              </w:rPr>
              <w:t>Text</w:t>
            </w:r>
          </w:p>
        </w:tc>
      </w:tr>
      <w:tr w:rsidR="00A0224F" w:rsidRPr="00F10F04" w:rsidTr="002621AF">
        <w:tc>
          <w:tcPr>
            <w:tcW w:w="1384" w:type="dxa"/>
            <w:tcBorders>
              <w:top w:val="single" w:sz="4" w:space="0" w:color="000000"/>
              <w:left w:val="single" w:sz="4" w:space="0" w:color="000000"/>
              <w:bottom w:val="single" w:sz="4" w:space="0" w:color="000000"/>
              <w:right w:val="single" w:sz="4" w:space="0" w:color="000000"/>
            </w:tcBorders>
            <w:hideMark/>
          </w:tcPr>
          <w:p w:rsidR="00A0224F" w:rsidRPr="00F10F04" w:rsidRDefault="00A0224F" w:rsidP="002621AF">
            <w:pPr>
              <w:pStyle w:val="M"/>
              <w:ind w:firstLine="0"/>
              <w:rPr>
                <w:rStyle w:val="a9"/>
                <w:b w:val="0"/>
                <w:sz w:val="18"/>
                <w:szCs w:val="18"/>
              </w:rPr>
            </w:pPr>
            <w:r w:rsidRPr="00965CA1">
              <w:rPr>
                <w:rStyle w:val="a9"/>
                <w:rFonts w:hint="eastAsia"/>
                <w:b w:val="0"/>
                <w:sz w:val="18"/>
                <w:szCs w:val="18"/>
              </w:rPr>
              <w:t>流程性试题</w:t>
            </w:r>
          </w:p>
        </w:tc>
        <w:tc>
          <w:tcPr>
            <w:tcW w:w="7138" w:type="dxa"/>
            <w:tcBorders>
              <w:top w:val="single" w:sz="4" w:space="0" w:color="000000"/>
              <w:left w:val="single" w:sz="4" w:space="0" w:color="000000"/>
              <w:bottom w:val="single" w:sz="4" w:space="0" w:color="000000"/>
              <w:right w:val="single" w:sz="4" w:space="0" w:color="000000"/>
            </w:tcBorders>
            <w:hideMark/>
          </w:tcPr>
          <w:p w:rsidR="00A0224F" w:rsidRPr="00F10F04" w:rsidRDefault="00A0224F" w:rsidP="002621AF">
            <w:pPr>
              <w:pStyle w:val="M"/>
              <w:ind w:firstLine="0"/>
              <w:rPr>
                <w:rStyle w:val="a9"/>
                <w:b w:val="0"/>
                <w:sz w:val="18"/>
                <w:szCs w:val="18"/>
              </w:rPr>
            </w:pPr>
            <w:r>
              <w:rPr>
                <w:rStyle w:val="a9"/>
                <w:rFonts w:hint="eastAsia"/>
                <w:b w:val="0"/>
                <w:sz w:val="18"/>
                <w:szCs w:val="18"/>
              </w:rPr>
              <w:t>否</w:t>
            </w:r>
          </w:p>
        </w:tc>
      </w:tr>
      <w:tr w:rsidR="00A0224F" w:rsidRPr="00F10F04" w:rsidTr="002621AF">
        <w:tc>
          <w:tcPr>
            <w:tcW w:w="1384" w:type="dxa"/>
            <w:tcBorders>
              <w:top w:val="single" w:sz="4" w:space="0" w:color="000000"/>
              <w:left w:val="single" w:sz="4" w:space="0" w:color="000000"/>
              <w:bottom w:val="single" w:sz="4" w:space="0" w:color="000000"/>
              <w:right w:val="single" w:sz="4" w:space="0" w:color="000000"/>
            </w:tcBorders>
            <w:hideMark/>
          </w:tcPr>
          <w:p w:rsidR="00A0224F" w:rsidRPr="00F10F04" w:rsidRDefault="00A0224F" w:rsidP="002621AF">
            <w:pPr>
              <w:pStyle w:val="M"/>
              <w:ind w:firstLine="0"/>
              <w:rPr>
                <w:rStyle w:val="a9"/>
                <w:b w:val="0"/>
                <w:sz w:val="18"/>
                <w:szCs w:val="18"/>
              </w:rPr>
            </w:pPr>
            <w:r>
              <w:rPr>
                <w:rFonts w:hint="eastAsia"/>
              </w:rPr>
              <w:t>示例</w:t>
            </w:r>
          </w:p>
        </w:tc>
        <w:tc>
          <w:tcPr>
            <w:tcW w:w="7138" w:type="dxa"/>
            <w:tcBorders>
              <w:top w:val="single" w:sz="4" w:space="0" w:color="000000"/>
              <w:left w:val="single" w:sz="4" w:space="0" w:color="000000"/>
              <w:bottom w:val="single" w:sz="4" w:space="0" w:color="000000"/>
              <w:right w:val="single" w:sz="4" w:space="0" w:color="000000"/>
            </w:tcBorders>
            <w:hideMark/>
          </w:tcPr>
          <w:p w:rsidR="00A0224F" w:rsidRPr="00965CA1" w:rsidRDefault="00A0224F" w:rsidP="002621AF">
            <w:pPr>
              <w:pStyle w:val="M"/>
              <w:spacing w:line="240" w:lineRule="auto"/>
              <w:ind w:firstLine="0"/>
              <w:rPr>
                <w:rStyle w:val="a9"/>
                <w:b w:val="0"/>
                <w:sz w:val="18"/>
                <w:szCs w:val="18"/>
              </w:rPr>
            </w:pPr>
            <w:r w:rsidRPr="00965CA1">
              <w:rPr>
                <w:rStyle w:val="a9"/>
                <w:b w:val="0"/>
                <w:sz w:val="18"/>
                <w:szCs w:val="18"/>
              </w:rPr>
              <w:t>&lt;assessmentItem identifier="</w:t>
            </w:r>
            <w:r w:rsidRPr="00FC0028">
              <w:rPr>
                <w:rStyle w:val="a9"/>
                <w:b w:val="0"/>
                <w:sz w:val="18"/>
                <w:szCs w:val="18"/>
              </w:rPr>
              <w:t>sflep-</w:t>
            </w:r>
            <w:r>
              <w:rPr>
                <w:rStyle w:val="a9"/>
                <w:rFonts w:hint="eastAsia"/>
                <w:b w:val="0"/>
                <w:sz w:val="18"/>
                <w:szCs w:val="18"/>
              </w:rPr>
              <w:t>ni</w:t>
            </w:r>
            <w:r w:rsidRPr="00FC0028">
              <w:rPr>
                <w:rStyle w:val="a9"/>
                <w:b w:val="0"/>
                <w:sz w:val="18"/>
                <w:szCs w:val="18"/>
              </w:rPr>
              <w:t>-</w:t>
            </w:r>
            <w:r>
              <w:rPr>
                <w:rStyle w:val="a9"/>
                <w:rFonts w:hint="eastAsia"/>
                <w:b w:val="0"/>
                <w:sz w:val="18"/>
                <w:szCs w:val="18"/>
              </w:rPr>
              <w:t>27</w:t>
            </w:r>
            <w:r w:rsidRPr="00FC0028">
              <w:rPr>
                <w:rStyle w:val="a9"/>
                <w:b w:val="0"/>
                <w:sz w:val="18"/>
                <w:szCs w:val="18"/>
              </w:rPr>
              <w:t>-</w:t>
            </w:r>
            <w:r>
              <w:rPr>
                <w:rStyle w:val="a9"/>
                <w:rFonts w:hint="eastAsia"/>
                <w:b w:val="0"/>
                <w:sz w:val="18"/>
                <w:szCs w:val="18"/>
              </w:rPr>
              <w:t>110</w:t>
            </w:r>
            <w:r w:rsidRPr="00965CA1">
              <w:rPr>
                <w:rStyle w:val="a9"/>
                <w:b w:val="0"/>
                <w:sz w:val="18"/>
                <w:szCs w:val="18"/>
              </w:rPr>
              <w:t>" type="</w:t>
            </w:r>
            <w:r w:rsidR="00D81B7C">
              <w:rPr>
                <w:rStyle w:val="a9"/>
                <w:rFonts w:hint="eastAsia"/>
                <w:b w:val="0"/>
                <w:sz w:val="18"/>
                <w:szCs w:val="18"/>
              </w:rPr>
              <w:t>r</w:t>
            </w:r>
            <w:r w:rsidR="00D81B7C" w:rsidRPr="00D21920">
              <w:rPr>
                <w:rStyle w:val="a9"/>
                <w:b w:val="0"/>
                <w:sz w:val="18"/>
                <w:szCs w:val="18"/>
              </w:rPr>
              <w:t>eading</w:t>
            </w:r>
            <w:r w:rsidR="00D81B7C" w:rsidRPr="00814F16">
              <w:rPr>
                <w:rStyle w:val="a9"/>
                <w:b w:val="0"/>
                <w:sz w:val="18"/>
                <w:szCs w:val="18"/>
              </w:rPr>
              <w:t>ShortAnswerQuestion</w:t>
            </w:r>
            <w:r>
              <w:rPr>
                <w:rStyle w:val="a9"/>
                <w:rFonts w:hint="eastAsia"/>
                <w:b w:val="0"/>
                <w:sz w:val="18"/>
                <w:szCs w:val="18"/>
              </w:rPr>
              <w:t xml:space="preserve">" </w:t>
            </w:r>
            <w:r w:rsidRPr="00965CA1">
              <w:rPr>
                <w:rStyle w:val="a9"/>
                <w:b w:val="0"/>
                <w:sz w:val="18"/>
                <w:szCs w:val="18"/>
              </w:rPr>
              <w:t>level="4"&gt;</w:t>
            </w:r>
          </w:p>
          <w:p w:rsidR="00A0224F" w:rsidRDefault="00A0224F" w:rsidP="002621AF">
            <w:pPr>
              <w:pStyle w:val="M"/>
              <w:spacing w:line="240" w:lineRule="auto"/>
              <w:rPr>
                <w:rStyle w:val="a9"/>
                <w:b w:val="0"/>
                <w:sz w:val="18"/>
                <w:szCs w:val="18"/>
              </w:rPr>
            </w:pPr>
            <w:r w:rsidRPr="00A83893">
              <w:rPr>
                <w:rStyle w:val="a9"/>
                <w:b w:val="0"/>
                <w:sz w:val="18"/>
                <w:szCs w:val="18"/>
              </w:rPr>
              <w:t>&lt;prompt&gt;</w:t>
            </w:r>
          </w:p>
          <w:p w:rsidR="00A67AEA" w:rsidRPr="00A67AEA" w:rsidRDefault="00A0224F" w:rsidP="00A67AEA">
            <w:pPr>
              <w:pStyle w:val="M"/>
              <w:rPr>
                <w:rStyle w:val="a9"/>
                <w:b w:val="0"/>
                <w:sz w:val="18"/>
                <w:szCs w:val="18"/>
              </w:rPr>
            </w:pPr>
            <w:r>
              <w:rPr>
                <w:rStyle w:val="a9"/>
                <w:rFonts w:hint="eastAsia"/>
                <w:b w:val="0"/>
                <w:sz w:val="18"/>
                <w:szCs w:val="18"/>
              </w:rPr>
              <w:tab/>
            </w:r>
            <w:r w:rsidRPr="009A3D1E">
              <w:rPr>
                <w:rStyle w:val="a9"/>
                <w:b w:val="0"/>
                <w:sz w:val="18"/>
                <w:szCs w:val="18"/>
              </w:rPr>
              <w:t>&lt;</w:t>
            </w:r>
            <w:proofErr w:type="gramStart"/>
            <w:r w:rsidRPr="009A3D1E">
              <w:rPr>
                <w:rStyle w:val="a9"/>
                <w:b w:val="0"/>
                <w:sz w:val="18"/>
                <w:szCs w:val="18"/>
              </w:rPr>
              <w:t>text</w:t>
            </w:r>
            <w:proofErr w:type="gramEnd"/>
            <w:r w:rsidRPr="009A3D1E">
              <w:rPr>
                <w:rStyle w:val="a9"/>
                <w:b w:val="0"/>
                <w:sz w:val="18"/>
                <w:szCs w:val="18"/>
              </w:rPr>
              <w:t>&gt;</w:t>
            </w:r>
            <w:r w:rsidR="00A67AEA">
              <w:t xml:space="preserve"> </w:t>
            </w:r>
            <w:r w:rsidR="00A67AEA" w:rsidRPr="00A67AEA">
              <w:rPr>
                <w:rStyle w:val="a9"/>
                <w:b w:val="0"/>
                <w:sz w:val="18"/>
                <w:szCs w:val="18"/>
              </w:rPr>
              <w:t xml:space="preserve">One July mid-morning of 1997, Rosa Parks sat in an automobile awaiting a signal to appear before a large audience of admirers. A proud mother and her daughter stopped beside the car. "That's the lady we've come to see," the woman told her daughter. "What did she do," her daughter asked. "She refused to give up her seat for a white man," the mother replied. Puzzled, the child asked, "Why was that great?" Her mother never answered. I remember thinking that this young, Black girl, about 12, is a part of a generation of southern Blacks whose parents have never lived under segregation, Blacks to whom Rosa Parks' defiance makes no sense without an historical perspective. This new generation of Blacks requires an explanation: "Why has refusing to give up her seat to a white man made Rosa Parks a great Black woman?"  </w:t>
            </w:r>
          </w:p>
          <w:p w:rsidR="00A0224F" w:rsidRPr="00A83893" w:rsidRDefault="00A67AEA" w:rsidP="00A67AEA">
            <w:pPr>
              <w:pStyle w:val="M"/>
              <w:ind w:firstLine="0"/>
              <w:rPr>
                <w:rStyle w:val="a9"/>
                <w:b w:val="0"/>
                <w:sz w:val="18"/>
                <w:szCs w:val="18"/>
              </w:rPr>
            </w:pPr>
            <w:r w:rsidRPr="00A67AEA">
              <w:rPr>
                <w:rStyle w:val="a9"/>
                <w:b w:val="0"/>
                <w:sz w:val="18"/>
                <w:szCs w:val="18"/>
              </w:rPr>
              <w:t xml:space="preserve">Refusing to give up her seat made her great because--and only because-- her defiance was the specific act that led to the grass-roots social movement involving enough middle-class Blacks to eventually force the policy changes in Washington that ended second-class citizenship for millions of Blacks forever.  Her single act led to the Montgomery bus boycott, the emergence of Martin Luther King, Jr., The Congress of Racial Equality (CORE), the sit-ins, the Freedom Rides, the Student Nonviolent Coordinating Committee (SNCC), the Southern Christian Leadership Conference (SCLC), and many other organizations, saints, and martyrs who fought against second-class citizenship for Blacks and "by piggy-back" for women. It led to black solidarity that never occurred before or since.  Her defiance in Montgomery was followed by Black defiance in Birmingham, Selma, and Memphis and sit-ins in North Carolina, Virginia, Florida, South Carolina, Tennessee, and other states. Nevertheless, the civil rights movement of the 60s must be thought of as a continuous movement beginning as early as 1846, with Dred Scott, who sued his owner for his and his family's freedom. The civil rights movement has always been an attempt to overcome the decision in Dred Scott. </w:t>
            </w:r>
            <w:r w:rsidR="00A0224F" w:rsidRPr="009A3D1E">
              <w:rPr>
                <w:rStyle w:val="a9"/>
                <w:b w:val="0"/>
                <w:sz w:val="18"/>
                <w:szCs w:val="18"/>
              </w:rPr>
              <w:t>&lt;/text&gt;</w:t>
            </w:r>
          </w:p>
          <w:p w:rsidR="00A0224F" w:rsidRDefault="00A0224F" w:rsidP="002621AF">
            <w:pPr>
              <w:pStyle w:val="M"/>
              <w:spacing w:line="240" w:lineRule="auto"/>
              <w:rPr>
                <w:rStyle w:val="a9"/>
                <w:b w:val="0"/>
                <w:sz w:val="18"/>
                <w:szCs w:val="18"/>
              </w:rPr>
            </w:pPr>
            <w:r w:rsidRPr="00A83893">
              <w:rPr>
                <w:rStyle w:val="a9"/>
                <w:b w:val="0"/>
                <w:sz w:val="18"/>
                <w:szCs w:val="18"/>
              </w:rPr>
              <w:t>&lt;/prompt&gt;</w:t>
            </w:r>
          </w:p>
          <w:p w:rsidR="001755B4" w:rsidRPr="00ED4CEB" w:rsidRDefault="001755B4" w:rsidP="001755B4">
            <w:pPr>
              <w:pStyle w:val="M"/>
              <w:spacing w:line="240" w:lineRule="auto"/>
              <w:rPr>
                <w:rStyle w:val="a9"/>
                <w:b w:val="0"/>
                <w:sz w:val="18"/>
                <w:szCs w:val="18"/>
              </w:rPr>
            </w:pPr>
            <w:r w:rsidRPr="00ED4CEB">
              <w:rPr>
                <w:rStyle w:val="a9"/>
                <w:b w:val="0"/>
                <w:sz w:val="18"/>
                <w:szCs w:val="18"/>
              </w:rPr>
              <w:t>&lt;question type="text"</w:t>
            </w:r>
            <w:r w:rsidR="0057730D">
              <w:rPr>
                <w:rStyle w:val="a9"/>
                <w:rFonts w:hint="eastAsia"/>
                <w:b w:val="0"/>
                <w:sz w:val="18"/>
                <w:szCs w:val="18"/>
              </w:rPr>
              <w:t xml:space="preserve"> </w:t>
            </w:r>
            <w:r w:rsidR="004966BC">
              <w:rPr>
                <w:rStyle w:val="a9"/>
                <w:rFonts w:hint="eastAsia"/>
                <w:b w:val="0"/>
                <w:sz w:val="18"/>
                <w:szCs w:val="18"/>
              </w:rPr>
              <w:t>length=</w:t>
            </w:r>
            <w:r w:rsidR="004966BC" w:rsidRPr="00662B04">
              <w:rPr>
                <w:rStyle w:val="a9"/>
                <w:b w:val="0"/>
                <w:sz w:val="18"/>
                <w:szCs w:val="18"/>
              </w:rPr>
              <w:t>"</w:t>
            </w:r>
            <w:r w:rsidR="004966BC">
              <w:rPr>
                <w:rStyle w:val="a9"/>
                <w:rFonts w:hint="eastAsia"/>
                <w:b w:val="0"/>
                <w:sz w:val="18"/>
                <w:szCs w:val="18"/>
              </w:rPr>
              <w:t>100</w:t>
            </w:r>
            <w:r w:rsidR="004966BC" w:rsidRPr="00662B04">
              <w:rPr>
                <w:rStyle w:val="a9"/>
                <w:b w:val="0"/>
                <w:sz w:val="18"/>
                <w:szCs w:val="18"/>
              </w:rPr>
              <w:t>"</w:t>
            </w:r>
            <w:r w:rsidRPr="00ED4CEB">
              <w:rPr>
                <w:rStyle w:val="a9"/>
                <w:b w:val="0"/>
                <w:sz w:val="18"/>
                <w:szCs w:val="18"/>
              </w:rPr>
              <w:t>&gt;</w:t>
            </w:r>
          </w:p>
          <w:p w:rsidR="001755B4" w:rsidRPr="00ED4CEB" w:rsidRDefault="001755B4" w:rsidP="00681AA0">
            <w:pPr>
              <w:pStyle w:val="M"/>
              <w:spacing w:line="240" w:lineRule="auto"/>
              <w:rPr>
                <w:rStyle w:val="a9"/>
                <w:b w:val="0"/>
                <w:sz w:val="18"/>
                <w:szCs w:val="18"/>
              </w:rPr>
            </w:pPr>
            <w:r>
              <w:rPr>
                <w:rStyle w:val="a9"/>
                <w:rFonts w:hint="eastAsia"/>
                <w:b w:val="0"/>
                <w:sz w:val="18"/>
                <w:szCs w:val="18"/>
              </w:rPr>
              <w:tab/>
            </w:r>
            <w:r w:rsidRPr="00ED4CEB">
              <w:rPr>
                <w:rStyle w:val="a9"/>
                <w:b w:val="0"/>
                <w:sz w:val="18"/>
                <w:szCs w:val="18"/>
              </w:rPr>
              <w:t>&lt;</w:t>
            </w:r>
            <w:proofErr w:type="gramStart"/>
            <w:r w:rsidRPr="00ED4CEB">
              <w:rPr>
                <w:rStyle w:val="a9"/>
                <w:b w:val="0"/>
                <w:sz w:val="18"/>
                <w:szCs w:val="18"/>
              </w:rPr>
              <w:t>prompt&gt;</w:t>
            </w:r>
            <w:proofErr w:type="gramEnd"/>
            <w:r w:rsidRPr="001755B4">
              <w:rPr>
                <w:rStyle w:val="a9"/>
                <w:b w:val="0"/>
                <w:sz w:val="18"/>
                <w:szCs w:val="18"/>
              </w:rPr>
              <w:t>What did Rosa Parks once do?</w:t>
            </w:r>
            <w:r w:rsidR="004966BC">
              <w:rPr>
                <w:rStyle w:val="a9"/>
                <w:b w:val="0"/>
                <w:sz w:val="18"/>
                <w:szCs w:val="18"/>
              </w:rPr>
              <w:t xml:space="preserve"> </w:t>
            </w:r>
            <w:r w:rsidR="009856B9">
              <w:rPr>
                <w:rStyle w:val="a9"/>
                <w:b w:val="0"/>
                <w:sz w:val="18"/>
                <w:szCs w:val="18"/>
              </w:rPr>
              <w:t>&lt;/pro</w:t>
            </w:r>
            <w:r w:rsidR="009856B9">
              <w:rPr>
                <w:rStyle w:val="a9"/>
                <w:rFonts w:hint="eastAsia"/>
                <w:b w:val="0"/>
                <w:sz w:val="18"/>
                <w:szCs w:val="18"/>
              </w:rPr>
              <w:t>m</w:t>
            </w:r>
            <w:r w:rsidRPr="00ED4CEB">
              <w:rPr>
                <w:rStyle w:val="a9"/>
                <w:b w:val="0"/>
                <w:sz w:val="18"/>
                <w:szCs w:val="18"/>
              </w:rPr>
              <w:t>pt&gt;</w:t>
            </w:r>
          </w:p>
          <w:p w:rsidR="001755B4" w:rsidRDefault="001755B4" w:rsidP="001755B4">
            <w:pPr>
              <w:pStyle w:val="M"/>
              <w:spacing w:line="240" w:lineRule="auto"/>
              <w:rPr>
                <w:rStyle w:val="a9"/>
                <w:b w:val="0"/>
                <w:sz w:val="18"/>
                <w:szCs w:val="18"/>
              </w:rPr>
            </w:pPr>
            <w:r>
              <w:rPr>
                <w:rStyle w:val="a9"/>
                <w:rFonts w:hint="eastAsia"/>
                <w:b w:val="0"/>
                <w:sz w:val="18"/>
                <w:szCs w:val="18"/>
              </w:rPr>
              <w:tab/>
            </w:r>
            <w:r w:rsidRPr="00ED4CEB">
              <w:rPr>
                <w:rStyle w:val="a9"/>
                <w:b w:val="0"/>
                <w:sz w:val="18"/>
                <w:szCs w:val="18"/>
              </w:rPr>
              <w:t>&lt;key&gt;</w:t>
            </w:r>
            <w:r w:rsidR="00F20B7F">
              <w:rPr>
                <w:rStyle w:val="a9"/>
                <w:rFonts w:hint="eastAsia"/>
                <w:b w:val="0"/>
                <w:sz w:val="18"/>
                <w:szCs w:val="18"/>
              </w:rPr>
              <w:t>xxxx</w:t>
            </w:r>
            <w:r w:rsidR="002C3EC9">
              <w:rPr>
                <w:rStyle w:val="a9"/>
                <w:rFonts w:hint="eastAsia"/>
                <w:b w:val="0"/>
                <w:sz w:val="18"/>
                <w:szCs w:val="18"/>
              </w:rPr>
              <w:t xml:space="preserve"> zzzz</w:t>
            </w:r>
            <w:r w:rsidRPr="00ED4CEB">
              <w:rPr>
                <w:rStyle w:val="a9"/>
                <w:b w:val="0"/>
                <w:sz w:val="18"/>
                <w:szCs w:val="18"/>
              </w:rPr>
              <w:t>&lt;/key&gt;</w:t>
            </w:r>
          </w:p>
          <w:p w:rsidR="001755B4" w:rsidRDefault="001755B4" w:rsidP="001755B4">
            <w:pPr>
              <w:pStyle w:val="M"/>
              <w:spacing w:line="240" w:lineRule="auto"/>
              <w:rPr>
                <w:rStyle w:val="a9"/>
                <w:b w:val="0"/>
                <w:sz w:val="18"/>
                <w:szCs w:val="18"/>
              </w:rPr>
            </w:pPr>
            <w:r w:rsidRPr="00ED4CEB">
              <w:rPr>
                <w:rStyle w:val="a9"/>
                <w:b w:val="0"/>
                <w:sz w:val="18"/>
                <w:szCs w:val="18"/>
              </w:rPr>
              <w:t>&lt;/question&gt;</w:t>
            </w:r>
          </w:p>
          <w:p w:rsidR="003C1D6D" w:rsidRPr="00ED4CEB" w:rsidRDefault="003C1D6D" w:rsidP="003C1D6D">
            <w:pPr>
              <w:pStyle w:val="M"/>
              <w:spacing w:line="240" w:lineRule="auto"/>
              <w:rPr>
                <w:rStyle w:val="a9"/>
                <w:b w:val="0"/>
                <w:sz w:val="18"/>
                <w:szCs w:val="18"/>
              </w:rPr>
            </w:pPr>
            <w:r w:rsidRPr="00ED4CEB">
              <w:rPr>
                <w:rStyle w:val="a9"/>
                <w:b w:val="0"/>
                <w:sz w:val="18"/>
                <w:szCs w:val="18"/>
              </w:rPr>
              <w:t>&lt;question type="text"</w:t>
            </w:r>
            <w:r>
              <w:rPr>
                <w:rStyle w:val="a9"/>
                <w:rFonts w:hint="eastAsia"/>
                <w:b w:val="0"/>
                <w:sz w:val="18"/>
                <w:szCs w:val="18"/>
              </w:rPr>
              <w:t xml:space="preserve"> length=</w:t>
            </w:r>
            <w:r w:rsidRPr="00662B04">
              <w:rPr>
                <w:rStyle w:val="a9"/>
                <w:b w:val="0"/>
                <w:sz w:val="18"/>
                <w:szCs w:val="18"/>
              </w:rPr>
              <w:t>"</w:t>
            </w:r>
            <w:r>
              <w:rPr>
                <w:rStyle w:val="a9"/>
                <w:rFonts w:hint="eastAsia"/>
                <w:b w:val="0"/>
                <w:sz w:val="18"/>
                <w:szCs w:val="18"/>
              </w:rPr>
              <w:t>100</w:t>
            </w:r>
            <w:r w:rsidRPr="00662B04">
              <w:rPr>
                <w:rStyle w:val="a9"/>
                <w:b w:val="0"/>
                <w:sz w:val="18"/>
                <w:szCs w:val="18"/>
              </w:rPr>
              <w:t>"</w:t>
            </w:r>
            <w:r w:rsidRPr="00ED4CEB">
              <w:rPr>
                <w:rStyle w:val="a9"/>
                <w:b w:val="0"/>
                <w:sz w:val="18"/>
                <w:szCs w:val="18"/>
              </w:rPr>
              <w:t>&gt;</w:t>
            </w:r>
          </w:p>
          <w:p w:rsidR="003C1D6D" w:rsidRPr="00ED4CEB" w:rsidRDefault="003C1D6D" w:rsidP="003C1D6D">
            <w:pPr>
              <w:pStyle w:val="M"/>
              <w:spacing w:line="240" w:lineRule="auto"/>
              <w:rPr>
                <w:rStyle w:val="a9"/>
                <w:b w:val="0"/>
                <w:sz w:val="18"/>
                <w:szCs w:val="18"/>
              </w:rPr>
            </w:pPr>
            <w:r>
              <w:rPr>
                <w:rStyle w:val="a9"/>
                <w:rFonts w:hint="eastAsia"/>
                <w:b w:val="0"/>
                <w:sz w:val="18"/>
                <w:szCs w:val="18"/>
              </w:rPr>
              <w:lastRenderedPageBreak/>
              <w:tab/>
            </w:r>
            <w:r w:rsidRPr="00ED4CEB">
              <w:rPr>
                <w:rStyle w:val="a9"/>
                <w:b w:val="0"/>
                <w:sz w:val="18"/>
                <w:szCs w:val="18"/>
              </w:rPr>
              <w:t>&lt;</w:t>
            </w:r>
            <w:proofErr w:type="gramStart"/>
            <w:r w:rsidRPr="00ED4CEB">
              <w:rPr>
                <w:rStyle w:val="a9"/>
                <w:b w:val="0"/>
                <w:sz w:val="18"/>
                <w:szCs w:val="18"/>
              </w:rPr>
              <w:t>prompt&gt;</w:t>
            </w:r>
            <w:proofErr w:type="gramEnd"/>
            <w:r w:rsidRPr="001755B4">
              <w:rPr>
                <w:rStyle w:val="a9"/>
                <w:b w:val="0"/>
                <w:sz w:val="18"/>
                <w:szCs w:val="18"/>
              </w:rPr>
              <w:t xml:space="preserve">What </w:t>
            </w:r>
            <w:r>
              <w:rPr>
                <w:rStyle w:val="a9"/>
                <w:rFonts w:hint="eastAsia"/>
                <w:b w:val="0"/>
                <w:sz w:val="18"/>
                <w:szCs w:val="18"/>
              </w:rPr>
              <w:t>xxx</w:t>
            </w:r>
            <w:r w:rsidRPr="001755B4">
              <w:rPr>
                <w:rStyle w:val="a9"/>
                <w:b w:val="0"/>
                <w:sz w:val="18"/>
                <w:szCs w:val="18"/>
              </w:rPr>
              <w:t>?</w:t>
            </w:r>
            <w:r>
              <w:rPr>
                <w:rStyle w:val="a9"/>
                <w:b w:val="0"/>
                <w:sz w:val="18"/>
                <w:szCs w:val="18"/>
              </w:rPr>
              <w:t xml:space="preserve"> &lt;/pro</w:t>
            </w:r>
            <w:r>
              <w:rPr>
                <w:rStyle w:val="a9"/>
                <w:rFonts w:hint="eastAsia"/>
                <w:b w:val="0"/>
                <w:sz w:val="18"/>
                <w:szCs w:val="18"/>
              </w:rPr>
              <w:t>m</w:t>
            </w:r>
            <w:r w:rsidRPr="00ED4CEB">
              <w:rPr>
                <w:rStyle w:val="a9"/>
                <w:b w:val="0"/>
                <w:sz w:val="18"/>
                <w:szCs w:val="18"/>
              </w:rPr>
              <w:t>pt&gt;</w:t>
            </w:r>
          </w:p>
          <w:p w:rsidR="003C1D6D" w:rsidRDefault="003C1D6D" w:rsidP="003C1D6D">
            <w:pPr>
              <w:pStyle w:val="M"/>
              <w:spacing w:line="240" w:lineRule="auto"/>
              <w:rPr>
                <w:rStyle w:val="a9"/>
                <w:b w:val="0"/>
                <w:sz w:val="18"/>
                <w:szCs w:val="18"/>
              </w:rPr>
            </w:pPr>
            <w:r>
              <w:rPr>
                <w:rStyle w:val="a9"/>
                <w:rFonts w:hint="eastAsia"/>
                <w:b w:val="0"/>
                <w:sz w:val="18"/>
                <w:szCs w:val="18"/>
              </w:rPr>
              <w:tab/>
            </w:r>
            <w:r w:rsidRPr="00ED4CEB">
              <w:rPr>
                <w:rStyle w:val="a9"/>
                <w:b w:val="0"/>
                <w:sz w:val="18"/>
                <w:szCs w:val="18"/>
              </w:rPr>
              <w:t>&lt;key&gt;</w:t>
            </w:r>
            <w:r>
              <w:rPr>
                <w:rStyle w:val="a9"/>
                <w:rFonts w:hint="eastAsia"/>
                <w:b w:val="0"/>
                <w:sz w:val="18"/>
                <w:szCs w:val="18"/>
              </w:rPr>
              <w:t>zzz zzzz</w:t>
            </w:r>
            <w:r w:rsidRPr="00ED4CEB">
              <w:rPr>
                <w:rStyle w:val="a9"/>
                <w:b w:val="0"/>
                <w:sz w:val="18"/>
                <w:szCs w:val="18"/>
              </w:rPr>
              <w:t>&lt;/key&gt;</w:t>
            </w:r>
          </w:p>
          <w:p w:rsidR="003C1D6D" w:rsidRPr="00ED4CEB" w:rsidRDefault="003C1D6D" w:rsidP="003C1D6D">
            <w:pPr>
              <w:pStyle w:val="M"/>
              <w:spacing w:line="240" w:lineRule="auto"/>
              <w:rPr>
                <w:rStyle w:val="a9"/>
                <w:b w:val="0"/>
                <w:sz w:val="18"/>
                <w:szCs w:val="18"/>
              </w:rPr>
            </w:pPr>
            <w:r w:rsidRPr="00ED4CEB">
              <w:rPr>
                <w:rStyle w:val="a9"/>
                <w:b w:val="0"/>
                <w:sz w:val="18"/>
                <w:szCs w:val="18"/>
              </w:rPr>
              <w:t>&lt;/question&gt;</w:t>
            </w:r>
          </w:p>
          <w:p w:rsidR="00A0224F" w:rsidRDefault="00A0224F" w:rsidP="002621AF">
            <w:pPr>
              <w:pStyle w:val="M"/>
              <w:spacing w:line="240" w:lineRule="auto"/>
              <w:ind w:firstLine="0"/>
              <w:rPr>
                <w:rStyle w:val="a9"/>
                <w:b w:val="0"/>
                <w:sz w:val="18"/>
                <w:szCs w:val="18"/>
              </w:rPr>
            </w:pPr>
            <w:r>
              <w:rPr>
                <w:rStyle w:val="a9"/>
                <w:rFonts w:hint="eastAsia"/>
                <w:b w:val="0"/>
                <w:sz w:val="18"/>
                <w:szCs w:val="18"/>
              </w:rPr>
              <w:tab/>
            </w:r>
            <w:r w:rsidRPr="00926837">
              <w:rPr>
                <w:rStyle w:val="a9"/>
                <w:b w:val="0"/>
                <w:sz w:val="18"/>
                <w:szCs w:val="18"/>
              </w:rPr>
              <w:t xml:space="preserve">&lt;!--other </w:t>
            </w:r>
            <w:r w:rsidR="003C1D6D">
              <w:rPr>
                <w:rStyle w:val="a9"/>
                <w:rFonts w:hint="eastAsia"/>
                <w:b w:val="0"/>
                <w:sz w:val="18"/>
                <w:szCs w:val="18"/>
              </w:rPr>
              <w:t>2</w:t>
            </w:r>
            <w:r w:rsidRPr="00926837">
              <w:rPr>
                <w:rStyle w:val="a9"/>
                <w:b w:val="0"/>
                <w:sz w:val="18"/>
                <w:szCs w:val="18"/>
              </w:rPr>
              <w:t xml:space="preserve"> text questions--&gt;</w:t>
            </w:r>
          </w:p>
          <w:p w:rsidR="00A0224F" w:rsidRPr="00F10F04" w:rsidRDefault="00A0224F" w:rsidP="002621AF">
            <w:pPr>
              <w:pStyle w:val="M"/>
              <w:spacing w:line="240" w:lineRule="auto"/>
              <w:ind w:firstLine="0"/>
              <w:rPr>
                <w:rStyle w:val="a9"/>
                <w:b w:val="0"/>
                <w:sz w:val="18"/>
                <w:szCs w:val="18"/>
              </w:rPr>
            </w:pPr>
            <w:r w:rsidRPr="00965CA1">
              <w:rPr>
                <w:rStyle w:val="a9"/>
                <w:b w:val="0"/>
                <w:sz w:val="18"/>
                <w:szCs w:val="18"/>
              </w:rPr>
              <w:t>&lt;/assessmentItem&gt;</w:t>
            </w:r>
          </w:p>
        </w:tc>
      </w:tr>
    </w:tbl>
    <w:p w:rsidR="00A0224F" w:rsidRPr="00A85BFB" w:rsidRDefault="00A0224F" w:rsidP="00A0224F"/>
    <w:p w:rsidR="00434322" w:rsidRDefault="00434322" w:rsidP="00434322">
      <w:pPr>
        <w:pStyle w:val="3"/>
        <w:numPr>
          <w:ilvl w:val="2"/>
          <w:numId w:val="15"/>
        </w:numPr>
      </w:pPr>
      <w:bookmarkStart w:id="730" w:name="_Toc286841259"/>
      <w:r w:rsidRPr="00434322">
        <w:rPr>
          <w:rFonts w:hint="eastAsia"/>
        </w:rPr>
        <w:t>句子排序</w:t>
      </w:r>
      <w:r>
        <w:rPr>
          <w:rFonts w:hint="eastAsia"/>
        </w:rPr>
        <w:t>（</w:t>
      </w:r>
      <w:r w:rsidRPr="00434322">
        <w:t>Arranging Sentences into Paragraph</w:t>
      </w:r>
      <w:r>
        <w:rPr>
          <w:rFonts w:hint="eastAsia"/>
        </w:rPr>
        <w:t>）</w:t>
      </w:r>
      <w:bookmarkEnd w:id="730"/>
    </w:p>
    <w:p w:rsidR="00434322" w:rsidRPr="00D46068" w:rsidRDefault="00434322" w:rsidP="00434322">
      <w:pPr>
        <w:pStyle w:val="af8"/>
      </w:pPr>
      <w:r w:rsidRPr="00242408">
        <w:rPr>
          <w:rFonts w:hint="eastAsia"/>
        </w:rPr>
        <w:t>表</w:t>
      </w:r>
      <w:r w:rsidRPr="00242408">
        <w:rPr>
          <w:rFonts w:hint="eastAsia"/>
        </w:rPr>
        <w:t xml:space="preserve"> </w:t>
      </w:r>
      <w:r>
        <w:rPr>
          <w:rFonts w:hint="eastAsia"/>
        </w:rPr>
        <w:t>5-2</w:t>
      </w:r>
      <w:r w:rsidR="006C653F">
        <w:rPr>
          <w:rFonts w:hint="eastAsia"/>
        </w:rPr>
        <w:t>8</w:t>
      </w:r>
      <w:r w:rsidRPr="00434322">
        <w:rPr>
          <w:rFonts w:hint="eastAsia"/>
        </w:rPr>
        <w:t>句子排序</w:t>
      </w:r>
      <w:r w:rsidRPr="00472A9F">
        <w:rPr>
          <w:rFonts w:hint="eastAsia"/>
        </w:rPr>
        <w:t>（</w:t>
      </w:r>
      <w:r w:rsidRPr="00434322">
        <w:t>Arranging Sentences into Paragraph</w:t>
      </w:r>
      <w:r w:rsidRPr="00472A9F">
        <w:rPr>
          <w:rFonts w:hint="eastAsia"/>
        </w:rPr>
        <w:t>）</w:t>
      </w:r>
      <w:r>
        <w:rPr>
          <w:rFonts w:hint="eastAsia"/>
        </w:rPr>
        <w:t>示例说明</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84"/>
        <w:gridCol w:w="7138"/>
      </w:tblGrid>
      <w:tr w:rsidR="00434322" w:rsidRPr="00F10F04" w:rsidTr="002621AF">
        <w:tc>
          <w:tcPr>
            <w:tcW w:w="1384" w:type="dxa"/>
            <w:tcBorders>
              <w:top w:val="single" w:sz="4" w:space="0" w:color="000000"/>
              <w:left w:val="single" w:sz="4" w:space="0" w:color="000000"/>
              <w:bottom w:val="single" w:sz="4" w:space="0" w:color="000000"/>
              <w:right w:val="single" w:sz="4" w:space="0" w:color="000000"/>
            </w:tcBorders>
            <w:hideMark/>
          </w:tcPr>
          <w:p w:rsidR="00434322" w:rsidRPr="00F10F04" w:rsidRDefault="00434322" w:rsidP="002621AF">
            <w:pPr>
              <w:pStyle w:val="M"/>
              <w:ind w:firstLine="0"/>
              <w:rPr>
                <w:rStyle w:val="a9"/>
                <w:b w:val="0"/>
                <w:sz w:val="18"/>
                <w:szCs w:val="18"/>
              </w:rPr>
            </w:pPr>
            <w:r w:rsidRPr="00F10F04">
              <w:rPr>
                <w:rStyle w:val="a9"/>
                <w:rFonts w:hint="eastAsia"/>
                <w:b w:val="0"/>
                <w:sz w:val="18"/>
                <w:szCs w:val="18"/>
              </w:rPr>
              <w:t>名称</w:t>
            </w:r>
          </w:p>
        </w:tc>
        <w:tc>
          <w:tcPr>
            <w:tcW w:w="7138" w:type="dxa"/>
            <w:tcBorders>
              <w:top w:val="single" w:sz="4" w:space="0" w:color="000000"/>
              <w:left w:val="single" w:sz="4" w:space="0" w:color="000000"/>
              <w:bottom w:val="single" w:sz="4" w:space="0" w:color="000000"/>
              <w:right w:val="single" w:sz="4" w:space="0" w:color="000000"/>
            </w:tcBorders>
            <w:hideMark/>
          </w:tcPr>
          <w:p w:rsidR="00434322" w:rsidRPr="00F10F04" w:rsidRDefault="00434322" w:rsidP="002621AF">
            <w:pPr>
              <w:pStyle w:val="M"/>
              <w:ind w:firstLine="0"/>
              <w:rPr>
                <w:rStyle w:val="a9"/>
                <w:b w:val="0"/>
                <w:sz w:val="18"/>
                <w:szCs w:val="18"/>
              </w:rPr>
            </w:pPr>
            <w:r>
              <w:rPr>
                <w:rStyle w:val="a9"/>
                <w:rFonts w:hint="eastAsia"/>
                <w:b w:val="0"/>
                <w:sz w:val="18"/>
                <w:szCs w:val="18"/>
              </w:rPr>
              <w:t>说明</w:t>
            </w:r>
          </w:p>
        </w:tc>
      </w:tr>
      <w:tr w:rsidR="00434322" w:rsidRPr="00F10F04" w:rsidTr="002621AF">
        <w:tc>
          <w:tcPr>
            <w:tcW w:w="1384" w:type="dxa"/>
            <w:tcBorders>
              <w:top w:val="single" w:sz="4" w:space="0" w:color="000000"/>
              <w:left w:val="single" w:sz="4" w:space="0" w:color="000000"/>
              <w:bottom w:val="single" w:sz="4" w:space="0" w:color="000000"/>
              <w:right w:val="single" w:sz="4" w:space="0" w:color="000000"/>
            </w:tcBorders>
            <w:hideMark/>
          </w:tcPr>
          <w:p w:rsidR="00434322" w:rsidRPr="00965CA1" w:rsidRDefault="00434322" w:rsidP="002621AF">
            <w:pPr>
              <w:pStyle w:val="M"/>
              <w:ind w:firstLine="0"/>
              <w:rPr>
                <w:rStyle w:val="a9"/>
                <w:b w:val="0"/>
                <w:sz w:val="18"/>
                <w:szCs w:val="18"/>
              </w:rPr>
            </w:pPr>
            <w:r>
              <w:rPr>
                <w:rStyle w:val="a9"/>
                <w:rFonts w:hint="eastAsia"/>
                <w:b w:val="0"/>
                <w:sz w:val="18"/>
                <w:szCs w:val="18"/>
              </w:rPr>
              <w:t>类型序号</w:t>
            </w:r>
          </w:p>
        </w:tc>
        <w:tc>
          <w:tcPr>
            <w:tcW w:w="7138" w:type="dxa"/>
            <w:tcBorders>
              <w:top w:val="single" w:sz="4" w:space="0" w:color="000000"/>
              <w:left w:val="single" w:sz="4" w:space="0" w:color="000000"/>
              <w:bottom w:val="single" w:sz="4" w:space="0" w:color="000000"/>
              <w:right w:val="single" w:sz="4" w:space="0" w:color="000000"/>
            </w:tcBorders>
            <w:hideMark/>
          </w:tcPr>
          <w:p w:rsidR="00434322" w:rsidRDefault="00434322" w:rsidP="00B02DA4">
            <w:pPr>
              <w:pStyle w:val="M"/>
              <w:ind w:firstLine="0"/>
              <w:rPr>
                <w:rStyle w:val="a9"/>
                <w:b w:val="0"/>
                <w:sz w:val="18"/>
                <w:szCs w:val="18"/>
              </w:rPr>
            </w:pPr>
            <w:r>
              <w:rPr>
                <w:rStyle w:val="a9"/>
                <w:rFonts w:hint="eastAsia"/>
                <w:b w:val="0"/>
                <w:sz w:val="18"/>
                <w:szCs w:val="18"/>
              </w:rPr>
              <w:t>2</w:t>
            </w:r>
            <w:r w:rsidR="00B02DA4">
              <w:rPr>
                <w:rStyle w:val="a9"/>
                <w:rFonts w:hint="eastAsia"/>
                <w:b w:val="0"/>
                <w:sz w:val="18"/>
                <w:szCs w:val="18"/>
              </w:rPr>
              <w:t>8</w:t>
            </w:r>
          </w:p>
        </w:tc>
      </w:tr>
      <w:tr w:rsidR="00434322" w:rsidRPr="00F10F04" w:rsidTr="002621AF">
        <w:tc>
          <w:tcPr>
            <w:tcW w:w="1384" w:type="dxa"/>
            <w:tcBorders>
              <w:top w:val="single" w:sz="4" w:space="0" w:color="000000"/>
              <w:left w:val="single" w:sz="4" w:space="0" w:color="000000"/>
              <w:bottom w:val="single" w:sz="4" w:space="0" w:color="000000"/>
              <w:right w:val="single" w:sz="4" w:space="0" w:color="000000"/>
            </w:tcBorders>
            <w:hideMark/>
          </w:tcPr>
          <w:p w:rsidR="00434322" w:rsidRDefault="00434322" w:rsidP="002621AF">
            <w:pPr>
              <w:pStyle w:val="M"/>
              <w:ind w:firstLine="0"/>
              <w:rPr>
                <w:rStyle w:val="a9"/>
                <w:b w:val="0"/>
                <w:sz w:val="18"/>
                <w:szCs w:val="18"/>
              </w:rPr>
            </w:pPr>
            <w:r>
              <w:rPr>
                <w:rStyle w:val="a9"/>
                <w:rFonts w:hint="eastAsia"/>
                <w:b w:val="0"/>
                <w:sz w:val="18"/>
                <w:szCs w:val="18"/>
              </w:rPr>
              <w:t>类型标识</w:t>
            </w:r>
          </w:p>
        </w:tc>
        <w:tc>
          <w:tcPr>
            <w:tcW w:w="7138" w:type="dxa"/>
            <w:tcBorders>
              <w:top w:val="single" w:sz="4" w:space="0" w:color="000000"/>
              <w:left w:val="single" w:sz="4" w:space="0" w:color="000000"/>
              <w:bottom w:val="single" w:sz="4" w:space="0" w:color="000000"/>
              <w:right w:val="single" w:sz="4" w:space="0" w:color="000000"/>
            </w:tcBorders>
            <w:hideMark/>
          </w:tcPr>
          <w:p w:rsidR="00434322" w:rsidRPr="003C3C63" w:rsidRDefault="00434322" w:rsidP="000D5426">
            <w:pPr>
              <w:pStyle w:val="M"/>
              <w:ind w:firstLine="0"/>
              <w:rPr>
                <w:rStyle w:val="a9"/>
                <w:b w:val="0"/>
                <w:sz w:val="18"/>
                <w:szCs w:val="18"/>
              </w:rPr>
            </w:pPr>
            <w:r>
              <w:rPr>
                <w:rStyle w:val="a9"/>
                <w:rFonts w:hint="eastAsia"/>
                <w:b w:val="0"/>
                <w:sz w:val="18"/>
                <w:szCs w:val="18"/>
              </w:rPr>
              <w:t>a</w:t>
            </w:r>
            <w:r w:rsidRPr="00434322">
              <w:rPr>
                <w:rStyle w:val="a9"/>
                <w:b w:val="0"/>
                <w:sz w:val="18"/>
                <w:szCs w:val="18"/>
              </w:rPr>
              <w:t>rrangingSentences</w:t>
            </w:r>
          </w:p>
        </w:tc>
      </w:tr>
      <w:tr w:rsidR="00434322" w:rsidRPr="00F10F04" w:rsidTr="002621AF">
        <w:tc>
          <w:tcPr>
            <w:tcW w:w="1384" w:type="dxa"/>
            <w:tcBorders>
              <w:top w:val="single" w:sz="4" w:space="0" w:color="000000"/>
              <w:left w:val="single" w:sz="4" w:space="0" w:color="000000"/>
              <w:bottom w:val="single" w:sz="4" w:space="0" w:color="000000"/>
              <w:right w:val="single" w:sz="4" w:space="0" w:color="000000"/>
            </w:tcBorders>
            <w:hideMark/>
          </w:tcPr>
          <w:p w:rsidR="00434322" w:rsidRPr="00F10F04" w:rsidRDefault="00434322" w:rsidP="002621AF">
            <w:pPr>
              <w:pStyle w:val="M"/>
              <w:ind w:firstLine="0"/>
              <w:rPr>
                <w:rStyle w:val="a9"/>
                <w:b w:val="0"/>
                <w:sz w:val="18"/>
                <w:szCs w:val="18"/>
              </w:rPr>
            </w:pPr>
            <w:r w:rsidRPr="00965CA1">
              <w:rPr>
                <w:rStyle w:val="a9"/>
                <w:rFonts w:hint="eastAsia"/>
                <w:b w:val="0"/>
                <w:sz w:val="18"/>
                <w:szCs w:val="18"/>
              </w:rPr>
              <w:t>试题附加材料</w:t>
            </w:r>
          </w:p>
        </w:tc>
        <w:tc>
          <w:tcPr>
            <w:tcW w:w="7138" w:type="dxa"/>
            <w:tcBorders>
              <w:top w:val="single" w:sz="4" w:space="0" w:color="000000"/>
              <w:left w:val="single" w:sz="4" w:space="0" w:color="000000"/>
              <w:bottom w:val="single" w:sz="4" w:space="0" w:color="000000"/>
              <w:right w:val="single" w:sz="4" w:space="0" w:color="000000"/>
            </w:tcBorders>
            <w:hideMark/>
          </w:tcPr>
          <w:p w:rsidR="00434322" w:rsidRPr="00F10F04" w:rsidRDefault="00434322" w:rsidP="002621AF">
            <w:pPr>
              <w:pStyle w:val="M"/>
              <w:ind w:firstLine="0"/>
              <w:rPr>
                <w:rStyle w:val="a9"/>
                <w:b w:val="0"/>
                <w:sz w:val="18"/>
                <w:szCs w:val="18"/>
              </w:rPr>
            </w:pPr>
            <w:r>
              <w:rPr>
                <w:rStyle w:val="a9"/>
                <w:rFonts w:hint="eastAsia"/>
                <w:b w:val="0"/>
                <w:sz w:val="18"/>
                <w:szCs w:val="18"/>
              </w:rPr>
              <w:t>无</w:t>
            </w:r>
          </w:p>
        </w:tc>
      </w:tr>
      <w:tr w:rsidR="00434322" w:rsidRPr="00F10F04" w:rsidTr="002621AF">
        <w:tc>
          <w:tcPr>
            <w:tcW w:w="1384" w:type="dxa"/>
            <w:tcBorders>
              <w:top w:val="single" w:sz="4" w:space="0" w:color="000000"/>
              <w:left w:val="single" w:sz="4" w:space="0" w:color="000000"/>
              <w:bottom w:val="single" w:sz="4" w:space="0" w:color="000000"/>
              <w:right w:val="single" w:sz="4" w:space="0" w:color="000000"/>
            </w:tcBorders>
            <w:hideMark/>
          </w:tcPr>
          <w:p w:rsidR="00434322" w:rsidRPr="00F10F04" w:rsidRDefault="00434322" w:rsidP="002621AF">
            <w:pPr>
              <w:pStyle w:val="M"/>
              <w:ind w:firstLine="0"/>
              <w:rPr>
                <w:rStyle w:val="a9"/>
                <w:b w:val="0"/>
                <w:sz w:val="18"/>
                <w:szCs w:val="18"/>
              </w:rPr>
            </w:pPr>
            <w:r w:rsidRPr="00965CA1">
              <w:rPr>
                <w:rStyle w:val="a9"/>
                <w:rFonts w:hint="eastAsia"/>
                <w:b w:val="0"/>
                <w:sz w:val="18"/>
                <w:szCs w:val="18"/>
              </w:rPr>
              <w:t>试题问题类型</w:t>
            </w:r>
          </w:p>
        </w:tc>
        <w:tc>
          <w:tcPr>
            <w:tcW w:w="7138" w:type="dxa"/>
            <w:tcBorders>
              <w:top w:val="single" w:sz="4" w:space="0" w:color="000000"/>
              <w:left w:val="single" w:sz="4" w:space="0" w:color="000000"/>
              <w:bottom w:val="single" w:sz="4" w:space="0" w:color="000000"/>
              <w:right w:val="single" w:sz="4" w:space="0" w:color="000000"/>
            </w:tcBorders>
            <w:hideMark/>
          </w:tcPr>
          <w:p w:rsidR="00434322" w:rsidRPr="00F10F04" w:rsidRDefault="00577EFB" w:rsidP="002621AF">
            <w:pPr>
              <w:pStyle w:val="M"/>
              <w:ind w:firstLine="0"/>
              <w:rPr>
                <w:rStyle w:val="a9"/>
                <w:b w:val="0"/>
                <w:sz w:val="18"/>
                <w:szCs w:val="18"/>
              </w:rPr>
            </w:pPr>
            <w:r>
              <w:rPr>
                <w:rStyle w:val="a9"/>
                <w:rFonts w:hint="eastAsia"/>
                <w:b w:val="0"/>
                <w:sz w:val="18"/>
                <w:szCs w:val="18"/>
              </w:rPr>
              <w:t>Choice</w:t>
            </w:r>
          </w:p>
        </w:tc>
      </w:tr>
      <w:tr w:rsidR="00434322" w:rsidRPr="00F10F04" w:rsidTr="002621AF">
        <w:tc>
          <w:tcPr>
            <w:tcW w:w="1384" w:type="dxa"/>
            <w:tcBorders>
              <w:top w:val="single" w:sz="4" w:space="0" w:color="000000"/>
              <w:left w:val="single" w:sz="4" w:space="0" w:color="000000"/>
              <w:bottom w:val="single" w:sz="4" w:space="0" w:color="000000"/>
              <w:right w:val="single" w:sz="4" w:space="0" w:color="000000"/>
            </w:tcBorders>
            <w:hideMark/>
          </w:tcPr>
          <w:p w:rsidR="00434322" w:rsidRPr="00F10F04" w:rsidRDefault="00434322" w:rsidP="002621AF">
            <w:pPr>
              <w:pStyle w:val="M"/>
              <w:ind w:firstLine="0"/>
              <w:rPr>
                <w:rStyle w:val="a9"/>
                <w:b w:val="0"/>
                <w:sz w:val="18"/>
                <w:szCs w:val="18"/>
              </w:rPr>
            </w:pPr>
            <w:r w:rsidRPr="00965CA1">
              <w:rPr>
                <w:rStyle w:val="a9"/>
                <w:rFonts w:hint="eastAsia"/>
                <w:b w:val="0"/>
                <w:sz w:val="18"/>
                <w:szCs w:val="18"/>
              </w:rPr>
              <w:t>流程性试题</w:t>
            </w:r>
          </w:p>
        </w:tc>
        <w:tc>
          <w:tcPr>
            <w:tcW w:w="7138" w:type="dxa"/>
            <w:tcBorders>
              <w:top w:val="single" w:sz="4" w:space="0" w:color="000000"/>
              <w:left w:val="single" w:sz="4" w:space="0" w:color="000000"/>
              <w:bottom w:val="single" w:sz="4" w:space="0" w:color="000000"/>
              <w:right w:val="single" w:sz="4" w:space="0" w:color="000000"/>
            </w:tcBorders>
            <w:hideMark/>
          </w:tcPr>
          <w:p w:rsidR="00434322" w:rsidRPr="00F10F04" w:rsidRDefault="00434322" w:rsidP="002621AF">
            <w:pPr>
              <w:pStyle w:val="M"/>
              <w:ind w:firstLine="0"/>
              <w:rPr>
                <w:rStyle w:val="a9"/>
                <w:b w:val="0"/>
                <w:sz w:val="18"/>
                <w:szCs w:val="18"/>
              </w:rPr>
            </w:pPr>
            <w:r>
              <w:rPr>
                <w:rStyle w:val="a9"/>
                <w:rFonts w:hint="eastAsia"/>
                <w:b w:val="0"/>
                <w:sz w:val="18"/>
                <w:szCs w:val="18"/>
              </w:rPr>
              <w:t>否</w:t>
            </w:r>
          </w:p>
        </w:tc>
      </w:tr>
      <w:tr w:rsidR="00434322" w:rsidRPr="00F10F04" w:rsidTr="002621AF">
        <w:tc>
          <w:tcPr>
            <w:tcW w:w="1384" w:type="dxa"/>
            <w:tcBorders>
              <w:top w:val="single" w:sz="4" w:space="0" w:color="000000"/>
              <w:left w:val="single" w:sz="4" w:space="0" w:color="000000"/>
              <w:bottom w:val="single" w:sz="4" w:space="0" w:color="000000"/>
              <w:right w:val="single" w:sz="4" w:space="0" w:color="000000"/>
            </w:tcBorders>
            <w:hideMark/>
          </w:tcPr>
          <w:p w:rsidR="00434322" w:rsidRPr="00F10F04" w:rsidRDefault="00434322" w:rsidP="002621AF">
            <w:pPr>
              <w:pStyle w:val="M"/>
              <w:ind w:firstLine="0"/>
              <w:rPr>
                <w:rStyle w:val="a9"/>
                <w:b w:val="0"/>
                <w:sz w:val="18"/>
                <w:szCs w:val="18"/>
              </w:rPr>
            </w:pPr>
            <w:r>
              <w:rPr>
                <w:rFonts w:hint="eastAsia"/>
              </w:rPr>
              <w:t>示例</w:t>
            </w:r>
          </w:p>
        </w:tc>
        <w:tc>
          <w:tcPr>
            <w:tcW w:w="7138" w:type="dxa"/>
            <w:tcBorders>
              <w:top w:val="single" w:sz="4" w:space="0" w:color="000000"/>
              <w:left w:val="single" w:sz="4" w:space="0" w:color="000000"/>
              <w:bottom w:val="single" w:sz="4" w:space="0" w:color="000000"/>
              <w:right w:val="single" w:sz="4" w:space="0" w:color="000000"/>
            </w:tcBorders>
            <w:hideMark/>
          </w:tcPr>
          <w:p w:rsidR="00434322" w:rsidRPr="00965CA1" w:rsidRDefault="00434322" w:rsidP="002621AF">
            <w:pPr>
              <w:pStyle w:val="M"/>
              <w:spacing w:line="240" w:lineRule="auto"/>
              <w:ind w:firstLine="0"/>
              <w:rPr>
                <w:rStyle w:val="a9"/>
                <w:b w:val="0"/>
                <w:sz w:val="18"/>
                <w:szCs w:val="18"/>
              </w:rPr>
            </w:pPr>
            <w:r w:rsidRPr="00965CA1">
              <w:rPr>
                <w:rStyle w:val="a9"/>
                <w:b w:val="0"/>
                <w:sz w:val="18"/>
                <w:szCs w:val="18"/>
              </w:rPr>
              <w:t>&lt;assessmentItem identifier="</w:t>
            </w:r>
            <w:r w:rsidRPr="00FC0028">
              <w:rPr>
                <w:rStyle w:val="a9"/>
                <w:b w:val="0"/>
                <w:sz w:val="18"/>
                <w:szCs w:val="18"/>
              </w:rPr>
              <w:t>sflep-</w:t>
            </w:r>
            <w:r>
              <w:rPr>
                <w:rStyle w:val="a9"/>
                <w:rFonts w:hint="eastAsia"/>
                <w:b w:val="0"/>
                <w:sz w:val="18"/>
                <w:szCs w:val="18"/>
              </w:rPr>
              <w:t>ni</w:t>
            </w:r>
            <w:r w:rsidRPr="00FC0028">
              <w:rPr>
                <w:rStyle w:val="a9"/>
                <w:b w:val="0"/>
                <w:sz w:val="18"/>
                <w:szCs w:val="18"/>
              </w:rPr>
              <w:t>-</w:t>
            </w:r>
            <w:r>
              <w:rPr>
                <w:rStyle w:val="a9"/>
                <w:rFonts w:hint="eastAsia"/>
                <w:b w:val="0"/>
                <w:sz w:val="18"/>
                <w:szCs w:val="18"/>
              </w:rPr>
              <w:t>2</w:t>
            </w:r>
            <w:r w:rsidR="00B02DA4">
              <w:rPr>
                <w:rStyle w:val="a9"/>
                <w:rFonts w:hint="eastAsia"/>
                <w:b w:val="0"/>
                <w:sz w:val="18"/>
                <w:szCs w:val="18"/>
              </w:rPr>
              <w:t>8</w:t>
            </w:r>
            <w:r w:rsidRPr="00FC0028">
              <w:rPr>
                <w:rStyle w:val="a9"/>
                <w:b w:val="0"/>
                <w:sz w:val="18"/>
                <w:szCs w:val="18"/>
              </w:rPr>
              <w:t>-</w:t>
            </w:r>
            <w:r>
              <w:rPr>
                <w:rStyle w:val="a9"/>
                <w:rFonts w:hint="eastAsia"/>
                <w:b w:val="0"/>
                <w:sz w:val="18"/>
                <w:szCs w:val="18"/>
              </w:rPr>
              <w:t>110</w:t>
            </w:r>
            <w:r w:rsidRPr="00965CA1">
              <w:rPr>
                <w:rStyle w:val="a9"/>
                <w:b w:val="0"/>
                <w:sz w:val="18"/>
                <w:szCs w:val="18"/>
              </w:rPr>
              <w:t>" type="</w:t>
            </w:r>
            <w:r w:rsidR="00E01F69">
              <w:rPr>
                <w:rStyle w:val="a9"/>
                <w:rFonts w:hint="eastAsia"/>
                <w:b w:val="0"/>
                <w:sz w:val="18"/>
                <w:szCs w:val="18"/>
              </w:rPr>
              <w:t>a</w:t>
            </w:r>
            <w:r w:rsidR="00E01F69" w:rsidRPr="00434322">
              <w:rPr>
                <w:rStyle w:val="a9"/>
                <w:b w:val="0"/>
                <w:sz w:val="18"/>
                <w:szCs w:val="18"/>
              </w:rPr>
              <w:t>rrangingSentences</w:t>
            </w:r>
            <w:r>
              <w:rPr>
                <w:rStyle w:val="a9"/>
                <w:rFonts w:hint="eastAsia"/>
                <w:b w:val="0"/>
                <w:sz w:val="18"/>
                <w:szCs w:val="18"/>
              </w:rPr>
              <w:t xml:space="preserve">" </w:t>
            </w:r>
            <w:r w:rsidRPr="00965CA1">
              <w:rPr>
                <w:rStyle w:val="a9"/>
                <w:b w:val="0"/>
                <w:sz w:val="18"/>
                <w:szCs w:val="18"/>
              </w:rPr>
              <w:t>level="4"&gt;</w:t>
            </w:r>
          </w:p>
          <w:p w:rsidR="00434322" w:rsidRDefault="00434322" w:rsidP="002621AF">
            <w:pPr>
              <w:pStyle w:val="M"/>
              <w:spacing w:line="240" w:lineRule="auto"/>
              <w:rPr>
                <w:rStyle w:val="a9"/>
                <w:b w:val="0"/>
                <w:sz w:val="18"/>
                <w:szCs w:val="18"/>
              </w:rPr>
            </w:pPr>
            <w:r w:rsidRPr="00A83893">
              <w:rPr>
                <w:rStyle w:val="a9"/>
                <w:b w:val="0"/>
                <w:sz w:val="18"/>
                <w:szCs w:val="18"/>
              </w:rPr>
              <w:t>&lt;prompt&gt;</w:t>
            </w:r>
          </w:p>
          <w:p w:rsidR="003D267A" w:rsidRPr="003D267A" w:rsidRDefault="00434322" w:rsidP="003D267A">
            <w:pPr>
              <w:pStyle w:val="M"/>
              <w:rPr>
                <w:rStyle w:val="a9"/>
                <w:b w:val="0"/>
                <w:sz w:val="18"/>
                <w:szCs w:val="18"/>
              </w:rPr>
            </w:pPr>
            <w:r>
              <w:rPr>
                <w:rStyle w:val="a9"/>
                <w:rFonts w:hint="eastAsia"/>
                <w:b w:val="0"/>
                <w:sz w:val="18"/>
                <w:szCs w:val="18"/>
              </w:rPr>
              <w:tab/>
            </w:r>
            <w:r w:rsidRPr="009A3D1E">
              <w:rPr>
                <w:rStyle w:val="a9"/>
                <w:b w:val="0"/>
                <w:sz w:val="18"/>
                <w:szCs w:val="18"/>
              </w:rPr>
              <w:t>&lt;text&gt;</w:t>
            </w:r>
            <w:r w:rsidR="00130D6E">
              <w:rPr>
                <w:rStyle w:val="a9"/>
                <w:rFonts w:hint="eastAsia"/>
                <w:b w:val="0"/>
                <w:sz w:val="18"/>
                <w:szCs w:val="18"/>
              </w:rPr>
              <w:t>&lt;tag type=</w:t>
            </w:r>
            <w:r w:rsidR="00130D6E" w:rsidRPr="009B1152">
              <w:rPr>
                <w:rStyle w:val="a9"/>
                <w:b w:val="0"/>
                <w:sz w:val="18"/>
                <w:szCs w:val="18"/>
              </w:rPr>
              <w:t>"</w:t>
            </w:r>
            <w:r w:rsidR="002317D7">
              <w:rPr>
                <w:rStyle w:val="a9"/>
                <w:rFonts w:hint="eastAsia"/>
                <w:b w:val="0"/>
                <w:sz w:val="18"/>
                <w:szCs w:val="18"/>
              </w:rPr>
              <w:t>a</w:t>
            </w:r>
            <w:r w:rsidR="002317D7" w:rsidRPr="00434322">
              <w:rPr>
                <w:rStyle w:val="a9"/>
                <w:b w:val="0"/>
                <w:sz w:val="18"/>
                <w:szCs w:val="18"/>
              </w:rPr>
              <w:t>rranging</w:t>
            </w:r>
            <w:r w:rsidR="00130D6E" w:rsidRPr="009B1152">
              <w:rPr>
                <w:rStyle w:val="a9"/>
                <w:b w:val="0"/>
                <w:sz w:val="18"/>
                <w:szCs w:val="18"/>
              </w:rPr>
              <w:t>"</w:t>
            </w:r>
            <w:r w:rsidR="00130D6E">
              <w:rPr>
                <w:rStyle w:val="a9"/>
                <w:rFonts w:hint="eastAsia"/>
                <w:b w:val="0"/>
                <w:sz w:val="18"/>
                <w:szCs w:val="18"/>
              </w:rPr>
              <w:t>&gt;</w:t>
            </w:r>
            <w:r w:rsidR="003D267A" w:rsidRPr="003D267A">
              <w:rPr>
                <w:rStyle w:val="a9"/>
                <w:b w:val="0"/>
                <w:sz w:val="18"/>
                <w:szCs w:val="18"/>
              </w:rPr>
              <w:t>The fight for school integration had few supporters outside the black community.</w:t>
            </w:r>
            <w:r w:rsidR="00130D6E">
              <w:rPr>
                <w:rStyle w:val="a9"/>
                <w:rFonts w:hint="eastAsia"/>
                <w:b w:val="0"/>
                <w:sz w:val="18"/>
                <w:szCs w:val="18"/>
              </w:rPr>
              <w:t>&lt;/tag&gt;</w:t>
            </w:r>
          </w:p>
          <w:p w:rsidR="003D267A" w:rsidRPr="003D267A" w:rsidRDefault="0004362D" w:rsidP="003D267A">
            <w:pPr>
              <w:pStyle w:val="M"/>
              <w:rPr>
                <w:rStyle w:val="a9"/>
                <w:b w:val="0"/>
                <w:sz w:val="18"/>
                <w:szCs w:val="18"/>
              </w:rPr>
            </w:pPr>
            <w:r>
              <w:rPr>
                <w:rStyle w:val="a9"/>
                <w:rFonts w:hint="eastAsia"/>
                <w:b w:val="0"/>
                <w:sz w:val="18"/>
                <w:szCs w:val="18"/>
              </w:rPr>
              <w:t>&lt;tag type=</w:t>
            </w:r>
            <w:r w:rsidRPr="009B1152">
              <w:rPr>
                <w:rStyle w:val="a9"/>
                <w:b w:val="0"/>
                <w:sz w:val="18"/>
                <w:szCs w:val="18"/>
              </w:rPr>
              <w:t>"</w:t>
            </w:r>
            <w:r w:rsidR="002317D7">
              <w:rPr>
                <w:rStyle w:val="a9"/>
                <w:rFonts w:hint="eastAsia"/>
                <w:b w:val="0"/>
                <w:sz w:val="18"/>
                <w:szCs w:val="18"/>
              </w:rPr>
              <w:t>a</w:t>
            </w:r>
            <w:r w:rsidR="002317D7" w:rsidRPr="00434322">
              <w:rPr>
                <w:rStyle w:val="a9"/>
                <w:b w:val="0"/>
                <w:sz w:val="18"/>
                <w:szCs w:val="18"/>
              </w:rPr>
              <w:t>rranging</w:t>
            </w:r>
            <w:r w:rsidRPr="009B1152">
              <w:rPr>
                <w:rStyle w:val="a9"/>
                <w:b w:val="0"/>
                <w:sz w:val="18"/>
                <w:szCs w:val="18"/>
              </w:rPr>
              <w:t>"</w:t>
            </w:r>
            <w:r>
              <w:rPr>
                <w:rStyle w:val="a9"/>
                <w:rFonts w:hint="eastAsia"/>
                <w:b w:val="0"/>
                <w:sz w:val="18"/>
                <w:szCs w:val="18"/>
              </w:rPr>
              <w:t>&gt;</w:t>
            </w:r>
            <w:r w:rsidR="003D267A" w:rsidRPr="003D267A">
              <w:rPr>
                <w:rStyle w:val="a9"/>
                <w:b w:val="0"/>
                <w:sz w:val="18"/>
                <w:szCs w:val="18"/>
              </w:rPr>
              <w:t>Five other states enacted laws requiring the NAACP to register and to provide lists of members and contributors.</w:t>
            </w:r>
            <w:r>
              <w:rPr>
                <w:rStyle w:val="a9"/>
                <w:rFonts w:hint="eastAsia"/>
                <w:b w:val="0"/>
                <w:sz w:val="18"/>
                <w:szCs w:val="18"/>
              </w:rPr>
              <w:t xml:space="preserve"> &lt;/tag&gt;</w:t>
            </w:r>
          </w:p>
          <w:p w:rsidR="003D267A" w:rsidRPr="003D267A" w:rsidRDefault="0004362D" w:rsidP="003D267A">
            <w:pPr>
              <w:pStyle w:val="M"/>
              <w:rPr>
                <w:rStyle w:val="a9"/>
                <w:b w:val="0"/>
                <w:sz w:val="18"/>
                <w:szCs w:val="18"/>
              </w:rPr>
            </w:pPr>
            <w:r>
              <w:rPr>
                <w:rStyle w:val="a9"/>
                <w:rFonts w:hint="eastAsia"/>
                <w:b w:val="0"/>
                <w:sz w:val="18"/>
                <w:szCs w:val="18"/>
              </w:rPr>
              <w:t>&lt;tag type=</w:t>
            </w:r>
            <w:r w:rsidRPr="009B1152">
              <w:rPr>
                <w:rStyle w:val="a9"/>
                <w:b w:val="0"/>
                <w:sz w:val="18"/>
                <w:szCs w:val="18"/>
              </w:rPr>
              <w:t>"</w:t>
            </w:r>
            <w:r w:rsidR="002317D7">
              <w:rPr>
                <w:rStyle w:val="a9"/>
                <w:rFonts w:hint="eastAsia"/>
                <w:b w:val="0"/>
                <w:sz w:val="18"/>
                <w:szCs w:val="18"/>
              </w:rPr>
              <w:t>a</w:t>
            </w:r>
            <w:r w:rsidR="002317D7" w:rsidRPr="00434322">
              <w:rPr>
                <w:rStyle w:val="a9"/>
                <w:b w:val="0"/>
                <w:sz w:val="18"/>
                <w:szCs w:val="18"/>
              </w:rPr>
              <w:t>rranging</w:t>
            </w:r>
            <w:r w:rsidRPr="009B1152">
              <w:rPr>
                <w:rStyle w:val="a9"/>
                <w:b w:val="0"/>
                <w:sz w:val="18"/>
                <w:szCs w:val="18"/>
              </w:rPr>
              <w:t>"</w:t>
            </w:r>
            <w:r>
              <w:rPr>
                <w:rStyle w:val="a9"/>
                <w:rFonts w:hint="eastAsia"/>
                <w:b w:val="0"/>
                <w:sz w:val="18"/>
                <w:szCs w:val="18"/>
              </w:rPr>
              <w:t>&gt;</w:t>
            </w:r>
            <w:r w:rsidR="003D267A" w:rsidRPr="003D267A">
              <w:rPr>
                <w:rStyle w:val="a9"/>
                <w:b w:val="0"/>
                <w:sz w:val="18"/>
                <w:szCs w:val="18"/>
              </w:rPr>
              <w:t>Escorted by United States troops, nine black students walk up the stairs to the main entrance of Central High School, Little Rock, Arkansas, on the first full day of integration, September 25, 1957</w:t>
            </w:r>
            <w:r>
              <w:rPr>
                <w:rStyle w:val="a9"/>
                <w:rFonts w:hint="eastAsia"/>
                <w:b w:val="0"/>
                <w:sz w:val="18"/>
                <w:szCs w:val="18"/>
              </w:rPr>
              <w:t>&lt;/tag&gt;</w:t>
            </w:r>
          </w:p>
          <w:p w:rsidR="003D267A" w:rsidRPr="003D267A" w:rsidRDefault="0004362D" w:rsidP="003D267A">
            <w:pPr>
              <w:pStyle w:val="M"/>
              <w:rPr>
                <w:rStyle w:val="a9"/>
                <w:b w:val="0"/>
                <w:sz w:val="18"/>
                <w:szCs w:val="18"/>
              </w:rPr>
            </w:pPr>
            <w:r>
              <w:rPr>
                <w:rStyle w:val="a9"/>
                <w:rFonts w:hint="eastAsia"/>
                <w:b w:val="0"/>
                <w:sz w:val="18"/>
                <w:szCs w:val="18"/>
              </w:rPr>
              <w:t>&lt;tag type=</w:t>
            </w:r>
            <w:r w:rsidR="002317D7" w:rsidRPr="009B1152">
              <w:rPr>
                <w:rStyle w:val="a9"/>
                <w:b w:val="0"/>
                <w:sz w:val="18"/>
                <w:szCs w:val="18"/>
              </w:rPr>
              <w:t>"</w:t>
            </w:r>
            <w:r w:rsidR="002317D7">
              <w:rPr>
                <w:rStyle w:val="a9"/>
                <w:rFonts w:hint="eastAsia"/>
                <w:b w:val="0"/>
                <w:sz w:val="18"/>
                <w:szCs w:val="18"/>
              </w:rPr>
              <w:t>a</w:t>
            </w:r>
            <w:r w:rsidR="002317D7" w:rsidRPr="00434322">
              <w:rPr>
                <w:rStyle w:val="a9"/>
                <w:b w:val="0"/>
                <w:sz w:val="18"/>
                <w:szCs w:val="18"/>
              </w:rPr>
              <w:t>rranging</w:t>
            </w:r>
            <w:r w:rsidR="002317D7" w:rsidRPr="009B1152">
              <w:rPr>
                <w:rStyle w:val="a9"/>
                <w:b w:val="0"/>
                <w:sz w:val="18"/>
                <w:szCs w:val="18"/>
              </w:rPr>
              <w:t>"</w:t>
            </w:r>
            <w:r>
              <w:rPr>
                <w:rStyle w:val="a9"/>
                <w:rFonts w:hint="eastAsia"/>
                <w:b w:val="0"/>
                <w:sz w:val="18"/>
                <w:szCs w:val="18"/>
              </w:rPr>
              <w:t>&gt;</w:t>
            </w:r>
            <w:r w:rsidR="003D267A" w:rsidRPr="003D267A">
              <w:rPr>
                <w:rStyle w:val="a9"/>
                <w:b w:val="0"/>
                <w:sz w:val="18"/>
                <w:szCs w:val="18"/>
              </w:rPr>
              <w:t>While such state action was often unconstitutional, the burden was on local NAACP (National Association for the Advancement of Colored People) branches to spend scarce resources in fighting to overturn these laws.</w:t>
            </w:r>
            <w:r>
              <w:rPr>
                <w:rStyle w:val="a9"/>
                <w:rFonts w:hint="eastAsia"/>
                <w:b w:val="0"/>
                <w:sz w:val="18"/>
                <w:szCs w:val="18"/>
              </w:rPr>
              <w:t xml:space="preserve"> &lt;/tag&gt;</w:t>
            </w:r>
          </w:p>
          <w:p w:rsidR="003D267A" w:rsidRPr="003D267A" w:rsidRDefault="0004362D" w:rsidP="003D267A">
            <w:pPr>
              <w:pStyle w:val="M"/>
              <w:rPr>
                <w:rStyle w:val="a9"/>
                <w:b w:val="0"/>
                <w:sz w:val="18"/>
                <w:szCs w:val="18"/>
              </w:rPr>
            </w:pPr>
            <w:r>
              <w:rPr>
                <w:rStyle w:val="a9"/>
                <w:rFonts w:hint="eastAsia"/>
                <w:b w:val="0"/>
                <w:sz w:val="18"/>
                <w:szCs w:val="18"/>
              </w:rPr>
              <w:t>&lt;tag type=</w:t>
            </w:r>
            <w:r w:rsidR="002317D7" w:rsidRPr="009B1152">
              <w:rPr>
                <w:rStyle w:val="a9"/>
                <w:b w:val="0"/>
                <w:sz w:val="18"/>
                <w:szCs w:val="18"/>
              </w:rPr>
              <w:t>"</w:t>
            </w:r>
            <w:r w:rsidR="002317D7">
              <w:rPr>
                <w:rStyle w:val="a9"/>
                <w:rFonts w:hint="eastAsia"/>
                <w:b w:val="0"/>
                <w:sz w:val="18"/>
                <w:szCs w:val="18"/>
              </w:rPr>
              <w:t>a</w:t>
            </w:r>
            <w:r w:rsidR="002317D7" w:rsidRPr="00434322">
              <w:rPr>
                <w:rStyle w:val="a9"/>
                <w:b w:val="0"/>
                <w:sz w:val="18"/>
                <w:szCs w:val="18"/>
              </w:rPr>
              <w:t>rranging</w:t>
            </w:r>
            <w:r w:rsidR="002317D7" w:rsidRPr="009B1152">
              <w:rPr>
                <w:rStyle w:val="a9"/>
                <w:b w:val="0"/>
                <w:sz w:val="18"/>
                <w:szCs w:val="18"/>
              </w:rPr>
              <w:t>"</w:t>
            </w:r>
            <w:r>
              <w:rPr>
                <w:rStyle w:val="a9"/>
                <w:rFonts w:hint="eastAsia"/>
                <w:b w:val="0"/>
                <w:sz w:val="18"/>
                <w:szCs w:val="18"/>
              </w:rPr>
              <w:t>&gt;</w:t>
            </w:r>
            <w:r w:rsidR="003D267A" w:rsidRPr="003D267A">
              <w:rPr>
                <w:rStyle w:val="a9"/>
                <w:b w:val="0"/>
                <w:sz w:val="18"/>
                <w:szCs w:val="18"/>
              </w:rPr>
              <w:t>The NAACP aided parents who petitioned school boards to admit their children to the all-white schools, in compliance with the Brown decision, but the organization became the target of an extensive effort across the South to shut it down.</w:t>
            </w:r>
            <w:r>
              <w:rPr>
                <w:rStyle w:val="a9"/>
                <w:rFonts w:hint="eastAsia"/>
                <w:b w:val="0"/>
                <w:sz w:val="18"/>
                <w:szCs w:val="18"/>
              </w:rPr>
              <w:t xml:space="preserve"> &lt;/tag&gt;</w:t>
            </w:r>
          </w:p>
          <w:p w:rsidR="003D267A" w:rsidRPr="003D267A" w:rsidRDefault="0004362D" w:rsidP="003D267A">
            <w:pPr>
              <w:pStyle w:val="M"/>
              <w:rPr>
                <w:rStyle w:val="a9"/>
                <w:b w:val="0"/>
                <w:sz w:val="18"/>
                <w:szCs w:val="18"/>
              </w:rPr>
            </w:pPr>
            <w:r>
              <w:rPr>
                <w:rStyle w:val="a9"/>
                <w:rFonts w:hint="eastAsia"/>
                <w:b w:val="0"/>
                <w:sz w:val="18"/>
                <w:szCs w:val="18"/>
              </w:rPr>
              <w:t>&lt;tag type=</w:t>
            </w:r>
            <w:r w:rsidR="002317D7" w:rsidRPr="009B1152">
              <w:rPr>
                <w:rStyle w:val="a9"/>
                <w:b w:val="0"/>
                <w:sz w:val="18"/>
                <w:szCs w:val="18"/>
              </w:rPr>
              <w:t>"</w:t>
            </w:r>
            <w:r w:rsidR="002317D7">
              <w:rPr>
                <w:rStyle w:val="a9"/>
                <w:rFonts w:hint="eastAsia"/>
                <w:b w:val="0"/>
                <w:sz w:val="18"/>
                <w:szCs w:val="18"/>
              </w:rPr>
              <w:t>a</w:t>
            </w:r>
            <w:r w:rsidR="002317D7" w:rsidRPr="00434322">
              <w:rPr>
                <w:rStyle w:val="a9"/>
                <w:b w:val="0"/>
                <w:sz w:val="18"/>
                <w:szCs w:val="18"/>
              </w:rPr>
              <w:t>rranging</w:t>
            </w:r>
            <w:r w:rsidR="002317D7" w:rsidRPr="009B1152">
              <w:rPr>
                <w:rStyle w:val="a9"/>
                <w:b w:val="0"/>
                <w:sz w:val="18"/>
                <w:szCs w:val="18"/>
              </w:rPr>
              <w:t>"</w:t>
            </w:r>
            <w:r>
              <w:rPr>
                <w:rStyle w:val="a9"/>
                <w:rFonts w:hint="eastAsia"/>
                <w:b w:val="0"/>
                <w:sz w:val="18"/>
                <w:szCs w:val="18"/>
              </w:rPr>
              <w:t>&gt;</w:t>
            </w:r>
            <w:r w:rsidR="003D267A" w:rsidRPr="003D267A">
              <w:rPr>
                <w:rStyle w:val="a9"/>
                <w:b w:val="0"/>
                <w:sz w:val="18"/>
                <w:szCs w:val="18"/>
              </w:rPr>
              <w:t>In 1956 Alabama passed a state law effectively barring the NAACP from operating in that state; South Carolina barred NAACP members from state employment.</w:t>
            </w:r>
            <w:r>
              <w:rPr>
                <w:rStyle w:val="a9"/>
                <w:rFonts w:hint="eastAsia"/>
                <w:b w:val="0"/>
                <w:sz w:val="18"/>
                <w:szCs w:val="18"/>
              </w:rPr>
              <w:t xml:space="preserve"> &lt;/tag&gt;</w:t>
            </w:r>
          </w:p>
          <w:p w:rsidR="003D267A" w:rsidRPr="003D267A" w:rsidRDefault="0004362D" w:rsidP="003D267A">
            <w:pPr>
              <w:pStyle w:val="M"/>
              <w:rPr>
                <w:rStyle w:val="a9"/>
                <w:b w:val="0"/>
                <w:sz w:val="18"/>
                <w:szCs w:val="18"/>
              </w:rPr>
            </w:pPr>
            <w:r>
              <w:rPr>
                <w:rStyle w:val="a9"/>
                <w:rFonts w:hint="eastAsia"/>
                <w:b w:val="0"/>
                <w:sz w:val="18"/>
                <w:szCs w:val="18"/>
              </w:rPr>
              <w:t>&lt;tag type=</w:t>
            </w:r>
            <w:r w:rsidR="002317D7" w:rsidRPr="009B1152">
              <w:rPr>
                <w:rStyle w:val="a9"/>
                <w:b w:val="0"/>
                <w:sz w:val="18"/>
                <w:szCs w:val="18"/>
              </w:rPr>
              <w:t>"</w:t>
            </w:r>
            <w:r w:rsidR="002317D7">
              <w:rPr>
                <w:rStyle w:val="a9"/>
                <w:rFonts w:hint="eastAsia"/>
                <w:b w:val="0"/>
                <w:sz w:val="18"/>
                <w:szCs w:val="18"/>
              </w:rPr>
              <w:t>a</w:t>
            </w:r>
            <w:r w:rsidR="002317D7" w:rsidRPr="00434322">
              <w:rPr>
                <w:rStyle w:val="a9"/>
                <w:b w:val="0"/>
                <w:sz w:val="18"/>
                <w:szCs w:val="18"/>
              </w:rPr>
              <w:t>rranging</w:t>
            </w:r>
            <w:r w:rsidR="002317D7" w:rsidRPr="009B1152">
              <w:rPr>
                <w:rStyle w:val="a9"/>
                <w:b w:val="0"/>
                <w:sz w:val="18"/>
                <w:szCs w:val="18"/>
              </w:rPr>
              <w:t>"</w:t>
            </w:r>
            <w:r>
              <w:rPr>
                <w:rStyle w:val="a9"/>
                <w:rFonts w:hint="eastAsia"/>
                <w:b w:val="0"/>
                <w:sz w:val="18"/>
                <w:szCs w:val="18"/>
              </w:rPr>
              <w:t>&gt;</w:t>
            </w:r>
            <w:r w:rsidR="003D267A" w:rsidRPr="003D267A">
              <w:rPr>
                <w:rStyle w:val="a9"/>
                <w:b w:val="0"/>
                <w:sz w:val="18"/>
                <w:szCs w:val="18"/>
              </w:rPr>
              <w:t>WCC chapters used economic reprisals and manipulation of the law in an effort to intimidate and undermine civil rights activists and supporters.</w:t>
            </w:r>
            <w:r>
              <w:rPr>
                <w:rStyle w:val="a9"/>
                <w:rFonts w:hint="eastAsia"/>
                <w:b w:val="0"/>
                <w:sz w:val="18"/>
                <w:szCs w:val="18"/>
              </w:rPr>
              <w:t xml:space="preserve"> &lt;/tag&gt;</w:t>
            </w:r>
          </w:p>
          <w:p w:rsidR="003D267A" w:rsidRPr="003D267A" w:rsidRDefault="0004362D" w:rsidP="003D267A">
            <w:pPr>
              <w:pStyle w:val="M"/>
              <w:rPr>
                <w:rStyle w:val="a9"/>
                <w:b w:val="0"/>
                <w:sz w:val="18"/>
                <w:szCs w:val="18"/>
              </w:rPr>
            </w:pPr>
            <w:r>
              <w:rPr>
                <w:rStyle w:val="a9"/>
                <w:rFonts w:hint="eastAsia"/>
                <w:b w:val="0"/>
                <w:sz w:val="18"/>
                <w:szCs w:val="18"/>
              </w:rPr>
              <w:t>&lt;tag type=</w:t>
            </w:r>
            <w:r w:rsidR="002317D7" w:rsidRPr="009B1152">
              <w:rPr>
                <w:rStyle w:val="a9"/>
                <w:b w:val="0"/>
                <w:sz w:val="18"/>
                <w:szCs w:val="18"/>
              </w:rPr>
              <w:t>"</w:t>
            </w:r>
            <w:r w:rsidR="002317D7">
              <w:rPr>
                <w:rStyle w:val="a9"/>
                <w:rFonts w:hint="eastAsia"/>
                <w:b w:val="0"/>
                <w:sz w:val="18"/>
                <w:szCs w:val="18"/>
              </w:rPr>
              <w:t>a</w:t>
            </w:r>
            <w:r w:rsidR="002317D7" w:rsidRPr="00434322">
              <w:rPr>
                <w:rStyle w:val="a9"/>
                <w:b w:val="0"/>
                <w:sz w:val="18"/>
                <w:szCs w:val="18"/>
              </w:rPr>
              <w:t>rranging</w:t>
            </w:r>
            <w:r w:rsidR="002317D7" w:rsidRPr="009B1152">
              <w:rPr>
                <w:rStyle w:val="a9"/>
                <w:b w:val="0"/>
                <w:sz w:val="18"/>
                <w:szCs w:val="18"/>
              </w:rPr>
              <w:t>"</w:t>
            </w:r>
            <w:r>
              <w:rPr>
                <w:rStyle w:val="a9"/>
                <w:rFonts w:hint="eastAsia"/>
                <w:b w:val="0"/>
                <w:sz w:val="18"/>
                <w:szCs w:val="18"/>
              </w:rPr>
              <w:t>&gt;</w:t>
            </w:r>
            <w:r w:rsidR="003D267A" w:rsidRPr="003D267A">
              <w:rPr>
                <w:rStyle w:val="a9"/>
                <w:b w:val="0"/>
                <w:sz w:val="18"/>
                <w:szCs w:val="18"/>
              </w:rPr>
              <w:t>From 1957 to 1959 public schools in Virginia, Georgia, Alabama, closed rather than obey desegregation orders.</w:t>
            </w:r>
            <w:r>
              <w:rPr>
                <w:rStyle w:val="a9"/>
                <w:rFonts w:hint="eastAsia"/>
                <w:b w:val="0"/>
                <w:sz w:val="18"/>
                <w:szCs w:val="18"/>
              </w:rPr>
              <w:t xml:space="preserve"> &lt;/tag&gt;</w:t>
            </w:r>
          </w:p>
          <w:p w:rsidR="003D267A" w:rsidRPr="003D267A" w:rsidRDefault="0004362D" w:rsidP="003D267A">
            <w:pPr>
              <w:pStyle w:val="M"/>
              <w:rPr>
                <w:rStyle w:val="a9"/>
                <w:b w:val="0"/>
                <w:sz w:val="18"/>
                <w:szCs w:val="18"/>
              </w:rPr>
            </w:pPr>
            <w:r>
              <w:rPr>
                <w:rStyle w:val="a9"/>
                <w:rFonts w:hint="eastAsia"/>
                <w:b w:val="0"/>
                <w:sz w:val="18"/>
                <w:szCs w:val="18"/>
              </w:rPr>
              <w:lastRenderedPageBreak/>
              <w:t>&lt;tag type=</w:t>
            </w:r>
            <w:r w:rsidR="002317D7" w:rsidRPr="009B1152">
              <w:rPr>
                <w:rStyle w:val="a9"/>
                <w:b w:val="0"/>
                <w:sz w:val="18"/>
                <w:szCs w:val="18"/>
              </w:rPr>
              <w:t>"</w:t>
            </w:r>
            <w:r w:rsidR="002317D7">
              <w:rPr>
                <w:rStyle w:val="a9"/>
                <w:rFonts w:hint="eastAsia"/>
                <w:b w:val="0"/>
                <w:sz w:val="18"/>
                <w:szCs w:val="18"/>
              </w:rPr>
              <w:t>a</w:t>
            </w:r>
            <w:r w:rsidR="002317D7" w:rsidRPr="00434322">
              <w:rPr>
                <w:rStyle w:val="a9"/>
                <w:b w:val="0"/>
                <w:sz w:val="18"/>
                <w:szCs w:val="18"/>
              </w:rPr>
              <w:t>rranging</w:t>
            </w:r>
            <w:r w:rsidR="002317D7" w:rsidRPr="009B1152">
              <w:rPr>
                <w:rStyle w:val="a9"/>
                <w:b w:val="0"/>
                <w:sz w:val="18"/>
                <w:szCs w:val="18"/>
              </w:rPr>
              <w:t>"</w:t>
            </w:r>
            <w:r>
              <w:rPr>
                <w:rStyle w:val="a9"/>
                <w:rFonts w:hint="eastAsia"/>
                <w:b w:val="0"/>
                <w:sz w:val="18"/>
                <w:szCs w:val="18"/>
              </w:rPr>
              <w:t>&gt;</w:t>
            </w:r>
            <w:r w:rsidR="003D267A" w:rsidRPr="003D267A">
              <w:rPr>
                <w:rStyle w:val="a9"/>
                <w:b w:val="0"/>
                <w:sz w:val="18"/>
                <w:szCs w:val="18"/>
              </w:rPr>
              <w:t>In the meantime, the White Citizens Council (WCC), founded in Sunflower County, Mississippi, in 1956, organized local businessmen and civic leaders throughout the South.</w:t>
            </w:r>
            <w:r>
              <w:rPr>
                <w:rStyle w:val="a9"/>
                <w:rFonts w:hint="eastAsia"/>
                <w:b w:val="0"/>
                <w:sz w:val="18"/>
                <w:szCs w:val="18"/>
              </w:rPr>
              <w:t xml:space="preserve"> &lt;/tag&gt;</w:t>
            </w:r>
          </w:p>
          <w:p w:rsidR="00CB6E0F" w:rsidRDefault="0004362D" w:rsidP="003D267A">
            <w:pPr>
              <w:pStyle w:val="M"/>
              <w:ind w:firstLine="0"/>
              <w:rPr>
                <w:rStyle w:val="a9"/>
                <w:b w:val="0"/>
                <w:sz w:val="18"/>
                <w:szCs w:val="18"/>
              </w:rPr>
            </w:pPr>
            <w:r>
              <w:rPr>
                <w:rStyle w:val="a9"/>
                <w:rFonts w:hint="eastAsia"/>
                <w:b w:val="0"/>
                <w:sz w:val="18"/>
                <w:szCs w:val="18"/>
              </w:rPr>
              <w:t>&lt;tag type=</w:t>
            </w:r>
            <w:r w:rsidR="002317D7" w:rsidRPr="009B1152">
              <w:rPr>
                <w:rStyle w:val="a9"/>
                <w:b w:val="0"/>
                <w:sz w:val="18"/>
                <w:szCs w:val="18"/>
              </w:rPr>
              <w:t>"</w:t>
            </w:r>
            <w:r w:rsidR="002317D7">
              <w:rPr>
                <w:rStyle w:val="a9"/>
                <w:rFonts w:hint="eastAsia"/>
                <w:b w:val="0"/>
                <w:sz w:val="18"/>
                <w:szCs w:val="18"/>
              </w:rPr>
              <w:t>a</w:t>
            </w:r>
            <w:r w:rsidR="002317D7" w:rsidRPr="00434322">
              <w:rPr>
                <w:rStyle w:val="a9"/>
                <w:b w:val="0"/>
                <w:sz w:val="18"/>
                <w:szCs w:val="18"/>
              </w:rPr>
              <w:t>rranging</w:t>
            </w:r>
            <w:r w:rsidR="002317D7" w:rsidRPr="009B1152">
              <w:rPr>
                <w:rStyle w:val="a9"/>
                <w:b w:val="0"/>
                <w:sz w:val="18"/>
                <w:szCs w:val="18"/>
              </w:rPr>
              <w:t>"</w:t>
            </w:r>
            <w:r>
              <w:rPr>
                <w:rStyle w:val="a9"/>
                <w:rFonts w:hint="eastAsia"/>
                <w:b w:val="0"/>
                <w:sz w:val="18"/>
                <w:szCs w:val="18"/>
              </w:rPr>
              <w:t>&gt;</w:t>
            </w:r>
            <w:r w:rsidR="003D267A" w:rsidRPr="003D267A">
              <w:rPr>
                <w:rStyle w:val="a9"/>
                <w:b w:val="0"/>
                <w:sz w:val="18"/>
                <w:szCs w:val="18"/>
              </w:rPr>
              <w:t>In New Orleans, when public schools admitted four young black girls to the first grade, whites in the city rioted.</w:t>
            </w:r>
            <w:r>
              <w:rPr>
                <w:rStyle w:val="a9"/>
                <w:rFonts w:hint="eastAsia"/>
                <w:b w:val="0"/>
                <w:sz w:val="18"/>
                <w:szCs w:val="18"/>
              </w:rPr>
              <w:t xml:space="preserve"> &lt;/tag&gt;</w:t>
            </w:r>
          </w:p>
          <w:p w:rsidR="00434322" w:rsidRPr="00A83893" w:rsidRDefault="00434322" w:rsidP="00CB6E0F">
            <w:pPr>
              <w:pStyle w:val="M"/>
              <w:ind w:firstLine="0"/>
              <w:rPr>
                <w:rStyle w:val="a9"/>
                <w:b w:val="0"/>
                <w:sz w:val="18"/>
                <w:szCs w:val="18"/>
              </w:rPr>
            </w:pPr>
            <w:r w:rsidRPr="009A3D1E">
              <w:rPr>
                <w:rStyle w:val="a9"/>
                <w:b w:val="0"/>
                <w:sz w:val="18"/>
                <w:szCs w:val="18"/>
              </w:rPr>
              <w:t>&lt;/text&gt;</w:t>
            </w:r>
          </w:p>
          <w:p w:rsidR="00434322" w:rsidRDefault="00434322" w:rsidP="002621AF">
            <w:pPr>
              <w:pStyle w:val="M"/>
              <w:spacing w:line="240" w:lineRule="auto"/>
              <w:rPr>
                <w:rStyle w:val="a9"/>
                <w:b w:val="0"/>
                <w:sz w:val="18"/>
                <w:szCs w:val="18"/>
              </w:rPr>
            </w:pPr>
            <w:r w:rsidRPr="00A83893">
              <w:rPr>
                <w:rStyle w:val="a9"/>
                <w:b w:val="0"/>
                <w:sz w:val="18"/>
                <w:szCs w:val="18"/>
              </w:rPr>
              <w:t>&lt;/prompt&gt;</w:t>
            </w:r>
          </w:p>
          <w:p w:rsidR="00E17B52" w:rsidRPr="00E17B52" w:rsidRDefault="00E17B52" w:rsidP="00E17B52">
            <w:pPr>
              <w:pStyle w:val="M"/>
              <w:rPr>
                <w:rStyle w:val="a9"/>
                <w:b w:val="0"/>
                <w:sz w:val="18"/>
                <w:szCs w:val="18"/>
              </w:rPr>
            </w:pPr>
            <w:r w:rsidRPr="00E17B52">
              <w:rPr>
                <w:rStyle w:val="a9"/>
                <w:b w:val="0"/>
                <w:sz w:val="18"/>
                <w:szCs w:val="18"/>
              </w:rPr>
              <w:t>&lt;choice&gt;</w:t>
            </w:r>
          </w:p>
          <w:p w:rsidR="00E17B52" w:rsidRPr="00E17B52" w:rsidRDefault="00E17B52" w:rsidP="00E17B52">
            <w:pPr>
              <w:pStyle w:val="M"/>
              <w:rPr>
                <w:rStyle w:val="a9"/>
                <w:b w:val="0"/>
                <w:sz w:val="18"/>
                <w:szCs w:val="18"/>
              </w:rPr>
            </w:pPr>
            <w:r w:rsidRPr="00E17B52">
              <w:rPr>
                <w:rStyle w:val="a9"/>
                <w:b w:val="0"/>
                <w:sz w:val="18"/>
                <w:szCs w:val="18"/>
              </w:rPr>
              <w:t xml:space="preserve">  &lt;option&gt;</w:t>
            </w:r>
            <w:r>
              <w:rPr>
                <w:rStyle w:val="a9"/>
                <w:rFonts w:hint="eastAsia"/>
                <w:b w:val="0"/>
                <w:sz w:val="18"/>
                <w:szCs w:val="18"/>
              </w:rPr>
              <w:t>A</w:t>
            </w:r>
            <w:r w:rsidRPr="00E17B52">
              <w:rPr>
                <w:rStyle w:val="a9"/>
                <w:b w:val="0"/>
                <w:sz w:val="18"/>
                <w:szCs w:val="18"/>
              </w:rPr>
              <w:t xml:space="preserve">/option&gt; </w:t>
            </w:r>
          </w:p>
          <w:p w:rsidR="00E17B52" w:rsidRPr="00E17B52" w:rsidRDefault="00E17B52" w:rsidP="00E17B52">
            <w:pPr>
              <w:pStyle w:val="M"/>
              <w:rPr>
                <w:rStyle w:val="a9"/>
                <w:b w:val="0"/>
                <w:sz w:val="18"/>
                <w:szCs w:val="18"/>
              </w:rPr>
            </w:pPr>
            <w:r w:rsidRPr="00E17B52">
              <w:rPr>
                <w:rStyle w:val="a9"/>
                <w:b w:val="0"/>
                <w:sz w:val="18"/>
                <w:szCs w:val="18"/>
              </w:rPr>
              <w:t xml:space="preserve">  &lt;option&gt;</w:t>
            </w:r>
            <w:r>
              <w:rPr>
                <w:rStyle w:val="a9"/>
                <w:rFonts w:hint="eastAsia"/>
                <w:b w:val="0"/>
                <w:sz w:val="18"/>
                <w:szCs w:val="18"/>
              </w:rPr>
              <w:t>B</w:t>
            </w:r>
            <w:r w:rsidRPr="00E17B52">
              <w:rPr>
                <w:rStyle w:val="a9"/>
                <w:b w:val="0"/>
                <w:sz w:val="18"/>
                <w:szCs w:val="18"/>
              </w:rPr>
              <w:t>&lt;/option&gt;</w:t>
            </w:r>
          </w:p>
          <w:p w:rsidR="00E17B52" w:rsidRPr="00E17B52" w:rsidRDefault="00E17B52" w:rsidP="00E17B52">
            <w:pPr>
              <w:pStyle w:val="M"/>
              <w:rPr>
                <w:rStyle w:val="a9"/>
                <w:b w:val="0"/>
                <w:sz w:val="18"/>
                <w:szCs w:val="18"/>
              </w:rPr>
            </w:pPr>
            <w:r w:rsidRPr="00E17B52">
              <w:rPr>
                <w:rStyle w:val="a9"/>
                <w:b w:val="0"/>
                <w:sz w:val="18"/>
                <w:szCs w:val="18"/>
              </w:rPr>
              <w:t xml:space="preserve">  &lt;option&gt;</w:t>
            </w:r>
            <w:r>
              <w:rPr>
                <w:rStyle w:val="a9"/>
                <w:rFonts w:hint="eastAsia"/>
                <w:b w:val="0"/>
                <w:sz w:val="18"/>
                <w:szCs w:val="18"/>
              </w:rPr>
              <w:t>C</w:t>
            </w:r>
            <w:r w:rsidRPr="00E17B52">
              <w:rPr>
                <w:rStyle w:val="a9"/>
                <w:b w:val="0"/>
                <w:sz w:val="18"/>
                <w:szCs w:val="18"/>
              </w:rPr>
              <w:t xml:space="preserve">&lt;/option&gt; </w:t>
            </w:r>
          </w:p>
          <w:p w:rsidR="00E17B52" w:rsidRPr="00E17B52" w:rsidRDefault="00E17B52" w:rsidP="00E17B52">
            <w:pPr>
              <w:pStyle w:val="M"/>
              <w:rPr>
                <w:rStyle w:val="a9"/>
                <w:b w:val="0"/>
                <w:sz w:val="18"/>
                <w:szCs w:val="18"/>
              </w:rPr>
            </w:pPr>
            <w:r w:rsidRPr="00E17B52">
              <w:rPr>
                <w:rStyle w:val="a9"/>
                <w:b w:val="0"/>
                <w:sz w:val="18"/>
                <w:szCs w:val="18"/>
              </w:rPr>
              <w:t xml:space="preserve">  &lt;option&gt;</w:t>
            </w:r>
            <w:r>
              <w:rPr>
                <w:rStyle w:val="a9"/>
                <w:rFonts w:hint="eastAsia"/>
                <w:b w:val="0"/>
                <w:sz w:val="18"/>
                <w:szCs w:val="18"/>
              </w:rPr>
              <w:t>D</w:t>
            </w:r>
            <w:r w:rsidRPr="00E17B52">
              <w:rPr>
                <w:rStyle w:val="a9"/>
                <w:b w:val="0"/>
                <w:sz w:val="18"/>
                <w:szCs w:val="18"/>
              </w:rPr>
              <w:t xml:space="preserve">&lt;/option&gt; </w:t>
            </w:r>
          </w:p>
          <w:p w:rsidR="00E17B52" w:rsidRPr="00E17B52" w:rsidRDefault="00E17B52" w:rsidP="00E17B52">
            <w:pPr>
              <w:pStyle w:val="M"/>
              <w:rPr>
                <w:rStyle w:val="a9"/>
                <w:b w:val="0"/>
                <w:sz w:val="18"/>
                <w:szCs w:val="18"/>
              </w:rPr>
            </w:pPr>
            <w:r w:rsidRPr="00E17B52">
              <w:rPr>
                <w:rStyle w:val="a9"/>
                <w:b w:val="0"/>
                <w:sz w:val="18"/>
                <w:szCs w:val="18"/>
              </w:rPr>
              <w:t xml:space="preserve">  &lt;option&gt;</w:t>
            </w:r>
            <w:r>
              <w:rPr>
                <w:rStyle w:val="a9"/>
                <w:rFonts w:hint="eastAsia"/>
                <w:b w:val="0"/>
                <w:sz w:val="18"/>
                <w:szCs w:val="18"/>
              </w:rPr>
              <w:t>E</w:t>
            </w:r>
            <w:r w:rsidRPr="00E17B52">
              <w:rPr>
                <w:rStyle w:val="a9"/>
                <w:b w:val="0"/>
                <w:sz w:val="18"/>
                <w:szCs w:val="18"/>
              </w:rPr>
              <w:t xml:space="preserve">&lt;/option&gt; </w:t>
            </w:r>
          </w:p>
          <w:p w:rsidR="00E17B52" w:rsidRPr="00E17B52" w:rsidRDefault="00E17B52" w:rsidP="00E17B52">
            <w:pPr>
              <w:pStyle w:val="M"/>
              <w:rPr>
                <w:rStyle w:val="a9"/>
                <w:b w:val="0"/>
                <w:sz w:val="18"/>
                <w:szCs w:val="18"/>
              </w:rPr>
            </w:pPr>
            <w:r w:rsidRPr="00E17B52">
              <w:rPr>
                <w:rStyle w:val="a9"/>
                <w:b w:val="0"/>
                <w:sz w:val="18"/>
                <w:szCs w:val="18"/>
              </w:rPr>
              <w:t xml:space="preserve">  &lt;option&gt;</w:t>
            </w:r>
            <w:r>
              <w:rPr>
                <w:rStyle w:val="a9"/>
                <w:rFonts w:hint="eastAsia"/>
                <w:b w:val="0"/>
                <w:sz w:val="18"/>
                <w:szCs w:val="18"/>
              </w:rPr>
              <w:t>F</w:t>
            </w:r>
            <w:r w:rsidRPr="00E17B52">
              <w:rPr>
                <w:rStyle w:val="a9"/>
                <w:b w:val="0"/>
                <w:sz w:val="18"/>
                <w:szCs w:val="18"/>
              </w:rPr>
              <w:t xml:space="preserve">&lt;/option&gt; </w:t>
            </w:r>
          </w:p>
          <w:p w:rsidR="00E17B52" w:rsidRPr="00E17B52" w:rsidRDefault="00E17B52" w:rsidP="00E17B52">
            <w:pPr>
              <w:pStyle w:val="M"/>
              <w:rPr>
                <w:rStyle w:val="a9"/>
                <w:b w:val="0"/>
                <w:sz w:val="18"/>
                <w:szCs w:val="18"/>
              </w:rPr>
            </w:pPr>
            <w:r w:rsidRPr="00E17B52">
              <w:rPr>
                <w:rStyle w:val="a9"/>
                <w:b w:val="0"/>
                <w:sz w:val="18"/>
                <w:szCs w:val="18"/>
              </w:rPr>
              <w:t xml:space="preserve">  &lt;option&gt;</w:t>
            </w:r>
            <w:r>
              <w:rPr>
                <w:rStyle w:val="a9"/>
                <w:rFonts w:hint="eastAsia"/>
                <w:b w:val="0"/>
                <w:sz w:val="18"/>
                <w:szCs w:val="18"/>
              </w:rPr>
              <w:t>G</w:t>
            </w:r>
            <w:r w:rsidRPr="00E17B52">
              <w:rPr>
                <w:rStyle w:val="a9"/>
                <w:b w:val="0"/>
                <w:sz w:val="18"/>
                <w:szCs w:val="18"/>
              </w:rPr>
              <w:t xml:space="preserve">&lt;/option&gt; </w:t>
            </w:r>
          </w:p>
          <w:p w:rsidR="00E17B52" w:rsidRPr="00E17B52" w:rsidRDefault="00E17B52" w:rsidP="00E17B52">
            <w:pPr>
              <w:pStyle w:val="M"/>
              <w:rPr>
                <w:rStyle w:val="a9"/>
                <w:b w:val="0"/>
                <w:sz w:val="18"/>
                <w:szCs w:val="18"/>
              </w:rPr>
            </w:pPr>
            <w:r w:rsidRPr="00E17B52">
              <w:rPr>
                <w:rStyle w:val="a9"/>
                <w:b w:val="0"/>
                <w:sz w:val="18"/>
                <w:szCs w:val="18"/>
              </w:rPr>
              <w:t xml:space="preserve">  &lt;option&gt;</w:t>
            </w:r>
            <w:r>
              <w:rPr>
                <w:rStyle w:val="a9"/>
                <w:rFonts w:hint="eastAsia"/>
                <w:b w:val="0"/>
                <w:sz w:val="18"/>
                <w:szCs w:val="18"/>
              </w:rPr>
              <w:t>H</w:t>
            </w:r>
            <w:r w:rsidRPr="00E17B52">
              <w:rPr>
                <w:rStyle w:val="a9"/>
                <w:b w:val="0"/>
                <w:sz w:val="18"/>
                <w:szCs w:val="18"/>
              </w:rPr>
              <w:t xml:space="preserve">&lt;/option&gt; </w:t>
            </w:r>
          </w:p>
          <w:p w:rsidR="00E17B52" w:rsidRPr="00E17B52" w:rsidRDefault="00E17B52" w:rsidP="00E17B52">
            <w:pPr>
              <w:pStyle w:val="M"/>
              <w:rPr>
                <w:rStyle w:val="a9"/>
                <w:b w:val="0"/>
                <w:sz w:val="18"/>
                <w:szCs w:val="18"/>
              </w:rPr>
            </w:pPr>
            <w:r w:rsidRPr="00E17B52">
              <w:rPr>
                <w:rStyle w:val="a9"/>
                <w:b w:val="0"/>
                <w:sz w:val="18"/>
                <w:szCs w:val="18"/>
              </w:rPr>
              <w:t xml:space="preserve">  &lt;option&gt;</w:t>
            </w:r>
            <w:r>
              <w:rPr>
                <w:rStyle w:val="a9"/>
                <w:rFonts w:hint="eastAsia"/>
                <w:b w:val="0"/>
                <w:sz w:val="18"/>
                <w:szCs w:val="18"/>
              </w:rPr>
              <w:t>I</w:t>
            </w:r>
            <w:r w:rsidRPr="00E17B52">
              <w:rPr>
                <w:rStyle w:val="a9"/>
                <w:b w:val="0"/>
                <w:sz w:val="18"/>
                <w:szCs w:val="18"/>
              </w:rPr>
              <w:t xml:space="preserve">&lt;/option&gt; </w:t>
            </w:r>
          </w:p>
          <w:p w:rsidR="00E17B52" w:rsidRPr="00E17B52" w:rsidRDefault="00E17B52" w:rsidP="00E17B52">
            <w:pPr>
              <w:pStyle w:val="M"/>
              <w:rPr>
                <w:rStyle w:val="a9"/>
                <w:b w:val="0"/>
                <w:sz w:val="18"/>
                <w:szCs w:val="18"/>
              </w:rPr>
            </w:pPr>
            <w:r w:rsidRPr="00E17B52">
              <w:rPr>
                <w:rStyle w:val="a9"/>
                <w:b w:val="0"/>
                <w:sz w:val="18"/>
                <w:szCs w:val="18"/>
              </w:rPr>
              <w:t xml:space="preserve">  &lt;option&gt;</w:t>
            </w:r>
            <w:r>
              <w:rPr>
                <w:rStyle w:val="a9"/>
                <w:rFonts w:hint="eastAsia"/>
                <w:b w:val="0"/>
                <w:sz w:val="18"/>
                <w:szCs w:val="18"/>
              </w:rPr>
              <w:t>J</w:t>
            </w:r>
            <w:r w:rsidRPr="00E17B52">
              <w:rPr>
                <w:rStyle w:val="a9"/>
                <w:b w:val="0"/>
                <w:sz w:val="18"/>
                <w:szCs w:val="18"/>
              </w:rPr>
              <w:t xml:space="preserve">&lt;/option&gt; </w:t>
            </w:r>
          </w:p>
          <w:p w:rsidR="00E17B52" w:rsidRDefault="00E17B52" w:rsidP="00E17B52">
            <w:pPr>
              <w:pStyle w:val="M"/>
              <w:spacing w:line="240" w:lineRule="auto"/>
              <w:rPr>
                <w:rStyle w:val="a9"/>
                <w:b w:val="0"/>
                <w:sz w:val="18"/>
                <w:szCs w:val="18"/>
              </w:rPr>
            </w:pPr>
            <w:r w:rsidRPr="00E17B52">
              <w:rPr>
                <w:rStyle w:val="a9"/>
                <w:b w:val="0"/>
                <w:sz w:val="18"/>
                <w:szCs w:val="18"/>
              </w:rPr>
              <w:t>&lt;/choice&gt;</w:t>
            </w:r>
          </w:p>
          <w:p w:rsidR="009B1152" w:rsidRPr="009B1152" w:rsidRDefault="009B1152" w:rsidP="009B1152">
            <w:pPr>
              <w:pStyle w:val="M"/>
              <w:rPr>
                <w:rStyle w:val="a9"/>
                <w:b w:val="0"/>
                <w:sz w:val="18"/>
                <w:szCs w:val="18"/>
              </w:rPr>
            </w:pPr>
            <w:r w:rsidRPr="009B1152">
              <w:rPr>
                <w:rStyle w:val="a9"/>
                <w:b w:val="0"/>
                <w:sz w:val="18"/>
                <w:szCs w:val="18"/>
              </w:rPr>
              <w:t>&lt;question type="choice"&gt;</w:t>
            </w:r>
          </w:p>
          <w:p w:rsidR="009B1152" w:rsidRPr="009B1152" w:rsidRDefault="009B1152" w:rsidP="009B1152">
            <w:pPr>
              <w:pStyle w:val="M"/>
              <w:rPr>
                <w:rStyle w:val="a9"/>
                <w:b w:val="0"/>
                <w:sz w:val="18"/>
                <w:szCs w:val="18"/>
              </w:rPr>
            </w:pPr>
            <w:r w:rsidRPr="009B1152">
              <w:rPr>
                <w:rStyle w:val="a9"/>
                <w:b w:val="0"/>
                <w:sz w:val="18"/>
                <w:szCs w:val="18"/>
              </w:rPr>
              <w:tab/>
              <w:t>&lt;key&gt;</w:t>
            </w:r>
            <w:r w:rsidR="00932CD2">
              <w:rPr>
                <w:rStyle w:val="a9"/>
                <w:rFonts w:hint="eastAsia"/>
                <w:b w:val="0"/>
                <w:sz w:val="18"/>
                <w:szCs w:val="18"/>
              </w:rPr>
              <w:t>3</w:t>
            </w:r>
            <w:r w:rsidRPr="009B1152">
              <w:rPr>
                <w:rStyle w:val="a9"/>
                <w:b w:val="0"/>
                <w:sz w:val="18"/>
                <w:szCs w:val="18"/>
              </w:rPr>
              <w:t>&lt;/key&gt;</w:t>
            </w:r>
          </w:p>
          <w:p w:rsidR="009B1152" w:rsidRDefault="009B1152" w:rsidP="009B1152">
            <w:pPr>
              <w:pStyle w:val="M"/>
              <w:spacing w:line="240" w:lineRule="auto"/>
              <w:rPr>
                <w:rStyle w:val="a9"/>
                <w:b w:val="0"/>
                <w:sz w:val="18"/>
                <w:szCs w:val="18"/>
              </w:rPr>
            </w:pPr>
            <w:r w:rsidRPr="009B1152">
              <w:rPr>
                <w:rStyle w:val="a9"/>
                <w:b w:val="0"/>
                <w:sz w:val="18"/>
                <w:szCs w:val="18"/>
              </w:rPr>
              <w:t>&lt;/question&gt;</w:t>
            </w:r>
          </w:p>
          <w:p w:rsidR="00D17C4A" w:rsidRPr="009B1152" w:rsidRDefault="00D17C4A" w:rsidP="00D17C4A">
            <w:pPr>
              <w:pStyle w:val="M"/>
              <w:rPr>
                <w:rStyle w:val="a9"/>
                <w:b w:val="0"/>
                <w:sz w:val="18"/>
                <w:szCs w:val="18"/>
              </w:rPr>
            </w:pPr>
            <w:r w:rsidRPr="009B1152">
              <w:rPr>
                <w:rStyle w:val="a9"/>
                <w:b w:val="0"/>
                <w:sz w:val="18"/>
                <w:szCs w:val="18"/>
              </w:rPr>
              <w:t>&lt;question type="choice"&gt;</w:t>
            </w:r>
          </w:p>
          <w:p w:rsidR="00D17C4A" w:rsidRPr="009B1152" w:rsidRDefault="00D17C4A" w:rsidP="00D17C4A">
            <w:pPr>
              <w:pStyle w:val="M"/>
              <w:rPr>
                <w:rStyle w:val="a9"/>
                <w:b w:val="0"/>
                <w:sz w:val="18"/>
                <w:szCs w:val="18"/>
              </w:rPr>
            </w:pPr>
            <w:r w:rsidRPr="009B1152">
              <w:rPr>
                <w:rStyle w:val="a9"/>
                <w:b w:val="0"/>
                <w:sz w:val="18"/>
                <w:szCs w:val="18"/>
              </w:rPr>
              <w:tab/>
              <w:t>&lt;key&gt;</w:t>
            </w:r>
            <w:r w:rsidR="00932CD2">
              <w:rPr>
                <w:rStyle w:val="a9"/>
                <w:rFonts w:hint="eastAsia"/>
                <w:b w:val="0"/>
                <w:sz w:val="18"/>
                <w:szCs w:val="18"/>
              </w:rPr>
              <w:t>1</w:t>
            </w:r>
            <w:r w:rsidRPr="009B1152">
              <w:rPr>
                <w:rStyle w:val="a9"/>
                <w:b w:val="0"/>
                <w:sz w:val="18"/>
                <w:szCs w:val="18"/>
              </w:rPr>
              <w:t>&lt;/key&gt;</w:t>
            </w:r>
          </w:p>
          <w:p w:rsidR="00D17C4A" w:rsidRDefault="00D17C4A" w:rsidP="00D17C4A">
            <w:pPr>
              <w:pStyle w:val="M"/>
              <w:spacing w:line="240" w:lineRule="auto"/>
              <w:rPr>
                <w:rStyle w:val="a9"/>
                <w:b w:val="0"/>
                <w:sz w:val="18"/>
                <w:szCs w:val="18"/>
              </w:rPr>
            </w:pPr>
            <w:r w:rsidRPr="009B1152">
              <w:rPr>
                <w:rStyle w:val="a9"/>
                <w:b w:val="0"/>
                <w:sz w:val="18"/>
                <w:szCs w:val="18"/>
              </w:rPr>
              <w:t>&lt;/question&gt;</w:t>
            </w:r>
          </w:p>
          <w:p w:rsidR="00434322" w:rsidRDefault="00434322" w:rsidP="002621AF">
            <w:pPr>
              <w:pStyle w:val="M"/>
              <w:spacing w:line="240" w:lineRule="auto"/>
              <w:ind w:firstLine="0"/>
              <w:rPr>
                <w:rStyle w:val="a9"/>
                <w:b w:val="0"/>
                <w:sz w:val="18"/>
                <w:szCs w:val="18"/>
              </w:rPr>
            </w:pPr>
            <w:r>
              <w:rPr>
                <w:rStyle w:val="a9"/>
                <w:rFonts w:hint="eastAsia"/>
                <w:b w:val="0"/>
                <w:sz w:val="18"/>
                <w:szCs w:val="18"/>
              </w:rPr>
              <w:tab/>
            </w:r>
            <w:r w:rsidRPr="00926837">
              <w:rPr>
                <w:rStyle w:val="a9"/>
                <w:b w:val="0"/>
                <w:sz w:val="18"/>
                <w:szCs w:val="18"/>
              </w:rPr>
              <w:t xml:space="preserve">&lt;!--other </w:t>
            </w:r>
            <w:r w:rsidR="0071389D">
              <w:rPr>
                <w:rStyle w:val="a9"/>
                <w:rFonts w:hint="eastAsia"/>
                <w:b w:val="0"/>
                <w:sz w:val="18"/>
                <w:szCs w:val="18"/>
              </w:rPr>
              <w:t>8</w:t>
            </w:r>
            <w:r w:rsidRPr="00926837">
              <w:rPr>
                <w:rStyle w:val="a9"/>
                <w:b w:val="0"/>
                <w:sz w:val="18"/>
                <w:szCs w:val="18"/>
              </w:rPr>
              <w:t xml:space="preserve"> </w:t>
            </w:r>
            <w:r w:rsidR="0071389D">
              <w:rPr>
                <w:rStyle w:val="a9"/>
                <w:rFonts w:hint="eastAsia"/>
                <w:b w:val="0"/>
                <w:sz w:val="18"/>
                <w:szCs w:val="18"/>
              </w:rPr>
              <w:t>choice</w:t>
            </w:r>
            <w:r w:rsidRPr="00926837">
              <w:rPr>
                <w:rStyle w:val="a9"/>
                <w:b w:val="0"/>
                <w:sz w:val="18"/>
                <w:szCs w:val="18"/>
              </w:rPr>
              <w:t xml:space="preserve"> questions--&gt;</w:t>
            </w:r>
          </w:p>
          <w:p w:rsidR="00434322" w:rsidRPr="00F10F04" w:rsidRDefault="00434322" w:rsidP="002621AF">
            <w:pPr>
              <w:pStyle w:val="M"/>
              <w:spacing w:line="240" w:lineRule="auto"/>
              <w:ind w:firstLine="0"/>
              <w:rPr>
                <w:rStyle w:val="a9"/>
                <w:b w:val="0"/>
                <w:sz w:val="18"/>
                <w:szCs w:val="18"/>
              </w:rPr>
            </w:pPr>
            <w:r w:rsidRPr="00965CA1">
              <w:rPr>
                <w:rStyle w:val="a9"/>
                <w:b w:val="0"/>
                <w:sz w:val="18"/>
                <w:szCs w:val="18"/>
              </w:rPr>
              <w:t>&lt;/assessmentItem&gt;</w:t>
            </w:r>
          </w:p>
        </w:tc>
      </w:tr>
    </w:tbl>
    <w:p w:rsidR="00434322" w:rsidRPr="00A85BFB" w:rsidRDefault="00434322" w:rsidP="00434322"/>
    <w:p w:rsidR="00CE23F4" w:rsidRDefault="00CE23F4" w:rsidP="00CE23F4">
      <w:pPr>
        <w:pStyle w:val="3"/>
        <w:numPr>
          <w:ilvl w:val="2"/>
          <w:numId w:val="15"/>
        </w:numPr>
      </w:pPr>
      <w:bookmarkStart w:id="731" w:name="_Toc286841260"/>
      <w:r w:rsidRPr="00CE23F4">
        <w:rPr>
          <w:rFonts w:hint="eastAsia"/>
        </w:rPr>
        <w:t>段落排序</w:t>
      </w:r>
      <w:r>
        <w:rPr>
          <w:rFonts w:hint="eastAsia"/>
        </w:rPr>
        <w:t>（</w:t>
      </w:r>
      <w:r w:rsidR="00993540" w:rsidRPr="00993540">
        <w:t>Arranging Paragraphs into Passage</w:t>
      </w:r>
      <w:r>
        <w:rPr>
          <w:rFonts w:hint="eastAsia"/>
        </w:rPr>
        <w:t>）</w:t>
      </w:r>
      <w:bookmarkEnd w:id="731"/>
    </w:p>
    <w:p w:rsidR="00CE23F4" w:rsidRPr="00D46068" w:rsidRDefault="00CE23F4" w:rsidP="00CE23F4">
      <w:pPr>
        <w:pStyle w:val="af8"/>
      </w:pPr>
      <w:r w:rsidRPr="00242408">
        <w:rPr>
          <w:rFonts w:hint="eastAsia"/>
        </w:rPr>
        <w:t>表</w:t>
      </w:r>
      <w:r w:rsidRPr="00242408">
        <w:rPr>
          <w:rFonts w:hint="eastAsia"/>
        </w:rPr>
        <w:t xml:space="preserve"> </w:t>
      </w:r>
      <w:r>
        <w:rPr>
          <w:rFonts w:hint="eastAsia"/>
        </w:rPr>
        <w:t>5-29</w:t>
      </w:r>
      <w:r w:rsidRPr="00CE23F4">
        <w:rPr>
          <w:rFonts w:hint="eastAsia"/>
        </w:rPr>
        <w:t>段落排序</w:t>
      </w:r>
      <w:r w:rsidRPr="00472A9F">
        <w:rPr>
          <w:rFonts w:hint="eastAsia"/>
        </w:rPr>
        <w:t>（</w:t>
      </w:r>
      <w:r w:rsidR="00993540" w:rsidRPr="00993540">
        <w:t>Arranging Paragraphs into Passage</w:t>
      </w:r>
      <w:r w:rsidRPr="00472A9F">
        <w:rPr>
          <w:rFonts w:hint="eastAsia"/>
        </w:rPr>
        <w:t>）</w:t>
      </w:r>
      <w:r>
        <w:rPr>
          <w:rFonts w:hint="eastAsia"/>
        </w:rPr>
        <w:t>示例说明</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84"/>
        <w:gridCol w:w="7138"/>
      </w:tblGrid>
      <w:tr w:rsidR="00CE23F4" w:rsidRPr="00F10F04" w:rsidTr="002621AF">
        <w:tc>
          <w:tcPr>
            <w:tcW w:w="1384" w:type="dxa"/>
            <w:tcBorders>
              <w:top w:val="single" w:sz="4" w:space="0" w:color="000000"/>
              <w:left w:val="single" w:sz="4" w:space="0" w:color="000000"/>
              <w:bottom w:val="single" w:sz="4" w:space="0" w:color="000000"/>
              <w:right w:val="single" w:sz="4" w:space="0" w:color="000000"/>
            </w:tcBorders>
            <w:hideMark/>
          </w:tcPr>
          <w:p w:rsidR="00CE23F4" w:rsidRPr="00F10F04" w:rsidRDefault="00CE23F4" w:rsidP="002621AF">
            <w:pPr>
              <w:pStyle w:val="M"/>
              <w:ind w:firstLine="0"/>
              <w:rPr>
                <w:rStyle w:val="a9"/>
                <w:b w:val="0"/>
                <w:sz w:val="18"/>
                <w:szCs w:val="18"/>
              </w:rPr>
            </w:pPr>
            <w:r w:rsidRPr="00F10F04">
              <w:rPr>
                <w:rStyle w:val="a9"/>
                <w:rFonts w:hint="eastAsia"/>
                <w:b w:val="0"/>
                <w:sz w:val="18"/>
                <w:szCs w:val="18"/>
              </w:rPr>
              <w:t>名称</w:t>
            </w:r>
          </w:p>
        </w:tc>
        <w:tc>
          <w:tcPr>
            <w:tcW w:w="7138" w:type="dxa"/>
            <w:tcBorders>
              <w:top w:val="single" w:sz="4" w:space="0" w:color="000000"/>
              <w:left w:val="single" w:sz="4" w:space="0" w:color="000000"/>
              <w:bottom w:val="single" w:sz="4" w:space="0" w:color="000000"/>
              <w:right w:val="single" w:sz="4" w:space="0" w:color="000000"/>
            </w:tcBorders>
            <w:hideMark/>
          </w:tcPr>
          <w:p w:rsidR="00CE23F4" w:rsidRPr="00F10F04" w:rsidRDefault="00CE23F4" w:rsidP="002621AF">
            <w:pPr>
              <w:pStyle w:val="M"/>
              <w:ind w:firstLine="0"/>
              <w:rPr>
                <w:rStyle w:val="a9"/>
                <w:b w:val="0"/>
                <w:sz w:val="18"/>
                <w:szCs w:val="18"/>
              </w:rPr>
            </w:pPr>
            <w:r>
              <w:rPr>
                <w:rStyle w:val="a9"/>
                <w:rFonts w:hint="eastAsia"/>
                <w:b w:val="0"/>
                <w:sz w:val="18"/>
                <w:szCs w:val="18"/>
              </w:rPr>
              <w:t>说明</w:t>
            </w:r>
          </w:p>
        </w:tc>
      </w:tr>
      <w:tr w:rsidR="00CE23F4" w:rsidRPr="00F10F04" w:rsidTr="002621AF">
        <w:tc>
          <w:tcPr>
            <w:tcW w:w="1384" w:type="dxa"/>
            <w:tcBorders>
              <w:top w:val="single" w:sz="4" w:space="0" w:color="000000"/>
              <w:left w:val="single" w:sz="4" w:space="0" w:color="000000"/>
              <w:bottom w:val="single" w:sz="4" w:space="0" w:color="000000"/>
              <w:right w:val="single" w:sz="4" w:space="0" w:color="000000"/>
            </w:tcBorders>
            <w:hideMark/>
          </w:tcPr>
          <w:p w:rsidR="00CE23F4" w:rsidRPr="00965CA1" w:rsidRDefault="00CE23F4" w:rsidP="002621AF">
            <w:pPr>
              <w:pStyle w:val="M"/>
              <w:ind w:firstLine="0"/>
              <w:rPr>
                <w:rStyle w:val="a9"/>
                <w:b w:val="0"/>
                <w:sz w:val="18"/>
                <w:szCs w:val="18"/>
              </w:rPr>
            </w:pPr>
            <w:r>
              <w:rPr>
                <w:rStyle w:val="a9"/>
                <w:rFonts w:hint="eastAsia"/>
                <w:b w:val="0"/>
                <w:sz w:val="18"/>
                <w:szCs w:val="18"/>
              </w:rPr>
              <w:t>类型序号</w:t>
            </w:r>
          </w:p>
        </w:tc>
        <w:tc>
          <w:tcPr>
            <w:tcW w:w="7138" w:type="dxa"/>
            <w:tcBorders>
              <w:top w:val="single" w:sz="4" w:space="0" w:color="000000"/>
              <w:left w:val="single" w:sz="4" w:space="0" w:color="000000"/>
              <w:bottom w:val="single" w:sz="4" w:space="0" w:color="000000"/>
              <w:right w:val="single" w:sz="4" w:space="0" w:color="000000"/>
            </w:tcBorders>
            <w:hideMark/>
          </w:tcPr>
          <w:p w:rsidR="00CE23F4" w:rsidRDefault="00CE23F4" w:rsidP="00CE23F4">
            <w:pPr>
              <w:pStyle w:val="M"/>
              <w:ind w:firstLine="0"/>
              <w:rPr>
                <w:rStyle w:val="a9"/>
                <w:b w:val="0"/>
                <w:sz w:val="18"/>
                <w:szCs w:val="18"/>
              </w:rPr>
            </w:pPr>
            <w:r>
              <w:rPr>
                <w:rStyle w:val="a9"/>
                <w:rFonts w:hint="eastAsia"/>
                <w:b w:val="0"/>
                <w:sz w:val="18"/>
                <w:szCs w:val="18"/>
              </w:rPr>
              <w:t>29</w:t>
            </w:r>
          </w:p>
        </w:tc>
      </w:tr>
      <w:tr w:rsidR="00CE23F4" w:rsidRPr="00F10F04" w:rsidTr="002621AF">
        <w:tc>
          <w:tcPr>
            <w:tcW w:w="1384" w:type="dxa"/>
            <w:tcBorders>
              <w:top w:val="single" w:sz="4" w:space="0" w:color="000000"/>
              <w:left w:val="single" w:sz="4" w:space="0" w:color="000000"/>
              <w:bottom w:val="single" w:sz="4" w:space="0" w:color="000000"/>
              <w:right w:val="single" w:sz="4" w:space="0" w:color="000000"/>
            </w:tcBorders>
            <w:hideMark/>
          </w:tcPr>
          <w:p w:rsidR="00CE23F4" w:rsidRDefault="00CE23F4" w:rsidP="002621AF">
            <w:pPr>
              <w:pStyle w:val="M"/>
              <w:ind w:firstLine="0"/>
              <w:rPr>
                <w:rStyle w:val="a9"/>
                <w:b w:val="0"/>
                <w:sz w:val="18"/>
                <w:szCs w:val="18"/>
              </w:rPr>
            </w:pPr>
            <w:r>
              <w:rPr>
                <w:rStyle w:val="a9"/>
                <w:rFonts w:hint="eastAsia"/>
                <w:b w:val="0"/>
                <w:sz w:val="18"/>
                <w:szCs w:val="18"/>
              </w:rPr>
              <w:t>类型标识</w:t>
            </w:r>
          </w:p>
        </w:tc>
        <w:tc>
          <w:tcPr>
            <w:tcW w:w="7138" w:type="dxa"/>
            <w:tcBorders>
              <w:top w:val="single" w:sz="4" w:space="0" w:color="000000"/>
              <w:left w:val="single" w:sz="4" w:space="0" w:color="000000"/>
              <w:bottom w:val="single" w:sz="4" w:space="0" w:color="000000"/>
              <w:right w:val="single" w:sz="4" w:space="0" w:color="000000"/>
            </w:tcBorders>
            <w:hideMark/>
          </w:tcPr>
          <w:p w:rsidR="00CE23F4" w:rsidRPr="003C3C63" w:rsidRDefault="00CE23F4" w:rsidP="00993540">
            <w:pPr>
              <w:pStyle w:val="M"/>
              <w:ind w:firstLine="0"/>
              <w:rPr>
                <w:rStyle w:val="a9"/>
                <w:b w:val="0"/>
                <w:sz w:val="18"/>
                <w:szCs w:val="18"/>
              </w:rPr>
            </w:pPr>
            <w:r>
              <w:rPr>
                <w:rStyle w:val="a9"/>
                <w:rFonts w:hint="eastAsia"/>
                <w:b w:val="0"/>
                <w:sz w:val="18"/>
                <w:szCs w:val="18"/>
              </w:rPr>
              <w:t>a</w:t>
            </w:r>
            <w:r w:rsidRPr="00434322">
              <w:rPr>
                <w:rStyle w:val="a9"/>
                <w:b w:val="0"/>
                <w:sz w:val="18"/>
                <w:szCs w:val="18"/>
              </w:rPr>
              <w:t>rranging</w:t>
            </w:r>
            <w:r w:rsidR="00993540" w:rsidRPr="00993540">
              <w:rPr>
                <w:rStyle w:val="a9"/>
                <w:b w:val="0"/>
                <w:sz w:val="18"/>
                <w:szCs w:val="18"/>
              </w:rPr>
              <w:t>Paragraphs</w:t>
            </w:r>
          </w:p>
        </w:tc>
      </w:tr>
      <w:tr w:rsidR="00CE23F4" w:rsidRPr="00F10F04" w:rsidTr="002621AF">
        <w:tc>
          <w:tcPr>
            <w:tcW w:w="1384" w:type="dxa"/>
            <w:tcBorders>
              <w:top w:val="single" w:sz="4" w:space="0" w:color="000000"/>
              <w:left w:val="single" w:sz="4" w:space="0" w:color="000000"/>
              <w:bottom w:val="single" w:sz="4" w:space="0" w:color="000000"/>
              <w:right w:val="single" w:sz="4" w:space="0" w:color="000000"/>
            </w:tcBorders>
            <w:hideMark/>
          </w:tcPr>
          <w:p w:rsidR="00CE23F4" w:rsidRPr="00F10F04" w:rsidRDefault="00CE23F4" w:rsidP="002621AF">
            <w:pPr>
              <w:pStyle w:val="M"/>
              <w:ind w:firstLine="0"/>
              <w:rPr>
                <w:rStyle w:val="a9"/>
                <w:b w:val="0"/>
                <w:sz w:val="18"/>
                <w:szCs w:val="18"/>
              </w:rPr>
            </w:pPr>
            <w:r w:rsidRPr="00965CA1">
              <w:rPr>
                <w:rStyle w:val="a9"/>
                <w:rFonts w:hint="eastAsia"/>
                <w:b w:val="0"/>
                <w:sz w:val="18"/>
                <w:szCs w:val="18"/>
              </w:rPr>
              <w:t>试题附加材料</w:t>
            </w:r>
          </w:p>
        </w:tc>
        <w:tc>
          <w:tcPr>
            <w:tcW w:w="7138" w:type="dxa"/>
            <w:tcBorders>
              <w:top w:val="single" w:sz="4" w:space="0" w:color="000000"/>
              <w:left w:val="single" w:sz="4" w:space="0" w:color="000000"/>
              <w:bottom w:val="single" w:sz="4" w:space="0" w:color="000000"/>
              <w:right w:val="single" w:sz="4" w:space="0" w:color="000000"/>
            </w:tcBorders>
            <w:hideMark/>
          </w:tcPr>
          <w:p w:rsidR="00CE23F4" w:rsidRPr="00F10F04" w:rsidRDefault="00CE23F4" w:rsidP="002621AF">
            <w:pPr>
              <w:pStyle w:val="M"/>
              <w:ind w:firstLine="0"/>
              <w:rPr>
                <w:rStyle w:val="a9"/>
                <w:b w:val="0"/>
                <w:sz w:val="18"/>
                <w:szCs w:val="18"/>
              </w:rPr>
            </w:pPr>
            <w:r>
              <w:rPr>
                <w:rStyle w:val="a9"/>
                <w:rFonts w:hint="eastAsia"/>
                <w:b w:val="0"/>
                <w:sz w:val="18"/>
                <w:szCs w:val="18"/>
              </w:rPr>
              <w:t>无</w:t>
            </w:r>
          </w:p>
        </w:tc>
      </w:tr>
      <w:tr w:rsidR="00CE23F4" w:rsidRPr="00F10F04" w:rsidTr="002621AF">
        <w:tc>
          <w:tcPr>
            <w:tcW w:w="1384" w:type="dxa"/>
            <w:tcBorders>
              <w:top w:val="single" w:sz="4" w:space="0" w:color="000000"/>
              <w:left w:val="single" w:sz="4" w:space="0" w:color="000000"/>
              <w:bottom w:val="single" w:sz="4" w:space="0" w:color="000000"/>
              <w:right w:val="single" w:sz="4" w:space="0" w:color="000000"/>
            </w:tcBorders>
            <w:hideMark/>
          </w:tcPr>
          <w:p w:rsidR="00CE23F4" w:rsidRPr="00F10F04" w:rsidRDefault="00CE23F4" w:rsidP="002621AF">
            <w:pPr>
              <w:pStyle w:val="M"/>
              <w:ind w:firstLine="0"/>
              <w:rPr>
                <w:rStyle w:val="a9"/>
                <w:b w:val="0"/>
                <w:sz w:val="18"/>
                <w:szCs w:val="18"/>
              </w:rPr>
            </w:pPr>
            <w:r w:rsidRPr="00965CA1">
              <w:rPr>
                <w:rStyle w:val="a9"/>
                <w:rFonts w:hint="eastAsia"/>
                <w:b w:val="0"/>
                <w:sz w:val="18"/>
                <w:szCs w:val="18"/>
              </w:rPr>
              <w:t>试题问题类型</w:t>
            </w:r>
          </w:p>
        </w:tc>
        <w:tc>
          <w:tcPr>
            <w:tcW w:w="7138" w:type="dxa"/>
            <w:tcBorders>
              <w:top w:val="single" w:sz="4" w:space="0" w:color="000000"/>
              <w:left w:val="single" w:sz="4" w:space="0" w:color="000000"/>
              <w:bottom w:val="single" w:sz="4" w:space="0" w:color="000000"/>
              <w:right w:val="single" w:sz="4" w:space="0" w:color="000000"/>
            </w:tcBorders>
            <w:hideMark/>
          </w:tcPr>
          <w:p w:rsidR="00CE23F4" w:rsidRPr="00F10F04" w:rsidRDefault="00577EFB" w:rsidP="002621AF">
            <w:pPr>
              <w:pStyle w:val="M"/>
              <w:ind w:firstLine="0"/>
              <w:rPr>
                <w:rStyle w:val="a9"/>
                <w:b w:val="0"/>
                <w:sz w:val="18"/>
                <w:szCs w:val="18"/>
              </w:rPr>
            </w:pPr>
            <w:r>
              <w:rPr>
                <w:rStyle w:val="a9"/>
                <w:rFonts w:hint="eastAsia"/>
                <w:b w:val="0"/>
                <w:sz w:val="18"/>
                <w:szCs w:val="18"/>
              </w:rPr>
              <w:t>Choice</w:t>
            </w:r>
          </w:p>
        </w:tc>
      </w:tr>
      <w:tr w:rsidR="00CE23F4" w:rsidRPr="00F10F04" w:rsidTr="002621AF">
        <w:tc>
          <w:tcPr>
            <w:tcW w:w="1384" w:type="dxa"/>
            <w:tcBorders>
              <w:top w:val="single" w:sz="4" w:space="0" w:color="000000"/>
              <w:left w:val="single" w:sz="4" w:space="0" w:color="000000"/>
              <w:bottom w:val="single" w:sz="4" w:space="0" w:color="000000"/>
              <w:right w:val="single" w:sz="4" w:space="0" w:color="000000"/>
            </w:tcBorders>
            <w:hideMark/>
          </w:tcPr>
          <w:p w:rsidR="00CE23F4" w:rsidRPr="00F10F04" w:rsidRDefault="00CE23F4" w:rsidP="002621AF">
            <w:pPr>
              <w:pStyle w:val="M"/>
              <w:ind w:firstLine="0"/>
              <w:rPr>
                <w:rStyle w:val="a9"/>
                <w:b w:val="0"/>
                <w:sz w:val="18"/>
                <w:szCs w:val="18"/>
              </w:rPr>
            </w:pPr>
            <w:r w:rsidRPr="00965CA1">
              <w:rPr>
                <w:rStyle w:val="a9"/>
                <w:rFonts w:hint="eastAsia"/>
                <w:b w:val="0"/>
                <w:sz w:val="18"/>
                <w:szCs w:val="18"/>
              </w:rPr>
              <w:t>流程性试题</w:t>
            </w:r>
          </w:p>
        </w:tc>
        <w:tc>
          <w:tcPr>
            <w:tcW w:w="7138" w:type="dxa"/>
            <w:tcBorders>
              <w:top w:val="single" w:sz="4" w:space="0" w:color="000000"/>
              <w:left w:val="single" w:sz="4" w:space="0" w:color="000000"/>
              <w:bottom w:val="single" w:sz="4" w:space="0" w:color="000000"/>
              <w:right w:val="single" w:sz="4" w:space="0" w:color="000000"/>
            </w:tcBorders>
            <w:hideMark/>
          </w:tcPr>
          <w:p w:rsidR="00CE23F4" w:rsidRPr="00F10F04" w:rsidRDefault="00CE23F4" w:rsidP="002621AF">
            <w:pPr>
              <w:pStyle w:val="M"/>
              <w:ind w:firstLine="0"/>
              <w:rPr>
                <w:rStyle w:val="a9"/>
                <w:b w:val="0"/>
                <w:sz w:val="18"/>
                <w:szCs w:val="18"/>
              </w:rPr>
            </w:pPr>
            <w:r>
              <w:rPr>
                <w:rStyle w:val="a9"/>
                <w:rFonts w:hint="eastAsia"/>
                <w:b w:val="0"/>
                <w:sz w:val="18"/>
                <w:szCs w:val="18"/>
              </w:rPr>
              <w:t>否</w:t>
            </w:r>
          </w:p>
        </w:tc>
      </w:tr>
      <w:tr w:rsidR="00CE23F4" w:rsidRPr="00F10F04" w:rsidTr="002621AF">
        <w:tc>
          <w:tcPr>
            <w:tcW w:w="1384" w:type="dxa"/>
            <w:tcBorders>
              <w:top w:val="single" w:sz="4" w:space="0" w:color="000000"/>
              <w:left w:val="single" w:sz="4" w:space="0" w:color="000000"/>
              <w:bottom w:val="single" w:sz="4" w:space="0" w:color="000000"/>
              <w:right w:val="single" w:sz="4" w:space="0" w:color="000000"/>
            </w:tcBorders>
            <w:hideMark/>
          </w:tcPr>
          <w:p w:rsidR="00CE23F4" w:rsidRPr="00F10F04" w:rsidRDefault="00CE23F4" w:rsidP="002621AF">
            <w:pPr>
              <w:pStyle w:val="M"/>
              <w:ind w:firstLine="0"/>
              <w:rPr>
                <w:rStyle w:val="a9"/>
                <w:b w:val="0"/>
                <w:sz w:val="18"/>
                <w:szCs w:val="18"/>
              </w:rPr>
            </w:pPr>
            <w:r>
              <w:rPr>
                <w:rFonts w:hint="eastAsia"/>
              </w:rPr>
              <w:t>示例</w:t>
            </w:r>
          </w:p>
        </w:tc>
        <w:tc>
          <w:tcPr>
            <w:tcW w:w="7138" w:type="dxa"/>
            <w:tcBorders>
              <w:top w:val="single" w:sz="4" w:space="0" w:color="000000"/>
              <w:left w:val="single" w:sz="4" w:space="0" w:color="000000"/>
              <w:bottom w:val="single" w:sz="4" w:space="0" w:color="000000"/>
              <w:right w:val="single" w:sz="4" w:space="0" w:color="000000"/>
            </w:tcBorders>
            <w:hideMark/>
          </w:tcPr>
          <w:p w:rsidR="00CE23F4" w:rsidRPr="00965CA1" w:rsidRDefault="00CE23F4" w:rsidP="002621AF">
            <w:pPr>
              <w:pStyle w:val="M"/>
              <w:spacing w:line="240" w:lineRule="auto"/>
              <w:ind w:firstLine="0"/>
              <w:rPr>
                <w:rStyle w:val="a9"/>
                <w:b w:val="0"/>
                <w:sz w:val="18"/>
                <w:szCs w:val="18"/>
              </w:rPr>
            </w:pPr>
            <w:r w:rsidRPr="00965CA1">
              <w:rPr>
                <w:rStyle w:val="a9"/>
                <w:b w:val="0"/>
                <w:sz w:val="18"/>
                <w:szCs w:val="18"/>
              </w:rPr>
              <w:t>&lt;assessmentItem identifier="</w:t>
            </w:r>
            <w:r w:rsidRPr="00FC0028">
              <w:rPr>
                <w:rStyle w:val="a9"/>
                <w:b w:val="0"/>
                <w:sz w:val="18"/>
                <w:szCs w:val="18"/>
              </w:rPr>
              <w:t>sflep-</w:t>
            </w:r>
            <w:r>
              <w:rPr>
                <w:rStyle w:val="a9"/>
                <w:rFonts w:hint="eastAsia"/>
                <w:b w:val="0"/>
                <w:sz w:val="18"/>
                <w:szCs w:val="18"/>
              </w:rPr>
              <w:t>ni</w:t>
            </w:r>
            <w:r w:rsidRPr="00FC0028">
              <w:rPr>
                <w:rStyle w:val="a9"/>
                <w:b w:val="0"/>
                <w:sz w:val="18"/>
                <w:szCs w:val="18"/>
              </w:rPr>
              <w:t>-</w:t>
            </w:r>
            <w:r>
              <w:rPr>
                <w:rStyle w:val="a9"/>
                <w:rFonts w:hint="eastAsia"/>
                <w:b w:val="0"/>
                <w:sz w:val="18"/>
                <w:szCs w:val="18"/>
              </w:rPr>
              <w:t>2</w:t>
            </w:r>
            <w:r w:rsidR="000D5426">
              <w:rPr>
                <w:rStyle w:val="a9"/>
                <w:rFonts w:hint="eastAsia"/>
                <w:b w:val="0"/>
                <w:sz w:val="18"/>
                <w:szCs w:val="18"/>
              </w:rPr>
              <w:t>9</w:t>
            </w:r>
            <w:r w:rsidRPr="00FC0028">
              <w:rPr>
                <w:rStyle w:val="a9"/>
                <w:b w:val="0"/>
                <w:sz w:val="18"/>
                <w:szCs w:val="18"/>
              </w:rPr>
              <w:t>-</w:t>
            </w:r>
            <w:r>
              <w:rPr>
                <w:rStyle w:val="a9"/>
                <w:rFonts w:hint="eastAsia"/>
                <w:b w:val="0"/>
                <w:sz w:val="18"/>
                <w:szCs w:val="18"/>
              </w:rPr>
              <w:t>110</w:t>
            </w:r>
            <w:r w:rsidRPr="00965CA1">
              <w:rPr>
                <w:rStyle w:val="a9"/>
                <w:b w:val="0"/>
                <w:sz w:val="18"/>
                <w:szCs w:val="18"/>
              </w:rPr>
              <w:t>" type="</w:t>
            </w:r>
            <w:r w:rsidR="00993540">
              <w:rPr>
                <w:rStyle w:val="a9"/>
                <w:rFonts w:hint="eastAsia"/>
                <w:b w:val="0"/>
                <w:sz w:val="18"/>
                <w:szCs w:val="18"/>
              </w:rPr>
              <w:t>a</w:t>
            </w:r>
            <w:r w:rsidR="00993540" w:rsidRPr="00434322">
              <w:rPr>
                <w:rStyle w:val="a9"/>
                <w:b w:val="0"/>
                <w:sz w:val="18"/>
                <w:szCs w:val="18"/>
              </w:rPr>
              <w:t>rranging</w:t>
            </w:r>
            <w:r w:rsidR="00993540" w:rsidRPr="00993540">
              <w:rPr>
                <w:rStyle w:val="a9"/>
                <w:b w:val="0"/>
                <w:sz w:val="18"/>
                <w:szCs w:val="18"/>
              </w:rPr>
              <w:t>Paragraphs</w:t>
            </w:r>
            <w:r>
              <w:rPr>
                <w:rStyle w:val="a9"/>
                <w:rFonts w:hint="eastAsia"/>
                <w:b w:val="0"/>
                <w:sz w:val="18"/>
                <w:szCs w:val="18"/>
              </w:rPr>
              <w:t xml:space="preserve">" </w:t>
            </w:r>
            <w:r w:rsidRPr="00965CA1">
              <w:rPr>
                <w:rStyle w:val="a9"/>
                <w:b w:val="0"/>
                <w:sz w:val="18"/>
                <w:szCs w:val="18"/>
              </w:rPr>
              <w:t>level="4"&gt;</w:t>
            </w:r>
          </w:p>
          <w:p w:rsidR="00CE23F4" w:rsidRDefault="00CE23F4" w:rsidP="002621AF">
            <w:pPr>
              <w:pStyle w:val="M"/>
              <w:spacing w:line="240" w:lineRule="auto"/>
              <w:rPr>
                <w:rStyle w:val="a9"/>
                <w:b w:val="0"/>
                <w:sz w:val="18"/>
                <w:szCs w:val="18"/>
              </w:rPr>
            </w:pPr>
            <w:r w:rsidRPr="00A83893">
              <w:rPr>
                <w:rStyle w:val="a9"/>
                <w:b w:val="0"/>
                <w:sz w:val="18"/>
                <w:szCs w:val="18"/>
              </w:rPr>
              <w:t>&lt;prompt&gt;</w:t>
            </w:r>
          </w:p>
          <w:p w:rsidR="00203FAA" w:rsidRPr="00203FAA" w:rsidRDefault="00CE23F4" w:rsidP="00203FAA">
            <w:pPr>
              <w:pStyle w:val="M"/>
              <w:rPr>
                <w:rStyle w:val="a9"/>
                <w:b w:val="0"/>
                <w:sz w:val="18"/>
                <w:szCs w:val="18"/>
              </w:rPr>
            </w:pPr>
            <w:r>
              <w:rPr>
                <w:rStyle w:val="a9"/>
                <w:rFonts w:hint="eastAsia"/>
                <w:b w:val="0"/>
                <w:sz w:val="18"/>
                <w:szCs w:val="18"/>
              </w:rPr>
              <w:lastRenderedPageBreak/>
              <w:tab/>
            </w:r>
            <w:r w:rsidRPr="009A3D1E">
              <w:rPr>
                <w:rStyle w:val="a9"/>
                <w:b w:val="0"/>
                <w:sz w:val="18"/>
                <w:szCs w:val="18"/>
              </w:rPr>
              <w:t>&lt;</w:t>
            </w:r>
            <w:proofErr w:type="gramStart"/>
            <w:r w:rsidRPr="009A3D1E">
              <w:rPr>
                <w:rStyle w:val="a9"/>
                <w:b w:val="0"/>
                <w:sz w:val="18"/>
                <w:szCs w:val="18"/>
              </w:rPr>
              <w:t>text</w:t>
            </w:r>
            <w:proofErr w:type="gramEnd"/>
            <w:r w:rsidRPr="009A3D1E">
              <w:rPr>
                <w:rStyle w:val="a9"/>
                <w:b w:val="0"/>
                <w:sz w:val="18"/>
                <w:szCs w:val="18"/>
              </w:rPr>
              <w:t>&gt;</w:t>
            </w:r>
            <w:r w:rsidR="00203FAA">
              <w:t xml:space="preserve"> </w:t>
            </w:r>
            <w:r w:rsidR="00F373D4">
              <w:rPr>
                <w:rStyle w:val="a9"/>
                <w:rFonts w:hint="eastAsia"/>
                <w:b w:val="0"/>
                <w:sz w:val="18"/>
                <w:szCs w:val="18"/>
              </w:rPr>
              <w:t>&lt;tag type=</w:t>
            </w:r>
            <w:r w:rsidR="00F373D4" w:rsidRPr="009B1152">
              <w:rPr>
                <w:rStyle w:val="a9"/>
                <w:b w:val="0"/>
                <w:sz w:val="18"/>
                <w:szCs w:val="18"/>
              </w:rPr>
              <w:t>"</w:t>
            </w:r>
            <w:r w:rsidR="00F373D4">
              <w:rPr>
                <w:rStyle w:val="a9"/>
                <w:rFonts w:hint="eastAsia"/>
                <w:b w:val="0"/>
                <w:sz w:val="18"/>
                <w:szCs w:val="18"/>
              </w:rPr>
              <w:t>a</w:t>
            </w:r>
            <w:r w:rsidR="00F373D4" w:rsidRPr="00434322">
              <w:rPr>
                <w:rStyle w:val="a9"/>
                <w:b w:val="0"/>
                <w:sz w:val="18"/>
                <w:szCs w:val="18"/>
              </w:rPr>
              <w:t>rranging</w:t>
            </w:r>
            <w:r w:rsidR="00F373D4" w:rsidRPr="009B1152">
              <w:rPr>
                <w:rStyle w:val="a9"/>
                <w:b w:val="0"/>
                <w:sz w:val="18"/>
                <w:szCs w:val="18"/>
              </w:rPr>
              <w:t>"</w:t>
            </w:r>
            <w:r w:rsidR="00F373D4">
              <w:rPr>
                <w:rStyle w:val="a9"/>
                <w:rFonts w:hint="eastAsia"/>
                <w:b w:val="0"/>
                <w:sz w:val="18"/>
                <w:szCs w:val="18"/>
              </w:rPr>
              <w:t>&gt;</w:t>
            </w:r>
            <w:r w:rsidR="00203FAA" w:rsidRPr="00203FAA">
              <w:rPr>
                <w:rStyle w:val="a9"/>
                <w:b w:val="0"/>
                <w:sz w:val="18"/>
                <w:szCs w:val="18"/>
              </w:rPr>
              <w:t>We have come a long way---but we have far to go. Commission after commission, report after report, show that systematic discrimination still stains our country.</w:t>
            </w:r>
            <w:r w:rsidR="000B22BA">
              <w:rPr>
                <w:rStyle w:val="a9"/>
                <w:rFonts w:hint="eastAsia"/>
                <w:b w:val="0"/>
                <w:sz w:val="18"/>
                <w:szCs w:val="18"/>
              </w:rPr>
              <w:t>&lt;/tag&gt;</w:t>
            </w:r>
          </w:p>
          <w:p w:rsidR="00203FAA" w:rsidRPr="00203FAA" w:rsidRDefault="00F373D4" w:rsidP="00203FAA">
            <w:pPr>
              <w:pStyle w:val="M"/>
              <w:rPr>
                <w:rStyle w:val="a9"/>
                <w:b w:val="0"/>
                <w:sz w:val="18"/>
                <w:szCs w:val="18"/>
              </w:rPr>
            </w:pPr>
            <w:r>
              <w:rPr>
                <w:rStyle w:val="a9"/>
                <w:rFonts w:hint="eastAsia"/>
                <w:b w:val="0"/>
                <w:sz w:val="18"/>
                <w:szCs w:val="18"/>
              </w:rPr>
              <w:t>&lt;tag type=</w:t>
            </w:r>
            <w:r w:rsidRPr="009B1152">
              <w:rPr>
                <w:rStyle w:val="a9"/>
                <w:b w:val="0"/>
                <w:sz w:val="18"/>
                <w:szCs w:val="18"/>
              </w:rPr>
              <w:t>"</w:t>
            </w:r>
            <w:r>
              <w:rPr>
                <w:rStyle w:val="a9"/>
                <w:rFonts w:hint="eastAsia"/>
                <w:b w:val="0"/>
                <w:sz w:val="18"/>
                <w:szCs w:val="18"/>
              </w:rPr>
              <w:t>a</w:t>
            </w:r>
            <w:r w:rsidRPr="00434322">
              <w:rPr>
                <w:rStyle w:val="a9"/>
                <w:b w:val="0"/>
                <w:sz w:val="18"/>
                <w:szCs w:val="18"/>
              </w:rPr>
              <w:t>rranging</w:t>
            </w:r>
            <w:r w:rsidRPr="009B1152">
              <w:rPr>
                <w:rStyle w:val="a9"/>
                <w:b w:val="0"/>
                <w:sz w:val="18"/>
                <w:szCs w:val="18"/>
              </w:rPr>
              <w:t>"</w:t>
            </w:r>
            <w:r>
              <w:rPr>
                <w:rStyle w:val="a9"/>
                <w:rFonts w:hint="eastAsia"/>
                <w:b w:val="0"/>
                <w:sz w:val="18"/>
                <w:szCs w:val="18"/>
              </w:rPr>
              <w:t>&gt;</w:t>
            </w:r>
            <w:r w:rsidR="00203FAA" w:rsidRPr="00203FAA">
              <w:rPr>
                <w:rStyle w:val="a9"/>
                <w:b w:val="0"/>
                <w:sz w:val="18"/>
                <w:szCs w:val="18"/>
              </w:rPr>
              <w:t>Today, Dr. King’s legacy---the commitment to take affirmative actions to open doors and opportunity---is under political assault. Dr. King worked against terrible odds in a hopeful time. America was experiencing two decades of remarkable economic growth and prosperity. It was assumed, as the Kerner Commission made clear, that the “growth dividend” would enable us to reduce poverty and open opportunity relatively painlessly. But the war on poverty was never fought; instead, the dividend and the growth were squandered in the jungles of Vietnam.</w:t>
            </w:r>
            <w:r w:rsidR="000B22BA">
              <w:rPr>
                <w:rStyle w:val="a9"/>
                <w:rFonts w:hint="eastAsia"/>
                <w:b w:val="0"/>
                <w:sz w:val="18"/>
                <w:szCs w:val="18"/>
              </w:rPr>
              <w:t xml:space="preserve"> &lt;/tag&gt;</w:t>
            </w:r>
          </w:p>
          <w:p w:rsidR="00203FAA" w:rsidRPr="00203FAA" w:rsidRDefault="00F373D4" w:rsidP="00203FAA">
            <w:pPr>
              <w:pStyle w:val="M"/>
              <w:rPr>
                <w:rStyle w:val="a9"/>
                <w:b w:val="0"/>
                <w:sz w:val="18"/>
                <w:szCs w:val="18"/>
              </w:rPr>
            </w:pPr>
            <w:r>
              <w:rPr>
                <w:rStyle w:val="a9"/>
                <w:rFonts w:hint="eastAsia"/>
                <w:b w:val="0"/>
                <w:sz w:val="18"/>
                <w:szCs w:val="18"/>
              </w:rPr>
              <w:t>&lt;tag type=</w:t>
            </w:r>
            <w:r w:rsidRPr="009B1152">
              <w:rPr>
                <w:rStyle w:val="a9"/>
                <w:b w:val="0"/>
                <w:sz w:val="18"/>
                <w:szCs w:val="18"/>
              </w:rPr>
              <w:t>"</w:t>
            </w:r>
            <w:r>
              <w:rPr>
                <w:rStyle w:val="a9"/>
                <w:rFonts w:hint="eastAsia"/>
                <w:b w:val="0"/>
                <w:sz w:val="18"/>
                <w:szCs w:val="18"/>
              </w:rPr>
              <w:t>a</w:t>
            </w:r>
            <w:r w:rsidRPr="00434322">
              <w:rPr>
                <w:rStyle w:val="a9"/>
                <w:b w:val="0"/>
                <w:sz w:val="18"/>
                <w:szCs w:val="18"/>
              </w:rPr>
              <w:t>rranging</w:t>
            </w:r>
            <w:r w:rsidRPr="009B1152">
              <w:rPr>
                <w:rStyle w:val="a9"/>
                <w:b w:val="0"/>
                <w:sz w:val="18"/>
                <w:szCs w:val="18"/>
              </w:rPr>
              <w:t>"</w:t>
            </w:r>
            <w:r>
              <w:rPr>
                <w:rStyle w:val="a9"/>
                <w:rFonts w:hint="eastAsia"/>
                <w:b w:val="0"/>
                <w:sz w:val="18"/>
                <w:szCs w:val="18"/>
              </w:rPr>
              <w:t>&gt;</w:t>
            </w:r>
            <w:r w:rsidR="00203FAA" w:rsidRPr="00203FAA">
              <w:rPr>
                <w:rStyle w:val="a9"/>
                <w:b w:val="0"/>
                <w:sz w:val="18"/>
                <w:szCs w:val="18"/>
              </w:rPr>
              <w:t>Three decades later, the country is more prosperous but the times are less hopeful. Real wages for working people have been declining for 20 years. People are scared for good reason, as layoffs rise to record levels even in the midst of a recovery.</w:t>
            </w:r>
            <w:r w:rsidR="000B22BA">
              <w:rPr>
                <w:rStyle w:val="a9"/>
                <w:rFonts w:hint="eastAsia"/>
                <w:b w:val="0"/>
                <w:sz w:val="18"/>
                <w:szCs w:val="18"/>
              </w:rPr>
              <w:t xml:space="preserve"> &lt;/tag&gt;</w:t>
            </w:r>
          </w:p>
          <w:p w:rsidR="00203FAA" w:rsidRPr="00203FAA" w:rsidRDefault="00F373D4" w:rsidP="00203FAA">
            <w:pPr>
              <w:pStyle w:val="M"/>
              <w:rPr>
                <w:rStyle w:val="a9"/>
                <w:b w:val="0"/>
                <w:sz w:val="18"/>
                <w:szCs w:val="18"/>
              </w:rPr>
            </w:pPr>
            <w:r>
              <w:rPr>
                <w:rStyle w:val="a9"/>
                <w:rFonts w:hint="eastAsia"/>
                <w:b w:val="0"/>
                <w:sz w:val="18"/>
                <w:szCs w:val="18"/>
              </w:rPr>
              <w:t>&lt;tag type=</w:t>
            </w:r>
            <w:r w:rsidRPr="009B1152">
              <w:rPr>
                <w:rStyle w:val="a9"/>
                <w:b w:val="0"/>
                <w:sz w:val="18"/>
                <w:szCs w:val="18"/>
              </w:rPr>
              <w:t>"</w:t>
            </w:r>
            <w:r>
              <w:rPr>
                <w:rStyle w:val="a9"/>
                <w:rFonts w:hint="eastAsia"/>
                <w:b w:val="0"/>
                <w:sz w:val="18"/>
                <w:szCs w:val="18"/>
              </w:rPr>
              <w:t>a</w:t>
            </w:r>
            <w:r w:rsidRPr="00434322">
              <w:rPr>
                <w:rStyle w:val="a9"/>
                <w:b w:val="0"/>
                <w:sz w:val="18"/>
                <w:szCs w:val="18"/>
              </w:rPr>
              <w:t>rranging</w:t>
            </w:r>
            <w:r w:rsidRPr="009B1152">
              <w:rPr>
                <w:rStyle w:val="a9"/>
                <w:b w:val="0"/>
                <w:sz w:val="18"/>
                <w:szCs w:val="18"/>
              </w:rPr>
              <w:t>"</w:t>
            </w:r>
            <w:r>
              <w:rPr>
                <w:rStyle w:val="a9"/>
                <w:rFonts w:hint="eastAsia"/>
                <w:b w:val="0"/>
                <w:sz w:val="18"/>
                <w:szCs w:val="18"/>
              </w:rPr>
              <w:t>&gt;</w:t>
            </w:r>
            <w:r w:rsidR="00203FAA" w:rsidRPr="00203FAA">
              <w:rPr>
                <w:rStyle w:val="a9"/>
                <w:b w:val="0"/>
                <w:sz w:val="18"/>
                <w:szCs w:val="18"/>
              </w:rPr>
              <w:t>The civil-rights movement that Dr. King led also helped women gain greater opportunity. The same laws that guarantee equal opportunity for African Americans apply to women, to other minorities, to the disabled. Our society benefits as fewer of its people have their genius suppressed or their talents wasted.</w:t>
            </w:r>
            <w:r w:rsidR="000B22BA">
              <w:rPr>
                <w:rStyle w:val="a9"/>
                <w:rFonts w:hint="eastAsia"/>
                <w:b w:val="0"/>
                <w:sz w:val="18"/>
                <w:szCs w:val="18"/>
              </w:rPr>
              <w:t xml:space="preserve"> &lt;/tag&gt;</w:t>
            </w:r>
          </w:p>
          <w:p w:rsidR="00203FAA" w:rsidRDefault="00F373D4" w:rsidP="00203FAA">
            <w:pPr>
              <w:pStyle w:val="M"/>
              <w:rPr>
                <w:rStyle w:val="a9"/>
                <w:b w:val="0"/>
                <w:sz w:val="18"/>
                <w:szCs w:val="18"/>
              </w:rPr>
            </w:pPr>
            <w:r>
              <w:rPr>
                <w:rStyle w:val="a9"/>
                <w:rFonts w:hint="eastAsia"/>
                <w:b w:val="0"/>
                <w:sz w:val="18"/>
                <w:szCs w:val="18"/>
              </w:rPr>
              <w:t>&lt;tag type=</w:t>
            </w:r>
            <w:r w:rsidRPr="009B1152">
              <w:rPr>
                <w:rStyle w:val="a9"/>
                <w:b w:val="0"/>
                <w:sz w:val="18"/>
                <w:szCs w:val="18"/>
              </w:rPr>
              <w:t>"</w:t>
            </w:r>
            <w:r>
              <w:rPr>
                <w:rStyle w:val="a9"/>
                <w:rFonts w:hint="eastAsia"/>
                <w:b w:val="0"/>
                <w:sz w:val="18"/>
                <w:szCs w:val="18"/>
              </w:rPr>
              <w:t>a</w:t>
            </w:r>
            <w:r w:rsidRPr="00434322">
              <w:rPr>
                <w:rStyle w:val="a9"/>
                <w:b w:val="0"/>
                <w:sz w:val="18"/>
                <w:szCs w:val="18"/>
              </w:rPr>
              <w:t>rranging</w:t>
            </w:r>
            <w:r w:rsidRPr="009B1152">
              <w:rPr>
                <w:rStyle w:val="a9"/>
                <w:b w:val="0"/>
                <w:sz w:val="18"/>
                <w:szCs w:val="18"/>
              </w:rPr>
              <w:t>"</w:t>
            </w:r>
            <w:r>
              <w:rPr>
                <w:rStyle w:val="a9"/>
                <w:rFonts w:hint="eastAsia"/>
                <w:b w:val="0"/>
                <w:sz w:val="18"/>
                <w:szCs w:val="18"/>
              </w:rPr>
              <w:t>&gt;</w:t>
            </w:r>
            <w:r w:rsidR="00203FAA" w:rsidRPr="00203FAA">
              <w:rPr>
                <w:rStyle w:val="a9"/>
                <w:b w:val="0"/>
                <w:sz w:val="18"/>
                <w:szCs w:val="18"/>
              </w:rPr>
              <w:t>African Americans have more difficulty obtaining business loans, buying homes, getting hired. Schools and housing patterns are still largely separate and unequal. Women still face glass ceilings in corporate offices. Ninety-seven percent of the corporate CEOs of the Fortune 500 are white men. That does not result from talent being concentrated among males with pale skin.</w:t>
            </w:r>
            <w:r w:rsidR="000B22BA">
              <w:rPr>
                <w:rStyle w:val="a9"/>
                <w:rFonts w:hint="eastAsia"/>
                <w:b w:val="0"/>
                <w:sz w:val="18"/>
                <w:szCs w:val="18"/>
              </w:rPr>
              <w:t xml:space="preserve"> &lt;/tag&gt;</w:t>
            </w:r>
          </w:p>
          <w:p w:rsidR="00CE23F4" w:rsidRPr="00A83893" w:rsidRDefault="00CE23F4" w:rsidP="000B22BA">
            <w:pPr>
              <w:pStyle w:val="M"/>
              <w:ind w:firstLineChars="300" w:firstLine="576"/>
              <w:rPr>
                <w:rStyle w:val="a9"/>
                <w:b w:val="0"/>
                <w:sz w:val="18"/>
                <w:szCs w:val="18"/>
              </w:rPr>
            </w:pPr>
            <w:r w:rsidRPr="009A3D1E">
              <w:rPr>
                <w:rStyle w:val="a9"/>
                <w:b w:val="0"/>
                <w:sz w:val="18"/>
                <w:szCs w:val="18"/>
              </w:rPr>
              <w:t>&lt;/text&gt;</w:t>
            </w:r>
          </w:p>
          <w:p w:rsidR="00CE23F4" w:rsidRDefault="00CE23F4" w:rsidP="002621AF">
            <w:pPr>
              <w:pStyle w:val="M"/>
              <w:spacing w:line="240" w:lineRule="auto"/>
              <w:rPr>
                <w:rStyle w:val="a9"/>
                <w:b w:val="0"/>
                <w:sz w:val="18"/>
                <w:szCs w:val="18"/>
              </w:rPr>
            </w:pPr>
            <w:r w:rsidRPr="00A83893">
              <w:rPr>
                <w:rStyle w:val="a9"/>
                <w:b w:val="0"/>
                <w:sz w:val="18"/>
                <w:szCs w:val="18"/>
              </w:rPr>
              <w:t>&lt;/prompt&gt;</w:t>
            </w:r>
          </w:p>
          <w:p w:rsidR="00CE23F4" w:rsidRPr="00E17B52" w:rsidRDefault="00CE23F4" w:rsidP="002621AF">
            <w:pPr>
              <w:pStyle w:val="M"/>
              <w:rPr>
                <w:rStyle w:val="a9"/>
                <w:b w:val="0"/>
                <w:sz w:val="18"/>
                <w:szCs w:val="18"/>
              </w:rPr>
            </w:pPr>
            <w:r w:rsidRPr="00E17B52">
              <w:rPr>
                <w:rStyle w:val="a9"/>
                <w:b w:val="0"/>
                <w:sz w:val="18"/>
                <w:szCs w:val="18"/>
              </w:rPr>
              <w:t>&lt;choice&gt;</w:t>
            </w:r>
          </w:p>
          <w:p w:rsidR="00CE23F4" w:rsidRPr="00E17B52" w:rsidRDefault="00CE23F4" w:rsidP="002621AF">
            <w:pPr>
              <w:pStyle w:val="M"/>
              <w:rPr>
                <w:rStyle w:val="a9"/>
                <w:b w:val="0"/>
                <w:sz w:val="18"/>
                <w:szCs w:val="18"/>
              </w:rPr>
            </w:pPr>
            <w:r w:rsidRPr="00E17B52">
              <w:rPr>
                <w:rStyle w:val="a9"/>
                <w:b w:val="0"/>
                <w:sz w:val="18"/>
                <w:szCs w:val="18"/>
              </w:rPr>
              <w:t xml:space="preserve">  &lt;option&gt;</w:t>
            </w:r>
            <w:r>
              <w:rPr>
                <w:rStyle w:val="a9"/>
                <w:rFonts w:hint="eastAsia"/>
                <w:b w:val="0"/>
                <w:sz w:val="18"/>
                <w:szCs w:val="18"/>
              </w:rPr>
              <w:t>A</w:t>
            </w:r>
            <w:r w:rsidRPr="00E17B52">
              <w:rPr>
                <w:rStyle w:val="a9"/>
                <w:b w:val="0"/>
                <w:sz w:val="18"/>
                <w:szCs w:val="18"/>
              </w:rPr>
              <w:t xml:space="preserve">/option&gt; </w:t>
            </w:r>
          </w:p>
          <w:p w:rsidR="00CE23F4" w:rsidRPr="00E17B52" w:rsidRDefault="00CE23F4" w:rsidP="002621AF">
            <w:pPr>
              <w:pStyle w:val="M"/>
              <w:rPr>
                <w:rStyle w:val="a9"/>
                <w:b w:val="0"/>
                <w:sz w:val="18"/>
                <w:szCs w:val="18"/>
              </w:rPr>
            </w:pPr>
            <w:r w:rsidRPr="00E17B52">
              <w:rPr>
                <w:rStyle w:val="a9"/>
                <w:b w:val="0"/>
                <w:sz w:val="18"/>
                <w:szCs w:val="18"/>
              </w:rPr>
              <w:t xml:space="preserve">  &lt;option&gt;</w:t>
            </w:r>
            <w:r>
              <w:rPr>
                <w:rStyle w:val="a9"/>
                <w:rFonts w:hint="eastAsia"/>
                <w:b w:val="0"/>
                <w:sz w:val="18"/>
                <w:szCs w:val="18"/>
              </w:rPr>
              <w:t>B</w:t>
            </w:r>
            <w:r w:rsidRPr="00E17B52">
              <w:rPr>
                <w:rStyle w:val="a9"/>
                <w:b w:val="0"/>
                <w:sz w:val="18"/>
                <w:szCs w:val="18"/>
              </w:rPr>
              <w:t>&lt;/option&gt;</w:t>
            </w:r>
          </w:p>
          <w:p w:rsidR="00CE23F4" w:rsidRPr="00E17B52" w:rsidRDefault="00CE23F4" w:rsidP="002621AF">
            <w:pPr>
              <w:pStyle w:val="M"/>
              <w:rPr>
                <w:rStyle w:val="a9"/>
                <w:b w:val="0"/>
                <w:sz w:val="18"/>
                <w:szCs w:val="18"/>
              </w:rPr>
            </w:pPr>
            <w:r w:rsidRPr="00E17B52">
              <w:rPr>
                <w:rStyle w:val="a9"/>
                <w:b w:val="0"/>
                <w:sz w:val="18"/>
                <w:szCs w:val="18"/>
              </w:rPr>
              <w:t xml:space="preserve">  &lt;option&gt;</w:t>
            </w:r>
            <w:r>
              <w:rPr>
                <w:rStyle w:val="a9"/>
                <w:rFonts w:hint="eastAsia"/>
                <w:b w:val="0"/>
                <w:sz w:val="18"/>
                <w:szCs w:val="18"/>
              </w:rPr>
              <w:t>C</w:t>
            </w:r>
            <w:r w:rsidRPr="00E17B52">
              <w:rPr>
                <w:rStyle w:val="a9"/>
                <w:b w:val="0"/>
                <w:sz w:val="18"/>
                <w:szCs w:val="18"/>
              </w:rPr>
              <w:t xml:space="preserve">&lt;/option&gt; </w:t>
            </w:r>
          </w:p>
          <w:p w:rsidR="00CE23F4" w:rsidRPr="00E17B52" w:rsidRDefault="00CE23F4" w:rsidP="002621AF">
            <w:pPr>
              <w:pStyle w:val="M"/>
              <w:rPr>
                <w:rStyle w:val="a9"/>
                <w:b w:val="0"/>
                <w:sz w:val="18"/>
                <w:szCs w:val="18"/>
              </w:rPr>
            </w:pPr>
            <w:r w:rsidRPr="00E17B52">
              <w:rPr>
                <w:rStyle w:val="a9"/>
                <w:b w:val="0"/>
                <w:sz w:val="18"/>
                <w:szCs w:val="18"/>
              </w:rPr>
              <w:t xml:space="preserve">  &lt;option&gt;</w:t>
            </w:r>
            <w:r>
              <w:rPr>
                <w:rStyle w:val="a9"/>
                <w:rFonts w:hint="eastAsia"/>
                <w:b w:val="0"/>
                <w:sz w:val="18"/>
                <w:szCs w:val="18"/>
              </w:rPr>
              <w:t>D</w:t>
            </w:r>
            <w:r w:rsidRPr="00E17B52">
              <w:rPr>
                <w:rStyle w:val="a9"/>
                <w:b w:val="0"/>
                <w:sz w:val="18"/>
                <w:szCs w:val="18"/>
              </w:rPr>
              <w:t xml:space="preserve">&lt;/option&gt; </w:t>
            </w:r>
          </w:p>
          <w:p w:rsidR="00CE23F4" w:rsidRPr="00E17B52" w:rsidRDefault="00CE23F4" w:rsidP="002621AF">
            <w:pPr>
              <w:pStyle w:val="M"/>
              <w:rPr>
                <w:rStyle w:val="a9"/>
                <w:b w:val="0"/>
                <w:sz w:val="18"/>
                <w:szCs w:val="18"/>
              </w:rPr>
            </w:pPr>
            <w:r w:rsidRPr="00E17B52">
              <w:rPr>
                <w:rStyle w:val="a9"/>
                <w:b w:val="0"/>
                <w:sz w:val="18"/>
                <w:szCs w:val="18"/>
              </w:rPr>
              <w:t xml:space="preserve">  &lt;option&gt;</w:t>
            </w:r>
            <w:r>
              <w:rPr>
                <w:rStyle w:val="a9"/>
                <w:rFonts w:hint="eastAsia"/>
                <w:b w:val="0"/>
                <w:sz w:val="18"/>
                <w:szCs w:val="18"/>
              </w:rPr>
              <w:t>E</w:t>
            </w:r>
            <w:r w:rsidRPr="00E17B52">
              <w:rPr>
                <w:rStyle w:val="a9"/>
                <w:b w:val="0"/>
                <w:sz w:val="18"/>
                <w:szCs w:val="18"/>
              </w:rPr>
              <w:t xml:space="preserve">&lt;/option&gt; </w:t>
            </w:r>
          </w:p>
          <w:p w:rsidR="00CE23F4" w:rsidRDefault="00CE23F4" w:rsidP="002621AF">
            <w:pPr>
              <w:pStyle w:val="M"/>
              <w:spacing w:line="240" w:lineRule="auto"/>
              <w:rPr>
                <w:rStyle w:val="a9"/>
                <w:b w:val="0"/>
                <w:sz w:val="18"/>
                <w:szCs w:val="18"/>
              </w:rPr>
            </w:pPr>
            <w:r w:rsidRPr="00E17B52">
              <w:rPr>
                <w:rStyle w:val="a9"/>
                <w:b w:val="0"/>
                <w:sz w:val="18"/>
                <w:szCs w:val="18"/>
              </w:rPr>
              <w:t>&lt;/choice&gt;</w:t>
            </w:r>
          </w:p>
          <w:p w:rsidR="00CE23F4" w:rsidRPr="009B1152" w:rsidRDefault="00CE23F4" w:rsidP="002621AF">
            <w:pPr>
              <w:pStyle w:val="M"/>
              <w:rPr>
                <w:rStyle w:val="a9"/>
                <w:b w:val="0"/>
                <w:sz w:val="18"/>
                <w:szCs w:val="18"/>
              </w:rPr>
            </w:pPr>
            <w:r w:rsidRPr="009B1152">
              <w:rPr>
                <w:rStyle w:val="a9"/>
                <w:b w:val="0"/>
                <w:sz w:val="18"/>
                <w:szCs w:val="18"/>
              </w:rPr>
              <w:t>&lt;question type="choice"&gt;</w:t>
            </w:r>
          </w:p>
          <w:p w:rsidR="00CE23F4" w:rsidRPr="009B1152" w:rsidRDefault="00CE23F4" w:rsidP="002621AF">
            <w:pPr>
              <w:pStyle w:val="M"/>
              <w:rPr>
                <w:rStyle w:val="a9"/>
                <w:b w:val="0"/>
                <w:sz w:val="18"/>
                <w:szCs w:val="18"/>
              </w:rPr>
            </w:pPr>
            <w:r w:rsidRPr="009B1152">
              <w:rPr>
                <w:rStyle w:val="a9"/>
                <w:b w:val="0"/>
                <w:sz w:val="18"/>
                <w:szCs w:val="18"/>
              </w:rPr>
              <w:tab/>
              <w:t>&lt;key&gt;</w:t>
            </w:r>
            <w:r>
              <w:rPr>
                <w:rStyle w:val="a9"/>
                <w:rFonts w:hint="eastAsia"/>
                <w:b w:val="0"/>
                <w:sz w:val="18"/>
                <w:szCs w:val="18"/>
              </w:rPr>
              <w:t>3</w:t>
            </w:r>
            <w:r w:rsidRPr="009B1152">
              <w:rPr>
                <w:rStyle w:val="a9"/>
                <w:b w:val="0"/>
                <w:sz w:val="18"/>
                <w:szCs w:val="18"/>
              </w:rPr>
              <w:t>&lt;/key&gt;</w:t>
            </w:r>
          </w:p>
          <w:p w:rsidR="00CE23F4" w:rsidRDefault="00CE23F4" w:rsidP="002621AF">
            <w:pPr>
              <w:pStyle w:val="M"/>
              <w:spacing w:line="240" w:lineRule="auto"/>
              <w:rPr>
                <w:rStyle w:val="a9"/>
                <w:b w:val="0"/>
                <w:sz w:val="18"/>
                <w:szCs w:val="18"/>
              </w:rPr>
            </w:pPr>
            <w:r w:rsidRPr="009B1152">
              <w:rPr>
                <w:rStyle w:val="a9"/>
                <w:b w:val="0"/>
                <w:sz w:val="18"/>
                <w:szCs w:val="18"/>
              </w:rPr>
              <w:t>&lt;/question&gt;</w:t>
            </w:r>
          </w:p>
          <w:p w:rsidR="00CE23F4" w:rsidRPr="009B1152" w:rsidRDefault="00CE23F4" w:rsidP="002621AF">
            <w:pPr>
              <w:pStyle w:val="M"/>
              <w:rPr>
                <w:rStyle w:val="a9"/>
                <w:b w:val="0"/>
                <w:sz w:val="18"/>
                <w:szCs w:val="18"/>
              </w:rPr>
            </w:pPr>
            <w:r w:rsidRPr="009B1152">
              <w:rPr>
                <w:rStyle w:val="a9"/>
                <w:b w:val="0"/>
                <w:sz w:val="18"/>
                <w:szCs w:val="18"/>
              </w:rPr>
              <w:t>&lt;question type="choice"&gt;</w:t>
            </w:r>
          </w:p>
          <w:p w:rsidR="00CE23F4" w:rsidRPr="009B1152" w:rsidRDefault="00CE23F4" w:rsidP="002621AF">
            <w:pPr>
              <w:pStyle w:val="M"/>
              <w:rPr>
                <w:rStyle w:val="a9"/>
                <w:b w:val="0"/>
                <w:sz w:val="18"/>
                <w:szCs w:val="18"/>
              </w:rPr>
            </w:pPr>
            <w:r w:rsidRPr="009B1152">
              <w:rPr>
                <w:rStyle w:val="a9"/>
                <w:b w:val="0"/>
                <w:sz w:val="18"/>
                <w:szCs w:val="18"/>
              </w:rPr>
              <w:tab/>
              <w:t>&lt;key&gt;</w:t>
            </w:r>
            <w:r>
              <w:rPr>
                <w:rStyle w:val="a9"/>
                <w:rFonts w:hint="eastAsia"/>
                <w:b w:val="0"/>
                <w:sz w:val="18"/>
                <w:szCs w:val="18"/>
              </w:rPr>
              <w:t>1</w:t>
            </w:r>
            <w:r w:rsidRPr="009B1152">
              <w:rPr>
                <w:rStyle w:val="a9"/>
                <w:b w:val="0"/>
                <w:sz w:val="18"/>
                <w:szCs w:val="18"/>
              </w:rPr>
              <w:t>&lt;/key&gt;</w:t>
            </w:r>
          </w:p>
          <w:p w:rsidR="00CE23F4" w:rsidRDefault="00CE23F4" w:rsidP="002621AF">
            <w:pPr>
              <w:pStyle w:val="M"/>
              <w:spacing w:line="240" w:lineRule="auto"/>
              <w:rPr>
                <w:rStyle w:val="a9"/>
                <w:b w:val="0"/>
                <w:sz w:val="18"/>
                <w:szCs w:val="18"/>
              </w:rPr>
            </w:pPr>
            <w:r w:rsidRPr="009B1152">
              <w:rPr>
                <w:rStyle w:val="a9"/>
                <w:b w:val="0"/>
                <w:sz w:val="18"/>
                <w:szCs w:val="18"/>
              </w:rPr>
              <w:t>&lt;/question&gt;</w:t>
            </w:r>
          </w:p>
          <w:p w:rsidR="00CE23F4" w:rsidRDefault="00CE23F4" w:rsidP="002621AF">
            <w:pPr>
              <w:pStyle w:val="M"/>
              <w:spacing w:line="240" w:lineRule="auto"/>
              <w:ind w:firstLine="0"/>
              <w:rPr>
                <w:rStyle w:val="a9"/>
                <w:b w:val="0"/>
                <w:sz w:val="18"/>
                <w:szCs w:val="18"/>
              </w:rPr>
            </w:pPr>
            <w:r>
              <w:rPr>
                <w:rStyle w:val="a9"/>
                <w:rFonts w:hint="eastAsia"/>
                <w:b w:val="0"/>
                <w:sz w:val="18"/>
                <w:szCs w:val="18"/>
              </w:rPr>
              <w:tab/>
            </w:r>
            <w:r w:rsidRPr="00926837">
              <w:rPr>
                <w:rStyle w:val="a9"/>
                <w:b w:val="0"/>
                <w:sz w:val="18"/>
                <w:szCs w:val="18"/>
              </w:rPr>
              <w:t xml:space="preserve">&lt;!--other </w:t>
            </w:r>
            <w:r w:rsidR="0052041C">
              <w:rPr>
                <w:rStyle w:val="a9"/>
                <w:rFonts w:hint="eastAsia"/>
                <w:b w:val="0"/>
                <w:sz w:val="18"/>
                <w:szCs w:val="18"/>
              </w:rPr>
              <w:t>3</w:t>
            </w:r>
            <w:r w:rsidRPr="00926837">
              <w:rPr>
                <w:rStyle w:val="a9"/>
                <w:b w:val="0"/>
                <w:sz w:val="18"/>
                <w:szCs w:val="18"/>
              </w:rPr>
              <w:t xml:space="preserve"> </w:t>
            </w:r>
            <w:r>
              <w:rPr>
                <w:rStyle w:val="a9"/>
                <w:rFonts w:hint="eastAsia"/>
                <w:b w:val="0"/>
                <w:sz w:val="18"/>
                <w:szCs w:val="18"/>
              </w:rPr>
              <w:t>choice</w:t>
            </w:r>
            <w:r w:rsidRPr="00926837">
              <w:rPr>
                <w:rStyle w:val="a9"/>
                <w:b w:val="0"/>
                <w:sz w:val="18"/>
                <w:szCs w:val="18"/>
              </w:rPr>
              <w:t xml:space="preserve"> questions--&gt;</w:t>
            </w:r>
          </w:p>
          <w:p w:rsidR="00CE23F4" w:rsidRPr="00F10F04" w:rsidRDefault="00CE23F4" w:rsidP="002621AF">
            <w:pPr>
              <w:pStyle w:val="M"/>
              <w:spacing w:line="240" w:lineRule="auto"/>
              <w:ind w:firstLine="0"/>
              <w:rPr>
                <w:rStyle w:val="a9"/>
                <w:b w:val="0"/>
                <w:sz w:val="18"/>
                <w:szCs w:val="18"/>
              </w:rPr>
            </w:pPr>
            <w:r w:rsidRPr="00965CA1">
              <w:rPr>
                <w:rStyle w:val="a9"/>
                <w:b w:val="0"/>
                <w:sz w:val="18"/>
                <w:szCs w:val="18"/>
              </w:rPr>
              <w:lastRenderedPageBreak/>
              <w:t>&lt;/assessmentItem&gt;</w:t>
            </w:r>
          </w:p>
        </w:tc>
      </w:tr>
    </w:tbl>
    <w:p w:rsidR="00CE23F4" w:rsidRPr="00A85BFB" w:rsidRDefault="00CE23F4" w:rsidP="00CE23F4"/>
    <w:p w:rsidR="00BF624E" w:rsidRDefault="00BF624E" w:rsidP="00BF624E">
      <w:pPr>
        <w:pStyle w:val="3"/>
        <w:numPr>
          <w:ilvl w:val="2"/>
          <w:numId w:val="15"/>
        </w:numPr>
      </w:pPr>
      <w:bookmarkStart w:id="732" w:name="_Toc286841261"/>
      <w:r w:rsidRPr="00BF624E">
        <w:rPr>
          <w:rFonts w:hint="eastAsia"/>
        </w:rPr>
        <w:t>给出首字母短文填空</w:t>
      </w:r>
      <w:r>
        <w:rPr>
          <w:rFonts w:hint="eastAsia"/>
        </w:rPr>
        <w:t>（</w:t>
      </w:r>
      <w:r w:rsidRPr="00BF624E">
        <w:t>Cloze with Given Initial</w:t>
      </w:r>
      <w:r>
        <w:rPr>
          <w:rFonts w:hint="eastAsia"/>
        </w:rPr>
        <w:t>）</w:t>
      </w:r>
      <w:bookmarkEnd w:id="732"/>
    </w:p>
    <w:p w:rsidR="00BF624E" w:rsidRPr="00D46068" w:rsidRDefault="00BF624E" w:rsidP="00BF624E">
      <w:pPr>
        <w:pStyle w:val="af8"/>
      </w:pPr>
      <w:r w:rsidRPr="00242408">
        <w:rPr>
          <w:rFonts w:hint="eastAsia"/>
        </w:rPr>
        <w:t>表</w:t>
      </w:r>
      <w:r w:rsidRPr="00242408">
        <w:rPr>
          <w:rFonts w:hint="eastAsia"/>
        </w:rPr>
        <w:t xml:space="preserve"> </w:t>
      </w:r>
      <w:r>
        <w:rPr>
          <w:rFonts w:hint="eastAsia"/>
        </w:rPr>
        <w:t>5-30</w:t>
      </w:r>
      <w:r w:rsidRPr="00BF624E">
        <w:rPr>
          <w:rFonts w:hint="eastAsia"/>
        </w:rPr>
        <w:t>给出首字母短文填空</w:t>
      </w:r>
      <w:r w:rsidRPr="00472A9F">
        <w:rPr>
          <w:rFonts w:hint="eastAsia"/>
        </w:rPr>
        <w:t>（</w:t>
      </w:r>
      <w:r w:rsidRPr="00BF624E">
        <w:t>Cloze with Given Initial</w:t>
      </w:r>
      <w:r w:rsidRPr="00472A9F">
        <w:rPr>
          <w:rFonts w:hint="eastAsia"/>
        </w:rPr>
        <w:t>）</w:t>
      </w:r>
      <w:r>
        <w:rPr>
          <w:rFonts w:hint="eastAsia"/>
        </w:rPr>
        <w:t>示例说明</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84"/>
        <w:gridCol w:w="7138"/>
      </w:tblGrid>
      <w:tr w:rsidR="00BF624E" w:rsidRPr="00F10F04" w:rsidTr="002621AF">
        <w:tc>
          <w:tcPr>
            <w:tcW w:w="1384" w:type="dxa"/>
            <w:tcBorders>
              <w:top w:val="single" w:sz="4" w:space="0" w:color="000000"/>
              <w:left w:val="single" w:sz="4" w:space="0" w:color="000000"/>
              <w:bottom w:val="single" w:sz="4" w:space="0" w:color="000000"/>
              <w:right w:val="single" w:sz="4" w:space="0" w:color="000000"/>
            </w:tcBorders>
            <w:hideMark/>
          </w:tcPr>
          <w:p w:rsidR="00BF624E" w:rsidRPr="00F10F04" w:rsidRDefault="00BF624E" w:rsidP="002621AF">
            <w:pPr>
              <w:pStyle w:val="M"/>
              <w:ind w:firstLine="0"/>
              <w:rPr>
                <w:rStyle w:val="a9"/>
                <w:b w:val="0"/>
                <w:sz w:val="18"/>
                <w:szCs w:val="18"/>
              </w:rPr>
            </w:pPr>
            <w:r w:rsidRPr="00F10F04">
              <w:rPr>
                <w:rStyle w:val="a9"/>
                <w:rFonts w:hint="eastAsia"/>
                <w:b w:val="0"/>
                <w:sz w:val="18"/>
                <w:szCs w:val="18"/>
              </w:rPr>
              <w:t>名称</w:t>
            </w:r>
          </w:p>
        </w:tc>
        <w:tc>
          <w:tcPr>
            <w:tcW w:w="7138" w:type="dxa"/>
            <w:tcBorders>
              <w:top w:val="single" w:sz="4" w:space="0" w:color="000000"/>
              <w:left w:val="single" w:sz="4" w:space="0" w:color="000000"/>
              <w:bottom w:val="single" w:sz="4" w:space="0" w:color="000000"/>
              <w:right w:val="single" w:sz="4" w:space="0" w:color="000000"/>
            </w:tcBorders>
            <w:hideMark/>
          </w:tcPr>
          <w:p w:rsidR="00BF624E" w:rsidRPr="00F10F04" w:rsidRDefault="00BF624E" w:rsidP="002621AF">
            <w:pPr>
              <w:pStyle w:val="M"/>
              <w:ind w:firstLine="0"/>
              <w:rPr>
                <w:rStyle w:val="a9"/>
                <w:b w:val="0"/>
                <w:sz w:val="18"/>
                <w:szCs w:val="18"/>
              </w:rPr>
            </w:pPr>
            <w:r>
              <w:rPr>
                <w:rStyle w:val="a9"/>
                <w:rFonts w:hint="eastAsia"/>
                <w:b w:val="0"/>
                <w:sz w:val="18"/>
                <w:szCs w:val="18"/>
              </w:rPr>
              <w:t>说明</w:t>
            </w:r>
          </w:p>
        </w:tc>
      </w:tr>
      <w:tr w:rsidR="00BF624E" w:rsidRPr="00F10F04" w:rsidTr="002621AF">
        <w:tc>
          <w:tcPr>
            <w:tcW w:w="1384" w:type="dxa"/>
            <w:tcBorders>
              <w:top w:val="single" w:sz="4" w:space="0" w:color="000000"/>
              <w:left w:val="single" w:sz="4" w:space="0" w:color="000000"/>
              <w:bottom w:val="single" w:sz="4" w:space="0" w:color="000000"/>
              <w:right w:val="single" w:sz="4" w:space="0" w:color="000000"/>
            </w:tcBorders>
            <w:hideMark/>
          </w:tcPr>
          <w:p w:rsidR="00BF624E" w:rsidRPr="00965CA1" w:rsidRDefault="00BF624E" w:rsidP="002621AF">
            <w:pPr>
              <w:pStyle w:val="M"/>
              <w:ind w:firstLine="0"/>
              <w:rPr>
                <w:rStyle w:val="a9"/>
                <w:b w:val="0"/>
                <w:sz w:val="18"/>
                <w:szCs w:val="18"/>
              </w:rPr>
            </w:pPr>
            <w:r>
              <w:rPr>
                <w:rStyle w:val="a9"/>
                <w:rFonts w:hint="eastAsia"/>
                <w:b w:val="0"/>
                <w:sz w:val="18"/>
                <w:szCs w:val="18"/>
              </w:rPr>
              <w:t>类型序号</w:t>
            </w:r>
          </w:p>
        </w:tc>
        <w:tc>
          <w:tcPr>
            <w:tcW w:w="7138" w:type="dxa"/>
            <w:tcBorders>
              <w:top w:val="single" w:sz="4" w:space="0" w:color="000000"/>
              <w:left w:val="single" w:sz="4" w:space="0" w:color="000000"/>
              <w:bottom w:val="single" w:sz="4" w:space="0" w:color="000000"/>
              <w:right w:val="single" w:sz="4" w:space="0" w:color="000000"/>
            </w:tcBorders>
            <w:hideMark/>
          </w:tcPr>
          <w:p w:rsidR="00BF624E" w:rsidRDefault="00BF624E" w:rsidP="002621AF">
            <w:pPr>
              <w:pStyle w:val="M"/>
              <w:ind w:firstLine="0"/>
              <w:rPr>
                <w:rStyle w:val="a9"/>
                <w:b w:val="0"/>
                <w:sz w:val="18"/>
                <w:szCs w:val="18"/>
              </w:rPr>
            </w:pPr>
            <w:r>
              <w:rPr>
                <w:rStyle w:val="a9"/>
                <w:rFonts w:hint="eastAsia"/>
                <w:b w:val="0"/>
                <w:sz w:val="18"/>
                <w:szCs w:val="18"/>
              </w:rPr>
              <w:t>30</w:t>
            </w:r>
          </w:p>
        </w:tc>
      </w:tr>
      <w:tr w:rsidR="00BF624E" w:rsidRPr="00F10F04" w:rsidTr="002621AF">
        <w:tc>
          <w:tcPr>
            <w:tcW w:w="1384" w:type="dxa"/>
            <w:tcBorders>
              <w:top w:val="single" w:sz="4" w:space="0" w:color="000000"/>
              <w:left w:val="single" w:sz="4" w:space="0" w:color="000000"/>
              <w:bottom w:val="single" w:sz="4" w:space="0" w:color="000000"/>
              <w:right w:val="single" w:sz="4" w:space="0" w:color="000000"/>
            </w:tcBorders>
            <w:hideMark/>
          </w:tcPr>
          <w:p w:rsidR="00BF624E" w:rsidRDefault="00BF624E" w:rsidP="002621AF">
            <w:pPr>
              <w:pStyle w:val="M"/>
              <w:ind w:firstLine="0"/>
              <w:rPr>
                <w:rStyle w:val="a9"/>
                <w:b w:val="0"/>
                <w:sz w:val="18"/>
                <w:szCs w:val="18"/>
              </w:rPr>
            </w:pPr>
            <w:r>
              <w:rPr>
                <w:rStyle w:val="a9"/>
                <w:rFonts w:hint="eastAsia"/>
                <w:b w:val="0"/>
                <w:sz w:val="18"/>
                <w:szCs w:val="18"/>
              </w:rPr>
              <w:t>类型标识</w:t>
            </w:r>
          </w:p>
        </w:tc>
        <w:tc>
          <w:tcPr>
            <w:tcW w:w="7138" w:type="dxa"/>
            <w:tcBorders>
              <w:top w:val="single" w:sz="4" w:space="0" w:color="000000"/>
              <w:left w:val="single" w:sz="4" w:space="0" w:color="000000"/>
              <w:bottom w:val="single" w:sz="4" w:space="0" w:color="000000"/>
              <w:right w:val="single" w:sz="4" w:space="0" w:color="000000"/>
            </w:tcBorders>
            <w:hideMark/>
          </w:tcPr>
          <w:p w:rsidR="00BF624E" w:rsidRPr="003C3C63" w:rsidRDefault="00BF624E" w:rsidP="00BF624E">
            <w:pPr>
              <w:pStyle w:val="M"/>
              <w:ind w:firstLine="0"/>
              <w:rPr>
                <w:rStyle w:val="a9"/>
                <w:b w:val="0"/>
                <w:sz w:val="18"/>
                <w:szCs w:val="18"/>
              </w:rPr>
            </w:pPr>
            <w:r>
              <w:rPr>
                <w:rStyle w:val="a9"/>
                <w:rFonts w:hint="eastAsia"/>
                <w:b w:val="0"/>
                <w:sz w:val="18"/>
                <w:szCs w:val="18"/>
              </w:rPr>
              <w:t>c</w:t>
            </w:r>
            <w:r w:rsidRPr="00BF624E">
              <w:rPr>
                <w:rStyle w:val="a9"/>
                <w:b w:val="0"/>
                <w:sz w:val="18"/>
                <w:szCs w:val="18"/>
              </w:rPr>
              <w:t>loze</w:t>
            </w:r>
            <w:r>
              <w:rPr>
                <w:rStyle w:val="a9"/>
                <w:rFonts w:hint="eastAsia"/>
                <w:b w:val="0"/>
                <w:sz w:val="18"/>
                <w:szCs w:val="18"/>
              </w:rPr>
              <w:t>W</w:t>
            </w:r>
            <w:r w:rsidRPr="00BF624E">
              <w:rPr>
                <w:rStyle w:val="a9"/>
                <w:b w:val="0"/>
                <w:sz w:val="18"/>
                <w:szCs w:val="18"/>
              </w:rPr>
              <w:t>ithGivenInitial</w:t>
            </w:r>
          </w:p>
        </w:tc>
      </w:tr>
      <w:tr w:rsidR="00BF624E" w:rsidRPr="00F10F04" w:rsidTr="002621AF">
        <w:tc>
          <w:tcPr>
            <w:tcW w:w="1384" w:type="dxa"/>
            <w:tcBorders>
              <w:top w:val="single" w:sz="4" w:space="0" w:color="000000"/>
              <w:left w:val="single" w:sz="4" w:space="0" w:color="000000"/>
              <w:bottom w:val="single" w:sz="4" w:space="0" w:color="000000"/>
              <w:right w:val="single" w:sz="4" w:space="0" w:color="000000"/>
            </w:tcBorders>
            <w:hideMark/>
          </w:tcPr>
          <w:p w:rsidR="00BF624E" w:rsidRPr="00F10F04" w:rsidRDefault="00BF624E" w:rsidP="002621AF">
            <w:pPr>
              <w:pStyle w:val="M"/>
              <w:ind w:firstLine="0"/>
              <w:rPr>
                <w:rStyle w:val="a9"/>
                <w:b w:val="0"/>
                <w:sz w:val="18"/>
                <w:szCs w:val="18"/>
              </w:rPr>
            </w:pPr>
            <w:r w:rsidRPr="00965CA1">
              <w:rPr>
                <w:rStyle w:val="a9"/>
                <w:rFonts w:hint="eastAsia"/>
                <w:b w:val="0"/>
                <w:sz w:val="18"/>
                <w:szCs w:val="18"/>
              </w:rPr>
              <w:t>试题附加材料</w:t>
            </w:r>
          </w:p>
        </w:tc>
        <w:tc>
          <w:tcPr>
            <w:tcW w:w="7138" w:type="dxa"/>
            <w:tcBorders>
              <w:top w:val="single" w:sz="4" w:space="0" w:color="000000"/>
              <w:left w:val="single" w:sz="4" w:space="0" w:color="000000"/>
              <w:bottom w:val="single" w:sz="4" w:space="0" w:color="000000"/>
              <w:right w:val="single" w:sz="4" w:space="0" w:color="000000"/>
            </w:tcBorders>
            <w:hideMark/>
          </w:tcPr>
          <w:p w:rsidR="00BF624E" w:rsidRPr="00F10F04" w:rsidRDefault="00BF624E" w:rsidP="002621AF">
            <w:pPr>
              <w:pStyle w:val="M"/>
              <w:ind w:firstLine="0"/>
              <w:rPr>
                <w:rStyle w:val="a9"/>
                <w:b w:val="0"/>
                <w:sz w:val="18"/>
                <w:szCs w:val="18"/>
              </w:rPr>
            </w:pPr>
            <w:r>
              <w:rPr>
                <w:rStyle w:val="a9"/>
                <w:rFonts w:hint="eastAsia"/>
                <w:b w:val="0"/>
                <w:sz w:val="18"/>
                <w:szCs w:val="18"/>
              </w:rPr>
              <w:t>无</w:t>
            </w:r>
          </w:p>
        </w:tc>
      </w:tr>
      <w:tr w:rsidR="00BF624E" w:rsidRPr="00F10F04" w:rsidTr="002621AF">
        <w:tc>
          <w:tcPr>
            <w:tcW w:w="1384" w:type="dxa"/>
            <w:tcBorders>
              <w:top w:val="single" w:sz="4" w:space="0" w:color="000000"/>
              <w:left w:val="single" w:sz="4" w:space="0" w:color="000000"/>
              <w:bottom w:val="single" w:sz="4" w:space="0" w:color="000000"/>
              <w:right w:val="single" w:sz="4" w:space="0" w:color="000000"/>
            </w:tcBorders>
            <w:hideMark/>
          </w:tcPr>
          <w:p w:rsidR="00BF624E" w:rsidRPr="00F10F04" w:rsidRDefault="00BF624E" w:rsidP="002621AF">
            <w:pPr>
              <w:pStyle w:val="M"/>
              <w:ind w:firstLine="0"/>
              <w:rPr>
                <w:rStyle w:val="a9"/>
                <w:b w:val="0"/>
                <w:sz w:val="18"/>
                <w:szCs w:val="18"/>
              </w:rPr>
            </w:pPr>
            <w:r w:rsidRPr="00965CA1">
              <w:rPr>
                <w:rStyle w:val="a9"/>
                <w:rFonts w:hint="eastAsia"/>
                <w:b w:val="0"/>
                <w:sz w:val="18"/>
                <w:szCs w:val="18"/>
              </w:rPr>
              <w:t>试题问题类型</w:t>
            </w:r>
          </w:p>
        </w:tc>
        <w:tc>
          <w:tcPr>
            <w:tcW w:w="7138" w:type="dxa"/>
            <w:tcBorders>
              <w:top w:val="single" w:sz="4" w:space="0" w:color="000000"/>
              <w:left w:val="single" w:sz="4" w:space="0" w:color="000000"/>
              <w:bottom w:val="single" w:sz="4" w:space="0" w:color="000000"/>
              <w:right w:val="single" w:sz="4" w:space="0" w:color="000000"/>
            </w:tcBorders>
            <w:hideMark/>
          </w:tcPr>
          <w:p w:rsidR="00BF624E" w:rsidRPr="00F10F04" w:rsidRDefault="00BF624E" w:rsidP="002621AF">
            <w:pPr>
              <w:pStyle w:val="M"/>
              <w:ind w:firstLine="0"/>
              <w:rPr>
                <w:rStyle w:val="a9"/>
                <w:b w:val="0"/>
                <w:sz w:val="18"/>
                <w:szCs w:val="18"/>
              </w:rPr>
            </w:pPr>
            <w:r>
              <w:rPr>
                <w:rStyle w:val="a9"/>
                <w:rFonts w:hint="eastAsia"/>
                <w:b w:val="0"/>
                <w:sz w:val="18"/>
                <w:szCs w:val="18"/>
              </w:rPr>
              <w:t>Text</w:t>
            </w:r>
          </w:p>
        </w:tc>
      </w:tr>
      <w:tr w:rsidR="00BF624E" w:rsidRPr="00F10F04" w:rsidTr="002621AF">
        <w:tc>
          <w:tcPr>
            <w:tcW w:w="1384" w:type="dxa"/>
            <w:tcBorders>
              <w:top w:val="single" w:sz="4" w:space="0" w:color="000000"/>
              <w:left w:val="single" w:sz="4" w:space="0" w:color="000000"/>
              <w:bottom w:val="single" w:sz="4" w:space="0" w:color="000000"/>
              <w:right w:val="single" w:sz="4" w:space="0" w:color="000000"/>
            </w:tcBorders>
            <w:hideMark/>
          </w:tcPr>
          <w:p w:rsidR="00BF624E" w:rsidRPr="00F10F04" w:rsidRDefault="00BF624E" w:rsidP="002621AF">
            <w:pPr>
              <w:pStyle w:val="M"/>
              <w:ind w:firstLine="0"/>
              <w:rPr>
                <w:rStyle w:val="a9"/>
                <w:b w:val="0"/>
                <w:sz w:val="18"/>
                <w:szCs w:val="18"/>
              </w:rPr>
            </w:pPr>
            <w:r w:rsidRPr="00965CA1">
              <w:rPr>
                <w:rStyle w:val="a9"/>
                <w:rFonts w:hint="eastAsia"/>
                <w:b w:val="0"/>
                <w:sz w:val="18"/>
                <w:szCs w:val="18"/>
              </w:rPr>
              <w:t>流程性试题</w:t>
            </w:r>
          </w:p>
        </w:tc>
        <w:tc>
          <w:tcPr>
            <w:tcW w:w="7138" w:type="dxa"/>
            <w:tcBorders>
              <w:top w:val="single" w:sz="4" w:space="0" w:color="000000"/>
              <w:left w:val="single" w:sz="4" w:space="0" w:color="000000"/>
              <w:bottom w:val="single" w:sz="4" w:space="0" w:color="000000"/>
              <w:right w:val="single" w:sz="4" w:space="0" w:color="000000"/>
            </w:tcBorders>
            <w:hideMark/>
          </w:tcPr>
          <w:p w:rsidR="00BF624E" w:rsidRPr="00F10F04" w:rsidRDefault="00BF624E" w:rsidP="002621AF">
            <w:pPr>
              <w:pStyle w:val="M"/>
              <w:ind w:firstLine="0"/>
              <w:rPr>
                <w:rStyle w:val="a9"/>
                <w:b w:val="0"/>
                <w:sz w:val="18"/>
                <w:szCs w:val="18"/>
              </w:rPr>
            </w:pPr>
            <w:r>
              <w:rPr>
                <w:rStyle w:val="a9"/>
                <w:rFonts w:hint="eastAsia"/>
                <w:b w:val="0"/>
                <w:sz w:val="18"/>
                <w:szCs w:val="18"/>
              </w:rPr>
              <w:t>否</w:t>
            </w:r>
          </w:p>
        </w:tc>
      </w:tr>
      <w:tr w:rsidR="00BF624E" w:rsidRPr="00F10F04" w:rsidTr="002621AF">
        <w:tc>
          <w:tcPr>
            <w:tcW w:w="1384" w:type="dxa"/>
            <w:tcBorders>
              <w:top w:val="single" w:sz="4" w:space="0" w:color="000000"/>
              <w:left w:val="single" w:sz="4" w:space="0" w:color="000000"/>
              <w:bottom w:val="single" w:sz="4" w:space="0" w:color="000000"/>
              <w:right w:val="single" w:sz="4" w:space="0" w:color="000000"/>
            </w:tcBorders>
            <w:hideMark/>
          </w:tcPr>
          <w:p w:rsidR="00BF624E" w:rsidRPr="00F10F04" w:rsidRDefault="00BF624E" w:rsidP="002621AF">
            <w:pPr>
              <w:pStyle w:val="M"/>
              <w:ind w:firstLine="0"/>
              <w:rPr>
                <w:rStyle w:val="a9"/>
                <w:b w:val="0"/>
                <w:sz w:val="18"/>
                <w:szCs w:val="18"/>
              </w:rPr>
            </w:pPr>
            <w:r>
              <w:rPr>
                <w:rFonts w:hint="eastAsia"/>
              </w:rPr>
              <w:t>示例</w:t>
            </w:r>
          </w:p>
        </w:tc>
        <w:tc>
          <w:tcPr>
            <w:tcW w:w="7138" w:type="dxa"/>
            <w:tcBorders>
              <w:top w:val="single" w:sz="4" w:space="0" w:color="000000"/>
              <w:left w:val="single" w:sz="4" w:space="0" w:color="000000"/>
              <w:bottom w:val="single" w:sz="4" w:space="0" w:color="000000"/>
              <w:right w:val="single" w:sz="4" w:space="0" w:color="000000"/>
            </w:tcBorders>
            <w:hideMark/>
          </w:tcPr>
          <w:p w:rsidR="00BF624E" w:rsidRPr="00965CA1" w:rsidRDefault="00BF624E" w:rsidP="002621AF">
            <w:pPr>
              <w:pStyle w:val="M"/>
              <w:spacing w:line="240" w:lineRule="auto"/>
              <w:ind w:firstLine="0"/>
              <w:rPr>
                <w:rStyle w:val="a9"/>
                <w:b w:val="0"/>
                <w:sz w:val="18"/>
                <w:szCs w:val="18"/>
              </w:rPr>
            </w:pPr>
            <w:r w:rsidRPr="00965CA1">
              <w:rPr>
                <w:rStyle w:val="a9"/>
                <w:b w:val="0"/>
                <w:sz w:val="18"/>
                <w:szCs w:val="18"/>
              </w:rPr>
              <w:t>&lt;assessmentItem identifier="</w:t>
            </w:r>
            <w:r w:rsidRPr="00FC0028">
              <w:rPr>
                <w:rStyle w:val="a9"/>
                <w:b w:val="0"/>
                <w:sz w:val="18"/>
                <w:szCs w:val="18"/>
              </w:rPr>
              <w:t>sflep-</w:t>
            </w:r>
            <w:r>
              <w:rPr>
                <w:rStyle w:val="a9"/>
                <w:rFonts w:hint="eastAsia"/>
                <w:b w:val="0"/>
                <w:sz w:val="18"/>
                <w:szCs w:val="18"/>
              </w:rPr>
              <w:t>ni</w:t>
            </w:r>
            <w:r w:rsidRPr="00FC0028">
              <w:rPr>
                <w:rStyle w:val="a9"/>
                <w:b w:val="0"/>
                <w:sz w:val="18"/>
                <w:szCs w:val="18"/>
              </w:rPr>
              <w:t>-</w:t>
            </w:r>
            <w:r>
              <w:rPr>
                <w:rStyle w:val="a9"/>
                <w:rFonts w:hint="eastAsia"/>
                <w:b w:val="0"/>
                <w:sz w:val="18"/>
                <w:szCs w:val="18"/>
              </w:rPr>
              <w:t>30</w:t>
            </w:r>
            <w:r w:rsidRPr="00FC0028">
              <w:rPr>
                <w:rStyle w:val="a9"/>
                <w:b w:val="0"/>
                <w:sz w:val="18"/>
                <w:szCs w:val="18"/>
              </w:rPr>
              <w:t>-</w:t>
            </w:r>
            <w:r>
              <w:rPr>
                <w:rStyle w:val="a9"/>
                <w:rFonts w:hint="eastAsia"/>
                <w:b w:val="0"/>
                <w:sz w:val="18"/>
                <w:szCs w:val="18"/>
              </w:rPr>
              <w:t>110</w:t>
            </w:r>
            <w:r w:rsidRPr="00965CA1">
              <w:rPr>
                <w:rStyle w:val="a9"/>
                <w:b w:val="0"/>
                <w:sz w:val="18"/>
                <w:szCs w:val="18"/>
              </w:rPr>
              <w:t>" type="</w:t>
            </w:r>
            <w:r>
              <w:rPr>
                <w:rStyle w:val="a9"/>
                <w:rFonts w:hint="eastAsia"/>
                <w:b w:val="0"/>
                <w:sz w:val="18"/>
                <w:szCs w:val="18"/>
              </w:rPr>
              <w:t>c</w:t>
            </w:r>
            <w:r w:rsidRPr="00BF624E">
              <w:rPr>
                <w:rStyle w:val="a9"/>
                <w:b w:val="0"/>
                <w:sz w:val="18"/>
                <w:szCs w:val="18"/>
              </w:rPr>
              <w:t>loze</w:t>
            </w:r>
            <w:r>
              <w:rPr>
                <w:rStyle w:val="a9"/>
                <w:rFonts w:hint="eastAsia"/>
                <w:b w:val="0"/>
                <w:sz w:val="18"/>
                <w:szCs w:val="18"/>
              </w:rPr>
              <w:t>W</w:t>
            </w:r>
            <w:r w:rsidRPr="00BF624E">
              <w:rPr>
                <w:rStyle w:val="a9"/>
                <w:b w:val="0"/>
                <w:sz w:val="18"/>
                <w:szCs w:val="18"/>
              </w:rPr>
              <w:t>ithGivenInitial</w:t>
            </w:r>
            <w:r>
              <w:rPr>
                <w:rStyle w:val="a9"/>
                <w:rFonts w:hint="eastAsia"/>
                <w:b w:val="0"/>
                <w:sz w:val="18"/>
                <w:szCs w:val="18"/>
              </w:rPr>
              <w:t xml:space="preserve">" </w:t>
            </w:r>
            <w:r w:rsidRPr="00965CA1">
              <w:rPr>
                <w:rStyle w:val="a9"/>
                <w:b w:val="0"/>
                <w:sz w:val="18"/>
                <w:szCs w:val="18"/>
              </w:rPr>
              <w:t>level="4"&gt;</w:t>
            </w:r>
          </w:p>
          <w:p w:rsidR="00BF624E" w:rsidRDefault="00BF624E" w:rsidP="002621AF">
            <w:pPr>
              <w:pStyle w:val="M"/>
              <w:spacing w:line="240" w:lineRule="auto"/>
              <w:rPr>
                <w:rStyle w:val="a9"/>
                <w:b w:val="0"/>
                <w:sz w:val="18"/>
                <w:szCs w:val="18"/>
              </w:rPr>
            </w:pPr>
            <w:r w:rsidRPr="00A83893">
              <w:rPr>
                <w:rStyle w:val="a9"/>
                <w:b w:val="0"/>
                <w:sz w:val="18"/>
                <w:szCs w:val="18"/>
              </w:rPr>
              <w:t>&lt;prompt&gt;</w:t>
            </w:r>
          </w:p>
          <w:p w:rsidR="00861176" w:rsidRPr="00861176" w:rsidRDefault="00BF624E" w:rsidP="00861176">
            <w:pPr>
              <w:pStyle w:val="M"/>
              <w:rPr>
                <w:rStyle w:val="a9"/>
                <w:b w:val="0"/>
                <w:sz w:val="18"/>
                <w:szCs w:val="18"/>
              </w:rPr>
            </w:pPr>
            <w:r>
              <w:rPr>
                <w:rStyle w:val="a9"/>
                <w:rFonts w:hint="eastAsia"/>
                <w:b w:val="0"/>
                <w:sz w:val="18"/>
                <w:szCs w:val="18"/>
              </w:rPr>
              <w:tab/>
            </w:r>
            <w:r w:rsidRPr="009A3D1E">
              <w:rPr>
                <w:rStyle w:val="a9"/>
                <w:b w:val="0"/>
                <w:sz w:val="18"/>
                <w:szCs w:val="18"/>
              </w:rPr>
              <w:t>&lt;</w:t>
            </w:r>
            <w:proofErr w:type="gramStart"/>
            <w:r w:rsidRPr="009A3D1E">
              <w:rPr>
                <w:rStyle w:val="a9"/>
                <w:b w:val="0"/>
                <w:sz w:val="18"/>
                <w:szCs w:val="18"/>
              </w:rPr>
              <w:t>text&gt;</w:t>
            </w:r>
            <w:proofErr w:type="gramEnd"/>
            <w:r w:rsidR="00861176" w:rsidRPr="00861176">
              <w:rPr>
                <w:rStyle w:val="a9"/>
                <w:b w:val="0"/>
                <w:sz w:val="18"/>
                <w:szCs w:val="18"/>
              </w:rPr>
              <w:t xml:space="preserve">The Albany movement proved to be an important education for the Southern Christian Leadership Conference (SCLC), however, when it undertook the Birmingham campaign in 1963. The campaign </w:t>
            </w:r>
            <w:r w:rsidR="00700B0A">
              <w:rPr>
                <w:rStyle w:val="a9"/>
                <w:rFonts w:hint="eastAsia"/>
                <w:b w:val="0"/>
                <w:sz w:val="18"/>
                <w:szCs w:val="18"/>
              </w:rPr>
              <w:t>&lt;tag type=</w:t>
            </w:r>
            <w:r w:rsidR="00700B0A" w:rsidRPr="009B1152">
              <w:rPr>
                <w:rStyle w:val="a9"/>
                <w:b w:val="0"/>
                <w:sz w:val="18"/>
                <w:szCs w:val="18"/>
              </w:rPr>
              <w:t>"</w:t>
            </w:r>
            <w:r w:rsidR="00700B0A">
              <w:rPr>
                <w:rStyle w:val="a9"/>
                <w:rFonts w:hint="eastAsia"/>
                <w:b w:val="0"/>
                <w:sz w:val="18"/>
                <w:szCs w:val="18"/>
              </w:rPr>
              <w:t>textWithI</w:t>
            </w:r>
            <w:r w:rsidR="00700B0A" w:rsidRPr="00861176">
              <w:rPr>
                <w:rStyle w:val="a9"/>
                <w:b w:val="0"/>
                <w:sz w:val="18"/>
                <w:szCs w:val="18"/>
              </w:rPr>
              <w:t>nitial</w:t>
            </w:r>
            <w:r w:rsidR="00700B0A" w:rsidRPr="009B1152">
              <w:rPr>
                <w:rStyle w:val="a9"/>
                <w:b w:val="0"/>
                <w:sz w:val="18"/>
                <w:szCs w:val="18"/>
              </w:rPr>
              <w:t>"</w:t>
            </w:r>
            <w:r w:rsidR="00700B0A">
              <w:rPr>
                <w:rStyle w:val="a9"/>
                <w:rFonts w:hint="eastAsia"/>
                <w:b w:val="0"/>
                <w:sz w:val="18"/>
                <w:szCs w:val="18"/>
              </w:rPr>
              <w:t xml:space="preserve"> data=</w:t>
            </w:r>
            <w:r w:rsidR="00700B0A" w:rsidRPr="009B1152">
              <w:rPr>
                <w:rStyle w:val="a9"/>
                <w:b w:val="0"/>
                <w:sz w:val="18"/>
                <w:szCs w:val="18"/>
              </w:rPr>
              <w:t>"</w:t>
            </w:r>
            <w:r w:rsidR="00700B0A">
              <w:rPr>
                <w:rStyle w:val="a9"/>
                <w:rFonts w:hint="eastAsia"/>
                <w:b w:val="0"/>
                <w:sz w:val="18"/>
                <w:szCs w:val="18"/>
              </w:rPr>
              <w:t>f</w:t>
            </w:r>
            <w:r w:rsidR="00700B0A" w:rsidRPr="009B1152">
              <w:rPr>
                <w:rStyle w:val="a9"/>
                <w:b w:val="0"/>
                <w:sz w:val="18"/>
                <w:szCs w:val="18"/>
              </w:rPr>
              <w:t>"</w:t>
            </w:r>
            <w:r w:rsidR="00700B0A">
              <w:rPr>
                <w:rStyle w:val="a9"/>
                <w:rFonts w:hint="eastAsia"/>
                <w:b w:val="0"/>
                <w:sz w:val="18"/>
                <w:szCs w:val="18"/>
              </w:rPr>
              <w:t xml:space="preserve"> /&gt;</w:t>
            </w:r>
            <w:r w:rsidR="00861176" w:rsidRPr="00861176">
              <w:rPr>
                <w:rStyle w:val="a9"/>
                <w:b w:val="0"/>
                <w:sz w:val="18"/>
                <w:szCs w:val="18"/>
              </w:rPr>
              <w:t xml:space="preserve"> on one concrete goal—the </w:t>
            </w:r>
            <w:r w:rsidR="00700B0A">
              <w:rPr>
                <w:rStyle w:val="a9"/>
                <w:rFonts w:hint="eastAsia"/>
                <w:b w:val="0"/>
                <w:sz w:val="18"/>
                <w:szCs w:val="18"/>
              </w:rPr>
              <w:t>&lt;tag type=</w:t>
            </w:r>
            <w:r w:rsidR="00700B0A" w:rsidRPr="009B1152">
              <w:rPr>
                <w:rStyle w:val="a9"/>
                <w:b w:val="0"/>
                <w:sz w:val="18"/>
                <w:szCs w:val="18"/>
              </w:rPr>
              <w:t>"</w:t>
            </w:r>
            <w:r w:rsidR="00700B0A">
              <w:rPr>
                <w:rStyle w:val="a9"/>
                <w:rFonts w:hint="eastAsia"/>
                <w:b w:val="0"/>
                <w:sz w:val="18"/>
                <w:szCs w:val="18"/>
              </w:rPr>
              <w:t>textWithI</w:t>
            </w:r>
            <w:r w:rsidR="00700B0A" w:rsidRPr="00861176">
              <w:rPr>
                <w:rStyle w:val="a9"/>
                <w:b w:val="0"/>
                <w:sz w:val="18"/>
                <w:szCs w:val="18"/>
              </w:rPr>
              <w:t>nitial</w:t>
            </w:r>
            <w:r w:rsidR="00700B0A" w:rsidRPr="009B1152">
              <w:rPr>
                <w:rStyle w:val="a9"/>
                <w:b w:val="0"/>
                <w:sz w:val="18"/>
                <w:szCs w:val="18"/>
              </w:rPr>
              <w:t>"</w:t>
            </w:r>
            <w:r w:rsidR="00700B0A">
              <w:rPr>
                <w:rStyle w:val="a9"/>
                <w:rFonts w:hint="eastAsia"/>
                <w:b w:val="0"/>
                <w:sz w:val="18"/>
                <w:szCs w:val="18"/>
              </w:rPr>
              <w:t xml:space="preserve"> data=</w:t>
            </w:r>
            <w:r w:rsidR="00700B0A" w:rsidRPr="009B1152">
              <w:rPr>
                <w:rStyle w:val="a9"/>
                <w:b w:val="0"/>
                <w:sz w:val="18"/>
                <w:szCs w:val="18"/>
              </w:rPr>
              <w:t>"</w:t>
            </w:r>
            <w:r w:rsidR="00700B0A">
              <w:rPr>
                <w:rStyle w:val="a9"/>
                <w:rFonts w:hint="eastAsia"/>
                <w:b w:val="0"/>
                <w:sz w:val="18"/>
                <w:szCs w:val="18"/>
              </w:rPr>
              <w:t>d</w:t>
            </w:r>
            <w:r w:rsidR="00700B0A" w:rsidRPr="009B1152">
              <w:rPr>
                <w:rStyle w:val="a9"/>
                <w:b w:val="0"/>
                <w:sz w:val="18"/>
                <w:szCs w:val="18"/>
              </w:rPr>
              <w:t>"</w:t>
            </w:r>
            <w:r w:rsidR="00700B0A">
              <w:rPr>
                <w:rStyle w:val="a9"/>
                <w:rFonts w:hint="eastAsia"/>
                <w:b w:val="0"/>
                <w:sz w:val="18"/>
                <w:szCs w:val="18"/>
              </w:rPr>
              <w:t xml:space="preserve"> /&gt;</w:t>
            </w:r>
            <w:r w:rsidR="00861176" w:rsidRPr="00861176">
              <w:rPr>
                <w:rStyle w:val="a9"/>
                <w:b w:val="0"/>
                <w:sz w:val="18"/>
                <w:szCs w:val="18"/>
              </w:rPr>
              <w:t xml:space="preserve"> of Birmingham's downtown merchants—rather than total desegregation, as in Albany. It was also helped by the brutal response of local authorities, in </w:t>
            </w:r>
            <w:r w:rsidR="00700B0A">
              <w:rPr>
                <w:rStyle w:val="a9"/>
                <w:rFonts w:hint="eastAsia"/>
                <w:b w:val="0"/>
                <w:sz w:val="18"/>
                <w:szCs w:val="18"/>
              </w:rPr>
              <w:t>&lt;tag type=</w:t>
            </w:r>
            <w:r w:rsidR="00700B0A" w:rsidRPr="009B1152">
              <w:rPr>
                <w:rStyle w:val="a9"/>
                <w:b w:val="0"/>
                <w:sz w:val="18"/>
                <w:szCs w:val="18"/>
              </w:rPr>
              <w:t>"</w:t>
            </w:r>
            <w:r w:rsidR="00700B0A">
              <w:rPr>
                <w:rStyle w:val="a9"/>
                <w:rFonts w:hint="eastAsia"/>
                <w:b w:val="0"/>
                <w:sz w:val="18"/>
                <w:szCs w:val="18"/>
              </w:rPr>
              <w:t>textWithI</w:t>
            </w:r>
            <w:r w:rsidR="00700B0A" w:rsidRPr="00861176">
              <w:rPr>
                <w:rStyle w:val="a9"/>
                <w:b w:val="0"/>
                <w:sz w:val="18"/>
                <w:szCs w:val="18"/>
              </w:rPr>
              <w:t>nitial</w:t>
            </w:r>
            <w:r w:rsidR="00700B0A" w:rsidRPr="009B1152">
              <w:rPr>
                <w:rStyle w:val="a9"/>
                <w:b w:val="0"/>
                <w:sz w:val="18"/>
                <w:szCs w:val="18"/>
              </w:rPr>
              <w:t>"</w:t>
            </w:r>
            <w:r w:rsidR="00700B0A">
              <w:rPr>
                <w:rStyle w:val="a9"/>
                <w:rFonts w:hint="eastAsia"/>
                <w:b w:val="0"/>
                <w:sz w:val="18"/>
                <w:szCs w:val="18"/>
              </w:rPr>
              <w:t xml:space="preserve"> data=</w:t>
            </w:r>
            <w:r w:rsidR="00700B0A" w:rsidRPr="009B1152">
              <w:rPr>
                <w:rStyle w:val="a9"/>
                <w:b w:val="0"/>
                <w:sz w:val="18"/>
                <w:szCs w:val="18"/>
              </w:rPr>
              <w:t>"</w:t>
            </w:r>
            <w:r w:rsidR="00700B0A">
              <w:rPr>
                <w:rStyle w:val="a9"/>
                <w:rFonts w:hint="eastAsia"/>
                <w:b w:val="0"/>
                <w:sz w:val="18"/>
                <w:szCs w:val="18"/>
              </w:rPr>
              <w:t>p</w:t>
            </w:r>
            <w:r w:rsidR="00700B0A" w:rsidRPr="009B1152">
              <w:rPr>
                <w:rStyle w:val="a9"/>
                <w:b w:val="0"/>
                <w:sz w:val="18"/>
                <w:szCs w:val="18"/>
              </w:rPr>
              <w:t>"</w:t>
            </w:r>
            <w:r w:rsidR="00700B0A">
              <w:rPr>
                <w:rStyle w:val="a9"/>
                <w:rFonts w:hint="eastAsia"/>
                <w:b w:val="0"/>
                <w:sz w:val="18"/>
                <w:szCs w:val="18"/>
              </w:rPr>
              <w:t xml:space="preserve"> /&gt;</w:t>
            </w:r>
            <w:r w:rsidR="00861176" w:rsidRPr="00861176">
              <w:rPr>
                <w:rStyle w:val="a9"/>
                <w:b w:val="0"/>
                <w:sz w:val="18"/>
                <w:szCs w:val="18"/>
              </w:rPr>
              <w:t xml:space="preserve"> Eugene "Bull" Connor, the Commissioner of Public Safety who had lost a recent election for Mayor to a less rabidly segregationist candidate, but refused to </w:t>
            </w:r>
            <w:r w:rsidR="00700B0A">
              <w:rPr>
                <w:rStyle w:val="a9"/>
                <w:rFonts w:hint="eastAsia"/>
                <w:b w:val="0"/>
                <w:sz w:val="18"/>
                <w:szCs w:val="18"/>
              </w:rPr>
              <w:t>&lt;tag type=</w:t>
            </w:r>
            <w:r w:rsidR="00700B0A" w:rsidRPr="009B1152">
              <w:rPr>
                <w:rStyle w:val="a9"/>
                <w:b w:val="0"/>
                <w:sz w:val="18"/>
                <w:szCs w:val="18"/>
              </w:rPr>
              <w:t>"</w:t>
            </w:r>
            <w:r w:rsidR="00700B0A">
              <w:rPr>
                <w:rStyle w:val="a9"/>
                <w:rFonts w:hint="eastAsia"/>
                <w:b w:val="0"/>
                <w:sz w:val="18"/>
                <w:szCs w:val="18"/>
              </w:rPr>
              <w:t>textWithI</w:t>
            </w:r>
            <w:r w:rsidR="00700B0A" w:rsidRPr="00861176">
              <w:rPr>
                <w:rStyle w:val="a9"/>
                <w:b w:val="0"/>
                <w:sz w:val="18"/>
                <w:szCs w:val="18"/>
              </w:rPr>
              <w:t>nitial</w:t>
            </w:r>
            <w:r w:rsidR="00700B0A" w:rsidRPr="009B1152">
              <w:rPr>
                <w:rStyle w:val="a9"/>
                <w:b w:val="0"/>
                <w:sz w:val="18"/>
                <w:szCs w:val="18"/>
              </w:rPr>
              <w:t>"</w:t>
            </w:r>
            <w:r w:rsidR="00700B0A">
              <w:rPr>
                <w:rStyle w:val="a9"/>
                <w:rFonts w:hint="eastAsia"/>
                <w:b w:val="0"/>
                <w:sz w:val="18"/>
                <w:szCs w:val="18"/>
              </w:rPr>
              <w:t xml:space="preserve"> data=</w:t>
            </w:r>
            <w:r w:rsidR="00700B0A" w:rsidRPr="009B1152">
              <w:rPr>
                <w:rStyle w:val="a9"/>
                <w:b w:val="0"/>
                <w:sz w:val="18"/>
                <w:szCs w:val="18"/>
              </w:rPr>
              <w:t>"</w:t>
            </w:r>
            <w:r w:rsidR="00700B0A">
              <w:rPr>
                <w:rStyle w:val="a9"/>
                <w:rFonts w:hint="eastAsia"/>
                <w:b w:val="0"/>
                <w:sz w:val="18"/>
                <w:szCs w:val="18"/>
              </w:rPr>
              <w:t>a</w:t>
            </w:r>
            <w:r w:rsidR="00700B0A" w:rsidRPr="009B1152">
              <w:rPr>
                <w:rStyle w:val="a9"/>
                <w:b w:val="0"/>
                <w:sz w:val="18"/>
                <w:szCs w:val="18"/>
              </w:rPr>
              <w:t>"</w:t>
            </w:r>
            <w:r w:rsidR="00700B0A">
              <w:rPr>
                <w:rStyle w:val="a9"/>
                <w:rFonts w:hint="eastAsia"/>
                <w:b w:val="0"/>
                <w:sz w:val="18"/>
                <w:szCs w:val="18"/>
              </w:rPr>
              <w:t xml:space="preserve"> /&gt;</w:t>
            </w:r>
            <w:r w:rsidR="00861176">
              <w:rPr>
                <w:rStyle w:val="a9"/>
                <w:rFonts w:hint="eastAsia"/>
                <w:b w:val="0"/>
                <w:sz w:val="18"/>
                <w:szCs w:val="18"/>
              </w:rPr>
              <w:t xml:space="preserve"> </w:t>
            </w:r>
            <w:r w:rsidR="00861176" w:rsidRPr="00861176">
              <w:rPr>
                <w:rStyle w:val="a9"/>
                <w:b w:val="0"/>
                <w:sz w:val="18"/>
                <w:szCs w:val="18"/>
              </w:rPr>
              <w:t>the new Mayor's authority.</w:t>
            </w:r>
          </w:p>
          <w:p w:rsidR="00861176" w:rsidRPr="00861176" w:rsidRDefault="00861176" w:rsidP="00861176">
            <w:pPr>
              <w:pStyle w:val="M"/>
              <w:rPr>
                <w:rStyle w:val="a9"/>
                <w:b w:val="0"/>
                <w:sz w:val="18"/>
                <w:szCs w:val="18"/>
              </w:rPr>
            </w:pPr>
            <w:r w:rsidRPr="00861176">
              <w:rPr>
                <w:rStyle w:val="a9"/>
                <w:b w:val="0"/>
                <w:sz w:val="18"/>
                <w:szCs w:val="18"/>
              </w:rPr>
              <w:t xml:space="preserve">The campaign used a </w:t>
            </w:r>
            <w:r w:rsidR="00700B0A">
              <w:rPr>
                <w:rStyle w:val="a9"/>
                <w:rFonts w:hint="eastAsia"/>
                <w:b w:val="0"/>
                <w:sz w:val="18"/>
                <w:szCs w:val="18"/>
              </w:rPr>
              <w:t>&lt;tag type=</w:t>
            </w:r>
            <w:r w:rsidR="00700B0A" w:rsidRPr="009B1152">
              <w:rPr>
                <w:rStyle w:val="a9"/>
                <w:b w:val="0"/>
                <w:sz w:val="18"/>
                <w:szCs w:val="18"/>
              </w:rPr>
              <w:t>"</w:t>
            </w:r>
            <w:r w:rsidR="00700B0A">
              <w:rPr>
                <w:rStyle w:val="a9"/>
                <w:rFonts w:hint="eastAsia"/>
                <w:b w:val="0"/>
                <w:sz w:val="18"/>
                <w:szCs w:val="18"/>
              </w:rPr>
              <w:t>textWithI</w:t>
            </w:r>
            <w:r w:rsidR="00700B0A" w:rsidRPr="00861176">
              <w:rPr>
                <w:rStyle w:val="a9"/>
                <w:b w:val="0"/>
                <w:sz w:val="18"/>
                <w:szCs w:val="18"/>
              </w:rPr>
              <w:t>nitial</w:t>
            </w:r>
            <w:r w:rsidR="00700B0A" w:rsidRPr="009B1152">
              <w:rPr>
                <w:rStyle w:val="a9"/>
                <w:b w:val="0"/>
                <w:sz w:val="18"/>
                <w:szCs w:val="18"/>
              </w:rPr>
              <w:t>"</w:t>
            </w:r>
            <w:r w:rsidR="00700B0A">
              <w:rPr>
                <w:rStyle w:val="a9"/>
                <w:rFonts w:hint="eastAsia"/>
                <w:b w:val="0"/>
                <w:sz w:val="18"/>
                <w:szCs w:val="18"/>
              </w:rPr>
              <w:t xml:space="preserve"> data=</w:t>
            </w:r>
            <w:r w:rsidR="00700B0A" w:rsidRPr="009B1152">
              <w:rPr>
                <w:rStyle w:val="a9"/>
                <w:b w:val="0"/>
                <w:sz w:val="18"/>
                <w:szCs w:val="18"/>
              </w:rPr>
              <w:t>"</w:t>
            </w:r>
            <w:r w:rsidR="00700B0A">
              <w:rPr>
                <w:rStyle w:val="a9"/>
                <w:rFonts w:hint="eastAsia"/>
                <w:b w:val="0"/>
                <w:sz w:val="18"/>
                <w:szCs w:val="18"/>
              </w:rPr>
              <w:t>v</w:t>
            </w:r>
            <w:r w:rsidR="00700B0A" w:rsidRPr="009B1152">
              <w:rPr>
                <w:rStyle w:val="a9"/>
                <w:b w:val="0"/>
                <w:sz w:val="18"/>
                <w:szCs w:val="18"/>
              </w:rPr>
              <w:t>"</w:t>
            </w:r>
            <w:r w:rsidR="00700B0A">
              <w:rPr>
                <w:rStyle w:val="a9"/>
                <w:rFonts w:hint="eastAsia"/>
                <w:b w:val="0"/>
                <w:sz w:val="18"/>
                <w:szCs w:val="18"/>
              </w:rPr>
              <w:t xml:space="preserve"> /&gt;</w:t>
            </w:r>
            <w:r w:rsidRPr="00861176">
              <w:rPr>
                <w:rStyle w:val="a9"/>
                <w:b w:val="0"/>
                <w:sz w:val="18"/>
                <w:szCs w:val="18"/>
              </w:rPr>
              <w:t xml:space="preserve">of nonviolent methods of confrontation, including sit-ins, kneel-ins at local churches, and a march to the county building to mark the </w:t>
            </w:r>
            <w:r w:rsidR="00700B0A">
              <w:rPr>
                <w:rStyle w:val="a9"/>
                <w:rFonts w:hint="eastAsia"/>
                <w:b w:val="0"/>
                <w:sz w:val="18"/>
                <w:szCs w:val="18"/>
              </w:rPr>
              <w:t>&lt;tag type=</w:t>
            </w:r>
            <w:r w:rsidR="00700B0A" w:rsidRPr="009B1152">
              <w:rPr>
                <w:rStyle w:val="a9"/>
                <w:b w:val="0"/>
                <w:sz w:val="18"/>
                <w:szCs w:val="18"/>
              </w:rPr>
              <w:t>"</w:t>
            </w:r>
            <w:r w:rsidR="00700B0A">
              <w:rPr>
                <w:rStyle w:val="a9"/>
                <w:rFonts w:hint="eastAsia"/>
                <w:b w:val="0"/>
                <w:sz w:val="18"/>
                <w:szCs w:val="18"/>
              </w:rPr>
              <w:t>textWithI</w:t>
            </w:r>
            <w:r w:rsidR="00700B0A" w:rsidRPr="00861176">
              <w:rPr>
                <w:rStyle w:val="a9"/>
                <w:b w:val="0"/>
                <w:sz w:val="18"/>
                <w:szCs w:val="18"/>
              </w:rPr>
              <w:t>nitial</w:t>
            </w:r>
            <w:r w:rsidR="00700B0A" w:rsidRPr="009B1152">
              <w:rPr>
                <w:rStyle w:val="a9"/>
                <w:b w:val="0"/>
                <w:sz w:val="18"/>
                <w:szCs w:val="18"/>
              </w:rPr>
              <w:t>"</w:t>
            </w:r>
            <w:r w:rsidR="00700B0A">
              <w:rPr>
                <w:rStyle w:val="a9"/>
                <w:rFonts w:hint="eastAsia"/>
                <w:b w:val="0"/>
                <w:sz w:val="18"/>
                <w:szCs w:val="18"/>
              </w:rPr>
              <w:t xml:space="preserve"> data=</w:t>
            </w:r>
            <w:r w:rsidR="00700B0A" w:rsidRPr="009B1152">
              <w:rPr>
                <w:rStyle w:val="a9"/>
                <w:b w:val="0"/>
                <w:sz w:val="18"/>
                <w:szCs w:val="18"/>
              </w:rPr>
              <w:t>"</w:t>
            </w:r>
            <w:r w:rsidR="00700B0A">
              <w:rPr>
                <w:rStyle w:val="a9"/>
                <w:rFonts w:hint="eastAsia"/>
                <w:b w:val="0"/>
                <w:sz w:val="18"/>
                <w:szCs w:val="18"/>
              </w:rPr>
              <w:t>b</w:t>
            </w:r>
            <w:r w:rsidR="00700B0A" w:rsidRPr="009B1152">
              <w:rPr>
                <w:rStyle w:val="a9"/>
                <w:b w:val="0"/>
                <w:sz w:val="18"/>
                <w:szCs w:val="18"/>
              </w:rPr>
              <w:t>"</w:t>
            </w:r>
            <w:r w:rsidR="00700B0A">
              <w:rPr>
                <w:rStyle w:val="a9"/>
                <w:rFonts w:hint="eastAsia"/>
                <w:b w:val="0"/>
                <w:sz w:val="18"/>
                <w:szCs w:val="18"/>
              </w:rPr>
              <w:t xml:space="preserve"> /&gt;</w:t>
            </w:r>
            <w:r w:rsidRPr="00861176">
              <w:rPr>
                <w:rStyle w:val="a9"/>
                <w:b w:val="0"/>
                <w:sz w:val="18"/>
                <w:szCs w:val="18"/>
              </w:rPr>
              <w:t xml:space="preserve">of a drive to register voters. The City, however, obtained an injunction barring all such protests. Convinced that the order was unconstitutional, the campaign defied it and </w:t>
            </w:r>
            <w:r w:rsidR="00700B0A">
              <w:rPr>
                <w:rStyle w:val="a9"/>
                <w:rFonts w:hint="eastAsia"/>
                <w:b w:val="0"/>
                <w:sz w:val="18"/>
                <w:szCs w:val="18"/>
              </w:rPr>
              <w:t>&lt;tag type=</w:t>
            </w:r>
            <w:r w:rsidR="00700B0A" w:rsidRPr="009B1152">
              <w:rPr>
                <w:rStyle w:val="a9"/>
                <w:b w:val="0"/>
                <w:sz w:val="18"/>
                <w:szCs w:val="18"/>
              </w:rPr>
              <w:t>"</w:t>
            </w:r>
            <w:r w:rsidR="00700B0A">
              <w:rPr>
                <w:rStyle w:val="a9"/>
                <w:rFonts w:hint="eastAsia"/>
                <w:b w:val="0"/>
                <w:sz w:val="18"/>
                <w:szCs w:val="18"/>
              </w:rPr>
              <w:t>textWithI</w:t>
            </w:r>
            <w:r w:rsidR="00700B0A" w:rsidRPr="00861176">
              <w:rPr>
                <w:rStyle w:val="a9"/>
                <w:b w:val="0"/>
                <w:sz w:val="18"/>
                <w:szCs w:val="18"/>
              </w:rPr>
              <w:t>nitial</w:t>
            </w:r>
            <w:r w:rsidR="00700B0A" w:rsidRPr="009B1152">
              <w:rPr>
                <w:rStyle w:val="a9"/>
                <w:b w:val="0"/>
                <w:sz w:val="18"/>
                <w:szCs w:val="18"/>
              </w:rPr>
              <w:t>"</w:t>
            </w:r>
            <w:r w:rsidR="00700B0A">
              <w:rPr>
                <w:rStyle w:val="a9"/>
                <w:rFonts w:hint="eastAsia"/>
                <w:b w:val="0"/>
                <w:sz w:val="18"/>
                <w:szCs w:val="18"/>
              </w:rPr>
              <w:t xml:space="preserve"> data=</w:t>
            </w:r>
            <w:r w:rsidR="00700B0A" w:rsidRPr="009B1152">
              <w:rPr>
                <w:rStyle w:val="a9"/>
                <w:b w:val="0"/>
                <w:sz w:val="18"/>
                <w:szCs w:val="18"/>
              </w:rPr>
              <w:t>"</w:t>
            </w:r>
            <w:r w:rsidR="00700B0A">
              <w:rPr>
                <w:rStyle w:val="a9"/>
                <w:rFonts w:hint="eastAsia"/>
                <w:b w:val="0"/>
                <w:sz w:val="18"/>
                <w:szCs w:val="18"/>
              </w:rPr>
              <w:t>p</w:t>
            </w:r>
            <w:r w:rsidR="00700B0A" w:rsidRPr="009B1152">
              <w:rPr>
                <w:rStyle w:val="a9"/>
                <w:b w:val="0"/>
                <w:sz w:val="18"/>
                <w:szCs w:val="18"/>
              </w:rPr>
              <w:t>"</w:t>
            </w:r>
            <w:r w:rsidR="00700B0A">
              <w:rPr>
                <w:rStyle w:val="a9"/>
                <w:rFonts w:hint="eastAsia"/>
                <w:b w:val="0"/>
                <w:sz w:val="18"/>
                <w:szCs w:val="18"/>
              </w:rPr>
              <w:t xml:space="preserve"> /&gt;</w:t>
            </w:r>
            <w:r w:rsidRPr="00861176">
              <w:rPr>
                <w:rStyle w:val="a9"/>
                <w:b w:val="0"/>
                <w:sz w:val="18"/>
                <w:szCs w:val="18"/>
              </w:rPr>
              <w:t xml:space="preserve"> for mass arrests of its supporters. King elected to be among those arrested on April 12, 1963.</w:t>
            </w:r>
          </w:p>
          <w:p w:rsidR="00861176" w:rsidRPr="00861176" w:rsidRDefault="00861176" w:rsidP="00861176">
            <w:pPr>
              <w:pStyle w:val="M"/>
              <w:rPr>
                <w:rStyle w:val="a9"/>
                <w:b w:val="0"/>
                <w:sz w:val="18"/>
                <w:szCs w:val="18"/>
              </w:rPr>
            </w:pPr>
            <w:r w:rsidRPr="00861176">
              <w:rPr>
                <w:rStyle w:val="a9"/>
                <w:b w:val="0"/>
                <w:sz w:val="18"/>
                <w:szCs w:val="18"/>
              </w:rPr>
              <w:t xml:space="preserve">While in jail King wrote his famous Letter from Birmingham Jail on the </w:t>
            </w:r>
            <w:r w:rsidR="00700B0A">
              <w:rPr>
                <w:rStyle w:val="a9"/>
                <w:rFonts w:hint="eastAsia"/>
                <w:b w:val="0"/>
                <w:sz w:val="18"/>
                <w:szCs w:val="18"/>
              </w:rPr>
              <w:t>&lt;tag type=</w:t>
            </w:r>
            <w:r w:rsidR="00700B0A" w:rsidRPr="009B1152">
              <w:rPr>
                <w:rStyle w:val="a9"/>
                <w:b w:val="0"/>
                <w:sz w:val="18"/>
                <w:szCs w:val="18"/>
              </w:rPr>
              <w:t>"</w:t>
            </w:r>
            <w:r w:rsidR="00700B0A">
              <w:rPr>
                <w:rStyle w:val="a9"/>
                <w:rFonts w:hint="eastAsia"/>
                <w:b w:val="0"/>
                <w:sz w:val="18"/>
                <w:szCs w:val="18"/>
              </w:rPr>
              <w:t>textWithI</w:t>
            </w:r>
            <w:r w:rsidR="00700B0A" w:rsidRPr="00861176">
              <w:rPr>
                <w:rStyle w:val="a9"/>
                <w:b w:val="0"/>
                <w:sz w:val="18"/>
                <w:szCs w:val="18"/>
              </w:rPr>
              <w:t>nitial</w:t>
            </w:r>
            <w:r w:rsidR="00700B0A" w:rsidRPr="009B1152">
              <w:rPr>
                <w:rStyle w:val="a9"/>
                <w:b w:val="0"/>
                <w:sz w:val="18"/>
                <w:szCs w:val="18"/>
              </w:rPr>
              <w:t>"</w:t>
            </w:r>
            <w:r w:rsidR="00700B0A">
              <w:rPr>
                <w:rStyle w:val="a9"/>
                <w:rFonts w:hint="eastAsia"/>
                <w:b w:val="0"/>
                <w:sz w:val="18"/>
                <w:szCs w:val="18"/>
              </w:rPr>
              <w:t xml:space="preserve"> data=</w:t>
            </w:r>
            <w:r w:rsidR="00700B0A" w:rsidRPr="009B1152">
              <w:rPr>
                <w:rStyle w:val="a9"/>
                <w:b w:val="0"/>
                <w:sz w:val="18"/>
                <w:szCs w:val="18"/>
              </w:rPr>
              <w:t>"</w:t>
            </w:r>
            <w:r w:rsidR="00700B0A">
              <w:rPr>
                <w:rStyle w:val="a9"/>
                <w:rFonts w:hint="eastAsia"/>
                <w:b w:val="0"/>
                <w:sz w:val="18"/>
                <w:szCs w:val="18"/>
              </w:rPr>
              <w:t>m</w:t>
            </w:r>
            <w:r w:rsidR="00700B0A" w:rsidRPr="009B1152">
              <w:rPr>
                <w:rStyle w:val="a9"/>
                <w:b w:val="0"/>
                <w:sz w:val="18"/>
                <w:szCs w:val="18"/>
              </w:rPr>
              <w:t>"</w:t>
            </w:r>
            <w:r w:rsidR="00700B0A">
              <w:rPr>
                <w:rStyle w:val="a9"/>
                <w:rFonts w:hint="eastAsia"/>
                <w:b w:val="0"/>
                <w:sz w:val="18"/>
                <w:szCs w:val="18"/>
              </w:rPr>
              <w:t xml:space="preserve"> /&gt;</w:t>
            </w:r>
            <w:r>
              <w:rPr>
                <w:rStyle w:val="a9"/>
                <w:rFonts w:hint="eastAsia"/>
                <w:b w:val="0"/>
                <w:sz w:val="18"/>
                <w:szCs w:val="18"/>
              </w:rPr>
              <w:t xml:space="preserve"> </w:t>
            </w:r>
            <w:r w:rsidRPr="00861176">
              <w:rPr>
                <w:rStyle w:val="a9"/>
                <w:b w:val="0"/>
                <w:sz w:val="18"/>
                <w:szCs w:val="18"/>
              </w:rPr>
              <w:t xml:space="preserve">of a newspaper, since he had not been </w:t>
            </w:r>
            <w:r w:rsidR="00700B0A">
              <w:rPr>
                <w:rStyle w:val="a9"/>
                <w:rFonts w:hint="eastAsia"/>
                <w:b w:val="0"/>
                <w:sz w:val="18"/>
                <w:szCs w:val="18"/>
              </w:rPr>
              <w:t>&lt;tag type=</w:t>
            </w:r>
            <w:r w:rsidR="00700B0A" w:rsidRPr="009B1152">
              <w:rPr>
                <w:rStyle w:val="a9"/>
                <w:b w:val="0"/>
                <w:sz w:val="18"/>
                <w:szCs w:val="18"/>
              </w:rPr>
              <w:t>"</w:t>
            </w:r>
            <w:r w:rsidR="00700B0A">
              <w:rPr>
                <w:rStyle w:val="a9"/>
                <w:rFonts w:hint="eastAsia"/>
                <w:b w:val="0"/>
                <w:sz w:val="18"/>
                <w:szCs w:val="18"/>
              </w:rPr>
              <w:t>textWithI</w:t>
            </w:r>
            <w:r w:rsidR="00700B0A" w:rsidRPr="00861176">
              <w:rPr>
                <w:rStyle w:val="a9"/>
                <w:b w:val="0"/>
                <w:sz w:val="18"/>
                <w:szCs w:val="18"/>
              </w:rPr>
              <w:t>nitial</w:t>
            </w:r>
            <w:r w:rsidR="00700B0A" w:rsidRPr="009B1152">
              <w:rPr>
                <w:rStyle w:val="a9"/>
                <w:b w:val="0"/>
                <w:sz w:val="18"/>
                <w:szCs w:val="18"/>
              </w:rPr>
              <w:t>"</w:t>
            </w:r>
            <w:r w:rsidR="00700B0A">
              <w:rPr>
                <w:rStyle w:val="a9"/>
                <w:rFonts w:hint="eastAsia"/>
                <w:b w:val="0"/>
                <w:sz w:val="18"/>
                <w:szCs w:val="18"/>
              </w:rPr>
              <w:t xml:space="preserve"> data=</w:t>
            </w:r>
            <w:r w:rsidR="00700B0A" w:rsidRPr="009B1152">
              <w:rPr>
                <w:rStyle w:val="a9"/>
                <w:b w:val="0"/>
                <w:sz w:val="18"/>
                <w:szCs w:val="18"/>
              </w:rPr>
              <w:t>"</w:t>
            </w:r>
            <w:r w:rsidR="00700B0A">
              <w:rPr>
                <w:rStyle w:val="a9"/>
                <w:rFonts w:hint="eastAsia"/>
                <w:b w:val="0"/>
                <w:sz w:val="18"/>
                <w:szCs w:val="18"/>
              </w:rPr>
              <w:t>a</w:t>
            </w:r>
            <w:r w:rsidR="00700B0A" w:rsidRPr="009B1152">
              <w:rPr>
                <w:rStyle w:val="a9"/>
                <w:b w:val="0"/>
                <w:sz w:val="18"/>
                <w:szCs w:val="18"/>
              </w:rPr>
              <w:t>"</w:t>
            </w:r>
            <w:r w:rsidR="00700B0A">
              <w:rPr>
                <w:rStyle w:val="a9"/>
                <w:rFonts w:hint="eastAsia"/>
                <w:b w:val="0"/>
                <w:sz w:val="18"/>
                <w:szCs w:val="18"/>
              </w:rPr>
              <w:t xml:space="preserve"> /&gt;</w:t>
            </w:r>
            <w:r w:rsidRPr="00861176">
              <w:rPr>
                <w:rStyle w:val="a9"/>
                <w:b w:val="0"/>
                <w:sz w:val="18"/>
                <w:szCs w:val="18"/>
              </w:rPr>
              <w:t xml:space="preserve"> any writing paper while held in solitary confinement by jail authorities.</w:t>
            </w:r>
          </w:p>
          <w:p w:rsidR="00861176" w:rsidRPr="00861176" w:rsidRDefault="00861176" w:rsidP="00861176">
            <w:pPr>
              <w:pStyle w:val="M"/>
              <w:rPr>
                <w:rStyle w:val="a9"/>
                <w:b w:val="0"/>
                <w:sz w:val="18"/>
                <w:szCs w:val="18"/>
              </w:rPr>
            </w:pPr>
            <w:r w:rsidRPr="00861176">
              <w:rPr>
                <w:rStyle w:val="a9"/>
                <w:b w:val="0"/>
                <w:sz w:val="18"/>
                <w:szCs w:val="18"/>
              </w:rPr>
              <w:t xml:space="preserve">   The campaign was, however, faltering at this time, as the movement was </w:t>
            </w:r>
            <w:r w:rsidR="00700B0A">
              <w:rPr>
                <w:rStyle w:val="a9"/>
                <w:rFonts w:hint="eastAsia"/>
                <w:b w:val="0"/>
                <w:sz w:val="18"/>
                <w:szCs w:val="18"/>
              </w:rPr>
              <w:t>&lt;tag type=</w:t>
            </w:r>
            <w:r w:rsidR="00700B0A" w:rsidRPr="009B1152">
              <w:rPr>
                <w:rStyle w:val="a9"/>
                <w:b w:val="0"/>
                <w:sz w:val="18"/>
                <w:szCs w:val="18"/>
              </w:rPr>
              <w:t>"</w:t>
            </w:r>
            <w:r w:rsidR="00700B0A">
              <w:rPr>
                <w:rStyle w:val="a9"/>
                <w:rFonts w:hint="eastAsia"/>
                <w:b w:val="0"/>
                <w:sz w:val="18"/>
                <w:szCs w:val="18"/>
              </w:rPr>
              <w:t>textWithI</w:t>
            </w:r>
            <w:r w:rsidR="00700B0A" w:rsidRPr="00861176">
              <w:rPr>
                <w:rStyle w:val="a9"/>
                <w:b w:val="0"/>
                <w:sz w:val="18"/>
                <w:szCs w:val="18"/>
              </w:rPr>
              <w:t>nitial</w:t>
            </w:r>
            <w:r w:rsidR="00700B0A" w:rsidRPr="009B1152">
              <w:rPr>
                <w:rStyle w:val="a9"/>
                <w:b w:val="0"/>
                <w:sz w:val="18"/>
                <w:szCs w:val="18"/>
              </w:rPr>
              <w:t>"</w:t>
            </w:r>
            <w:r w:rsidR="00700B0A">
              <w:rPr>
                <w:rStyle w:val="a9"/>
                <w:rFonts w:hint="eastAsia"/>
                <w:b w:val="0"/>
                <w:sz w:val="18"/>
                <w:szCs w:val="18"/>
              </w:rPr>
              <w:t xml:space="preserve"> data=</w:t>
            </w:r>
            <w:r w:rsidR="00700B0A" w:rsidRPr="009B1152">
              <w:rPr>
                <w:rStyle w:val="a9"/>
                <w:b w:val="0"/>
                <w:sz w:val="18"/>
                <w:szCs w:val="18"/>
              </w:rPr>
              <w:t>"</w:t>
            </w:r>
            <w:r w:rsidR="00700B0A">
              <w:rPr>
                <w:rStyle w:val="a9"/>
                <w:rFonts w:hint="eastAsia"/>
                <w:b w:val="0"/>
                <w:sz w:val="18"/>
                <w:szCs w:val="18"/>
              </w:rPr>
              <w:t>r</w:t>
            </w:r>
            <w:r w:rsidR="00700B0A" w:rsidRPr="009B1152">
              <w:rPr>
                <w:rStyle w:val="a9"/>
                <w:b w:val="0"/>
                <w:sz w:val="18"/>
                <w:szCs w:val="18"/>
              </w:rPr>
              <w:t>"</w:t>
            </w:r>
            <w:r w:rsidR="00700B0A">
              <w:rPr>
                <w:rStyle w:val="a9"/>
                <w:rFonts w:hint="eastAsia"/>
                <w:b w:val="0"/>
                <w:sz w:val="18"/>
                <w:szCs w:val="18"/>
              </w:rPr>
              <w:t xml:space="preserve"> /&gt;</w:t>
            </w:r>
            <w:r w:rsidRPr="00861176">
              <w:rPr>
                <w:rStyle w:val="a9"/>
                <w:b w:val="0"/>
                <w:sz w:val="18"/>
                <w:szCs w:val="18"/>
              </w:rPr>
              <w:t xml:space="preserve"> out of demonstrators willing to risk arrest. SCLC organizers came up </w:t>
            </w:r>
            <w:r w:rsidR="00700B0A">
              <w:rPr>
                <w:rStyle w:val="a9"/>
                <w:rFonts w:hint="eastAsia"/>
                <w:b w:val="0"/>
                <w:sz w:val="18"/>
                <w:szCs w:val="18"/>
              </w:rPr>
              <w:t>&lt;tag type=</w:t>
            </w:r>
            <w:r w:rsidR="00700B0A" w:rsidRPr="009B1152">
              <w:rPr>
                <w:rStyle w:val="a9"/>
                <w:b w:val="0"/>
                <w:sz w:val="18"/>
                <w:szCs w:val="18"/>
              </w:rPr>
              <w:t>"</w:t>
            </w:r>
            <w:r w:rsidR="00700B0A">
              <w:rPr>
                <w:rStyle w:val="a9"/>
                <w:rFonts w:hint="eastAsia"/>
                <w:b w:val="0"/>
                <w:sz w:val="18"/>
                <w:szCs w:val="18"/>
              </w:rPr>
              <w:t>textWithI</w:t>
            </w:r>
            <w:r w:rsidR="00700B0A" w:rsidRPr="00861176">
              <w:rPr>
                <w:rStyle w:val="a9"/>
                <w:b w:val="0"/>
                <w:sz w:val="18"/>
                <w:szCs w:val="18"/>
              </w:rPr>
              <w:t>nitial</w:t>
            </w:r>
            <w:r w:rsidR="00700B0A" w:rsidRPr="009B1152">
              <w:rPr>
                <w:rStyle w:val="a9"/>
                <w:b w:val="0"/>
                <w:sz w:val="18"/>
                <w:szCs w:val="18"/>
              </w:rPr>
              <w:t>"</w:t>
            </w:r>
            <w:r w:rsidR="00700B0A">
              <w:rPr>
                <w:rStyle w:val="a9"/>
                <w:rFonts w:hint="eastAsia"/>
                <w:b w:val="0"/>
                <w:sz w:val="18"/>
                <w:szCs w:val="18"/>
              </w:rPr>
              <w:t xml:space="preserve"> data=</w:t>
            </w:r>
            <w:r w:rsidR="00700B0A" w:rsidRPr="009B1152">
              <w:rPr>
                <w:rStyle w:val="a9"/>
                <w:b w:val="0"/>
                <w:sz w:val="18"/>
                <w:szCs w:val="18"/>
              </w:rPr>
              <w:t>"</w:t>
            </w:r>
            <w:r w:rsidR="00700B0A">
              <w:rPr>
                <w:rStyle w:val="a9"/>
                <w:rFonts w:hint="eastAsia"/>
                <w:b w:val="0"/>
                <w:sz w:val="18"/>
                <w:szCs w:val="18"/>
              </w:rPr>
              <w:t>w</w:t>
            </w:r>
            <w:r w:rsidR="00700B0A" w:rsidRPr="009B1152">
              <w:rPr>
                <w:rStyle w:val="a9"/>
                <w:b w:val="0"/>
                <w:sz w:val="18"/>
                <w:szCs w:val="18"/>
              </w:rPr>
              <w:t>"</w:t>
            </w:r>
            <w:r w:rsidR="00700B0A">
              <w:rPr>
                <w:rStyle w:val="a9"/>
                <w:rFonts w:hint="eastAsia"/>
                <w:b w:val="0"/>
                <w:sz w:val="18"/>
                <w:szCs w:val="18"/>
              </w:rPr>
              <w:t xml:space="preserve"> /&gt;</w:t>
            </w:r>
            <w:r w:rsidRPr="00861176">
              <w:rPr>
                <w:rStyle w:val="a9"/>
                <w:b w:val="0"/>
                <w:sz w:val="18"/>
                <w:szCs w:val="18"/>
              </w:rPr>
              <w:t xml:space="preserve"> a bold and controversial alternative, calling on high school students to take part in the demonstrators. When more than a thousand students left school on May 2 to </w:t>
            </w:r>
            <w:r w:rsidR="00700B0A">
              <w:rPr>
                <w:rStyle w:val="a9"/>
                <w:rFonts w:hint="eastAsia"/>
                <w:b w:val="0"/>
                <w:sz w:val="18"/>
                <w:szCs w:val="18"/>
              </w:rPr>
              <w:t>&lt;tag type=</w:t>
            </w:r>
            <w:r w:rsidR="00700B0A" w:rsidRPr="009B1152">
              <w:rPr>
                <w:rStyle w:val="a9"/>
                <w:b w:val="0"/>
                <w:sz w:val="18"/>
                <w:szCs w:val="18"/>
              </w:rPr>
              <w:t>"</w:t>
            </w:r>
            <w:r w:rsidR="00700B0A">
              <w:rPr>
                <w:rStyle w:val="a9"/>
                <w:rFonts w:hint="eastAsia"/>
                <w:b w:val="0"/>
                <w:sz w:val="18"/>
                <w:szCs w:val="18"/>
              </w:rPr>
              <w:t>textWithI</w:t>
            </w:r>
            <w:r w:rsidR="00700B0A" w:rsidRPr="00861176">
              <w:rPr>
                <w:rStyle w:val="a9"/>
                <w:b w:val="0"/>
                <w:sz w:val="18"/>
                <w:szCs w:val="18"/>
              </w:rPr>
              <w:t>nitial</w:t>
            </w:r>
            <w:r w:rsidR="00700B0A" w:rsidRPr="009B1152">
              <w:rPr>
                <w:rStyle w:val="a9"/>
                <w:b w:val="0"/>
                <w:sz w:val="18"/>
                <w:szCs w:val="18"/>
              </w:rPr>
              <w:t>"</w:t>
            </w:r>
            <w:r w:rsidR="00700B0A">
              <w:rPr>
                <w:rStyle w:val="a9"/>
                <w:rFonts w:hint="eastAsia"/>
                <w:b w:val="0"/>
                <w:sz w:val="18"/>
                <w:szCs w:val="18"/>
              </w:rPr>
              <w:t xml:space="preserve"> data=</w:t>
            </w:r>
            <w:r w:rsidR="00700B0A" w:rsidRPr="009B1152">
              <w:rPr>
                <w:rStyle w:val="a9"/>
                <w:b w:val="0"/>
                <w:sz w:val="18"/>
                <w:szCs w:val="18"/>
              </w:rPr>
              <w:t>"</w:t>
            </w:r>
            <w:r w:rsidR="00700B0A">
              <w:rPr>
                <w:rStyle w:val="a9"/>
                <w:rFonts w:hint="eastAsia"/>
                <w:b w:val="0"/>
                <w:sz w:val="18"/>
                <w:szCs w:val="18"/>
              </w:rPr>
              <w:t>j</w:t>
            </w:r>
            <w:r w:rsidR="00700B0A" w:rsidRPr="009B1152">
              <w:rPr>
                <w:rStyle w:val="a9"/>
                <w:b w:val="0"/>
                <w:sz w:val="18"/>
                <w:szCs w:val="18"/>
              </w:rPr>
              <w:t>"</w:t>
            </w:r>
            <w:r w:rsidR="00700B0A">
              <w:rPr>
                <w:rStyle w:val="a9"/>
                <w:rFonts w:hint="eastAsia"/>
                <w:b w:val="0"/>
                <w:sz w:val="18"/>
                <w:szCs w:val="18"/>
              </w:rPr>
              <w:t xml:space="preserve"> /&gt;</w:t>
            </w:r>
            <w:r w:rsidRPr="00861176">
              <w:rPr>
                <w:rStyle w:val="a9"/>
                <w:b w:val="0"/>
                <w:sz w:val="18"/>
                <w:szCs w:val="18"/>
              </w:rPr>
              <w:t xml:space="preserve"> the demonstrations, Bull Connor unleashed police dogs on them, then </w:t>
            </w:r>
            <w:r w:rsidRPr="00861176">
              <w:rPr>
                <w:rStyle w:val="a9"/>
                <w:b w:val="0"/>
                <w:sz w:val="18"/>
                <w:szCs w:val="18"/>
              </w:rPr>
              <w:lastRenderedPageBreak/>
              <w:t xml:space="preserve">turned the city's fire hoses, set at a level that would peel bark off a tree or separate bricks from mortar, on the children. </w:t>
            </w:r>
          </w:p>
          <w:p w:rsidR="00861176" w:rsidRPr="00861176" w:rsidRDefault="00861176" w:rsidP="00861176">
            <w:pPr>
              <w:pStyle w:val="M"/>
              <w:rPr>
                <w:rStyle w:val="a9"/>
                <w:b w:val="0"/>
                <w:sz w:val="18"/>
                <w:szCs w:val="18"/>
              </w:rPr>
            </w:pPr>
            <w:r w:rsidRPr="00861176">
              <w:rPr>
                <w:rStyle w:val="a9"/>
                <w:b w:val="0"/>
                <w:sz w:val="18"/>
                <w:szCs w:val="18"/>
              </w:rPr>
              <w:t xml:space="preserve">That forced the Kennedy administration to intervene more forcefully in the negotiations </w:t>
            </w:r>
            <w:r w:rsidR="00700B0A">
              <w:rPr>
                <w:rStyle w:val="a9"/>
                <w:rFonts w:hint="eastAsia"/>
                <w:b w:val="0"/>
                <w:sz w:val="18"/>
                <w:szCs w:val="18"/>
              </w:rPr>
              <w:t>&lt;tag type=</w:t>
            </w:r>
            <w:r w:rsidR="00700B0A" w:rsidRPr="009B1152">
              <w:rPr>
                <w:rStyle w:val="a9"/>
                <w:b w:val="0"/>
                <w:sz w:val="18"/>
                <w:szCs w:val="18"/>
              </w:rPr>
              <w:t>"</w:t>
            </w:r>
            <w:r w:rsidR="00700B0A">
              <w:rPr>
                <w:rStyle w:val="a9"/>
                <w:rFonts w:hint="eastAsia"/>
                <w:b w:val="0"/>
                <w:sz w:val="18"/>
                <w:szCs w:val="18"/>
              </w:rPr>
              <w:t>textWithI</w:t>
            </w:r>
            <w:r w:rsidR="00700B0A" w:rsidRPr="00861176">
              <w:rPr>
                <w:rStyle w:val="a9"/>
                <w:b w:val="0"/>
                <w:sz w:val="18"/>
                <w:szCs w:val="18"/>
              </w:rPr>
              <w:t>nitial</w:t>
            </w:r>
            <w:r w:rsidR="00700B0A" w:rsidRPr="009B1152">
              <w:rPr>
                <w:rStyle w:val="a9"/>
                <w:b w:val="0"/>
                <w:sz w:val="18"/>
                <w:szCs w:val="18"/>
              </w:rPr>
              <w:t>"</w:t>
            </w:r>
            <w:r w:rsidR="00700B0A">
              <w:rPr>
                <w:rStyle w:val="a9"/>
                <w:rFonts w:hint="eastAsia"/>
                <w:b w:val="0"/>
                <w:sz w:val="18"/>
                <w:szCs w:val="18"/>
              </w:rPr>
              <w:t xml:space="preserve"> data=</w:t>
            </w:r>
            <w:r w:rsidR="00700B0A" w:rsidRPr="009B1152">
              <w:rPr>
                <w:rStyle w:val="a9"/>
                <w:b w:val="0"/>
                <w:sz w:val="18"/>
                <w:szCs w:val="18"/>
              </w:rPr>
              <w:t>"</w:t>
            </w:r>
            <w:r w:rsidR="00700B0A">
              <w:rPr>
                <w:rStyle w:val="a9"/>
                <w:rFonts w:hint="eastAsia"/>
                <w:b w:val="0"/>
                <w:sz w:val="18"/>
                <w:szCs w:val="18"/>
              </w:rPr>
              <w:t>b</w:t>
            </w:r>
            <w:r w:rsidR="00700B0A" w:rsidRPr="009B1152">
              <w:rPr>
                <w:rStyle w:val="a9"/>
                <w:b w:val="0"/>
                <w:sz w:val="18"/>
                <w:szCs w:val="18"/>
              </w:rPr>
              <w:t>"</w:t>
            </w:r>
            <w:r w:rsidR="00700B0A">
              <w:rPr>
                <w:rStyle w:val="a9"/>
                <w:rFonts w:hint="eastAsia"/>
                <w:b w:val="0"/>
                <w:sz w:val="18"/>
                <w:szCs w:val="18"/>
              </w:rPr>
              <w:t xml:space="preserve"> /&gt;</w:t>
            </w:r>
            <w:r>
              <w:rPr>
                <w:rStyle w:val="a9"/>
                <w:rFonts w:hint="eastAsia"/>
                <w:b w:val="0"/>
                <w:sz w:val="18"/>
                <w:szCs w:val="18"/>
              </w:rPr>
              <w:t xml:space="preserve"> </w:t>
            </w:r>
            <w:r w:rsidRPr="00861176">
              <w:rPr>
                <w:rStyle w:val="a9"/>
                <w:b w:val="0"/>
                <w:sz w:val="18"/>
                <w:szCs w:val="18"/>
              </w:rPr>
              <w:t xml:space="preserve">the white business community and the SCLC. On May 10 the parties announced an agreement to desegregate the lunch counters and other public accommodations downtown, to create a committee to eliminate discriminatory hiring practices, to arrange for the release of jailed protesters </w:t>
            </w:r>
            <w:r w:rsidR="00700B0A">
              <w:rPr>
                <w:rStyle w:val="a9"/>
                <w:rFonts w:hint="eastAsia"/>
                <w:b w:val="0"/>
                <w:sz w:val="18"/>
                <w:szCs w:val="18"/>
              </w:rPr>
              <w:t>&lt;tag type=</w:t>
            </w:r>
            <w:r w:rsidR="00700B0A" w:rsidRPr="009B1152">
              <w:rPr>
                <w:rStyle w:val="a9"/>
                <w:b w:val="0"/>
                <w:sz w:val="18"/>
                <w:szCs w:val="18"/>
              </w:rPr>
              <w:t>"</w:t>
            </w:r>
            <w:r w:rsidR="00700B0A">
              <w:rPr>
                <w:rStyle w:val="a9"/>
                <w:rFonts w:hint="eastAsia"/>
                <w:b w:val="0"/>
                <w:sz w:val="18"/>
                <w:szCs w:val="18"/>
              </w:rPr>
              <w:t>textWithI</w:t>
            </w:r>
            <w:r w:rsidR="00700B0A" w:rsidRPr="00861176">
              <w:rPr>
                <w:rStyle w:val="a9"/>
                <w:b w:val="0"/>
                <w:sz w:val="18"/>
                <w:szCs w:val="18"/>
              </w:rPr>
              <w:t>nitial</w:t>
            </w:r>
            <w:r w:rsidR="00700B0A" w:rsidRPr="009B1152">
              <w:rPr>
                <w:rStyle w:val="a9"/>
                <w:b w:val="0"/>
                <w:sz w:val="18"/>
                <w:szCs w:val="18"/>
              </w:rPr>
              <w:t>"</w:t>
            </w:r>
            <w:r w:rsidR="00700B0A">
              <w:rPr>
                <w:rStyle w:val="a9"/>
                <w:rFonts w:hint="eastAsia"/>
                <w:b w:val="0"/>
                <w:sz w:val="18"/>
                <w:szCs w:val="18"/>
              </w:rPr>
              <w:t xml:space="preserve"> data=</w:t>
            </w:r>
            <w:r w:rsidR="00700B0A" w:rsidRPr="009B1152">
              <w:rPr>
                <w:rStyle w:val="a9"/>
                <w:b w:val="0"/>
                <w:sz w:val="18"/>
                <w:szCs w:val="18"/>
              </w:rPr>
              <w:t>"</w:t>
            </w:r>
            <w:r w:rsidR="00700B0A">
              <w:rPr>
                <w:rStyle w:val="a9"/>
                <w:rFonts w:hint="eastAsia"/>
                <w:b w:val="0"/>
                <w:sz w:val="18"/>
                <w:szCs w:val="18"/>
              </w:rPr>
              <w:t>a</w:t>
            </w:r>
            <w:r w:rsidR="00700B0A" w:rsidRPr="009B1152">
              <w:rPr>
                <w:rStyle w:val="a9"/>
                <w:b w:val="0"/>
                <w:sz w:val="18"/>
                <w:szCs w:val="18"/>
              </w:rPr>
              <w:t>"</w:t>
            </w:r>
            <w:r w:rsidR="00700B0A">
              <w:rPr>
                <w:rStyle w:val="a9"/>
                <w:rFonts w:hint="eastAsia"/>
                <w:b w:val="0"/>
                <w:sz w:val="18"/>
                <w:szCs w:val="18"/>
              </w:rPr>
              <w:t xml:space="preserve"> /&gt;</w:t>
            </w:r>
            <w:r>
              <w:rPr>
                <w:rStyle w:val="a9"/>
                <w:rFonts w:hint="eastAsia"/>
                <w:b w:val="0"/>
                <w:sz w:val="18"/>
                <w:szCs w:val="18"/>
              </w:rPr>
              <w:t xml:space="preserve"> </w:t>
            </w:r>
            <w:r w:rsidRPr="00861176">
              <w:rPr>
                <w:rStyle w:val="a9"/>
                <w:b w:val="0"/>
                <w:sz w:val="18"/>
                <w:szCs w:val="18"/>
              </w:rPr>
              <w:t xml:space="preserve"> to establish regular means of communication between black and white leaders.</w:t>
            </w:r>
          </w:p>
          <w:p w:rsidR="00BF624E" w:rsidRPr="00A83893" w:rsidRDefault="00861176" w:rsidP="00861176">
            <w:pPr>
              <w:pStyle w:val="M"/>
              <w:ind w:firstLine="0"/>
              <w:rPr>
                <w:rStyle w:val="a9"/>
                <w:b w:val="0"/>
                <w:sz w:val="18"/>
                <w:szCs w:val="18"/>
              </w:rPr>
            </w:pPr>
            <w:r w:rsidRPr="00861176">
              <w:rPr>
                <w:rStyle w:val="a9"/>
                <w:b w:val="0"/>
                <w:sz w:val="18"/>
                <w:szCs w:val="18"/>
              </w:rPr>
              <w:t xml:space="preserve">Not everyone in the black community </w:t>
            </w:r>
            <w:r w:rsidR="00700B0A">
              <w:rPr>
                <w:rStyle w:val="a9"/>
                <w:rFonts w:hint="eastAsia"/>
                <w:b w:val="0"/>
                <w:sz w:val="18"/>
                <w:szCs w:val="18"/>
              </w:rPr>
              <w:t>&lt;tag type=</w:t>
            </w:r>
            <w:r w:rsidR="00700B0A" w:rsidRPr="009B1152">
              <w:rPr>
                <w:rStyle w:val="a9"/>
                <w:b w:val="0"/>
                <w:sz w:val="18"/>
                <w:szCs w:val="18"/>
              </w:rPr>
              <w:t>"</w:t>
            </w:r>
            <w:r w:rsidR="00700B0A">
              <w:rPr>
                <w:rStyle w:val="a9"/>
                <w:rFonts w:hint="eastAsia"/>
                <w:b w:val="0"/>
                <w:sz w:val="18"/>
                <w:szCs w:val="18"/>
              </w:rPr>
              <w:t>textWithI</w:t>
            </w:r>
            <w:r w:rsidR="00700B0A" w:rsidRPr="00861176">
              <w:rPr>
                <w:rStyle w:val="a9"/>
                <w:b w:val="0"/>
                <w:sz w:val="18"/>
                <w:szCs w:val="18"/>
              </w:rPr>
              <w:t>nitial</w:t>
            </w:r>
            <w:r w:rsidR="00700B0A" w:rsidRPr="009B1152">
              <w:rPr>
                <w:rStyle w:val="a9"/>
                <w:b w:val="0"/>
                <w:sz w:val="18"/>
                <w:szCs w:val="18"/>
              </w:rPr>
              <w:t>"</w:t>
            </w:r>
            <w:r w:rsidR="00700B0A">
              <w:rPr>
                <w:rStyle w:val="a9"/>
                <w:rFonts w:hint="eastAsia"/>
                <w:b w:val="0"/>
                <w:sz w:val="18"/>
                <w:szCs w:val="18"/>
              </w:rPr>
              <w:t xml:space="preserve"> data=</w:t>
            </w:r>
            <w:r w:rsidR="00700B0A" w:rsidRPr="009B1152">
              <w:rPr>
                <w:rStyle w:val="a9"/>
                <w:b w:val="0"/>
                <w:sz w:val="18"/>
                <w:szCs w:val="18"/>
              </w:rPr>
              <w:t>"</w:t>
            </w:r>
            <w:r w:rsidR="00700B0A">
              <w:rPr>
                <w:rStyle w:val="a9"/>
                <w:rFonts w:hint="eastAsia"/>
                <w:b w:val="0"/>
                <w:sz w:val="18"/>
                <w:szCs w:val="18"/>
              </w:rPr>
              <w:t>a</w:t>
            </w:r>
            <w:r w:rsidR="00700B0A" w:rsidRPr="009B1152">
              <w:rPr>
                <w:rStyle w:val="a9"/>
                <w:b w:val="0"/>
                <w:sz w:val="18"/>
                <w:szCs w:val="18"/>
              </w:rPr>
              <w:t>"</w:t>
            </w:r>
            <w:r w:rsidR="00700B0A">
              <w:rPr>
                <w:rStyle w:val="a9"/>
                <w:rFonts w:hint="eastAsia"/>
                <w:b w:val="0"/>
                <w:sz w:val="18"/>
                <w:szCs w:val="18"/>
              </w:rPr>
              <w:t xml:space="preserve"> /&gt;</w:t>
            </w:r>
            <w:r w:rsidRPr="00861176">
              <w:rPr>
                <w:rStyle w:val="a9"/>
                <w:b w:val="0"/>
                <w:sz w:val="18"/>
                <w:szCs w:val="18"/>
              </w:rPr>
              <w:t xml:space="preserve"> of the agreement—Fred Shuttlesworth was particularly critical, since he had accumulated a great deal of skepticism about the good faith of Birmingham's power structure from his experience in </w:t>
            </w:r>
            <w:r w:rsidR="00700B0A">
              <w:rPr>
                <w:rStyle w:val="a9"/>
                <w:rFonts w:hint="eastAsia"/>
                <w:b w:val="0"/>
                <w:sz w:val="18"/>
                <w:szCs w:val="18"/>
              </w:rPr>
              <w:t>&lt;tag type=</w:t>
            </w:r>
            <w:r w:rsidR="00700B0A" w:rsidRPr="009B1152">
              <w:rPr>
                <w:rStyle w:val="a9"/>
                <w:b w:val="0"/>
                <w:sz w:val="18"/>
                <w:szCs w:val="18"/>
              </w:rPr>
              <w:t>"</w:t>
            </w:r>
            <w:r w:rsidR="00700B0A">
              <w:rPr>
                <w:rStyle w:val="a9"/>
                <w:rFonts w:hint="eastAsia"/>
                <w:b w:val="0"/>
                <w:sz w:val="18"/>
                <w:szCs w:val="18"/>
              </w:rPr>
              <w:t>textWithI</w:t>
            </w:r>
            <w:r w:rsidR="00700B0A" w:rsidRPr="00861176">
              <w:rPr>
                <w:rStyle w:val="a9"/>
                <w:b w:val="0"/>
                <w:sz w:val="18"/>
                <w:szCs w:val="18"/>
              </w:rPr>
              <w:t>nitial</w:t>
            </w:r>
            <w:r w:rsidR="00700B0A" w:rsidRPr="009B1152">
              <w:rPr>
                <w:rStyle w:val="a9"/>
                <w:b w:val="0"/>
                <w:sz w:val="18"/>
                <w:szCs w:val="18"/>
              </w:rPr>
              <w:t>"</w:t>
            </w:r>
            <w:r w:rsidR="00700B0A">
              <w:rPr>
                <w:rStyle w:val="a9"/>
                <w:rFonts w:hint="eastAsia"/>
                <w:b w:val="0"/>
                <w:sz w:val="18"/>
                <w:szCs w:val="18"/>
              </w:rPr>
              <w:t xml:space="preserve"> data=</w:t>
            </w:r>
            <w:r w:rsidR="00700B0A" w:rsidRPr="009B1152">
              <w:rPr>
                <w:rStyle w:val="a9"/>
                <w:b w:val="0"/>
                <w:sz w:val="18"/>
                <w:szCs w:val="18"/>
              </w:rPr>
              <w:t>"</w:t>
            </w:r>
            <w:r w:rsidR="00700B0A">
              <w:rPr>
                <w:rStyle w:val="a9"/>
                <w:rFonts w:hint="eastAsia"/>
                <w:b w:val="0"/>
                <w:sz w:val="18"/>
                <w:szCs w:val="18"/>
              </w:rPr>
              <w:t>d</w:t>
            </w:r>
            <w:r w:rsidR="00700B0A" w:rsidRPr="009B1152">
              <w:rPr>
                <w:rStyle w:val="a9"/>
                <w:b w:val="0"/>
                <w:sz w:val="18"/>
                <w:szCs w:val="18"/>
              </w:rPr>
              <w:t>"</w:t>
            </w:r>
            <w:r w:rsidR="00700B0A">
              <w:rPr>
                <w:rStyle w:val="a9"/>
                <w:rFonts w:hint="eastAsia"/>
                <w:b w:val="0"/>
                <w:sz w:val="18"/>
                <w:szCs w:val="18"/>
              </w:rPr>
              <w:t xml:space="preserve"> /&gt;</w:t>
            </w:r>
            <w:r>
              <w:rPr>
                <w:rStyle w:val="a9"/>
                <w:rFonts w:hint="eastAsia"/>
                <w:b w:val="0"/>
                <w:sz w:val="18"/>
                <w:szCs w:val="18"/>
              </w:rPr>
              <w:t xml:space="preserve"> </w:t>
            </w:r>
            <w:r w:rsidRPr="00861176">
              <w:rPr>
                <w:rStyle w:val="a9"/>
                <w:b w:val="0"/>
                <w:sz w:val="18"/>
                <w:szCs w:val="18"/>
              </w:rPr>
              <w:t>with them. The reaction from parts of the white community was</w:t>
            </w:r>
            <w:r w:rsidR="00700B0A">
              <w:rPr>
                <w:rStyle w:val="a9"/>
                <w:rFonts w:hint="eastAsia"/>
                <w:b w:val="0"/>
                <w:sz w:val="18"/>
                <w:szCs w:val="18"/>
              </w:rPr>
              <w:t>&lt;tag type=</w:t>
            </w:r>
            <w:r w:rsidR="00700B0A" w:rsidRPr="009B1152">
              <w:rPr>
                <w:rStyle w:val="a9"/>
                <w:b w:val="0"/>
                <w:sz w:val="18"/>
                <w:szCs w:val="18"/>
              </w:rPr>
              <w:t>"</w:t>
            </w:r>
            <w:r w:rsidR="00700B0A">
              <w:rPr>
                <w:rStyle w:val="a9"/>
                <w:rFonts w:hint="eastAsia"/>
                <w:b w:val="0"/>
                <w:sz w:val="18"/>
                <w:szCs w:val="18"/>
              </w:rPr>
              <w:t>textWithI</w:t>
            </w:r>
            <w:r w:rsidR="00700B0A" w:rsidRPr="00861176">
              <w:rPr>
                <w:rStyle w:val="a9"/>
                <w:b w:val="0"/>
                <w:sz w:val="18"/>
                <w:szCs w:val="18"/>
              </w:rPr>
              <w:t>nitial</w:t>
            </w:r>
            <w:r w:rsidR="00700B0A" w:rsidRPr="009B1152">
              <w:rPr>
                <w:rStyle w:val="a9"/>
                <w:b w:val="0"/>
                <w:sz w:val="18"/>
                <w:szCs w:val="18"/>
              </w:rPr>
              <w:t>"</w:t>
            </w:r>
            <w:r w:rsidR="00700B0A">
              <w:rPr>
                <w:rStyle w:val="a9"/>
                <w:rFonts w:hint="eastAsia"/>
                <w:b w:val="0"/>
                <w:sz w:val="18"/>
                <w:szCs w:val="18"/>
              </w:rPr>
              <w:t xml:space="preserve"> data=</w:t>
            </w:r>
            <w:r w:rsidR="00700B0A" w:rsidRPr="009B1152">
              <w:rPr>
                <w:rStyle w:val="a9"/>
                <w:b w:val="0"/>
                <w:sz w:val="18"/>
                <w:szCs w:val="18"/>
              </w:rPr>
              <w:t>"</w:t>
            </w:r>
            <w:r w:rsidR="00700B0A">
              <w:rPr>
                <w:rStyle w:val="a9"/>
                <w:rFonts w:hint="eastAsia"/>
                <w:b w:val="0"/>
                <w:sz w:val="18"/>
                <w:szCs w:val="18"/>
              </w:rPr>
              <w:t>e</w:t>
            </w:r>
            <w:r w:rsidR="00700B0A" w:rsidRPr="009B1152">
              <w:rPr>
                <w:rStyle w:val="a9"/>
                <w:b w:val="0"/>
                <w:sz w:val="18"/>
                <w:szCs w:val="18"/>
              </w:rPr>
              <w:t>"</w:t>
            </w:r>
            <w:r w:rsidR="00700B0A">
              <w:rPr>
                <w:rStyle w:val="a9"/>
                <w:rFonts w:hint="eastAsia"/>
                <w:b w:val="0"/>
                <w:sz w:val="18"/>
                <w:szCs w:val="18"/>
              </w:rPr>
              <w:t xml:space="preserve"> /&gt;</w:t>
            </w:r>
            <w:r w:rsidRPr="00861176">
              <w:rPr>
                <w:rStyle w:val="a9"/>
                <w:b w:val="0"/>
                <w:sz w:val="18"/>
                <w:szCs w:val="18"/>
              </w:rPr>
              <w:t xml:space="preserve"> more violent: the Gaston Motel, which housed the SCLC's unofficial headquarters, was bombed, as was the home of King's brother, the Reverend A. D. King. Kennedy prepared to federalize the Alabama National Guard but did not </w:t>
            </w:r>
            <w:r w:rsidR="00700B0A">
              <w:rPr>
                <w:rStyle w:val="a9"/>
                <w:rFonts w:hint="eastAsia"/>
                <w:b w:val="0"/>
                <w:sz w:val="18"/>
                <w:szCs w:val="18"/>
              </w:rPr>
              <w:t>&lt;tag type=</w:t>
            </w:r>
            <w:r w:rsidR="00700B0A" w:rsidRPr="009B1152">
              <w:rPr>
                <w:rStyle w:val="a9"/>
                <w:b w:val="0"/>
                <w:sz w:val="18"/>
                <w:szCs w:val="18"/>
              </w:rPr>
              <w:t>"</w:t>
            </w:r>
            <w:r w:rsidR="00700B0A">
              <w:rPr>
                <w:rStyle w:val="a9"/>
                <w:rFonts w:hint="eastAsia"/>
                <w:b w:val="0"/>
                <w:sz w:val="18"/>
                <w:szCs w:val="18"/>
              </w:rPr>
              <w:t>textWithI</w:t>
            </w:r>
            <w:r w:rsidR="00700B0A" w:rsidRPr="00861176">
              <w:rPr>
                <w:rStyle w:val="a9"/>
                <w:b w:val="0"/>
                <w:sz w:val="18"/>
                <w:szCs w:val="18"/>
              </w:rPr>
              <w:t>nitial</w:t>
            </w:r>
            <w:r w:rsidR="00700B0A" w:rsidRPr="009B1152">
              <w:rPr>
                <w:rStyle w:val="a9"/>
                <w:b w:val="0"/>
                <w:sz w:val="18"/>
                <w:szCs w:val="18"/>
              </w:rPr>
              <w:t>"</w:t>
            </w:r>
            <w:r w:rsidR="00700B0A">
              <w:rPr>
                <w:rStyle w:val="a9"/>
                <w:rFonts w:hint="eastAsia"/>
                <w:b w:val="0"/>
                <w:sz w:val="18"/>
                <w:szCs w:val="18"/>
              </w:rPr>
              <w:t xml:space="preserve"> data=</w:t>
            </w:r>
            <w:r w:rsidR="00700B0A" w:rsidRPr="009B1152">
              <w:rPr>
                <w:rStyle w:val="a9"/>
                <w:b w:val="0"/>
                <w:sz w:val="18"/>
                <w:szCs w:val="18"/>
              </w:rPr>
              <w:t>"</w:t>
            </w:r>
            <w:r w:rsidR="00700B0A">
              <w:rPr>
                <w:rStyle w:val="a9"/>
                <w:rFonts w:hint="eastAsia"/>
                <w:b w:val="0"/>
                <w:sz w:val="18"/>
                <w:szCs w:val="18"/>
              </w:rPr>
              <w:t>f</w:t>
            </w:r>
            <w:r w:rsidR="00700B0A" w:rsidRPr="009B1152">
              <w:rPr>
                <w:rStyle w:val="a9"/>
                <w:b w:val="0"/>
                <w:sz w:val="18"/>
                <w:szCs w:val="18"/>
              </w:rPr>
              <w:t>"</w:t>
            </w:r>
            <w:r w:rsidR="00700B0A">
              <w:rPr>
                <w:rStyle w:val="a9"/>
                <w:rFonts w:hint="eastAsia"/>
                <w:b w:val="0"/>
                <w:sz w:val="18"/>
                <w:szCs w:val="18"/>
              </w:rPr>
              <w:t xml:space="preserve"> /&gt;</w:t>
            </w:r>
            <w:r w:rsidRPr="00861176">
              <w:rPr>
                <w:rStyle w:val="a9"/>
                <w:b w:val="0"/>
                <w:sz w:val="18"/>
                <w:szCs w:val="18"/>
              </w:rPr>
              <w:t xml:space="preserve"> through. Four months </w:t>
            </w:r>
            <w:r w:rsidR="00700B0A">
              <w:rPr>
                <w:rStyle w:val="a9"/>
                <w:rFonts w:hint="eastAsia"/>
                <w:b w:val="0"/>
                <w:sz w:val="18"/>
                <w:szCs w:val="18"/>
              </w:rPr>
              <w:t>&lt;tag type=</w:t>
            </w:r>
            <w:r w:rsidR="00700B0A" w:rsidRPr="009B1152">
              <w:rPr>
                <w:rStyle w:val="a9"/>
                <w:b w:val="0"/>
                <w:sz w:val="18"/>
                <w:szCs w:val="18"/>
              </w:rPr>
              <w:t>"</w:t>
            </w:r>
            <w:r w:rsidR="00700B0A">
              <w:rPr>
                <w:rStyle w:val="a9"/>
                <w:rFonts w:hint="eastAsia"/>
                <w:b w:val="0"/>
                <w:sz w:val="18"/>
                <w:szCs w:val="18"/>
              </w:rPr>
              <w:t>textWithI</w:t>
            </w:r>
            <w:r w:rsidR="00700B0A" w:rsidRPr="00861176">
              <w:rPr>
                <w:rStyle w:val="a9"/>
                <w:b w:val="0"/>
                <w:sz w:val="18"/>
                <w:szCs w:val="18"/>
              </w:rPr>
              <w:t>nitial</w:t>
            </w:r>
            <w:r w:rsidR="00700B0A" w:rsidRPr="009B1152">
              <w:rPr>
                <w:rStyle w:val="a9"/>
                <w:b w:val="0"/>
                <w:sz w:val="18"/>
                <w:szCs w:val="18"/>
              </w:rPr>
              <w:t>"</w:t>
            </w:r>
            <w:r w:rsidR="00700B0A">
              <w:rPr>
                <w:rStyle w:val="a9"/>
                <w:rFonts w:hint="eastAsia"/>
                <w:b w:val="0"/>
                <w:sz w:val="18"/>
                <w:szCs w:val="18"/>
              </w:rPr>
              <w:t xml:space="preserve"> data=</w:t>
            </w:r>
            <w:r w:rsidR="00700B0A" w:rsidRPr="009B1152">
              <w:rPr>
                <w:rStyle w:val="a9"/>
                <w:b w:val="0"/>
                <w:sz w:val="18"/>
                <w:szCs w:val="18"/>
              </w:rPr>
              <w:t>"</w:t>
            </w:r>
            <w:r w:rsidR="00700B0A">
              <w:rPr>
                <w:rStyle w:val="a9"/>
                <w:rFonts w:hint="eastAsia"/>
                <w:b w:val="0"/>
                <w:sz w:val="18"/>
                <w:szCs w:val="18"/>
              </w:rPr>
              <w:t>l</w:t>
            </w:r>
            <w:r w:rsidR="00700B0A" w:rsidRPr="009B1152">
              <w:rPr>
                <w:rStyle w:val="a9"/>
                <w:b w:val="0"/>
                <w:sz w:val="18"/>
                <w:szCs w:val="18"/>
              </w:rPr>
              <w:t>"</w:t>
            </w:r>
            <w:r w:rsidR="00700B0A">
              <w:rPr>
                <w:rStyle w:val="a9"/>
                <w:rFonts w:hint="eastAsia"/>
                <w:b w:val="0"/>
                <w:sz w:val="18"/>
                <w:szCs w:val="18"/>
              </w:rPr>
              <w:t xml:space="preserve"> /&gt;</w:t>
            </w:r>
            <w:r w:rsidRPr="00861176">
              <w:rPr>
                <w:rStyle w:val="a9"/>
                <w:b w:val="0"/>
                <w:sz w:val="18"/>
                <w:szCs w:val="18"/>
              </w:rPr>
              <w:t xml:space="preserve">, on September 15, Ku Klux Klan members bombed the Sixteenth Street Baptist Church in Birmingham, killing four </w:t>
            </w:r>
            <w:r w:rsidR="00700B0A">
              <w:rPr>
                <w:rStyle w:val="a9"/>
                <w:rFonts w:hint="eastAsia"/>
                <w:b w:val="0"/>
                <w:sz w:val="18"/>
                <w:szCs w:val="18"/>
              </w:rPr>
              <w:t>&lt;tag type=</w:t>
            </w:r>
            <w:r w:rsidR="00700B0A" w:rsidRPr="009B1152">
              <w:rPr>
                <w:rStyle w:val="a9"/>
                <w:b w:val="0"/>
                <w:sz w:val="18"/>
                <w:szCs w:val="18"/>
              </w:rPr>
              <w:t>"</w:t>
            </w:r>
            <w:r w:rsidR="00700B0A">
              <w:rPr>
                <w:rStyle w:val="a9"/>
                <w:rFonts w:hint="eastAsia"/>
                <w:b w:val="0"/>
                <w:sz w:val="18"/>
                <w:szCs w:val="18"/>
              </w:rPr>
              <w:t>textWithI</w:t>
            </w:r>
            <w:r w:rsidR="00700B0A" w:rsidRPr="00861176">
              <w:rPr>
                <w:rStyle w:val="a9"/>
                <w:b w:val="0"/>
                <w:sz w:val="18"/>
                <w:szCs w:val="18"/>
              </w:rPr>
              <w:t>nitial</w:t>
            </w:r>
            <w:r w:rsidR="00700B0A" w:rsidRPr="009B1152">
              <w:rPr>
                <w:rStyle w:val="a9"/>
                <w:b w:val="0"/>
                <w:sz w:val="18"/>
                <w:szCs w:val="18"/>
              </w:rPr>
              <w:t>"</w:t>
            </w:r>
            <w:r w:rsidR="00700B0A">
              <w:rPr>
                <w:rStyle w:val="a9"/>
                <w:rFonts w:hint="eastAsia"/>
                <w:b w:val="0"/>
                <w:sz w:val="18"/>
                <w:szCs w:val="18"/>
              </w:rPr>
              <w:t xml:space="preserve"> data=</w:t>
            </w:r>
            <w:r w:rsidR="00700B0A" w:rsidRPr="009B1152">
              <w:rPr>
                <w:rStyle w:val="a9"/>
                <w:b w:val="0"/>
                <w:sz w:val="18"/>
                <w:szCs w:val="18"/>
              </w:rPr>
              <w:t>"</w:t>
            </w:r>
            <w:r w:rsidR="00700B0A">
              <w:rPr>
                <w:rStyle w:val="a9"/>
                <w:rFonts w:hint="eastAsia"/>
                <w:b w:val="0"/>
                <w:sz w:val="18"/>
                <w:szCs w:val="18"/>
              </w:rPr>
              <w:t>y</w:t>
            </w:r>
            <w:r w:rsidR="00700B0A" w:rsidRPr="009B1152">
              <w:rPr>
                <w:rStyle w:val="a9"/>
                <w:b w:val="0"/>
                <w:sz w:val="18"/>
                <w:szCs w:val="18"/>
              </w:rPr>
              <w:t>"</w:t>
            </w:r>
            <w:r w:rsidR="00700B0A">
              <w:rPr>
                <w:rStyle w:val="a9"/>
                <w:rFonts w:hint="eastAsia"/>
                <w:b w:val="0"/>
                <w:sz w:val="18"/>
                <w:szCs w:val="18"/>
              </w:rPr>
              <w:t xml:space="preserve"> /&gt;</w:t>
            </w:r>
            <w:r>
              <w:rPr>
                <w:rStyle w:val="a9"/>
                <w:rFonts w:hint="eastAsia"/>
                <w:b w:val="0"/>
                <w:sz w:val="18"/>
                <w:szCs w:val="18"/>
              </w:rPr>
              <w:t xml:space="preserve"> </w:t>
            </w:r>
            <w:r w:rsidRPr="00861176">
              <w:rPr>
                <w:rStyle w:val="a9"/>
                <w:b w:val="0"/>
                <w:sz w:val="18"/>
                <w:szCs w:val="18"/>
              </w:rPr>
              <w:t>girls.</w:t>
            </w:r>
            <w:r w:rsidR="00BF624E" w:rsidRPr="009A3D1E">
              <w:rPr>
                <w:rStyle w:val="a9"/>
                <w:b w:val="0"/>
                <w:sz w:val="18"/>
                <w:szCs w:val="18"/>
              </w:rPr>
              <w:t>&lt;/text&gt;</w:t>
            </w:r>
          </w:p>
          <w:p w:rsidR="00BF624E" w:rsidRPr="00A83893" w:rsidRDefault="00BF624E" w:rsidP="002621AF">
            <w:pPr>
              <w:pStyle w:val="M"/>
              <w:spacing w:line="240" w:lineRule="auto"/>
              <w:rPr>
                <w:rStyle w:val="a9"/>
                <w:b w:val="0"/>
                <w:sz w:val="18"/>
                <w:szCs w:val="18"/>
              </w:rPr>
            </w:pPr>
            <w:r w:rsidRPr="00A83893">
              <w:rPr>
                <w:rStyle w:val="a9"/>
                <w:b w:val="0"/>
                <w:sz w:val="18"/>
                <w:szCs w:val="18"/>
              </w:rPr>
              <w:t>&lt;/prompt&gt;</w:t>
            </w:r>
          </w:p>
          <w:p w:rsidR="00BF624E" w:rsidRDefault="00BF624E" w:rsidP="002621AF">
            <w:pPr>
              <w:pStyle w:val="M"/>
              <w:spacing w:line="240" w:lineRule="auto"/>
              <w:rPr>
                <w:rStyle w:val="a9"/>
                <w:b w:val="0"/>
                <w:sz w:val="18"/>
                <w:szCs w:val="18"/>
              </w:rPr>
            </w:pPr>
            <w:r w:rsidRPr="00662B04">
              <w:rPr>
                <w:rStyle w:val="a9"/>
                <w:b w:val="0"/>
                <w:sz w:val="18"/>
                <w:szCs w:val="18"/>
              </w:rPr>
              <w:t>&lt;question type="</w:t>
            </w:r>
            <w:r>
              <w:rPr>
                <w:rStyle w:val="a9"/>
                <w:rFonts w:hint="eastAsia"/>
                <w:b w:val="0"/>
                <w:sz w:val="18"/>
                <w:szCs w:val="18"/>
              </w:rPr>
              <w:t>text</w:t>
            </w:r>
            <w:r w:rsidRPr="00662B04">
              <w:rPr>
                <w:rStyle w:val="a9"/>
                <w:b w:val="0"/>
                <w:sz w:val="18"/>
                <w:szCs w:val="18"/>
              </w:rPr>
              <w:t>"</w:t>
            </w:r>
            <w:r w:rsidR="007B345A">
              <w:rPr>
                <w:rStyle w:val="a9"/>
                <w:rFonts w:hint="eastAsia"/>
                <w:b w:val="0"/>
                <w:sz w:val="18"/>
                <w:szCs w:val="18"/>
              </w:rPr>
              <w:t xml:space="preserve"> length=</w:t>
            </w:r>
            <w:r w:rsidR="007B345A" w:rsidRPr="00662B04">
              <w:rPr>
                <w:rStyle w:val="a9"/>
                <w:b w:val="0"/>
                <w:sz w:val="18"/>
                <w:szCs w:val="18"/>
              </w:rPr>
              <w:t>"</w:t>
            </w:r>
            <w:r w:rsidR="007B345A">
              <w:rPr>
                <w:rStyle w:val="a9"/>
                <w:rFonts w:hint="eastAsia"/>
                <w:b w:val="0"/>
                <w:sz w:val="18"/>
                <w:szCs w:val="18"/>
              </w:rPr>
              <w:t>20</w:t>
            </w:r>
            <w:r w:rsidR="007B345A" w:rsidRPr="00662B04">
              <w:rPr>
                <w:rStyle w:val="a9"/>
                <w:b w:val="0"/>
                <w:sz w:val="18"/>
                <w:szCs w:val="18"/>
              </w:rPr>
              <w:t>"</w:t>
            </w:r>
            <w:r w:rsidRPr="00662B04">
              <w:rPr>
                <w:rStyle w:val="a9"/>
                <w:b w:val="0"/>
                <w:sz w:val="18"/>
                <w:szCs w:val="18"/>
              </w:rPr>
              <w:t>&gt;</w:t>
            </w:r>
          </w:p>
          <w:p w:rsidR="00BF624E" w:rsidRPr="00662B04" w:rsidRDefault="00BF624E" w:rsidP="002621AF">
            <w:pPr>
              <w:pStyle w:val="M"/>
              <w:spacing w:line="240" w:lineRule="auto"/>
              <w:rPr>
                <w:rStyle w:val="a9"/>
                <w:b w:val="0"/>
                <w:sz w:val="18"/>
                <w:szCs w:val="18"/>
              </w:rPr>
            </w:pPr>
            <w:r>
              <w:rPr>
                <w:rStyle w:val="a9"/>
                <w:rFonts w:hint="eastAsia"/>
                <w:b w:val="0"/>
                <w:sz w:val="18"/>
                <w:szCs w:val="18"/>
              </w:rPr>
              <w:tab/>
            </w:r>
            <w:r w:rsidRPr="00662B04">
              <w:rPr>
                <w:rStyle w:val="a9"/>
                <w:b w:val="0"/>
                <w:sz w:val="18"/>
                <w:szCs w:val="18"/>
              </w:rPr>
              <w:t>&lt;key&gt;</w:t>
            </w:r>
            <w:r w:rsidR="00D40F94">
              <w:rPr>
                <w:rStyle w:val="a9"/>
                <w:rFonts w:hint="eastAsia"/>
                <w:b w:val="0"/>
                <w:sz w:val="18"/>
                <w:szCs w:val="18"/>
              </w:rPr>
              <w:t>fxxx</w:t>
            </w:r>
            <w:r w:rsidRPr="00662B04">
              <w:rPr>
                <w:rStyle w:val="a9"/>
                <w:b w:val="0"/>
                <w:sz w:val="18"/>
                <w:szCs w:val="18"/>
              </w:rPr>
              <w:t>&lt;/key&gt;</w:t>
            </w:r>
          </w:p>
          <w:p w:rsidR="00BF624E" w:rsidRDefault="00BF624E" w:rsidP="002621AF">
            <w:pPr>
              <w:pStyle w:val="M"/>
              <w:spacing w:line="240" w:lineRule="auto"/>
              <w:ind w:firstLine="0"/>
              <w:rPr>
                <w:rStyle w:val="a9"/>
                <w:b w:val="0"/>
                <w:sz w:val="18"/>
                <w:szCs w:val="18"/>
              </w:rPr>
            </w:pPr>
            <w:r>
              <w:rPr>
                <w:rStyle w:val="a9"/>
                <w:rFonts w:hint="eastAsia"/>
                <w:b w:val="0"/>
                <w:sz w:val="18"/>
                <w:szCs w:val="18"/>
              </w:rPr>
              <w:tab/>
            </w:r>
            <w:r w:rsidRPr="00662B04">
              <w:rPr>
                <w:rStyle w:val="a9"/>
                <w:b w:val="0"/>
                <w:sz w:val="18"/>
                <w:szCs w:val="18"/>
              </w:rPr>
              <w:t>&lt;/question&gt;</w:t>
            </w:r>
          </w:p>
          <w:p w:rsidR="00BF624E" w:rsidRDefault="00BF624E" w:rsidP="002621AF">
            <w:pPr>
              <w:pStyle w:val="M"/>
              <w:spacing w:line="240" w:lineRule="auto"/>
              <w:rPr>
                <w:rStyle w:val="a9"/>
                <w:b w:val="0"/>
                <w:sz w:val="18"/>
                <w:szCs w:val="18"/>
              </w:rPr>
            </w:pPr>
            <w:r w:rsidRPr="00662B04">
              <w:rPr>
                <w:rStyle w:val="a9"/>
                <w:b w:val="0"/>
                <w:sz w:val="18"/>
                <w:szCs w:val="18"/>
              </w:rPr>
              <w:t>&lt;question type="</w:t>
            </w:r>
            <w:r>
              <w:rPr>
                <w:rStyle w:val="a9"/>
                <w:rFonts w:hint="eastAsia"/>
                <w:b w:val="0"/>
                <w:sz w:val="18"/>
                <w:szCs w:val="18"/>
              </w:rPr>
              <w:t>text</w:t>
            </w:r>
            <w:r w:rsidRPr="00662B04">
              <w:rPr>
                <w:rStyle w:val="a9"/>
                <w:b w:val="0"/>
                <w:sz w:val="18"/>
                <w:szCs w:val="18"/>
              </w:rPr>
              <w:t>"</w:t>
            </w:r>
            <w:r w:rsidR="007B345A">
              <w:rPr>
                <w:rStyle w:val="a9"/>
                <w:rFonts w:hint="eastAsia"/>
                <w:b w:val="0"/>
                <w:sz w:val="18"/>
                <w:szCs w:val="18"/>
              </w:rPr>
              <w:t xml:space="preserve"> length=</w:t>
            </w:r>
            <w:r w:rsidR="007B345A" w:rsidRPr="00662B04">
              <w:rPr>
                <w:rStyle w:val="a9"/>
                <w:b w:val="0"/>
                <w:sz w:val="18"/>
                <w:szCs w:val="18"/>
              </w:rPr>
              <w:t>"</w:t>
            </w:r>
            <w:r w:rsidR="007B345A">
              <w:rPr>
                <w:rStyle w:val="a9"/>
                <w:rFonts w:hint="eastAsia"/>
                <w:b w:val="0"/>
                <w:sz w:val="18"/>
                <w:szCs w:val="18"/>
              </w:rPr>
              <w:t>20</w:t>
            </w:r>
            <w:r w:rsidR="007B345A" w:rsidRPr="00662B04">
              <w:rPr>
                <w:rStyle w:val="a9"/>
                <w:b w:val="0"/>
                <w:sz w:val="18"/>
                <w:szCs w:val="18"/>
              </w:rPr>
              <w:t>"</w:t>
            </w:r>
            <w:r w:rsidRPr="00662B04">
              <w:rPr>
                <w:rStyle w:val="a9"/>
                <w:b w:val="0"/>
                <w:sz w:val="18"/>
                <w:szCs w:val="18"/>
              </w:rPr>
              <w:t>&gt;</w:t>
            </w:r>
          </w:p>
          <w:p w:rsidR="00BF624E" w:rsidRPr="00662B04" w:rsidRDefault="00BF624E" w:rsidP="002621AF">
            <w:pPr>
              <w:pStyle w:val="M"/>
              <w:spacing w:line="240" w:lineRule="auto"/>
              <w:rPr>
                <w:rStyle w:val="a9"/>
                <w:b w:val="0"/>
                <w:sz w:val="18"/>
                <w:szCs w:val="18"/>
              </w:rPr>
            </w:pPr>
            <w:r>
              <w:rPr>
                <w:rStyle w:val="a9"/>
                <w:rFonts w:hint="eastAsia"/>
                <w:b w:val="0"/>
                <w:sz w:val="18"/>
                <w:szCs w:val="18"/>
              </w:rPr>
              <w:tab/>
            </w:r>
            <w:r w:rsidRPr="00662B04">
              <w:rPr>
                <w:rStyle w:val="a9"/>
                <w:b w:val="0"/>
                <w:sz w:val="18"/>
                <w:szCs w:val="18"/>
              </w:rPr>
              <w:t>&lt;key&gt;</w:t>
            </w:r>
            <w:r w:rsidR="00D40F94">
              <w:rPr>
                <w:rStyle w:val="a9"/>
                <w:rFonts w:hint="eastAsia"/>
                <w:b w:val="0"/>
                <w:sz w:val="18"/>
                <w:szCs w:val="18"/>
              </w:rPr>
              <w:t>dxxx</w:t>
            </w:r>
            <w:r w:rsidRPr="00662B04">
              <w:rPr>
                <w:rStyle w:val="a9"/>
                <w:b w:val="0"/>
                <w:sz w:val="18"/>
                <w:szCs w:val="18"/>
              </w:rPr>
              <w:t>&lt;/key&gt;</w:t>
            </w:r>
          </w:p>
          <w:p w:rsidR="00BF624E" w:rsidRDefault="00BF624E" w:rsidP="002621AF">
            <w:pPr>
              <w:pStyle w:val="M"/>
              <w:spacing w:line="240" w:lineRule="auto"/>
              <w:ind w:firstLine="0"/>
              <w:rPr>
                <w:rStyle w:val="a9"/>
                <w:b w:val="0"/>
                <w:sz w:val="18"/>
                <w:szCs w:val="18"/>
              </w:rPr>
            </w:pPr>
            <w:r>
              <w:rPr>
                <w:rStyle w:val="a9"/>
                <w:rFonts w:hint="eastAsia"/>
                <w:b w:val="0"/>
                <w:sz w:val="18"/>
                <w:szCs w:val="18"/>
              </w:rPr>
              <w:tab/>
            </w:r>
            <w:r w:rsidRPr="00662B04">
              <w:rPr>
                <w:rStyle w:val="a9"/>
                <w:b w:val="0"/>
                <w:sz w:val="18"/>
                <w:szCs w:val="18"/>
              </w:rPr>
              <w:t>&lt;/question&gt;</w:t>
            </w:r>
          </w:p>
          <w:p w:rsidR="00BF624E" w:rsidRDefault="00BF624E" w:rsidP="002621AF">
            <w:pPr>
              <w:pStyle w:val="M"/>
              <w:spacing w:line="240" w:lineRule="auto"/>
              <w:ind w:firstLine="0"/>
              <w:rPr>
                <w:rStyle w:val="a9"/>
                <w:b w:val="0"/>
                <w:sz w:val="18"/>
                <w:szCs w:val="18"/>
              </w:rPr>
            </w:pPr>
            <w:r>
              <w:rPr>
                <w:rStyle w:val="a9"/>
                <w:rFonts w:hint="eastAsia"/>
                <w:b w:val="0"/>
                <w:sz w:val="18"/>
                <w:szCs w:val="18"/>
              </w:rPr>
              <w:tab/>
            </w:r>
            <w:r w:rsidRPr="00926837">
              <w:rPr>
                <w:rStyle w:val="a9"/>
                <w:b w:val="0"/>
                <w:sz w:val="18"/>
                <w:szCs w:val="18"/>
              </w:rPr>
              <w:t xml:space="preserve">&lt;!--other </w:t>
            </w:r>
            <w:r w:rsidR="00702BD1">
              <w:rPr>
                <w:rStyle w:val="a9"/>
                <w:rFonts w:hint="eastAsia"/>
                <w:b w:val="0"/>
                <w:sz w:val="18"/>
                <w:szCs w:val="18"/>
              </w:rPr>
              <w:t>18</w:t>
            </w:r>
            <w:r w:rsidRPr="00926837">
              <w:rPr>
                <w:rStyle w:val="a9"/>
                <w:b w:val="0"/>
                <w:sz w:val="18"/>
                <w:szCs w:val="18"/>
              </w:rPr>
              <w:t xml:space="preserve"> text questions--&gt;</w:t>
            </w:r>
          </w:p>
          <w:p w:rsidR="00BF624E" w:rsidRPr="00F10F04" w:rsidRDefault="00BF624E" w:rsidP="002621AF">
            <w:pPr>
              <w:pStyle w:val="M"/>
              <w:spacing w:line="240" w:lineRule="auto"/>
              <w:ind w:firstLine="0"/>
              <w:rPr>
                <w:rStyle w:val="a9"/>
                <w:b w:val="0"/>
                <w:sz w:val="18"/>
                <w:szCs w:val="18"/>
              </w:rPr>
            </w:pPr>
            <w:r w:rsidRPr="00965CA1">
              <w:rPr>
                <w:rStyle w:val="a9"/>
                <w:b w:val="0"/>
                <w:sz w:val="18"/>
                <w:szCs w:val="18"/>
              </w:rPr>
              <w:t>&lt;/assessmentItem&gt;</w:t>
            </w:r>
          </w:p>
        </w:tc>
      </w:tr>
    </w:tbl>
    <w:p w:rsidR="00BF624E" w:rsidRPr="00A85BFB" w:rsidRDefault="00BF624E" w:rsidP="00BF624E"/>
    <w:p w:rsidR="00120B43" w:rsidRDefault="00120B43" w:rsidP="00120B43">
      <w:pPr>
        <w:pStyle w:val="3"/>
        <w:numPr>
          <w:ilvl w:val="2"/>
          <w:numId w:val="15"/>
        </w:numPr>
      </w:pPr>
      <w:bookmarkStart w:id="733" w:name="_Toc286841262"/>
      <w:r w:rsidRPr="00120B43">
        <w:rPr>
          <w:rFonts w:hint="eastAsia"/>
        </w:rPr>
        <w:t>不给提示短文填空</w:t>
      </w:r>
      <w:r>
        <w:rPr>
          <w:rFonts w:hint="eastAsia"/>
        </w:rPr>
        <w:t>（</w:t>
      </w:r>
      <w:r w:rsidRPr="00120B43">
        <w:t>Cloze without Hint</w:t>
      </w:r>
      <w:r>
        <w:rPr>
          <w:rFonts w:hint="eastAsia"/>
        </w:rPr>
        <w:t>）</w:t>
      </w:r>
      <w:bookmarkEnd w:id="733"/>
    </w:p>
    <w:p w:rsidR="00120B43" w:rsidRPr="00D46068" w:rsidRDefault="00120B43" w:rsidP="00120B43">
      <w:pPr>
        <w:pStyle w:val="af8"/>
      </w:pPr>
      <w:r w:rsidRPr="00242408">
        <w:rPr>
          <w:rFonts w:hint="eastAsia"/>
        </w:rPr>
        <w:t>表</w:t>
      </w:r>
      <w:r w:rsidRPr="00242408">
        <w:rPr>
          <w:rFonts w:hint="eastAsia"/>
        </w:rPr>
        <w:t xml:space="preserve"> </w:t>
      </w:r>
      <w:r>
        <w:rPr>
          <w:rFonts w:hint="eastAsia"/>
        </w:rPr>
        <w:t>5-31</w:t>
      </w:r>
      <w:r w:rsidRPr="00BF624E">
        <w:rPr>
          <w:rFonts w:hint="eastAsia"/>
        </w:rPr>
        <w:t>给出首字母短文填空</w:t>
      </w:r>
      <w:r w:rsidRPr="00472A9F">
        <w:rPr>
          <w:rFonts w:hint="eastAsia"/>
        </w:rPr>
        <w:t>（</w:t>
      </w:r>
      <w:r w:rsidRPr="00120B43">
        <w:t>Cloze without Hint</w:t>
      </w:r>
      <w:r w:rsidRPr="00472A9F">
        <w:rPr>
          <w:rFonts w:hint="eastAsia"/>
        </w:rPr>
        <w:t>）</w:t>
      </w:r>
      <w:r>
        <w:rPr>
          <w:rFonts w:hint="eastAsia"/>
        </w:rPr>
        <w:t>示例说明</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84"/>
        <w:gridCol w:w="7138"/>
      </w:tblGrid>
      <w:tr w:rsidR="00120B43" w:rsidRPr="00F10F04" w:rsidTr="002621AF">
        <w:tc>
          <w:tcPr>
            <w:tcW w:w="1384" w:type="dxa"/>
            <w:tcBorders>
              <w:top w:val="single" w:sz="4" w:space="0" w:color="000000"/>
              <w:left w:val="single" w:sz="4" w:space="0" w:color="000000"/>
              <w:bottom w:val="single" w:sz="4" w:space="0" w:color="000000"/>
              <w:right w:val="single" w:sz="4" w:space="0" w:color="000000"/>
            </w:tcBorders>
            <w:hideMark/>
          </w:tcPr>
          <w:p w:rsidR="00120B43" w:rsidRPr="00F10F04" w:rsidRDefault="00120B43" w:rsidP="002621AF">
            <w:pPr>
              <w:pStyle w:val="M"/>
              <w:ind w:firstLine="0"/>
              <w:rPr>
                <w:rStyle w:val="a9"/>
                <w:b w:val="0"/>
                <w:sz w:val="18"/>
                <w:szCs w:val="18"/>
              </w:rPr>
            </w:pPr>
            <w:r w:rsidRPr="00F10F04">
              <w:rPr>
                <w:rStyle w:val="a9"/>
                <w:rFonts w:hint="eastAsia"/>
                <w:b w:val="0"/>
                <w:sz w:val="18"/>
                <w:szCs w:val="18"/>
              </w:rPr>
              <w:t>名称</w:t>
            </w:r>
          </w:p>
        </w:tc>
        <w:tc>
          <w:tcPr>
            <w:tcW w:w="7138" w:type="dxa"/>
            <w:tcBorders>
              <w:top w:val="single" w:sz="4" w:space="0" w:color="000000"/>
              <w:left w:val="single" w:sz="4" w:space="0" w:color="000000"/>
              <w:bottom w:val="single" w:sz="4" w:space="0" w:color="000000"/>
              <w:right w:val="single" w:sz="4" w:space="0" w:color="000000"/>
            </w:tcBorders>
            <w:hideMark/>
          </w:tcPr>
          <w:p w:rsidR="00120B43" w:rsidRPr="00F10F04" w:rsidRDefault="00120B43" w:rsidP="002621AF">
            <w:pPr>
              <w:pStyle w:val="M"/>
              <w:ind w:firstLine="0"/>
              <w:rPr>
                <w:rStyle w:val="a9"/>
                <w:b w:val="0"/>
                <w:sz w:val="18"/>
                <w:szCs w:val="18"/>
              </w:rPr>
            </w:pPr>
            <w:r>
              <w:rPr>
                <w:rStyle w:val="a9"/>
                <w:rFonts w:hint="eastAsia"/>
                <w:b w:val="0"/>
                <w:sz w:val="18"/>
                <w:szCs w:val="18"/>
              </w:rPr>
              <w:t>说明</w:t>
            </w:r>
          </w:p>
        </w:tc>
      </w:tr>
      <w:tr w:rsidR="00120B43" w:rsidRPr="00F10F04" w:rsidTr="002621AF">
        <w:tc>
          <w:tcPr>
            <w:tcW w:w="1384" w:type="dxa"/>
            <w:tcBorders>
              <w:top w:val="single" w:sz="4" w:space="0" w:color="000000"/>
              <w:left w:val="single" w:sz="4" w:space="0" w:color="000000"/>
              <w:bottom w:val="single" w:sz="4" w:space="0" w:color="000000"/>
              <w:right w:val="single" w:sz="4" w:space="0" w:color="000000"/>
            </w:tcBorders>
            <w:hideMark/>
          </w:tcPr>
          <w:p w:rsidR="00120B43" w:rsidRPr="00965CA1" w:rsidRDefault="00120B43" w:rsidP="002621AF">
            <w:pPr>
              <w:pStyle w:val="M"/>
              <w:ind w:firstLine="0"/>
              <w:rPr>
                <w:rStyle w:val="a9"/>
                <w:b w:val="0"/>
                <w:sz w:val="18"/>
                <w:szCs w:val="18"/>
              </w:rPr>
            </w:pPr>
            <w:r>
              <w:rPr>
                <w:rStyle w:val="a9"/>
                <w:rFonts w:hint="eastAsia"/>
                <w:b w:val="0"/>
                <w:sz w:val="18"/>
                <w:szCs w:val="18"/>
              </w:rPr>
              <w:t>类型序号</w:t>
            </w:r>
          </w:p>
        </w:tc>
        <w:tc>
          <w:tcPr>
            <w:tcW w:w="7138" w:type="dxa"/>
            <w:tcBorders>
              <w:top w:val="single" w:sz="4" w:space="0" w:color="000000"/>
              <w:left w:val="single" w:sz="4" w:space="0" w:color="000000"/>
              <w:bottom w:val="single" w:sz="4" w:space="0" w:color="000000"/>
              <w:right w:val="single" w:sz="4" w:space="0" w:color="000000"/>
            </w:tcBorders>
            <w:hideMark/>
          </w:tcPr>
          <w:p w:rsidR="00120B43" w:rsidRDefault="00120B43" w:rsidP="00120B43">
            <w:pPr>
              <w:pStyle w:val="M"/>
              <w:ind w:firstLine="0"/>
              <w:rPr>
                <w:rStyle w:val="a9"/>
                <w:b w:val="0"/>
                <w:sz w:val="18"/>
                <w:szCs w:val="18"/>
              </w:rPr>
            </w:pPr>
            <w:r>
              <w:rPr>
                <w:rStyle w:val="a9"/>
                <w:rFonts w:hint="eastAsia"/>
                <w:b w:val="0"/>
                <w:sz w:val="18"/>
                <w:szCs w:val="18"/>
              </w:rPr>
              <w:t>31</w:t>
            </w:r>
          </w:p>
        </w:tc>
      </w:tr>
      <w:tr w:rsidR="00120B43" w:rsidRPr="00F10F04" w:rsidTr="002621AF">
        <w:tc>
          <w:tcPr>
            <w:tcW w:w="1384" w:type="dxa"/>
            <w:tcBorders>
              <w:top w:val="single" w:sz="4" w:space="0" w:color="000000"/>
              <w:left w:val="single" w:sz="4" w:space="0" w:color="000000"/>
              <w:bottom w:val="single" w:sz="4" w:space="0" w:color="000000"/>
              <w:right w:val="single" w:sz="4" w:space="0" w:color="000000"/>
            </w:tcBorders>
            <w:hideMark/>
          </w:tcPr>
          <w:p w:rsidR="00120B43" w:rsidRDefault="00120B43" w:rsidP="002621AF">
            <w:pPr>
              <w:pStyle w:val="M"/>
              <w:ind w:firstLine="0"/>
              <w:rPr>
                <w:rStyle w:val="a9"/>
                <w:b w:val="0"/>
                <w:sz w:val="18"/>
                <w:szCs w:val="18"/>
              </w:rPr>
            </w:pPr>
            <w:r>
              <w:rPr>
                <w:rStyle w:val="a9"/>
                <w:rFonts w:hint="eastAsia"/>
                <w:b w:val="0"/>
                <w:sz w:val="18"/>
                <w:szCs w:val="18"/>
              </w:rPr>
              <w:t>类型标识</w:t>
            </w:r>
          </w:p>
        </w:tc>
        <w:tc>
          <w:tcPr>
            <w:tcW w:w="7138" w:type="dxa"/>
            <w:tcBorders>
              <w:top w:val="single" w:sz="4" w:space="0" w:color="000000"/>
              <w:left w:val="single" w:sz="4" w:space="0" w:color="000000"/>
              <w:bottom w:val="single" w:sz="4" w:space="0" w:color="000000"/>
              <w:right w:val="single" w:sz="4" w:space="0" w:color="000000"/>
            </w:tcBorders>
            <w:hideMark/>
          </w:tcPr>
          <w:p w:rsidR="00120B43" w:rsidRPr="003C3C63" w:rsidRDefault="00120B43" w:rsidP="00120B43">
            <w:pPr>
              <w:pStyle w:val="M"/>
              <w:ind w:firstLine="0"/>
              <w:rPr>
                <w:rStyle w:val="a9"/>
                <w:b w:val="0"/>
                <w:sz w:val="18"/>
                <w:szCs w:val="18"/>
              </w:rPr>
            </w:pPr>
            <w:r>
              <w:rPr>
                <w:rStyle w:val="a9"/>
                <w:rFonts w:hint="eastAsia"/>
                <w:b w:val="0"/>
                <w:sz w:val="18"/>
                <w:szCs w:val="18"/>
              </w:rPr>
              <w:t>c</w:t>
            </w:r>
            <w:r w:rsidRPr="00BF624E">
              <w:rPr>
                <w:rStyle w:val="a9"/>
                <w:b w:val="0"/>
                <w:sz w:val="18"/>
                <w:szCs w:val="18"/>
              </w:rPr>
              <w:t>loze</w:t>
            </w:r>
            <w:r>
              <w:rPr>
                <w:rStyle w:val="a9"/>
                <w:rFonts w:hint="eastAsia"/>
                <w:b w:val="0"/>
                <w:sz w:val="18"/>
                <w:szCs w:val="18"/>
              </w:rPr>
              <w:t>W</w:t>
            </w:r>
            <w:r w:rsidRPr="00120B43">
              <w:rPr>
                <w:rStyle w:val="a9"/>
                <w:b w:val="0"/>
                <w:sz w:val="18"/>
                <w:szCs w:val="18"/>
              </w:rPr>
              <w:t>ithoutHint</w:t>
            </w:r>
          </w:p>
        </w:tc>
      </w:tr>
      <w:tr w:rsidR="00120B43" w:rsidRPr="00F10F04" w:rsidTr="002621AF">
        <w:tc>
          <w:tcPr>
            <w:tcW w:w="1384" w:type="dxa"/>
            <w:tcBorders>
              <w:top w:val="single" w:sz="4" w:space="0" w:color="000000"/>
              <w:left w:val="single" w:sz="4" w:space="0" w:color="000000"/>
              <w:bottom w:val="single" w:sz="4" w:space="0" w:color="000000"/>
              <w:right w:val="single" w:sz="4" w:space="0" w:color="000000"/>
            </w:tcBorders>
            <w:hideMark/>
          </w:tcPr>
          <w:p w:rsidR="00120B43" w:rsidRPr="00F10F04" w:rsidRDefault="00120B43" w:rsidP="002621AF">
            <w:pPr>
              <w:pStyle w:val="M"/>
              <w:ind w:firstLine="0"/>
              <w:rPr>
                <w:rStyle w:val="a9"/>
                <w:b w:val="0"/>
                <w:sz w:val="18"/>
                <w:szCs w:val="18"/>
              </w:rPr>
            </w:pPr>
            <w:r w:rsidRPr="00965CA1">
              <w:rPr>
                <w:rStyle w:val="a9"/>
                <w:rFonts w:hint="eastAsia"/>
                <w:b w:val="0"/>
                <w:sz w:val="18"/>
                <w:szCs w:val="18"/>
              </w:rPr>
              <w:t>试题附加材料</w:t>
            </w:r>
          </w:p>
        </w:tc>
        <w:tc>
          <w:tcPr>
            <w:tcW w:w="7138" w:type="dxa"/>
            <w:tcBorders>
              <w:top w:val="single" w:sz="4" w:space="0" w:color="000000"/>
              <w:left w:val="single" w:sz="4" w:space="0" w:color="000000"/>
              <w:bottom w:val="single" w:sz="4" w:space="0" w:color="000000"/>
              <w:right w:val="single" w:sz="4" w:space="0" w:color="000000"/>
            </w:tcBorders>
            <w:hideMark/>
          </w:tcPr>
          <w:p w:rsidR="00120B43" w:rsidRPr="00F10F04" w:rsidRDefault="00120B43" w:rsidP="002621AF">
            <w:pPr>
              <w:pStyle w:val="M"/>
              <w:ind w:firstLine="0"/>
              <w:rPr>
                <w:rStyle w:val="a9"/>
                <w:b w:val="0"/>
                <w:sz w:val="18"/>
                <w:szCs w:val="18"/>
              </w:rPr>
            </w:pPr>
            <w:r>
              <w:rPr>
                <w:rStyle w:val="a9"/>
                <w:rFonts w:hint="eastAsia"/>
                <w:b w:val="0"/>
                <w:sz w:val="18"/>
                <w:szCs w:val="18"/>
              </w:rPr>
              <w:t>无</w:t>
            </w:r>
          </w:p>
        </w:tc>
      </w:tr>
      <w:tr w:rsidR="00120B43" w:rsidRPr="00F10F04" w:rsidTr="002621AF">
        <w:tc>
          <w:tcPr>
            <w:tcW w:w="1384" w:type="dxa"/>
            <w:tcBorders>
              <w:top w:val="single" w:sz="4" w:space="0" w:color="000000"/>
              <w:left w:val="single" w:sz="4" w:space="0" w:color="000000"/>
              <w:bottom w:val="single" w:sz="4" w:space="0" w:color="000000"/>
              <w:right w:val="single" w:sz="4" w:space="0" w:color="000000"/>
            </w:tcBorders>
            <w:hideMark/>
          </w:tcPr>
          <w:p w:rsidR="00120B43" w:rsidRPr="00F10F04" w:rsidRDefault="00120B43" w:rsidP="002621AF">
            <w:pPr>
              <w:pStyle w:val="M"/>
              <w:ind w:firstLine="0"/>
              <w:rPr>
                <w:rStyle w:val="a9"/>
                <w:b w:val="0"/>
                <w:sz w:val="18"/>
                <w:szCs w:val="18"/>
              </w:rPr>
            </w:pPr>
            <w:r w:rsidRPr="00965CA1">
              <w:rPr>
                <w:rStyle w:val="a9"/>
                <w:rFonts w:hint="eastAsia"/>
                <w:b w:val="0"/>
                <w:sz w:val="18"/>
                <w:szCs w:val="18"/>
              </w:rPr>
              <w:t>试题问题类型</w:t>
            </w:r>
          </w:p>
        </w:tc>
        <w:tc>
          <w:tcPr>
            <w:tcW w:w="7138" w:type="dxa"/>
            <w:tcBorders>
              <w:top w:val="single" w:sz="4" w:space="0" w:color="000000"/>
              <w:left w:val="single" w:sz="4" w:space="0" w:color="000000"/>
              <w:bottom w:val="single" w:sz="4" w:space="0" w:color="000000"/>
              <w:right w:val="single" w:sz="4" w:space="0" w:color="000000"/>
            </w:tcBorders>
            <w:hideMark/>
          </w:tcPr>
          <w:p w:rsidR="00120B43" w:rsidRPr="00F10F04" w:rsidRDefault="00120B43" w:rsidP="002621AF">
            <w:pPr>
              <w:pStyle w:val="M"/>
              <w:ind w:firstLine="0"/>
              <w:rPr>
                <w:rStyle w:val="a9"/>
                <w:b w:val="0"/>
                <w:sz w:val="18"/>
                <w:szCs w:val="18"/>
              </w:rPr>
            </w:pPr>
            <w:r>
              <w:rPr>
                <w:rStyle w:val="a9"/>
                <w:rFonts w:hint="eastAsia"/>
                <w:b w:val="0"/>
                <w:sz w:val="18"/>
                <w:szCs w:val="18"/>
              </w:rPr>
              <w:t>Text</w:t>
            </w:r>
          </w:p>
        </w:tc>
      </w:tr>
      <w:tr w:rsidR="00120B43" w:rsidRPr="00F10F04" w:rsidTr="002621AF">
        <w:tc>
          <w:tcPr>
            <w:tcW w:w="1384" w:type="dxa"/>
            <w:tcBorders>
              <w:top w:val="single" w:sz="4" w:space="0" w:color="000000"/>
              <w:left w:val="single" w:sz="4" w:space="0" w:color="000000"/>
              <w:bottom w:val="single" w:sz="4" w:space="0" w:color="000000"/>
              <w:right w:val="single" w:sz="4" w:space="0" w:color="000000"/>
            </w:tcBorders>
            <w:hideMark/>
          </w:tcPr>
          <w:p w:rsidR="00120B43" w:rsidRPr="00F10F04" w:rsidRDefault="00120B43" w:rsidP="002621AF">
            <w:pPr>
              <w:pStyle w:val="M"/>
              <w:ind w:firstLine="0"/>
              <w:rPr>
                <w:rStyle w:val="a9"/>
                <w:b w:val="0"/>
                <w:sz w:val="18"/>
                <w:szCs w:val="18"/>
              </w:rPr>
            </w:pPr>
            <w:r w:rsidRPr="00965CA1">
              <w:rPr>
                <w:rStyle w:val="a9"/>
                <w:rFonts w:hint="eastAsia"/>
                <w:b w:val="0"/>
                <w:sz w:val="18"/>
                <w:szCs w:val="18"/>
              </w:rPr>
              <w:t>流程性试题</w:t>
            </w:r>
          </w:p>
        </w:tc>
        <w:tc>
          <w:tcPr>
            <w:tcW w:w="7138" w:type="dxa"/>
            <w:tcBorders>
              <w:top w:val="single" w:sz="4" w:space="0" w:color="000000"/>
              <w:left w:val="single" w:sz="4" w:space="0" w:color="000000"/>
              <w:bottom w:val="single" w:sz="4" w:space="0" w:color="000000"/>
              <w:right w:val="single" w:sz="4" w:space="0" w:color="000000"/>
            </w:tcBorders>
            <w:hideMark/>
          </w:tcPr>
          <w:p w:rsidR="00120B43" w:rsidRPr="00F10F04" w:rsidRDefault="00120B43" w:rsidP="002621AF">
            <w:pPr>
              <w:pStyle w:val="M"/>
              <w:ind w:firstLine="0"/>
              <w:rPr>
                <w:rStyle w:val="a9"/>
                <w:b w:val="0"/>
                <w:sz w:val="18"/>
                <w:szCs w:val="18"/>
              </w:rPr>
            </w:pPr>
            <w:r>
              <w:rPr>
                <w:rStyle w:val="a9"/>
                <w:rFonts w:hint="eastAsia"/>
                <w:b w:val="0"/>
                <w:sz w:val="18"/>
                <w:szCs w:val="18"/>
              </w:rPr>
              <w:t>否</w:t>
            </w:r>
          </w:p>
        </w:tc>
      </w:tr>
      <w:tr w:rsidR="00120B43" w:rsidRPr="00F10F04" w:rsidTr="002621AF">
        <w:tc>
          <w:tcPr>
            <w:tcW w:w="1384" w:type="dxa"/>
            <w:tcBorders>
              <w:top w:val="single" w:sz="4" w:space="0" w:color="000000"/>
              <w:left w:val="single" w:sz="4" w:space="0" w:color="000000"/>
              <w:bottom w:val="single" w:sz="4" w:space="0" w:color="000000"/>
              <w:right w:val="single" w:sz="4" w:space="0" w:color="000000"/>
            </w:tcBorders>
            <w:hideMark/>
          </w:tcPr>
          <w:p w:rsidR="00120B43" w:rsidRPr="00F10F04" w:rsidRDefault="00120B43" w:rsidP="002621AF">
            <w:pPr>
              <w:pStyle w:val="M"/>
              <w:ind w:firstLine="0"/>
              <w:rPr>
                <w:rStyle w:val="a9"/>
                <w:b w:val="0"/>
                <w:sz w:val="18"/>
                <w:szCs w:val="18"/>
              </w:rPr>
            </w:pPr>
            <w:r>
              <w:rPr>
                <w:rFonts w:hint="eastAsia"/>
              </w:rPr>
              <w:lastRenderedPageBreak/>
              <w:t>示例</w:t>
            </w:r>
          </w:p>
        </w:tc>
        <w:tc>
          <w:tcPr>
            <w:tcW w:w="7138" w:type="dxa"/>
            <w:tcBorders>
              <w:top w:val="single" w:sz="4" w:space="0" w:color="000000"/>
              <w:left w:val="single" w:sz="4" w:space="0" w:color="000000"/>
              <w:bottom w:val="single" w:sz="4" w:space="0" w:color="000000"/>
              <w:right w:val="single" w:sz="4" w:space="0" w:color="000000"/>
            </w:tcBorders>
            <w:hideMark/>
          </w:tcPr>
          <w:p w:rsidR="00120B43" w:rsidRPr="00965CA1" w:rsidRDefault="00120B43" w:rsidP="002621AF">
            <w:pPr>
              <w:pStyle w:val="M"/>
              <w:spacing w:line="240" w:lineRule="auto"/>
              <w:ind w:firstLine="0"/>
              <w:rPr>
                <w:rStyle w:val="a9"/>
                <w:b w:val="0"/>
                <w:sz w:val="18"/>
                <w:szCs w:val="18"/>
              </w:rPr>
            </w:pPr>
            <w:r w:rsidRPr="00965CA1">
              <w:rPr>
                <w:rStyle w:val="a9"/>
                <w:b w:val="0"/>
                <w:sz w:val="18"/>
                <w:szCs w:val="18"/>
              </w:rPr>
              <w:t>&lt;assessmentItem identifier="</w:t>
            </w:r>
            <w:r w:rsidRPr="00FC0028">
              <w:rPr>
                <w:rStyle w:val="a9"/>
                <w:b w:val="0"/>
                <w:sz w:val="18"/>
                <w:szCs w:val="18"/>
              </w:rPr>
              <w:t>sflep-</w:t>
            </w:r>
            <w:r>
              <w:rPr>
                <w:rStyle w:val="a9"/>
                <w:rFonts w:hint="eastAsia"/>
                <w:b w:val="0"/>
                <w:sz w:val="18"/>
                <w:szCs w:val="18"/>
              </w:rPr>
              <w:t>ni</w:t>
            </w:r>
            <w:r w:rsidRPr="00FC0028">
              <w:rPr>
                <w:rStyle w:val="a9"/>
                <w:b w:val="0"/>
                <w:sz w:val="18"/>
                <w:szCs w:val="18"/>
              </w:rPr>
              <w:t>-</w:t>
            </w:r>
            <w:r>
              <w:rPr>
                <w:rStyle w:val="a9"/>
                <w:rFonts w:hint="eastAsia"/>
                <w:b w:val="0"/>
                <w:sz w:val="18"/>
                <w:szCs w:val="18"/>
              </w:rPr>
              <w:t>3</w:t>
            </w:r>
            <w:r w:rsidR="00C6080E">
              <w:rPr>
                <w:rStyle w:val="a9"/>
                <w:rFonts w:hint="eastAsia"/>
                <w:b w:val="0"/>
                <w:sz w:val="18"/>
                <w:szCs w:val="18"/>
              </w:rPr>
              <w:t>1</w:t>
            </w:r>
            <w:r w:rsidRPr="00FC0028">
              <w:rPr>
                <w:rStyle w:val="a9"/>
                <w:b w:val="0"/>
                <w:sz w:val="18"/>
                <w:szCs w:val="18"/>
              </w:rPr>
              <w:t>-</w:t>
            </w:r>
            <w:r>
              <w:rPr>
                <w:rStyle w:val="a9"/>
                <w:rFonts w:hint="eastAsia"/>
                <w:b w:val="0"/>
                <w:sz w:val="18"/>
                <w:szCs w:val="18"/>
              </w:rPr>
              <w:t>110</w:t>
            </w:r>
            <w:r w:rsidRPr="00965CA1">
              <w:rPr>
                <w:rStyle w:val="a9"/>
                <w:b w:val="0"/>
                <w:sz w:val="18"/>
                <w:szCs w:val="18"/>
              </w:rPr>
              <w:t>" type="</w:t>
            </w:r>
            <w:r w:rsidR="00C6080E">
              <w:rPr>
                <w:rStyle w:val="a9"/>
                <w:rFonts w:hint="eastAsia"/>
                <w:b w:val="0"/>
                <w:sz w:val="18"/>
                <w:szCs w:val="18"/>
              </w:rPr>
              <w:t>c</w:t>
            </w:r>
            <w:r w:rsidR="00C6080E" w:rsidRPr="00BF624E">
              <w:rPr>
                <w:rStyle w:val="a9"/>
                <w:b w:val="0"/>
                <w:sz w:val="18"/>
                <w:szCs w:val="18"/>
              </w:rPr>
              <w:t>loze</w:t>
            </w:r>
            <w:r w:rsidR="00C6080E">
              <w:rPr>
                <w:rStyle w:val="a9"/>
                <w:rFonts w:hint="eastAsia"/>
                <w:b w:val="0"/>
                <w:sz w:val="18"/>
                <w:szCs w:val="18"/>
              </w:rPr>
              <w:t>W</w:t>
            </w:r>
            <w:r w:rsidR="00C6080E" w:rsidRPr="00120B43">
              <w:rPr>
                <w:rStyle w:val="a9"/>
                <w:b w:val="0"/>
                <w:sz w:val="18"/>
                <w:szCs w:val="18"/>
              </w:rPr>
              <w:t>ithoutHint</w:t>
            </w:r>
            <w:r>
              <w:rPr>
                <w:rStyle w:val="a9"/>
                <w:rFonts w:hint="eastAsia"/>
                <w:b w:val="0"/>
                <w:sz w:val="18"/>
                <w:szCs w:val="18"/>
              </w:rPr>
              <w:t xml:space="preserve">" </w:t>
            </w:r>
            <w:r w:rsidRPr="00965CA1">
              <w:rPr>
                <w:rStyle w:val="a9"/>
                <w:b w:val="0"/>
                <w:sz w:val="18"/>
                <w:szCs w:val="18"/>
              </w:rPr>
              <w:t>level="4"&gt;</w:t>
            </w:r>
          </w:p>
          <w:p w:rsidR="00120B43" w:rsidRDefault="00120B43" w:rsidP="002621AF">
            <w:pPr>
              <w:pStyle w:val="M"/>
              <w:spacing w:line="240" w:lineRule="auto"/>
              <w:rPr>
                <w:rStyle w:val="a9"/>
                <w:b w:val="0"/>
                <w:sz w:val="18"/>
                <w:szCs w:val="18"/>
              </w:rPr>
            </w:pPr>
            <w:r w:rsidRPr="00A83893">
              <w:rPr>
                <w:rStyle w:val="a9"/>
                <w:b w:val="0"/>
                <w:sz w:val="18"/>
                <w:szCs w:val="18"/>
              </w:rPr>
              <w:t>&lt;prompt&gt;</w:t>
            </w:r>
          </w:p>
          <w:p w:rsidR="00E25824" w:rsidRPr="00E25824" w:rsidRDefault="00120B43" w:rsidP="00E25824">
            <w:pPr>
              <w:pStyle w:val="M"/>
              <w:rPr>
                <w:rStyle w:val="a9"/>
                <w:b w:val="0"/>
                <w:sz w:val="18"/>
                <w:szCs w:val="18"/>
              </w:rPr>
            </w:pPr>
            <w:r>
              <w:rPr>
                <w:rStyle w:val="a9"/>
                <w:rFonts w:hint="eastAsia"/>
                <w:b w:val="0"/>
                <w:sz w:val="18"/>
                <w:szCs w:val="18"/>
              </w:rPr>
              <w:tab/>
            </w:r>
            <w:r w:rsidRPr="009A3D1E">
              <w:rPr>
                <w:rStyle w:val="a9"/>
                <w:b w:val="0"/>
                <w:sz w:val="18"/>
                <w:szCs w:val="18"/>
              </w:rPr>
              <w:t>&lt;text&gt;</w:t>
            </w:r>
            <w:r w:rsidR="00E25824" w:rsidRPr="00E25824">
              <w:rPr>
                <w:rStyle w:val="a9"/>
                <w:b w:val="0"/>
                <w:sz w:val="18"/>
                <w:szCs w:val="18"/>
              </w:rPr>
              <w:t xml:space="preserve">The civil rights movement received an infusion of energy when students in Greensboro, North Carolina, Nashville, Tennessee and Atlanta, Georgia began to "sit-in" at lunch counters in local stores to </w:t>
            </w:r>
            <w:r w:rsidR="00AD7A85">
              <w:rPr>
                <w:rStyle w:val="a9"/>
                <w:rFonts w:hint="eastAsia"/>
                <w:b w:val="0"/>
                <w:sz w:val="18"/>
                <w:szCs w:val="18"/>
              </w:rPr>
              <w:t>&lt;tag type=</w:t>
            </w:r>
            <w:r w:rsidR="00AD7A85" w:rsidRPr="009B1152">
              <w:rPr>
                <w:rStyle w:val="a9"/>
                <w:b w:val="0"/>
                <w:sz w:val="18"/>
                <w:szCs w:val="18"/>
              </w:rPr>
              <w:t>"</w:t>
            </w:r>
            <w:r w:rsidR="00AD7A85">
              <w:rPr>
                <w:rStyle w:val="a9"/>
                <w:rFonts w:hint="eastAsia"/>
                <w:b w:val="0"/>
                <w:sz w:val="18"/>
                <w:szCs w:val="18"/>
              </w:rPr>
              <w:t>text</w:t>
            </w:r>
            <w:r w:rsidR="00AD7A85" w:rsidRPr="009B1152">
              <w:rPr>
                <w:rStyle w:val="a9"/>
                <w:b w:val="0"/>
                <w:sz w:val="18"/>
                <w:szCs w:val="18"/>
              </w:rPr>
              <w:t>"</w:t>
            </w:r>
            <w:r w:rsidR="00AD7A85">
              <w:rPr>
                <w:rStyle w:val="a9"/>
                <w:rFonts w:hint="eastAsia"/>
                <w:b w:val="0"/>
                <w:sz w:val="18"/>
                <w:szCs w:val="18"/>
              </w:rPr>
              <w:t xml:space="preserve"> /&gt;</w:t>
            </w:r>
            <w:r w:rsidR="00E25824" w:rsidRPr="00E25824">
              <w:rPr>
                <w:rStyle w:val="a9"/>
                <w:b w:val="0"/>
                <w:sz w:val="18"/>
                <w:szCs w:val="18"/>
              </w:rPr>
              <w:t xml:space="preserve"> those establishments' refusal to desegregate. Protesters were encouraged to dress up, sit </w:t>
            </w:r>
            <w:r w:rsidR="00AD7A85">
              <w:rPr>
                <w:rStyle w:val="a9"/>
                <w:rFonts w:hint="eastAsia"/>
                <w:b w:val="0"/>
                <w:sz w:val="18"/>
                <w:szCs w:val="18"/>
              </w:rPr>
              <w:t>&lt;tag type=</w:t>
            </w:r>
            <w:r w:rsidR="00AD7A85" w:rsidRPr="009B1152">
              <w:rPr>
                <w:rStyle w:val="a9"/>
                <w:b w:val="0"/>
                <w:sz w:val="18"/>
                <w:szCs w:val="18"/>
              </w:rPr>
              <w:t>"</w:t>
            </w:r>
            <w:r w:rsidR="00AD7A85">
              <w:rPr>
                <w:rStyle w:val="a9"/>
                <w:rFonts w:hint="eastAsia"/>
                <w:b w:val="0"/>
                <w:sz w:val="18"/>
                <w:szCs w:val="18"/>
              </w:rPr>
              <w:t>text</w:t>
            </w:r>
            <w:r w:rsidR="00AD7A85" w:rsidRPr="009B1152">
              <w:rPr>
                <w:rStyle w:val="a9"/>
                <w:b w:val="0"/>
                <w:sz w:val="18"/>
                <w:szCs w:val="18"/>
              </w:rPr>
              <w:t>"</w:t>
            </w:r>
            <w:r w:rsidR="00AD7A85">
              <w:rPr>
                <w:rStyle w:val="a9"/>
                <w:rFonts w:hint="eastAsia"/>
                <w:b w:val="0"/>
                <w:sz w:val="18"/>
                <w:szCs w:val="18"/>
              </w:rPr>
              <w:t xml:space="preserve"> /&gt;</w:t>
            </w:r>
            <w:r w:rsidR="00E25824" w:rsidRPr="00E25824">
              <w:rPr>
                <w:rStyle w:val="a9"/>
                <w:b w:val="0"/>
                <w:sz w:val="18"/>
                <w:szCs w:val="18"/>
              </w:rPr>
              <w:t>, and occupy every other stool so potential white sympathizers could join in.</w:t>
            </w:r>
          </w:p>
          <w:p w:rsidR="00E25824" w:rsidRPr="00E25824" w:rsidRDefault="00E25824" w:rsidP="00E25824">
            <w:pPr>
              <w:pStyle w:val="M"/>
              <w:rPr>
                <w:rStyle w:val="a9"/>
                <w:b w:val="0"/>
                <w:sz w:val="18"/>
                <w:szCs w:val="18"/>
              </w:rPr>
            </w:pPr>
            <w:r w:rsidRPr="00E25824">
              <w:rPr>
                <w:rStyle w:val="a9"/>
                <w:b w:val="0"/>
                <w:sz w:val="18"/>
                <w:szCs w:val="18"/>
              </w:rPr>
              <w:t xml:space="preserve">The technique was not new—the Congress of Racial Equality had used it to protest segregation in the Midwest in the 1940s—but it brought national </w:t>
            </w:r>
            <w:r w:rsidR="00AD7A85">
              <w:rPr>
                <w:rStyle w:val="a9"/>
                <w:rFonts w:hint="eastAsia"/>
                <w:b w:val="0"/>
                <w:sz w:val="18"/>
                <w:szCs w:val="18"/>
              </w:rPr>
              <w:t>&lt;tag type=</w:t>
            </w:r>
            <w:r w:rsidR="00AD7A85" w:rsidRPr="009B1152">
              <w:rPr>
                <w:rStyle w:val="a9"/>
                <w:b w:val="0"/>
                <w:sz w:val="18"/>
                <w:szCs w:val="18"/>
              </w:rPr>
              <w:t>"</w:t>
            </w:r>
            <w:r w:rsidR="00AD7A85">
              <w:rPr>
                <w:rStyle w:val="a9"/>
                <w:rFonts w:hint="eastAsia"/>
                <w:b w:val="0"/>
                <w:sz w:val="18"/>
                <w:szCs w:val="18"/>
              </w:rPr>
              <w:t>text</w:t>
            </w:r>
            <w:r w:rsidR="00AD7A85" w:rsidRPr="009B1152">
              <w:rPr>
                <w:rStyle w:val="a9"/>
                <w:b w:val="0"/>
                <w:sz w:val="18"/>
                <w:szCs w:val="18"/>
              </w:rPr>
              <w:t>"</w:t>
            </w:r>
            <w:r w:rsidR="00AD7A85">
              <w:rPr>
                <w:rStyle w:val="a9"/>
                <w:rFonts w:hint="eastAsia"/>
                <w:b w:val="0"/>
                <w:sz w:val="18"/>
                <w:szCs w:val="18"/>
              </w:rPr>
              <w:t xml:space="preserve"> /&gt;</w:t>
            </w:r>
            <w:r w:rsidRPr="00E25824">
              <w:rPr>
                <w:rStyle w:val="a9"/>
                <w:b w:val="0"/>
                <w:sz w:val="18"/>
                <w:szCs w:val="18"/>
              </w:rPr>
              <w:t xml:space="preserve">  to the movement in 1960. The </w:t>
            </w:r>
            <w:r w:rsidR="00AD7A85">
              <w:rPr>
                <w:rStyle w:val="a9"/>
                <w:rFonts w:hint="eastAsia"/>
                <w:b w:val="0"/>
                <w:sz w:val="18"/>
                <w:szCs w:val="18"/>
              </w:rPr>
              <w:t>&lt;tag type=</w:t>
            </w:r>
            <w:r w:rsidR="00AD7A85" w:rsidRPr="009B1152">
              <w:rPr>
                <w:rStyle w:val="a9"/>
                <w:b w:val="0"/>
                <w:sz w:val="18"/>
                <w:szCs w:val="18"/>
              </w:rPr>
              <w:t>"</w:t>
            </w:r>
            <w:r w:rsidR="00AD7A85">
              <w:rPr>
                <w:rStyle w:val="a9"/>
                <w:rFonts w:hint="eastAsia"/>
                <w:b w:val="0"/>
                <w:sz w:val="18"/>
                <w:szCs w:val="18"/>
              </w:rPr>
              <w:t>text</w:t>
            </w:r>
            <w:r w:rsidR="00AD7A85" w:rsidRPr="009B1152">
              <w:rPr>
                <w:rStyle w:val="a9"/>
                <w:b w:val="0"/>
                <w:sz w:val="18"/>
                <w:szCs w:val="18"/>
              </w:rPr>
              <w:t>"</w:t>
            </w:r>
            <w:r w:rsidR="00AD7A85">
              <w:rPr>
                <w:rStyle w:val="a9"/>
                <w:rFonts w:hint="eastAsia"/>
                <w:b w:val="0"/>
                <w:sz w:val="18"/>
                <w:szCs w:val="18"/>
              </w:rPr>
              <w:t xml:space="preserve"> /&gt;</w:t>
            </w:r>
            <w:r>
              <w:rPr>
                <w:rStyle w:val="a9"/>
                <w:rFonts w:hint="eastAsia"/>
                <w:b w:val="0"/>
                <w:sz w:val="18"/>
                <w:szCs w:val="18"/>
              </w:rPr>
              <w:t xml:space="preserve"> </w:t>
            </w:r>
            <w:r w:rsidRPr="00E25824">
              <w:rPr>
                <w:rStyle w:val="a9"/>
                <w:b w:val="0"/>
                <w:sz w:val="18"/>
                <w:szCs w:val="18"/>
              </w:rPr>
              <w:t xml:space="preserve">of the Greensboro sit-in led to a rash of student campaigns all across the South. Probably the </w:t>
            </w:r>
            <w:r w:rsidR="00AD7A85">
              <w:rPr>
                <w:rStyle w:val="a9"/>
                <w:rFonts w:hint="eastAsia"/>
                <w:b w:val="0"/>
                <w:sz w:val="18"/>
                <w:szCs w:val="18"/>
              </w:rPr>
              <w:t>&lt;tag type=</w:t>
            </w:r>
            <w:r w:rsidR="00AD7A85" w:rsidRPr="009B1152">
              <w:rPr>
                <w:rStyle w:val="a9"/>
                <w:b w:val="0"/>
                <w:sz w:val="18"/>
                <w:szCs w:val="18"/>
              </w:rPr>
              <w:t>"</w:t>
            </w:r>
            <w:r w:rsidR="00AD7A85">
              <w:rPr>
                <w:rStyle w:val="a9"/>
                <w:rFonts w:hint="eastAsia"/>
                <w:b w:val="0"/>
                <w:sz w:val="18"/>
                <w:szCs w:val="18"/>
              </w:rPr>
              <w:t>text</w:t>
            </w:r>
            <w:r w:rsidR="00AD7A85" w:rsidRPr="009B1152">
              <w:rPr>
                <w:rStyle w:val="a9"/>
                <w:b w:val="0"/>
                <w:sz w:val="18"/>
                <w:szCs w:val="18"/>
              </w:rPr>
              <w:t>"</w:t>
            </w:r>
            <w:r w:rsidR="00AD7A85">
              <w:rPr>
                <w:rStyle w:val="a9"/>
                <w:rFonts w:hint="eastAsia"/>
                <w:b w:val="0"/>
                <w:sz w:val="18"/>
                <w:szCs w:val="18"/>
              </w:rPr>
              <w:t xml:space="preserve"> /&gt;</w:t>
            </w:r>
            <w:r w:rsidRPr="00E25824">
              <w:rPr>
                <w:rStyle w:val="a9"/>
                <w:b w:val="0"/>
                <w:sz w:val="18"/>
                <w:szCs w:val="18"/>
              </w:rPr>
              <w:t xml:space="preserve">organized and disciplined of these, and the most immediately effective, was in Nashville, Tennessee. By the end of 1960 the sit-ins had </w:t>
            </w:r>
            <w:r w:rsidR="00AD7A85">
              <w:rPr>
                <w:rStyle w:val="a9"/>
                <w:rFonts w:hint="eastAsia"/>
                <w:b w:val="0"/>
                <w:sz w:val="18"/>
                <w:szCs w:val="18"/>
              </w:rPr>
              <w:t>&lt;tag type=</w:t>
            </w:r>
            <w:r w:rsidR="00AD7A85" w:rsidRPr="009B1152">
              <w:rPr>
                <w:rStyle w:val="a9"/>
                <w:b w:val="0"/>
                <w:sz w:val="18"/>
                <w:szCs w:val="18"/>
              </w:rPr>
              <w:t>"</w:t>
            </w:r>
            <w:r w:rsidR="00AD7A85">
              <w:rPr>
                <w:rStyle w:val="a9"/>
                <w:rFonts w:hint="eastAsia"/>
                <w:b w:val="0"/>
                <w:sz w:val="18"/>
                <w:szCs w:val="18"/>
              </w:rPr>
              <w:t>text</w:t>
            </w:r>
            <w:r w:rsidR="00AD7A85" w:rsidRPr="009B1152">
              <w:rPr>
                <w:rStyle w:val="a9"/>
                <w:b w:val="0"/>
                <w:sz w:val="18"/>
                <w:szCs w:val="18"/>
              </w:rPr>
              <w:t>"</w:t>
            </w:r>
            <w:r w:rsidR="00AD7A85">
              <w:rPr>
                <w:rStyle w:val="a9"/>
                <w:rFonts w:hint="eastAsia"/>
                <w:b w:val="0"/>
                <w:sz w:val="18"/>
                <w:szCs w:val="18"/>
              </w:rPr>
              <w:t xml:space="preserve"> /&gt;</w:t>
            </w:r>
            <w:r>
              <w:rPr>
                <w:rStyle w:val="a9"/>
                <w:rFonts w:hint="eastAsia"/>
                <w:b w:val="0"/>
                <w:sz w:val="18"/>
                <w:szCs w:val="18"/>
              </w:rPr>
              <w:t xml:space="preserve"> </w:t>
            </w:r>
            <w:r w:rsidRPr="00E25824">
              <w:rPr>
                <w:rStyle w:val="a9"/>
                <w:b w:val="0"/>
                <w:sz w:val="18"/>
                <w:szCs w:val="18"/>
              </w:rPr>
              <w:t xml:space="preserve">to every southern and border state and even to Nevada, Illinois, and Ohio. Demonstrators focused not only </w:t>
            </w:r>
            <w:r w:rsidR="00AD7A85">
              <w:rPr>
                <w:rStyle w:val="a9"/>
                <w:rFonts w:hint="eastAsia"/>
                <w:b w:val="0"/>
                <w:sz w:val="18"/>
                <w:szCs w:val="18"/>
              </w:rPr>
              <w:t>&lt;tag type=</w:t>
            </w:r>
            <w:r w:rsidR="00AD7A85" w:rsidRPr="009B1152">
              <w:rPr>
                <w:rStyle w:val="a9"/>
                <w:b w:val="0"/>
                <w:sz w:val="18"/>
                <w:szCs w:val="18"/>
              </w:rPr>
              <w:t>"</w:t>
            </w:r>
            <w:r w:rsidR="00AD7A85">
              <w:rPr>
                <w:rStyle w:val="a9"/>
                <w:rFonts w:hint="eastAsia"/>
                <w:b w:val="0"/>
                <w:sz w:val="18"/>
                <w:szCs w:val="18"/>
              </w:rPr>
              <w:t>text</w:t>
            </w:r>
            <w:r w:rsidR="00AD7A85" w:rsidRPr="009B1152">
              <w:rPr>
                <w:rStyle w:val="a9"/>
                <w:b w:val="0"/>
                <w:sz w:val="18"/>
                <w:szCs w:val="18"/>
              </w:rPr>
              <w:t>"</w:t>
            </w:r>
            <w:r w:rsidR="00AD7A85">
              <w:rPr>
                <w:rStyle w:val="a9"/>
                <w:rFonts w:hint="eastAsia"/>
                <w:b w:val="0"/>
                <w:sz w:val="18"/>
                <w:szCs w:val="18"/>
              </w:rPr>
              <w:t xml:space="preserve"> /&gt;</w:t>
            </w:r>
            <w:r>
              <w:rPr>
                <w:rStyle w:val="a9"/>
                <w:rFonts w:hint="eastAsia"/>
                <w:b w:val="0"/>
                <w:sz w:val="18"/>
                <w:szCs w:val="18"/>
              </w:rPr>
              <w:t xml:space="preserve"> </w:t>
            </w:r>
            <w:r w:rsidRPr="00E25824">
              <w:rPr>
                <w:rStyle w:val="a9"/>
                <w:b w:val="0"/>
                <w:sz w:val="18"/>
                <w:szCs w:val="18"/>
              </w:rPr>
              <w:t>lunch counters but also on parks, beaches, libraries, theaters, museums, and other</w:t>
            </w:r>
            <w:r w:rsidR="00AD7A85">
              <w:rPr>
                <w:rStyle w:val="a9"/>
                <w:rFonts w:hint="eastAsia"/>
                <w:b w:val="0"/>
                <w:sz w:val="18"/>
                <w:szCs w:val="18"/>
              </w:rPr>
              <w:t xml:space="preserve"> &lt;tag type=</w:t>
            </w:r>
            <w:r w:rsidR="00AD7A85" w:rsidRPr="009B1152">
              <w:rPr>
                <w:rStyle w:val="a9"/>
                <w:b w:val="0"/>
                <w:sz w:val="18"/>
                <w:szCs w:val="18"/>
              </w:rPr>
              <w:t>"</w:t>
            </w:r>
            <w:r w:rsidR="00AD7A85">
              <w:rPr>
                <w:rStyle w:val="a9"/>
                <w:rFonts w:hint="eastAsia"/>
                <w:b w:val="0"/>
                <w:sz w:val="18"/>
                <w:szCs w:val="18"/>
              </w:rPr>
              <w:t>text</w:t>
            </w:r>
            <w:r w:rsidR="00AD7A85" w:rsidRPr="009B1152">
              <w:rPr>
                <w:rStyle w:val="a9"/>
                <w:b w:val="0"/>
                <w:sz w:val="18"/>
                <w:szCs w:val="18"/>
              </w:rPr>
              <w:t>"</w:t>
            </w:r>
            <w:r w:rsidR="00AD7A85">
              <w:rPr>
                <w:rStyle w:val="a9"/>
                <w:rFonts w:hint="eastAsia"/>
                <w:b w:val="0"/>
                <w:sz w:val="18"/>
                <w:szCs w:val="18"/>
              </w:rPr>
              <w:t xml:space="preserve"> /&gt; </w:t>
            </w:r>
            <w:r w:rsidRPr="00E25824">
              <w:rPr>
                <w:rStyle w:val="a9"/>
                <w:b w:val="0"/>
                <w:sz w:val="18"/>
                <w:szCs w:val="18"/>
              </w:rPr>
              <w:t>places. When they were arrested, student demonstrators made "jail-no-bail" pledges to call attention to their cause and to reverse the cost of protest, putting the financial burden of jail space and food on the jailers.</w:t>
            </w:r>
          </w:p>
          <w:p w:rsidR="00E25824" w:rsidRPr="00E25824" w:rsidRDefault="00E25824" w:rsidP="00E25824">
            <w:pPr>
              <w:pStyle w:val="M"/>
              <w:rPr>
                <w:rStyle w:val="a9"/>
                <w:b w:val="0"/>
                <w:sz w:val="18"/>
                <w:szCs w:val="18"/>
              </w:rPr>
            </w:pPr>
            <w:r w:rsidRPr="00E25824">
              <w:rPr>
                <w:rStyle w:val="a9"/>
                <w:b w:val="0"/>
                <w:sz w:val="18"/>
                <w:szCs w:val="18"/>
              </w:rPr>
              <w:t>The activists who had led these</w:t>
            </w:r>
            <w:r w:rsidR="00AD7A85">
              <w:rPr>
                <w:rStyle w:val="a9"/>
                <w:rFonts w:hint="eastAsia"/>
                <w:b w:val="0"/>
                <w:sz w:val="18"/>
                <w:szCs w:val="18"/>
              </w:rPr>
              <w:t>&lt;tag type=</w:t>
            </w:r>
            <w:r w:rsidR="00AD7A85" w:rsidRPr="009B1152">
              <w:rPr>
                <w:rStyle w:val="a9"/>
                <w:b w:val="0"/>
                <w:sz w:val="18"/>
                <w:szCs w:val="18"/>
              </w:rPr>
              <w:t>"</w:t>
            </w:r>
            <w:r w:rsidR="00AD7A85">
              <w:rPr>
                <w:rStyle w:val="a9"/>
                <w:rFonts w:hint="eastAsia"/>
                <w:b w:val="0"/>
                <w:sz w:val="18"/>
                <w:szCs w:val="18"/>
              </w:rPr>
              <w:t>text</w:t>
            </w:r>
            <w:r w:rsidR="00AD7A85" w:rsidRPr="009B1152">
              <w:rPr>
                <w:rStyle w:val="a9"/>
                <w:b w:val="0"/>
                <w:sz w:val="18"/>
                <w:szCs w:val="18"/>
              </w:rPr>
              <w:t>"</w:t>
            </w:r>
            <w:r w:rsidR="00AD7A85">
              <w:rPr>
                <w:rStyle w:val="a9"/>
                <w:rFonts w:hint="eastAsia"/>
                <w:b w:val="0"/>
                <w:sz w:val="18"/>
                <w:szCs w:val="18"/>
              </w:rPr>
              <w:t xml:space="preserve"> /&gt;</w:t>
            </w:r>
            <w:r w:rsidRPr="00E25824">
              <w:rPr>
                <w:rStyle w:val="a9"/>
                <w:b w:val="0"/>
                <w:sz w:val="18"/>
                <w:szCs w:val="18"/>
              </w:rPr>
              <w:t xml:space="preserve"> formed the Student Nonviolent Coordinating Committee (SNCC) in 1960 to take these tactics of nonviolent confrontation further. Their </w:t>
            </w:r>
            <w:r w:rsidR="00AD7A85">
              <w:rPr>
                <w:rStyle w:val="a9"/>
                <w:rFonts w:hint="eastAsia"/>
                <w:b w:val="0"/>
                <w:sz w:val="18"/>
                <w:szCs w:val="18"/>
              </w:rPr>
              <w:t>&lt;tag type=</w:t>
            </w:r>
            <w:r w:rsidR="00AD7A85" w:rsidRPr="009B1152">
              <w:rPr>
                <w:rStyle w:val="a9"/>
                <w:b w:val="0"/>
                <w:sz w:val="18"/>
                <w:szCs w:val="18"/>
              </w:rPr>
              <w:t>"</w:t>
            </w:r>
            <w:r w:rsidR="00AD7A85">
              <w:rPr>
                <w:rStyle w:val="a9"/>
                <w:rFonts w:hint="eastAsia"/>
                <w:b w:val="0"/>
                <w:sz w:val="18"/>
                <w:szCs w:val="18"/>
              </w:rPr>
              <w:t>text</w:t>
            </w:r>
            <w:r w:rsidR="00AD7A85" w:rsidRPr="009B1152">
              <w:rPr>
                <w:rStyle w:val="a9"/>
                <w:b w:val="0"/>
                <w:sz w:val="18"/>
                <w:szCs w:val="18"/>
              </w:rPr>
              <w:t>"</w:t>
            </w:r>
            <w:r w:rsidR="00AD7A85">
              <w:rPr>
                <w:rStyle w:val="a9"/>
                <w:rFonts w:hint="eastAsia"/>
                <w:b w:val="0"/>
                <w:sz w:val="18"/>
                <w:szCs w:val="18"/>
              </w:rPr>
              <w:t xml:space="preserve"> /&gt;</w:t>
            </w:r>
            <w:r w:rsidRPr="00E25824">
              <w:rPr>
                <w:rStyle w:val="a9"/>
                <w:b w:val="0"/>
                <w:sz w:val="18"/>
                <w:szCs w:val="18"/>
              </w:rPr>
              <w:t xml:space="preserve"> campaign, in 1961, was conducting </w:t>
            </w:r>
            <w:r w:rsidR="00AD7A85">
              <w:rPr>
                <w:rStyle w:val="a9"/>
                <w:rFonts w:hint="eastAsia"/>
                <w:b w:val="0"/>
                <w:sz w:val="18"/>
                <w:szCs w:val="18"/>
              </w:rPr>
              <w:t>&lt;tag type=</w:t>
            </w:r>
            <w:r w:rsidR="00AD7A85" w:rsidRPr="009B1152">
              <w:rPr>
                <w:rStyle w:val="a9"/>
                <w:b w:val="0"/>
                <w:sz w:val="18"/>
                <w:szCs w:val="18"/>
              </w:rPr>
              <w:t>"</w:t>
            </w:r>
            <w:r w:rsidR="00AD7A85">
              <w:rPr>
                <w:rStyle w:val="a9"/>
                <w:rFonts w:hint="eastAsia"/>
                <w:b w:val="0"/>
                <w:sz w:val="18"/>
                <w:szCs w:val="18"/>
              </w:rPr>
              <w:t>text</w:t>
            </w:r>
            <w:r w:rsidR="00AD7A85" w:rsidRPr="009B1152">
              <w:rPr>
                <w:rStyle w:val="a9"/>
                <w:b w:val="0"/>
                <w:sz w:val="18"/>
                <w:szCs w:val="18"/>
              </w:rPr>
              <w:t>"</w:t>
            </w:r>
            <w:r w:rsidR="00AD7A85">
              <w:rPr>
                <w:rStyle w:val="a9"/>
                <w:rFonts w:hint="eastAsia"/>
                <w:b w:val="0"/>
                <w:sz w:val="18"/>
                <w:szCs w:val="18"/>
              </w:rPr>
              <w:t xml:space="preserve"> /&gt;</w:t>
            </w:r>
            <w:r w:rsidRPr="00E25824">
              <w:rPr>
                <w:rStyle w:val="a9"/>
                <w:b w:val="0"/>
                <w:sz w:val="18"/>
                <w:szCs w:val="18"/>
              </w:rPr>
              <w:t xml:space="preserve"> rides, in which activists traveled by bus through the deep South</w:t>
            </w:r>
            <w:r w:rsidR="00AD7A85">
              <w:rPr>
                <w:rStyle w:val="a9"/>
                <w:rFonts w:hint="eastAsia"/>
                <w:b w:val="0"/>
                <w:sz w:val="18"/>
                <w:szCs w:val="18"/>
              </w:rPr>
              <w:t xml:space="preserve"> &lt;tag type=</w:t>
            </w:r>
            <w:r w:rsidR="00AD7A85" w:rsidRPr="009B1152">
              <w:rPr>
                <w:rStyle w:val="a9"/>
                <w:b w:val="0"/>
                <w:sz w:val="18"/>
                <w:szCs w:val="18"/>
              </w:rPr>
              <w:t>"</w:t>
            </w:r>
            <w:r w:rsidR="00AD7A85">
              <w:rPr>
                <w:rStyle w:val="a9"/>
                <w:rFonts w:hint="eastAsia"/>
                <w:b w:val="0"/>
                <w:sz w:val="18"/>
                <w:szCs w:val="18"/>
              </w:rPr>
              <w:t>text</w:t>
            </w:r>
            <w:r w:rsidR="00AD7A85" w:rsidRPr="009B1152">
              <w:rPr>
                <w:rStyle w:val="a9"/>
                <w:b w:val="0"/>
                <w:sz w:val="18"/>
                <w:szCs w:val="18"/>
              </w:rPr>
              <w:t>"</w:t>
            </w:r>
            <w:r w:rsidR="00AD7A85">
              <w:rPr>
                <w:rStyle w:val="a9"/>
                <w:rFonts w:hint="eastAsia"/>
                <w:b w:val="0"/>
                <w:sz w:val="18"/>
                <w:szCs w:val="18"/>
              </w:rPr>
              <w:t xml:space="preserve"> /&gt;</w:t>
            </w:r>
            <w:r w:rsidRPr="00E25824">
              <w:rPr>
                <w:rStyle w:val="a9"/>
                <w:b w:val="0"/>
                <w:sz w:val="18"/>
                <w:szCs w:val="18"/>
              </w:rPr>
              <w:t xml:space="preserve"> desegregate these companies' bus terminals, as required by federal law. CORE's (the Congress of Racial Equality) leader, James Farmer, supported the freedom rides, but backed out at the last </w:t>
            </w:r>
            <w:r w:rsidR="00AD7A85">
              <w:rPr>
                <w:rStyle w:val="a9"/>
                <w:rFonts w:hint="eastAsia"/>
                <w:b w:val="0"/>
                <w:sz w:val="18"/>
                <w:szCs w:val="18"/>
              </w:rPr>
              <w:t>&lt;tag type=</w:t>
            </w:r>
            <w:r w:rsidR="00AD7A85" w:rsidRPr="009B1152">
              <w:rPr>
                <w:rStyle w:val="a9"/>
                <w:b w:val="0"/>
                <w:sz w:val="18"/>
                <w:szCs w:val="18"/>
              </w:rPr>
              <w:t>"</w:t>
            </w:r>
            <w:r w:rsidR="00AD7A85">
              <w:rPr>
                <w:rStyle w:val="a9"/>
                <w:rFonts w:hint="eastAsia"/>
                <w:b w:val="0"/>
                <w:sz w:val="18"/>
                <w:szCs w:val="18"/>
              </w:rPr>
              <w:t>text</w:t>
            </w:r>
            <w:r w:rsidR="00AD7A85" w:rsidRPr="009B1152">
              <w:rPr>
                <w:rStyle w:val="a9"/>
                <w:b w:val="0"/>
                <w:sz w:val="18"/>
                <w:szCs w:val="18"/>
              </w:rPr>
              <w:t>"</w:t>
            </w:r>
            <w:r w:rsidR="00AD7A85">
              <w:rPr>
                <w:rStyle w:val="a9"/>
                <w:rFonts w:hint="eastAsia"/>
                <w:b w:val="0"/>
                <w:sz w:val="18"/>
                <w:szCs w:val="18"/>
              </w:rPr>
              <w:t xml:space="preserve"> /&gt;</w:t>
            </w:r>
          </w:p>
          <w:p w:rsidR="00120B43" w:rsidRPr="00A83893" w:rsidRDefault="00E25824" w:rsidP="00E25824">
            <w:pPr>
              <w:pStyle w:val="M"/>
              <w:ind w:firstLine="0"/>
              <w:rPr>
                <w:rStyle w:val="a9"/>
                <w:b w:val="0"/>
                <w:sz w:val="18"/>
                <w:szCs w:val="18"/>
              </w:rPr>
            </w:pPr>
            <w:r w:rsidRPr="00E25824">
              <w:rPr>
                <w:rStyle w:val="a9"/>
                <w:b w:val="0"/>
                <w:sz w:val="18"/>
                <w:szCs w:val="18"/>
              </w:rPr>
              <w:t xml:space="preserve">That proved to be an enormously </w:t>
            </w:r>
            <w:r w:rsidR="00AD7A85">
              <w:rPr>
                <w:rStyle w:val="a9"/>
                <w:rFonts w:hint="eastAsia"/>
                <w:b w:val="0"/>
                <w:sz w:val="18"/>
                <w:szCs w:val="18"/>
              </w:rPr>
              <w:t>&lt;tag type=</w:t>
            </w:r>
            <w:r w:rsidR="00AD7A85" w:rsidRPr="009B1152">
              <w:rPr>
                <w:rStyle w:val="a9"/>
                <w:b w:val="0"/>
                <w:sz w:val="18"/>
                <w:szCs w:val="18"/>
              </w:rPr>
              <w:t>"</w:t>
            </w:r>
            <w:r w:rsidR="00AD7A85">
              <w:rPr>
                <w:rStyle w:val="a9"/>
                <w:rFonts w:hint="eastAsia"/>
                <w:b w:val="0"/>
                <w:sz w:val="18"/>
                <w:szCs w:val="18"/>
              </w:rPr>
              <w:t>text</w:t>
            </w:r>
            <w:r w:rsidR="00AD7A85" w:rsidRPr="009B1152">
              <w:rPr>
                <w:rStyle w:val="a9"/>
                <w:b w:val="0"/>
                <w:sz w:val="18"/>
                <w:szCs w:val="18"/>
              </w:rPr>
              <w:t>"</w:t>
            </w:r>
            <w:r w:rsidR="00AD7A85">
              <w:rPr>
                <w:rStyle w:val="a9"/>
                <w:rFonts w:hint="eastAsia"/>
                <w:b w:val="0"/>
                <w:sz w:val="18"/>
                <w:szCs w:val="18"/>
              </w:rPr>
              <w:t xml:space="preserve"> /&gt;</w:t>
            </w:r>
            <w:r w:rsidRPr="00E25824">
              <w:rPr>
                <w:rStyle w:val="a9"/>
                <w:b w:val="0"/>
                <w:sz w:val="18"/>
                <w:szCs w:val="18"/>
              </w:rPr>
              <w:t xml:space="preserve"> mission. In Anniston, Alabama, one bus was firebombed, forcing its passengers to flee </w:t>
            </w:r>
            <w:r w:rsidR="00AD7A85">
              <w:rPr>
                <w:rStyle w:val="a9"/>
                <w:rFonts w:hint="eastAsia"/>
                <w:b w:val="0"/>
                <w:sz w:val="18"/>
                <w:szCs w:val="18"/>
              </w:rPr>
              <w:t>&lt;tag type=</w:t>
            </w:r>
            <w:r w:rsidR="00AD7A85" w:rsidRPr="009B1152">
              <w:rPr>
                <w:rStyle w:val="a9"/>
                <w:b w:val="0"/>
                <w:sz w:val="18"/>
                <w:szCs w:val="18"/>
              </w:rPr>
              <w:t>"</w:t>
            </w:r>
            <w:r w:rsidR="00AD7A85">
              <w:rPr>
                <w:rStyle w:val="a9"/>
                <w:rFonts w:hint="eastAsia"/>
                <w:b w:val="0"/>
                <w:sz w:val="18"/>
                <w:szCs w:val="18"/>
              </w:rPr>
              <w:t>text</w:t>
            </w:r>
            <w:r w:rsidR="00AD7A85" w:rsidRPr="009B1152">
              <w:rPr>
                <w:rStyle w:val="a9"/>
                <w:b w:val="0"/>
                <w:sz w:val="18"/>
                <w:szCs w:val="18"/>
              </w:rPr>
              <w:t>"</w:t>
            </w:r>
            <w:r w:rsidR="00AD7A85">
              <w:rPr>
                <w:rStyle w:val="a9"/>
                <w:rFonts w:hint="eastAsia"/>
                <w:b w:val="0"/>
                <w:sz w:val="18"/>
                <w:szCs w:val="18"/>
              </w:rPr>
              <w:t xml:space="preserve"> /&gt;</w:t>
            </w:r>
            <w:r>
              <w:rPr>
                <w:rStyle w:val="a9"/>
                <w:rFonts w:hint="eastAsia"/>
                <w:b w:val="0"/>
                <w:sz w:val="18"/>
                <w:szCs w:val="18"/>
              </w:rPr>
              <w:t xml:space="preserve"> </w:t>
            </w:r>
            <w:r w:rsidRPr="00E25824">
              <w:rPr>
                <w:rStyle w:val="a9"/>
                <w:b w:val="0"/>
                <w:sz w:val="18"/>
                <w:szCs w:val="18"/>
              </w:rPr>
              <w:t xml:space="preserve">their lives. In Birmingham, where an FBI informant </w:t>
            </w:r>
            <w:r w:rsidR="00AD7A85">
              <w:rPr>
                <w:rStyle w:val="a9"/>
                <w:rFonts w:hint="eastAsia"/>
                <w:b w:val="0"/>
                <w:sz w:val="18"/>
                <w:szCs w:val="18"/>
              </w:rPr>
              <w:t>&lt;tag type=</w:t>
            </w:r>
            <w:r w:rsidR="00AD7A85" w:rsidRPr="009B1152">
              <w:rPr>
                <w:rStyle w:val="a9"/>
                <w:b w:val="0"/>
                <w:sz w:val="18"/>
                <w:szCs w:val="18"/>
              </w:rPr>
              <w:t>"</w:t>
            </w:r>
            <w:r w:rsidR="00AD7A85">
              <w:rPr>
                <w:rStyle w:val="a9"/>
                <w:rFonts w:hint="eastAsia"/>
                <w:b w:val="0"/>
                <w:sz w:val="18"/>
                <w:szCs w:val="18"/>
              </w:rPr>
              <w:t>text</w:t>
            </w:r>
            <w:r w:rsidR="00AD7A85" w:rsidRPr="009B1152">
              <w:rPr>
                <w:rStyle w:val="a9"/>
                <w:b w:val="0"/>
                <w:sz w:val="18"/>
                <w:szCs w:val="18"/>
              </w:rPr>
              <w:t>"</w:t>
            </w:r>
            <w:r w:rsidR="00AD7A85">
              <w:rPr>
                <w:rStyle w:val="a9"/>
                <w:rFonts w:hint="eastAsia"/>
                <w:b w:val="0"/>
                <w:sz w:val="18"/>
                <w:szCs w:val="18"/>
              </w:rPr>
              <w:t xml:space="preserve"> /&gt;</w:t>
            </w:r>
            <w:r w:rsidRPr="00E25824">
              <w:rPr>
                <w:rStyle w:val="a9"/>
                <w:b w:val="0"/>
                <w:sz w:val="18"/>
                <w:szCs w:val="18"/>
              </w:rPr>
              <w:t xml:space="preserve"> that Public Safety Commissioner Bull Connor had </w:t>
            </w:r>
            <w:r w:rsidR="00AD7A85">
              <w:rPr>
                <w:rStyle w:val="a9"/>
                <w:rFonts w:hint="eastAsia"/>
                <w:b w:val="0"/>
                <w:sz w:val="18"/>
                <w:szCs w:val="18"/>
              </w:rPr>
              <w:t>&lt;tag type=</w:t>
            </w:r>
            <w:r w:rsidR="00AD7A85" w:rsidRPr="009B1152">
              <w:rPr>
                <w:rStyle w:val="a9"/>
                <w:b w:val="0"/>
                <w:sz w:val="18"/>
                <w:szCs w:val="18"/>
              </w:rPr>
              <w:t>"</w:t>
            </w:r>
            <w:r w:rsidR="00AD7A85">
              <w:rPr>
                <w:rStyle w:val="a9"/>
                <w:rFonts w:hint="eastAsia"/>
                <w:b w:val="0"/>
                <w:sz w:val="18"/>
                <w:szCs w:val="18"/>
              </w:rPr>
              <w:t>text</w:t>
            </w:r>
            <w:r w:rsidR="00AD7A85" w:rsidRPr="009B1152">
              <w:rPr>
                <w:rStyle w:val="a9"/>
                <w:b w:val="0"/>
                <w:sz w:val="18"/>
                <w:szCs w:val="18"/>
              </w:rPr>
              <w:t>"</w:t>
            </w:r>
            <w:r w:rsidR="00AD7A85">
              <w:rPr>
                <w:rStyle w:val="a9"/>
                <w:rFonts w:hint="eastAsia"/>
                <w:b w:val="0"/>
                <w:sz w:val="18"/>
                <w:szCs w:val="18"/>
              </w:rPr>
              <w:t xml:space="preserve"> /&gt;</w:t>
            </w:r>
            <w:r w:rsidRPr="00E25824">
              <w:rPr>
                <w:rStyle w:val="a9"/>
                <w:b w:val="0"/>
                <w:sz w:val="18"/>
                <w:szCs w:val="18"/>
              </w:rPr>
              <w:t xml:space="preserve"> the Ku Klux Klan to attack an incoming group of freedom riders "until it looked like a bulldog had got a hold of them," the riders were severely beaten. In eerily quiet Montgomery, a mob charged another bus load of riders, knocking John Lewis </w:t>
            </w:r>
            <w:r w:rsidR="00AD7A85">
              <w:rPr>
                <w:rStyle w:val="a9"/>
                <w:rFonts w:hint="eastAsia"/>
                <w:b w:val="0"/>
                <w:sz w:val="18"/>
                <w:szCs w:val="18"/>
              </w:rPr>
              <w:t>&lt;tag type=</w:t>
            </w:r>
            <w:r w:rsidR="00AD7A85" w:rsidRPr="009B1152">
              <w:rPr>
                <w:rStyle w:val="a9"/>
                <w:b w:val="0"/>
                <w:sz w:val="18"/>
                <w:szCs w:val="18"/>
              </w:rPr>
              <w:t>"</w:t>
            </w:r>
            <w:r w:rsidR="00AD7A85">
              <w:rPr>
                <w:rStyle w:val="a9"/>
                <w:rFonts w:hint="eastAsia"/>
                <w:b w:val="0"/>
                <w:sz w:val="18"/>
                <w:szCs w:val="18"/>
              </w:rPr>
              <w:t>text</w:t>
            </w:r>
            <w:r w:rsidR="00AD7A85" w:rsidRPr="009B1152">
              <w:rPr>
                <w:rStyle w:val="a9"/>
                <w:b w:val="0"/>
                <w:sz w:val="18"/>
                <w:szCs w:val="18"/>
              </w:rPr>
              <w:t>"</w:t>
            </w:r>
            <w:r w:rsidR="00AD7A85">
              <w:rPr>
                <w:rStyle w:val="a9"/>
                <w:rFonts w:hint="eastAsia"/>
                <w:b w:val="0"/>
                <w:sz w:val="18"/>
                <w:szCs w:val="18"/>
              </w:rPr>
              <w:t xml:space="preserve"> /&gt;</w:t>
            </w:r>
            <w:r>
              <w:rPr>
                <w:rStyle w:val="a9"/>
                <w:rFonts w:hint="eastAsia"/>
                <w:b w:val="0"/>
                <w:sz w:val="18"/>
                <w:szCs w:val="18"/>
              </w:rPr>
              <w:t xml:space="preserve"> </w:t>
            </w:r>
            <w:r w:rsidRPr="00E25824">
              <w:rPr>
                <w:rStyle w:val="a9"/>
                <w:b w:val="0"/>
                <w:sz w:val="18"/>
                <w:szCs w:val="18"/>
              </w:rPr>
              <w:t xml:space="preserve">with a crate and smashing Life photographer Don Urbrock in the face with his own camera. A dozen men </w:t>
            </w:r>
            <w:r w:rsidR="00AD7A85">
              <w:rPr>
                <w:rStyle w:val="a9"/>
                <w:rFonts w:hint="eastAsia"/>
                <w:b w:val="0"/>
                <w:sz w:val="18"/>
                <w:szCs w:val="18"/>
              </w:rPr>
              <w:t>&lt;tag type=</w:t>
            </w:r>
            <w:r w:rsidR="00AD7A85" w:rsidRPr="009B1152">
              <w:rPr>
                <w:rStyle w:val="a9"/>
                <w:b w:val="0"/>
                <w:sz w:val="18"/>
                <w:szCs w:val="18"/>
              </w:rPr>
              <w:t>"</w:t>
            </w:r>
            <w:r w:rsidR="00AD7A85">
              <w:rPr>
                <w:rStyle w:val="a9"/>
                <w:rFonts w:hint="eastAsia"/>
                <w:b w:val="0"/>
                <w:sz w:val="18"/>
                <w:szCs w:val="18"/>
              </w:rPr>
              <w:t>text</w:t>
            </w:r>
            <w:r w:rsidR="00AD7A85" w:rsidRPr="009B1152">
              <w:rPr>
                <w:rStyle w:val="a9"/>
                <w:b w:val="0"/>
                <w:sz w:val="18"/>
                <w:szCs w:val="18"/>
              </w:rPr>
              <w:t>"</w:t>
            </w:r>
            <w:r w:rsidR="00AD7A85">
              <w:rPr>
                <w:rStyle w:val="a9"/>
                <w:rFonts w:hint="eastAsia"/>
                <w:b w:val="0"/>
                <w:sz w:val="18"/>
                <w:szCs w:val="18"/>
              </w:rPr>
              <w:t xml:space="preserve"> /&gt;</w:t>
            </w:r>
            <w:r w:rsidRPr="00E25824">
              <w:rPr>
                <w:rStyle w:val="a9"/>
                <w:b w:val="0"/>
                <w:sz w:val="18"/>
                <w:szCs w:val="18"/>
              </w:rPr>
              <w:t xml:space="preserve"> Jim Zwerg, a white student from Fisk University, and beat him in the </w:t>
            </w:r>
            <w:r w:rsidR="00AD7A85">
              <w:rPr>
                <w:rStyle w:val="a9"/>
                <w:rFonts w:hint="eastAsia"/>
                <w:b w:val="0"/>
                <w:sz w:val="18"/>
                <w:szCs w:val="18"/>
              </w:rPr>
              <w:t>&lt;tag type=</w:t>
            </w:r>
            <w:r w:rsidR="00AD7A85" w:rsidRPr="009B1152">
              <w:rPr>
                <w:rStyle w:val="a9"/>
                <w:b w:val="0"/>
                <w:sz w:val="18"/>
                <w:szCs w:val="18"/>
              </w:rPr>
              <w:t>"</w:t>
            </w:r>
            <w:r w:rsidR="00AD7A85">
              <w:rPr>
                <w:rStyle w:val="a9"/>
                <w:rFonts w:hint="eastAsia"/>
                <w:b w:val="0"/>
                <w:sz w:val="18"/>
                <w:szCs w:val="18"/>
              </w:rPr>
              <w:t>text</w:t>
            </w:r>
            <w:r w:rsidR="00AD7A85" w:rsidRPr="009B1152">
              <w:rPr>
                <w:rStyle w:val="a9"/>
                <w:b w:val="0"/>
                <w:sz w:val="18"/>
                <w:szCs w:val="18"/>
              </w:rPr>
              <w:t>"</w:t>
            </w:r>
            <w:r w:rsidR="00AD7A85">
              <w:rPr>
                <w:rStyle w:val="a9"/>
                <w:rFonts w:hint="eastAsia"/>
                <w:b w:val="0"/>
                <w:sz w:val="18"/>
                <w:szCs w:val="18"/>
              </w:rPr>
              <w:t xml:space="preserve"> /&gt;</w:t>
            </w:r>
            <w:r w:rsidRPr="00E25824">
              <w:rPr>
                <w:rStyle w:val="a9"/>
                <w:b w:val="0"/>
                <w:sz w:val="18"/>
                <w:szCs w:val="18"/>
              </w:rPr>
              <w:t xml:space="preserve"> with a suitcase, knocking out his teeth.</w:t>
            </w:r>
            <w:r w:rsidR="00120B43" w:rsidRPr="009A3D1E">
              <w:rPr>
                <w:rStyle w:val="a9"/>
                <w:b w:val="0"/>
                <w:sz w:val="18"/>
                <w:szCs w:val="18"/>
              </w:rPr>
              <w:t>&lt;/text&gt;</w:t>
            </w:r>
          </w:p>
          <w:p w:rsidR="00120B43" w:rsidRPr="00A83893" w:rsidRDefault="00120B43" w:rsidP="002621AF">
            <w:pPr>
              <w:pStyle w:val="M"/>
              <w:spacing w:line="240" w:lineRule="auto"/>
              <w:rPr>
                <w:rStyle w:val="a9"/>
                <w:b w:val="0"/>
                <w:sz w:val="18"/>
                <w:szCs w:val="18"/>
              </w:rPr>
            </w:pPr>
            <w:r w:rsidRPr="00A83893">
              <w:rPr>
                <w:rStyle w:val="a9"/>
                <w:b w:val="0"/>
                <w:sz w:val="18"/>
                <w:szCs w:val="18"/>
              </w:rPr>
              <w:t>&lt;/prompt&gt;</w:t>
            </w:r>
          </w:p>
          <w:p w:rsidR="00120B43" w:rsidRDefault="00120B43" w:rsidP="002621AF">
            <w:pPr>
              <w:pStyle w:val="M"/>
              <w:spacing w:line="240" w:lineRule="auto"/>
              <w:rPr>
                <w:rStyle w:val="a9"/>
                <w:b w:val="0"/>
                <w:sz w:val="18"/>
                <w:szCs w:val="18"/>
              </w:rPr>
            </w:pPr>
            <w:r w:rsidRPr="00662B04">
              <w:rPr>
                <w:rStyle w:val="a9"/>
                <w:b w:val="0"/>
                <w:sz w:val="18"/>
                <w:szCs w:val="18"/>
              </w:rPr>
              <w:t>&lt;question type="</w:t>
            </w:r>
            <w:commentRangeStart w:id="734"/>
            <w:commentRangeStart w:id="735"/>
            <w:r>
              <w:rPr>
                <w:rStyle w:val="a9"/>
                <w:rFonts w:hint="eastAsia"/>
                <w:b w:val="0"/>
                <w:sz w:val="18"/>
                <w:szCs w:val="18"/>
              </w:rPr>
              <w:t>text</w:t>
            </w:r>
            <w:commentRangeEnd w:id="734"/>
            <w:r w:rsidR="00A80BB9">
              <w:rPr>
                <w:rStyle w:val="af9"/>
                <w:spacing w:val="0"/>
              </w:rPr>
              <w:commentReference w:id="734"/>
            </w:r>
            <w:commentRangeEnd w:id="735"/>
            <w:r w:rsidR="00B95529">
              <w:rPr>
                <w:rStyle w:val="af9"/>
                <w:spacing w:val="0"/>
              </w:rPr>
              <w:commentReference w:id="735"/>
            </w:r>
            <w:r w:rsidRPr="00662B04">
              <w:rPr>
                <w:rStyle w:val="a9"/>
                <w:b w:val="0"/>
                <w:sz w:val="18"/>
                <w:szCs w:val="18"/>
              </w:rPr>
              <w:t>"&gt;</w:t>
            </w:r>
          </w:p>
          <w:p w:rsidR="00120B43" w:rsidRPr="00662B04" w:rsidRDefault="00120B43" w:rsidP="002621AF">
            <w:pPr>
              <w:pStyle w:val="M"/>
              <w:spacing w:line="240" w:lineRule="auto"/>
              <w:rPr>
                <w:rStyle w:val="a9"/>
                <w:b w:val="0"/>
                <w:sz w:val="18"/>
                <w:szCs w:val="18"/>
              </w:rPr>
            </w:pPr>
            <w:r>
              <w:rPr>
                <w:rStyle w:val="a9"/>
                <w:rFonts w:hint="eastAsia"/>
                <w:b w:val="0"/>
                <w:sz w:val="18"/>
                <w:szCs w:val="18"/>
              </w:rPr>
              <w:tab/>
            </w:r>
            <w:r w:rsidRPr="00662B04">
              <w:rPr>
                <w:rStyle w:val="a9"/>
                <w:b w:val="0"/>
                <w:sz w:val="18"/>
                <w:szCs w:val="18"/>
              </w:rPr>
              <w:t>&lt;key&gt;</w:t>
            </w:r>
            <w:r w:rsidR="00811D75">
              <w:rPr>
                <w:rStyle w:val="a9"/>
                <w:rFonts w:hint="eastAsia"/>
                <w:b w:val="0"/>
                <w:sz w:val="18"/>
                <w:szCs w:val="18"/>
              </w:rPr>
              <w:t>x</w:t>
            </w:r>
            <w:r>
              <w:rPr>
                <w:rStyle w:val="a9"/>
                <w:rFonts w:hint="eastAsia"/>
                <w:b w:val="0"/>
                <w:sz w:val="18"/>
                <w:szCs w:val="18"/>
              </w:rPr>
              <w:t>xxx</w:t>
            </w:r>
            <w:r w:rsidRPr="00662B04">
              <w:rPr>
                <w:rStyle w:val="a9"/>
                <w:b w:val="0"/>
                <w:sz w:val="18"/>
                <w:szCs w:val="18"/>
              </w:rPr>
              <w:t>&lt;/key&gt;</w:t>
            </w:r>
          </w:p>
          <w:p w:rsidR="00120B43" w:rsidRDefault="00120B43" w:rsidP="002621AF">
            <w:pPr>
              <w:pStyle w:val="M"/>
              <w:spacing w:line="240" w:lineRule="auto"/>
              <w:ind w:firstLine="0"/>
              <w:rPr>
                <w:rStyle w:val="a9"/>
                <w:b w:val="0"/>
                <w:sz w:val="18"/>
                <w:szCs w:val="18"/>
              </w:rPr>
            </w:pPr>
            <w:r>
              <w:rPr>
                <w:rStyle w:val="a9"/>
                <w:rFonts w:hint="eastAsia"/>
                <w:b w:val="0"/>
                <w:sz w:val="18"/>
                <w:szCs w:val="18"/>
              </w:rPr>
              <w:tab/>
            </w:r>
            <w:r w:rsidRPr="00662B04">
              <w:rPr>
                <w:rStyle w:val="a9"/>
                <w:b w:val="0"/>
                <w:sz w:val="18"/>
                <w:szCs w:val="18"/>
              </w:rPr>
              <w:t>&lt;/question&gt;</w:t>
            </w:r>
          </w:p>
          <w:p w:rsidR="00120B43" w:rsidRDefault="00120B43" w:rsidP="002621AF">
            <w:pPr>
              <w:pStyle w:val="M"/>
              <w:spacing w:line="240" w:lineRule="auto"/>
              <w:rPr>
                <w:rStyle w:val="a9"/>
                <w:b w:val="0"/>
                <w:sz w:val="18"/>
                <w:szCs w:val="18"/>
              </w:rPr>
            </w:pPr>
            <w:r w:rsidRPr="00662B04">
              <w:rPr>
                <w:rStyle w:val="a9"/>
                <w:b w:val="0"/>
                <w:sz w:val="18"/>
                <w:szCs w:val="18"/>
              </w:rPr>
              <w:lastRenderedPageBreak/>
              <w:t>&lt;question type="</w:t>
            </w:r>
            <w:r>
              <w:rPr>
                <w:rStyle w:val="a9"/>
                <w:rFonts w:hint="eastAsia"/>
                <w:b w:val="0"/>
                <w:sz w:val="18"/>
                <w:szCs w:val="18"/>
              </w:rPr>
              <w:t>text</w:t>
            </w:r>
            <w:r w:rsidRPr="00662B04">
              <w:rPr>
                <w:rStyle w:val="a9"/>
                <w:b w:val="0"/>
                <w:sz w:val="18"/>
                <w:szCs w:val="18"/>
              </w:rPr>
              <w:t>"&gt;</w:t>
            </w:r>
          </w:p>
          <w:p w:rsidR="00120B43" w:rsidRPr="00662B04" w:rsidRDefault="00120B43" w:rsidP="002621AF">
            <w:pPr>
              <w:pStyle w:val="M"/>
              <w:spacing w:line="240" w:lineRule="auto"/>
              <w:rPr>
                <w:rStyle w:val="a9"/>
                <w:b w:val="0"/>
                <w:sz w:val="18"/>
                <w:szCs w:val="18"/>
              </w:rPr>
            </w:pPr>
            <w:r>
              <w:rPr>
                <w:rStyle w:val="a9"/>
                <w:rFonts w:hint="eastAsia"/>
                <w:b w:val="0"/>
                <w:sz w:val="18"/>
                <w:szCs w:val="18"/>
              </w:rPr>
              <w:tab/>
            </w:r>
            <w:r w:rsidRPr="00662B04">
              <w:rPr>
                <w:rStyle w:val="a9"/>
                <w:b w:val="0"/>
                <w:sz w:val="18"/>
                <w:szCs w:val="18"/>
              </w:rPr>
              <w:t>&lt;key&gt;</w:t>
            </w:r>
            <w:r w:rsidR="00811D75">
              <w:rPr>
                <w:rStyle w:val="a9"/>
                <w:rFonts w:hint="eastAsia"/>
                <w:b w:val="0"/>
                <w:sz w:val="18"/>
                <w:szCs w:val="18"/>
              </w:rPr>
              <w:t>yyyy</w:t>
            </w:r>
            <w:r w:rsidRPr="00662B04">
              <w:rPr>
                <w:rStyle w:val="a9"/>
                <w:b w:val="0"/>
                <w:sz w:val="18"/>
                <w:szCs w:val="18"/>
              </w:rPr>
              <w:t>&lt;/key&gt;</w:t>
            </w:r>
          </w:p>
          <w:p w:rsidR="00120B43" w:rsidRDefault="00120B43" w:rsidP="002621AF">
            <w:pPr>
              <w:pStyle w:val="M"/>
              <w:spacing w:line="240" w:lineRule="auto"/>
              <w:ind w:firstLine="0"/>
              <w:rPr>
                <w:rStyle w:val="a9"/>
                <w:b w:val="0"/>
                <w:sz w:val="18"/>
                <w:szCs w:val="18"/>
              </w:rPr>
            </w:pPr>
            <w:r>
              <w:rPr>
                <w:rStyle w:val="a9"/>
                <w:rFonts w:hint="eastAsia"/>
                <w:b w:val="0"/>
                <w:sz w:val="18"/>
                <w:szCs w:val="18"/>
              </w:rPr>
              <w:tab/>
            </w:r>
            <w:r w:rsidRPr="00662B04">
              <w:rPr>
                <w:rStyle w:val="a9"/>
                <w:b w:val="0"/>
                <w:sz w:val="18"/>
                <w:szCs w:val="18"/>
              </w:rPr>
              <w:t>&lt;/question&gt;</w:t>
            </w:r>
          </w:p>
          <w:p w:rsidR="00120B43" w:rsidRDefault="00120B43" w:rsidP="002621AF">
            <w:pPr>
              <w:pStyle w:val="M"/>
              <w:spacing w:line="240" w:lineRule="auto"/>
              <w:ind w:firstLine="0"/>
              <w:rPr>
                <w:rStyle w:val="a9"/>
                <w:b w:val="0"/>
                <w:sz w:val="18"/>
                <w:szCs w:val="18"/>
              </w:rPr>
            </w:pPr>
            <w:r>
              <w:rPr>
                <w:rStyle w:val="a9"/>
                <w:rFonts w:hint="eastAsia"/>
                <w:b w:val="0"/>
                <w:sz w:val="18"/>
                <w:szCs w:val="18"/>
              </w:rPr>
              <w:tab/>
            </w:r>
            <w:r w:rsidRPr="00926837">
              <w:rPr>
                <w:rStyle w:val="a9"/>
                <w:b w:val="0"/>
                <w:sz w:val="18"/>
                <w:szCs w:val="18"/>
              </w:rPr>
              <w:t xml:space="preserve">&lt;!--other </w:t>
            </w:r>
            <w:r>
              <w:rPr>
                <w:rStyle w:val="a9"/>
                <w:rFonts w:hint="eastAsia"/>
                <w:b w:val="0"/>
                <w:sz w:val="18"/>
                <w:szCs w:val="18"/>
              </w:rPr>
              <w:t>18</w:t>
            </w:r>
            <w:r w:rsidRPr="00926837">
              <w:rPr>
                <w:rStyle w:val="a9"/>
                <w:b w:val="0"/>
                <w:sz w:val="18"/>
                <w:szCs w:val="18"/>
              </w:rPr>
              <w:t xml:space="preserve"> text questions--&gt;</w:t>
            </w:r>
          </w:p>
          <w:p w:rsidR="00120B43" w:rsidRPr="00F10F04" w:rsidRDefault="00120B43" w:rsidP="002621AF">
            <w:pPr>
              <w:pStyle w:val="M"/>
              <w:spacing w:line="240" w:lineRule="auto"/>
              <w:ind w:firstLine="0"/>
              <w:rPr>
                <w:rStyle w:val="a9"/>
                <w:b w:val="0"/>
                <w:sz w:val="18"/>
                <w:szCs w:val="18"/>
              </w:rPr>
            </w:pPr>
            <w:r w:rsidRPr="00965CA1">
              <w:rPr>
                <w:rStyle w:val="a9"/>
                <w:b w:val="0"/>
                <w:sz w:val="18"/>
                <w:szCs w:val="18"/>
              </w:rPr>
              <w:t>&lt;/assessmentItem&gt;</w:t>
            </w:r>
          </w:p>
        </w:tc>
      </w:tr>
    </w:tbl>
    <w:p w:rsidR="00120B43" w:rsidRPr="00A85BFB" w:rsidRDefault="00120B43" w:rsidP="00120B43"/>
    <w:p w:rsidR="00415DD8" w:rsidRDefault="00415DD8" w:rsidP="00415DD8">
      <w:pPr>
        <w:pStyle w:val="3"/>
        <w:numPr>
          <w:ilvl w:val="2"/>
          <w:numId w:val="15"/>
        </w:numPr>
      </w:pPr>
      <w:bookmarkStart w:id="736" w:name="_Toc286841263"/>
      <w:r w:rsidRPr="00415DD8">
        <w:rPr>
          <w:rFonts w:hint="eastAsia"/>
        </w:rPr>
        <w:t>句子改错</w:t>
      </w:r>
      <w:r>
        <w:rPr>
          <w:rFonts w:hint="eastAsia"/>
        </w:rPr>
        <w:t>（</w:t>
      </w:r>
      <w:r w:rsidRPr="00415DD8">
        <w:t>Sentence Error Correction</w:t>
      </w:r>
      <w:r>
        <w:rPr>
          <w:rFonts w:hint="eastAsia"/>
        </w:rPr>
        <w:t>）</w:t>
      </w:r>
      <w:bookmarkEnd w:id="736"/>
    </w:p>
    <w:p w:rsidR="00415DD8" w:rsidRPr="00D46068" w:rsidRDefault="00415DD8" w:rsidP="00415DD8">
      <w:pPr>
        <w:pStyle w:val="af8"/>
      </w:pPr>
      <w:r w:rsidRPr="00242408">
        <w:rPr>
          <w:rFonts w:hint="eastAsia"/>
        </w:rPr>
        <w:t>表</w:t>
      </w:r>
      <w:r w:rsidRPr="00242408">
        <w:rPr>
          <w:rFonts w:hint="eastAsia"/>
        </w:rPr>
        <w:t xml:space="preserve"> </w:t>
      </w:r>
      <w:r>
        <w:rPr>
          <w:rFonts w:hint="eastAsia"/>
        </w:rPr>
        <w:t>5-32</w:t>
      </w:r>
      <w:r w:rsidRPr="00415DD8">
        <w:rPr>
          <w:rFonts w:hint="eastAsia"/>
        </w:rPr>
        <w:t>句子改错</w:t>
      </w:r>
      <w:r w:rsidRPr="00472A9F">
        <w:rPr>
          <w:rFonts w:hint="eastAsia"/>
        </w:rPr>
        <w:t>（</w:t>
      </w:r>
      <w:r w:rsidRPr="00415DD8">
        <w:t>Sentence Error Correction</w:t>
      </w:r>
      <w:r w:rsidRPr="00472A9F">
        <w:rPr>
          <w:rFonts w:hint="eastAsia"/>
        </w:rPr>
        <w:t>）</w:t>
      </w:r>
      <w:r>
        <w:rPr>
          <w:rFonts w:hint="eastAsia"/>
        </w:rPr>
        <w:t>示例说明</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84"/>
        <w:gridCol w:w="7138"/>
      </w:tblGrid>
      <w:tr w:rsidR="00415DD8" w:rsidRPr="00F10F04" w:rsidTr="002621AF">
        <w:tc>
          <w:tcPr>
            <w:tcW w:w="1384" w:type="dxa"/>
            <w:tcBorders>
              <w:top w:val="single" w:sz="4" w:space="0" w:color="000000"/>
              <w:left w:val="single" w:sz="4" w:space="0" w:color="000000"/>
              <w:bottom w:val="single" w:sz="4" w:space="0" w:color="000000"/>
              <w:right w:val="single" w:sz="4" w:space="0" w:color="000000"/>
            </w:tcBorders>
            <w:hideMark/>
          </w:tcPr>
          <w:p w:rsidR="00415DD8" w:rsidRPr="00F10F04" w:rsidRDefault="00415DD8" w:rsidP="002621AF">
            <w:pPr>
              <w:pStyle w:val="M"/>
              <w:ind w:firstLine="0"/>
              <w:rPr>
                <w:rStyle w:val="a9"/>
                <w:b w:val="0"/>
                <w:sz w:val="18"/>
                <w:szCs w:val="18"/>
              </w:rPr>
            </w:pPr>
            <w:r w:rsidRPr="00F10F04">
              <w:rPr>
                <w:rStyle w:val="a9"/>
                <w:rFonts w:hint="eastAsia"/>
                <w:b w:val="0"/>
                <w:sz w:val="18"/>
                <w:szCs w:val="18"/>
              </w:rPr>
              <w:t>名称</w:t>
            </w:r>
          </w:p>
        </w:tc>
        <w:tc>
          <w:tcPr>
            <w:tcW w:w="7138" w:type="dxa"/>
            <w:tcBorders>
              <w:top w:val="single" w:sz="4" w:space="0" w:color="000000"/>
              <w:left w:val="single" w:sz="4" w:space="0" w:color="000000"/>
              <w:bottom w:val="single" w:sz="4" w:space="0" w:color="000000"/>
              <w:right w:val="single" w:sz="4" w:space="0" w:color="000000"/>
            </w:tcBorders>
            <w:hideMark/>
          </w:tcPr>
          <w:p w:rsidR="00415DD8" w:rsidRPr="00F10F04" w:rsidRDefault="00415DD8" w:rsidP="002621AF">
            <w:pPr>
              <w:pStyle w:val="M"/>
              <w:ind w:firstLine="0"/>
              <w:rPr>
                <w:rStyle w:val="a9"/>
                <w:b w:val="0"/>
                <w:sz w:val="18"/>
                <w:szCs w:val="18"/>
              </w:rPr>
            </w:pPr>
            <w:r>
              <w:rPr>
                <w:rStyle w:val="a9"/>
                <w:rFonts w:hint="eastAsia"/>
                <w:b w:val="0"/>
                <w:sz w:val="18"/>
                <w:szCs w:val="18"/>
              </w:rPr>
              <w:t>说明</w:t>
            </w:r>
          </w:p>
        </w:tc>
      </w:tr>
      <w:tr w:rsidR="00415DD8" w:rsidRPr="00F10F04" w:rsidTr="002621AF">
        <w:tc>
          <w:tcPr>
            <w:tcW w:w="1384" w:type="dxa"/>
            <w:tcBorders>
              <w:top w:val="single" w:sz="4" w:space="0" w:color="000000"/>
              <w:left w:val="single" w:sz="4" w:space="0" w:color="000000"/>
              <w:bottom w:val="single" w:sz="4" w:space="0" w:color="000000"/>
              <w:right w:val="single" w:sz="4" w:space="0" w:color="000000"/>
            </w:tcBorders>
            <w:hideMark/>
          </w:tcPr>
          <w:p w:rsidR="00415DD8" w:rsidRPr="00965CA1" w:rsidRDefault="00415DD8" w:rsidP="002621AF">
            <w:pPr>
              <w:pStyle w:val="M"/>
              <w:ind w:firstLine="0"/>
              <w:rPr>
                <w:rStyle w:val="a9"/>
                <w:b w:val="0"/>
                <w:sz w:val="18"/>
                <w:szCs w:val="18"/>
              </w:rPr>
            </w:pPr>
            <w:r>
              <w:rPr>
                <w:rStyle w:val="a9"/>
                <w:rFonts w:hint="eastAsia"/>
                <w:b w:val="0"/>
                <w:sz w:val="18"/>
                <w:szCs w:val="18"/>
              </w:rPr>
              <w:t>类型序号</w:t>
            </w:r>
          </w:p>
        </w:tc>
        <w:tc>
          <w:tcPr>
            <w:tcW w:w="7138" w:type="dxa"/>
            <w:tcBorders>
              <w:top w:val="single" w:sz="4" w:space="0" w:color="000000"/>
              <w:left w:val="single" w:sz="4" w:space="0" w:color="000000"/>
              <w:bottom w:val="single" w:sz="4" w:space="0" w:color="000000"/>
              <w:right w:val="single" w:sz="4" w:space="0" w:color="000000"/>
            </w:tcBorders>
            <w:hideMark/>
          </w:tcPr>
          <w:p w:rsidR="00415DD8" w:rsidRDefault="00415DD8" w:rsidP="00415DD8">
            <w:pPr>
              <w:pStyle w:val="M"/>
              <w:ind w:firstLine="0"/>
              <w:rPr>
                <w:rStyle w:val="a9"/>
                <w:b w:val="0"/>
                <w:sz w:val="18"/>
                <w:szCs w:val="18"/>
              </w:rPr>
            </w:pPr>
            <w:r>
              <w:rPr>
                <w:rStyle w:val="a9"/>
                <w:rFonts w:hint="eastAsia"/>
                <w:b w:val="0"/>
                <w:sz w:val="18"/>
                <w:szCs w:val="18"/>
              </w:rPr>
              <w:t>32</w:t>
            </w:r>
          </w:p>
        </w:tc>
      </w:tr>
      <w:tr w:rsidR="00415DD8" w:rsidRPr="00F10F04" w:rsidTr="002621AF">
        <w:tc>
          <w:tcPr>
            <w:tcW w:w="1384" w:type="dxa"/>
            <w:tcBorders>
              <w:top w:val="single" w:sz="4" w:space="0" w:color="000000"/>
              <w:left w:val="single" w:sz="4" w:space="0" w:color="000000"/>
              <w:bottom w:val="single" w:sz="4" w:space="0" w:color="000000"/>
              <w:right w:val="single" w:sz="4" w:space="0" w:color="000000"/>
            </w:tcBorders>
            <w:hideMark/>
          </w:tcPr>
          <w:p w:rsidR="00415DD8" w:rsidRDefault="00415DD8" w:rsidP="002621AF">
            <w:pPr>
              <w:pStyle w:val="M"/>
              <w:ind w:firstLine="0"/>
              <w:rPr>
                <w:rStyle w:val="a9"/>
                <w:b w:val="0"/>
                <w:sz w:val="18"/>
                <w:szCs w:val="18"/>
              </w:rPr>
            </w:pPr>
            <w:r>
              <w:rPr>
                <w:rStyle w:val="a9"/>
                <w:rFonts w:hint="eastAsia"/>
                <w:b w:val="0"/>
                <w:sz w:val="18"/>
                <w:szCs w:val="18"/>
              </w:rPr>
              <w:t>类型标识</w:t>
            </w:r>
          </w:p>
        </w:tc>
        <w:tc>
          <w:tcPr>
            <w:tcW w:w="7138" w:type="dxa"/>
            <w:tcBorders>
              <w:top w:val="single" w:sz="4" w:space="0" w:color="000000"/>
              <w:left w:val="single" w:sz="4" w:space="0" w:color="000000"/>
              <w:bottom w:val="single" w:sz="4" w:space="0" w:color="000000"/>
              <w:right w:val="single" w:sz="4" w:space="0" w:color="000000"/>
            </w:tcBorders>
            <w:hideMark/>
          </w:tcPr>
          <w:p w:rsidR="00415DD8" w:rsidRPr="003C3C63" w:rsidRDefault="00A3215E" w:rsidP="00A3215E">
            <w:pPr>
              <w:pStyle w:val="M"/>
              <w:ind w:firstLine="0"/>
              <w:rPr>
                <w:rStyle w:val="a9"/>
                <w:b w:val="0"/>
                <w:sz w:val="18"/>
                <w:szCs w:val="18"/>
              </w:rPr>
            </w:pPr>
            <w:r>
              <w:rPr>
                <w:rStyle w:val="a9"/>
                <w:rFonts w:hint="eastAsia"/>
                <w:b w:val="0"/>
                <w:sz w:val="18"/>
                <w:szCs w:val="18"/>
              </w:rPr>
              <w:t>s</w:t>
            </w:r>
            <w:r w:rsidRPr="00A3215E">
              <w:rPr>
                <w:rStyle w:val="a9"/>
                <w:b w:val="0"/>
                <w:sz w:val="18"/>
                <w:szCs w:val="18"/>
              </w:rPr>
              <w:t>entenceErrorCorrection</w:t>
            </w:r>
          </w:p>
        </w:tc>
      </w:tr>
      <w:tr w:rsidR="00415DD8" w:rsidRPr="00F10F04" w:rsidTr="002621AF">
        <w:tc>
          <w:tcPr>
            <w:tcW w:w="1384" w:type="dxa"/>
            <w:tcBorders>
              <w:top w:val="single" w:sz="4" w:space="0" w:color="000000"/>
              <w:left w:val="single" w:sz="4" w:space="0" w:color="000000"/>
              <w:bottom w:val="single" w:sz="4" w:space="0" w:color="000000"/>
              <w:right w:val="single" w:sz="4" w:space="0" w:color="000000"/>
            </w:tcBorders>
            <w:hideMark/>
          </w:tcPr>
          <w:p w:rsidR="00415DD8" w:rsidRPr="00F10F04" w:rsidRDefault="00415DD8" w:rsidP="002621AF">
            <w:pPr>
              <w:pStyle w:val="M"/>
              <w:ind w:firstLine="0"/>
              <w:rPr>
                <w:rStyle w:val="a9"/>
                <w:b w:val="0"/>
                <w:sz w:val="18"/>
                <w:szCs w:val="18"/>
              </w:rPr>
            </w:pPr>
            <w:r w:rsidRPr="00965CA1">
              <w:rPr>
                <w:rStyle w:val="a9"/>
                <w:rFonts w:hint="eastAsia"/>
                <w:b w:val="0"/>
                <w:sz w:val="18"/>
                <w:szCs w:val="18"/>
              </w:rPr>
              <w:t>试题附加材料</w:t>
            </w:r>
          </w:p>
        </w:tc>
        <w:tc>
          <w:tcPr>
            <w:tcW w:w="7138" w:type="dxa"/>
            <w:tcBorders>
              <w:top w:val="single" w:sz="4" w:space="0" w:color="000000"/>
              <w:left w:val="single" w:sz="4" w:space="0" w:color="000000"/>
              <w:bottom w:val="single" w:sz="4" w:space="0" w:color="000000"/>
              <w:right w:val="single" w:sz="4" w:space="0" w:color="000000"/>
            </w:tcBorders>
            <w:hideMark/>
          </w:tcPr>
          <w:p w:rsidR="00415DD8" w:rsidRPr="00F10F04" w:rsidRDefault="00415DD8" w:rsidP="002621AF">
            <w:pPr>
              <w:pStyle w:val="M"/>
              <w:ind w:firstLine="0"/>
              <w:rPr>
                <w:rStyle w:val="a9"/>
                <w:b w:val="0"/>
                <w:sz w:val="18"/>
                <w:szCs w:val="18"/>
              </w:rPr>
            </w:pPr>
            <w:r>
              <w:rPr>
                <w:rStyle w:val="a9"/>
                <w:rFonts w:hint="eastAsia"/>
                <w:b w:val="0"/>
                <w:sz w:val="18"/>
                <w:szCs w:val="18"/>
              </w:rPr>
              <w:t>无</w:t>
            </w:r>
          </w:p>
        </w:tc>
      </w:tr>
      <w:tr w:rsidR="00415DD8" w:rsidRPr="00F10F04" w:rsidTr="002621AF">
        <w:tc>
          <w:tcPr>
            <w:tcW w:w="1384" w:type="dxa"/>
            <w:tcBorders>
              <w:top w:val="single" w:sz="4" w:space="0" w:color="000000"/>
              <w:left w:val="single" w:sz="4" w:space="0" w:color="000000"/>
              <w:bottom w:val="single" w:sz="4" w:space="0" w:color="000000"/>
              <w:right w:val="single" w:sz="4" w:space="0" w:color="000000"/>
            </w:tcBorders>
            <w:hideMark/>
          </w:tcPr>
          <w:p w:rsidR="00415DD8" w:rsidRPr="00F10F04" w:rsidRDefault="00415DD8" w:rsidP="002621AF">
            <w:pPr>
              <w:pStyle w:val="M"/>
              <w:ind w:firstLine="0"/>
              <w:rPr>
                <w:rStyle w:val="a9"/>
                <w:b w:val="0"/>
                <w:sz w:val="18"/>
                <w:szCs w:val="18"/>
              </w:rPr>
            </w:pPr>
            <w:r w:rsidRPr="00965CA1">
              <w:rPr>
                <w:rStyle w:val="a9"/>
                <w:rFonts w:hint="eastAsia"/>
                <w:b w:val="0"/>
                <w:sz w:val="18"/>
                <w:szCs w:val="18"/>
              </w:rPr>
              <w:t>试题问题类型</w:t>
            </w:r>
          </w:p>
        </w:tc>
        <w:tc>
          <w:tcPr>
            <w:tcW w:w="7138" w:type="dxa"/>
            <w:tcBorders>
              <w:top w:val="single" w:sz="4" w:space="0" w:color="000000"/>
              <w:left w:val="single" w:sz="4" w:space="0" w:color="000000"/>
              <w:bottom w:val="single" w:sz="4" w:space="0" w:color="000000"/>
              <w:right w:val="single" w:sz="4" w:space="0" w:color="000000"/>
            </w:tcBorders>
            <w:hideMark/>
          </w:tcPr>
          <w:p w:rsidR="00415DD8" w:rsidRPr="00F10F04" w:rsidRDefault="00415DD8" w:rsidP="002621AF">
            <w:pPr>
              <w:pStyle w:val="M"/>
              <w:ind w:firstLine="0"/>
              <w:rPr>
                <w:rStyle w:val="a9"/>
                <w:b w:val="0"/>
                <w:sz w:val="18"/>
                <w:szCs w:val="18"/>
              </w:rPr>
            </w:pPr>
            <w:r>
              <w:rPr>
                <w:rStyle w:val="a9"/>
                <w:rFonts w:hint="eastAsia"/>
                <w:b w:val="0"/>
                <w:sz w:val="18"/>
                <w:szCs w:val="18"/>
              </w:rPr>
              <w:t>Text</w:t>
            </w:r>
          </w:p>
        </w:tc>
      </w:tr>
      <w:tr w:rsidR="00415DD8" w:rsidRPr="00F10F04" w:rsidTr="002621AF">
        <w:tc>
          <w:tcPr>
            <w:tcW w:w="1384" w:type="dxa"/>
            <w:tcBorders>
              <w:top w:val="single" w:sz="4" w:space="0" w:color="000000"/>
              <w:left w:val="single" w:sz="4" w:space="0" w:color="000000"/>
              <w:bottom w:val="single" w:sz="4" w:space="0" w:color="000000"/>
              <w:right w:val="single" w:sz="4" w:space="0" w:color="000000"/>
            </w:tcBorders>
            <w:hideMark/>
          </w:tcPr>
          <w:p w:rsidR="00415DD8" w:rsidRPr="00F10F04" w:rsidRDefault="00415DD8" w:rsidP="002621AF">
            <w:pPr>
              <w:pStyle w:val="M"/>
              <w:ind w:firstLine="0"/>
              <w:rPr>
                <w:rStyle w:val="a9"/>
                <w:b w:val="0"/>
                <w:sz w:val="18"/>
                <w:szCs w:val="18"/>
              </w:rPr>
            </w:pPr>
            <w:r w:rsidRPr="00965CA1">
              <w:rPr>
                <w:rStyle w:val="a9"/>
                <w:rFonts w:hint="eastAsia"/>
                <w:b w:val="0"/>
                <w:sz w:val="18"/>
                <w:szCs w:val="18"/>
              </w:rPr>
              <w:t>流程性试题</w:t>
            </w:r>
          </w:p>
        </w:tc>
        <w:tc>
          <w:tcPr>
            <w:tcW w:w="7138" w:type="dxa"/>
            <w:tcBorders>
              <w:top w:val="single" w:sz="4" w:space="0" w:color="000000"/>
              <w:left w:val="single" w:sz="4" w:space="0" w:color="000000"/>
              <w:bottom w:val="single" w:sz="4" w:space="0" w:color="000000"/>
              <w:right w:val="single" w:sz="4" w:space="0" w:color="000000"/>
            </w:tcBorders>
            <w:hideMark/>
          </w:tcPr>
          <w:p w:rsidR="00415DD8" w:rsidRPr="00F10F04" w:rsidRDefault="00415DD8" w:rsidP="002621AF">
            <w:pPr>
              <w:pStyle w:val="M"/>
              <w:ind w:firstLine="0"/>
              <w:rPr>
                <w:rStyle w:val="a9"/>
                <w:b w:val="0"/>
                <w:sz w:val="18"/>
                <w:szCs w:val="18"/>
              </w:rPr>
            </w:pPr>
            <w:r>
              <w:rPr>
                <w:rStyle w:val="a9"/>
                <w:rFonts w:hint="eastAsia"/>
                <w:b w:val="0"/>
                <w:sz w:val="18"/>
                <w:szCs w:val="18"/>
              </w:rPr>
              <w:t>否</w:t>
            </w:r>
          </w:p>
        </w:tc>
      </w:tr>
      <w:tr w:rsidR="00415DD8" w:rsidRPr="00F10F04" w:rsidTr="002621AF">
        <w:tc>
          <w:tcPr>
            <w:tcW w:w="1384" w:type="dxa"/>
            <w:tcBorders>
              <w:top w:val="single" w:sz="4" w:space="0" w:color="000000"/>
              <w:left w:val="single" w:sz="4" w:space="0" w:color="000000"/>
              <w:bottom w:val="single" w:sz="4" w:space="0" w:color="000000"/>
              <w:right w:val="single" w:sz="4" w:space="0" w:color="000000"/>
            </w:tcBorders>
            <w:hideMark/>
          </w:tcPr>
          <w:p w:rsidR="00415DD8" w:rsidRPr="00F10F04" w:rsidRDefault="00415DD8" w:rsidP="002621AF">
            <w:pPr>
              <w:pStyle w:val="M"/>
              <w:ind w:firstLine="0"/>
              <w:rPr>
                <w:rStyle w:val="a9"/>
                <w:b w:val="0"/>
                <w:sz w:val="18"/>
                <w:szCs w:val="18"/>
              </w:rPr>
            </w:pPr>
            <w:r>
              <w:rPr>
                <w:rFonts w:hint="eastAsia"/>
              </w:rPr>
              <w:t>示例</w:t>
            </w:r>
          </w:p>
        </w:tc>
        <w:tc>
          <w:tcPr>
            <w:tcW w:w="7138" w:type="dxa"/>
            <w:tcBorders>
              <w:top w:val="single" w:sz="4" w:space="0" w:color="000000"/>
              <w:left w:val="single" w:sz="4" w:space="0" w:color="000000"/>
              <w:bottom w:val="single" w:sz="4" w:space="0" w:color="000000"/>
              <w:right w:val="single" w:sz="4" w:space="0" w:color="000000"/>
            </w:tcBorders>
            <w:hideMark/>
          </w:tcPr>
          <w:p w:rsidR="00A76635" w:rsidRPr="00965CA1" w:rsidRDefault="00415DD8" w:rsidP="00A76635">
            <w:pPr>
              <w:pStyle w:val="M"/>
              <w:spacing w:line="240" w:lineRule="auto"/>
              <w:ind w:firstLine="0"/>
              <w:rPr>
                <w:rStyle w:val="a9"/>
                <w:b w:val="0"/>
                <w:sz w:val="18"/>
                <w:szCs w:val="18"/>
              </w:rPr>
            </w:pPr>
            <w:r w:rsidRPr="00965CA1">
              <w:rPr>
                <w:rStyle w:val="a9"/>
                <w:b w:val="0"/>
                <w:sz w:val="18"/>
                <w:szCs w:val="18"/>
              </w:rPr>
              <w:t>&lt;assessmentItem identifier="</w:t>
            </w:r>
            <w:r w:rsidRPr="00FC0028">
              <w:rPr>
                <w:rStyle w:val="a9"/>
                <w:b w:val="0"/>
                <w:sz w:val="18"/>
                <w:szCs w:val="18"/>
              </w:rPr>
              <w:t>sflep-</w:t>
            </w:r>
            <w:r>
              <w:rPr>
                <w:rStyle w:val="a9"/>
                <w:rFonts w:hint="eastAsia"/>
                <w:b w:val="0"/>
                <w:sz w:val="18"/>
                <w:szCs w:val="18"/>
              </w:rPr>
              <w:t>ni</w:t>
            </w:r>
            <w:r w:rsidRPr="00FC0028">
              <w:rPr>
                <w:rStyle w:val="a9"/>
                <w:b w:val="0"/>
                <w:sz w:val="18"/>
                <w:szCs w:val="18"/>
              </w:rPr>
              <w:t>-</w:t>
            </w:r>
            <w:r>
              <w:rPr>
                <w:rStyle w:val="a9"/>
                <w:rFonts w:hint="eastAsia"/>
                <w:b w:val="0"/>
                <w:sz w:val="18"/>
                <w:szCs w:val="18"/>
              </w:rPr>
              <w:t>3</w:t>
            </w:r>
            <w:r w:rsidR="006736DF">
              <w:rPr>
                <w:rStyle w:val="a9"/>
                <w:rFonts w:hint="eastAsia"/>
                <w:b w:val="0"/>
                <w:sz w:val="18"/>
                <w:szCs w:val="18"/>
              </w:rPr>
              <w:t>2</w:t>
            </w:r>
            <w:r w:rsidRPr="00FC0028">
              <w:rPr>
                <w:rStyle w:val="a9"/>
                <w:b w:val="0"/>
                <w:sz w:val="18"/>
                <w:szCs w:val="18"/>
              </w:rPr>
              <w:t>-</w:t>
            </w:r>
            <w:r>
              <w:rPr>
                <w:rStyle w:val="a9"/>
                <w:rFonts w:hint="eastAsia"/>
                <w:b w:val="0"/>
                <w:sz w:val="18"/>
                <w:szCs w:val="18"/>
              </w:rPr>
              <w:t>110</w:t>
            </w:r>
            <w:r w:rsidRPr="00965CA1">
              <w:rPr>
                <w:rStyle w:val="a9"/>
                <w:b w:val="0"/>
                <w:sz w:val="18"/>
                <w:szCs w:val="18"/>
              </w:rPr>
              <w:t>" type="</w:t>
            </w:r>
            <w:r w:rsidR="006736DF">
              <w:rPr>
                <w:rStyle w:val="a9"/>
                <w:rFonts w:hint="eastAsia"/>
                <w:b w:val="0"/>
                <w:sz w:val="18"/>
                <w:szCs w:val="18"/>
              </w:rPr>
              <w:t>s</w:t>
            </w:r>
            <w:r w:rsidR="006736DF" w:rsidRPr="00A3215E">
              <w:rPr>
                <w:rStyle w:val="a9"/>
                <w:b w:val="0"/>
                <w:sz w:val="18"/>
                <w:szCs w:val="18"/>
              </w:rPr>
              <w:t>entenceErrorCorrection</w:t>
            </w:r>
            <w:r>
              <w:rPr>
                <w:rStyle w:val="a9"/>
                <w:rFonts w:hint="eastAsia"/>
                <w:b w:val="0"/>
                <w:sz w:val="18"/>
                <w:szCs w:val="18"/>
              </w:rPr>
              <w:t xml:space="preserve">" </w:t>
            </w:r>
            <w:r w:rsidRPr="00965CA1">
              <w:rPr>
                <w:rStyle w:val="a9"/>
                <w:b w:val="0"/>
                <w:sz w:val="18"/>
                <w:szCs w:val="18"/>
              </w:rPr>
              <w:t>level="4"&gt;</w:t>
            </w:r>
          </w:p>
          <w:p w:rsidR="00B362E6" w:rsidRDefault="00B362E6" w:rsidP="00B362E6">
            <w:pPr>
              <w:pStyle w:val="M"/>
              <w:spacing w:line="240" w:lineRule="auto"/>
              <w:rPr>
                <w:rStyle w:val="a9"/>
                <w:b w:val="0"/>
                <w:sz w:val="18"/>
                <w:szCs w:val="18"/>
              </w:rPr>
            </w:pPr>
            <w:r w:rsidRPr="00662B04">
              <w:rPr>
                <w:rStyle w:val="a9"/>
                <w:b w:val="0"/>
                <w:sz w:val="18"/>
                <w:szCs w:val="18"/>
              </w:rPr>
              <w:t>&lt;question type="</w:t>
            </w:r>
            <w:r>
              <w:rPr>
                <w:rStyle w:val="a9"/>
                <w:rFonts w:hint="eastAsia"/>
                <w:b w:val="0"/>
                <w:sz w:val="18"/>
                <w:szCs w:val="18"/>
              </w:rPr>
              <w:t>text</w:t>
            </w:r>
            <w:r w:rsidRPr="00662B04">
              <w:rPr>
                <w:rStyle w:val="a9"/>
                <w:b w:val="0"/>
                <w:sz w:val="18"/>
                <w:szCs w:val="18"/>
              </w:rPr>
              <w:t>"</w:t>
            </w:r>
            <w:r>
              <w:rPr>
                <w:rStyle w:val="a9"/>
                <w:rFonts w:hint="eastAsia"/>
                <w:b w:val="0"/>
                <w:sz w:val="18"/>
                <w:szCs w:val="18"/>
              </w:rPr>
              <w:t xml:space="preserve"> length=</w:t>
            </w:r>
            <w:r w:rsidRPr="00662B04">
              <w:rPr>
                <w:rStyle w:val="a9"/>
                <w:b w:val="0"/>
                <w:sz w:val="18"/>
                <w:szCs w:val="18"/>
              </w:rPr>
              <w:t>"</w:t>
            </w:r>
            <w:r>
              <w:rPr>
                <w:rStyle w:val="a9"/>
                <w:rFonts w:hint="eastAsia"/>
                <w:b w:val="0"/>
                <w:sz w:val="18"/>
                <w:szCs w:val="18"/>
              </w:rPr>
              <w:t>20</w:t>
            </w:r>
            <w:r w:rsidRPr="00662B04">
              <w:rPr>
                <w:rStyle w:val="a9"/>
                <w:b w:val="0"/>
                <w:sz w:val="18"/>
                <w:szCs w:val="18"/>
              </w:rPr>
              <w:t>"&gt;</w:t>
            </w:r>
          </w:p>
          <w:p w:rsidR="00B362E6" w:rsidRDefault="00B362E6" w:rsidP="00B362E6">
            <w:pPr>
              <w:pStyle w:val="M"/>
              <w:spacing w:line="240" w:lineRule="auto"/>
              <w:rPr>
                <w:rStyle w:val="a9"/>
                <w:b w:val="0"/>
                <w:sz w:val="18"/>
                <w:szCs w:val="18"/>
              </w:rPr>
            </w:pPr>
            <w:r>
              <w:rPr>
                <w:rStyle w:val="a9"/>
                <w:rFonts w:hint="eastAsia"/>
                <w:b w:val="0"/>
                <w:sz w:val="18"/>
                <w:szCs w:val="18"/>
              </w:rPr>
              <w:tab/>
            </w:r>
            <w:r w:rsidR="00A76635" w:rsidRPr="00A83893">
              <w:rPr>
                <w:rStyle w:val="a9"/>
                <w:b w:val="0"/>
                <w:sz w:val="18"/>
                <w:szCs w:val="18"/>
              </w:rPr>
              <w:t>&lt;prompt&gt;</w:t>
            </w:r>
          </w:p>
          <w:p w:rsidR="00A76635" w:rsidRPr="00A83893" w:rsidRDefault="00B362E6" w:rsidP="00B362E6">
            <w:pPr>
              <w:pStyle w:val="M"/>
              <w:spacing w:line="240" w:lineRule="auto"/>
              <w:rPr>
                <w:rStyle w:val="a9"/>
                <w:b w:val="0"/>
                <w:sz w:val="18"/>
                <w:szCs w:val="18"/>
              </w:rPr>
            </w:pPr>
            <w:r>
              <w:rPr>
                <w:rStyle w:val="a9"/>
                <w:rFonts w:hint="eastAsia"/>
                <w:b w:val="0"/>
                <w:sz w:val="18"/>
                <w:szCs w:val="18"/>
              </w:rPr>
              <w:tab/>
            </w:r>
            <w:r w:rsidR="00A76635" w:rsidRPr="009A3D1E">
              <w:rPr>
                <w:rStyle w:val="a9"/>
                <w:b w:val="0"/>
                <w:sz w:val="18"/>
                <w:szCs w:val="18"/>
              </w:rPr>
              <w:t>&lt;text&gt;</w:t>
            </w:r>
            <w:r w:rsidR="00A76635">
              <w:t xml:space="preserve"> </w:t>
            </w:r>
            <w:r w:rsidR="00A76635">
              <w:rPr>
                <w:rStyle w:val="a9"/>
                <w:rFonts w:hint="eastAsia"/>
                <w:b w:val="0"/>
                <w:sz w:val="18"/>
                <w:szCs w:val="18"/>
              </w:rPr>
              <w:t>&lt;tag type=</w:t>
            </w:r>
            <w:r w:rsidR="00A76635" w:rsidRPr="009B1152">
              <w:rPr>
                <w:rStyle w:val="a9"/>
                <w:b w:val="0"/>
                <w:sz w:val="18"/>
                <w:szCs w:val="18"/>
              </w:rPr>
              <w:t>"</w:t>
            </w:r>
            <w:r w:rsidR="00A76635">
              <w:rPr>
                <w:rStyle w:val="a9"/>
                <w:rFonts w:hint="eastAsia"/>
                <w:b w:val="0"/>
                <w:sz w:val="18"/>
                <w:szCs w:val="18"/>
              </w:rPr>
              <w:t>e</w:t>
            </w:r>
            <w:r w:rsidR="00A76635" w:rsidRPr="00A3215E">
              <w:rPr>
                <w:rStyle w:val="a9"/>
                <w:b w:val="0"/>
                <w:sz w:val="18"/>
                <w:szCs w:val="18"/>
              </w:rPr>
              <w:t>rror</w:t>
            </w:r>
            <w:r w:rsidR="00A76635">
              <w:rPr>
                <w:rStyle w:val="a9"/>
                <w:rFonts w:hint="eastAsia"/>
                <w:b w:val="0"/>
                <w:sz w:val="18"/>
                <w:szCs w:val="18"/>
              </w:rPr>
              <w:t>Area</w:t>
            </w:r>
            <w:r w:rsidR="00A76635" w:rsidRPr="009B1152">
              <w:rPr>
                <w:rStyle w:val="a9"/>
                <w:b w:val="0"/>
                <w:sz w:val="18"/>
                <w:szCs w:val="18"/>
              </w:rPr>
              <w:t>"</w:t>
            </w:r>
            <w:r w:rsidR="00A76635">
              <w:rPr>
                <w:rStyle w:val="a9"/>
                <w:rFonts w:hint="eastAsia"/>
                <w:b w:val="0"/>
                <w:sz w:val="18"/>
                <w:szCs w:val="18"/>
              </w:rPr>
              <w:t>&gt;</w:t>
            </w:r>
            <w:r w:rsidR="00A76635" w:rsidRPr="00A76635">
              <w:rPr>
                <w:rStyle w:val="a9"/>
                <w:b w:val="0"/>
                <w:sz w:val="18"/>
                <w:szCs w:val="18"/>
              </w:rPr>
              <w:t>Watching</w:t>
            </w:r>
            <w:r w:rsidR="00A76635">
              <w:rPr>
                <w:rStyle w:val="a9"/>
                <w:rFonts w:hint="eastAsia"/>
                <w:b w:val="0"/>
                <w:sz w:val="18"/>
                <w:szCs w:val="18"/>
              </w:rPr>
              <w:t>&lt;/tag&gt;</w:t>
            </w:r>
            <w:r w:rsidR="00A76635" w:rsidRPr="00A76635">
              <w:rPr>
                <w:rStyle w:val="a9"/>
                <w:b w:val="0"/>
                <w:sz w:val="18"/>
                <w:szCs w:val="18"/>
              </w:rPr>
              <w:t xml:space="preserve"> a baby between six and nine </w:t>
            </w:r>
            <w:r w:rsidR="00A76635">
              <w:t xml:space="preserve"> </w:t>
            </w:r>
            <w:r w:rsidR="00A76635">
              <w:rPr>
                <w:rStyle w:val="a9"/>
                <w:rFonts w:hint="eastAsia"/>
                <w:b w:val="0"/>
                <w:sz w:val="18"/>
                <w:szCs w:val="18"/>
              </w:rPr>
              <w:t>&lt;tag type=</w:t>
            </w:r>
            <w:r w:rsidR="00A76635" w:rsidRPr="009B1152">
              <w:rPr>
                <w:rStyle w:val="a9"/>
                <w:b w:val="0"/>
                <w:sz w:val="18"/>
                <w:szCs w:val="18"/>
              </w:rPr>
              <w:t>"</w:t>
            </w:r>
            <w:r w:rsidR="00A76635">
              <w:rPr>
                <w:rStyle w:val="a9"/>
                <w:rFonts w:hint="eastAsia"/>
                <w:b w:val="0"/>
                <w:sz w:val="18"/>
                <w:szCs w:val="18"/>
              </w:rPr>
              <w:t>e</w:t>
            </w:r>
            <w:r w:rsidR="00A76635" w:rsidRPr="00A3215E">
              <w:rPr>
                <w:rStyle w:val="a9"/>
                <w:b w:val="0"/>
                <w:sz w:val="18"/>
                <w:szCs w:val="18"/>
              </w:rPr>
              <w:t>rror</w:t>
            </w:r>
            <w:r w:rsidR="00A76635">
              <w:rPr>
                <w:rStyle w:val="a9"/>
                <w:rFonts w:hint="eastAsia"/>
                <w:b w:val="0"/>
                <w:sz w:val="18"/>
                <w:szCs w:val="18"/>
              </w:rPr>
              <w:t>Area</w:t>
            </w:r>
            <w:r w:rsidR="00A76635" w:rsidRPr="009B1152">
              <w:rPr>
                <w:rStyle w:val="a9"/>
                <w:b w:val="0"/>
                <w:sz w:val="18"/>
                <w:szCs w:val="18"/>
              </w:rPr>
              <w:t>"</w:t>
            </w:r>
            <w:r w:rsidR="00A76635">
              <w:rPr>
                <w:rStyle w:val="a9"/>
                <w:rFonts w:hint="eastAsia"/>
                <w:b w:val="0"/>
                <w:sz w:val="18"/>
                <w:szCs w:val="18"/>
              </w:rPr>
              <w:t>&gt;</w:t>
            </w:r>
            <w:r w:rsidR="00A76635" w:rsidRPr="00A76635">
              <w:rPr>
                <w:rStyle w:val="a9"/>
                <w:b w:val="0"/>
                <w:sz w:val="18"/>
                <w:szCs w:val="18"/>
              </w:rPr>
              <w:t>months</w:t>
            </w:r>
            <w:r w:rsidR="00A76635">
              <w:rPr>
                <w:rStyle w:val="a9"/>
                <w:rFonts w:hint="eastAsia"/>
                <w:b w:val="0"/>
                <w:sz w:val="18"/>
                <w:szCs w:val="18"/>
              </w:rPr>
              <w:t>&lt;/tag&gt;</w:t>
            </w:r>
            <w:r w:rsidR="00A76635" w:rsidRPr="00A76635">
              <w:rPr>
                <w:rStyle w:val="a9"/>
                <w:b w:val="0"/>
                <w:sz w:val="18"/>
                <w:szCs w:val="18"/>
              </w:rPr>
              <w:t xml:space="preserve"> old, and you will observe the</w:t>
            </w:r>
            <w:r w:rsidR="00A76635">
              <w:rPr>
                <w:rStyle w:val="a9"/>
                <w:rFonts w:hint="eastAsia"/>
                <w:b w:val="0"/>
                <w:sz w:val="18"/>
                <w:szCs w:val="18"/>
              </w:rPr>
              <w:t xml:space="preserve"> &lt;tag type=</w:t>
            </w:r>
            <w:r w:rsidR="00A76635" w:rsidRPr="009B1152">
              <w:rPr>
                <w:rStyle w:val="a9"/>
                <w:b w:val="0"/>
                <w:sz w:val="18"/>
                <w:szCs w:val="18"/>
              </w:rPr>
              <w:t>"</w:t>
            </w:r>
            <w:r w:rsidR="00A76635">
              <w:rPr>
                <w:rStyle w:val="a9"/>
                <w:rFonts w:hint="eastAsia"/>
                <w:b w:val="0"/>
                <w:sz w:val="18"/>
                <w:szCs w:val="18"/>
              </w:rPr>
              <w:t>e</w:t>
            </w:r>
            <w:r w:rsidR="00A76635" w:rsidRPr="00A3215E">
              <w:rPr>
                <w:rStyle w:val="a9"/>
                <w:b w:val="0"/>
                <w:sz w:val="18"/>
                <w:szCs w:val="18"/>
              </w:rPr>
              <w:t>rror</w:t>
            </w:r>
            <w:r w:rsidR="00A76635">
              <w:rPr>
                <w:rStyle w:val="a9"/>
                <w:rFonts w:hint="eastAsia"/>
                <w:b w:val="0"/>
                <w:sz w:val="18"/>
                <w:szCs w:val="18"/>
              </w:rPr>
              <w:t>Area</w:t>
            </w:r>
            <w:r w:rsidR="00A76635" w:rsidRPr="009B1152">
              <w:rPr>
                <w:rStyle w:val="a9"/>
                <w:b w:val="0"/>
                <w:sz w:val="18"/>
                <w:szCs w:val="18"/>
              </w:rPr>
              <w:t>"</w:t>
            </w:r>
            <w:r w:rsidR="00A76635">
              <w:rPr>
                <w:rStyle w:val="a9"/>
                <w:rFonts w:hint="eastAsia"/>
                <w:b w:val="0"/>
                <w:sz w:val="18"/>
                <w:szCs w:val="18"/>
              </w:rPr>
              <w:t>&gt;</w:t>
            </w:r>
            <w:r w:rsidR="00A76635" w:rsidRPr="00A76635">
              <w:rPr>
                <w:rStyle w:val="a9"/>
                <w:b w:val="0"/>
                <w:sz w:val="18"/>
                <w:szCs w:val="18"/>
              </w:rPr>
              <w:t>basic</w:t>
            </w:r>
            <w:r w:rsidR="00A76635">
              <w:rPr>
                <w:rStyle w:val="a9"/>
                <w:rFonts w:hint="eastAsia"/>
                <w:b w:val="0"/>
                <w:sz w:val="18"/>
                <w:szCs w:val="18"/>
              </w:rPr>
              <w:t>&lt;/tag&gt;</w:t>
            </w:r>
            <w:r w:rsidR="00A76635" w:rsidRPr="00A76635">
              <w:rPr>
                <w:rStyle w:val="a9"/>
                <w:b w:val="0"/>
                <w:sz w:val="18"/>
                <w:szCs w:val="18"/>
              </w:rPr>
              <w:t xml:space="preserve"> concept of geometry</w:t>
            </w:r>
            <w:r w:rsidR="00A76635">
              <w:rPr>
                <w:rStyle w:val="a9"/>
                <w:rFonts w:hint="eastAsia"/>
                <w:b w:val="0"/>
                <w:sz w:val="18"/>
                <w:szCs w:val="18"/>
              </w:rPr>
              <w:t xml:space="preserve"> &lt;tag type=</w:t>
            </w:r>
            <w:r w:rsidR="00A76635" w:rsidRPr="009B1152">
              <w:rPr>
                <w:rStyle w:val="a9"/>
                <w:b w:val="0"/>
                <w:sz w:val="18"/>
                <w:szCs w:val="18"/>
              </w:rPr>
              <w:t>"</w:t>
            </w:r>
            <w:r w:rsidR="00A76635">
              <w:rPr>
                <w:rStyle w:val="a9"/>
                <w:rFonts w:hint="eastAsia"/>
                <w:b w:val="0"/>
                <w:sz w:val="18"/>
                <w:szCs w:val="18"/>
              </w:rPr>
              <w:t>e</w:t>
            </w:r>
            <w:r w:rsidR="00A76635" w:rsidRPr="00A3215E">
              <w:rPr>
                <w:rStyle w:val="a9"/>
                <w:b w:val="0"/>
                <w:sz w:val="18"/>
                <w:szCs w:val="18"/>
              </w:rPr>
              <w:t>rror</w:t>
            </w:r>
            <w:r w:rsidR="00A76635">
              <w:rPr>
                <w:rStyle w:val="a9"/>
                <w:rFonts w:hint="eastAsia"/>
                <w:b w:val="0"/>
                <w:sz w:val="18"/>
                <w:szCs w:val="18"/>
              </w:rPr>
              <w:t>Area</w:t>
            </w:r>
            <w:r w:rsidR="00A76635" w:rsidRPr="009B1152">
              <w:rPr>
                <w:rStyle w:val="a9"/>
                <w:b w:val="0"/>
                <w:sz w:val="18"/>
                <w:szCs w:val="18"/>
              </w:rPr>
              <w:t>"</w:t>
            </w:r>
            <w:r w:rsidR="00A76635">
              <w:rPr>
                <w:rStyle w:val="a9"/>
                <w:rFonts w:hint="eastAsia"/>
                <w:b w:val="0"/>
                <w:sz w:val="18"/>
                <w:szCs w:val="18"/>
              </w:rPr>
              <w:t>&gt;</w:t>
            </w:r>
            <w:r w:rsidR="00A76635" w:rsidRPr="00A76635">
              <w:rPr>
                <w:rStyle w:val="a9"/>
                <w:b w:val="0"/>
                <w:sz w:val="18"/>
                <w:szCs w:val="18"/>
              </w:rPr>
              <w:t>being learned</w:t>
            </w:r>
            <w:r w:rsidR="00A76635">
              <w:rPr>
                <w:rStyle w:val="a9"/>
                <w:rFonts w:hint="eastAsia"/>
                <w:b w:val="0"/>
                <w:sz w:val="18"/>
                <w:szCs w:val="18"/>
              </w:rPr>
              <w:t>&lt;/tag&gt;</w:t>
            </w:r>
            <w:r w:rsidR="00A76635" w:rsidRPr="00A76635">
              <w:rPr>
                <w:rStyle w:val="a9"/>
                <w:b w:val="0"/>
                <w:sz w:val="18"/>
                <w:szCs w:val="18"/>
              </w:rPr>
              <w:t>.</w:t>
            </w:r>
            <w:r w:rsidR="00A76635" w:rsidRPr="009A3D1E">
              <w:rPr>
                <w:rStyle w:val="a9"/>
                <w:b w:val="0"/>
                <w:sz w:val="18"/>
                <w:szCs w:val="18"/>
              </w:rPr>
              <w:t>&lt;/text&gt;</w:t>
            </w:r>
          </w:p>
          <w:p w:rsidR="00A76635" w:rsidRPr="00A83893" w:rsidRDefault="00B362E6" w:rsidP="00A76635">
            <w:pPr>
              <w:pStyle w:val="M"/>
              <w:spacing w:line="240" w:lineRule="auto"/>
              <w:rPr>
                <w:rStyle w:val="a9"/>
                <w:b w:val="0"/>
                <w:sz w:val="18"/>
                <w:szCs w:val="18"/>
              </w:rPr>
            </w:pPr>
            <w:r>
              <w:rPr>
                <w:rStyle w:val="a9"/>
                <w:rFonts w:hint="eastAsia"/>
                <w:b w:val="0"/>
                <w:sz w:val="18"/>
                <w:szCs w:val="18"/>
              </w:rPr>
              <w:tab/>
            </w:r>
            <w:r w:rsidR="00A76635" w:rsidRPr="00A83893">
              <w:rPr>
                <w:rStyle w:val="a9"/>
                <w:b w:val="0"/>
                <w:sz w:val="18"/>
                <w:szCs w:val="18"/>
              </w:rPr>
              <w:t>&lt;/prompt&gt;</w:t>
            </w:r>
          </w:p>
          <w:p w:rsidR="00A76635" w:rsidRPr="00662B04" w:rsidRDefault="00A76635" w:rsidP="00A76635">
            <w:pPr>
              <w:pStyle w:val="M"/>
              <w:spacing w:line="240" w:lineRule="auto"/>
              <w:rPr>
                <w:rStyle w:val="a9"/>
                <w:b w:val="0"/>
                <w:sz w:val="18"/>
                <w:szCs w:val="18"/>
              </w:rPr>
            </w:pPr>
            <w:r>
              <w:rPr>
                <w:rStyle w:val="a9"/>
                <w:rFonts w:hint="eastAsia"/>
                <w:b w:val="0"/>
                <w:sz w:val="18"/>
                <w:szCs w:val="18"/>
              </w:rPr>
              <w:tab/>
            </w:r>
            <w:r w:rsidRPr="00662B04">
              <w:rPr>
                <w:rStyle w:val="a9"/>
                <w:b w:val="0"/>
                <w:sz w:val="18"/>
                <w:szCs w:val="18"/>
              </w:rPr>
              <w:t>&lt;key&gt;</w:t>
            </w:r>
            <w:r w:rsidR="00080742">
              <w:rPr>
                <w:rStyle w:val="a9"/>
                <w:rFonts w:hint="eastAsia"/>
                <w:b w:val="0"/>
                <w:sz w:val="18"/>
                <w:szCs w:val="18"/>
              </w:rPr>
              <w:t>B</w:t>
            </w:r>
            <w:r>
              <w:rPr>
                <w:rStyle w:val="a9"/>
                <w:rFonts w:hint="eastAsia"/>
                <w:b w:val="0"/>
                <w:sz w:val="18"/>
                <w:szCs w:val="18"/>
              </w:rPr>
              <w:t>,</w:t>
            </w:r>
            <w:r w:rsidR="00B362E6" w:rsidRPr="00A76635">
              <w:rPr>
                <w:rStyle w:val="a9"/>
                <w:b w:val="0"/>
                <w:sz w:val="18"/>
                <w:szCs w:val="18"/>
              </w:rPr>
              <w:t xml:space="preserve"> </w:t>
            </w:r>
            <w:r w:rsidR="00B362E6">
              <w:rPr>
                <w:rStyle w:val="a9"/>
                <w:b w:val="0"/>
                <w:sz w:val="18"/>
                <w:szCs w:val="18"/>
              </w:rPr>
              <w:t>month</w:t>
            </w:r>
            <w:r w:rsidRPr="00662B04">
              <w:rPr>
                <w:rStyle w:val="a9"/>
                <w:b w:val="0"/>
                <w:sz w:val="18"/>
                <w:szCs w:val="18"/>
              </w:rPr>
              <w:t>&lt;/key&gt;</w:t>
            </w:r>
          </w:p>
          <w:p w:rsidR="00A76635" w:rsidRDefault="00A76635" w:rsidP="00A76635">
            <w:pPr>
              <w:pStyle w:val="M"/>
              <w:spacing w:line="240" w:lineRule="auto"/>
              <w:ind w:firstLine="0"/>
              <w:rPr>
                <w:rStyle w:val="a9"/>
                <w:b w:val="0"/>
                <w:sz w:val="18"/>
                <w:szCs w:val="18"/>
              </w:rPr>
            </w:pPr>
            <w:r>
              <w:rPr>
                <w:rStyle w:val="a9"/>
                <w:rFonts w:hint="eastAsia"/>
                <w:b w:val="0"/>
                <w:sz w:val="18"/>
                <w:szCs w:val="18"/>
              </w:rPr>
              <w:tab/>
            </w:r>
            <w:r w:rsidRPr="00662B04">
              <w:rPr>
                <w:rStyle w:val="a9"/>
                <w:b w:val="0"/>
                <w:sz w:val="18"/>
                <w:szCs w:val="18"/>
              </w:rPr>
              <w:t>&lt;/question&gt;</w:t>
            </w:r>
          </w:p>
          <w:p w:rsidR="00415DD8" w:rsidRPr="00F10F04" w:rsidRDefault="00415DD8" w:rsidP="002621AF">
            <w:pPr>
              <w:pStyle w:val="M"/>
              <w:spacing w:line="240" w:lineRule="auto"/>
              <w:ind w:firstLine="0"/>
              <w:rPr>
                <w:rStyle w:val="a9"/>
                <w:b w:val="0"/>
                <w:sz w:val="18"/>
                <w:szCs w:val="18"/>
              </w:rPr>
            </w:pPr>
            <w:r w:rsidRPr="00965CA1">
              <w:rPr>
                <w:rStyle w:val="a9"/>
                <w:b w:val="0"/>
                <w:sz w:val="18"/>
                <w:szCs w:val="18"/>
              </w:rPr>
              <w:t>&lt;/assessmentItem&gt;</w:t>
            </w:r>
          </w:p>
        </w:tc>
      </w:tr>
    </w:tbl>
    <w:p w:rsidR="00415DD8" w:rsidRPr="00A85BFB" w:rsidRDefault="00415DD8" w:rsidP="00415DD8"/>
    <w:p w:rsidR="006C2C4F" w:rsidRDefault="006C2C4F" w:rsidP="006C2C4F">
      <w:pPr>
        <w:pStyle w:val="3"/>
        <w:numPr>
          <w:ilvl w:val="2"/>
          <w:numId w:val="15"/>
        </w:numPr>
      </w:pPr>
      <w:bookmarkStart w:id="737" w:name="_Toc286841264"/>
      <w:r w:rsidRPr="006C2C4F">
        <w:rPr>
          <w:rFonts w:hint="eastAsia"/>
        </w:rPr>
        <w:t>短文英译中</w:t>
      </w:r>
      <w:r>
        <w:rPr>
          <w:rFonts w:hint="eastAsia"/>
        </w:rPr>
        <w:t>（</w:t>
      </w:r>
      <w:r w:rsidRPr="006C2C4F">
        <w:t>Passage Translation into Chinese</w:t>
      </w:r>
      <w:r>
        <w:rPr>
          <w:rFonts w:hint="eastAsia"/>
        </w:rPr>
        <w:t>）</w:t>
      </w:r>
      <w:bookmarkEnd w:id="737"/>
    </w:p>
    <w:p w:rsidR="006C2C4F" w:rsidRPr="00D46068" w:rsidRDefault="006C2C4F" w:rsidP="006C2C4F">
      <w:pPr>
        <w:pStyle w:val="af8"/>
      </w:pPr>
      <w:r w:rsidRPr="00242408">
        <w:rPr>
          <w:rFonts w:hint="eastAsia"/>
        </w:rPr>
        <w:t>表</w:t>
      </w:r>
      <w:r w:rsidRPr="00242408">
        <w:rPr>
          <w:rFonts w:hint="eastAsia"/>
        </w:rPr>
        <w:t xml:space="preserve"> </w:t>
      </w:r>
      <w:r>
        <w:rPr>
          <w:rFonts w:hint="eastAsia"/>
        </w:rPr>
        <w:t>5-3</w:t>
      </w:r>
      <w:r w:rsidR="00CD1D87">
        <w:rPr>
          <w:rFonts w:hint="eastAsia"/>
        </w:rPr>
        <w:t>3</w:t>
      </w:r>
      <w:r w:rsidR="0075717F" w:rsidRPr="0075717F">
        <w:rPr>
          <w:rFonts w:hint="eastAsia"/>
        </w:rPr>
        <w:t>短文英译中</w:t>
      </w:r>
      <w:r w:rsidRPr="00472A9F">
        <w:rPr>
          <w:rFonts w:hint="eastAsia"/>
        </w:rPr>
        <w:t>（</w:t>
      </w:r>
      <w:r w:rsidR="0075717F" w:rsidRPr="0075717F">
        <w:t>Passage Translation into Chinese</w:t>
      </w:r>
      <w:r w:rsidRPr="00472A9F">
        <w:rPr>
          <w:rFonts w:hint="eastAsia"/>
        </w:rPr>
        <w:t>）</w:t>
      </w:r>
      <w:r>
        <w:rPr>
          <w:rFonts w:hint="eastAsia"/>
        </w:rPr>
        <w:t>示例说明</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84"/>
        <w:gridCol w:w="7138"/>
      </w:tblGrid>
      <w:tr w:rsidR="006C2C4F" w:rsidRPr="00F10F04" w:rsidTr="002621AF">
        <w:tc>
          <w:tcPr>
            <w:tcW w:w="1384" w:type="dxa"/>
            <w:tcBorders>
              <w:top w:val="single" w:sz="4" w:space="0" w:color="000000"/>
              <w:left w:val="single" w:sz="4" w:space="0" w:color="000000"/>
              <w:bottom w:val="single" w:sz="4" w:space="0" w:color="000000"/>
              <w:right w:val="single" w:sz="4" w:space="0" w:color="000000"/>
            </w:tcBorders>
            <w:hideMark/>
          </w:tcPr>
          <w:p w:rsidR="006C2C4F" w:rsidRPr="00F10F04" w:rsidRDefault="006C2C4F" w:rsidP="002621AF">
            <w:pPr>
              <w:pStyle w:val="M"/>
              <w:ind w:firstLine="0"/>
              <w:rPr>
                <w:rStyle w:val="a9"/>
                <w:b w:val="0"/>
                <w:sz w:val="18"/>
                <w:szCs w:val="18"/>
              </w:rPr>
            </w:pPr>
            <w:r w:rsidRPr="00F10F04">
              <w:rPr>
                <w:rStyle w:val="a9"/>
                <w:rFonts w:hint="eastAsia"/>
                <w:b w:val="0"/>
                <w:sz w:val="18"/>
                <w:szCs w:val="18"/>
              </w:rPr>
              <w:t>名称</w:t>
            </w:r>
          </w:p>
        </w:tc>
        <w:tc>
          <w:tcPr>
            <w:tcW w:w="7138" w:type="dxa"/>
            <w:tcBorders>
              <w:top w:val="single" w:sz="4" w:space="0" w:color="000000"/>
              <w:left w:val="single" w:sz="4" w:space="0" w:color="000000"/>
              <w:bottom w:val="single" w:sz="4" w:space="0" w:color="000000"/>
              <w:right w:val="single" w:sz="4" w:space="0" w:color="000000"/>
            </w:tcBorders>
            <w:hideMark/>
          </w:tcPr>
          <w:p w:rsidR="006C2C4F" w:rsidRPr="00F10F04" w:rsidRDefault="006C2C4F" w:rsidP="002621AF">
            <w:pPr>
              <w:pStyle w:val="M"/>
              <w:ind w:firstLine="0"/>
              <w:rPr>
                <w:rStyle w:val="a9"/>
                <w:b w:val="0"/>
                <w:sz w:val="18"/>
                <w:szCs w:val="18"/>
              </w:rPr>
            </w:pPr>
            <w:r>
              <w:rPr>
                <w:rStyle w:val="a9"/>
                <w:rFonts w:hint="eastAsia"/>
                <w:b w:val="0"/>
                <w:sz w:val="18"/>
                <w:szCs w:val="18"/>
              </w:rPr>
              <w:t>说明</w:t>
            </w:r>
          </w:p>
        </w:tc>
      </w:tr>
      <w:tr w:rsidR="006C2C4F" w:rsidRPr="00F10F04" w:rsidTr="002621AF">
        <w:tc>
          <w:tcPr>
            <w:tcW w:w="1384" w:type="dxa"/>
            <w:tcBorders>
              <w:top w:val="single" w:sz="4" w:space="0" w:color="000000"/>
              <w:left w:val="single" w:sz="4" w:space="0" w:color="000000"/>
              <w:bottom w:val="single" w:sz="4" w:space="0" w:color="000000"/>
              <w:right w:val="single" w:sz="4" w:space="0" w:color="000000"/>
            </w:tcBorders>
            <w:hideMark/>
          </w:tcPr>
          <w:p w:rsidR="006C2C4F" w:rsidRPr="00965CA1" w:rsidRDefault="006C2C4F" w:rsidP="002621AF">
            <w:pPr>
              <w:pStyle w:val="M"/>
              <w:ind w:firstLine="0"/>
              <w:rPr>
                <w:rStyle w:val="a9"/>
                <w:b w:val="0"/>
                <w:sz w:val="18"/>
                <w:szCs w:val="18"/>
              </w:rPr>
            </w:pPr>
            <w:r>
              <w:rPr>
                <w:rStyle w:val="a9"/>
                <w:rFonts w:hint="eastAsia"/>
                <w:b w:val="0"/>
                <w:sz w:val="18"/>
                <w:szCs w:val="18"/>
              </w:rPr>
              <w:t>类型序号</w:t>
            </w:r>
          </w:p>
        </w:tc>
        <w:tc>
          <w:tcPr>
            <w:tcW w:w="7138" w:type="dxa"/>
            <w:tcBorders>
              <w:top w:val="single" w:sz="4" w:space="0" w:color="000000"/>
              <w:left w:val="single" w:sz="4" w:space="0" w:color="000000"/>
              <w:bottom w:val="single" w:sz="4" w:space="0" w:color="000000"/>
              <w:right w:val="single" w:sz="4" w:space="0" w:color="000000"/>
            </w:tcBorders>
            <w:hideMark/>
          </w:tcPr>
          <w:p w:rsidR="006C2C4F" w:rsidRDefault="006C2C4F" w:rsidP="00AD2BB4">
            <w:pPr>
              <w:pStyle w:val="M"/>
              <w:ind w:firstLine="0"/>
              <w:rPr>
                <w:rStyle w:val="a9"/>
                <w:b w:val="0"/>
                <w:sz w:val="18"/>
                <w:szCs w:val="18"/>
              </w:rPr>
            </w:pPr>
            <w:r>
              <w:rPr>
                <w:rStyle w:val="a9"/>
                <w:rFonts w:hint="eastAsia"/>
                <w:b w:val="0"/>
                <w:sz w:val="18"/>
                <w:szCs w:val="18"/>
              </w:rPr>
              <w:t>3</w:t>
            </w:r>
            <w:r w:rsidR="00AD2BB4">
              <w:rPr>
                <w:rStyle w:val="a9"/>
                <w:rFonts w:hint="eastAsia"/>
                <w:b w:val="0"/>
                <w:sz w:val="18"/>
                <w:szCs w:val="18"/>
              </w:rPr>
              <w:t>3</w:t>
            </w:r>
          </w:p>
        </w:tc>
      </w:tr>
      <w:tr w:rsidR="006C2C4F" w:rsidRPr="00F10F04" w:rsidTr="002621AF">
        <w:tc>
          <w:tcPr>
            <w:tcW w:w="1384" w:type="dxa"/>
            <w:tcBorders>
              <w:top w:val="single" w:sz="4" w:space="0" w:color="000000"/>
              <w:left w:val="single" w:sz="4" w:space="0" w:color="000000"/>
              <w:bottom w:val="single" w:sz="4" w:space="0" w:color="000000"/>
              <w:right w:val="single" w:sz="4" w:space="0" w:color="000000"/>
            </w:tcBorders>
            <w:hideMark/>
          </w:tcPr>
          <w:p w:rsidR="006C2C4F" w:rsidRDefault="006C2C4F" w:rsidP="002621AF">
            <w:pPr>
              <w:pStyle w:val="M"/>
              <w:ind w:firstLine="0"/>
              <w:rPr>
                <w:rStyle w:val="a9"/>
                <w:b w:val="0"/>
                <w:sz w:val="18"/>
                <w:szCs w:val="18"/>
              </w:rPr>
            </w:pPr>
            <w:r>
              <w:rPr>
                <w:rStyle w:val="a9"/>
                <w:rFonts w:hint="eastAsia"/>
                <w:b w:val="0"/>
                <w:sz w:val="18"/>
                <w:szCs w:val="18"/>
              </w:rPr>
              <w:t>类型标识</w:t>
            </w:r>
          </w:p>
        </w:tc>
        <w:tc>
          <w:tcPr>
            <w:tcW w:w="7138" w:type="dxa"/>
            <w:tcBorders>
              <w:top w:val="single" w:sz="4" w:space="0" w:color="000000"/>
              <w:left w:val="single" w:sz="4" w:space="0" w:color="000000"/>
              <w:bottom w:val="single" w:sz="4" w:space="0" w:color="000000"/>
              <w:right w:val="single" w:sz="4" w:space="0" w:color="000000"/>
            </w:tcBorders>
            <w:hideMark/>
          </w:tcPr>
          <w:p w:rsidR="006C2C4F" w:rsidRPr="003C3C63" w:rsidRDefault="00AD2BB4" w:rsidP="00AD2BB4">
            <w:pPr>
              <w:pStyle w:val="M"/>
              <w:ind w:firstLine="0"/>
              <w:rPr>
                <w:rStyle w:val="a9"/>
                <w:b w:val="0"/>
                <w:sz w:val="18"/>
                <w:szCs w:val="18"/>
              </w:rPr>
            </w:pPr>
            <w:r>
              <w:rPr>
                <w:rStyle w:val="a9"/>
                <w:rFonts w:hint="eastAsia"/>
                <w:b w:val="0"/>
                <w:sz w:val="18"/>
                <w:szCs w:val="18"/>
              </w:rPr>
              <w:t>p</w:t>
            </w:r>
            <w:r w:rsidRPr="00AD2BB4">
              <w:rPr>
                <w:rStyle w:val="a9"/>
                <w:b w:val="0"/>
                <w:sz w:val="18"/>
                <w:szCs w:val="18"/>
              </w:rPr>
              <w:t>assageTranslation</w:t>
            </w:r>
            <w:r>
              <w:rPr>
                <w:rStyle w:val="a9"/>
                <w:rFonts w:hint="eastAsia"/>
                <w:b w:val="0"/>
                <w:sz w:val="18"/>
                <w:szCs w:val="18"/>
              </w:rPr>
              <w:t>I</w:t>
            </w:r>
            <w:r w:rsidRPr="00AD2BB4">
              <w:rPr>
                <w:rStyle w:val="a9"/>
                <w:b w:val="0"/>
                <w:sz w:val="18"/>
                <w:szCs w:val="18"/>
              </w:rPr>
              <w:t>ntoChinese</w:t>
            </w:r>
          </w:p>
        </w:tc>
      </w:tr>
      <w:tr w:rsidR="006C2C4F" w:rsidRPr="00F10F04" w:rsidTr="002621AF">
        <w:tc>
          <w:tcPr>
            <w:tcW w:w="1384" w:type="dxa"/>
            <w:tcBorders>
              <w:top w:val="single" w:sz="4" w:space="0" w:color="000000"/>
              <w:left w:val="single" w:sz="4" w:space="0" w:color="000000"/>
              <w:bottom w:val="single" w:sz="4" w:space="0" w:color="000000"/>
              <w:right w:val="single" w:sz="4" w:space="0" w:color="000000"/>
            </w:tcBorders>
            <w:hideMark/>
          </w:tcPr>
          <w:p w:rsidR="006C2C4F" w:rsidRPr="00F10F04" w:rsidRDefault="006C2C4F" w:rsidP="002621AF">
            <w:pPr>
              <w:pStyle w:val="M"/>
              <w:ind w:firstLine="0"/>
              <w:rPr>
                <w:rStyle w:val="a9"/>
                <w:b w:val="0"/>
                <w:sz w:val="18"/>
                <w:szCs w:val="18"/>
              </w:rPr>
            </w:pPr>
            <w:r w:rsidRPr="00965CA1">
              <w:rPr>
                <w:rStyle w:val="a9"/>
                <w:rFonts w:hint="eastAsia"/>
                <w:b w:val="0"/>
                <w:sz w:val="18"/>
                <w:szCs w:val="18"/>
              </w:rPr>
              <w:t>试题附加材料</w:t>
            </w:r>
          </w:p>
        </w:tc>
        <w:tc>
          <w:tcPr>
            <w:tcW w:w="7138" w:type="dxa"/>
            <w:tcBorders>
              <w:top w:val="single" w:sz="4" w:space="0" w:color="000000"/>
              <w:left w:val="single" w:sz="4" w:space="0" w:color="000000"/>
              <w:bottom w:val="single" w:sz="4" w:space="0" w:color="000000"/>
              <w:right w:val="single" w:sz="4" w:space="0" w:color="000000"/>
            </w:tcBorders>
            <w:hideMark/>
          </w:tcPr>
          <w:p w:rsidR="006C2C4F" w:rsidRPr="00F10F04" w:rsidRDefault="006C2C4F" w:rsidP="002621AF">
            <w:pPr>
              <w:pStyle w:val="M"/>
              <w:ind w:firstLine="0"/>
              <w:rPr>
                <w:rStyle w:val="a9"/>
                <w:b w:val="0"/>
                <w:sz w:val="18"/>
                <w:szCs w:val="18"/>
              </w:rPr>
            </w:pPr>
            <w:r>
              <w:rPr>
                <w:rStyle w:val="a9"/>
                <w:rFonts w:hint="eastAsia"/>
                <w:b w:val="0"/>
                <w:sz w:val="18"/>
                <w:szCs w:val="18"/>
              </w:rPr>
              <w:t>无</w:t>
            </w:r>
          </w:p>
        </w:tc>
      </w:tr>
      <w:tr w:rsidR="006C2C4F" w:rsidRPr="00F10F04" w:rsidTr="002621AF">
        <w:tc>
          <w:tcPr>
            <w:tcW w:w="1384" w:type="dxa"/>
            <w:tcBorders>
              <w:top w:val="single" w:sz="4" w:space="0" w:color="000000"/>
              <w:left w:val="single" w:sz="4" w:space="0" w:color="000000"/>
              <w:bottom w:val="single" w:sz="4" w:space="0" w:color="000000"/>
              <w:right w:val="single" w:sz="4" w:space="0" w:color="000000"/>
            </w:tcBorders>
            <w:hideMark/>
          </w:tcPr>
          <w:p w:rsidR="006C2C4F" w:rsidRPr="00F10F04" w:rsidRDefault="006C2C4F" w:rsidP="002621AF">
            <w:pPr>
              <w:pStyle w:val="M"/>
              <w:ind w:firstLine="0"/>
              <w:rPr>
                <w:rStyle w:val="a9"/>
                <w:b w:val="0"/>
                <w:sz w:val="18"/>
                <w:szCs w:val="18"/>
              </w:rPr>
            </w:pPr>
            <w:r w:rsidRPr="00965CA1">
              <w:rPr>
                <w:rStyle w:val="a9"/>
                <w:rFonts w:hint="eastAsia"/>
                <w:b w:val="0"/>
                <w:sz w:val="18"/>
                <w:szCs w:val="18"/>
              </w:rPr>
              <w:t>试题问题类型</w:t>
            </w:r>
          </w:p>
        </w:tc>
        <w:tc>
          <w:tcPr>
            <w:tcW w:w="7138" w:type="dxa"/>
            <w:tcBorders>
              <w:top w:val="single" w:sz="4" w:space="0" w:color="000000"/>
              <w:left w:val="single" w:sz="4" w:space="0" w:color="000000"/>
              <w:bottom w:val="single" w:sz="4" w:space="0" w:color="000000"/>
              <w:right w:val="single" w:sz="4" w:space="0" w:color="000000"/>
            </w:tcBorders>
            <w:hideMark/>
          </w:tcPr>
          <w:p w:rsidR="006C2C4F" w:rsidRPr="00F10F04" w:rsidRDefault="00B54611" w:rsidP="002621AF">
            <w:pPr>
              <w:pStyle w:val="M"/>
              <w:ind w:firstLine="0"/>
              <w:rPr>
                <w:rStyle w:val="a9"/>
                <w:b w:val="0"/>
                <w:sz w:val="18"/>
                <w:szCs w:val="18"/>
              </w:rPr>
            </w:pPr>
            <w:r>
              <w:rPr>
                <w:rStyle w:val="a9"/>
                <w:rFonts w:hint="eastAsia"/>
                <w:b w:val="0"/>
                <w:sz w:val="18"/>
                <w:szCs w:val="18"/>
              </w:rPr>
              <w:t>P</w:t>
            </w:r>
            <w:r w:rsidRPr="005A1001">
              <w:rPr>
                <w:rStyle w:val="a9"/>
                <w:b w:val="0"/>
                <w:sz w:val="18"/>
                <w:szCs w:val="18"/>
              </w:rPr>
              <w:t>assage</w:t>
            </w:r>
          </w:p>
        </w:tc>
      </w:tr>
      <w:tr w:rsidR="006C2C4F" w:rsidRPr="00F10F04" w:rsidTr="002621AF">
        <w:tc>
          <w:tcPr>
            <w:tcW w:w="1384" w:type="dxa"/>
            <w:tcBorders>
              <w:top w:val="single" w:sz="4" w:space="0" w:color="000000"/>
              <w:left w:val="single" w:sz="4" w:space="0" w:color="000000"/>
              <w:bottom w:val="single" w:sz="4" w:space="0" w:color="000000"/>
              <w:right w:val="single" w:sz="4" w:space="0" w:color="000000"/>
            </w:tcBorders>
            <w:hideMark/>
          </w:tcPr>
          <w:p w:rsidR="006C2C4F" w:rsidRPr="00F10F04" w:rsidRDefault="006C2C4F" w:rsidP="002621AF">
            <w:pPr>
              <w:pStyle w:val="M"/>
              <w:ind w:firstLine="0"/>
              <w:rPr>
                <w:rStyle w:val="a9"/>
                <w:b w:val="0"/>
                <w:sz w:val="18"/>
                <w:szCs w:val="18"/>
              </w:rPr>
            </w:pPr>
            <w:r w:rsidRPr="00965CA1">
              <w:rPr>
                <w:rStyle w:val="a9"/>
                <w:rFonts w:hint="eastAsia"/>
                <w:b w:val="0"/>
                <w:sz w:val="18"/>
                <w:szCs w:val="18"/>
              </w:rPr>
              <w:t>流程性试题</w:t>
            </w:r>
          </w:p>
        </w:tc>
        <w:tc>
          <w:tcPr>
            <w:tcW w:w="7138" w:type="dxa"/>
            <w:tcBorders>
              <w:top w:val="single" w:sz="4" w:space="0" w:color="000000"/>
              <w:left w:val="single" w:sz="4" w:space="0" w:color="000000"/>
              <w:bottom w:val="single" w:sz="4" w:space="0" w:color="000000"/>
              <w:right w:val="single" w:sz="4" w:space="0" w:color="000000"/>
            </w:tcBorders>
            <w:hideMark/>
          </w:tcPr>
          <w:p w:rsidR="006C2C4F" w:rsidRPr="00F10F04" w:rsidRDefault="006C2C4F" w:rsidP="002621AF">
            <w:pPr>
              <w:pStyle w:val="M"/>
              <w:ind w:firstLine="0"/>
              <w:rPr>
                <w:rStyle w:val="a9"/>
                <w:b w:val="0"/>
                <w:sz w:val="18"/>
                <w:szCs w:val="18"/>
              </w:rPr>
            </w:pPr>
            <w:r>
              <w:rPr>
                <w:rStyle w:val="a9"/>
                <w:rFonts w:hint="eastAsia"/>
                <w:b w:val="0"/>
                <w:sz w:val="18"/>
                <w:szCs w:val="18"/>
              </w:rPr>
              <w:t>否</w:t>
            </w:r>
          </w:p>
        </w:tc>
      </w:tr>
      <w:tr w:rsidR="006C2C4F" w:rsidRPr="00F10F04" w:rsidTr="002621AF">
        <w:tc>
          <w:tcPr>
            <w:tcW w:w="1384" w:type="dxa"/>
            <w:tcBorders>
              <w:top w:val="single" w:sz="4" w:space="0" w:color="000000"/>
              <w:left w:val="single" w:sz="4" w:space="0" w:color="000000"/>
              <w:bottom w:val="single" w:sz="4" w:space="0" w:color="000000"/>
              <w:right w:val="single" w:sz="4" w:space="0" w:color="000000"/>
            </w:tcBorders>
            <w:hideMark/>
          </w:tcPr>
          <w:p w:rsidR="006C2C4F" w:rsidRPr="00F10F04" w:rsidRDefault="006C2C4F" w:rsidP="002621AF">
            <w:pPr>
              <w:pStyle w:val="M"/>
              <w:ind w:firstLine="0"/>
              <w:rPr>
                <w:rStyle w:val="a9"/>
                <w:b w:val="0"/>
                <w:sz w:val="18"/>
                <w:szCs w:val="18"/>
              </w:rPr>
            </w:pPr>
            <w:r>
              <w:rPr>
                <w:rFonts w:hint="eastAsia"/>
              </w:rPr>
              <w:t>示例</w:t>
            </w:r>
          </w:p>
        </w:tc>
        <w:tc>
          <w:tcPr>
            <w:tcW w:w="7138" w:type="dxa"/>
            <w:tcBorders>
              <w:top w:val="single" w:sz="4" w:space="0" w:color="000000"/>
              <w:left w:val="single" w:sz="4" w:space="0" w:color="000000"/>
              <w:bottom w:val="single" w:sz="4" w:space="0" w:color="000000"/>
              <w:right w:val="single" w:sz="4" w:space="0" w:color="000000"/>
            </w:tcBorders>
            <w:hideMark/>
          </w:tcPr>
          <w:p w:rsidR="006C2C4F" w:rsidRDefault="006C2C4F" w:rsidP="002621AF">
            <w:pPr>
              <w:pStyle w:val="M"/>
              <w:spacing w:line="240" w:lineRule="auto"/>
              <w:ind w:firstLine="0"/>
              <w:rPr>
                <w:rStyle w:val="a9"/>
                <w:b w:val="0"/>
                <w:sz w:val="18"/>
                <w:szCs w:val="18"/>
              </w:rPr>
            </w:pPr>
            <w:r w:rsidRPr="00965CA1">
              <w:rPr>
                <w:rStyle w:val="a9"/>
                <w:b w:val="0"/>
                <w:sz w:val="18"/>
                <w:szCs w:val="18"/>
              </w:rPr>
              <w:t>&lt;assessmentItem identifier="</w:t>
            </w:r>
            <w:r w:rsidRPr="00FC0028">
              <w:rPr>
                <w:rStyle w:val="a9"/>
                <w:b w:val="0"/>
                <w:sz w:val="18"/>
                <w:szCs w:val="18"/>
              </w:rPr>
              <w:t>sflep-</w:t>
            </w:r>
            <w:r>
              <w:rPr>
                <w:rStyle w:val="a9"/>
                <w:rFonts w:hint="eastAsia"/>
                <w:b w:val="0"/>
                <w:sz w:val="18"/>
                <w:szCs w:val="18"/>
              </w:rPr>
              <w:t>ni</w:t>
            </w:r>
            <w:r w:rsidRPr="00FC0028">
              <w:rPr>
                <w:rStyle w:val="a9"/>
                <w:b w:val="0"/>
                <w:sz w:val="18"/>
                <w:szCs w:val="18"/>
              </w:rPr>
              <w:t>-</w:t>
            </w:r>
            <w:r>
              <w:rPr>
                <w:rStyle w:val="a9"/>
                <w:rFonts w:hint="eastAsia"/>
                <w:b w:val="0"/>
                <w:sz w:val="18"/>
                <w:szCs w:val="18"/>
              </w:rPr>
              <w:t>3</w:t>
            </w:r>
            <w:r w:rsidR="000F4BCC">
              <w:rPr>
                <w:rStyle w:val="a9"/>
                <w:rFonts w:hint="eastAsia"/>
                <w:b w:val="0"/>
                <w:sz w:val="18"/>
                <w:szCs w:val="18"/>
              </w:rPr>
              <w:t>3</w:t>
            </w:r>
            <w:r w:rsidRPr="00FC0028">
              <w:rPr>
                <w:rStyle w:val="a9"/>
                <w:b w:val="0"/>
                <w:sz w:val="18"/>
                <w:szCs w:val="18"/>
              </w:rPr>
              <w:t>-</w:t>
            </w:r>
            <w:r>
              <w:rPr>
                <w:rStyle w:val="a9"/>
                <w:rFonts w:hint="eastAsia"/>
                <w:b w:val="0"/>
                <w:sz w:val="18"/>
                <w:szCs w:val="18"/>
              </w:rPr>
              <w:t>110</w:t>
            </w:r>
            <w:r w:rsidRPr="00965CA1">
              <w:rPr>
                <w:rStyle w:val="a9"/>
                <w:b w:val="0"/>
                <w:sz w:val="18"/>
                <w:szCs w:val="18"/>
              </w:rPr>
              <w:t>" type="</w:t>
            </w:r>
            <w:r w:rsidR="00AD2BB4">
              <w:rPr>
                <w:rStyle w:val="a9"/>
                <w:rFonts w:hint="eastAsia"/>
                <w:b w:val="0"/>
                <w:sz w:val="18"/>
                <w:szCs w:val="18"/>
              </w:rPr>
              <w:t>p</w:t>
            </w:r>
            <w:r w:rsidR="00AD2BB4" w:rsidRPr="00AD2BB4">
              <w:rPr>
                <w:rStyle w:val="a9"/>
                <w:b w:val="0"/>
                <w:sz w:val="18"/>
                <w:szCs w:val="18"/>
              </w:rPr>
              <w:t>assageTranslation</w:t>
            </w:r>
            <w:r w:rsidR="00AD2BB4">
              <w:rPr>
                <w:rStyle w:val="a9"/>
                <w:rFonts w:hint="eastAsia"/>
                <w:b w:val="0"/>
                <w:sz w:val="18"/>
                <w:szCs w:val="18"/>
              </w:rPr>
              <w:t>I</w:t>
            </w:r>
            <w:r w:rsidR="00AD2BB4" w:rsidRPr="00AD2BB4">
              <w:rPr>
                <w:rStyle w:val="a9"/>
                <w:b w:val="0"/>
                <w:sz w:val="18"/>
                <w:szCs w:val="18"/>
              </w:rPr>
              <w:t>ntoChinese</w:t>
            </w:r>
            <w:r>
              <w:rPr>
                <w:rStyle w:val="a9"/>
                <w:rFonts w:hint="eastAsia"/>
                <w:b w:val="0"/>
                <w:sz w:val="18"/>
                <w:szCs w:val="18"/>
              </w:rPr>
              <w:t xml:space="preserve">" </w:t>
            </w:r>
            <w:r w:rsidRPr="00965CA1">
              <w:rPr>
                <w:rStyle w:val="a9"/>
                <w:b w:val="0"/>
                <w:sz w:val="18"/>
                <w:szCs w:val="18"/>
              </w:rPr>
              <w:lastRenderedPageBreak/>
              <w:t>level="4"&gt;</w:t>
            </w:r>
          </w:p>
          <w:p w:rsidR="005A1001" w:rsidRPr="005A1001" w:rsidRDefault="005A1001" w:rsidP="005A1001">
            <w:pPr>
              <w:pStyle w:val="M"/>
              <w:rPr>
                <w:rStyle w:val="a9"/>
                <w:b w:val="0"/>
                <w:sz w:val="18"/>
                <w:szCs w:val="18"/>
              </w:rPr>
            </w:pPr>
            <w:r w:rsidRPr="005A1001">
              <w:rPr>
                <w:rStyle w:val="a9"/>
                <w:b w:val="0"/>
                <w:sz w:val="18"/>
                <w:szCs w:val="18"/>
              </w:rPr>
              <w:t>&lt;question type="passage"</w:t>
            </w:r>
            <w:r w:rsidR="00B74FA6">
              <w:rPr>
                <w:rStyle w:val="a9"/>
                <w:rFonts w:hint="eastAsia"/>
                <w:b w:val="0"/>
                <w:sz w:val="18"/>
                <w:szCs w:val="18"/>
              </w:rPr>
              <w:t xml:space="preserve"> </w:t>
            </w:r>
            <w:r w:rsidR="00B74FA6">
              <w:rPr>
                <w:rStyle w:val="a9"/>
                <w:b w:val="0"/>
                <w:sz w:val="18"/>
                <w:szCs w:val="18"/>
              </w:rPr>
              <w:t>length</w:t>
            </w:r>
            <w:r w:rsidR="00B74FA6">
              <w:rPr>
                <w:rStyle w:val="a9"/>
                <w:rFonts w:hint="eastAsia"/>
                <w:b w:val="0"/>
                <w:sz w:val="18"/>
                <w:szCs w:val="18"/>
              </w:rPr>
              <w:t>=</w:t>
            </w:r>
            <w:r w:rsidR="00B74FA6" w:rsidRPr="00965CA1">
              <w:rPr>
                <w:rStyle w:val="a9"/>
                <w:b w:val="0"/>
                <w:sz w:val="18"/>
                <w:szCs w:val="18"/>
              </w:rPr>
              <w:t>"</w:t>
            </w:r>
            <w:r w:rsidR="00B74FA6">
              <w:rPr>
                <w:rStyle w:val="a9"/>
                <w:rFonts w:hint="eastAsia"/>
                <w:b w:val="0"/>
                <w:sz w:val="18"/>
                <w:szCs w:val="18"/>
              </w:rPr>
              <w:t>120</w:t>
            </w:r>
            <w:r w:rsidR="00B74FA6" w:rsidRPr="00965CA1">
              <w:rPr>
                <w:rStyle w:val="a9"/>
                <w:b w:val="0"/>
                <w:sz w:val="18"/>
                <w:szCs w:val="18"/>
              </w:rPr>
              <w:t>"</w:t>
            </w:r>
            <w:r w:rsidRPr="005A1001">
              <w:rPr>
                <w:rStyle w:val="a9"/>
                <w:b w:val="0"/>
                <w:sz w:val="18"/>
                <w:szCs w:val="18"/>
              </w:rPr>
              <w:t>&gt;</w:t>
            </w:r>
          </w:p>
          <w:p w:rsidR="005A1001" w:rsidRPr="005A1001" w:rsidRDefault="005A1001" w:rsidP="005A1001">
            <w:pPr>
              <w:pStyle w:val="M"/>
              <w:rPr>
                <w:rStyle w:val="a9"/>
                <w:b w:val="0"/>
                <w:sz w:val="18"/>
                <w:szCs w:val="18"/>
              </w:rPr>
            </w:pPr>
            <w:r w:rsidRPr="005A1001">
              <w:rPr>
                <w:rStyle w:val="a9"/>
                <w:b w:val="0"/>
                <w:sz w:val="18"/>
                <w:szCs w:val="18"/>
              </w:rPr>
              <w:tab/>
              <w:t>&lt;prompt&gt;</w:t>
            </w:r>
          </w:p>
          <w:p w:rsidR="005A1001" w:rsidRPr="005A1001" w:rsidRDefault="005A1001" w:rsidP="005A1001">
            <w:pPr>
              <w:pStyle w:val="M"/>
              <w:rPr>
                <w:rStyle w:val="a9"/>
                <w:b w:val="0"/>
                <w:sz w:val="18"/>
                <w:szCs w:val="18"/>
              </w:rPr>
            </w:pPr>
            <w:r w:rsidRPr="005A1001">
              <w:rPr>
                <w:rStyle w:val="a9"/>
                <w:b w:val="0"/>
                <w:sz w:val="18"/>
                <w:szCs w:val="18"/>
              </w:rPr>
              <w:tab/>
            </w:r>
            <w:r w:rsidRPr="005A1001">
              <w:rPr>
                <w:rStyle w:val="a9"/>
                <w:b w:val="0"/>
                <w:sz w:val="18"/>
                <w:szCs w:val="18"/>
              </w:rPr>
              <w:tab/>
              <w:t>&lt;</w:t>
            </w:r>
            <w:proofErr w:type="gramStart"/>
            <w:r w:rsidRPr="005A1001">
              <w:rPr>
                <w:rStyle w:val="a9"/>
                <w:b w:val="0"/>
                <w:sz w:val="18"/>
                <w:szCs w:val="18"/>
              </w:rPr>
              <w:t>text</w:t>
            </w:r>
            <w:proofErr w:type="gramEnd"/>
            <w:r w:rsidRPr="005A1001">
              <w:rPr>
                <w:rStyle w:val="a9"/>
                <w:b w:val="0"/>
                <w:sz w:val="18"/>
                <w:szCs w:val="18"/>
              </w:rPr>
              <w:t>&gt;</w:t>
            </w:r>
            <w:r w:rsidRPr="00B05FB9">
              <w:rPr>
                <w:rStyle w:val="a9"/>
                <w:b w:val="0"/>
                <w:sz w:val="18"/>
                <w:szCs w:val="18"/>
              </w:rPr>
              <w:t xml:space="preserve"> Johnson signed the Voting Rights Act of 1965 on August 6. The Act suspended literacy tests and other voter tests in states and individual voting districts where such tests were being used. African-Americans who had been barred from registering to vote fina</w:t>
            </w:r>
            <w:r w:rsidRPr="00B05FB9">
              <w:rPr>
                <w:rStyle w:val="a9"/>
                <w:rFonts w:hint="eastAsia"/>
                <w:b w:val="0"/>
                <w:sz w:val="18"/>
                <w:szCs w:val="18"/>
              </w:rPr>
              <w:t>lly won in the courts. The 1965</w:t>
            </w:r>
            <w:r>
              <w:rPr>
                <w:rStyle w:val="a9"/>
                <w:rFonts w:hint="eastAsia"/>
                <w:b w:val="0"/>
                <w:sz w:val="18"/>
                <w:szCs w:val="18"/>
              </w:rPr>
              <w:t xml:space="preserve"> </w:t>
            </w:r>
            <w:r w:rsidRPr="00B05FB9">
              <w:rPr>
                <w:rStyle w:val="a9"/>
                <w:rFonts w:hint="eastAsia"/>
                <w:b w:val="0"/>
                <w:sz w:val="18"/>
                <w:szCs w:val="18"/>
              </w:rPr>
              <w:t xml:space="preserve">Act had an immediate and positive impact for African-Americans. Within four years, voter registration in the South had more than doubled. Winning the right to vote changed the political landscape of the South. When Congress </w:t>
            </w:r>
            <w:r w:rsidRPr="00B05FB9">
              <w:rPr>
                <w:rStyle w:val="a9"/>
                <w:b w:val="0"/>
                <w:sz w:val="18"/>
                <w:szCs w:val="18"/>
              </w:rPr>
              <w:t>passed the Voting Rights Act, barely 100 African-Americans held elective office in the U.S.; by 1989 there were more than 7,200, including more than 4,800 in the South. Southern blacks held top positions within city, county, and state governments.</w:t>
            </w:r>
            <w:r w:rsidRPr="005A1001">
              <w:rPr>
                <w:rStyle w:val="a9"/>
                <w:rFonts w:hint="eastAsia"/>
                <w:b w:val="0"/>
                <w:sz w:val="18"/>
                <w:szCs w:val="18"/>
              </w:rPr>
              <w:t xml:space="preserve"> </w:t>
            </w:r>
          </w:p>
          <w:p w:rsidR="005A1001" w:rsidRPr="005A1001" w:rsidRDefault="005A1001" w:rsidP="005A1001">
            <w:pPr>
              <w:pStyle w:val="M"/>
              <w:rPr>
                <w:rStyle w:val="a9"/>
                <w:b w:val="0"/>
                <w:sz w:val="18"/>
                <w:szCs w:val="18"/>
              </w:rPr>
            </w:pPr>
            <w:r w:rsidRPr="005A1001">
              <w:rPr>
                <w:rStyle w:val="a9"/>
                <w:b w:val="0"/>
                <w:sz w:val="18"/>
                <w:szCs w:val="18"/>
              </w:rPr>
              <w:tab/>
            </w:r>
            <w:r w:rsidRPr="005A1001">
              <w:rPr>
                <w:rStyle w:val="a9"/>
                <w:b w:val="0"/>
                <w:sz w:val="18"/>
                <w:szCs w:val="18"/>
              </w:rPr>
              <w:tab/>
              <w:t>&lt;/text&gt;</w:t>
            </w:r>
          </w:p>
          <w:p w:rsidR="005A1001" w:rsidRPr="005A1001" w:rsidRDefault="005A1001" w:rsidP="005A1001">
            <w:pPr>
              <w:pStyle w:val="M"/>
              <w:rPr>
                <w:rStyle w:val="a9"/>
                <w:b w:val="0"/>
                <w:sz w:val="18"/>
                <w:szCs w:val="18"/>
              </w:rPr>
            </w:pPr>
            <w:r w:rsidRPr="005A1001">
              <w:rPr>
                <w:rStyle w:val="a9"/>
                <w:b w:val="0"/>
                <w:sz w:val="18"/>
                <w:szCs w:val="18"/>
              </w:rPr>
              <w:tab/>
              <w:t>&lt;/prompt&gt;</w:t>
            </w:r>
          </w:p>
          <w:p w:rsidR="005A1001" w:rsidRPr="005A1001" w:rsidRDefault="005A1001" w:rsidP="005A1001">
            <w:pPr>
              <w:pStyle w:val="M"/>
              <w:rPr>
                <w:rStyle w:val="a9"/>
                <w:b w:val="0"/>
                <w:sz w:val="18"/>
                <w:szCs w:val="18"/>
              </w:rPr>
            </w:pPr>
            <w:r w:rsidRPr="005A1001">
              <w:rPr>
                <w:rStyle w:val="a9"/>
                <w:b w:val="0"/>
                <w:sz w:val="18"/>
                <w:szCs w:val="18"/>
              </w:rPr>
              <w:tab/>
              <w:t>&lt;key&gt;</w:t>
            </w:r>
            <w:r w:rsidR="001533CB">
              <w:rPr>
                <w:rStyle w:val="a9"/>
                <w:rFonts w:hint="eastAsia"/>
                <w:b w:val="0"/>
                <w:sz w:val="18"/>
                <w:szCs w:val="18"/>
              </w:rPr>
              <w:t>一段中文</w:t>
            </w:r>
            <w:r w:rsidRPr="005A1001">
              <w:rPr>
                <w:rStyle w:val="a9"/>
                <w:b w:val="0"/>
                <w:sz w:val="18"/>
                <w:szCs w:val="18"/>
              </w:rPr>
              <w:t>&lt;/key&gt;</w:t>
            </w:r>
          </w:p>
          <w:p w:rsidR="005A1001" w:rsidRDefault="005A1001" w:rsidP="005A1001">
            <w:pPr>
              <w:pStyle w:val="M"/>
              <w:spacing w:line="240" w:lineRule="auto"/>
              <w:rPr>
                <w:rStyle w:val="a9"/>
                <w:b w:val="0"/>
                <w:sz w:val="18"/>
                <w:szCs w:val="18"/>
              </w:rPr>
            </w:pPr>
            <w:r w:rsidRPr="00A83893">
              <w:rPr>
                <w:rStyle w:val="a9"/>
                <w:b w:val="0"/>
                <w:sz w:val="18"/>
                <w:szCs w:val="18"/>
              </w:rPr>
              <w:t>&lt;</w:t>
            </w:r>
            <w:r>
              <w:rPr>
                <w:rStyle w:val="a9"/>
                <w:rFonts w:hint="eastAsia"/>
                <w:b w:val="0"/>
                <w:sz w:val="18"/>
                <w:szCs w:val="18"/>
              </w:rPr>
              <w:t>/</w:t>
            </w:r>
            <w:r>
              <w:rPr>
                <w:rStyle w:val="a9"/>
                <w:b w:val="0"/>
                <w:sz w:val="18"/>
                <w:szCs w:val="18"/>
              </w:rPr>
              <w:t>question</w:t>
            </w:r>
            <w:r w:rsidRPr="00A83893">
              <w:rPr>
                <w:rStyle w:val="a9"/>
                <w:b w:val="0"/>
                <w:sz w:val="18"/>
                <w:szCs w:val="18"/>
              </w:rPr>
              <w:t>&gt;</w:t>
            </w:r>
          </w:p>
          <w:p w:rsidR="006C2C4F" w:rsidRPr="00F10F04" w:rsidRDefault="006C2C4F" w:rsidP="002621AF">
            <w:pPr>
              <w:pStyle w:val="M"/>
              <w:spacing w:line="240" w:lineRule="auto"/>
              <w:ind w:firstLine="0"/>
              <w:rPr>
                <w:rStyle w:val="a9"/>
                <w:b w:val="0"/>
                <w:sz w:val="18"/>
                <w:szCs w:val="18"/>
              </w:rPr>
            </w:pPr>
            <w:r w:rsidRPr="00965CA1">
              <w:rPr>
                <w:rStyle w:val="a9"/>
                <w:b w:val="0"/>
                <w:sz w:val="18"/>
                <w:szCs w:val="18"/>
              </w:rPr>
              <w:t>&lt;/assessmentItem&gt;</w:t>
            </w:r>
          </w:p>
        </w:tc>
      </w:tr>
    </w:tbl>
    <w:p w:rsidR="006C2C4F" w:rsidRPr="00A85BFB" w:rsidRDefault="006C2C4F" w:rsidP="006C2C4F"/>
    <w:p w:rsidR="00B4787D" w:rsidRDefault="00B4787D" w:rsidP="00B4787D">
      <w:pPr>
        <w:pStyle w:val="3"/>
        <w:numPr>
          <w:ilvl w:val="2"/>
          <w:numId w:val="15"/>
        </w:numPr>
      </w:pPr>
      <w:bookmarkStart w:id="738" w:name="_Toc286841265"/>
      <w:r w:rsidRPr="00B4787D">
        <w:rPr>
          <w:rFonts w:hint="eastAsia"/>
        </w:rPr>
        <w:t>短文中译英</w:t>
      </w:r>
      <w:r>
        <w:rPr>
          <w:rFonts w:hint="eastAsia"/>
        </w:rPr>
        <w:t>（</w:t>
      </w:r>
      <w:r w:rsidRPr="006C2C4F">
        <w:t xml:space="preserve">Passage Translation into </w:t>
      </w:r>
      <w:r w:rsidR="00030483" w:rsidRPr="00030483">
        <w:t>English</w:t>
      </w:r>
      <w:r>
        <w:rPr>
          <w:rFonts w:hint="eastAsia"/>
        </w:rPr>
        <w:t>）</w:t>
      </w:r>
      <w:bookmarkEnd w:id="738"/>
    </w:p>
    <w:p w:rsidR="00B4787D" w:rsidRPr="00D46068" w:rsidRDefault="00B4787D" w:rsidP="00B4787D">
      <w:pPr>
        <w:pStyle w:val="af8"/>
      </w:pPr>
      <w:r w:rsidRPr="00242408">
        <w:rPr>
          <w:rFonts w:hint="eastAsia"/>
        </w:rPr>
        <w:t>表</w:t>
      </w:r>
      <w:r w:rsidRPr="00242408">
        <w:rPr>
          <w:rFonts w:hint="eastAsia"/>
        </w:rPr>
        <w:t xml:space="preserve"> </w:t>
      </w:r>
      <w:r>
        <w:rPr>
          <w:rFonts w:hint="eastAsia"/>
        </w:rPr>
        <w:t>5-3</w:t>
      </w:r>
      <w:r w:rsidR="00CD1D87">
        <w:rPr>
          <w:rFonts w:hint="eastAsia"/>
        </w:rPr>
        <w:t>4</w:t>
      </w:r>
      <w:r w:rsidRPr="00B4787D">
        <w:rPr>
          <w:rFonts w:hint="eastAsia"/>
        </w:rPr>
        <w:t>短文中译英</w:t>
      </w:r>
      <w:r w:rsidRPr="00472A9F">
        <w:rPr>
          <w:rFonts w:hint="eastAsia"/>
        </w:rPr>
        <w:t>（</w:t>
      </w:r>
      <w:r w:rsidRPr="0075717F">
        <w:t xml:space="preserve">Passage Translation into </w:t>
      </w:r>
      <w:r w:rsidR="00030483" w:rsidRPr="00030483">
        <w:t>English</w:t>
      </w:r>
      <w:r w:rsidRPr="00472A9F">
        <w:rPr>
          <w:rFonts w:hint="eastAsia"/>
        </w:rPr>
        <w:t>）</w:t>
      </w:r>
      <w:r>
        <w:rPr>
          <w:rFonts w:hint="eastAsia"/>
        </w:rPr>
        <w:t>示例说明</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84"/>
        <w:gridCol w:w="7138"/>
      </w:tblGrid>
      <w:tr w:rsidR="00B4787D" w:rsidRPr="00F10F04" w:rsidTr="002621AF">
        <w:tc>
          <w:tcPr>
            <w:tcW w:w="1384" w:type="dxa"/>
            <w:tcBorders>
              <w:top w:val="single" w:sz="4" w:space="0" w:color="000000"/>
              <w:left w:val="single" w:sz="4" w:space="0" w:color="000000"/>
              <w:bottom w:val="single" w:sz="4" w:space="0" w:color="000000"/>
              <w:right w:val="single" w:sz="4" w:space="0" w:color="000000"/>
            </w:tcBorders>
            <w:hideMark/>
          </w:tcPr>
          <w:p w:rsidR="00B4787D" w:rsidRPr="00F10F04" w:rsidRDefault="00B4787D" w:rsidP="002621AF">
            <w:pPr>
              <w:pStyle w:val="M"/>
              <w:ind w:firstLine="0"/>
              <w:rPr>
                <w:rStyle w:val="a9"/>
                <w:b w:val="0"/>
                <w:sz w:val="18"/>
                <w:szCs w:val="18"/>
              </w:rPr>
            </w:pPr>
            <w:r w:rsidRPr="00F10F04">
              <w:rPr>
                <w:rStyle w:val="a9"/>
                <w:rFonts w:hint="eastAsia"/>
                <w:b w:val="0"/>
                <w:sz w:val="18"/>
                <w:szCs w:val="18"/>
              </w:rPr>
              <w:t>名称</w:t>
            </w:r>
          </w:p>
        </w:tc>
        <w:tc>
          <w:tcPr>
            <w:tcW w:w="7138" w:type="dxa"/>
            <w:tcBorders>
              <w:top w:val="single" w:sz="4" w:space="0" w:color="000000"/>
              <w:left w:val="single" w:sz="4" w:space="0" w:color="000000"/>
              <w:bottom w:val="single" w:sz="4" w:space="0" w:color="000000"/>
              <w:right w:val="single" w:sz="4" w:space="0" w:color="000000"/>
            </w:tcBorders>
            <w:hideMark/>
          </w:tcPr>
          <w:p w:rsidR="00B4787D" w:rsidRPr="00F10F04" w:rsidRDefault="00B4787D" w:rsidP="002621AF">
            <w:pPr>
              <w:pStyle w:val="M"/>
              <w:ind w:firstLine="0"/>
              <w:rPr>
                <w:rStyle w:val="a9"/>
                <w:b w:val="0"/>
                <w:sz w:val="18"/>
                <w:szCs w:val="18"/>
              </w:rPr>
            </w:pPr>
            <w:r>
              <w:rPr>
                <w:rStyle w:val="a9"/>
                <w:rFonts w:hint="eastAsia"/>
                <w:b w:val="0"/>
                <w:sz w:val="18"/>
                <w:szCs w:val="18"/>
              </w:rPr>
              <w:t>说明</w:t>
            </w:r>
          </w:p>
        </w:tc>
      </w:tr>
      <w:tr w:rsidR="00B4787D" w:rsidRPr="00F10F04" w:rsidTr="002621AF">
        <w:tc>
          <w:tcPr>
            <w:tcW w:w="1384" w:type="dxa"/>
            <w:tcBorders>
              <w:top w:val="single" w:sz="4" w:space="0" w:color="000000"/>
              <w:left w:val="single" w:sz="4" w:space="0" w:color="000000"/>
              <w:bottom w:val="single" w:sz="4" w:space="0" w:color="000000"/>
              <w:right w:val="single" w:sz="4" w:space="0" w:color="000000"/>
            </w:tcBorders>
            <w:hideMark/>
          </w:tcPr>
          <w:p w:rsidR="00B4787D" w:rsidRPr="00965CA1" w:rsidRDefault="00B4787D" w:rsidP="002621AF">
            <w:pPr>
              <w:pStyle w:val="M"/>
              <w:ind w:firstLine="0"/>
              <w:rPr>
                <w:rStyle w:val="a9"/>
                <w:b w:val="0"/>
                <w:sz w:val="18"/>
                <w:szCs w:val="18"/>
              </w:rPr>
            </w:pPr>
            <w:r>
              <w:rPr>
                <w:rStyle w:val="a9"/>
                <w:rFonts w:hint="eastAsia"/>
                <w:b w:val="0"/>
                <w:sz w:val="18"/>
                <w:szCs w:val="18"/>
              </w:rPr>
              <w:t>类型序号</w:t>
            </w:r>
          </w:p>
        </w:tc>
        <w:tc>
          <w:tcPr>
            <w:tcW w:w="7138" w:type="dxa"/>
            <w:tcBorders>
              <w:top w:val="single" w:sz="4" w:space="0" w:color="000000"/>
              <w:left w:val="single" w:sz="4" w:space="0" w:color="000000"/>
              <w:bottom w:val="single" w:sz="4" w:space="0" w:color="000000"/>
              <w:right w:val="single" w:sz="4" w:space="0" w:color="000000"/>
            </w:tcBorders>
            <w:hideMark/>
          </w:tcPr>
          <w:p w:rsidR="00B4787D" w:rsidRDefault="00B4787D" w:rsidP="00CD1D87">
            <w:pPr>
              <w:pStyle w:val="M"/>
              <w:ind w:firstLine="0"/>
              <w:rPr>
                <w:rStyle w:val="a9"/>
                <w:b w:val="0"/>
                <w:sz w:val="18"/>
                <w:szCs w:val="18"/>
              </w:rPr>
            </w:pPr>
            <w:r>
              <w:rPr>
                <w:rStyle w:val="a9"/>
                <w:rFonts w:hint="eastAsia"/>
                <w:b w:val="0"/>
                <w:sz w:val="18"/>
                <w:szCs w:val="18"/>
              </w:rPr>
              <w:t>3</w:t>
            </w:r>
            <w:r w:rsidR="00CD1D87">
              <w:rPr>
                <w:rStyle w:val="a9"/>
                <w:rFonts w:hint="eastAsia"/>
                <w:b w:val="0"/>
                <w:sz w:val="18"/>
                <w:szCs w:val="18"/>
              </w:rPr>
              <w:t>4</w:t>
            </w:r>
          </w:p>
        </w:tc>
      </w:tr>
      <w:tr w:rsidR="00B4787D" w:rsidRPr="00F10F04" w:rsidTr="002621AF">
        <w:tc>
          <w:tcPr>
            <w:tcW w:w="1384" w:type="dxa"/>
            <w:tcBorders>
              <w:top w:val="single" w:sz="4" w:space="0" w:color="000000"/>
              <w:left w:val="single" w:sz="4" w:space="0" w:color="000000"/>
              <w:bottom w:val="single" w:sz="4" w:space="0" w:color="000000"/>
              <w:right w:val="single" w:sz="4" w:space="0" w:color="000000"/>
            </w:tcBorders>
            <w:hideMark/>
          </w:tcPr>
          <w:p w:rsidR="00B4787D" w:rsidRDefault="00B4787D" w:rsidP="002621AF">
            <w:pPr>
              <w:pStyle w:val="M"/>
              <w:ind w:firstLine="0"/>
              <w:rPr>
                <w:rStyle w:val="a9"/>
                <w:b w:val="0"/>
                <w:sz w:val="18"/>
                <w:szCs w:val="18"/>
              </w:rPr>
            </w:pPr>
            <w:r>
              <w:rPr>
                <w:rStyle w:val="a9"/>
                <w:rFonts w:hint="eastAsia"/>
                <w:b w:val="0"/>
                <w:sz w:val="18"/>
                <w:szCs w:val="18"/>
              </w:rPr>
              <w:t>类型标识</w:t>
            </w:r>
          </w:p>
        </w:tc>
        <w:tc>
          <w:tcPr>
            <w:tcW w:w="7138" w:type="dxa"/>
            <w:tcBorders>
              <w:top w:val="single" w:sz="4" w:space="0" w:color="000000"/>
              <w:left w:val="single" w:sz="4" w:space="0" w:color="000000"/>
              <w:bottom w:val="single" w:sz="4" w:space="0" w:color="000000"/>
              <w:right w:val="single" w:sz="4" w:space="0" w:color="000000"/>
            </w:tcBorders>
            <w:hideMark/>
          </w:tcPr>
          <w:p w:rsidR="00B4787D" w:rsidRPr="003C3C63" w:rsidRDefault="00B4787D" w:rsidP="00B4787D">
            <w:pPr>
              <w:pStyle w:val="M"/>
              <w:ind w:firstLine="0"/>
              <w:rPr>
                <w:rStyle w:val="a9"/>
                <w:b w:val="0"/>
                <w:sz w:val="18"/>
                <w:szCs w:val="18"/>
              </w:rPr>
            </w:pPr>
            <w:r>
              <w:rPr>
                <w:rStyle w:val="a9"/>
                <w:rFonts w:hint="eastAsia"/>
                <w:b w:val="0"/>
                <w:sz w:val="18"/>
                <w:szCs w:val="18"/>
              </w:rPr>
              <w:t>p</w:t>
            </w:r>
            <w:r w:rsidRPr="00AD2BB4">
              <w:rPr>
                <w:rStyle w:val="a9"/>
                <w:b w:val="0"/>
                <w:sz w:val="18"/>
                <w:szCs w:val="18"/>
              </w:rPr>
              <w:t>assageTranslation</w:t>
            </w:r>
            <w:r>
              <w:rPr>
                <w:rStyle w:val="a9"/>
                <w:rFonts w:hint="eastAsia"/>
                <w:b w:val="0"/>
                <w:sz w:val="18"/>
                <w:szCs w:val="18"/>
              </w:rPr>
              <w:t>I</w:t>
            </w:r>
            <w:r w:rsidRPr="00AD2BB4">
              <w:rPr>
                <w:rStyle w:val="a9"/>
                <w:b w:val="0"/>
                <w:sz w:val="18"/>
                <w:szCs w:val="18"/>
              </w:rPr>
              <w:t>nto</w:t>
            </w:r>
            <w:r w:rsidRPr="00B4787D">
              <w:rPr>
                <w:rStyle w:val="a9"/>
                <w:b w:val="0"/>
                <w:sz w:val="18"/>
                <w:szCs w:val="18"/>
              </w:rPr>
              <w:t>English</w:t>
            </w:r>
          </w:p>
        </w:tc>
      </w:tr>
      <w:tr w:rsidR="00B4787D" w:rsidRPr="00F10F04" w:rsidTr="002621AF">
        <w:tc>
          <w:tcPr>
            <w:tcW w:w="1384" w:type="dxa"/>
            <w:tcBorders>
              <w:top w:val="single" w:sz="4" w:space="0" w:color="000000"/>
              <w:left w:val="single" w:sz="4" w:space="0" w:color="000000"/>
              <w:bottom w:val="single" w:sz="4" w:space="0" w:color="000000"/>
              <w:right w:val="single" w:sz="4" w:space="0" w:color="000000"/>
            </w:tcBorders>
            <w:hideMark/>
          </w:tcPr>
          <w:p w:rsidR="00B4787D" w:rsidRPr="00F10F04" w:rsidRDefault="00B4787D" w:rsidP="002621AF">
            <w:pPr>
              <w:pStyle w:val="M"/>
              <w:ind w:firstLine="0"/>
              <w:rPr>
                <w:rStyle w:val="a9"/>
                <w:b w:val="0"/>
                <w:sz w:val="18"/>
                <w:szCs w:val="18"/>
              </w:rPr>
            </w:pPr>
            <w:r w:rsidRPr="00965CA1">
              <w:rPr>
                <w:rStyle w:val="a9"/>
                <w:rFonts w:hint="eastAsia"/>
                <w:b w:val="0"/>
                <w:sz w:val="18"/>
                <w:szCs w:val="18"/>
              </w:rPr>
              <w:t>试题附加材料</w:t>
            </w:r>
          </w:p>
        </w:tc>
        <w:tc>
          <w:tcPr>
            <w:tcW w:w="7138" w:type="dxa"/>
            <w:tcBorders>
              <w:top w:val="single" w:sz="4" w:space="0" w:color="000000"/>
              <w:left w:val="single" w:sz="4" w:space="0" w:color="000000"/>
              <w:bottom w:val="single" w:sz="4" w:space="0" w:color="000000"/>
              <w:right w:val="single" w:sz="4" w:space="0" w:color="000000"/>
            </w:tcBorders>
            <w:hideMark/>
          </w:tcPr>
          <w:p w:rsidR="00B4787D" w:rsidRPr="00F10F04" w:rsidRDefault="00B4787D" w:rsidP="002621AF">
            <w:pPr>
              <w:pStyle w:val="M"/>
              <w:ind w:firstLine="0"/>
              <w:rPr>
                <w:rStyle w:val="a9"/>
                <w:b w:val="0"/>
                <w:sz w:val="18"/>
                <w:szCs w:val="18"/>
              </w:rPr>
            </w:pPr>
            <w:r>
              <w:rPr>
                <w:rStyle w:val="a9"/>
                <w:rFonts w:hint="eastAsia"/>
                <w:b w:val="0"/>
                <w:sz w:val="18"/>
                <w:szCs w:val="18"/>
              </w:rPr>
              <w:t>无</w:t>
            </w:r>
          </w:p>
        </w:tc>
      </w:tr>
      <w:tr w:rsidR="00B4787D" w:rsidRPr="00F10F04" w:rsidTr="002621AF">
        <w:tc>
          <w:tcPr>
            <w:tcW w:w="1384" w:type="dxa"/>
            <w:tcBorders>
              <w:top w:val="single" w:sz="4" w:space="0" w:color="000000"/>
              <w:left w:val="single" w:sz="4" w:space="0" w:color="000000"/>
              <w:bottom w:val="single" w:sz="4" w:space="0" w:color="000000"/>
              <w:right w:val="single" w:sz="4" w:space="0" w:color="000000"/>
            </w:tcBorders>
            <w:hideMark/>
          </w:tcPr>
          <w:p w:rsidR="00B4787D" w:rsidRPr="00F10F04" w:rsidRDefault="00B4787D" w:rsidP="002621AF">
            <w:pPr>
              <w:pStyle w:val="M"/>
              <w:ind w:firstLine="0"/>
              <w:rPr>
                <w:rStyle w:val="a9"/>
                <w:b w:val="0"/>
                <w:sz w:val="18"/>
                <w:szCs w:val="18"/>
              </w:rPr>
            </w:pPr>
            <w:r w:rsidRPr="00965CA1">
              <w:rPr>
                <w:rStyle w:val="a9"/>
                <w:rFonts w:hint="eastAsia"/>
                <w:b w:val="0"/>
                <w:sz w:val="18"/>
                <w:szCs w:val="18"/>
              </w:rPr>
              <w:t>试题问题类型</w:t>
            </w:r>
          </w:p>
        </w:tc>
        <w:tc>
          <w:tcPr>
            <w:tcW w:w="7138" w:type="dxa"/>
            <w:tcBorders>
              <w:top w:val="single" w:sz="4" w:space="0" w:color="000000"/>
              <w:left w:val="single" w:sz="4" w:space="0" w:color="000000"/>
              <w:bottom w:val="single" w:sz="4" w:space="0" w:color="000000"/>
              <w:right w:val="single" w:sz="4" w:space="0" w:color="000000"/>
            </w:tcBorders>
            <w:hideMark/>
          </w:tcPr>
          <w:p w:rsidR="00B4787D" w:rsidRPr="00F10F04" w:rsidRDefault="00CD1D87" w:rsidP="002621AF">
            <w:pPr>
              <w:pStyle w:val="M"/>
              <w:ind w:firstLine="0"/>
              <w:rPr>
                <w:rStyle w:val="a9"/>
                <w:b w:val="0"/>
                <w:sz w:val="18"/>
                <w:szCs w:val="18"/>
              </w:rPr>
            </w:pPr>
            <w:r>
              <w:rPr>
                <w:rStyle w:val="a9"/>
                <w:rFonts w:hint="eastAsia"/>
                <w:b w:val="0"/>
                <w:sz w:val="18"/>
                <w:szCs w:val="18"/>
              </w:rPr>
              <w:t>Passage</w:t>
            </w:r>
          </w:p>
        </w:tc>
      </w:tr>
      <w:tr w:rsidR="00B4787D" w:rsidRPr="00F10F04" w:rsidTr="002621AF">
        <w:tc>
          <w:tcPr>
            <w:tcW w:w="1384" w:type="dxa"/>
            <w:tcBorders>
              <w:top w:val="single" w:sz="4" w:space="0" w:color="000000"/>
              <w:left w:val="single" w:sz="4" w:space="0" w:color="000000"/>
              <w:bottom w:val="single" w:sz="4" w:space="0" w:color="000000"/>
              <w:right w:val="single" w:sz="4" w:space="0" w:color="000000"/>
            </w:tcBorders>
            <w:hideMark/>
          </w:tcPr>
          <w:p w:rsidR="00B4787D" w:rsidRPr="00F10F04" w:rsidRDefault="00B4787D" w:rsidP="002621AF">
            <w:pPr>
              <w:pStyle w:val="M"/>
              <w:ind w:firstLine="0"/>
              <w:rPr>
                <w:rStyle w:val="a9"/>
                <w:b w:val="0"/>
                <w:sz w:val="18"/>
                <w:szCs w:val="18"/>
              </w:rPr>
            </w:pPr>
            <w:r w:rsidRPr="00965CA1">
              <w:rPr>
                <w:rStyle w:val="a9"/>
                <w:rFonts w:hint="eastAsia"/>
                <w:b w:val="0"/>
                <w:sz w:val="18"/>
                <w:szCs w:val="18"/>
              </w:rPr>
              <w:t>流程性试题</w:t>
            </w:r>
          </w:p>
        </w:tc>
        <w:tc>
          <w:tcPr>
            <w:tcW w:w="7138" w:type="dxa"/>
            <w:tcBorders>
              <w:top w:val="single" w:sz="4" w:space="0" w:color="000000"/>
              <w:left w:val="single" w:sz="4" w:space="0" w:color="000000"/>
              <w:bottom w:val="single" w:sz="4" w:space="0" w:color="000000"/>
              <w:right w:val="single" w:sz="4" w:space="0" w:color="000000"/>
            </w:tcBorders>
            <w:hideMark/>
          </w:tcPr>
          <w:p w:rsidR="00B4787D" w:rsidRPr="00F10F04" w:rsidRDefault="00B4787D" w:rsidP="002621AF">
            <w:pPr>
              <w:pStyle w:val="M"/>
              <w:ind w:firstLine="0"/>
              <w:rPr>
                <w:rStyle w:val="a9"/>
                <w:b w:val="0"/>
                <w:sz w:val="18"/>
                <w:szCs w:val="18"/>
              </w:rPr>
            </w:pPr>
            <w:r>
              <w:rPr>
                <w:rStyle w:val="a9"/>
                <w:rFonts w:hint="eastAsia"/>
                <w:b w:val="0"/>
                <w:sz w:val="18"/>
                <w:szCs w:val="18"/>
              </w:rPr>
              <w:t>否</w:t>
            </w:r>
          </w:p>
        </w:tc>
      </w:tr>
      <w:tr w:rsidR="00B4787D" w:rsidRPr="00F10F04" w:rsidTr="002621AF">
        <w:tc>
          <w:tcPr>
            <w:tcW w:w="1384" w:type="dxa"/>
            <w:tcBorders>
              <w:top w:val="single" w:sz="4" w:space="0" w:color="000000"/>
              <w:left w:val="single" w:sz="4" w:space="0" w:color="000000"/>
              <w:bottom w:val="single" w:sz="4" w:space="0" w:color="000000"/>
              <w:right w:val="single" w:sz="4" w:space="0" w:color="000000"/>
            </w:tcBorders>
            <w:hideMark/>
          </w:tcPr>
          <w:p w:rsidR="00B4787D" w:rsidRPr="00F10F04" w:rsidRDefault="00B4787D" w:rsidP="002621AF">
            <w:pPr>
              <w:pStyle w:val="M"/>
              <w:ind w:firstLine="0"/>
              <w:rPr>
                <w:rStyle w:val="a9"/>
                <w:b w:val="0"/>
                <w:sz w:val="18"/>
                <w:szCs w:val="18"/>
              </w:rPr>
            </w:pPr>
            <w:r>
              <w:rPr>
                <w:rFonts w:hint="eastAsia"/>
              </w:rPr>
              <w:t>示例</w:t>
            </w:r>
          </w:p>
        </w:tc>
        <w:tc>
          <w:tcPr>
            <w:tcW w:w="7138" w:type="dxa"/>
            <w:tcBorders>
              <w:top w:val="single" w:sz="4" w:space="0" w:color="000000"/>
              <w:left w:val="single" w:sz="4" w:space="0" w:color="000000"/>
              <w:bottom w:val="single" w:sz="4" w:space="0" w:color="000000"/>
              <w:right w:val="single" w:sz="4" w:space="0" w:color="000000"/>
            </w:tcBorders>
            <w:hideMark/>
          </w:tcPr>
          <w:p w:rsidR="00B4787D" w:rsidRDefault="00B4787D" w:rsidP="002621AF">
            <w:pPr>
              <w:pStyle w:val="M"/>
              <w:spacing w:line="240" w:lineRule="auto"/>
              <w:ind w:firstLine="0"/>
              <w:rPr>
                <w:rStyle w:val="a9"/>
                <w:b w:val="0"/>
                <w:sz w:val="18"/>
                <w:szCs w:val="18"/>
              </w:rPr>
            </w:pPr>
            <w:r w:rsidRPr="00965CA1">
              <w:rPr>
                <w:rStyle w:val="a9"/>
                <w:b w:val="0"/>
                <w:sz w:val="18"/>
                <w:szCs w:val="18"/>
              </w:rPr>
              <w:t>&lt;assessmentItem identifier="</w:t>
            </w:r>
            <w:r w:rsidRPr="00FC0028">
              <w:rPr>
                <w:rStyle w:val="a9"/>
                <w:b w:val="0"/>
                <w:sz w:val="18"/>
                <w:szCs w:val="18"/>
              </w:rPr>
              <w:t>sflep-</w:t>
            </w:r>
            <w:r>
              <w:rPr>
                <w:rStyle w:val="a9"/>
                <w:rFonts w:hint="eastAsia"/>
                <w:b w:val="0"/>
                <w:sz w:val="18"/>
                <w:szCs w:val="18"/>
              </w:rPr>
              <w:t>ni</w:t>
            </w:r>
            <w:r w:rsidRPr="00FC0028">
              <w:rPr>
                <w:rStyle w:val="a9"/>
                <w:b w:val="0"/>
                <w:sz w:val="18"/>
                <w:szCs w:val="18"/>
              </w:rPr>
              <w:t>-</w:t>
            </w:r>
            <w:r>
              <w:rPr>
                <w:rStyle w:val="a9"/>
                <w:rFonts w:hint="eastAsia"/>
                <w:b w:val="0"/>
                <w:sz w:val="18"/>
                <w:szCs w:val="18"/>
              </w:rPr>
              <w:t>3</w:t>
            </w:r>
            <w:r w:rsidR="00030483">
              <w:rPr>
                <w:rStyle w:val="a9"/>
                <w:rFonts w:hint="eastAsia"/>
                <w:b w:val="0"/>
                <w:sz w:val="18"/>
                <w:szCs w:val="18"/>
              </w:rPr>
              <w:t>4</w:t>
            </w:r>
            <w:r w:rsidRPr="00FC0028">
              <w:rPr>
                <w:rStyle w:val="a9"/>
                <w:b w:val="0"/>
                <w:sz w:val="18"/>
                <w:szCs w:val="18"/>
              </w:rPr>
              <w:t>-</w:t>
            </w:r>
            <w:r>
              <w:rPr>
                <w:rStyle w:val="a9"/>
                <w:rFonts w:hint="eastAsia"/>
                <w:b w:val="0"/>
                <w:sz w:val="18"/>
                <w:szCs w:val="18"/>
              </w:rPr>
              <w:t>110</w:t>
            </w:r>
            <w:r w:rsidRPr="00965CA1">
              <w:rPr>
                <w:rStyle w:val="a9"/>
                <w:b w:val="0"/>
                <w:sz w:val="18"/>
                <w:szCs w:val="18"/>
              </w:rPr>
              <w:t>" type="</w:t>
            </w:r>
            <w:r>
              <w:rPr>
                <w:rStyle w:val="a9"/>
                <w:rFonts w:hint="eastAsia"/>
                <w:b w:val="0"/>
                <w:sz w:val="18"/>
                <w:szCs w:val="18"/>
              </w:rPr>
              <w:t>p</w:t>
            </w:r>
            <w:r w:rsidRPr="00AD2BB4">
              <w:rPr>
                <w:rStyle w:val="a9"/>
                <w:b w:val="0"/>
                <w:sz w:val="18"/>
                <w:szCs w:val="18"/>
              </w:rPr>
              <w:t>assageTranslation</w:t>
            </w:r>
            <w:r>
              <w:rPr>
                <w:rStyle w:val="a9"/>
                <w:rFonts w:hint="eastAsia"/>
                <w:b w:val="0"/>
                <w:sz w:val="18"/>
                <w:szCs w:val="18"/>
              </w:rPr>
              <w:t>I</w:t>
            </w:r>
            <w:r w:rsidRPr="00AD2BB4">
              <w:rPr>
                <w:rStyle w:val="a9"/>
                <w:b w:val="0"/>
                <w:sz w:val="18"/>
                <w:szCs w:val="18"/>
              </w:rPr>
              <w:t>nto</w:t>
            </w:r>
            <w:r w:rsidRPr="00B4787D">
              <w:rPr>
                <w:rStyle w:val="a9"/>
                <w:b w:val="0"/>
                <w:sz w:val="18"/>
                <w:szCs w:val="18"/>
              </w:rPr>
              <w:t>English</w:t>
            </w:r>
            <w:r>
              <w:rPr>
                <w:rStyle w:val="a9"/>
                <w:rFonts w:hint="eastAsia"/>
                <w:b w:val="0"/>
                <w:sz w:val="18"/>
                <w:szCs w:val="18"/>
              </w:rPr>
              <w:t xml:space="preserve">" </w:t>
            </w:r>
            <w:r w:rsidRPr="00965CA1">
              <w:rPr>
                <w:rStyle w:val="a9"/>
                <w:b w:val="0"/>
                <w:sz w:val="18"/>
                <w:szCs w:val="18"/>
              </w:rPr>
              <w:t>level="4"&gt;</w:t>
            </w:r>
          </w:p>
          <w:p w:rsidR="001372F1" w:rsidRPr="005A1001" w:rsidRDefault="001372F1" w:rsidP="001372F1">
            <w:pPr>
              <w:pStyle w:val="M"/>
              <w:rPr>
                <w:rStyle w:val="a9"/>
                <w:b w:val="0"/>
                <w:sz w:val="18"/>
                <w:szCs w:val="18"/>
              </w:rPr>
            </w:pPr>
            <w:r w:rsidRPr="005A1001">
              <w:rPr>
                <w:rStyle w:val="a9"/>
                <w:b w:val="0"/>
                <w:sz w:val="18"/>
                <w:szCs w:val="18"/>
              </w:rPr>
              <w:t>&lt;question type="passage"</w:t>
            </w:r>
            <w:commentRangeStart w:id="739"/>
            <w:commentRangeStart w:id="740"/>
            <w:r w:rsidR="00B2102A" w:rsidRPr="005A1001">
              <w:rPr>
                <w:rStyle w:val="a9"/>
                <w:b w:val="0"/>
                <w:sz w:val="18"/>
                <w:szCs w:val="18"/>
              </w:rPr>
              <w:t xml:space="preserve"> length="</w:t>
            </w:r>
            <w:r w:rsidR="00B2102A">
              <w:rPr>
                <w:rStyle w:val="a9"/>
                <w:rFonts w:hint="eastAsia"/>
                <w:b w:val="0"/>
                <w:sz w:val="18"/>
                <w:szCs w:val="18"/>
              </w:rPr>
              <w:t>120</w:t>
            </w:r>
            <w:r w:rsidR="00B2102A" w:rsidRPr="005A1001">
              <w:rPr>
                <w:rStyle w:val="a9"/>
                <w:b w:val="0"/>
                <w:sz w:val="18"/>
                <w:szCs w:val="18"/>
              </w:rPr>
              <w:t>"</w:t>
            </w:r>
            <w:commentRangeEnd w:id="739"/>
            <w:r w:rsidR="00A80BB9">
              <w:rPr>
                <w:rStyle w:val="af9"/>
                <w:spacing w:val="0"/>
              </w:rPr>
              <w:commentReference w:id="739"/>
            </w:r>
            <w:commentRangeEnd w:id="740"/>
            <w:r w:rsidR="00B95529">
              <w:rPr>
                <w:rStyle w:val="af9"/>
                <w:spacing w:val="0"/>
              </w:rPr>
              <w:commentReference w:id="740"/>
            </w:r>
            <w:r w:rsidRPr="005A1001">
              <w:rPr>
                <w:rStyle w:val="a9"/>
                <w:b w:val="0"/>
                <w:sz w:val="18"/>
                <w:szCs w:val="18"/>
              </w:rPr>
              <w:t>&gt;</w:t>
            </w:r>
          </w:p>
          <w:p w:rsidR="001372F1" w:rsidRPr="005A1001" w:rsidRDefault="001372F1" w:rsidP="001372F1">
            <w:pPr>
              <w:pStyle w:val="M"/>
              <w:rPr>
                <w:rStyle w:val="a9"/>
                <w:b w:val="0"/>
                <w:sz w:val="18"/>
                <w:szCs w:val="18"/>
              </w:rPr>
            </w:pPr>
            <w:r w:rsidRPr="005A1001">
              <w:rPr>
                <w:rStyle w:val="a9"/>
                <w:b w:val="0"/>
                <w:sz w:val="18"/>
                <w:szCs w:val="18"/>
              </w:rPr>
              <w:tab/>
              <w:t>&lt;prompt&gt;</w:t>
            </w:r>
          </w:p>
          <w:p w:rsidR="001372F1" w:rsidRPr="001372F1" w:rsidRDefault="001372F1" w:rsidP="001372F1">
            <w:pPr>
              <w:pStyle w:val="M"/>
              <w:rPr>
                <w:rStyle w:val="a9"/>
                <w:b w:val="0"/>
                <w:sz w:val="18"/>
                <w:szCs w:val="18"/>
              </w:rPr>
            </w:pPr>
            <w:r w:rsidRPr="005A1001">
              <w:rPr>
                <w:rStyle w:val="a9"/>
                <w:b w:val="0"/>
                <w:sz w:val="18"/>
                <w:szCs w:val="18"/>
              </w:rPr>
              <w:tab/>
            </w:r>
            <w:r w:rsidRPr="005A1001">
              <w:rPr>
                <w:rStyle w:val="a9"/>
                <w:b w:val="0"/>
                <w:sz w:val="18"/>
                <w:szCs w:val="18"/>
              </w:rPr>
              <w:tab/>
              <w:t>&lt;text&gt;</w:t>
            </w:r>
            <w:r w:rsidRPr="001372F1">
              <w:rPr>
                <w:rStyle w:val="a9"/>
                <w:rFonts w:hint="eastAsia"/>
                <w:b w:val="0"/>
                <w:sz w:val="18"/>
                <w:szCs w:val="18"/>
              </w:rPr>
              <w:t>林肯的《解放黑奴宣言》改变了南部农业社会中白人和黑人的构成。结果是农业产值大幅度减少，尤其在战争后期以及战后的几年中。如果没有黑奴的解放，南部的农业一定会在战后几年内就恢复过来。</w:t>
            </w:r>
            <w:proofErr w:type="gramStart"/>
            <w:r w:rsidRPr="001372F1">
              <w:rPr>
                <w:rStyle w:val="a9"/>
                <w:rFonts w:hint="eastAsia"/>
                <w:b w:val="0"/>
                <w:sz w:val="18"/>
                <w:szCs w:val="18"/>
              </w:rPr>
              <w:t>但解放</w:t>
            </w:r>
            <w:proofErr w:type="gramEnd"/>
            <w:r w:rsidRPr="001372F1">
              <w:rPr>
                <w:rStyle w:val="a9"/>
                <w:rFonts w:hint="eastAsia"/>
                <w:b w:val="0"/>
                <w:sz w:val="18"/>
                <w:szCs w:val="18"/>
              </w:rPr>
              <w:t>黑奴带来的政治、社会以及经济调整使再生性增长滞后了许多年。</w:t>
            </w:r>
          </w:p>
          <w:p w:rsidR="001372F1" w:rsidRPr="005A1001" w:rsidRDefault="001372F1" w:rsidP="001372F1">
            <w:pPr>
              <w:pStyle w:val="M"/>
              <w:rPr>
                <w:rStyle w:val="a9"/>
                <w:b w:val="0"/>
                <w:sz w:val="18"/>
                <w:szCs w:val="18"/>
              </w:rPr>
            </w:pPr>
            <w:r w:rsidRPr="005A1001">
              <w:rPr>
                <w:rStyle w:val="a9"/>
                <w:b w:val="0"/>
                <w:sz w:val="18"/>
                <w:szCs w:val="18"/>
              </w:rPr>
              <w:tab/>
            </w:r>
            <w:r w:rsidRPr="005A1001">
              <w:rPr>
                <w:rStyle w:val="a9"/>
                <w:b w:val="0"/>
                <w:sz w:val="18"/>
                <w:szCs w:val="18"/>
              </w:rPr>
              <w:tab/>
              <w:t>&lt;/text&gt;</w:t>
            </w:r>
          </w:p>
          <w:p w:rsidR="001372F1" w:rsidRPr="005A1001" w:rsidRDefault="001372F1" w:rsidP="001372F1">
            <w:pPr>
              <w:pStyle w:val="M"/>
              <w:rPr>
                <w:rStyle w:val="a9"/>
                <w:b w:val="0"/>
                <w:sz w:val="18"/>
                <w:szCs w:val="18"/>
              </w:rPr>
            </w:pPr>
            <w:r w:rsidRPr="005A1001">
              <w:rPr>
                <w:rStyle w:val="a9"/>
                <w:b w:val="0"/>
                <w:sz w:val="18"/>
                <w:szCs w:val="18"/>
              </w:rPr>
              <w:tab/>
              <w:t>&lt;/prompt&gt;</w:t>
            </w:r>
          </w:p>
          <w:p w:rsidR="001372F1" w:rsidRPr="005A1001" w:rsidRDefault="001372F1" w:rsidP="001372F1">
            <w:pPr>
              <w:pStyle w:val="M"/>
              <w:rPr>
                <w:rStyle w:val="a9"/>
                <w:b w:val="0"/>
                <w:sz w:val="18"/>
                <w:szCs w:val="18"/>
              </w:rPr>
            </w:pPr>
            <w:r w:rsidRPr="005A1001">
              <w:rPr>
                <w:rStyle w:val="a9"/>
                <w:b w:val="0"/>
                <w:sz w:val="18"/>
                <w:szCs w:val="18"/>
              </w:rPr>
              <w:tab/>
              <w:t>&lt;key&gt;</w:t>
            </w:r>
            <w:r w:rsidR="00574795">
              <w:rPr>
                <w:rStyle w:val="a9"/>
                <w:rFonts w:hint="eastAsia"/>
                <w:b w:val="0"/>
                <w:sz w:val="18"/>
                <w:szCs w:val="18"/>
              </w:rPr>
              <w:t>one passage</w:t>
            </w:r>
            <w:r w:rsidRPr="005A1001">
              <w:rPr>
                <w:rStyle w:val="a9"/>
                <w:b w:val="0"/>
                <w:sz w:val="18"/>
                <w:szCs w:val="18"/>
              </w:rPr>
              <w:t>&lt;/key&gt;</w:t>
            </w:r>
          </w:p>
          <w:p w:rsidR="00CD1D87" w:rsidRPr="00CD1D87" w:rsidRDefault="001372F1" w:rsidP="001372F1">
            <w:pPr>
              <w:pStyle w:val="M"/>
              <w:spacing w:line="240" w:lineRule="auto"/>
              <w:rPr>
                <w:rStyle w:val="a9"/>
                <w:b w:val="0"/>
                <w:sz w:val="18"/>
                <w:szCs w:val="18"/>
              </w:rPr>
            </w:pPr>
            <w:r w:rsidRPr="00A83893">
              <w:rPr>
                <w:rStyle w:val="a9"/>
                <w:b w:val="0"/>
                <w:sz w:val="18"/>
                <w:szCs w:val="18"/>
              </w:rPr>
              <w:lastRenderedPageBreak/>
              <w:t>&lt;</w:t>
            </w:r>
            <w:r>
              <w:rPr>
                <w:rStyle w:val="a9"/>
                <w:rFonts w:hint="eastAsia"/>
                <w:b w:val="0"/>
                <w:sz w:val="18"/>
                <w:szCs w:val="18"/>
              </w:rPr>
              <w:t>/</w:t>
            </w:r>
            <w:r>
              <w:rPr>
                <w:rStyle w:val="a9"/>
                <w:b w:val="0"/>
                <w:sz w:val="18"/>
                <w:szCs w:val="18"/>
              </w:rPr>
              <w:t>question</w:t>
            </w:r>
            <w:r w:rsidRPr="00A83893">
              <w:rPr>
                <w:rStyle w:val="a9"/>
                <w:b w:val="0"/>
                <w:sz w:val="18"/>
                <w:szCs w:val="18"/>
              </w:rPr>
              <w:t>&gt;</w:t>
            </w:r>
          </w:p>
          <w:p w:rsidR="00B4787D" w:rsidRPr="00F10F04" w:rsidRDefault="00B4787D" w:rsidP="002621AF">
            <w:pPr>
              <w:pStyle w:val="M"/>
              <w:spacing w:line="240" w:lineRule="auto"/>
              <w:ind w:firstLine="0"/>
              <w:rPr>
                <w:rStyle w:val="a9"/>
                <w:b w:val="0"/>
                <w:sz w:val="18"/>
                <w:szCs w:val="18"/>
              </w:rPr>
            </w:pPr>
            <w:r w:rsidRPr="00965CA1">
              <w:rPr>
                <w:rStyle w:val="a9"/>
                <w:b w:val="0"/>
                <w:sz w:val="18"/>
                <w:szCs w:val="18"/>
              </w:rPr>
              <w:t>&lt;/assessmentItem&gt;</w:t>
            </w:r>
          </w:p>
        </w:tc>
      </w:tr>
    </w:tbl>
    <w:p w:rsidR="00C50FCF" w:rsidRDefault="00C50FCF" w:rsidP="005621E9"/>
    <w:p w:rsidR="00C977AF" w:rsidRDefault="00C977AF" w:rsidP="00C977AF">
      <w:pPr>
        <w:pStyle w:val="3"/>
        <w:numPr>
          <w:ilvl w:val="2"/>
          <w:numId w:val="15"/>
        </w:numPr>
      </w:pPr>
      <w:bookmarkStart w:id="741" w:name="_Toc286841266"/>
      <w:r w:rsidRPr="00C977AF">
        <w:rPr>
          <w:rFonts w:hint="eastAsia"/>
        </w:rPr>
        <w:t>划线句子</w:t>
      </w:r>
      <w:proofErr w:type="gramStart"/>
      <w:r w:rsidRPr="00C977AF">
        <w:rPr>
          <w:rFonts w:hint="eastAsia"/>
        </w:rPr>
        <w:t>英翻中</w:t>
      </w:r>
      <w:proofErr w:type="gramEnd"/>
      <w:r>
        <w:rPr>
          <w:rFonts w:hint="eastAsia"/>
        </w:rPr>
        <w:t>（</w:t>
      </w:r>
      <w:r w:rsidRPr="00C977AF">
        <w:t>Underlined Sentence Translation</w:t>
      </w:r>
      <w:r>
        <w:rPr>
          <w:rFonts w:hint="eastAsia"/>
        </w:rPr>
        <w:t>）</w:t>
      </w:r>
      <w:bookmarkEnd w:id="741"/>
    </w:p>
    <w:p w:rsidR="00C977AF" w:rsidRPr="00D46068" w:rsidRDefault="00C977AF" w:rsidP="00C977AF">
      <w:pPr>
        <w:pStyle w:val="af8"/>
      </w:pPr>
      <w:r w:rsidRPr="00242408">
        <w:rPr>
          <w:rFonts w:hint="eastAsia"/>
        </w:rPr>
        <w:t>表</w:t>
      </w:r>
      <w:r w:rsidRPr="00242408">
        <w:rPr>
          <w:rFonts w:hint="eastAsia"/>
        </w:rPr>
        <w:t xml:space="preserve"> </w:t>
      </w:r>
      <w:r>
        <w:rPr>
          <w:rFonts w:hint="eastAsia"/>
        </w:rPr>
        <w:t>5-35</w:t>
      </w:r>
      <w:r w:rsidRPr="00C977AF">
        <w:rPr>
          <w:rFonts w:hint="eastAsia"/>
        </w:rPr>
        <w:t>划线句子</w:t>
      </w:r>
      <w:proofErr w:type="gramStart"/>
      <w:r w:rsidRPr="00C977AF">
        <w:rPr>
          <w:rFonts w:hint="eastAsia"/>
        </w:rPr>
        <w:t>英翻中</w:t>
      </w:r>
      <w:proofErr w:type="gramEnd"/>
      <w:r w:rsidRPr="00472A9F">
        <w:rPr>
          <w:rFonts w:hint="eastAsia"/>
        </w:rPr>
        <w:t>（</w:t>
      </w:r>
      <w:r w:rsidRPr="00C977AF">
        <w:t>Underlined Sentence Translation</w:t>
      </w:r>
      <w:r w:rsidRPr="00472A9F">
        <w:rPr>
          <w:rFonts w:hint="eastAsia"/>
        </w:rPr>
        <w:t>）</w:t>
      </w:r>
      <w:r>
        <w:rPr>
          <w:rFonts w:hint="eastAsia"/>
        </w:rPr>
        <w:t>示例说明</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84"/>
        <w:gridCol w:w="7138"/>
      </w:tblGrid>
      <w:tr w:rsidR="00C977AF" w:rsidRPr="00F10F04" w:rsidTr="002621AF">
        <w:tc>
          <w:tcPr>
            <w:tcW w:w="1384" w:type="dxa"/>
            <w:tcBorders>
              <w:top w:val="single" w:sz="4" w:space="0" w:color="000000"/>
              <w:left w:val="single" w:sz="4" w:space="0" w:color="000000"/>
              <w:bottom w:val="single" w:sz="4" w:space="0" w:color="000000"/>
              <w:right w:val="single" w:sz="4" w:space="0" w:color="000000"/>
            </w:tcBorders>
            <w:hideMark/>
          </w:tcPr>
          <w:p w:rsidR="00C977AF" w:rsidRPr="00F10F04" w:rsidRDefault="00C977AF" w:rsidP="002621AF">
            <w:pPr>
              <w:pStyle w:val="M"/>
              <w:ind w:firstLine="0"/>
              <w:rPr>
                <w:rStyle w:val="a9"/>
                <w:b w:val="0"/>
                <w:sz w:val="18"/>
                <w:szCs w:val="18"/>
              </w:rPr>
            </w:pPr>
            <w:r w:rsidRPr="00F10F04">
              <w:rPr>
                <w:rStyle w:val="a9"/>
                <w:rFonts w:hint="eastAsia"/>
                <w:b w:val="0"/>
                <w:sz w:val="18"/>
                <w:szCs w:val="18"/>
              </w:rPr>
              <w:t>名称</w:t>
            </w:r>
          </w:p>
        </w:tc>
        <w:tc>
          <w:tcPr>
            <w:tcW w:w="7138" w:type="dxa"/>
            <w:tcBorders>
              <w:top w:val="single" w:sz="4" w:space="0" w:color="000000"/>
              <w:left w:val="single" w:sz="4" w:space="0" w:color="000000"/>
              <w:bottom w:val="single" w:sz="4" w:space="0" w:color="000000"/>
              <w:right w:val="single" w:sz="4" w:space="0" w:color="000000"/>
            </w:tcBorders>
            <w:hideMark/>
          </w:tcPr>
          <w:p w:rsidR="00C977AF" w:rsidRPr="00F10F04" w:rsidRDefault="00C977AF" w:rsidP="002621AF">
            <w:pPr>
              <w:pStyle w:val="M"/>
              <w:ind w:firstLine="0"/>
              <w:rPr>
                <w:rStyle w:val="a9"/>
                <w:b w:val="0"/>
                <w:sz w:val="18"/>
                <w:szCs w:val="18"/>
              </w:rPr>
            </w:pPr>
            <w:r>
              <w:rPr>
                <w:rStyle w:val="a9"/>
                <w:rFonts w:hint="eastAsia"/>
                <w:b w:val="0"/>
                <w:sz w:val="18"/>
                <w:szCs w:val="18"/>
              </w:rPr>
              <w:t>说明</w:t>
            </w:r>
          </w:p>
        </w:tc>
      </w:tr>
      <w:tr w:rsidR="00C977AF" w:rsidRPr="00F10F04" w:rsidTr="002621AF">
        <w:tc>
          <w:tcPr>
            <w:tcW w:w="1384" w:type="dxa"/>
            <w:tcBorders>
              <w:top w:val="single" w:sz="4" w:space="0" w:color="000000"/>
              <w:left w:val="single" w:sz="4" w:space="0" w:color="000000"/>
              <w:bottom w:val="single" w:sz="4" w:space="0" w:color="000000"/>
              <w:right w:val="single" w:sz="4" w:space="0" w:color="000000"/>
            </w:tcBorders>
            <w:hideMark/>
          </w:tcPr>
          <w:p w:rsidR="00C977AF" w:rsidRPr="00965CA1" w:rsidRDefault="00C977AF" w:rsidP="002621AF">
            <w:pPr>
              <w:pStyle w:val="M"/>
              <w:ind w:firstLine="0"/>
              <w:rPr>
                <w:rStyle w:val="a9"/>
                <w:b w:val="0"/>
                <w:sz w:val="18"/>
                <w:szCs w:val="18"/>
              </w:rPr>
            </w:pPr>
            <w:r>
              <w:rPr>
                <w:rStyle w:val="a9"/>
                <w:rFonts w:hint="eastAsia"/>
                <w:b w:val="0"/>
                <w:sz w:val="18"/>
                <w:szCs w:val="18"/>
              </w:rPr>
              <w:t>类型序号</w:t>
            </w:r>
          </w:p>
        </w:tc>
        <w:tc>
          <w:tcPr>
            <w:tcW w:w="7138" w:type="dxa"/>
            <w:tcBorders>
              <w:top w:val="single" w:sz="4" w:space="0" w:color="000000"/>
              <w:left w:val="single" w:sz="4" w:space="0" w:color="000000"/>
              <w:bottom w:val="single" w:sz="4" w:space="0" w:color="000000"/>
              <w:right w:val="single" w:sz="4" w:space="0" w:color="000000"/>
            </w:tcBorders>
            <w:hideMark/>
          </w:tcPr>
          <w:p w:rsidR="00C977AF" w:rsidRDefault="00C977AF" w:rsidP="00C977AF">
            <w:pPr>
              <w:pStyle w:val="M"/>
              <w:ind w:firstLine="0"/>
              <w:rPr>
                <w:rStyle w:val="a9"/>
                <w:b w:val="0"/>
                <w:sz w:val="18"/>
                <w:szCs w:val="18"/>
              </w:rPr>
            </w:pPr>
            <w:r>
              <w:rPr>
                <w:rStyle w:val="a9"/>
                <w:rFonts w:hint="eastAsia"/>
                <w:b w:val="0"/>
                <w:sz w:val="18"/>
                <w:szCs w:val="18"/>
              </w:rPr>
              <w:t>35</w:t>
            </w:r>
          </w:p>
        </w:tc>
      </w:tr>
      <w:tr w:rsidR="00C977AF" w:rsidRPr="00F10F04" w:rsidTr="002621AF">
        <w:tc>
          <w:tcPr>
            <w:tcW w:w="1384" w:type="dxa"/>
            <w:tcBorders>
              <w:top w:val="single" w:sz="4" w:space="0" w:color="000000"/>
              <w:left w:val="single" w:sz="4" w:space="0" w:color="000000"/>
              <w:bottom w:val="single" w:sz="4" w:space="0" w:color="000000"/>
              <w:right w:val="single" w:sz="4" w:space="0" w:color="000000"/>
            </w:tcBorders>
            <w:hideMark/>
          </w:tcPr>
          <w:p w:rsidR="00C977AF" w:rsidRDefault="00C977AF" w:rsidP="002621AF">
            <w:pPr>
              <w:pStyle w:val="M"/>
              <w:ind w:firstLine="0"/>
              <w:rPr>
                <w:rStyle w:val="a9"/>
                <w:b w:val="0"/>
                <w:sz w:val="18"/>
                <w:szCs w:val="18"/>
              </w:rPr>
            </w:pPr>
            <w:r>
              <w:rPr>
                <w:rStyle w:val="a9"/>
                <w:rFonts w:hint="eastAsia"/>
                <w:b w:val="0"/>
                <w:sz w:val="18"/>
                <w:szCs w:val="18"/>
              </w:rPr>
              <w:t>类型标识</w:t>
            </w:r>
          </w:p>
        </w:tc>
        <w:tc>
          <w:tcPr>
            <w:tcW w:w="7138" w:type="dxa"/>
            <w:tcBorders>
              <w:top w:val="single" w:sz="4" w:space="0" w:color="000000"/>
              <w:left w:val="single" w:sz="4" w:space="0" w:color="000000"/>
              <w:bottom w:val="single" w:sz="4" w:space="0" w:color="000000"/>
              <w:right w:val="single" w:sz="4" w:space="0" w:color="000000"/>
            </w:tcBorders>
            <w:hideMark/>
          </w:tcPr>
          <w:p w:rsidR="00C977AF" w:rsidRPr="003C3C63" w:rsidRDefault="00C977AF" w:rsidP="00C977AF">
            <w:pPr>
              <w:pStyle w:val="M"/>
              <w:ind w:firstLine="0"/>
              <w:rPr>
                <w:rStyle w:val="a9"/>
                <w:b w:val="0"/>
                <w:sz w:val="18"/>
                <w:szCs w:val="18"/>
              </w:rPr>
            </w:pPr>
            <w:r>
              <w:rPr>
                <w:rStyle w:val="a9"/>
                <w:rFonts w:hint="eastAsia"/>
                <w:b w:val="0"/>
                <w:sz w:val="18"/>
                <w:szCs w:val="18"/>
              </w:rPr>
              <w:t>u</w:t>
            </w:r>
            <w:r w:rsidRPr="00C977AF">
              <w:rPr>
                <w:rStyle w:val="a9"/>
                <w:b w:val="0"/>
                <w:sz w:val="18"/>
                <w:szCs w:val="18"/>
              </w:rPr>
              <w:t>nderlinedSentenceTranslation</w:t>
            </w:r>
          </w:p>
        </w:tc>
      </w:tr>
      <w:tr w:rsidR="00C977AF" w:rsidRPr="00F10F04" w:rsidTr="002621AF">
        <w:tc>
          <w:tcPr>
            <w:tcW w:w="1384" w:type="dxa"/>
            <w:tcBorders>
              <w:top w:val="single" w:sz="4" w:space="0" w:color="000000"/>
              <w:left w:val="single" w:sz="4" w:space="0" w:color="000000"/>
              <w:bottom w:val="single" w:sz="4" w:space="0" w:color="000000"/>
              <w:right w:val="single" w:sz="4" w:space="0" w:color="000000"/>
            </w:tcBorders>
            <w:hideMark/>
          </w:tcPr>
          <w:p w:rsidR="00C977AF" w:rsidRPr="00F10F04" w:rsidRDefault="00C977AF" w:rsidP="002621AF">
            <w:pPr>
              <w:pStyle w:val="M"/>
              <w:ind w:firstLine="0"/>
              <w:rPr>
                <w:rStyle w:val="a9"/>
                <w:b w:val="0"/>
                <w:sz w:val="18"/>
                <w:szCs w:val="18"/>
              </w:rPr>
            </w:pPr>
            <w:r w:rsidRPr="00965CA1">
              <w:rPr>
                <w:rStyle w:val="a9"/>
                <w:rFonts w:hint="eastAsia"/>
                <w:b w:val="0"/>
                <w:sz w:val="18"/>
                <w:szCs w:val="18"/>
              </w:rPr>
              <w:t>试题附加材料</w:t>
            </w:r>
          </w:p>
        </w:tc>
        <w:tc>
          <w:tcPr>
            <w:tcW w:w="7138" w:type="dxa"/>
            <w:tcBorders>
              <w:top w:val="single" w:sz="4" w:space="0" w:color="000000"/>
              <w:left w:val="single" w:sz="4" w:space="0" w:color="000000"/>
              <w:bottom w:val="single" w:sz="4" w:space="0" w:color="000000"/>
              <w:right w:val="single" w:sz="4" w:space="0" w:color="000000"/>
            </w:tcBorders>
            <w:hideMark/>
          </w:tcPr>
          <w:p w:rsidR="00C977AF" w:rsidRPr="00F10F04" w:rsidRDefault="00C977AF" w:rsidP="002621AF">
            <w:pPr>
              <w:pStyle w:val="M"/>
              <w:ind w:firstLine="0"/>
              <w:rPr>
                <w:rStyle w:val="a9"/>
                <w:b w:val="0"/>
                <w:sz w:val="18"/>
                <w:szCs w:val="18"/>
              </w:rPr>
            </w:pPr>
            <w:r>
              <w:rPr>
                <w:rStyle w:val="a9"/>
                <w:rFonts w:hint="eastAsia"/>
                <w:b w:val="0"/>
                <w:sz w:val="18"/>
                <w:szCs w:val="18"/>
              </w:rPr>
              <w:t>无</w:t>
            </w:r>
          </w:p>
        </w:tc>
      </w:tr>
      <w:tr w:rsidR="00C977AF" w:rsidRPr="00F10F04" w:rsidTr="002621AF">
        <w:tc>
          <w:tcPr>
            <w:tcW w:w="1384" w:type="dxa"/>
            <w:tcBorders>
              <w:top w:val="single" w:sz="4" w:space="0" w:color="000000"/>
              <w:left w:val="single" w:sz="4" w:space="0" w:color="000000"/>
              <w:bottom w:val="single" w:sz="4" w:space="0" w:color="000000"/>
              <w:right w:val="single" w:sz="4" w:space="0" w:color="000000"/>
            </w:tcBorders>
            <w:hideMark/>
          </w:tcPr>
          <w:p w:rsidR="00C977AF" w:rsidRPr="00F10F04" w:rsidRDefault="00C977AF" w:rsidP="002621AF">
            <w:pPr>
              <w:pStyle w:val="M"/>
              <w:ind w:firstLine="0"/>
              <w:rPr>
                <w:rStyle w:val="a9"/>
                <w:b w:val="0"/>
                <w:sz w:val="18"/>
                <w:szCs w:val="18"/>
              </w:rPr>
            </w:pPr>
            <w:r w:rsidRPr="00965CA1">
              <w:rPr>
                <w:rStyle w:val="a9"/>
                <w:rFonts w:hint="eastAsia"/>
                <w:b w:val="0"/>
                <w:sz w:val="18"/>
                <w:szCs w:val="18"/>
              </w:rPr>
              <w:t>试题问题类型</w:t>
            </w:r>
          </w:p>
        </w:tc>
        <w:tc>
          <w:tcPr>
            <w:tcW w:w="7138" w:type="dxa"/>
            <w:tcBorders>
              <w:top w:val="single" w:sz="4" w:space="0" w:color="000000"/>
              <w:left w:val="single" w:sz="4" w:space="0" w:color="000000"/>
              <w:bottom w:val="single" w:sz="4" w:space="0" w:color="000000"/>
              <w:right w:val="single" w:sz="4" w:space="0" w:color="000000"/>
            </w:tcBorders>
            <w:hideMark/>
          </w:tcPr>
          <w:p w:rsidR="00C977AF" w:rsidRPr="00F10F04" w:rsidRDefault="00C977AF" w:rsidP="002621AF">
            <w:pPr>
              <w:pStyle w:val="M"/>
              <w:ind w:firstLine="0"/>
              <w:rPr>
                <w:rStyle w:val="a9"/>
                <w:b w:val="0"/>
                <w:sz w:val="18"/>
                <w:szCs w:val="18"/>
              </w:rPr>
            </w:pPr>
            <w:r>
              <w:rPr>
                <w:rStyle w:val="a9"/>
                <w:rFonts w:hint="eastAsia"/>
                <w:b w:val="0"/>
                <w:sz w:val="18"/>
                <w:szCs w:val="18"/>
              </w:rPr>
              <w:t>Text</w:t>
            </w:r>
          </w:p>
        </w:tc>
      </w:tr>
      <w:tr w:rsidR="00C977AF" w:rsidRPr="00F10F04" w:rsidTr="002621AF">
        <w:tc>
          <w:tcPr>
            <w:tcW w:w="1384" w:type="dxa"/>
            <w:tcBorders>
              <w:top w:val="single" w:sz="4" w:space="0" w:color="000000"/>
              <w:left w:val="single" w:sz="4" w:space="0" w:color="000000"/>
              <w:bottom w:val="single" w:sz="4" w:space="0" w:color="000000"/>
              <w:right w:val="single" w:sz="4" w:space="0" w:color="000000"/>
            </w:tcBorders>
            <w:hideMark/>
          </w:tcPr>
          <w:p w:rsidR="00C977AF" w:rsidRPr="00F10F04" w:rsidRDefault="00C977AF" w:rsidP="002621AF">
            <w:pPr>
              <w:pStyle w:val="M"/>
              <w:ind w:firstLine="0"/>
              <w:rPr>
                <w:rStyle w:val="a9"/>
                <w:b w:val="0"/>
                <w:sz w:val="18"/>
                <w:szCs w:val="18"/>
              </w:rPr>
            </w:pPr>
            <w:r w:rsidRPr="00965CA1">
              <w:rPr>
                <w:rStyle w:val="a9"/>
                <w:rFonts w:hint="eastAsia"/>
                <w:b w:val="0"/>
                <w:sz w:val="18"/>
                <w:szCs w:val="18"/>
              </w:rPr>
              <w:t>流程性试题</w:t>
            </w:r>
          </w:p>
        </w:tc>
        <w:tc>
          <w:tcPr>
            <w:tcW w:w="7138" w:type="dxa"/>
            <w:tcBorders>
              <w:top w:val="single" w:sz="4" w:space="0" w:color="000000"/>
              <w:left w:val="single" w:sz="4" w:space="0" w:color="000000"/>
              <w:bottom w:val="single" w:sz="4" w:space="0" w:color="000000"/>
              <w:right w:val="single" w:sz="4" w:space="0" w:color="000000"/>
            </w:tcBorders>
            <w:hideMark/>
          </w:tcPr>
          <w:p w:rsidR="00C977AF" w:rsidRPr="00F10F04" w:rsidRDefault="00C977AF" w:rsidP="002621AF">
            <w:pPr>
              <w:pStyle w:val="M"/>
              <w:ind w:firstLine="0"/>
              <w:rPr>
                <w:rStyle w:val="a9"/>
                <w:b w:val="0"/>
                <w:sz w:val="18"/>
                <w:szCs w:val="18"/>
              </w:rPr>
            </w:pPr>
            <w:r>
              <w:rPr>
                <w:rStyle w:val="a9"/>
                <w:rFonts w:hint="eastAsia"/>
                <w:b w:val="0"/>
                <w:sz w:val="18"/>
                <w:szCs w:val="18"/>
              </w:rPr>
              <w:t>否</w:t>
            </w:r>
          </w:p>
        </w:tc>
      </w:tr>
      <w:tr w:rsidR="00C977AF" w:rsidRPr="00F10F04" w:rsidTr="002621AF">
        <w:tc>
          <w:tcPr>
            <w:tcW w:w="1384" w:type="dxa"/>
            <w:tcBorders>
              <w:top w:val="single" w:sz="4" w:space="0" w:color="000000"/>
              <w:left w:val="single" w:sz="4" w:space="0" w:color="000000"/>
              <w:bottom w:val="single" w:sz="4" w:space="0" w:color="000000"/>
              <w:right w:val="single" w:sz="4" w:space="0" w:color="000000"/>
            </w:tcBorders>
            <w:hideMark/>
          </w:tcPr>
          <w:p w:rsidR="00C977AF" w:rsidRPr="00F10F04" w:rsidRDefault="00C977AF" w:rsidP="002621AF">
            <w:pPr>
              <w:pStyle w:val="M"/>
              <w:ind w:firstLine="0"/>
              <w:rPr>
                <w:rStyle w:val="a9"/>
                <w:b w:val="0"/>
                <w:sz w:val="18"/>
                <w:szCs w:val="18"/>
              </w:rPr>
            </w:pPr>
            <w:r>
              <w:rPr>
                <w:rFonts w:hint="eastAsia"/>
              </w:rPr>
              <w:t>示例</w:t>
            </w:r>
          </w:p>
        </w:tc>
        <w:tc>
          <w:tcPr>
            <w:tcW w:w="7138" w:type="dxa"/>
            <w:tcBorders>
              <w:top w:val="single" w:sz="4" w:space="0" w:color="000000"/>
              <w:left w:val="single" w:sz="4" w:space="0" w:color="000000"/>
              <w:bottom w:val="single" w:sz="4" w:space="0" w:color="000000"/>
              <w:right w:val="single" w:sz="4" w:space="0" w:color="000000"/>
            </w:tcBorders>
            <w:hideMark/>
          </w:tcPr>
          <w:p w:rsidR="00C977AF" w:rsidRPr="00965CA1" w:rsidRDefault="00C977AF" w:rsidP="002621AF">
            <w:pPr>
              <w:pStyle w:val="M"/>
              <w:spacing w:line="240" w:lineRule="auto"/>
              <w:ind w:firstLine="0"/>
              <w:rPr>
                <w:rStyle w:val="a9"/>
                <w:b w:val="0"/>
                <w:sz w:val="18"/>
                <w:szCs w:val="18"/>
              </w:rPr>
            </w:pPr>
            <w:r w:rsidRPr="00965CA1">
              <w:rPr>
                <w:rStyle w:val="a9"/>
                <w:b w:val="0"/>
                <w:sz w:val="18"/>
                <w:szCs w:val="18"/>
              </w:rPr>
              <w:t>&lt;assessmentItem identifier="</w:t>
            </w:r>
            <w:r w:rsidRPr="00FC0028">
              <w:rPr>
                <w:rStyle w:val="a9"/>
                <w:b w:val="0"/>
                <w:sz w:val="18"/>
                <w:szCs w:val="18"/>
              </w:rPr>
              <w:t>sflep-</w:t>
            </w:r>
            <w:r>
              <w:rPr>
                <w:rStyle w:val="a9"/>
                <w:rFonts w:hint="eastAsia"/>
                <w:b w:val="0"/>
                <w:sz w:val="18"/>
                <w:szCs w:val="18"/>
              </w:rPr>
              <w:t>ni</w:t>
            </w:r>
            <w:r w:rsidRPr="00FC0028">
              <w:rPr>
                <w:rStyle w:val="a9"/>
                <w:b w:val="0"/>
                <w:sz w:val="18"/>
                <w:szCs w:val="18"/>
              </w:rPr>
              <w:t>-</w:t>
            </w:r>
            <w:r>
              <w:rPr>
                <w:rStyle w:val="a9"/>
                <w:rFonts w:hint="eastAsia"/>
                <w:b w:val="0"/>
                <w:sz w:val="18"/>
                <w:szCs w:val="18"/>
              </w:rPr>
              <w:t>3</w:t>
            </w:r>
            <w:r w:rsidR="009E52E3">
              <w:rPr>
                <w:rStyle w:val="a9"/>
                <w:rFonts w:hint="eastAsia"/>
                <w:b w:val="0"/>
                <w:sz w:val="18"/>
                <w:szCs w:val="18"/>
              </w:rPr>
              <w:t>5</w:t>
            </w:r>
            <w:r w:rsidRPr="00FC0028">
              <w:rPr>
                <w:rStyle w:val="a9"/>
                <w:b w:val="0"/>
                <w:sz w:val="18"/>
                <w:szCs w:val="18"/>
              </w:rPr>
              <w:t>-</w:t>
            </w:r>
            <w:r>
              <w:rPr>
                <w:rStyle w:val="a9"/>
                <w:rFonts w:hint="eastAsia"/>
                <w:b w:val="0"/>
                <w:sz w:val="18"/>
                <w:szCs w:val="18"/>
              </w:rPr>
              <w:t>110</w:t>
            </w:r>
            <w:r w:rsidRPr="00965CA1">
              <w:rPr>
                <w:rStyle w:val="a9"/>
                <w:b w:val="0"/>
                <w:sz w:val="18"/>
                <w:szCs w:val="18"/>
              </w:rPr>
              <w:t>" type="</w:t>
            </w:r>
            <w:r w:rsidR="009E52E3">
              <w:rPr>
                <w:rStyle w:val="a9"/>
                <w:rFonts w:hint="eastAsia"/>
                <w:b w:val="0"/>
                <w:sz w:val="18"/>
                <w:szCs w:val="18"/>
              </w:rPr>
              <w:t>u</w:t>
            </w:r>
            <w:r w:rsidR="009E52E3" w:rsidRPr="00C977AF">
              <w:rPr>
                <w:rStyle w:val="a9"/>
                <w:b w:val="0"/>
                <w:sz w:val="18"/>
                <w:szCs w:val="18"/>
              </w:rPr>
              <w:t>nderlinedSentenceTranslation</w:t>
            </w:r>
            <w:r>
              <w:rPr>
                <w:rStyle w:val="a9"/>
                <w:rFonts w:hint="eastAsia"/>
                <w:b w:val="0"/>
                <w:sz w:val="18"/>
                <w:szCs w:val="18"/>
              </w:rPr>
              <w:t xml:space="preserve">" </w:t>
            </w:r>
            <w:r w:rsidRPr="00965CA1">
              <w:rPr>
                <w:rStyle w:val="a9"/>
                <w:b w:val="0"/>
                <w:sz w:val="18"/>
                <w:szCs w:val="18"/>
              </w:rPr>
              <w:t>level="4"&gt;</w:t>
            </w:r>
          </w:p>
          <w:p w:rsidR="00C977AF" w:rsidRDefault="00C977AF" w:rsidP="002621AF">
            <w:pPr>
              <w:pStyle w:val="M"/>
              <w:spacing w:line="240" w:lineRule="auto"/>
              <w:rPr>
                <w:rStyle w:val="a9"/>
                <w:b w:val="0"/>
                <w:sz w:val="18"/>
                <w:szCs w:val="18"/>
              </w:rPr>
            </w:pPr>
            <w:r w:rsidRPr="00A83893">
              <w:rPr>
                <w:rStyle w:val="a9"/>
                <w:b w:val="0"/>
                <w:sz w:val="18"/>
                <w:szCs w:val="18"/>
              </w:rPr>
              <w:t>&lt;prompt&gt;</w:t>
            </w:r>
          </w:p>
          <w:p w:rsidR="00AA57B8" w:rsidRPr="00AA57B8" w:rsidRDefault="00C977AF" w:rsidP="00AA57B8">
            <w:pPr>
              <w:pStyle w:val="M"/>
              <w:rPr>
                <w:rStyle w:val="a9"/>
                <w:b w:val="0"/>
                <w:sz w:val="18"/>
                <w:szCs w:val="18"/>
              </w:rPr>
            </w:pPr>
            <w:r>
              <w:rPr>
                <w:rStyle w:val="a9"/>
                <w:rFonts w:hint="eastAsia"/>
                <w:b w:val="0"/>
                <w:sz w:val="18"/>
                <w:szCs w:val="18"/>
              </w:rPr>
              <w:tab/>
            </w:r>
            <w:r w:rsidRPr="009A3D1E">
              <w:rPr>
                <w:rStyle w:val="a9"/>
                <w:b w:val="0"/>
                <w:sz w:val="18"/>
                <w:szCs w:val="18"/>
              </w:rPr>
              <w:t>&lt;text&gt;</w:t>
            </w:r>
            <w:r w:rsidR="00AA57B8">
              <w:rPr>
                <w:rFonts w:hint="eastAsia"/>
              </w:rPr>
              <w:t xml:space="preserve">  </w:t>
            </w:r>
            <w:r w:rsidR="00AA57B8" w:rsidRPr="00AA57B8">
              <w:rPr>
                <w:rStyle w:val="a9"/>
                <w:b w:val="0"/>
                <w:sz w:val="18"/>
                <w:szCs w:val="18"/>
              </w:rPr>
              <w:t>Up through 1955 the civil rights movement in the South had largely been fought in courtrooms: while the National Association for the Advancement of Colored People (NAACP) had chapters throughout the South that attempted to register voters and protested discrimination, those efforts were often uncoordinated, while local authorities regularly harassed those organizations and the activists in them.</w:t>
            </w:r>
          </w:p>
          <w:p w:rsidR="00AA57B8" w:rsidRPr="00AA57B8" w:rsidRDefault="00AA57B8" w:rsidP="00AA57B8">
            <w:pPr>
              <w:pStyle w:val="M"/>
              <w:rPr>
                <w:rStyle w:val="a9"/>
                <w:b w:val="0"/>
                <w:sz w:val="18"/>
                <w:szCs w:val="18"/>
              </w:rPr>
            </w:pPr>
            <w:r>
              <w:rPr>
                <w:rStyle w:val="a9"/>
                <w:rFonts w:hint="eastAsia"/>
                <w:b w:val="0"/>
                <w:sz w:val="18"/>
                <w:szCs w:val="18"/>
              </w:rPr>
              <w:t>&lt;tag</w:t>
            </w:r>
            <w:r w:rsidR="00E36393">
              <w:rPr>
                <w:rStyle w:val="a9"/>
                <w:rFonts w:hint="eastAsia"/>
                <w:b w:val="0"/>
                <w:sz w:val="18"/>
                <w:szCs w:val="18"/>
              </w:rPr>
              <w:t xml:space="preserve"> type=</w:t>
            </w:r>
            <w:r w:rsidR="00E36393" w:rsidRPr="00965CA1">
              <w:rPr>
                <w:rStyle w:val="a9"/>
                <w:b w:val="0"/>
                <w:sz w:val="18"/>
                <w:szCs w:val="18"/>
              </w:rPr>
              <w:t>"</w:t>
            </w:r>
            <w:r w:rsidR="0094300A">
              <w:rPr>
                <w:rStyle w:val="a9"/>
                <w:rFonts w:hint="eastAsia"/>
                <w:b w:val="0"/>
                <w:sz w:val="18"/>
                <w:szCs w:val="18"/>
              </w:rPr>
              <w:t>t</w:t>
            </w:r>
            <w:r w:rsidR="0094300A" w:rsidRPr="00535EFC">
              <w:rPr>
                <w:rStyle w:val="a9"/>
                <w:b w:val="0"/>
                <w:sz w:val="18"/>
                <w:szCs w:val="18"/>
              </w:rPr>
              <w:t>ranslation</w:t>
            </w:r>
            <w:r w:rsidR="0094300A">
              <w:rPr>
                <w:rStyle w:val="a9"/>
                <w:rFonts w:hint="eastAsia"/>
                <w:b w:val="0"/>
                <w:sz w:val="18"/>
                <w:szCs w:val="18"/>
              </w:rPr>
              <w:t>Area</w:t>
            </w:r>
            <w:r w:rsidR="00E36393" w:rsidRPr="00965CA1">
              <w:rPr>
                <w:rStyle w:val="a9"/>
                <w:b w:val="0"/>
                <w:sz w:val="18"/>
                <w:szCs w:val="18"/>
              </w:rPr>
              <w:t>"</w:t>
            </w:r>
            <w:r>
              <w:rPr>
                <w:rStyle w:val="a9"/>
                <w:rFonts w:hint="eastAsia"/>
                <w:b w:val="0"/>
                <w:sz w:val="18"/>
                <w:szCs w:val="18"/>
              </w:rPr>
              <w:t>&gt;</w:t>
            </w:r>
            <w:r w:rsidRPr="00AA57B8">
              <w:rPr>
                <w:rStyle w:val="a9"/>
                <w:b w:val="0"/>
                <w:sz w:val="18"/>
                <w:szCs w:val="18"/>
              </w:rPr>
              <w:t>That strategy was primarily bus boycotts, sit-ins, freedom rides, and similar tactics that relied on mass mobilization, nonviolent resistance and civil disobedience.</w:t>
            </w:r>
            <w:r>
              <w:rPr>
                <w:rStyle w:val="a9"/>
                <w:rFonts w:hint="eastAsia"/>
                <w:b w:val="0"/>
                <w:sz w:val="18"/>
                <w:szCs w:val="18"/>
              </w:rPr>
              <w:t>&lt;/tag&gt;</w:t>
            </w:r>
            <w:r w:rsidRPr="00AA57B8">
              <w:rPr>
                <w:rStyle w:val="a9"/>
                <w:b w:val="0"/>
                <w:sz w:val="18"/>
                <w:szCs w:val="18"/>
              </w:rPr>
              <w:t xml:space="preserve"> In part this was the unintended result of the local authorities' attempt to outlaw and harass the mainstream civil rights organizations throughout the Deep South. </w:t>
            </w:r>
            <w:r w:rsidR="006B6E44">
              <w:rPr>
                <w:rStyle w:val="a9"/>
                <w:rFonts w:hint="eastAsia"/>
                <w:b w:val="0"/>
                <w:sz w:val="18"/>
                <w:szCs w:val="18"/>
              </w:rPr>
              <w:t>&lt;tag</w:t>
            </w:r>
            <w:r w:rsidR="004C647E">
              <w:rPr>
                <w:rStyle w:val="a9"/>
                <w:rFonts w:hint="eastAsia"/>
                <w:b w:val="0"/>
                <w:sz w:val="18"/>
                <w:szCs w:val="18"/>
              </w:rPr>
              <w:t xml:space="preserve"> type=</w:t>
            </w:r>
            <w:r w:rsidR="0094300A" w:rsidRPr="00965CA1">
              <w:rPr>
                <w:rStyle w:val="a9"/>
                <w:b w:val="0"/>
                <w:sz w:val="18"/>
                <w:szCs w:val="18"/>
              </w:rPr>
              <w:t>"</w:t>
            </w:r>
            <w:r w:rsidR="0094300A">
              <w:rPr>
                <w:rStyle w:val="a9"/>
                <w:rFonts w:hint="eastAsia"/>
                <w:b w:val="0"/>
                <w:sz w:val="18"/>
                <w:szCs w:val="18"/>
              </w:rPr>
              <w:t>t</w:t>
            </w:r>
            <w:r w:rsidR="0094300A" w:rsidRPr="00535EFC">
              <w:rPr>
                <w:rStyle w:val="a9"/>
                <w:b w:val="0"/>
                <w:sz w:val="18"/>
                <w:szCs w:val="18"/>
              </w:rPr>
              <w:t>ranslation</w:t>
            </w:r>
            <w:r w:rsidR="0094300A">
              <w:rPr>
                <w:rStyle w:val="a9"/>
                <w:rFonts w:hint="eastAsia"/>
                <w:b w:val="0"/>
                <w:sz w:val="18"/>
                <w:szCs w:val="18"/>
              </w:rPr>
              <w:t>Area</w:t>
            </w:r>
            <w:r w:rsidR="0094300A" w:rsidRPr="00965CA1">
              <w:rPr>
                <w:rStyle w:val="a9"/>
                <w:b w:val="0"/>
                <w:sz w:val="18"/>
                <w:szCs w:val="18"/>
              </w:rPr>
              <w:t>"</w:t>
            </w:r>
            <w:r w:rsidR="006B6E44">
              <w:rPr>
                <w:rStyle w:val="a9"/>
                <w:rFonts w:hint="eastAsia"/>
                <w:b w:val="0"/>
                <w:sz w:val="18"/>
                <w:szCs w:val="18"/>
              </w:rPr>
              <w:t>&gt;</w:t>
            </w:r>
            <w:r w:rsidRPr="00AA57B8">
              <w:rPr>
                <w:rStyle w:val="a9"/>
                <w:b w:val="0"/>
                <w:sz w:val="18"/>
                <w:szCs w:val="18"/>
              </w:rPr>
              <w:t xml:space="preserve">The State of Alabama had effectively barred the NAACP from operating in Alabama in 1956 by requiring it to give the state a list of its members, then enjoining it from operating within the state when it failed to do so. </w:t>
            </w:r>
            <w:r w:rsidR="006B6E44">
              <w:rPr>
                <w:rStyle w:val="a9"/>
                <w:rFonts w:hint="eastAsia"/>
                <w:b w:val="0"/>
                <w:sz w:val="18"/>
                <w:szCs w:val="18"/>
              </w:rPr>
              <w:t>&lt;/tag&gt;</w:t>
            </w:r>
            <w:r w:rsidRPr="00AA57B8">
              <w:rPr>
                <w:rStyle w:val="a9"/>
                <w:b w:val="0"/>
                <w:sz w:val="18"/>
                <w:szCs w:val="18"/>
              </w:rPr>
              <w:t>While the United States Supreme Court ultimately reversed the order, for a few years in the mid-1950s the NAACP was unable to operate above-ground in Alabama.</w:t>
            </w:r>
          </w:p>
          <w:p w:rsidR="00AA57B8" w:rsidRPr="00AA57B8" w:rsidRDefault="006B6E44" w:rsidP="00AA57B8">
            <w:pPr>
              <w:pStyle w:val="M"/>
              <w:rPr>
                <w:rStyle w:val="a9"/>
                <w:b w:val="0"/>
                <w:sz w:val="18"/>
                <w:szCs w:val="18"/>
              </w:rPr>
            </w:pPr>
            <w:r>
              <w:rPr>
                <w:rStyle w:val="a9"/>
                <w:rFonts w:hint="eastAsia"/>
                <w:b w:val="0"/>
                <w:sz w:val="18"/>
                <w:szCs w:val="18"/>
              </w:rPr>
              <w:t>&lt;tag</w:t>
            </w:r>
            <w:r w:rsidR="004C647E">
              <w:rPr>
                <w:rStyle w:val="a9"/>
                <w:rFonts w:hint="eastAsia"/>
                <w:b w:val="0"/>
                <w:sz w:val="18"/>
                <w:szCs w:val="18"/>
              </w:rPr>
              <w:t xml:space="preserve"> type=</w:t>
            </w:r>
            <w:r w:rsidR="0094300A" w:rsidRPr="00965CA1">
              <w:rPr>
                <w:rStyle w:val="a9"/>
                <w:b w:val="0"/>
                <w:sz w:val="18"/>
                <w:szCs w:val="18"/>
              </w:rPr>
              <w:t>"</w:t>
            </w:r>
            <w:r w:rsidR="0094300A">
              <w:rPr>
                <w:rStyle w:val="a9"/>
                <w:rFonts w:hint="eastAsia"/>
                <w:b w:val="0"/>
                <w:sz w:val="18"/>
                <w:szCs w:val="18"/>
              </w:rPr>
              <w:t>t</w:t>
            </w:r>
            <w:r w:rsidR="0094300A" w:rsidRPr="00535EFC">
              <w:rPr>
                <w:rStyle w:val="a9"/>
                <w:b w:val="0"/>
                <w:sz w:val="18"/>
                <w:szCs w:val="18"/>
              </w:rPr>
              <w:t>ranslation</w:t>
            </w:r>
            <w:r w:rsidR="0094300A">
              <w:rPr>
                <w:rStyle w:val="a9"/>
                <w:rFonts w:hint="eastAsia"/>
                <w:b w:val="0"/>
                <w:sz w:val="18"/>
                <w:szCs w:val="18"/>
              </w:rPr>
              <w:t>Area</w:t>
            </w:r>
            <w:r w:rsidR="0094300A" w:rsidRPr="00965CA1">
              <w:rPr>
                <w:rStyle w:val="a9"/>
                <w:b w:val="0"/>
                <w:sz w:val="18"/>
                <w:szCs w:val="18"/>
              </w:rPr>
              <w:t>"</w:t>
            </w:r>
            <w:r>
              <w:rPr>
                <w:rStyle w:val="a9"/>
                <w:rFonts w:hint="eastAsia"/>
                <w:b w:val="0"/>
                <w:sz w:val="18"/>
                <w:szCs w:val="18"/>
              </w:rPr>
              <w:t>&gt;</w:t>
            </w:r>
            <w:r w:rsidR="00AA57B8" w:rsidRPr="00AA57B8">
              <w:rPr>
                <w:rStyle w:val="a9"/>
                <w:b w:val="0"/>
                <w:sz w:val="18"/>
                <w:szCs w:val="18"/>
              </w:rPr>
              <w:t>The most important step forward was in Montgomery, Alabama, where longtime NAACP activists Rosa Parks and Edgar Nixon led the Montgomery bus boycott of 1955-1956.</w:t>
            </w:r>
            <w:r>
              <w:rPr>
                <w:rStyle w:val="a9"/>
                <w:rFonts w:hint="eastAsia"/>
                <w:b w:val="0"/>
                <w:sz w:val="18"/>
                <w:szCs w:val="18"/>
              </w:rPr>
              <w:t>&lt;/tag&gt;</w:t>
            </w:r>
            <w:r w:rsidR="00AA57B8" w:rsidRPr="00AA57B8">
              <w:rPr>
                <w:rStyle w:val="a9"/>
                <w:b w:val="0"/>
                <w:sz w:val="18"/>
                <w:szCs w:val="18"/>
              </w:rPr>
              <w:t xml:space="preserve"> Activists and church leaders in other communities, such as Baton Rouge, Louisiana, had used the boycott in recent years, although those efforts often withered away after a few days. In Montgomery, on the other hand, the Montgomery Improvement Association created to lead the boycott managed to keep the boycott going for a year until a federal court order required Montgomery to desegregate its buses. </w:t>
            </w:r>
            <w:r>
              <w:rPr>
                <w:rStyle w:val="a9"/>
                <w:rFonts w:hint="eastAsia"/>
                <w:b w:val="0"/>
                <w:sz w:val="18"/>
                <w:szCs w:val="18"/>
              </w:rPr>
              <w:t>&lt;tag</w:t>
            </w:r>
            <w:r w:rsidR="004C647E">
              <w:rPr>
                <w:rStyle w:val="a9"/>
                <w:rFonts w:hint="eastAsia"/>
                <w:b w:val="0"/>
                <w:sz w:val="18"/>
                <w:szCs w:val="18"/>
              </w:rPr>
              <w:t xml:space="preserve"> type=</w:t>
            </w:r>
            <w:r w:rsidR="0094300A" w:rsidRPr="00965CA1">
              <w:rPr>
                <w:rStyle w:val="a9"/>
                <w:b w:val="0"/>
                <w:sz w:val="18"/>
                <w:szCs w:val="18"/>
              </w:rPr>
              <w:t>"</w:t>
            </w:r>
            <w:r w:rsidR="0094300A">
              <w:rPr>
                <w:rStyle w:val="a9"/>
                <w:rFonts w:hint="eastAsia"/>
                <w:b w:val="0"/>
                <w:sz w:val="18"/>
                <w:szCs w:val="18"/>
              </w:rPr>
              <w:t>t</w:t>
            </w:r>
            <w:r w:rsidR="0094300A" w:rsidRPr="00535EFC">
              <w:rPr>
                <w:rStyle w:val="a9"/>
                <w:b w:val="0"/>
                <w:sz w:val="18"/>
                <w:szCs w:val="18"/>
              </w:rPr>
              <w:t>ranslation</w:t>
            </w:r>
            <w:r w:rsidR="0094300A">
              <w:rPr>
                <w:rStyle w:val="a9"/>
                <w:rFonts w:hint="eastAsia"/>
                <w:b w:val="0"/>
                <w:sz w:val="18"/>
                <w:szCs w:val="18"/>
              </w:rPr>
              <w:t>Area</w:t>
            </w:r>
            <w:r w:rsidR="0094300A" w:rsidRPr="00965CA1">
              <w:rPr>
                <w:rStyle w:val="a9"/>
                <w:b w:val="0"/>
                <w:sz w:val="18"/>
                <w:szCs w:val="18"/>
              </w:rPr>
              <w:t>"</w:t>
            </w:r>
            <w:r>
              <w:rPr>
                <w:rStyle w:val="a9"/>
                <w:rFonts w:hint="eastAsia"/>
                <w:b w:val="0"/>
                <w:sz w:val="18"/>
                <w:szCs w:val="18"/>
              </w:rPr>
              <w:t>&gt;</w:t>
            </w:r>
            <w:r w:rsidR="00AA57B8" w:rsidRPr="00AA57B8">
              <w:rPr>
                <w:rStyle w:val="a9"/>
                <w:b w:val="0"/>
                <w:sz w:val="18"/>
                <w:szCs w:val="18"/>
              </w:rPr>
              <w:t xml:space="preserve">The success in Montgomery made King a nationally known figure and triggered other bus boycotts, </w:t>
            </w:r>
            <w:r w:rsidR="00AA57B8" w:rsidRPr="00AA57B8">
              <w:rPr>
                <w:rStyle w:val="a9"/>
                <w:b w:val="0"/>
                <w:sz w:val="18"/>
                <w:szCs w:val="18"/>
              </w:rPr>
              <w:lastRenderedPageBreak/>
              <w:t>such as the highly successful Tallahassee, Florida boycott of 1956-1957.</w:t>
            </w:r>
            <w:r>
              <w:rPr>
                <w:rStyle w:val="a9"/>
                <w:rFonts w:hint="eastAsia"/>
                <w:b w:val="0"/>
                <w:sz w:val="18"/>
                <w:szCs w:val="18"/>
              </w:rPr>
              <w:t>&lt;/tag&gt;</w:t>
            </w:r>
          </w:p>
          <w:p w:rsidR="00C977AF" w:rsidRPr="00A83893" w:rsidRDefault="00AA57B8" w:rsidP="00AA57B8">
            <w:pPr>
              <w:pStyle w:val="M"/>
              <w:ind w:firstLine="0"/>
              <w:rPr>
                <w:rStyle w:val="a9"/>
                <w:b w:val="0"/>
                <w:sz w:val="18"/>
                <w:szCs w:val="18"/>
              </w:rPr>
            </w:pPr>
            <w:r w:rsidRPr="00AA57B8">
              <w:rPr>
                <w:rStyle w:val="a9"/>
                <w:b w:val="0"/>
                <w:sz w:val="18"/>
                <w:szCs w:val="18"/>
              </w:rPr>
              <w:t xml:space="preserve">The leaders of the Montgomery Improvement Association, Dr. King and Rev. Ralph Abernathy, joined with other church leaders who had led similar boycott efforts, such as Rev. C. K. Steele of Tallahassee and Rev. T. J. Jemison of Baton Rouge, and other activists, such as Rev. Fred Shuttlesworth, Ella Baker, A. Philip Randolph, Bayard Rustin and Stanley Levison to form the Southern Christian Leadership Conference (SCLC) in 1957. </w:t>
            </w:r>
            <w:r w:rsidR="006B6E44">
              <w:rPr>
                <w:rStyle w:val="a9"/>
                <w:rFonts w:hint="eastAsia"/>
                <w:b w:val="0"/>
                <w:sz w:val="18"/>
                <w:szCs w:val="18"/>
              </w:rPr>
              <w:t>&lt;tag</w:t>
            </w:r>
            <w:r w:rsidR="004C647E">
              <w:rPr>
                <w:rStyle w:val="a9"/>
                <w:rFonts w:hint="eastAsia"/>
                <w:b w:val="0"/>
                <w:sz w:val="18"/>
                <w:szCs w:val="18"/>
              </w:rPr>
              <w:t xml:space="preserve"> type=</w:t>
            </w:r>
            <w:r w:rsidR="0094300A" w:rsidRPr="00965CA1">
              <w:rPr>
                <w:rStyle w:val="a9"/>
                <w:b w:val="0"/>
                <w:sz w:val="18"/>
                <w:szCs w:val="18"/>
              </w:rPr>
              <w:t>"</w:t>
            </w:r>
            <w:r w:rsidR="0094300A">
              <w:rPr>
                <w:rStyle w:val="a9"/>
                <w:rFonts w:hint="eastAsia"/>
                <w:b w:val="0"/>
                <w:sz w:val="18"/>
                <w:szCs w:val="18"/>
              </w:rPr>
              <w:t>t</w:t>
            </w:r>
            <w:r w:rsidR="0094300A" w:rsidRPr="00535EFC">
              <w:rPr>
                <w:rStyle w:val="a9"/>
                <w:b w:val="0"/>
                <w:sz w:val="18"/>
                <w:szCs w:val="18"/>
              </w:rPr>
              <w:t>ranslation</w:t>
            </w:r>
            <w:r w:rsidR="0094300A">
              <w:rPr>
                <w:rStyle w:val="a9"/>
                <w:rFonts w:hint="eastAsia"/>
                <w:b w:val="0"/>
                <w:sz w:val="18"/>
                <w:szCs w:val="18"/>
              </w:rPr>
              <w:t>Area</w:t>
            </w:r>
            <w:r w:rsidR="0094300A" w:rsidRPr="00965CA1">
              <w:rPr>
                <w:rStyle w:val="a9"/>
                <w:b w:val="0"/>
                <w:sz w:val="18"/>
                <w:szCs w:val="18"/>
              </w:rPr>
              <w:t>"</w:t>
            </w:r>
            <w:r w:rsidR="006B6E44">
              <w:rPr>
                <w:rStyle w:val="a9"/>
                <w:rFonts w:hint="eastAsia"/>
                <w:b w:val="0"/>
                <w:sz w:val="18"/>
                <w:szCs w:val="18"/>
              </w:rPr>
              <w:t>&gt;</w:t>
            </w:r>
            <w:r w:rsidRPr="00AA57B8">
              <w:rPr>
                <w:rStyle w:val="a9"/>
                <w:b w:val="0"/>
                <w:sz w:val="18"/>
                <w:szCs w:val="18"/>
              </w:rPr>
              <w:t>The SCLC, with its headquarters in Atlanta, Georgia, offered training and other assistance for local efforts to fight segregation, while raising funds, mostly from northern sources, to support these campaigns.</w:t>
            </w:r>
            <w:r w:rsidR="006B6E44">
              <w:rPr>
                <w:rStyle w:val="a9"/>
                <w:rFonts w:hint="eastAsia"/>
                <w:b w:val="0"/>
                <w:sz w:val="18"/>
                <w:szCs w:val="18"/>
              </w:rPr>
              <w:t>&lt;/tag&gt;</w:t>
            </w:r>
            <w:r w:rsidRPr="00AA57B8">
              <w:rPr>
                <w:rStyle w:val="a9"/>
                <w:b w:val="0"/>
                <w:sz w:val="18"/>
                <w:szCs w:val="18"/>
              </w:rPr>
              <w:t xml:space="preserve"> It made non-violence both its central tenet and its primary method of confronting racism.</w:t>
            </w:r>
            <w:r w:rsidR="00C977AF" w:rsidRPr="009A3D1E">
              <w:rPr>
                <w:rStyle w:val="a9"/>
                <w:b w:val="0"/>
                <w:sz w:val="18"/>
                <w:szCs w:val="18"/>
              </w:rPr>
              <w:t>&lt;/text&gt;</w:t>
            </w:r>
          </w:p>
          <w:p w:rsidR="00C977AF" w:rsidRPr="00A83893" w:rsidRDefault="00C977AF" w:rsidP="002621AF">
            <w:pPr>
              <w:pStyle w:val="M"/>
              <w:spacing w:line="240" w:lineRule="auto"/>
              <w:rPr>
                <w:rStyle w:val="a9"/>
                <w:b w:val="0"/>
                <w:sz w:val="18"/>
                <w:szCs w:val="18"/>
              </w:rPr>
            </w:pPr>
            <w:r w:rsidRPr="00A83893">
              <w:rPr>
                <w:rStyle w:val="a9"/>
                <w:b w:val="0"/>
                <w:sz w:val="18"/>
                <w:szCs w:val="18"/>
              </w:rPr>
              <w:t>&lt;/prompt&gt;</w:t>
            </w:r>
          </w:p>
          <w:p w:rsidR="00C977AF" w:rsidRDefault="00C977AF" w:rsidP="002621AF">
            <w:pPr>
              <w:pStyle w:val="M"/>
              <w:spacing w:line="240" w:lineRule="auto"/>
              <w:rPr>
                <w:rStyle w:val="a9"/>
                <w:b w:val="0"/>
                <w:sz w:val="18"/>
                <w:szCs w:val="18"/>
              </w:rPr>
            </w:pPr>
            <w:r w:rsidRPr="00662B04">
              <w:rPr>
                <w:rStyle w:val="a9"/>
                <w:b w:val="0"/>
                <w:sz w:val="18"/>
                <w:szCs w:val="18"/>
              </w:rPr>
              <w:t>&lt;question type="</w:t>
            </w:r>
            <w:commentRangeStart w:id="742"/>
            <w:commentRangeStart w:id="743"/>
            <w:r>
              <w:rPr>
                <w:rStyle w:val="a9"/>
                <w:rFonts w:hint="eastAsia"/>
                <w:b w:val="0"/>
                <w:sz w:val="18"/>
                <w:szCs w:val="18"/>
              </w:rPr>
              <w:t>text</w:t>
            </w:r>
            <w:commentRangeEnd w:id="742"/>
            <w:r w:rsidR="006401DF">
              <w:rPr>
                <w:rStyle w:val="af9"/>
                <w:spacing w:val="0"/>
              </w:rPr>
              <w:commentReference w:id="742"/>
            </w:r>
            <w:commentRangeEnd w:id="743"/>
            <w:r w:rsidR="00B95529">
              <w:rPr>
                <w:rStyle w:val="af9"/>
                <w:spacing w:val="0"/>
              </w:rPr>
              <w:commentReference w:id="743"/>
            </w:r>
            <w:r w:rsidRPr="00662B04">
              <w:rPr>
                <w:rStyle w:val="a9"/>
                <w:b w:val="0"/>
                <w:sz w:val="18"/>
                <w:szCs w:val="18"/>
              </w:rPr>
              <w:t>"&gt;</w:t>
            </w:r>
          </w:p>
          <w:p w:rsidR="00C977AF" w:rsidRPr="00662B04" w:rsidRDefault="00C977AF" w:rsidP="002621AF">
            <w:pPr>
              <w:pStyle w:val="M"/>
              <w:spacing w:line="240" w:lineRule="auto"/>
              <w:rPr>
                <w:rStyle w:val="a9"/>
                <w:b w:val="0"/>
                <w:sz w:val="18"/>
                <w:szCs w:val="18"/>
              </w:rPr>
            </w:pPr>
            <w:r>
              <w:rPr>
                <w:rStyle w:val="a9"/>
                <w:rFonts w:hint="eastAsia"/>
                <w:b w:val="0"/>
                <w:sz w:val="18"/>
                <w:szCs w:val="18"/>
              </w:rPr>
              <w:tab/>
            </w:r>
            <w:r w:rsidRPr="00662B04">
              <w:rPr>
                <w:rStyle w:val="a9"/>
                <w:b w:val="0"/>
                <w:sz w:val="18"/>
                <w:szCs w:val="18"/>
              </w:rPr>
              <w:t>&lt;key&gt;</w:t>
            </w:r>
            <w:r>
              <w:rPr>
                <w:rStyle w:val="a9"/>
                <w:rFonts w:hint="eastAsia"/>
                <w:b w:val="0"/>
                <w:sz w:val="18"/>
                <w:szCs w:val="18"/>
              </w:rPr>
              <w:t>xxxx</w:t>
            </w:r>
            <w:r w:rsidRPr="00662B04">
              <w:rPr>
                <w:rStyle w:val="a9"/>
                <w:b w:val="0"/>
                <w:sz w:val="18"/>
                <w:szCs w:val="18"/>
              </w:rPr>
              <w:t>&lt;/key&gt;</w:t>
            </w:r>
          </w:p>
          <w:p w:rsidR="00C977AF" w:rsidRDefault="00C977AF" w:rsidP="002621AF">
            <w:pPr>
              <w:pStyle w:val="M"/>
              <w:spacing w:line="240" w:lineRule="auto"/>
              <w:ind w:firstLine="0"/>
              <w:rPr>
                <w:rStyle w:val="a9"/>
                <w:b w:val="0"/>
                <w:sz w:val="18"/>
                <w:szCs w:val="18"/>
              </w:rPr>
            </w:pPr>
            <w:r>
              <w:rPr>
                <w:rStyle w:val="a9"/>
                <w:rFonts w:hint="eastAsia"/>
                <w:b w:val="0"/>
                <w:sz w:val="18"/>
                <w:szCs w:val="18"/>
              </w:rPr>
              <w:tab/>
            </w:r>
            <w:r w:rsidRPr="00662B04">
              <w:rPr>
                <w:rStyle w:val="a9"/>
                <w:b w:val="0"/>
                <w:sz w:val="18"/>
                <w:szCs w:val="18"/>
              </w:rPr>
              <w:t>&lt;/question&gt;</w:t>
            </w:r>
          </w:p>
          <w:p w:rsidR="00C977AF" w:rsidRDefault="00C977AF" w:rsidP="002621AF">
            <w:pPr>
              <w:pStyle w:val="M"/>
              <w:spacing w:line="240" w:lineRule="auto"/>
              <w:rPr>
                <w:rStyle w:val="a9"/>
                <w:b w:val="0"/>
                <w:sz w:val="18"/>
                <w:szCs w:val="18"/>
              </w:rPr>
            </w:pPr>
            <w:r w:rsidRPr="00662B04">
              <w:rPr>
                <w:rStyle w:val="a9"/>
                <w:b w:val="0"/>
                <w:sz w:val="18"/>
                <w:szCs w:val="18"/>
              </w:rPr>
              <w:t>&lt;question type="</w:t>
            </w:r>
            <w:r>
              <w:rPr>
                <w:rStyle w:val="a9"/>
                <w:rFonts w:hint="eastAsia"/>
                <w:b w:val="0"/>
                <w:sz w:val="18"/>
                <w:szCs w:val="18"/>
              </w:rPr>
              <w:t>text</w:t>
            </w:r>
            <w:r w:rsidRPr="00662B04">
              <w:rPr>
                <w:rStyle w:val="a9"/>
                <w:b w:val="0"/>
                <w:sz w:val="18"/>
                <w:szCs w:val="18"/>
              </w:rPr>
              <w:t>"&gt;</w:t>
            </w:r>
          </w:p>
          <w:p w:rsidR="00C977AF" w:rsidRPr="00662B04" w:rsidRDefault="00C977AF" w:rsidP="002621AF">
            <w:pPr>
              <w:pStyle w:val="M"/>
              <w:spacing w:line="240" w:lineRule="auto"/>
              <w:rPr>
                <w:rStyle w:val="a9"/>
                <w:b w:val="0"/>
                <w:sz w:val="18"/>
                <w:szCs w:val="18"/>
              </w:rPr>
            </w:pPr>
            <w:r>
              <w:rPr>
                <w:rStyle w:val="a9"/>
                <w:rFonts w:hint="eastAsia"/>
                <w:b w:val="0"/>
                <w:sz w:val="18"/>
                <w:szCs w:val="18"/>
              </w:rPr>
              <w:tab/>
            </w:r>
            <w:r w:rsidRPr="00662B04">
              <w:rPr>
                <w:rStyle w:val="a9"/>
                <w:b w:val="0"/>
                <w:sz w:val="18"/>
                <w:szCs w:val="18"/>
              </w:rPr>
              <w:t>&lt;key&gt;</w:t>
            </w:r>
            <w:r>
              <w:rPr>
                <w:rStyle w:val="a9"/>
                <w:rFonts w:hint="eastAsia"/>
                <w:b w:val="0"/>
                <w:sz w:val="18"/>
                <w:szCs w:val="18"/>
              </w:rPr>
              <w:t>yyyy</w:t>
            </w:r>
            <w:r w:rsidRPr="00662B04">
              <w:rPr>
                <w:rStyle w:val="a9"/>
                <w:b w:val="0"/>
                <w:sz w:val="18"/>
                <w:szCs w:val="18"/>
              </w:rPr>
              <w:t>&lt;/key&gt;</w:t>
            </w:r>
          </w:p>
          <w:p w:rsidR="00C977AF" w:rsidRDefault="00C977AF" w:rsidP="002621AF">
            <w:pPr>
              <w:pStyle w:val="M"/>
              <w:spacing w:line="240" w:lineRule="auto"/>
              <w:ind w:firstLine="0"/>
              <w:rPr>
                <w:rStyle w:val="a9"/>
                <w:b w:val="0"/>
                <w:sz w:val="18"/>
                <w:szCs w:val="18"/>
              </w:rPr>
            </w:pPr>
            <w:r>
              <w:rPr>
                <w:rStyle w:val="a9"/>
                <w:rFonts w:hint="eastAsia"/>
                <w:b w:val="0"/>
                <w:sz w:val="18"/>
                <w:szCs w:val="18"/>
              </w:rPr>
              <w:tab/>
            </w:r>
            <w:r w:rsidRPr="00662B04">
              <w:rPr>
                <w:rStyle w:val="a9"/>
                <w:b w:val="0"/>
                <w:sz w:val="18"/>
                <w:szCs w:val="18"/>
              </w:rPr>
              <w:t>&lt;/question&gt;</w:t>
            </w:r>
          </w:p>
          <w:p w:rsidR="00C977AF" w:rsidRDefault="00C977AF" w:rsidP="002621AF">
            <w:pPr>
              <w:pStyle w:val="M"/>
              <w:spacing w:line="240" w:lineRule="auto"/>
              <w:ind w:firstLine="0"/>
              <w:rPr>
                <w:rStyle w:val="a9"/>
                <w:b w:val="0"/>
                <w:sz w:val="18"/>
                <w:szCs w:val="18"/>
              </w:rPr>
            </w:pPr>
            <w:r>
              <w:rPr>
                <w:rStyle w:val="a9"/>
                <w:rFonts w:hint="eastAsia"/>
                <w:b w:val="0"/>
                <w:sz w:val="18"/>
                <w:szCs w:val="18"/>
              </w:rPr>
              <w:tab/>
            </w:r>
            <w:r w:rsidRPr="00926837">
              <w:rPr>
                <w:rStyle w:val="a9"/>
                <w:b w:val="0"/>
                <w:sz w:val="18"/>
                <w:szCs w:val="18"/>
              </w:rPr>
              <w:t xml:space="preserve">&lt;!--other </w:t>
            </w:r>
            <w:r w:rsidR="006B63CA">
              <w:rPr>
                <w:rStyle w:val="a9"/>
                <w:rFonts w:hint="eastAsia"/>
                <w:b w:val="0"/>
                <w:sz w:val="18"/>
                <w:szCs w:val="18"/>
              </w:rPr>
              <w:t>3</w:t>
            </w:r>
            <w:r w:rsidRPr="00926837">
              <w:rPr>
                <w:rStyle w:val="a9"/>
                <w:b w:val="0"/>
                <w:sz w:val="18"/>
                <w:szCs w:val="18"/>
              </w:rPr>
              <w:t xml:space="preserve"> text questions--&gt;</w:t>
            </w:r>
          </w:p>
          <w:p w:rsidR="00C977AF" w:rsidRPr="00F10F04" w:rsidRDefault="00C977AF" w:rsidP="002621AF">
            <w:pPr>
              <w:pStyle w:val="M"/>
              <w:spacing w:line="240" w:lineRule="auto"/>
              <w:ind w:firstLine="0"/>
              <w:rPr>
                <w:rStyle w:val="a9"/>
                <w:b w:val="0"/>
                <w:sz w:val="18"/>
                <w:szCs w:val="18"/>
              </w:rPr>
            </w:pPr>
            <w:r w:rsidRPr="00965CA1">
              <w:rPr>
                <w:rStyle w:val="a9"/>
                <w:b w:val="0"/>
                <w:sz w:val="18"/>
                <w:szCs w:val="18"/>
              </w:rPr>
              <w:t>&lt;/assessmentItem&gt;</w:t>
            </w:r>
          </w:p>
        </w:tc>
      </w:tr>
    </w:tbl>
    <w:p w:rsidR="00C977AF" w:rsidRDefault="00C977AF" w:rsidP="005621E9"/>
    <w:p w:rsidR="00AA76AB" w:rsidRDefault="00AA76AB" w:rsidP="00AA76AB">
      <w:pPr>
        <w:pStyle w:val="3"/>
        <w:numPr>
          <w:ilvl w:val="2"/>
          <w:numId w:val="15"/>
        </w:numPr>
      </w:pPr>
      <w:bookmarkStart w:id="744" w:name="_Toc286841267"/>
      <w:r w:rsidRPr="00AA76AB">
        <w:rPr>
          <w:rFonts w:hint="eastAsia"/>
        </w:rPr>
        <w:t>单句听力</w:t>
      </w:r>
      <w:r>
        <w:rPr>
          <w:rFonts w:hint="eastAsia"/>
        </w:rPr>
        <w:t>（</w:t>
      </w:r>
      <w:r w:rsidRPr="00AA76AB">
        <w:rPr>
          <w:rFonts w:hint="eastAsia"/>
        </w:rPr>
        <w:t>Statements</w:t>
      </w:r>
      <w:r>
        <w:rPr>
          <w:rFonts w:hint="eastAsia"/>
        </w:rPr>
        <w:t>）</w:t>
      </w:r>
      <w:bookmarkEnd w:id="744"/>
    </w:p>
    <w:p w:rsidR="00AA76AB" w:rsidRPr="00D46068" w:rsidRDefault="00AA76AB" w:rsidP="00AA76AB">
      <w:pPr>
        <w:pStyle w:val="af8"/>
      </w:pPr>
      <w:r w:rsidRPr="00242408">
        <w:rPr>
          <w:rFonts w:hint="eastAsia"/>
        </w:rPr>
        <w:t>表</w:t>
      </w:r>
      <w:r w:rsidRPr="00242408">
        <w:rPr>
          <w:rFonts w:hint="eastAsia"/>
        </w:rPr>
        <w:t xml:space="preserve"> </w:t>
      </w:r>
      <w:r>
        <w:rPr>
          <w:rFonts w:hint="eastAsia"/>
        </w:rPr>
        <w:t>5-3</w:t>
      </w:r>
      <w:r w:rsidR="00206B10">
        <w:rPr>
          <w:rFonts w:hint="eastAsia"/>
        </w:rPr>
        <w:t>6</w:t>
      </w:r>
      <w:r>
        <w:rPr>
          <w:rFonts w:hint="eastAsia"/>
        </w:rPr>
        <w:t xml:space="preserve"> </w:t>
      </w:r>
      <w:r w:rsidRPr="00AA76AB">
        <w:rPr>
          <w:rFonts w:hint="eastAsia"/>
        </w:rPr>
        <w:t>单句听力</w:t>
      </w:r>
      <w:r w:rsidRPr="005F7238">
        <w:rPr>
          <w:rFonts w:hint="eastAsia"/>
        </w:rPr>
        <w:t>（</w:t>
      </w:r>
      <w:r w:rsidRPr="00AA76AB">
        <w:t>Statements</w:t>
      </w:r>
      <w:r w:rsidRPr="005F7238">
        <w:rPr>
          <w:rFonts w:hint="eastAsia"/>
        </w:rPr>
        <w:t>）</w:t>
      </w:r>
      <w:r>
        <w:rPr>
          <w:rFonts w:hint="eastAsia"/>
        </w:rPr>
        <w:t>示例说明</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84"/>
        <w:gridCol w:w="7138"/>
      </w:tblGrid>
      <w:tr w:rsidR="00AA76AB" w:rsidRPr="00F10F04" w:rsidTr="004839AE">
        <w:tc>
          <w:tcPr>
            <w:tcW w:w="1384" w:type="dxa"/>
            <w:tcBorders>
              <w:top w:val="single" w:sz="4" w:space="0" w:color="000000"/>
              <w:left w:val="single" w:sz="4" w:space="0" w:color="000000"/>
              <w:bottom w:val="single" w:sz="4" w:space="0" w:color="000000"/>
              <w:right w:val="single" w:sz="4" w:space="0" w:color="000000"/>
            </w:tcBorders>
            <w:hideMark/>
          </w:tcPr>
          <w:p w:rsidR="00AA76AB" w:rsidRPr="00F10F04" w:rsidRDefault="00AA76AB" w:rsidP="004839AE">
            <w:pPr>
              <w:pStyle w:val="M"/>
              <w:ind w:firstLine="0"/>
              <w:rPr>
                <w:rStyle w:val="a9"/>
                <w:b w:val="0"/>
                <w:sz w:val="18"/>
                <w:szCs w:val="18"/>
              </w:rPr>
            </w:pPr>
            <w:r w:rsidRPr="00F10F04">
              <w:rPr>
                <w:rStyle w:val="a9"/>
                <w:rFonts w:hint="eastAsia"/>
                <w:b w:val="0"/>
                <w:sz w:val="18"/>
                <w:szCs w:val="18"/>
              </w:rPr>
              <w:t>名称</w:t>
            </w:r>
          </w:p>
        </w:tc>
        <w:tc>
          <w:tcPr>
            <w:tcW w:w="7138" w:type="dxa"/>
            <w:tcBorders>
              <w:top w:val="single" w:sz="4" w:space="0" w:color="000000"/>
              <w:left w:val="single" w:sz="4" w:space="0" w:color="000000"/>
              <w:bottom w:val="single" w:sz="4" w:space="0" w:color="000000"/>
              <w:right w:val="single" w:sz="4" w:space="0" w:color="000000"/>
            </w:tcBorders>
            <w:hideMark/>
          </w:tcPr>
          <w:p w:rsidR="00AA76AB" w:rsidRPr="00F10F04" w:rsidRDefault="00AA76AB" w:rsidP="004839AE">
            <w:pPr>
              <w:pStyle w:val="M"/>
              <w:ind w:firstLine="0"/>
              <w:rPr>
                <w:rStyle w:val="a9"/>
                <w:b w:val="0"/>
                <w:sz w:val="18"/>
                <w:szCs w:val="18"/>
              </w:rPr>
            </w:pPr>
            <w:r>
              <w:rPr>
                <w:rStyle w:val="a9"/>
                <w:rFonts w:hint="eastAsia"/>
                <w:b w:val="0"/>
                <w:sz w:val="18"/>
                <w:szCs w:val="18"/>
              </w:rPr>
              <w:t>说明</w:t>
            </w:r>
          </w:p>
        </w:tc>
      </w:tr>
      <w:tr w:rsidR="00AA76AB" w:rsidRPr="00F10F04" w:rsidTr="004839AE">
        <w:tc>
          <w:tcPr>
            <w:tcW w:w="1384" w:type="dxa"/>
            <w:tcBorders>
              <w:top w:val="single" w:sz="4" w:space="0" w:color="000000"/>
              <w:left w:val="single" w:sz="4" w:space="0" w:color="000000"/>
              <w:bottom w:val="single" w:sz="4" w:space="0" w:color="000000"/>
              <w:right w:val="single" w:sz="4" w:space="0" w:color="000000"/>
            </w:tcBorders>
            <w:hideMark/>
          </w:tcPr>
          <w:p w:rsidR="00AA76AB" w:rsidRPr="00965CA1" w:rsidRDefault="00AA76AB" w:rsidP="004839AE">
            <w:pPr>
              <w:pStyle w:val="M"/>
              <w:ind w:firstLine="0"/>
              <w:rPr>
                <w:rStyle w:val="a9"/>
                <w:b w:val="0"/>
                <w:sz w:val="18"/>
                <w:szCs w:val="18"/>
              </w:rPr>
            </w:pPr>
            <w:r>
              <w:rPr>
                <w:rStyle w:val="a9"/>
                <w:rFonts w:hint="eastAsia"/>
                <w:b w:val="0"/>
                <w:sz w:val="18"/>
                <w:szCs w:val="18"/>
              </w:rPr>
              <w:t>类型序号</w:t>
            </w:r>
          </w:p>
        </w:tc>
        <w:tc>
          <w:tcPr>
            <w:tcW w:w="7138" w:type="dxa"/>
            <w:tcBorders>
              <w:top w:val="single" w:sz="4" w:space="0" w:color="000000"/>
              <w:left w:val="single" w:sz="4" w:space="0" w:color="000000"/>
              <w:bottom w:val="single" w:sz="4" w:space="0" w:color="000000"/>
              <w:right w:val="single" w:sz="4" w:space="0" w:color="000000"/>
            </w:tcBorders>
            <w:hideMark/>
          </w:tcPr>
          <w:p w:rsidR="00AA76AB" w:rsidRDefault="00AA76AB" w:rsidP="004839AE">
            <w:pPr>
              <w:pStyle w:val="M"/>
              <w:ind w:firstLine="0"/>
              <w:rPr>
                <w:rStyle w:val="a9"/>
                <w:b w:val="0"/>
                <w:sz w:val="18"/>
                <w:szCs w:val="18"/>
              </w:rPr>
            </w:pPr>
            <w:r>
              <w:rPr>
                <w:rStyle w:val="a9"/>
                <w:rFonts w:hint="eastAsia"/>
                <w:b w:val="0"/>
                <w:sz w:val="18"/>
                <w:szCs w:val="18"/>
              </w:rPr>
              <w:t>36</w:t>
            </w:r>
          </w:p>
        </w:tc>
      </w:tr>
      <w:tr w:rsidR="00AA76AB" w:rsidRPr="00F10F04" w:rsidTr="004839AE">
        <w:tc>
          <w:tcPr>
            <w:tcW w:w="1384" w:type="dxa"/>
            <w:tcBorders>
              <w:top w:val="single" w:sz="4" w:space="0" w:color="000000"/>
              <w:left w:val="single" w:sz="4" w:space="0" w:color="000000"/>
              <w:bottom w:val="single" w:sz="4" w:space="0" w:color="000000"/>
              <w:right w:val="single" w:sz="4" w:space="0" w:color="000000"/>
            </w:tcBorders>
            <w:hideMark/>
          </w:tcPr>
          <w:p w:rsidR="00AA76AB" w:rsidRDefault="00AA76AB" w:rsidP="004839AE">
            <w:pPr>
              <w:pStyle w:val="M"/>
              <w:ind w:firstLine="0"/>
              <w:rPr>
                <w:rStyle w:val="a9"/>
                <w:b w:val="0"/>
                <w:sz w:val="18"/>
                <w:szCs w:val="18"/>
              </w:rPr>
            </w:pPr>
            <w:r>
              <w:rPr>
                <w:rStyle w:val="a9"/>
                <w:rFonts w:hint="eastAsia"/>
                <w:b w:val="0"/>
                <w:sz w:val="18"/>
                <w:szCs w:val="18"/>
              </w:rPr>
              <w:t>类型标识</w:t>
            </w:r>
          </w:p>
        </w:tc>
        <w:tc>
          <w:tcPr>
            <w:tcW w:w="7138" w:type="dxa"/>
            <w:tcBorders>
              <w:top w:val="single" w:sz="4" w:space="0" w:color="000000"/>
              <w:left w:val="single" w:sz="4" w:space="0" w:color="000000"/>
              <w:bottom w:val="single" w:sz="4" w:space="0" w:color="000000"/>
              <w:right w:val="single" w:sz="4" w:space="0" w:color="000000"/>
            </w:tcBorders>
            <w:hideMark/>
          </w:tcPr>
          <w:p w:rsidR="00AA76AB" w:rsidRDefault="00AA76AB" w:rsidP="004839AE">
            <w:pPr>
              <w:pStyle w:val="M"/>
              <w:ind w:firstLine="0"/>
              <w:rPr>
                <w:rStyle w:val="a9"/>
                <w:b w:val="0"/>
                <w:sz w:val="18"/>
                <w:szCs w:val="18"/>
              </w:rPr>
            </w:pPr>
            <w:r>
              <w:rPr>
                <w:rStyle w:val="a9"/>
                <w:rFonts w:hint="eastAsia"/>
                <w:b w:val="0"/>
                <w:sz w:val="18"/>
                <w:szCs w:val="18"/>
              </w:rPr>
              <w:t>s</w:t>
            </w:r>
            <w:r w:rsidRPr="00AA76AB">
              <w:rPr>
                <w:rStyle w:val="a9"/>
                <w:b w:val="0"/>
                <w:sz w:val="18"/>
                <w:szCs w:val="18"/>
              </w:rPr>
              <w:t>tatements</w:t>
            </w:r>
          </w:p>
        </w:tc>
      </w:tr>
      <w:tr w:rsidR="00AA76AB" w:rsidRPr="00F10F04" w:rsidTr="004839AE">
        <w:tc>
          <w:tcPr>
            <w:tcW w:w="1384" w:type="dxa"/>
            <w:tcBorders>
              <w:top w:val="single" w:sz="4" w:space="0" w:color="000000"/>
              <w:left w:val="single" w:sz="4" w:space="0" w:color="000000"/>
              <w:bottom w:val="single" w:sz="4" w:space="0" w:color="000000"/>
              <w:right w:val="single" w:sz="4" w:space="0" w:color="000000"/>
            </w:tcBorders>
            <w:hideMark/>
          </w:tcPr>
          <w:p w:rsidR="00AA76AB" w:rsidRPr="00F10F04" w:rsidRDefault="00AA76AB" w:rsidP="004839AE">
            <w:pPr>
              <w:pStyle w:val="M"/>
              <w:ind w:firstLine="0"/>
              <w:rPr>
                <w:rStyle w:val="a9"/>
                <w:b w:val="0"/>
                <w:sz w:val="18"/>
                <w:szCs w:val="18"/>
              </w:rPr>
            </w:pPr>
            <w:r w:rsidRPr="00965CA1">
              <w:rPr>
                <w:rStyle w:val="a9"/>
                <w:rFonts w:hint="eastAsia"/>
                <w:b w:val="0"/>
                <w:sz w:val="18"/>
                <w:szCs w:val="18"/>
              </w:rPr>
              <w:t>试题附加材料</w:t>
            </w:r>
          </w:p>
        </w:tc>
        <w:tc>
          <w:tcPr>
            <w:tcW w:w="7138" w:type="dxa"/>
            <w:tcBorders>
              <w:top w:val="single" w:sz="4" w:space="0" w:color="000000"/>
              <w:left w:val="single" w:sz="4" w:space="0" w:color="000000"/>
              <w:bottom w:val="single" w:sz="4" w:space="0" w:color="000000"/>
              <w:right w:val="single" w:sz="4" w:space="0" w:color="000000"/>
            </w:tcBorders>
            <w:hideMark/>
          </w:tcPr>
          <w:p w:rsidR="00AA76AB" w:rsidRPr="00F10F04" w:rsidRDefault="00AA76AB" w:rsidP="004839AE">
            <w:pPr>
              <w:pStyle w:val="M"/>
              <w:ind w:firstLine="0"/>
              <w:rPr>
                <w:rStyle w:val="a9"/>
                <w:b w:val="0"/>
                <w:sz w:val="18"/>
                <w:szCs w:val="18"/>
              </w:rPr>
            </w:pPr>
            <w:r>
              <w:rPr>
                <w:rStyle w:val="a9"/>
                <w:rFonts w:hint="eastAsia"/>
                <w:b w:val="0"/>
                <w:sz w:val="18"/>
                <w:szCs w:val="18"/>
              </w:rPr>
              <w:t>声音</w:t>
            </w:r>
          </w:p>
        </w:tc>
      </w:tr>
      <w:tr w:rsidR="00AA76AB" w:rsidRPr="00F10F04" w:rsidTr="004839AE">
        <w:tc>
          <w:tcPr>
            <w:tcW w:w="1384" w:type="dxa"/>
            <w:tcBorders>
              <w:top w:val="single" w:sz="4" w:space="0" w:color="000000"/>
              <w:left w:val="single" w:sz="4" w:space="0" w:color="000000"/>
              <w:bottom w:val="single" w:sz="4" w:space="0" w:color="000000"/>
              <w:right w:val="single" w:sz="4" w:space="0" w:color="000000"/>
            </w:tcBorders>
            <w:hideMark/>
          </w:tcPr>
          <w:p w:rsidR="00AA76AB" w:rsidRPr="00F10F04" w:rsidRDefault="00AA76AB" w:rsidP="004839AE">
            <w:pPr>
              <w:pStyle w:val="M"/>
              <w:ind w:firstLine="0"/>
              <w:rPr>
                <w:rStyle w:val="a9"/>
                <w:b w:val="0"/>
                <w:sz w:val="18"/>
                <w:szCs w:val="18"/>
              </w:rPr>
            </w:pPr>
            <w:r w:rsidRPr="00965CA1">
              <w:rPr>
                <w:rStyle w:val="a9"/>
                <w:rFonts w:hint="eastAsia"/>
                <w:b w:val="0"/>
                <w:sz w:val="18"/>
                <w:szCs w:val="18"/>
              </w:rPr>
              <w:t>试题问题类型</w:t>
            </w:r>
          </w:p>
        </w:tc>
        <w:tc>
          <w:tcPr>
            <w:tcW w:w="7138" w:type="dxa"/>
            <w:tcBorders>
              <w:top w:val="single" w:sz="4" w:space="0" w:color="000000"/>
              <w:left w:val="single" w:sz="4" w:space="0" w:color="000000"/>
              <w:bottom w:val="single" w:sz="4" w:space="0" w:color="000000"/>
              <w:right w:val="single" w:sz="4" w:space="0" w:color="000000"/>
            </w:tcBorders>
            <w:hideMark/>
          </w:tcPr>
          <w:p w:rsidR="00AA76AB" w:rsidRPr="00F10F04" w:rsidRDefault="00AA76AB" w:rsidP="004839AE">
            <w:pPr>
              <w:pStyle w:val="M"/>
              <w:ind w:firstLine="0"/>
              <w:rPr>
                <w:rStyle w:val="a9"/>
                <w:b w:val="0"/>
                <w:sz w:val="18"/>
                <w:szCs w:val="18"/>
              </w:rPr>
            </w:pPr>
            <w:r>
              <w:rPr>
                <w:rStyle w:val="a9"/>
                <w:b w:val="0"/>
                <w:sz w:val="18"/>
                <w:szCs w:val="18"/>
              </w:rPr>
              <w:t>C</w:t>
            </w:r>
            <w:r>
              <w:rPr>
                <w:rStyle w:val="a9"/>
                <w:rFonts w:hint="eastAsia"/>
                <w:b w:val="0"/>
                <w:sz w:val="18"/>
                <w:szCs w:val="18"/>
              </w:rPr>
              <w:t>hoice</w:t>
            </w:r>
          </w:p>
        </w:tc>
      </w:tr>
      <w:tr w:rsidR="00AA76AB" w:rsidRPr="00F10F04" w:rsidTr="004839AE">
        <w:tc>
          <w:tcPr>
            <w:tcW w:w="1384" w:type="dxa"/>
            <w:tcBorders>
              <w:top w:val="single" w:sz="4" w:space="0" w:color="000000"/>
              <w:left w:val="single" w:sz="4" w:space="0" w:color="000000"/>
              <w:bottom w:val="single" w:sz="4" w:space="0" w:color="000000"/>
              <w:right w:val="single" w:sz="4" w:space="0" w:color="000000"/>
            </w:tcBorders>
            <w:hideMark/>
          </w:tcPr>
          <w:p w:rsidR="00AA76AB" w:rsidRPr="00F10F04" w:rsidRDefault="00AA76AB" w:rsidP="004839AE">
            <w:pPr>
              <w:pStyle w:val="M"/>
              <w:ind w:firstLine="0"/>
              <w:rPr>
                <w:rStyle w:val="a9"/>
                <w:b w:val="0"/>
                <w:sz w:val="18"/>
                <w:szCs w:val="18"/>
              </w:rPr>
            </w:pPr>
            <w:r w:rsidRPr="00965CA1">
              <w:rPr>
                <w:rStyle w:val="a9"/>
                <w:rFonts w:hint="eastAsia"/>
                <w:b w:val="0"/>
                <w:sz w:val="18"/>
                <w:szCs w:val="18"/>
              </w:rPr>
              <w:t>流程性试题</w:t>
            </w:r>
          </w:p>
        </w:tc>
        <w:tc>
          <w:tcPr>
            <w:tcW w:w="7138" w:type="dxa"/>
            <w:tcBorders>
              <w:top w:val="single" w:sz="4" w:space="0" w:color="000000"/>
              <w:left w:val="single" w:sz="4" w:space="0" w:color="000000"/>
              <w:bottom w:val="single" w:sz="4" w:space="0" w:color="000000"/>
              <w:right w:val="single" w:sz="4" w:space="0" w:color="000000"/>
            </w:tcBorders>
            <w:hideMark/>
          </w:tcPr>
          <w:p w:rsidR="00AA76AB" w:rsidRPr="00F10F04" w:rsidRDefault="00AA76AB" w:rsidP="004839AE">
            <w:pPr>
              <w:pStyle w:val="M"/>
              <w:ind w:firstLine="0"/>
              <w:rPr>
                <w:rStyle w:val="a9"/>
                <w:b w:val="0"/>
                <w:sz w:val="18"/>
                <w:szCs w:val="18"/>
              </w:rPr>
            </w:pPr>
            <w:r>
              <w:rPr>
                <w:rStyle w:val="a9"/>
                <w:rFonts w:hint="eastAsia"/>
                <w:b w:val="0"/>
                <w:sz w:val="18"/>
                <w:szCs w:val="18"/>
              </w:rPr>
              <w:t>是</w:t>
            </w:r>
          </w:p>
        </w:tc>
      </w:tr>
      <w:tr w:rsidR="00AA76AB" w:rsidRPr="00F10F04" w:rsidTr="004839AE">
        <w:tc>
          <w:tcPr>
            <w:tcW w:w="1384" w:type="dxa"/>
            <w:tcBorders>
              <w:top w:val="single" w:sz="4" w:space="0" w:color="000000"/>
              <w:left w:val="single" w:sz="4" w:space="0" w:color="000000"/>
              <w:bottom w:val="single" w:sz="4" w:space="0" w:color="000000"/>
              <w:right w:val="single" w:sz="4" w:space="0" w:color="000000"/>
            </w:tcBorders>
            <w:hideMark/>
          </w:tcPr>
          <w:p w:rsidR="00AA76AB" w:rsidRPr="00F10F04" w:rsidRDefault="00AA76AB" w:rsidP="004839AE">
            <w:pPr>
              <w:pStyle w:val="M"/>
              <w:ind w:firstLine="0"/>
              <w:rPr>
                <w:rStyle w:val="a9"/>
                <w:b w:val="0"/>
                <w:sz w:val="18"/>
                <w:szCs w:val="18"/>
              </w:rPr>
            </w:pPr>
            <w:r>
              <w:rPr>
                <w:rFonts w:hint="eastAsia"/>
              </w:rPr>
              <w:t>示例</w:t>
            </w:r>
          </w:p>
        </w:tc>
        <w:tc>
          <w:tcPr>
            <w:tcW w:w="7138" w:type="dxa"/>
            <w:tcBorders>
              <w:top w:val="single" w:sz="4" w:space="0" w:color="000000"/>
              <w:left w:val="single" w:sz="4" w:space="0" w:color="000000"/>
              <w:bottom w:val="single" w:sz="4" w:space="0" w:color="000000"/>
              <w:right w:val="single" w:sz="4" w:space="0" w:color="000000"/>
            </w:tcBorders>
            <w:hideMark/>
          </w:tcPr>
          <w:p w:rsidR="00AA76AB" w:rsidRPr="00965CA1" w:rsidRDefault="00AA76AB" w:rsidP="004839AE">
            <w:pPr>
              <w:pStyle w:val="M"/>
              <w:spacing w:line="240" w:lineRule="auto"/>
              <w:ind w:firstLine="0"/>
              <w:rPr>
                <w:rStyle w:val="a9"/>
                <w:b w:val="0"/>
                <w:sz w:val="18"/>
                <w:szCs w:val="18"/>
              </w:rPr>
            </w:pPr>
            <w:r w:rsidRPr="00965CA1">
              <w:rPr>
                <w:rStyle w:val="a9"/>
                <w:b w:val="0"/>
                <w:sz w:val="18"/>
                <w:szCs w:val="18"/>
              </w:rPr>
              <w:t>&lt;assessmentItem identifier="</w:t>
            </w:r>
            <w:r w:rsidRPr="00FC0028">
              <w:rPr>
                <w:rStyle w:val="a9"/>
                <w:b w:val="0"/>
                <w:sz w:val="18"/>
                <w:szCs w:val="18"/>
              </w:rPr>
              <w:t>sflep-</w:t>
            </w:r>
            <w:r>
              <w:rPr>
                <w:rStyle w:val="a9"/>
                <w:rFonts w:hint="eastAsia"/>
                <w:b w:val="0"/>
                <w:sz w:val="18"/>
                <w:szCs w:val="18"/>
              </w:rPr>
              <w:t>ni</w:t>
            </w:r>
            <w:r w:rsidRPr="00FC0028">
              <w:rPr>
                <w:rStyle w:val="a9"/>
                <w:b w:val="0"/>
                <w:sz w:val="18"/>
                <w:szCs w:val="18"/>
              </w:rPr>
              <w:t>-</w:t>
            </w:r>
            <w:r>
              <w:rPr>
                <w:rStyle w:val="a9"/>
                <w:rFonts w:hint="eastAsia"/>
                <w:b w:val="0"/>
                <w:sz w:val="18"/>
                <w:szCs w:val="18"/>
              </w:rPr>
              <w:t>36</w:t>
            </w:r>
            <w:r w:rsidRPr="00FC0028">
              <w:rPr>
                <w:rStyle w:val="a9"/>
                <w:b w:val="0"/>
                <w:sz w:val="18"/>
                <w:szCs w:val="18"/>
              </w:rPr>
              <w:t>-</w:t>
            </w:r>
            <w:r>
              <w:rPr>
                <w:rStyle w:val="a9"/>
                <w:rFonts w:hint="eastAsia"/>
                <w:b w:val="0"/>
                <w:sz w:val="18"/>
                <w:szCs w:val="18"/>
              </w:rPr>
              <w:t>378</w:t>
            </w:r>
            <w:r w:rsidRPr="00965CA1">
              <w:rPr>
                <w:rStyle w:val="a9"/>
                <w:b w:val="0"/>
                <w:sz w:val="18"/>
                <w:szCs w:val="18"/>
              </w:rPr>
              <w:t>" type="</w:t>
            </w:r>
            <w:r>
              <w:rPr>
                <w:rStyle w:val="a9"/>
                <w:rFonts w:hint="eastAsia"/>
                <w:b w:val="0"/>
                <w:sz w:val="18"/>
                <w:szCs w:val="18"/>
              </w:rPr>
              <w:t>s</w:t>
            </w:r>
            <w:r w:rsidRPr="00AA76AB">
              <w:rPr>
                <w:rStyle w:val="a9"/>
                <w:b w:val="0"/>
                <w:sz w:val="18"/>
                <w:szCs w:val="18"/>
              </w:rPr>
              <w:t>tatements</w:t>
            </w:r>
            <w:r>
              <w:rPr>
                <w:rStyle w:val="a9"/>
                <w:rFonts w:hint="eastAsia"/>
                <w:b w:val="0"/>
                <w:sz w:val="18"/>
                <w:szCs w:val="18"/>
              </w:rPr>
              <w:t xml:space="preserve">" </w:t>
            </w:r>
            <w:r w:rsidRPr="00965CA1">
              <w:rPr>
                <w:rStyle w:val="a9"/>
                <w:b w:val="0"/>
                <w:sz w:val="18"/>
                <w:szCs w:val="18"/>
              </w:rPr>
              <w:t>level="4"&gt;</w:t>
            </w:r>
          </w:p>
          <w:p w:rsidR="00AA76AB" w:rsidRDefault="00AA76AB" w:rsidP="004839AE">
            <w:pPr>
              <w:pStyle w:val="M"/>
              <w:spacing w:line="240" w:lineRule="auto"/>
              <w:rPr>
                <w:rStyle w:val="a9"/>
                <w:b w:val="0"/>
                <w:sz w:val="18"/>
                <w:szCs w:val="18"/>
              </w:rPr>
            </w:pPr>
            <w:r w:rsidRPr="00662B04">
              <w:rPr>
                <w:rStyle w:val="a9"/>
                <w:b w:val="0"/>
                <w:sz w:val="18"/>
                <w:szCs w:val="18"/>
              </w:rPr>
              <w:t>&lt;question type="choice"&gt;</w:t>
            </w:r>
          </w:p>
          <w:p w:rsidR="00AA76AB" w:rsidRDefault="00AA76AB" w:rsidP="004839AE">
            <w:pPr>
              <w:pStyle w:val="M"/>
              <w:spacing w:line="240" w:lineRule="auto"/>
              <w:rPr>
                <w:rStyle w:val="a9"/>
                <w:b w:val="0"/>
                <w:sz w:val="18"/>
                <w:szCs w:val="18"/>
              </w:rPr>
            </w:pPr>
            <w:r>
              <w:rPr>
                <w:rStyle w:val="a9"/>
                <w:rFonts w:hint="eastAsia"/>
                <w:b w:val="0"/>
                <w:sz w:val="18"/>
                <w:szCs w:val="18"/>
              </w:rPr>
              <w:tab/>
            </w:r>
            <w:r w:rsidRPr="009D712E">
              <w:rPr>
                <w:rStyle w:val="a9"/>
                <w:b w:val="0"/>
                <w:sz w:val="18"/>
                <w:szCs w:val="18"/>
              </w:rPr>
              <w:t>&lt;prompt&gt;</w:t>
            </w:r>
          </w:p>
          <w:p w:rsidR="00AA76AB" w:rsidRDefault="00AA76AB" w:rsidP="004839AE">
            <w:pPr>
              <w:pStyle w:val="M"/>
              <w:spacing w:line="240" w:lineRule="auto"/>
              <w:rPr>
                <w:rStyle w:val="a9"/>
                <w:b w:val="0"/>
                <w:sz w:val="18"/>
                <w:szCs w:val="18"/>
              </w:rPr>
            </w:pPr>
            <w:r>
              <w:rPr>
                <w:rStyle w:val="a9"/>
                <w:b w:val="0"/>
                <w:sz w:val="18"/>
                <w:szCs w:val="18"/>
              </w:rPr>
              <w:tab/>
            </w:r>
            <w:r>
              <w:rPr>
                <w:rStyle w:val="a9"/>
                <w:rFonts w:hint="eastAsia"/>
                <w:b w:val="0"/>
                <w:sz w:val="18"/>
                <w:szCs w:val="18"/>
              </w:rPr>
              <w:t>&lt;!</w:t>
            </w:r>
            <w:r>
              <w:rPr>
                <w:rStyle w:val="a9"/>
                <w:b w:val="0"/>
                <w:sz w:val="18"/>
                <w:szCs w:val="18"/>
              </w:rPr>
              <w:t>—</w:t>
            </w:r>
            <w:r>
              <w:rPr>
                <w:rStyle w:val="a9"/>
                <w:rFonts w:hint="eastAsia"/>
                <w:b w:val="0"/>
                <w:sz w:val="18"/>
                <w:szCs w:val="18"/>
              </w:rPr>
              <w:t xml:space="preserve">Question X </w:t>
            </w:r>
            <w:r>
              <w:rPr>
                <w:rStyle w:val="a9"/>
                <w:rFonts w:hint="eastAsia"/>
                <w:b w:val="0"/>
                <w:sz w:val="18"/>
                <w:szCs w:val="18"/>
              </w:rPr>
              <w:t>声音</w:t>
            </w:r>
            <w:r>
              <w:rPr>
                <w:rStyle w:val="a9"/>
                <w:rFonts w:hint="eastAsia"/>
                <w:b w:val="0"/>
                <w:sz w:val="18"/>
                <w:szCs w:val="18"/>
              </w:rPr>
              <w:t>--&gt;</w:t>
            </w:r>
          </w:p>
          <w:p w:rsidR="00AA76AB" w:rsidRPr="009D712E" w:rsidRDefault="00AA76AB" w:rsidP="004839AE">
            <w:pPr>
              <w:pStyle w:val="M"/>
              <w:spacing w:line="240" w:lineRule="auto"/>
              <w:rPr>
                <w:rStyle w:val="a9"/>
                <w:b w:val="0"/>
                <w:sz w:val="18"/>
                <w:szCs w:val="18"/>
              </w:rPr>
            </w:pPr>
            <w:r>
              <w:rPr>
                <w:rStyle w:val="a9"/>
                <w:rFonts w:hint="eastAsia"/>
                <w:b w:val="0"/>
                <w:sz w:val="18"/>
                <w:szCs w:val="18"/>
              </w:rPr>
              <w:tab/>
            </w:r>
            <w:r w:rsidRPr="009D712E">
              <w:rPr>
                <w:rStyle w:val="a9"/>
                <w:b w:val="0"/>
                <w:sz w:val="18"/>
                <w:szCs w:val="18"/>
              </w:rPr>
              <w:t>&lt;sound</w:t>
            </w:r>
            <w:r>
              <w:rPr>
                <w:rStyle w:val="a9"/>
                <w:rFonts w:hint="eastAsia"/>
                <w:b w:val="0"/>
                <w:sz w:val="18"/>
                <w:szCs w:val="18"/>
              </w:rPr>
              <w:t xml:space="preserve"> duration="5" src</w:t>
            </w:r>
            <w:r w:rsidRPr="009D712E">
              <w:rPr>
                <w:rStyle w:val="a9"/>
                <w:b w:val="0"/>
                <w:sz w:val="18"/>
                <w:szCs w:val="18"/>
              </w:rPr>
              <w:t>="sound/</w:t>
            </w:r>
            <w:r w:rsidRPr="00FC0028">
              <w:rPr>
                <w:rStyle w:val="a9"/>
                <w:b w:val="0"/>
                <w:sz w:val="18"/>
                <w:szCs w:val="18"/>
              </w:rPr>
              <w:t>sflep-</w:t>
            </w:r>
            <w:r>
              <w:rPr>
                <w:rStyle w:val="a9"/>
                <w:rFonts w:hint="eastAsia"/>
                <w:b w:val="0"/>
                <w:sz w:val="18"/>
                <w:szCs w:val="18"/>
              </w:rPr>
              <w:t>ni</w:t>
            </w:r>
            <w:r w:rsidRPr="00FC0028">
              <w:rPr>
                <w:rStyle w:val="a9"/>
                <w:b w:val="0"/>
                <w:sz w:val="18"/>
                <w:szCs w:val="18"/>
              </w:rPr>
              <w:t>-</w:t>
            </w:r>
            <w:r>
              <w:rPr>
                <w:rStyle w:val="a9"/>
                <w:rFonts w:hint="eastAsia"/>
                <w:b w:val="0"/>
                <w:sz w:val="18"/>
                <w:szCs w:val="18"/>
              </w:rPr>
              <w:t>3</w:t>
            </w:r>
            <w:r w:rsidRPr="00FC0028">
              <w:rPr>
                <w:rStyle w:val="a9"/>
                <w:b w:val="0"/>
                <w:sz w:val="18"/>
                <w:szCs w:val="18"/>
              </w:rPr>
              <w:t>-</w:t>
            </w:r>
            <w:r>
              <w:rPr>
                <w:rStyle w:val="a9"/>
                <w:rFonts w:hint="eastAsia"/>
                <w:b w:val="0"/>
                <w:sz w:val="18"/>
                <w:szCs w:val="18"/>
              </w:rPr>
              <w:t>378-1</w:t>
            </w:r>
            <w:r>
              <w:rPr>
                <w:rStyle w:val="a9"/>
                <w:b w:val="0"/>
                <w:sz w:val="18"/>
                <w:szCs w:val="18"/>
              </w:rPr>
              <w:t>.mp3"</w:t>
            </w:r>
            <w:r>
              <w:rPr>
                <w:rStyle w:val="a9"/>
                <w:rFonts w:hint="eastAsia"/>
                <w:b w:val="0"/>
                <w:sz w:val="18"/>
                <w:szCs w:val="18"/>
              </w:rPr>
              <w:t xml:space="preserve"> /&gt;</w:t>
            </w:r>
          </w:p>
          <w:p w:rsidR="00AA76AB" w:rsidRPr="009D712E" w:rsidRDefault="00AA76AB" w:rsidP="004839AE">
            <w:pPr>
              <w:pStyle w:val="M"/>
              <w:spacing w:line="240" w:lineRule="auto"/>
              <w:rPr>
                <w:rStyle w:val="a9"/>
                <w:b w:val="0"/>
                <w:sz w:val="18"/>
                <w:szCs w:val="18"/>
              </w:rPr>
            </w:pPr>
            <w:r>
              <w:rPr>
                <w:rStyle w:val="a9"/>
                <w:rFonts w:hint="eastAsia"/>
                <w:b w:val="0"/>
                <w:sz w:val="18"/>
                <w:szCs w:val="18"/>
              </w:rPr>
              <w:tab/>
            </w:r>
            <w:r w:rsidRPr="009D712E">
              <w:rPr>
                <w:rStyle w:val="a9"/>
                <w:b w:val="0"/>
                <w:sz w:val="18"/>
                <w:szCs w:val="18"/>
              </w:rPr>
              <w:t>&lt;sound</w:t>
            </w:r>
            <w:r>
              <w:rPr>
                <w:rStyle w:val="a9"/>
                <w:rFonts w:hint="eastAsia"/>
                <w:b w:val="0"/>
                <w:sz w:val="18"/>
                <w:szCs w:val="18"/>
              </w:rPr>
              <w:t xml:space="preserve"> duration="30" src</w:t>
            </w:r>
            <w:r w:rsidRPr="009D712E">
              <w:rPr>
                <w:rStyle w:val="a9"/>
                <w:b w:val="0"/>
                <w:sz w:val="18"/>
                <w:szCs w:val="18"/>
              </w:rPr>
              <w:t>="sound/</w:t>
            </w:r>
            <w:r w:rsidRPr="00FC0028">
              <w:rPr>
                <w:rStyle w:val="a9"/>
                <w:b w:val="0"/>
                <w:sz w:val="18"/>
                <w:szCs w:val="18"/>
              </w:rPr>
              <w:t>sflep-</w:t>
            </w:r>
            <w:r>
              <w:rPr>
                <w:rStyle w:val="a9"/>
                <w:rFonts w:hint="eastAsia"/>
                <w:b w:val="0"/>
                <w:sz w:val="18"/>
                <w:szCs w:val="18"/>
              </w:rPr>
              <w:t>ni</w:t>
            </w:r>
            <w:r w:rsidRPr="00FC0028">
              <w:rPr>
                <w:rStyle w:val="a9"/>
                <w:b w:val="0"/>
                <w:sz w:val="18"/>
                <w:szCs w:val="18"/>
              </w:rPr>
              <w:t>-</w:t>
            </w:r>
            <w:r>
              <w:rPr>
                <w:rStyle w:val="a9"/>
                <w:rFonts w:hint="eastAsia"/>
                <w:b w:val="0"/>
                <w:sz w:val="18"/>
                <w:szCs w:val="18"/>
              </w:rPr>
              <w:t>3</w:t>
            </w:r>
            <w:r w:rsidRPr="00FC0028">
              <w:rPr>
                <w:rStyle w:val="a9"/>
                <w:b w:val="0"/>
                <w:sz w:val="18"/>
                <w:szCs w:val="18"/>
              </w:rPr>
              <w:t>-</w:t>
            </w:r>
            <w:r>
              <w:rPr>
                <w:rStyle w:val="a9"/>
                <w:rFonts w:hint="eastAsia"/>
                <w:b w:val="0"/>
                <w:sz w:val="18"/>
                <w:szCs w:val="18"/>
              </w:rPr>
              <w:t>378-2</w:t>
            </w:r>
            <w:r>
              <w:rPr>
                <w:rStyle w:val="a9"/>
                <w:b w:val="0"/>
                <w:sz w:val="18"/>
                <w:szCs w:val="18"/>
              </w:rPr>
              <w:t>.mp3"</w:t>
            </w:r>
            <w:r>
              <w:rPr>
                <w:rStyle w:val="a9"/>
                <w:rFonts w:hint="eastAsia"/>
                <w:b w:val="0"/>
                <w:sz w:val="18"/>
                <w:szCs w:val="18"/>
              </w:rPr>
              <w:t xml:space="preserve"> </w:t>
            </w:r>
            <w:r>
              <w:rPr>
                <w:rStyle w:val="a9"/>
                <w:b w:val="0"/>
                <w:sz w:val="18"/>
                <w:szCs w:val="18"/>
              </w:rPr>
              <w:tab/>
            </w:r>
            <w:r>
              <w:rPr>
                <w:rStyle w:val="a9"/>
                <w:rFonts w:hint="eastAsia"/>
                <w:b w:val="0"/>
                <w:sz w:val="18"/>
                <w:szCs w:val="18"/>
              </w:rPr>
              <w:tab/>
            </w:r>
            <w:r>
              <w:rPr>
                <w:rStyle w:val="a9"/>
                <w:b w:val="0"/>
                <w:sz w:val="18"/>
                <w:szCs w:val="18"/>
              </w:rPr>
              <w:tab/>
            </w:r>
            <w:r>
              <w:rPr>
                <w:rStyle w:val="a9"/>
                <w:rFonts w:hint="eastAsia"/>
                <w:b w:val="0"/>
                <w:sz w:val="18"/>
                <w:szCs w:val="18"/>
              </w:rPr>
              <w:tab/>
            </w:r>
            <w:r>
              <w:rPr>
                <w:rStyle w:val="a9"/>
                <w:b w:val="0"/>
                <w:sz w:val="18"/>
                <w:szCs w:val="18"/>
              </w:rPr>
              <w:tab/>
            </w:r>
            <w:r>
              <w:rPr>
                <w:rStyle w:val="a9"/>
                <w:rFonts w:hint="eastAsia"/>
                <w:b w:val="0"/>
                <w:sz w:val="18"/>
                <w:szCs w:val="18"/>
              </w:rPr>
              <w:tab/>
            </w:r>
            <w:r w:rsidRPr="009D712E">
              <w:rPr>
                <w:rStyle w:val="a9"/>
                <w:b w:val="0"/>
                <w:sz w:val="18"/>
                <w:szCs w:val="18"/>
              </w:rPr>
              <w:t>transcript="</w:t>
            </w:r>
            <w:r w:rsidRPr="00DD387E">
              <w:rPr>
                <w:rStyle w:val="a9"/>
                <w:b w:val="0"/>
                <w:sz w:val="18"/>
                <w:szCs w:val="18"/>
              </w:rPr>
              <w:t>Hello?</w:t>
            </w:r>
            <w:r w:rsidRPr="009D712E">
              <w:rPr>
                <w:rStyle w:val="a9"/>
                <w:b w:val="0"/>
                <w:sz w:val="18"/>
                <w:szCs w:val="18"/>
              </w:rPr>
              <w:t>"</w:t>
            </w:r>
            <w:r>
              <w:rPr>
                <w:rStyle w:val="a9"/>
                <w:rFonts w:hint="eastAsia"/>
                <w:b w:val="0"/>
                <w:sz w:val="18"/>
                <w:szCs w:val="18"/>
              </w:rPr>
              <w:t xml:space="preserve"> </w:t>
            </w:r>
            <w:r w:rsidRPr="009D712E">
              <w:rPr>
                <w:rStyle w:val="a9"/>
                <w:b w:val="0"/>
                <w:sz w:val="18"/>
                <w:szCs w:val="18"/>
              </w:rPr>
              <w:t>/&gt;</w:t>
            </w:r>
          </w:p>
          <w:p w:rsidR="00AA76AB" w:rsidRPr="00662B04" w:rsidRDefault="00AA76AB" w:rsidP="004839AE">
            <w:pPr>
              <w:pStyle w:val="M"/>
              <w:spacing w:line="240" w:lineRule="auto"/>
              <w:rPr>
                <w:rStyle w:val="a9"/>
                <w:b w:val="0"/>
                <w:sz w:val="18"/>
                <w:szCs w:val="18"/>
              </w:rPr>
            </w:pPr>
            <w:r>
              <w:rPr>
                <w:rStyle w:val="a9"/>
                <w:rFonts w:hint="eastAsia"/>
                <w:b w:val="0"/>
                <w:sz w:val="18"/>
                <w:szCs w:val="18"/>
              </w:rPr>
              <w:tab/>
            </w:r>
            <w:r w:rsidRPr="009D712E">
              <w:rPr>
                <w:rStyle w:val="a9"/>
                <w:b w:val="0"/>
                <w:sz w:val="18"/>
                <w:szCs w:val="18"/>
              </w:rPr>
              <w:t>&lt;/prompt&gt;</w:t>
            </w:r>
          </w:p>
          <w:p w:rsidR="00AA76AB" w:rsidRPr="00662B04" w:rsidRDefault="00AA76AB" w:rsidP="004839AE">
            <w:pPr>
              <w:pStyle w:val="M"/>
              <w:spacing w:line="240" w:lineRule="auto"/>
              <w:rPr>
                <w:rStyle w:val="a9"/>
                <w:b w:val="0"/>
                <w:sz w:val="18"/>
                <w:szCs w:val="18"/>
              </w:rPr>
            </w:pPr>
            <w:r w:rsidRPr="00662B04">
              <w:rPr>
                <w:rStyle w:val="a9"/>
                <w:b w:val="0"/>
                <w:sz w:val="18"/>
                <w:szCs w:val="18"/>
              </w:rPr>
              <w:tab/>
              <w:t>&lt;choice&gt;</w:t>
            </w:r>
          </w:p>
          <w:p w:rsidR="00AA76AB" w:rsidRPr="00662B04" w:rsidRDefault="00AA76AB" w:rsidP="004839AE">
            <w:pPr>
              <w:pStyle w:val="M"/>
              <w:spacing w:line="240" w:lineRule="auto"/>
              <w:rPr>
                <w:rStyle w:val="a9"/>
                <w:b w:val="0"/>
                <w:sz w:val="18"/>
                <w:szCs w:val="18"/>
              </w:rPr>
            </w:pPr>
            <w:r w:rsidRPr="00662B04">
              <w:rPr>
                <w:rStyle w:val="a9"/>
                <w:b w:val="0"/>
                <w:sz w:val="18"/>
                <w:szCs w:val="18"/>
              </w:rPr>
              <w:tab/>
            </w:r>
            <w:r w:rsidRPr="00662B04">
              <w:rPr>
                <w:rStyle w:val="a9"/>
                <w:b w:val="0"/>
                <w:sz w:val="18"/>
                <w:szCs w:val="18"/>
              </w:rPr>
              <w:tab/>
              <w:t>&lt;option&gt;</w:t>
            </w:r>
            <w:r w:rsidRPr="00F35868">
              <w:rPr>
                <w:rStyle w:val="a9"/>
                <w:b w:val="0"/>
                <w:sz w:val="18"/>
                <w:szCs w:val="18"/>
              </w:rPr>
              <w:t>She would have something more important to do.</w:t>
            </w:r>
            <w:r w:rsidRPr="00662B04">
              <w:rPr>
                <w:rStyle w:val="a9"/>
                <w:b w:val="0"/>
                <w:sz w:val="18"/>
                <w:szCs w:val="18"/>
              </w:rPr>
              <w:t>&lt;/option&gt;</w:t>
            </w:r>
          </w:p>
          <w:p w:rsidR="00AA76AB" w:rsidRPr="00662B04" w:rsidRDefault="00AA76AB" w:rsidP="004839AE">
            <w:pPr>
              <w:pStyle w:val="M"/>
              <w:spacing w:line="240" w:lineRule="auto"/>
              <w:rPr>
                <w:rStyle w:val="a9"/>
                <w:b w:val="0"/>
                <w:sz w:val="18"/>
                <w:szCs w:val="18"/>
              </w:rPr>
            </w:pPr>
            <w:r w:rsidRPr="00662B04">
              <w:rPr>
                <w:rStyle w:val="a9"/>
                <w:b w:val="0"/>
                <w:sz w:val="18"/>
                <w:szCs w:val="18"/>
              </w:rPr>
              <w:lastRenderedPageBreak/>
              <w:tab/>
            </w:r>
            <w:r w:rsidRPr="00662B04">
              <w:rPr>
                <w:rStyle w:val="a9"/>
                <w:b w:val="0"/>
                <w:sz w:val="18"/>
                <w:szCs w:val="18"/>
              </w:rPr>
              <w:tab/>
              <w:t>&lt;option&gt;</w:t>
            </w:r>
            <w:r w:rsidRPr="00F35868">
              <w:rPr>
                <w:rStyle w:val="a9"/>
                <w:b w:val="0"/>
                <w:sz w:val="18"/>
                <w:szCs w:val="18"/>
              </w:rPr>
              <w:t>She had to meet a friend of hers.</w:t>
            </w:r>
            <w:r w:rsidRPr="00662B04">
              <w:rPr>
                <w:rStyle w:val="a9"/>
                <w:b w:val="0"/>
                <w:sz w:val="18"/>
                <w:szCs w:val="18"/>
              </w:rPr>
              <w:t>&lt;/option&gt;</w:t>
            </w:r>
          </w:p>
          <w:p w:rsidR="00AA76AB" w:rsidRPr="00662B04" w:rsidRDefault="00AA76AB" w:rsidP="004839AE">
            <w:pPr>
              <w:pStyle w:val="M"/>
              <w:spacing w:line="240" w:lineRule="auto"/>
              <w:rPr>
                <w:rStyle w:val="a9"/>
                <w:b w:val="0"/>
                <w:sz w:val="18"/>
                <w:szCs w:val="18"/>
              </w:rPr>
            </w:pPr>
            <w:r w:rsidRPr="00662B04">
              <w:rPr>
                <w:rStyle w:val="a9"/>
                <w:b w:val="0"/>
                <w:sz w:val="18"/>
                <w:szCs w:val="18"/>
              </w:rPr>
              <w:tab/>
            </w:r>
            <w:r w:rsidRPr="00662B04">
              <w:rPr>
                <w:rStyle w:val="a9"/>
                <w:b w:val="0"/>
                <w:sz w:val="18"/>
                <w:szCs w:val="18"/>
              </w:rPr>
              <w:tab/>
              <w:t>&lt;option&gt;</w:t>
            </w:r>
            <w:r w:rsidRPr="00F35868">
              <w:rPr>
                <w:rStyle w:val="a9"/>
                <w:b w:val="0"/>
                <w:sz w:val="18"/>
                <w:szCs w:val="18"/>
              </w:rPr>
              <w:t>She was not in the mood to attend the party.</w:t>
            </w:r>
            <w:r w:rsidRPr="00662B04">
              <w:rPr>
                <w:rStyle w:val="a9"/>
                <w:b w:val="0"/>
                <w:sz w:val="18"/>
                <w:szCs w:val="18"/>
              </w:rPr>
              <w:t>&lt;/option&gt;</w:t>
            </w:r>
          </w:p>
          <w:p w:rsidR="00AA76AB" w:rsidRPr="00662B04" w:rsidRDefault="00AA76AB" w:rsidP="004839AE">
            <w:pPr>
              <w:pStyle w:val="M"/>
              <w:spacing w:line="240" w:lineRule="auto"/>
              <w:rPr>
                <w:rStyle w:val="a9"/>
                <w:b w:val="0"/>
                <w:sz w:val="18"/>
                <w:szCs w:val="18"/>
              </w:rPr>
            </w:pPr>
            <w:r w:rsidRPr="00662B04">
              <w:rPr>
                <w:rStyle w:val="a9"/>
                <w:b w:val="0"/>
                <w:sz w:val="18"/>
                <w:szCs w:val="18"/>
              </w:rPr>
              <w:tab/>
            </w:r>
            <w:r w:rsidRPr="00662B04">
              <w:rPr>
                <w:rStyle w:val="a9"/>
                <w:b w:val="0"/>
                <w:sz w:val="18"/>
                <w:szCs w:val="18"/>
              </w:rPr>
              <w:tab/>
              <w:t>&lt;option&gt;</w:t>
            </w:r>
            <w:r w:rsidRPr="00F35868">
              <w:rPr>
                <w:rStyle w:val="a9"/>
                <w:b w:val="0"/>
                <w:sz w:val="18"/>
                <w:szCs w:val="18"/>
              </w:rPr>
              <w:t>She was afraid she might be kept too late.</w:t>
            </w:r>
            <w:r w:rsidRPr="00662B04">
              <w:rPr>
                <w:rStyle w:val="a9"/>
                <w:b w:val="0"/>
                <w:sz w:val="18"/>
                <w:szCs w:val="18"/>
              </w:rPr>
              <w:t>&lt;/option&gt;</w:t>
            </w:r>
          </w:p>
          <w:p w:rsidR="00AA76AB" w:rsidRDefault="00AA76AB" w:rsidP="004839AE">
            <w:pPr>
              <w:pStyle w:val="M"/>
              <w:spacing w:line="240" w:lineRule="auto"/>
              <w:rPr>
                <w:rStyle w:val="a9"/>
                <w:b w:val="0"/>
                <w:sz w:val="18"/>
                <w:szCs w:val="18"/>
              </w:rPr>
            </w:pPr>
            <w:r>
              <w:rPr>
                <w:rStyle w:val="a9"/>
                <w:rFonts w:hint="eastAsia"/>
                <w:b w:val="0"/>
                <w:sz w:val="18"/>
                <w:szCs w:val="18"/>
              </w:rPr>
              <w:tab/>
            </w:r>
            <w:r w:rsidRPr="00662B04">
              <w:rPr>
                <w:rStyle w:val="a9"/>
                <w:b w:val="0"/>
                <w:sz w:val="18"/>
                <w:szCs w:val="18"/>
              </w:rPr>
              <w:t>&lt;/choice&gt;</w:t>
            </w:r>
          </w:p>
          <w:p w:rsidR="00AA76AB" w:rsidRPr="00662B04" w:rsidRDefault="00AA76AB" w:rsidP="004839AE">
            <w:pPr>
              <w:pStyle w:val="M"/>
              <w:spacing w:line="240" w:lineRule="auto"/>
              <w:rPr>
                <w:rStyle w:val="a9"/>
                <w:b w:val="0"/>
                <w:sz w:val="18"/>
                <w:szCs w:val="18"/>
              </w:rPr>
            </w:pPr>
            <w:r>
              <w:rPr>
                <w:rStyle w:val="a9"/>
                <w:b w:val="0"/>
                <w:sz w:val="18"/>
                <w:szCs w:val="18"/>
              </w:rPr>
              <w:tab/>
            </w:r>
            <w:r>
              <w:rPr>
                <w:rStyle w:val="a9"/>
                <w:rFonts w:hint="eastAsia"/>
                <w:b w:val="0"/>
                <w:sz w:val="18"/>
                <w:szCs w:val="18"/>
              </w:rPr>
              <w:t xml:space="preserve">&lt;pause </w:t>
            </w:r>
            <w:r w:rsidRPr="009D712E">
              <w:rPr>
                <w:rStyle w:val="a9"/>
                <w:b w:val="0"/>
                <w:sz w:val="18"/>
                <w:szCs w:val="18"/>
              </w:rPr>
              <w:t>duration</w:t>
            </w:r>
            <w:r>
              <w:rPr>
                <w:rStyle w:val="a9"/>
                <w:rFonts w:hint="eastAsia"/>
                <w:b w:val="0"/>
                <w:sz w:val="18"/>
                <w:szCs w:val="18"/>
              </w:rPr>
              <w:t>="15" /&gt;</w:t>
            </w:r>
          </w:p>
          <w:p w:rsidR="00AA76AB" w:rsidRPr="00662B04" w:rsidRDefault="00AA76AB" w:rsidP="004839AE">
            <w:pPr>
              <w:pStyle w:val="M"/>
              <w:spacing w:line="240" w:lineRule="auto"/>
              <w:rPr>
                <w:rStyle w:val="a9"/>
                <w:b w:val="0"/>
                <w:sz w:val="18"/>
                <w:szCs w:val="18"/>
              </w:rPr>
            </w:pPr>
            <w:r>
              <w:rPr>
                <w:rStyle w:val="a9"/>
                <w:rFonts w:hint="eastAsia"/>
                <w:b w:val="0"/>
                <w:sz w:val="18"/>
                <w:szCs w:val="18"/>
              </w:rPr>
              <w:tab/>
            </w:r>
            <w:r w:rsidRPr="00662B04">
              <w:rPr>
                <w:rStyle w:val="a9"/>
                <w:b w:val="0"/>
                <w:sz w:val="18"/>
                <w:szCs w:val="18"/>
              </w:rPr>
              <w:t>&lt;key&gt;2&lt;/key&gt;</w:t>
            </w:r>
          </w:p>
          <w:p w:rsidR="00AA76AB" w:rsidRDefault="00AA76AB" w:rsidP="004839AE">
            <w:pPr>
              <w:pStyle w:val="M"/>
              <w:spacing w:line="240" w:lineRule="auto"/>
              <w:ind w:firstLine="0"/>
              <w:rPr>
                <w:rStyle w:val="a9"/>
                <w:b w:val="0"/>
                <w:sz w:val="18"/>
                <w:szCs w:val="18"/>
              </w:rPr>
            </w:pPr>
            <w:r>
              <w:rPr>
                <w:rStyle w:val="a9"/>
                <w:rFonts w:hint="eastAsia"/>
                <w:b w:val="0"/>
                <w:sz w:val="18"/>
                <w:szCs w:val="18"/>
              </w:rPr>
              <w:tab/>
            </w:r>
            <w:r w:rsidRPr="00662B04">
              <w:rPr>
                <w:rStyle w:val="a9"/>
                <w:b w:val="0"/>
                <w:sz w:val="18"/>
                <w:szCs w:val="18"/>
              </w:rPr>
              <w:t>&lt;/question&gt;</w:t>
            </w:r>
          </w:p>
          <w:p w:rsidR="00AA76AB" w:rsidRPr="00F10F04" w:rsidRDefault="00AA76AB" w:rsidP="004839AE">
            <w:pPr>
              <w:pStyle w:val="M"/>
              <w:spacing w:line="240" w:lineRule="auto"/>
              <w:ind w:firstLine="0"/>
              <w:rPr>
                <w:rStyle w:val="a9"/>
                <w:b w:val="0"/>
                <w:sz w:val="18"/>
                <w:szCs w:val="18"/>
              </w:rPr>
            </w:pPr>
            <w:r w:rsidRPr="00965CA1">
              <w:rPr>
                <w:rStyle w:val="a9"/>
                <w:b w:val="0"/>
                <w:sz w:val="18"/>
                <w:szCs w:val="18"/>
              </w:rPr>
              <w:t>&lt;/assessmentItem&gt;</w:t>
            </w:r>
          </w:p>
        </w:tc>
      </w:tr>
    </w:tbl>
    <w:p w:rsidR="00AA76AB" w:rsidRDefault="00AA76AB" w:rsidP="005621E9"/>
    <w:p w:rsidR="000638A8" w:rsidRDefault="000638A8" w:rsidP="000638A8">
      <w:pPr>
        <w:pStyle w:val="3"/>
        <w:numPr>
          <w:ilvl w:val="2"/>
          <w:numId w:val="15"/>
        </w:numPr>
      </w:pPr>
      <w:bookmarkStart w:id="745" w:name="_Toc286841268"/>
      <w:r w:rsidRPr="000638A8">
        <w:rPr>
          <w:rFonts w:hint="eastAsia"/>
        </w:rPr>
        <w:t>句子选词填空</w:t>
      </w:r>
      <w:r>
        <w:rPr>
          <w:rFonts w:hint="eastAsia"/>
        </w:rPr>
        <w:t>（</w:t>
      </w:r>
      <w:r w:rsidRPr="000638A8">
        <w:t>Sentence Blank Filling with Chosen Words</w:t>
      </w:r>
      <w:r>
        <w:rPr>
          <w:rFonts w:hint="eastAsia"/>
        </w:rPr>
        <w:t>）</w:t>
      </w:r>
      <w:bookmarkEnd w:id="745"/>
    </w:p>
    <w:p w:rsidR="000638A8" w:rsidRPr="00D46068" w:rsidRDefault="000638A8" w:rsidP="000638A8">
      <w:pPr>
        <w:pStyle w:val="af8"/>
      </w:pPr>
      <w:r w:rsidRPr="00242408">
        <w:rPr>
          <w:rFonts w:hint="eastAsia"/>
        </w:rPr>
        <w:t>表</w:t>
      </w:r>
      <w:r w:rsidRPr="00242408">
        <w:rPr>
          <w:rFonts w:hint="eastAsia"/>
        </w:rPr>
        <w:t xml:space="preserve"> </w:t>
      </w:r>
      <w:r>
        <w:rPr>
          <w:rFonts w:hint="eastAsia"/>
        </w:rPr>
        <w:t>5-</w:t>
      </w:r>
      <w:r w:rsidR="00206B10">
        <w:rPr>
          <w:rFonts w:hint="eastAsia"/>
        </w:rPr>
        <w:t>3</w:t>
      </w:r>
      <w:r>
        <w:rPr>
          <w:rFonts w:hint="eastAsia"/>
        </w:rPr>
        <w:t>7</w:t>
      </w:r>
      <w:r w:rsidRPr="000638A8">
        <w:rPr>
          <w:rFonts w:hint="eastAsia"/>
        </w:rPr>
        <w:t>句子选词填空</w:t>
      </w:r>
      <w:r w:rsidRPr="00C6290C">
        <w:rPr>
          <w:rFonts w:hint="eastAsia"/>
        </w:rPr>
        <w:t>（</w:t>
      </w:r>
      <w:r w:rsidRPr="000638A8">
        <w:t>Sentence Blank Filling with Chosen Words</w:t>
      </w:r>
      <w:r w:rsidRPr="00C6290C">
        <w:rPr>
          <w:rFonts w:hint="eastAsia"/>
        </w:rPr>
        <w:t>）</w:t>
      </w:r>
      <w:r>
        <w:rPr>
          <w:rFonts w:hint="eastAsia"/>
        </w:rPr>
        <w:t>示例说明</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84"/>
        <w:gridCol w:w="7138"/>
      </w:tblGrid>
      <w:tr w:rsidR="000638A8" w:rsidRPr="00F10F04" w:rsidTr="004839AE">
        <w:tc>
          <w:tcPr>
            <w:tcW w:w="1384" w:type="dxa"/>
            <w:tcBorders>
              <w:top w:val="single" w:sz="4" w:space="0" w:color="000000"/>
              <w:left w:val="single" w:sz="4" w:space="0" w:color="000000"/>
              <w:bottom w:val="single" w:sz="4" w:space="0" w:color="000000"/>
              <w:right w:val="single" w:sz="4" w:space="0" w:color="000000"/>
            </w:tcBorders>
            <w:hideMark/>
          </w:tcPr>
          <w:p w:rsidR="000638A8" w:rsidRPr="00F10F04" w:rsidRDefault="000638A8" w:rsidP="004839AE">
            <w:pPr>
              <w:pStyle w:val="M"/>
              <w:ind w:firstLine="0"/>
              <w:rPr>
                <w:rStyle w:val="a9"/>
                <w:b w:val="0"/>
                <w:sz w:val="18"/>
                <w:szCs w:val="18"/>
              </w:rPr>
            </w:pPr>
            <w:r w:rsidRPr="00F10F04">
              <w:rPr>
                <w:rStyle w:val="a9"/>
                <w:rFonts w:hint="eastAsia"/>
                <w:b w:val="0"/>
                <w:sz w:val="18"/>
                <w:szCs w:val="18"/>
              </w:rPr>
              <w:t>名称</w:t>
            </w:r>
          </w:p>
        </w:tc>
        <w:tc>
          <w:tcPr>
            <w:tcW w:w="7138" w:type="dxa"/>
            <w:tcBorders>
              <w:top w:val="single" w:sz="4" w:space="0" w:color="000000"/>
              <w:left w:val="single" w:sz="4" w:space="0" w:color="000000"/>
              <w:bottom w:val="single" w:sz="4" w:space="0" w:color="000000"/>
              <w:right w:val="single" w:sz="4" w:space="0" w:color="000000"/>
            </w:tcBorders>
            <w:hideMark/>
          </w:tcPr>
          <w:p w:rsidR="000638A8" w:rsidRPr="00F10F04" w:rsidRDefault="000638A8" w:rsidP="004839AE">
            <w:pPr>
              <w:pStyle w:val="M"/>
              <w:ind w:firstLine="0"/>
              <w:rPr>
                <w:rStyle w:val="a9"/>
                <w:b w:val="0"/>
                <w:sz w:val="18"/>
                <w:szCs w:val="18"/>
              </w:rPr>
            </w:pPr>
            <w:r>
              <w:rPr>
                <w:rStyle w:val="a9"/>
                <w:rFonts w:hint="eastAsia"/>
                <w:b w:val="0"/>
                <w:sz w:val="18"/>
                <w:szCs w:val="18"/>
              </w:rPr>
              <w:t>说明</w:t>
            </w:r>
          </w:p>
        </w:tc>
      </w:tr>
      <w:tr w:rsidR="000638A8" w:rsidRPr="00F10F04" w:rsidTr="004839AE">
        <w:tc>
          <w:tcPr>
            <w:tcW w:w="1384" w:type="dxa"/>
            <w:tcBorders>
              <w:top w:val="single" w:sz="4" w:space="0" w:color="000000"/>
              <w:left w:val="single" w:sz="4" w:space="0" w:color="000000"/>
              <w:bottom w:val="single" w:sz="4" w:space="0" w:color="000000"/>
              <w:right w:val="single" w:sz="4" w:space="0" w:color="000000"/>
            </w:tcBorders>
            <w:hideMark/>
          </w:tcPr>
          <w:p w:rsidR="000638A8" w:rsidRPr="00965CA1" w:rsidRDefault="000638A8" w:rsidP="004839AE">
            <w:pPr>
              <w:pStyle w:val="M"/>
              <w:ind w:firstLine="0"/>
              <w:rPr>
                <w:rStyle w:val="a9"/>
                <w:b w:val="0"/>
                <w:sz w:val="18"/>
                <w:szCs w:val="18"/>
              </w:rPr>
            </w:pPr>
            <w:r>
              <w:rPr>
                <w:rStyle w:val="a9"/>
                <w:rFonts w:hint="eastAsia"/>
                <w:b w:val="0"/>
                <w:sz w:val="18"/>
                <w:szCs w:val="18"/>
              </w:rPr>
              <w:t>类型序号</w:t>
            </w:r>
          </w:p>
        </w:tc>
        <w:tc>
          <w:tcPr>
            <w:tcW w:w="7138" w:type="dxa"/>
            <w:tcBorders>
              <w:top w:val="single" w:sz="4" w:space="0" w:color="000000"/>
              <w:left w:val="single" w:sz="4" w:space="0" w:color="000000"/>
              <w:bottom w:val="single" w:sz="4" w:space="0" w:color="000000"/>
              <w:right w:val="single" w:sz="4" w:space="0" w:color="000000"/>
            </w:tcBorders>
            <w:hideMark/>
          </w:tcPr>
          <w:p w:rsidR="000638A8" w:rsidRDefault="00FD4FD3" w:rsidP="004839AE">
            <w:pPr>
              <w:pStyle w:val="M"/>
              <w:ind w:firstLine="0"/>
              <w:rPr>
                <w:rStyle w:val="a9"/>
                <w:b w:val="0"/>
                <w:sz w:val="18"/>
                <w:szCs w:val="18"/>
              </w:rPr>
            </w:pPr>
            <w:r>
              <w:rPr>
                <w:rStyle w:val="a9"/>
                <w:rFonts w:hint="eastAsia"/>
                <w:b w:val="0"/>
                <w:sz w:val="18"/>
                <w:szCs w:val="18"/>
              </w:rPr>
              <w:t>3</w:t>
            </w:r>
            <w:r w:rsidR="000638A8">
              <w:rPr>
                <w:rStyle w:val="a9"/>
                <w:rFonts w:hint="eastAsia"/>
                <w:b w:val="0"/>
                <w:sz w:val="18"/>
                <w:szCs w:val="18"/>
              </w:rPr>
              <w:t>7</w:t>
            </w:r>
          </w:p>
        </w:tc>
      </w:tr>
      <w:tr w:rsidR="000638A8" w:rsidRPr="00F10F04" w:rsidTr="004839AE">
        <w:tc>
          <w:tcPr>
            <w:tcW w:w="1384" w:type="dxa"/>
            <w:tcBorders>
              <w:top w:val="single" w:sz="4" w:space="0" w:color="000000"/>
              <w:left w:val="single" w:sz="4" w:space="0" w:color="000000"/>
              <w:bottom w:val="single" w:sz="4" w:space="0" w:color="000000"/>
              <w:right w:val="single" w:sz="4" w:space="0" w:color="000000"/>
            </w:tcBorders>
            <w:hideMark/>
          </w:tcPr>
          <w:p w:rsidR="000638A8" w:rsidRDefault="000638A8" w:rsidP="004839AE">
            <w:pPr>
              <w:pStyle w:val="M"/>
              <w:ind w:firstLine="0"/>
              <w:rPr>
                <w:rStyle w:val="a9"/>
                <w:b w:val="0"/>
                <w:sz w:val="18"/>
                <w:szCs w:val="18"/>
              </w:rPr>
            </w:pPr>
            <w:r>
              <w:rPr>
                <w:rStyle w:val="a9"/>
                <w:rFonts w:hint="eastAsia"/>
                <w:b w:val="0"/>
                <w:sz w:val="18"/>
                <w:szCs w:val="18"/>
              </w:rPr>
              <w:t>类型标识</w:t>
            </w:r>
          </w:p>
        </w:tc>
        <w:tc>
          <w:tcPr>
            <w:tcW w:w="7138" w:type="dxa"/>
            <w:tcBorders>
              <w:top w:val="single" w:sz="4" w:space="0" w:color="000000"/>
              <w:left w:val="single" w:sz="4" w:space="0" w:color="000000"/>
              <w:bottom w:val="single" w:sz="4" w:space="0" w:color="000000"/>
              <w:right w:val="single" w:sz="4" w:space="0" w:color="000000"/>
            </w:tcBorders>
            <w:hideMark/>
          </w:tcPr>
          <w:p w:rsidR="000638A8" w:rsidRDefault="00C8210B" w:rsidP="00C8210B">
            <w:pPr>
              <w:pStyle w:val="M"/>
              <w:ind w:firstLine="0"/>
              <w:rPr>
                <w:rStyle w:val="a9"/>
                <w:b w:val="0"/>
                <w:sz w:val="18"/>
                <w:szCs w:val="18"/>
              </w:rPr>
            </w:pPr>
            <w:r>
              <w:rPr>
                <w:rStyle w:val="a9"/>
                <w:rFonts w:hint="eastAsia"/>
                <w:b w:val="0"/>
                <w:sz w:val="18"/>
                <w:szCs w:val="18"/>
              </w:rPr>
              <w:t>s</w:t>
            </w:r>
            <w:r w:rsidR="00D13385" w:rsidRPr="00D13385">
              <w:rPr>
                <w:rStyle w:val="a9"/>
                <w:b w:val="0"/>
                <w:sz w:val="18"/>
                <w:szCs w:val="18"/>
              </w:rPr>
              <w:t>entence</w:t>
            </w:r>
            <w:r>
              <w:rPr>
                <w:rStyle w:val="a9"/>
                <w:rFonts w:hint="eastAsia"/>
                <w:b w:val="0"/>
                <w:sz w:val="18"/>
                <w:szCs w:val="18"/>
              </w:rPr>
              <w:t>B</w:t>
            </w:r>
            <w:r w:rsidR="00D13385" w:rsidRPr="00D13385">
              <w:rPr>
                <w:rStyle w:val="a9"/>
                <w:b w:val="0"/>
                <w:sz w:val="18"/>
                <w:szCs w:val="18"/>
              </w:rPr>
              <w:t>lank</w:t>
            </w:r>
            <w:r>
              <w:rPr>
                <w:rStyle w:val="a9"/>
                <w:rFonts w:hint="eastAsia"/>
                <w:b w:val="0"/>
                <w:sz w:val="18"/>
                <w:szCs w:val="18"/>
              </w:rPr>
              <w:t>F</w:t>
            </w:r>
            <w:r w:rsidR="00D13385" w:rsidRPr="00D13385">
              <w:rPr>
                <w:rStyle w:val="a9"/>
                <w:b w:val="0"/>
                <w:sz w:val="18"/>
                <w:szCs w:val="18"/>
              </w:rPr>
              <w:t>illing</w:t>
            </w:r>
            <w:r>
              <w:rPr>
                <w:rStyle w:val="a9"/>
                <w:rFonts w:hint="eastAsia"/>
                <w:b w:val="0"/>
                <w:sz w:val="18"/>
                <w:szCs w:val="18"/>
              </w:rPr>
              <w:t>W</w:t>
            </w:r>
            <w:r w:rsidR="00D13385" w:rsidRPr="00D13385">
              <w:rPr>
                <w:rStyle w:val="a9"/>
                <w:b w:val="0"/>
                <w:sz w:val="18"/>
                <w:szCs w:val="18"/>
              </w:rPr>
              <w:t>ith</w:t>
            </w:r>
            <w:r>
              <w:rPr>
                <w:rStyle w:val="a9"/>
                <w:rFonts w:hint="eastAsia"/>
                <w:b w:val="0"/>
                <w:sz w:val="18"/>
                <w:szCs w:val="18"/>
              </w:rPr>
              <w:t>C</w:t>
            </w:r>
            <w:r w:rsidR="00D13385" w:rsidRPr="00D13385">
              <w:rPr>
                <w:rStyle w:val="a9"/>
                <w:b w:val="0"/>
                <w:sz w:val="18"/>
                <w:szCs w:val="18"/>
              </w:rPr>
              <w:t>hosen</w:t>
            </w:r>
            <w:r>
              <w:rPr>
                <w:rStyle w:val="a9"/>
                <w:rFonts w:hint="eastAsia"/>
                <w:b w:val="0"/>
                <w:sz w:val="18"/>
                <w:szCs w:val="18"/>
              </w:rPr>
              <w:t>W</w:t>
            </w:r>
            <w:r w:rsidR="00D13385" w:rsidRPr="00D13385">
              <w:rPr>
                <w:rStyle w:val="a9"/>
                <w:b w:val="0"/>
                <w:sz w:val="18"/>
                <w:szCs w:val="18"/>
              </w:rPr>
              <w:t>ords</w:t>
            </w:r>
          </w:p>
        </w:tc>
      </w:tr>
      <w:tr w:rsidR="000638A8" w:rsidRPr="00F10F04" w:rsidTr="004839AE">
        <w:tc>
          <w:tcPr>
            <w:tcW w:w="1384" w:type="dxa"/>
            <w:tcBorders>
              <w:top w:val="single" w:sz="4" w:space="0" w:color="000000"/>
              <w:left w:val="single" w:sz="4" w:space="0" w:color="000000"/>
              <w:bottom w:val="single" w:sz="4" w:space="0" w:color="000000"/>
              <w:right w:val="single" w:sz="4" w:space="0" w:color="000000"/>
            </w:tcBorders>
            <w:hideMark/>
          </w:tcPr>
          <w:p w:rsidR="000638A8" w:rsidRPr="00F10F04" w:rsidRDefault="000638A8" w:rsidP="004839AE">
            <w:pPr>
              <w:pStyle w:val="M"/>
              <w:ind w:firstLine="0"/>
              <w:rPr>
                <w:rStyle w:val="a9"/>
                <w:b w:val="0"/>
                <w:sz w:val="18"/>
                <w:szCs w:val="18"/>
              </w:rPr>
            </w:pPr>
            <w:r w:rsidRPr="00965CA1">
              <w:rPr>
                <w:rStyle w:val="a9"/>
                <w:rFonts w:hint="eastAsia"/>
                <w:b w:val="0"/>
                <w:sz w:val="18"/>
                <w:szCs w:val="18"/>
              </w:rPr>
              <w:t>试题附加材料</w:t>
            </w:r>
          </w:p>
        </w:tc>
        <w:tc>
          <w:tcPr>
            <w:tcW w:w="7138" w:type="dxa"/>
            <w:tcBorders>
              <w:top w:val="single" w:sz="4" w:space="0" w:color="000000"/>
              <w:left w:val="single" w:sz="4" w:space="0" w:color="000000"/>
              <w:bottom w:val="single" w:sz="4" w:space="0" w:color="000000"/>
              <w:right w:val="single" w:sz="4" w:space="0" w:color="000000"/>
            </w:tcBorders>
            <w:hideMark/>
          </w:tcPr>
          <w:p w:rsidR="000638A8" w:rsidRPr="00F10F04" w:rsidRDefault="000638A8" w:rsidP="004839AE">
            <w:pPr>
              <w:pStyle w:val="M"/>
              <w:ind w:firstLine="0"/>
              <w:rPr>
                <w:rStyle w:val="a9"/>
                <w:b w:val="0"/>
                <w:sz w:val="18"/>
                <w:szCs w:val="18"/>
              </w:rPr>
            </w:pPr>
            <w:r>
              <w:rPr>
                <w:rStyle w:val="a9"/>
                <w:rFonts w:hint="eastAsia"/>
                <w:b w:val="0"/>
                <w:sz w:val="18"/>
                <w:szCs w:val="18"/>
              </w:rPr>
              <w:t>无</w:t>
            </w:r>
          </w:p>
        </w:tc>
      </w:tr>
      <w:tr w:rsidR="000638A8" w:rsidRPr="00F10F04" w:rsidTr="004839AE">
        <w:tc>
          <w:tcPr>
            <w:tcW w:w="1384" w:type="dxa"/>
            <w:tcBorders>
              <w:top w:val="single" w:sz="4" w:space="0" w:color="000000"/>
              <w:left w:val="single" w:sz="4" w:space="0" w:color="000000"/>
              <w:bottom w:val="single" w:sz="4" w:space="0" w:color="000000"/>
              <w:right w:val="single" w:sz="4" w:space="0" w:color="000000"/>
            </w:tcBorders>
            <w:hideMark/>
          </w:tcPr>
          <w:p w:rsidR="000638A8" w:rsidRPr="00F10F04" w:rsidRDefault="000638A8" w:rsidP="004839AE">
            <w:pPr>
              <w:pStyle w:val="M"/>
              <w:ind w:firstLine="0"/>
              <w:rPr>
                <w:rStyle w:val="a9"/>
                <w:b w:val="0"/>
                <w:sz w:val="18"/>
                <w:szCs w:val="18"/>
              </w:rPr>
            </w:pPr>
            <w:r w:rsidRPr="00965CA1">
              <w:rPr>
                <w:rStyle w:val="a9"/>
                <w:rFonts w:hint="eastAsia"/>
                <w:b w:val="0"/>
                <w:sz w:val="18"/>
                <w:szCs w:val="18"/>
              </w:rPr>
              <w:t>试题问题类型</w:t>
            </w:r>
          </w:p>
        </w:tc>
        <w:tc>
          <w:tcPr>
            <w:tcW w:w="7138" w:type="dxa"/>
            <w:tcBorders>
              <w:top w:val="single" w:sz="4" w:space="0" w:color="000000"/>
              <w:left w:val="single" w:sz="4" w:space="0" w:color="000000"/>
              <w:bottom w:val="single" w:sz="4" w:space="0" w:color="000000"/>
              <w:right w:val="single" w:sz="4" w:space="0" w:color="000000"/>
            </w:tcBorders>
            <w:hideMark/>
          </w:tcPr>
          <w:p w:rsidR="000638A8" w:rsidRPr="00F10F04" w:rsidRDefault="000638A8" w:rsidP="004839AE">
            <w:pPr>
              <w:pStyle w:val="M"/>
              <w:ind w:firstLine="0"/>
              <w:rPr>
                <w:rStyle w:val="a9"/>
                <w:b w:val="0"/>
                <w:sz w:val="18"/>
                <w:szCs w:val="18"/>
              </w:rPr>
            </w:pPr>
            <w:r>
              <w:rPr>
                <w:rStyle w:val="a9"/>
                <w:rFonts w:hint="eastAsia"/>
                <w:b w:val="0"/>
                <w:sz w:val="18"/>
                <w:szCs w:val="18"/>
              </w:rPr>
              <w:t>Text</w:t>
            </w:r>
          </w:p>
        </w:tc>
      </w:tr>
      <w:tr w:rsidR="000638A8" w:rsidRPr="00F10F04" w:rsidTr="004839AE">
        <w:tc>
          <w:tcPr>
            <w:tcW w:w="1384" w:type="dxa"/>
            <w:tcBorders>
              <w:top w:val="single" w:sz="4" w:space="0" w:color="000000"/>
              <w:left w:val="single" w:sz="4" w:space="0" w:color="000000"/>
              <w:bottom w:val="single" w:sz="4" w:space="0" w:color="000000"/>
              <w:right w:val="single" w:sz="4" w:space="0" w:color="000000"/>
            </w:tcBorders>
            <w:hideMark/>
          </w:tcPr>
          <w:p w:rsidR="000638A8" w:rsidRPr="00F10F04" w:rsidRDefault="000638A8" w:rsidP="004839AE">
            <w:pPr>
              <w:pStyle w:val="M"/>
              <w:ind w:firstLine="0"/>
              <w:rPr>
                <w:rStyle w:val="a9"/>
                <w:b w:val="0"/>
                <w:sz w:val="18"/>
                <w:szCs w:val="18"/>
              </w:rPr>
            </w:pPr>
            <w:r w:rsidRPr="00965CA1">
              <w:rPr>
                <w:rStyle w:val="a9"/>
                <w:rFonts w:hint="eastAsia"/>
                <w:b w:val="0"/>
                <w:sz w:val="18"/>
                <w:szCs w:val="18"/>
              </w:rPr>
              <w:t>流程性试题</w:t>
            </w:r>
          </w:p>
        </w:tc>
        <w:tc>
          <w:tcPr>
            <w:tcW w:w="7138" w:type="dxa"/>
            <w:tcBorders>
              <w:top w:val="single" w:sz="4" w:space="0" w:color="000000"/>
              <w:left w:val="single" w:sz="4" w:space="0" w:color="000000"/>
              <w:bottom w:val="single" w:sz="4" w:space="0" w:color="000000"/>
              <w:right w:val="single" w:sz="4" w:space="0" w:color="000000"/>
            </w:tcBorders>
            <w:hideMark/>
          </w:tcPr>
          <w:p w:rsidR="000638A8" w:rsidRPr="00F10F04" w:rsidRDefault="000638A8" w:rsidP="004839AE">
            <w:pPr>
              <w:pStyle w:val="M"/>
              <w:ind w:firstLine="0"/>
              <w:rPr>
                <w:rStyle w:val="a9"/>
                <w:b w:val="0"/>
                <w:sz w:val="18"/>
                <w:szCs w:val="18"/>
              </w:rPr>
            </w:pPr>
            <w:r>
              <w:rPr>
                <w:rStyle w:val="a9"/>
                <w:rFonts w:hint="eastAsia"/>
                <w:b w:val="0"/>
                <w:sz w:val="18"/>
                <w:szCs w:val="18"/>
              </w:rPr>
              <w:t>否</w:t>
            </w:r>
          </w:p>
        </w:tc>
      </w:tr>
      <w:tr w:rsidR="000638A8" w:rsidRPr="00F10F04" w:rsidTr="004839AE">
        <w:tc>
          <w:tcPr>
            <w:tcW w:w="1384" w:type="dxa"/>
            <w:tcBorders>
              <w:top w:val="single" w:sz="4" w:space="0" w:color="000000"/>
              <w:left w:val="single" w:sz="4" w:space="0" w:color="000000"/>
              <w:bottom w:val="single" w:sz="4" w:space="0" w:color="000000"/>
              <w:right w:val="single" w:sz="4" w:space="0" w:color="000000"/>
            </w:tcBorders>
            <w:hideMark/>
          </w:tcPr>
          <w:p w:rsidR="000638A8" w:rsidRPr="00F10F04" w:rsidRDefault="000638A8" w:rsidP="004839AE">
            <w:pPr>
              <w:pStyle w:val="M"/>
              <w:ind w:firstLine="0"/>
              <w:rPr>
                <w:rStyle w:val="a9"/>
                <w:b w:val="0"/>
                <w:sz w:val="18"/>
                <w:szCs w:val="18"/>
              </w:rPr>
            </w:pPr>
            <w:r>
              <w:rPr>
                <w:rFonts w:hint="eastAsia"/>
              </w:rPr>
              <w:t>示例</w:t>
            </w:r>
          </w:p>
        </w:tc>
        <w:tc>
          <w:tcPr>
            <w:tcW w:w="7138" w:type="dxa"/>
            <w:tcBorders>
              <w:top w:val="single" w:sz="4" w:space="0" w:color="000000"/>
              <w:left w:val="single" w:sz="4" w:space="0" w:color="000000"/>
              <w:bottom w:val="single" w:sz="4" w:space="0" w:color="000000"/>
              <w:right w:val="single" w:sz="4" w:space="0" w:color="000000"/>
            </w:tcBorders>
            <w:hideMark/>
          </w:tcPr>
          <w:p w:rsidR="000638A8" w:rsidRPr="00965CA1" w:rsidRDefault="000638A8" w:rsidP="004839AE">
            <w:pPr>
              <w:pStyle w:val="M"/>
              <w:spacing w:line="240" w:lineRule="auto"/>
              <w:ind w:firstLine="0"/>
              <w:rPr>
                <w:rStyle w:val="a9"/>
                <w:b w:val="0"/>
                <w:sz w:val="18"/>
                <w:szCs w:val="18"/>
              </w:rPr>
            </w:pPr>
            <w:r w:rsidRPr="00965CA1">
              <w:rPr>
                <w:rStyle w:val="a9"/>
                <w:b w:val="0"/>
                <w:sz w:val="18"/>
                <w:szCs w:val="18"/>
              </w:rPr>
              <w:t>&lt;assessmentItem identifier="</w:t>
            </w:r>
            <w:r w:rsidRPr="00FC0028">
              <w:rPr>
                <w:rStyle w:val="a9"/>
                <w:b w:val="0"/>
                <w:sz w:val="18"/>
                <w:szCs w:val="18"/>
              </w:rPr>
              <w:t>sflep-</w:t>
            </w:r>
            <w:r>
              <w:rPr>
                <w:rStyle w:val="a9"/>
                <w:rFonts w:hint="eastAsia"/>
                <w:b w:val="0"/>
                <w:sz w:val="18"/>
                <w:szCs w:val="18"/>
              </w:rPr>
              <w:t>ni</w:t>
            </w:r>
            <w:r w:rsidRPr="00FC0028">
              <w:rPr>
                <w:rStyle w:val="a9"/>
                <w:b w:val="0"/>
                <w:sz w:val="18"/>
                <w:szCs w:val="18"/>
              </w:rPr>
              <w:t>-</w:t>
            </w:r>
            <w:r w:rsidR="00D13385">
              <w:rPr>
                <w:rStyle w:val="a9"/>
                <w:rFonts w:hint="eastAsia"/>
                <w:b w:val="0"/>
                <w:sz w:val="18"/>
                <w:szCs w:val="18"/>
              </w:rPr>
              <w:t>3</w:t>
            </w:r>
            <w:r>
              <w:rPr>
                <w:rStyle w:val="a9"/>
                <w:rFonts w:hint="eastAsia"/>
                <w:b w:val="0"/>
                <w:sz w:val="18"/>
                <w:szCs w:val="18"/>
              </w:rPr>
              <w:t>7</w:t>
            </w:r>
            <w:r w:rsidRPr="00FC0028">
              <w:rPr>
                <w:rStyle w:val="a9"/>
                <w:b w:val="0"/>
                <w:sz w:val="18"/>
                <w:szCs w:val="18"/>
              </w:rPr>
              <w:t>-</w:t>
            </w:r>
            <w:r>
              <w:rPr>
                <w:rStyle w:val="a9"/>
                <w:rFonts w:hint="eastAsia"/>
                <w:b w:val="0"/>
                <w:sz w:val="18"/>
                <w:szCs w:val="18"/>
              </w:rPr>
              <w:t>409</w:t>
            </w:r>
            <w:r w:rsidRPr="00965CA1">
              <w:rPr>
                <w:rStyle w:val="a9"/>
                <w:b w:val="0"/>
                <w:sz w:val="18"/>
                <w:szCs w:val="18"/>
              </w:rPr>
              <w:t>" type="</w:t>
            </w:r>
            <w:r w:rsidR="009C7219">
              <w:rPr>
                <w:rStyle w:val="a9"/>
                <w:rFonts w:hint="eastAsia"/>
                <w:b w:val="0"/>
                <w:sz w:val="18"/>
                <w:szCs w:val="18"/>
              </w:rPr>
              <w:t>s</w:t>
            </w:r>
            <w:r w:rsidR="009C7219" w:rsidRPr="00D13385">
              <w:rPr>
                <w:rStyle w:val="a9"/>
                <w:b w:val="0"/>
                <w:sz w:val="18"/>
                <w:szCs w:val="18"/>
              </w:rPr>
              <w:t>entence</w:t>
            </w:r>
            <w:r w:rsidR="009C7219">
              <w:rPr>
                <w:rStyle w:val="a9"/>
                <w:rFonts w:hint="eastAsia"/>
                <w:b w:val="0"/>
                <w:sz w:val="18"/>
                <w:szCs w:val="18"/>
              </w:rPr>
              <w:t>B</w:t>
            </w:r>
            <w:r w:rsidR="009C7219" w:rsidRPr="00D13385">
              <w:rPr>
                <w:rStyle w:val="a9"/>
                <w:b w:val="0"/>
                <w:sz w:val="18"/>
                <w:szCs w:val="18"/>
              </w:rPr>
              <w:t>lank</w:t>
            </w:r>
            <w:r w:rsidR="009C7219">
              <w:rPr>
                <w:rStyle w:val="a9"/>
                <w:rFonts w:hint="eastAsia"/>
                <w:b w:val="0"/>
                <w:sz w:val="18"/>
                <w:szCs w:val="18"/>
              </w:rPr>
              <w:t>F</w:t>
            </w:r>
            <w:r w:rsidR="009C7219" w:rsidRPr="00D13385">
              <w:rPr>
                <w:rStyle w:val="a9"/>
                <w:b w:val="0"/>
                <w:sz w:val="18"/>
                <w:szCs w:val="18"/>
              </w:rPr>
              <w:t>illing</w:t>
            </w:r>
            <w:r w:rsidR="009C7219">
              <w:rPr>
                <w:rStyle w:val="a9"/>
                <w:rFonts w:hint="eastAsia"/>
                <w:b w:val="0"/>
                <w:sz w:val="18"/>
                <w:szCs w:val="18"/>
              </w:rPr>
              <w:t>W</w:t>
            </w:r>
            <w:r w:rsidR="009C7219" w:rsidRPr="00D13385">
              <w:rPr>
                <w:rStyle w:val="a9"/>
                <w:b w:val="0"/>
                <w:sz w:val="18"/>
                <w:szCs w:val="18"/>
              </w:rPr>
              <w:t>ith</w:t>
            </w:r>
            <w:r w:rsidR="009C7219">
              <w:rPr>
                <w:rStyle w:val="a9"/>
                <w:rFonts w:hint="eastAsia"/>
                <w:b w:val="0"/>
                <w:sz w:val="18"/>
                <w:szCs w:val="18"/>
              </w:rPr>
              <w:t>C</w:t>
            </w:r>
            <w:r w:rsidR="009C7219" w:rsidRPr="00D13385">
              <w:rPr>
                <w:rStyle w:val="a9"/>
                <w:b w:val="0"/>
                <w:sz w:val="18"/>
                <w:szCs w:val="18"/>
              </w:rPr>
              <w:t>hosen</w:t>
            </w:r>
            <w:r w:rsidR="009C7219">
              <w:rPr>
                <w:rStyle w:val="a9"/>
                <w:rFonts w:hint="eastAsia"/>
                <w:b w:val="0"/>
                <w:sz w:val="18"/>
                <w:szCs w:val="18"/>
              </w:rPr>
              <w:t>W</w:t>
            </w:r>
            <w:r w:rsidR="009C7219" w:rsidRPr="00D13385">
              <w:rPr>
                <w:rStyle w:val="a9"/>
                <w:b w:val="0"/>
                <w:sz w:val="18"/>
                <w:szCs w:val="18"/>
              </w:rPr>
              <w:t>ords</w:t>
            </w:r>
            <w:r w:rsidRPr="00965CA1">
              <w:rPr>
                <w:rStyle w:val="a9"/>
                <w:b w:val="0"/>
                <w:sz w:val="18"/>
                <w:szCs w:val="18"/>
              </w:rPr>
              <w:t>"</w:t>
            </w:r>
            <w:r>
              <w:rPr>
                <w:rStyle w:val="a9"/>
                <w:rFonts w:hint="eastAsia"/>
                <w:b w:val="0"/>
                <w:sz w:val="18"/>
                <w:szCs w:val="18"/>
              </w:rPr>
              <w:t xml:space="preserve"> </w:t>
            </w:r>
            <w:r w:rsidRPr="00965CA1">
              <w:rPr>
                <w:rStyle w:val="a9"/>
                <w:b w:val="0"/>
                <w:sz w:val="18"/>
                <w:szCs w:val="18"/>
              </w:rPr>
              <w:t>level="4"&gt;</w:t>
            </w:r>
          </w:p>
          <w:p w:rsidR="000638A8" w:rsidRPr="00A06545" w:rsidRDefault="000638A8" w:rsidP="004839AE">
            <w:pPr>
              <w:pStyle w:val="M"/>
              <w:spacing w:line="240" w:lineRule="auto"/>
              <w:rPr>
                <w:rStyle w:val="a9"/>
                <w:b w:val="0"/>
                <w:sz w:val="18"/>
                <w:szCs w:val="18"/>
              </w:rPr>
            </w:pPr>
            <w:r w:rsidRPr="00A06545">
              <w:rPr>
                <w:rStyle w:val="a9"/>
                <w:b w:val="0"/>
                <w:sz w:val="18"/>
                <w:szCs w:val="18"/>
              </w:rPr>
              <w:t>&lt;choice&gt;</w:t>
            </w:r>
          </w:p>
          <w:p w:rsidR="000638A8" w:rsidRPr="00A06545" w:rsidRDefault="000638A8" w:rsidP="004839AE">
            <w:pPr>
              <w:pStyle w:val="M"/>
              <w:spacing w:line="240" w:lineRule="auto"/>
              <w:rPr>
                <w:rStyle w:val="a9"/>
                <w:b w:val="0"/>
                <w:sz w:val="18"/>
                <w:szCs w:val="18"/>
              </w:rPr>
            </w:pPr>
            <w:r w:rsidRPr="00A06545">
              <w:rPr>
                <w:rStyle w:val="a9"/>
                <w:b w:val="0"/>
                <w:sz w:val="18"/>
                <w:szCs w:val="18"/>
              </w:rPr>
              <w:t xml:space="preserve">  &lt;option&gt;</w:t>
            </w:r>
            <w:r w:rsidRPr="000638A8">
              <w:rPr>
                <w:rStyle w:val="a9"/>
                <w:b w:val="0"/>
                <w:sz w:val="18"/>
                <w:szCs w:val="18"/>
              </w:rPr>
              <w:t>disguise</w:t>
            </w:r>
            <w:r w:rsidRPr="00A06545">
              <w:rPr>
                <w:rStyle w:val="a9"/>
                <w:b w:val="0"/>
                <w:sz w:val="18"/>
                <w:szCs w:val="18"/>
              </w:rPr>
              <w:t xml:space="preserve">&lt;/option&gt; </w:t>
            </w:r>
          </w:p>
          <w:p w:rsidR="000638A8" w:rsidRPr="00A06545" w:rsidRDefault="000638A8" w:rsidP="004839AE">
            <w:pPr>
              <w:pStyle w:val="M"/>
              <w:spacing w:line="240" w:lineRule="auto"/>
              <w:rPr>
                <w:rStyle w:val="a9"/>
                <w:b w:val="0"/>
                <w:sz w:val="18"/>
                <w:szCs w:val="18"/>
              </w:rPr>
            </w:pPr>
            <w:r w:rsidRPr="00A06545">
              <w:rPr>
                <w:rStyle w:val="a9"/>
                <w:b w:val="0"/>
                <w:sz w:val="18"/>
                <w:szCs w:val="18"/>
              </w:rPr>
              <w:t xml:space="preserve">  &lt;option&gt;</w:t>
            </w:r>
            <w:r w:rsidRPr="000638A8">
              <w:rPr>
                <w:rStyle w:val="a9"/>
                <w:b w:val="0"/>
                <w:sz w:val="18"/>
                <w:szCs w:val="18"/>
              </w:rPr>
              <w:t>slender</w:t>
            </w:r>
            <w:r w:rsidRPr="00A06545">
              <w:rPr>
                <w:rStyle w:val="a9"/>
                <w:b w:val="0"/>
                <w:sz w:val="18"/>
                <w:szCs w:val="18"/>
              </w:rPr>
              <w:t>&lt;/option&gt;</w:t>
            </w:r>
          </w:p>
          <w:p w:rsidR="000638A8" w:rsidRPr="00A06545" w:rsidRDefault="000638A8" w:rsidP="004839AE">
            <w:pPr>
              <w:pStyle w:val="M"/>
              <w:spacing w:line="240" w:lineRule="auto"/>
              <w:rPr>
                <w:rStyle w:val="a9"/>
                <w:b w:val="0"/>
                <w:sz w:val="18"/>
                <w:szCs w:val="18"/>
              </w:rPr>
            </w:pPr>
            <w:r w:rsidRPr="00A06545">
              <w:rPr>
                <w:rStyle w:val="a9"/>
                <w:b w:val="0"/>
                <w:sz w:val="18"/>
                <w:szCs w:val="18"/>
              </w:rPr>
              <w:t xml:space="preserve">  &lt;option&gt;</w:t>
            </w:r>
            <w:r w:rsidRPr="000638A8">
              <w:rPr>
                <w:rStyle w:val="a9"/>
                <w:b w:val="0"/>
                <w:sz w:val="18"/>
                <w:szCs w:val="18"/>
              </w:rPr>
              <w:t>forge</w:t>
            </w:r>
            <w:r w:rsidRPr="00A06545">
              <w:rPr>
                <w:rStyle w:val="a9"/>
                <w:b w:val="0"/>
                <w:sz w:val="18"/>
                <w:szCs w:val="18"/>
              </w:rPr>
              <w:t xml:space="preserve">&lt;/option&gt; </w:t>
            </w:r>
          </w:p>
          <w:p w:rsidR="000638A8" w:rsidRPr="00A06545" w:rsidRDefault="000638A8" w:rsidP="004839AE">
            <w:pPr>
              <w:pStyle w:val="M"/>
              <w:spacing w:line="240" w:lineRule="auto"/>
              <w:rPr>
                <w:rStyle w:val="a9"/>
                <w:b w:val="0"/>
                <w:sz w:val="18"/>
                <w:szCs w:val="18"/>
              </w:rPr>
            </w:pPr>
            <w:r w:rsidRPr="00A06545">
              <w:rPr>
                <w:rStyle w:val="a9"/>
                <w:b w:val="0"/>
                <w:sz w:val="18"/>
                <w:szCs w:val="18"/>
              </w:rPr>
              <w:t xml:space="preserve">  &lt;option&gt;</w:t>
            </w:r>
            <w:r w:rsidRPr="000638A8">
              <w:rPr>
                <w:rStyle w:val="a9"/>
                <w:b w:val="0"/>
                <w:sz w:val="18"/>
                <w:szCs w:val="18"/>
              </w:rPr>
              <w:t>liberate</w:t>
            </w:r>
            <w:r w:rsidRPr="00A06545">
              <w:rPr>
                <w:rStyle w:val="a9"/>
                <w:b w:val="0"/>
                <w:sz w:val="18"/>
                <w:szCs w:val="18"/>
              </w:rPr>
              <w:t xml:space="preserve">&lt;/option&gt; </w:t>
            </w:r>
          </w:p>
          <w:p w:rsidR="000638A8" w:rsidRPr="00A06545" w:rsidRDefault="000638A8" w:rsidP="004839AE">
            <w:pPr>
              <w:pStyle w:val="M"/>
              <w:spacing w:line="240" w:lineRule="auto"/>
              <w:rPr>
                <w:rStyle w:val="a9"/>
                <w:b w:val="0"/>
                <w:sz w:val="18"/>
                <w:szCs w:val="18"/>
              </w:rPr>
            </w:pPr>
            <w:r w:rsidRPr="00A06545">
              <w:rPr>
                <w:rStyle w:val="a9"/>
                <w:b w:val="0"/>
                <w:sz w:val="18"/>
                <w:szCs w:val="18"/>
              </w:rPr>
              <w:t xml:space="preserve">  &lt;option&gt;</w:t>
            </w:r>
            <w:r w:rsidRPr="000638A8">
              <w:rPr>
                <w:rStyle w:val="a9"/>
                <w:b w:val="0"/>
                <w:sz w:val="18"/>
                <w:szCs w:val="18"/>
              </w:rPr>
              <w:t>historic</w:t>
            </w:r>
            <w:r w:rsidRPr="00A06545">
              <w:rPr>
                <w:rStyle w:val="a9"/>
                <w:b w:val="0"/>
                <w:sz w:val="18"/>
                <w:szCs w:val="18"/>
              </w:rPr>
              <w:t xml:space="preserve">&lt;/option&gt; </w:t>
            </w:r>
          </w:p>
          <w:p w:rsidR="000638A8" w:rsidRPr="00A06545" w:rsidRDefault="000638A8" w:rsidP="004839AE">
            <w:pPr>
              <w:pStyle w:val="M"/>
              <w:spacing w:line="240" w:lineRule="auto"/>
              <w:rPr>
                <w:rStyle w:val="a9"/>
                <w:b w:val="0"/>
                <w:sz w:val="18"/>
                <w:szCs w:val="18"/>
              </w:rPr>
            </w:pPr>
            <w:r w:rsidRPr="00A06545">
              <w:rPr>
                <w:rStyle w:val="a9"/>
                <w:b w:val="0"/>
                <w:sz w:val="18"/>
                <w:szCs w:val="18"/>
              </w:rPr>
              <w:t xml:space="preserve">  &lt;option&gt;</w:t>
            </w:r>
            <w:r w:rsidRPr="000638A8">
              <w:rPr>
                <w:rStyle w:val="a9"/>
                <w:b w:val="0"/>
                <w:sz w:val="18"/>
                <w:szCs w:val="18"/>
              </w:rPr>
              <w:t>authorize</w:t>
            </w:r>
            <w:r w:rsidRPr="00A06545">
              <w:rPr>
                <w:rStyle w:val="a9"/>
                <w:b w:val="0"/>
                <w:sz w:val="18"/>
                <w:szCs w:val="18"/>
              </w:rPr>
              <w:t xml:space="preserve">&lt;/option&gt; </w:t>
            </w:r>
          </w:p>
          <w:p w:rsidR="000638A8" w:rsidRPr="00A06545" w:rsidRDefault="000638A8" w:rsidP="004839AE">
            <w:pPr>
              <w:pStyle w:val="M"/>
              <w:spacing w:line="240" w:lineRule="auto"/>
              <w:rPr>
                <w:rStyle w:val="a9"/>
                <w:b w:val="0"/>
                <w:sz w:val="18"/>
                <w:szCs w:val="18"/>
              </w:rPr>
            </w:pPr>
            <w:r w:rsidRPr="00A06545">
              <w:rPr>
                <w:rStyle w:val="a9"/>
                <w:b w:val="0"/>
                <w:sz w:val="18"/>
                <w:szCs w:val="18"/>
              </w:rPr>
              <w:t xml:space="preserve">  &lt;option&gt;</w:t>
            </w:r>
            <w:r w:rsidRPr="000638A8">
              <w:rPr>
                <w:rStyle w:val="a9"/>
                <w:b w:val="0"/>
                <w:sz w:val="18"/>
                <w:szCs w:val="18"/>
              </w:rPr>
              <w:t>be intent on</w:t>
            </w:r>
            <w:r w:rsidRPr="00A06545">
              <w:rPr>
                <w:rStyle w:val="a9"/>
                <w:b w:val="0"/>
                <w:sz w:val="18"/>
                <w:szCs w:val="18"/>
              </w:rPr>
              <w:t xml:space="preserve">&lt;/option&gt; </w:t>
            </w:r>
          </w:p>
          <w:p w:rsidR="000638A8" w:rsidRPr="00A06545" w:rsidRDefault="000638A8" w:rsidP="004839AE">
            <w:pPr>
              <w:pStyle w:val="M"/>
              <w:spacing w:line="240" w:lineRule="auto"/>
              <w:rPr>
                <w:rStyle w:val="a9"/>
                <w:b w:val="0"/>
                <w:sz w:val="18"/>
                <w:szCs w:val="18"/>
              </w:rPr>
            </w:pPr>
            <w:r w:rsidRPr="00A06545">
              <w:rPr>
                <w:rStyle w:val="a9"/>
                <w:b w:val="0"/>
                <w:sz w:val="18"/>
                <w:szCs w:val="18"/>
              </w:rPr>
              <w:t xml:space="preserve">  &lt;option&gt;</w:t>
            </w:r>
            <w:r w:rsidRPr="000638A8">
              <w:rPr>
                <w:rStyle w:val="a9"/>
                <w:b w:val="0"/>
                <w:sz w:val="18"/>
                <w:szCs w:val="18"/>
              </w:rPr>
              <w:t>sweep across</w:t>
            </w:r>
            <w:r w:rsidRPr="00A06545">
              <w:rPr>
                <w:rStyle w:val="a9"/>
                <w:b w:val="0"/>
                <w:sz w:val="18"/>
                <w:szCs w:val="18"/>
              </w:rPr>
              <w:t xml:space="preserve">&lt;/option&gt; </w:t>
            </w:r>
          </w:p>
          <w:p w:rsidR="000638A8" w:rsidRPr="00A06545" w:rsidRDefault="000638A8" w:rsidP="004839AE">
            <w:pPr>
              <w:pStyle w:val="M"/>
              <w:spacing w:line="240" w:lineRule="auto"/>
              <w:rPr>
                <w:rStyle w:val="a9"/>
                <w:b w:val="0"/>
                <w:sz w:val="18"/>
                <w:szCs w:val="18"/>
              </w:rPr>
            </w:pPr>
            <w:r w:rsidRPr="00A06545">
              <w:rPr>
                <w:rStyle w:val="a9"/>
                <w:b w:val="0"/>
                <w:sz w:val="18"/>
                <w:szCs w:val="18"/>
              </w:rPr>
              <w:t xml:space="preserve">  &lt;option&gt;</w:t>
            </w:r>
            <w:r w:rsidR="002C51D9" w:rsidRPr="002C51D9">
              <w:rPr>
                <w:rStyle w:val="a9"/>
                <w:b w:val="0"/>
                <w:sz w:val="18"/>
                <w:szCs w:val="18"/>
              </w:rPr>
              <w:t>figure</w:t>
            </w:r>
            <w:r w:rsidRPr="00A06545">
              <w:rPr>
                <w:rStyle w:val="a9"/>
                <w:b w:val="0"/>
                <w:sz w:val="18"/>
                <w:szCs w:val="18"/>
              </w:rPr>
              <w:t xml:space="preserve">&lt;/option&gt; </w:t>
            </w:r>
          </w:p>
          <w:p w:rsidR="000638A8" w:rsidRPr="00A06545" w:rsidRDefault="000638A8" w:rsidP="004839AE">
            <w:pPr>
              <w:pStyle w:val="M"/>
              <w:spacing w:line="240" w:lineRule="auto"/>
              <w:rPr>
                <w:rStyle w:val="a9"/>
                <w:b w:val="0"/>
                <w:sz w:val="18"/>
                <w:szCs w:val="18"/>
              </w:rPr>
            </w:pPr>
            <w:r w:rsidRPr="00A06545">
              <w:rPr>
                <w:rStyle w:val="a9"/>
                <w:b w:val="0"/>
                <w:sz w:val="18"/>
                <w:szCs w:val="18"/>
              </w:rPr>
              <w:t>&lt;/choice&gt;</w:t>
            </w:r>
          </w:p>
          <w:p w:rsidR="000638A8" w:rsidRDefault="000638A8" w:rsidP="004839AE">
            <w:pPr>
              <w:pStyle w:val="M"/>
              <w:spacing w:line="240" w:lineRule="auto"/>
              <w:rPr>
                <w:rStyle w:val="a9"/>
                <w:b w:val="0"/>
                <w:sz w:val="18"/>
                <w:szCs w:val="18"/>
              </w:rPr>
            </w:pPr>
            <w:r w:rsidRPr="00A06545">
              <w:rPr>
                <w:rStyle w:val="a9"/>
                <w:b w:val="0"/>
                <w:sz w:val="18"/>
                <w:szCs w:val="18"/>
              </w:rPr>
              <w:t>&lt;question type="</w:t>
            </w:r>
            <w:r w:rsidR="002C51D9">
              <w:rPr>
                <w:rStyle w:val="a9"/>
                <w:rFonts w:hint="eastAsia"/>
                <w:b w:val="0"/>
                <w:sz w:val="18"/>
                <w:szCs w:val="18"/>
              </w:rPr>
              <w:t>text</w:t>
            </w:r>
            <w:r w:rsidRPr="00A06545">
              <w:rPr>
                <w:rStyle w:val="a9"/>
                <w:b w:val="0"/>
                <w:sz w:val="18"/>
                <w:szCs w:val="18"/>
              </w:rPr>
              <w:t>"</w:t>
            </w:r>
            <w:r w:rsidR="002C51D9">
              <w:rPr>
                <w:rStyle w:val="a9"/>
                <w:rFonts w:hint="eastAsia"/>
                <w:b w:val="0"/>
                <w:sz w:val="18"/>
                <w:szCs w:val="18"/>
              </w:rPr>
              <w:t xml:space="preserve"> length=</w:t>
            </w:r>
            <w:r w:rsidR="002C51D9" w:rsidRPr="00A06545">
              <w:rPr>
                <w:rStyle w:val="a9"/>
                <w:b w:val="0"/>
                <w:sz w:val="18"/>
                <w:szCs w:val="18"/>
              </w:rPr>
              <w:t>"</w:t>
            </w:r>
            <w:r w:rsidR="002C51D9">
              <w:rPr>
                <w:rStyle w:val="a9"/>
                <w:rFonts w:hint="eastAsia"/>
                <w:b w:val="0"/>
                <w:sz w:val="18"/>
                <w:szCs w:val="18"/>
              </w:rPr>
              <w:t>20</w:t>
            </w:r>
            <w:r w:rsidR="002C51D9" w:rsidRPr="00A06545">
              <w:rPr>
                <w:rStyle w:val="a9"/>
                <w:b w:val="0"/>
                <w:sz w:val="18"/>
                <w:szCs w:val="18"/>
              </w:rPr>
              <w:t>"</w:t>
            </w:r>
            <w:r w:rsidRPr="00A06545">
              <w:rPr>
                <w:rStyle w:val="a9"/>
                <w:b w:val="0"/>
                <w:sz w:val="18"/>
                <w:szCs w:val="18"/>
              </w:rPr>
              <w:t>&gt;</w:t>
            </w:r>
          </w:p>
          <w:p w:rsidR="002C51D9" w:rsidRPr="00A06545" w:rsidRDefault="002C51D9" w:rsidP="004839AE">
            <w:pPr>
              <w:pStyle w:val="M"/>
              <w:spacing w:line="240" w:lineRule="auto"/>
              <w:rPr>
                <w:rStyle w:val="a9"/>
                <w:b w:val="0"/>
                <w:sz w:val="18"/>
                <w:szCs w:val="18"/>
              </w:rPr>
            </w:pPr>
            <w:r>
              <w:rPr>
                <w:rStyle w:val="a9"/>
                <w:rFonts w:hint="eastAsia"/>
                <w:b w:val="0"/>
                <w:sz w:val="18"/>
                <w:szCs w:val="18"/>
              </w:rPr>
              <w:tab/>
            </w:r>
            <w:r w:rsidRPr="002C51D9">
              <w:rPr>
                <w:rStyle w:val="a9"/>
                <w:b w:val="0"/>
                <w:sz w:val="18"/>
                <w:szCs w:val="18"/>
              </w:rPr>
              <w:t xml:space="preserve">&lt;prompt&gt;President Bush and House Leaders agreed on a resolution to </w:t>
            </w:r>
            <w:r>
              <w:rPr>
                <w:rStyle w:val="a9"/>
                <w:rFonts w:hint="eastAsia"/>
                <w:b w:val="0"/>
                <w:sz w:val="18"/>
                <w:szCs w:val="18"/>
              </w:rPr>
              <w:t>&lt;tag type=</w:t>
            </w:r>
            <w:r w:rsidRPr="00A06545">
              <w:rPr>
                <w:rStyle w:val="a9"/>
                <w:b w:val="0"/>
                <w:sz w:val="18"/>
                <w:szCs w:val="18"/>
              </w:rPr>
              <w:t>"</w:t>
            </w:r>
            <w:r>
              <w:rPr>
                <w:rStyle w:val="a9"/>
                <w:rFonts w:hint="eastAsia"/>
                <w:b w:val="0"/>
                <w:sz w:val="18"/>
                <w:szCs w:val="18"/>
              </w:rPr>
              <w:t>text</w:t>
            </w:r>
            <w:r w:rsidRPr="00A06545">
              <w:rPr>
                <w:rStyle w:val="a9"/>
                <w:b w:val="0"/>
                <w:sz w:val="18"/>
                <w:szCs w:val="18"/>
              </w:rPr>
              <w:t>"</w:t>
            </w:r>
            <w:r>
              <w:rPr>
                <w:rStyle w:val="a9"/>
                <w:rFonts w:hint="eastAsia"/>
                <w:b w:val="0"/>
                <w:sz w:val="18"/>
                <w:szCs w:val="18"/>
              </w:rPr>
              <w:t xml:space="preserve"> /&gt;</w:t>
            </w:r>
            <w:r w:rsidRPr="002C51D9">
              <w:rPr>
                <w:rStyle w:val="a9"/>
                <w:b w:val="0"/>
                <w:sz w:val="18"/>
                <w:szCs w:val="18"/>
              </w:rPr>
              <w:t>force against Iraq.</w:t>
            </w:r>
            <w:r>
              <w:rPr>
                <w:rStyle w:val="a9"/>
                <w:rFonts w:hint="eastAsia"/>
                <w:b w:val="0"/>
                <w:sz w:val="18"/>
                <w:szCs w:val="18"/>
              </w:rPr>
              <w:t>&lt;/prompt&gt;</w:t>
            </w:r>
          </w:p>
          <w:p w:rsidR="000638A8" w:rsidRPr="00A06545" w:rsidRDefault="000638A8" w:rsidP="004839AE">
            <w:pPr>
              <w:pStyle w:val="M"/>
              <w:spacing w:line="240" w:lineRule="auto"/>
              <w:rPr>
                <w:rStyle w:val="a9"/>
                <w:b w:val="0"/>
                <w:sz w:val="18"/>
                <w:szCs w:val="18"/>
              </w:rPr>
            </w:pPr>
            <w:r>
              <w:rPr>
                <w:rStyle w:val="a9"/>
                <w:rFonts w:hint="eastAsia"/>
                <w:b w:val="0"/>
                <w:sz w:val="18"/>
                <w:szCs w:val="18"/>
              </w:rPr>
              <w:tab/>
            </w:r>
            <w:r w:rsidRPr="00A06545">
              <w:rPr>
                <w:rStyle w:val="a9"/>
                <w:b w:val="0"/>
                <w:sz w:val="18"/>
                <w:szCs w:val="18"/>
              </w:rPr>
              <w:t>&lt;key&gt;</w:t>
            </w:r>
            <w:r w:rsidR="002C51D9" w:rsidRPr="002C51D9">
              <w:rPr>
                <w:rStyle w:val="a9"/>
                <w:b w:val="0"/>
                <w:sz w:val="18"/>
                <w:szCs w:val="18"/>
              </w:rPr>
              <w:t>authorize</w:t>
            </w:r>
            <w:r w:rsidRPr="00A06545">
              <w:rPr>
                <w:rStyle w:val="a9"/>
                <w:b w:val="0"/>
                <w:sz w:val="18"/>
                <w:szCs w:val="18"/>
              </w:rPr>
              <w:t>&lt;/key&gt;</w:t>
            </w:r>
          </w:p>
          <w:p w:rsidR="000638A8" w:rsidRPr="00A06545" w:rsidRDefault="000638A8" w:rsidP="004839AE">
            <w:pPr>
              <w:pStyle w:val="M"/>
              <w:spacing w:line="240" w:lineRule="auto"/>
              <w:rPr>
                <w:rStyle w:val="a9"/>
                <w:b w:val="0"/>
                <w:sz w:val="18"/>
                <w:szCs w:val="18"/>
              </w:rPr>
            </w:pPr>
            <w:r w:rsidRPr="00A06545">
              <w:rPr>
                <w:rStyle w:val="a9"/>
                <w:b w:val="0"/>
                <w:sz w:val="18"/>
                <w:szCs w:val="18"/>
              </w:rPr>
              <w:t>&lt;/question&gt;</w:t>
            </w:r>
          </w:p>
          <w:p w:rsidR="008A64D4" w:rsidRDefault="008A64D4" w:rsidP="008A64D4">
            <w:pPr>
              <w:pStyle w:val="M"/>
              <w:spacing w:line="240" w:lineRule="auto"/>
              <w:rPr>
                <w:rStyle w:val="a9"/>
                <w:b w:val="0"/>
                <w:sz w:val="18"/>
                <w:szCs w:val="18"/>
              </w:rPr>
            </w:pPr>
            <w:r w:rsidRPr="00A06545">
              <w:rPr>
                <w:rStyle w:val="a9"/>
                <w:b w:val="0"/>
                <w:sz w:val="18"/>
                <w:szCs w:val="18"/>
              </w:rPr>
              <w:t>&lt;question type="</w:t>
            </w:r>
            <w:r>
              <w:rPr>
                <w:rStyle w:val="a9"/>
                <w:rFonts w:hint="eastAsia"/>
                <w:b w:val="0"/>
                <w:sz w:val="18"/>
                <w:szCs w:val="18"/>
              </w:rPr>
              <w:t>text</w:t>
            </w:r>
            <w:r w:rsidRPr="00A06545">
              <w:rPr>
                <w:rStyle w:val="a9"/>
                <w:b w:val="0"/>
                <w:sz w:val="18"/>
                <w:szCs w:val="18"/>
              </w:rPr>
              <w:t>"</w:t>
            </w:r>
            <w:r>
              <w:rPr>
                <w:rStyle w:val="a9"/>
                <w:rFonts w:hint="eastAsia"/>
                <w:b w:val="0"/>
                <w:sz w:val="18"/>
                <w:szCs w:val="18"/>
              </w:rPr>
              <w:t xml:space="preserve"> length=</w:t>
            </w:r>
            <w:r w:rsidRPr="00A06545">
              <w:rPr>
                <w:rStyle w:val="a9"/>
                <w:b w:val="0"/>
                <w:sz w:val="18"/>
                <w:szCs w:val="18"/>
              </w:rPr>
              <w:t>"</w:t>
            </w:r>
            <w:r>
              <w:rPr>
                <w:rStyle w:val="a9"/>
                <w:rFonts w:hint="eastAsia"/>
                <w:b w:val="0"/>
                <w:sz w:val="18"/>
                <w:szCs w:val="18"/>
              </w:rPr>
              <w:t>20</w:t>
            </w:r>
            <w:r w:rsidRPr="00A06545">
              <w:rPr>
                <w:rStyle w:val="a9"/>
                <w:b w:val="0"/>
                <w:sz w:val="18"/>
                <w:szCs w:val="18"/>
              </w:rPr>
              <w:t>"&gt;</w:t>
            </w:r>
          </w:p>
          <w:p w:rsidR="008A64D4" w:rsidRPr="00A06545" w:rsidRDefault="008A64D4" w:rsidP="008A64D4">
            <w:pPr>
              <w:pStyle w:val="M"/>
              <w:spacing w:line="240" w:lineRule="auto"/>
              <w:rPr>
                <w:rStyle w:val="a9"/>
                <w:b w:val="0"/>
                <w:sz w:val="18"/>
                <w:szCs w:val="18"/>
              </w:rPr>
            </w:pPr>
            <w:r>
              <w:rPr>
                <w:rStyle w:val="a9"/>
                <w:rFonts w:hint="eastAsia"/>
                <w:b w:val="0"/>
                <w:sz w:val="18"/>
                <w:szCs w:val="18"/>
              </w:rPr>
              <w:tab/>
            </w:r>
            <w:r w:rsidRPr="002C51D9">
              <w:rPr>
                <w:rStyle w:val="a9"/>
                <w:b w:val="0"/>
                <w:sz w:val="18"/>
                <w:szCs w:val="18"/>
              </w:rPr>
              <w:t>&lt;prompt&gt;</w:t>
            </w:r>
            <w:r w:rsidRPr="008A64D4">
              <w:rPr>
                <w:rStyle w:val="a9"/>
                <w:b w:val="0"/>
                <w:sz w:val="18"/>
                <w:szCs w:val="18"/>
              </w:rPr>
              <w:t xml:space="preserve">Mary </w:t>
            </w:r>
            <w:r>
              <w:rPr>
                <w:rStyle w:val="a9"/>
                <w:rFonts w:hint="eastAsia"/>
                <w:b w:val="0"/>
                <w:sz w:val="18"/>
                <w:szCs w:val="18"/>
              </w:rPr>
              <w:t>&lt;tag type=</w:t>
            </w:r>
            <w:r w:rsidRPr="00A06545">
              <w:rPr>
                <w:rStyle w:val="a9"/>
                <w:b w:val="0"/>
                <w:sz w:val="18"/>
                <w:szCs w:val="18"/>
              </w:rPr>
              <w:t>"</w:t>
            </w:r>
            <w:r>
              <w:rPr>
                <w:rStyle w:val="a9"/>
                <w:rFonts w:hint="eastAsia"/>
                <w:b w:val="0"/>
                <w:sz w:val="18"/>
                <w:szCs w:val="18"/>
              </w:rPr>
              <w:t>text</w:t>
            </w:r>
            <w:r w:rsidRPr="00A06545">
              <w:rPr>
                <w:rStyle w:val="a9"/>
                <w:b w:val="0"/>
                <w:sz w:val="18"/>
                <w:szCs w:val="18"/>
              </w:rPr>
              <w:t>"</w:t>
            </w:r>
            <w:r>
              <w:rPr>
                <w:rStyle w:val="a9"/>
                <w:rFonts w:hint="eastAsia"/>
                <w:b w:val="0"/>
                <w:sz w:val="18"/>
                <w:szCs w:val="18"/>
              </w:rPr>
              <w:t xml:space="preserve"> /&gt; </w:t>
            </w:r>
            <w:r w:rsidRPr="008A64D4">
              <w:rPr>
                <w:rStyle w:val="a9"/>
                <w:b w:val="0"/>
                <w:sz w:val="18"/>
                <w:szCs w:val="18"/>
              </w:rPr>
              <w:t>the child as a young goat to keep him hidden from the dangerous enemies.</w:t>
            </w:r>
            <w:r>
              <w:rPr>
                <w:rStyle w:val="a9"/>
                <w:rFonts w:hint="eastAsia"/>
                <w:b w:val="0"/>
                <w:sz w:val="18"/>
                <w:szCs w:val="18"/>
              </w:rPr>
              <w:t>&lt;/prompt&gt;</w:t>
            </w:r>
          </w:p>
          <w:p w:rsidR="008A64D4" w:rsidRPr="00A06545" w:rsidRDefault="008A64D4" w:rsidP="008A64D4">
            <w:pPr>
              <w:pStyle w:val="M"/>
              <w:spacing w:line="240" w:lineRule="auto"/>
              <w:rPr>
                <w:rStyle w:val="a9"/>
                <w:b w:val="0"/>
                <w:sz w:val="18"/>
                <w:szCs w:val="18"/>
              </w:rPr>
            </w:pPr>
            <w:r>
              <w:rPr>
                <w:rStyle w:val="a9"/>
                <w:rFonts w:hint="eastAsia"/>
                <w:b w:val="0"/>
                <w:sz w:val="18"/>
                <w:szCs w:val="18"/>
              </w:rPr>
              <w:lastRenderedPageBreak/>
              <w:tab/>
            </w:r>
            <w:r w:rsidRPr="00A06545">
              <w:rPr>
                <w:rStyle w:val="a9"/>
                <w:b w:val="0"/>
                <w:sz w:val="18"/>
                <w:szCs w:val="18"/>
              </w:rPr>
              <w:t>&lt;key&gt;</w:t>
            </w:r>
            <w:r w:rsidRPr="008A64D4">
              <w:rPr>
                <w:rStyle w:val="a9"/>
                <w:b w:val="0"/>
                <w:sz w:val="18"/>
                <w:szCs w:val="18"/>
              </w:rPr>
              <w:t>disguised</w:t>
            </w:r>
            <w:r w:rsidRPr="00A06545">
              <w:rPr>
                <w:rStyle w:val="a9"/>
                <w:b w:val="0"/>
                <w:sz w:val="18"/>
                <w:szCs w:val="18"/>
              </w:rPr>
              <w:t>&lt;/key&gt;</w:t>
            </w:r>
          </w:p>
          <w:p w:rsidR="008A64D4" w:rsidRPr="00A06545" w:rsidRDefault="008A64D4" w:rsidP="008A64D4">
            <w:pPr>
              <w:pStyle w:val="M"/>
              <w:spacing w:line="240" w:lineRule="auto"/>
              <w:rPr>
                <w:rStyle w:val="a9"/>
                <w:b w:val="0"/>
                <w:sz w:val="18"/>
                <w:szCs w:val="18"/>
              </w:rPr>
            </w:pPr>
            <w:r w:rsidRPr="00A06545">
              <w:rPr>
                <w:rStyle w:val="a9"/>
                <w:b w:val="0"/>
                <w:sz w:val="18"/>
                <w:szCs w:val="18"/>
              </w:rPr>
              <w:t>&lt;/question&gt;</w:t>
            </w:r>
          </w:p>
          <w:p w:rsidR="000638A8" w:rsidRDefault="000638A8" w:rsidP="004839AE">
            <w:pPr>
              <w:pStyle w:val="M"/>
              <w:spacing w:line="240" w:lineRule="auto"/>
              <w:ind w:firstLine="0"/>
              <w:rPr>
                <w:rStyle w:val="a9"/>
                <w:b w:val="0"/>
                <w:sz w:val="18"/>
                <w:szCs w:val="18"/>
              </w:rPr>
            </w:pPr>
            <w:r>
              <w:rPr>
                <w:rStyle w:val="a9"/>
                <w:rFonts w:hint="eastAsia"/>
                <w:b w:val="0"/>
                <w:sz w:val="18"/>
                <w:szCs w:val="18"/>
              </w:rPr>
              <w:tab/>
            </w:r>
            <w:r w:rsidRPr="00A06545">
              <w:rPr>
                <w:rStyle w:val="a9"/>
                <w:b w:val="0"/>
                <w:sz w:val="18"/>
                <w:szCs w:val="18"/>
              </w:rPr>
              <w:t>&lt;!--other 8 choice questions--&gt;</w:t>
            </w:r>
          </w:p>
          <w:p w:rsidR="000638A8" w:rsidRPr="00F10F04" w:rsidRDefault="000638A8" w:rsidP="004839AE">
            <w:pPr>
              <w:pStyle w:val="M"/>
              <w:spacing w:line="240" w:lineRule="auto"/>
              <w:ind w:firstLine="0"/>
              <w:rPr>
                <w:rStyle w:val="a9"/>
                <w:b w:val="0"/>
                <w:sz w:val="18"/>
                <w:szCs w:val="18"/>
              </w:rPr>
            </w:pPr>
            <w:r w:rsidRPr="00965CA1">
              <w:rPr>
                <w:rStyle w:val="a9"/>
                <w:b w:val="0"/>
                <w:sz w:val="18"/>
                <w:szCs w:val="18"/>
              </w:rPr>
              <w:t>&lt;/assessmentItem&gt;</w:t>
            </w:r>
          </w:p>
        </w:tc>
      </w:tr>
    </w:tbl>
    <w:p w:rsidR="000638A8" w:rsidRDefault="000638A8" w:rsidP="000638A8"/>
    <w:p w:rsidR="005A31B5" w:rsidRDefault="003F36C3" w:rsidP="005A31B5">
      <w:pPr>
        <w:pStyle w:val="3"/>
        <w:numPr>
          <w:ilvl w:val="2"/>
          <w:numId w:val="15"/>
        </w:numPr>
      </w:pPr>
      <w:bookmarkStart w:id="746" w:name="_Toc286841269"/>
      <w:r>
        <w:rPr>
          <w:rFonts w:hint="eastAsia"/>
        </w:rPr>
        <w:t>改变格式</w:t>
      </w:r>
      <w:r w:rsidR="005A31B5">
        <w:rPr>
          <w:rFonts w:hint="eastAsia"/>
        </w:rPr>
        <w:t>选词填空（</w:t>
      </w:r>
      <w:r>
        <w:rPr>
          <w:rFonts w:hint="eastAsia"/>
        </w:rPr>
        <w:t>B</w:t>
      </w:r>
      <w:r w:rsidRPr="003F36C3">
        <w:t>anked</w:t>
      </w:r>
      <w:r>
        <w:rPr>
          <w:rFonts w:hint="eastAsia"/>
        </w:rPr>
        <w:t xml:space="preserve"> </w:t>
      </w:r>
      <w:r w:rsidRPr="003F36C3">
        <w:t>Cloze</w:t>
      </w:r>
      <w:r>
        <w:rPr>
          <w:rFonts w:hint="eastAsia"/>
        </w:rPr>
        <w:t xml:space="preserve"> </w:t>
      </w:r>
      <w:r w:rsidRPr="003F36C3">
        <w:t>With</w:t>
      </w:r>
      <w:r>
        <w:rPr>
          <w:rFonts w:hint="eastAsia"/>
        </w:rPr>
        <w:t xml:space="preserve"> </w:t>
      </w:r>
      <w:r w:rsidRPr="003F36C3">
        <w:t>Form</w:t>
      </w:r>
      <w:r>
        <w:rPr>
          <w:rFonts w:hint="eastAsia"/>
        </w:rPr>
        <w:t xml:space="preserve"> </w:t>
      </w:r>
      <w:r w:rsidRPr="003F36C3">
        <w:t>Changing</w:t>
      </w:r>
      <w:r w:rsidR="005A31B5">
        <w:rPr>
          <w:rFonts w:hint="eastAsia"/>
        </w:rPr>
        <w:t>）</w:t>
      </w:r>
      <w:bookmarkEnd w:id="746"/>
    </w:p>
    <w:p w:rsidR="005A31B5" w:rsidRPr="00D46068" w:rsidRDefault="005A31B5" w:rsidP="005A31B5">
      <w:pPr>
        <w:pStyle w:val="af8"/>
      </w:pPr>
      <w:r w:rsidRPr="00242408">
        <w:rPr>
          <w:rFonts w:hint="eastAsia"/>
        </w:rPr>
        <w:t>表</w:t>
      </w:r>
      <w:r w:rsidRPr="00242408">
        <w:rPr>
          <w:rFonts w:hint="eastAsia"/>
        </w:rPr>
        <w:t xml:space="preserve"> </w:t>
      </w:r>
      <w:r>
        <w:rPr>
          <w:rFonts w:hint="eastAsia"/>
        </w:rPr>
        <w:t>5-</w:t>
      </w:r>
      <w:r w:rsidR="00206B10">
        <w:rPr>
          <w:rFonts w:hint="eastAsia"/>
        </w:rPr>
        <w:t>38</w:t>
      </w:r>
      <w:r>
        <w:rPr>
          <w:rFonts w:hint="eastAsia"/>
        </w:rPr>
        <w:t xml:space="preserve"> </w:t>
      </w:r>
      <w:r w:rsidRPr="00C6290C">
        <w:rPr>
          <w:rFonts w:hint="eastAsia"/>
        </w:rPr>
        <w:t>选词填空（</w:t>
      </w:r>
      <w:r w:rsidR="003F36C3" w:rsidRPr="003F36C3">
        <w:t>Banked Cloze With Form Changing</w:t>
      </w:r>
      <w:r w:rsidRPr="00C6290C">
        <w:rPr>
          <w:rFonts w:hint="eastAsia"/>
        </w:rPr>
        <w:t>）</w:t>
      </w:r>
      <w:r>
        <w:rPr>
          <w:rFonts w:hint="eastAsia"/>
        </w:rPr>
        <w:t>示例说明</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84"/>
        <w:gridCol w:w="7138"/>
      </w:tblGrid>
      <w:tr w:rsidR="005A31B5" w:rsidRPr="00F10F04" w:rsidTr="004839AE">
        <w:tc>
          <w:tcPr>
            <w:tcW w:w="1384" w:type="dxa"/>
            <w:tcBorders>
              <w:top w:val="single" w:sz="4" w:space="0" w:color="000000"/>
              <w:left w:val="single" w:sz="4" w:space="0" w:color="000000"/>
              <w:bottom w:val="single" w:sz="4" w:space="0" w:color="000000"/>
              <w:right w:val="single" w:sz="4" w:space="0" w:color="000000"/>
            </w:tcBorders>
            <w:hideMark/>
          </w:tcPr>
          <w:p w:rsidR="005A31B5" w:rsidRPr="00F10F04" w:rsidRDefault="005A31B5" w:rsidP="004839AE">
            <w:pPr>
              <w:pStyle w:val="M"/>
              <w:ind w:firstLine="0"/>
              <w:rPr>
                <w:rStyle w:val="a9"/>
                <w:b w:val="0"/>
                <w:sz w:val="18"/>
                <w:szCs w:val="18"/>
              </w:rPr>
            </w:pPr>
            <w:r w:rsidRPr="00F10F04">
              <w:rPr>
                <w:rStyle w:val="a9"/>
                <w:rFonts w:hint="eastAsia"/>
                <w:b w:val="0"/>
                <w:sz w:val="18"/>
                <w:szCs w:val="18"/>
              </w:rPr>
              <w:t>名称</w:t>
            </w:r>
          </w:p>
        </w:tc>
        <w:tc>
          <w:tcPr>
            <w:tcW w:w="7138" w:type="dxa"/>
            <w:tcBorders>
              <w:top w:val="single" w:sz="4" w:space="0" w:color="000000"/>
              <w:left w:val="single" w:sz="4" w:space="0" w:color="000000"/>
              <w:bottom w:val="single" w:sz="4" w:space="0" w:color="000000"/>
              <w:right w:val="single" w:sz="4" w:space="0" w:color="000000"/>
            </w:tcBorders>
            <w:hideMark/>
          </w:tcPr>
          <w:p w:rsidR="005A31B5" w:rsidRPr="00F10F04" w:rsidRDefault="005A31B5" w:rsidP="004839AE">
            <w:pPr>
              <w:pStyle w:val="M"/>
              <w:ind w:firstLine="0"/>
              <w:rPr>
                <w:rStyle w:val="a9"/>
                <w:b w:val="0"/>
                <w:sz w:val="18"/>
                <w:szCs w:val="18"/>
              </w:rPr>
            </w:pPr>
            <w:r>
              <w:rPr>
                <w:rStyle w:val="a9"/>
                <w:rFonts w:hint="eastAsia"/>
                <w:b w:val="0"/>
                <w:sz w:val="18"/>
                <w:szCs w:val="18"/>
              </w:rPr>
              <w:t>说明</w:t>
            </w:r>
          </w:p>
        </w:tc>
      </w:tr>
      <w:tr w:rsidR="005A31B5" w:rsidRPr="00F10F04" w:rsidTr="004839AE">
        <w:tc>
          <w:tcPr>
            <w:tcW w:w="1384" w:type="dxa"/>
            <w:tcBorders>
              <w:top w:val="single" w:sz="4" w:space="0" w:color="000000"/>
              <w:left w:val="single" w:sz="4" w:space="0" w:color="000000"/>
              <w:bottom w:val="single" w:sz="4" w:space="0" w:color="000000"/>
              <w:right w:val="single" w:sz="4" w:space="0" w:color="000000"/>
            </w:tcBorders>
            <w:hideMark/>
          </w:tcPr>
          <w:p w:rsidR="005A31B5" w:rsidRPr="00965CA1" w:rsidRDefault="005A31B5" w:rsidP="004839AE">
            <w:pPr>
              <w:pStyle w:val="M"/>
              <w:ind w:firstLine="0"/>
              <w:rPr>
                <w:rStyle w:val="a9"/>
                <w:b w:val="0"/>
                <w:sz w:val="18"/>
                <w:szCs w:val="18"/>
              </w:rPr>
            </w:pPr>
            <w:r>
              <w:rPr>
                <w:rStyle w:val="a9"/>
                <w:rFonts w:hint="eastAsia"/>
                <w:b w:val="0"/>
                <w:sz w:val="18"/>
                <w:szCs w:val="18"/>
              </w:rPr>
              <w:t>类型序号</w:t>
            </w:r>
          </w:p>
        </w:tc>
        <w:tc>
          <w:tcPr>
            <w:tcW w:w="7138" w:type="dxa"/>
            <w:tcBorders>
              <w:top w:val="single" w:sz="4" w:space="0" w:color="000000"/>
              <w:left w:val="single" w:sz="4" w:space="0" w:color="000000"/>
              <w:bottom w:val="single" w:sz="4" w:space="0" w:color="000000"/>
              <w:right w:val="single" w:sz="4" w:space="0" w:color="000000"/>
            </w:tcBorders>
            <w:hideMark/>
          </w:tcPr>
          <w:p w:rsidR="005A31B5" w:rsidRDefault="005A31B5" w:rsidP="004839AE">
            <w:pPr>
              <w:pStyle w:val="M"/>
              <w:ind w:firstLine="0"/>
              <w:rPr>
                <w:rStyle w:val="a9"/>
                <w:b w:val="0"/>
                <w:sz w:val="18"/>
                <w:szCs w:val="18"/>
              </w:rPr>
            </w:pPr>
            <w:r>
              <w:rPr>
                <w:rStyle w:val="a9"/>
                <w:rFonts w:hint="eastAsia"/>
                <w:b w:val="0"/>
                <w:sz w:val="18"/>
                <w:szCs w:val="18"/>
              </w:rPr>
              <w:t>38</w:t>
            </w:r>
          </w:p>
        </w:tc>
      </w:tr>
      <w:tr w:rsidR="005A31B5" w:rsidRPr="00F10F04" w:rsidTr="004839AE">
        <w:tc>
          <w:tcPr>
            <w:tcW w:w="1384" w:type="dxa"/>
            <w:tcBorders>
              <w:top w:val="single" w:sz="4" w:space="0" w:color="000000"/>
              <w:left w:val="single" w:sz="4" w:space="0" w:color="000000"/>
              <w:bottom w:val="single" w:sz="4" w:space="0" w:color="000000"/>
              <w:right w:val="single" w:sz="4" w:space="0" w:color="000000"/>
            </w:tcBorders>
            <w:hideMark/>
          </w:tcPr>
          <w:p w:rsidR="005A31B5" w:rsidRDefault="005A31B5" w:rsidP="004839AE">
            <w:pPr>
              <w:pStyle w:val="M"/>
              <w:ind w:firstLine="0"/>
              <w:rPr>
                <w:rStyle w:val="a9"/>
                <w:b w:val="0"/>
                <w:sz w:val="18"/>
                <w:szCs w:val="18"/>
              </w:rPr>
            </w:pPr>
            <w:r>
              <w:rPr>
                <w:rStyle w:val="a9"/>
                <w:rFonts w:hint="eastAsia"/>
                <w:b w:val="0"/>
                <w:sz w:val="18"/>
                <w:szCs w:val="18"/>
              </w:rPr>
              <w:t>类型标识</w:t>
            </w:r>
          </w:p>
        </w:tc>
        <w:tc>
          <w:tcPr>
            <w:tcW w:w="7138" w:type="dxa"/>
            <w:tcBorders>
              <w:top w:val="single" w:sz="4" w:space="0" w:color="000000"/>
              <w:left w:val="single" w:sz="4" w:space="0" w:color="000000"/>
              <w:bottom w:val="single" w:sz="4" w:space="0" w:color="000000"/>
              <w:right w:val="single" w:sz="4" w:space="0" w:color="000000"/>
            </w:tcBorders>
            <w:hideMark/>
          </w:tcPr>
          <w:p w:rsidR="005A31B5" w:rsidRDefault="005A31B5" w:rsidP="005A31B5">
            <w:pPr>
              <w:pStyle w:val="M"/>
              <w:ind w:firstLine="0"/>
              <w:rPr>
                <w:rStyle w:val="a9"/>
                <w:b w:val="0"/>
                <w:sz w:val="18"/>
                <w:szCs w:val="18"/>
              </w:rPr>
            </w:pPr>
            <w:r>
              <w:rPr>
                <w:rStyle w:val="a9"/>
                <w:rFonts w:hint="eastAsia"/>
                <w:b w:val="0"/>
                <w:sz w:val="18"/>
                <w:szCs w:val="18"/>
              </w:rPr>
              <w:t>b</w:t>
            </w:r>
            <w:r w:rsidRPr="00CC348C">
              <w:rPr>
                <w:rStyle w:val="a9"/>
                <w:b w:val="0"/>
                <w:sz w:val="18"/>
                <w:szCs w:val="18"/>
              </w:rPr>
              <w:t>ankedCloze</w:t>
            </w:r>
            <w:r w:rsidR="00FD3C6C">
              <w:rPr>
                <w:rStyle w:val="a9"/>
                <w:rFonts w:hint="eastAsia"/>
                <w:b w:val="0"/>
                <w:sz w:val="18"/>
                <w:szCs w:val="18"/>
              </w:rPr>
              <w:t>With</w:t>
            </w:r>
            <w:r>
              <w:rPr>
                <w:rStyle w:val="a9"/>
                <w:rFonts w:hint="eastAsia"/>
                <w:b w:val="0"/>
                <w:sz w:val="18"/>
                <w:szCs w:val="18"/>
              </w:rPr>
              <w:t>F</w:t>
            </w:r>
            <w:r w:rsidRPr="005A31B5">
              <w:rPr>
                <w:rStyle w:val="a9"/>
                <w:b w:val="0"/>
                <w:sz w:val="18"/>
                <w:szCs w:val="18"/>
              </w:rPr>
              <w:t>orm</w:t>
            </w:r>
            <w:r>
              <w:rPr>
                <w:rStyle w:val="a9"/>
                <w:rFonts w:hint="eastAsia"/>
                <w:b w:val="0"/>
                <w:sz w:val="18"/>
                <w:szCs w:val="18"/>
              </w:rPr>
              <w:t>Changing</w:t>
            </w:r>
          </w:p>
        </w:tc>
      </w:tr>
      <w:tr w:rsidR="005A31B5" w:rsidRPr="00F10F04" w:rsidTr="004839AE">
        <w:tc>
          <w:tcPr>
            <w:tcW w:w="1384" w:type="dxa"/>
            <w:tcBorders>
              <w:top w:val="single" w:sz="4" w:space="0" w:color="000000"/>
              <w:left w:val="single" w:sz="4" w:space="0" w:color="000000"/>
              <w:bottom w:val="single" w:sz="4" w:space="0" w:color="000000"/>
              <w:right w:val="single" w:sz="4" w:space="0" w:color="000000"/>
            </w:tcBorders>
            <w:hideMark/>
          </w:tcPr>
          <w:p w:rsidR="005A31B5" w:rsidRPr="00F10F04" w:rsidRDefault="005A31B5" w:rsidP="004839AE">
            <w:pPr>
              <w:pStyle w:val="M"/>
              <w:ind w:firstLine="0"/>
              <w:rPr>
                <w:rStyle w:val="a9"/>
                <w:b w:val="0"/>
                <w:sz w:val="18"/>
                <w:szCs w:val="18"/>
              </w:rPr>
            </w:pPr>
            <w:r w:rsidRPr="00965CA1">
              <w:rPr>
                <w:rStyle w:val="a9"/>
                <w:rFonts w:hint="eastAsia"/>
                <w:b w:val="0"/>
                <w:sz w:val="18"/>
                <w:szCs w:val="18"/>
              </w:rPr>
              <w:t>试题附加材料</w:t>
            </w:r>
          </w:p>
        </w:tc>
        <w:tc>
          <w:tcPr>
            <w:tcW w:w="7138" w:type="dxa"/>
            <w:tcBorders>
              <w:top w:val="single" w:sz="4" w:space="0" w:color="000000"/>
              <w:left w:val="single" w:sz="4" w:space="0" w:color="000000"/>
              <w:bottom w:val="single" w:sz="4" w:space="0" w:color="000000"/>
              <w:right w:val="single" w:sz="4" w:space="0" w:color="000000"/>
            </w:tcBorders>
            <w:hideMark/>
          </w:tcPr>
          <w:p w:rsidR="005A31B5" w:rsidRPr="00F10F04" w:rsidRDefault="005A31B5" w:rsidP="004839AE">
            <w:pPr>
              <w:pStyle w:val="M"/>
              <w:ind w:firstLine="0"/>
              <w:rPr>
                <w:rStyle w:val="a9"/>
                <w:b w:val="0"/>
                <w:sz w:val="18"/>
                <w:szCs w:val="18"/>
              </w:rPr>
            </w:pPr>
            <w:r>
              <w:rPr>
                <w:rStyle w:val="a9"/>
                <w:rFonts w:hint="eastAsia"/>
                <w:b w:val="0"/>
                <w:sz w:val="18"/>
                <w:szCs w:val="18"/>
              </w:rPr>
              <w:t>无</w:t>
            </w:r>
          </w:p>
        </w:tc>
      </w:tr>
      <w:tr w:rsidR="005A31B5" w:rsidRPr="00F10F04" w:rsidTr="004839AE">
        <w:tc>
          <w:tcPr>
            <w:tcW w:w="1384" w:type="dxa"/>
            <w:tcBorders>
              <w:top w:val="single" w:sz="4" w:space="0" w:color="000000"/>
              <w:left w:val="single" w:sz="4" w:space="0" w:color="000000"/>
              <w:bottom w:val="single" w:sz="4" w:space="0" w:color="000000"/>
              <w:right w:val="single" w:sz="4" w:space="0" w:color="000000"/>
            </w:tcBorders>
            <w:hideMark/>
          </w:tcPr>
          <w:p w:rsidR="005A31B5" w:rsidRPr="00F10F04" w:rsidRDefault="005A31B5" w:rsidP="004839AE">
            <w:pPr>
              <w:pStyle w:val="M"/>
              <w:ind w:firstLine="0"/>
              <w:rPr>
                <w:rStyle w:val="a9"/>
                <w:b w:val="0"/>
                <w:sz w:val="18"/>
                <w:szCs w:val="18"/>
              </w:rPr>
            </w:pPr>
            <w:r w:rsidRPr="00965CA1">
              <w:rPr>
                <w:rStyle w:val="a9"/>
                <w:rFonts w:hint="eastAsia"/>
                <w:b w:val="0"/>
                <w:sz w:val="18"/>
                <w:szCs w:val="18"/>
              </w:rPr>
              <w:t>试题问题类型</w:t>
            </w:r>
          </w:p>
        </w:tc>
        <w:tc>
          <w:tcPr>
            <w:tcW w:w="7138" w:type="dxa"/>
            <w:tcBorders>
              <w:top w:val="single" w:sz="4" w:space="0" w:color="000000"/>
              <w:left w:val="single" w:sz="4" w:space="0" w:color="000000"/>
              <w:bottom w:val="single" w:sz="4" w:space="0" w:color="000000"/>
              <w:right w:val="single" w:sz="4" w:space="0" w:color="000000"/>
            </w:tcBorders>
            <w:hideMark/>
          </w:tcPr>
          <w:p w:rsidR="005A31B5" w:rsidRPr="00F10F04" w:rsidRDefault="003F36C3" w:rsidP="003F36C3">
            <w:pPr>
              <w:pStyle w:val="M"/>
              <w:ind w:firstLine="0"/>
              <w:rPr>
                <w:rStyle w:val="a9"/>
                <w:b w:val="0"/>
                <w:sz w:val="18"/>
                <w:szCs w:val="18"/>
              </w:rPr>
            </w:pPr>
            <w:r>
              <w:rPr>
                <w:rStyle w:val="a9"/>
                <w:rFonts w:hint="eastAsia"/>
                <w:b w:val="0"/>
                <w:sz w:val="18"/>
                <w:szCs w:val="18"/>
              </w:rPr>
              <w:t>Text</w:t>
            </w:r>
          </w:p>
        </w:tc>
      </w:tr>
      <w:tr w:rsidR="005A31B5" w:rsidRPr="00F10F04" w:rsidTr="004839AE">
        <w:tc>
          <w:tcPr>
            <w:tcW w:w="1384" w:type="dxa"/>
            <w:tcBorders>
              <w:top w:val="single" w:sz="4" w:space="0" w:color="000000"/>
              <w:left w:val="single" w:sz="4" w:space="0" w:color="000000"/>
              <w:bottom w:val="single" w:sz="4" w:space="0" w:color="000000"/>
              <w:right w:val="single" w:sz="4" w:space="0" w:color="000000"/>
            </w:tcBorders>
            <w:hideMark/>
          </w:tcPr>
          <w:p w:rsidR="005A31B5" w:rsidRPr="00F10F04" w:rsidRDefault="005A31B5" w:rsidP="004839AE">
            <w:pPr>
              <w:pStyle w:val="M"/>
              <w:ind w:firstLine="0"/>
              <w:rPr>
                <w:rStyle w:val="a9"/>
                <w:b w:val="0"/>
                <w:sz w:val="18"/>
                <w:szCs w:val="18"/>
              </w:rPr>
            </w:pPr>
            <w:r w:rsidRPr="00965CA1">
              <w:rPr>
                <w:rStyle w:val="a9"/>
                <w:rFonts w:hint="eastAsia"/>
                <w:b w:val="0"/>
                <w:sz w:val="18"/>
                <w:szCs w:val="18"/>
              </w:rPr>
              <w:t>流程性试题</w:t>
            </w:r>
          </w:p>
        </w:tc>
        <w:tc>
          <w:tcPr>
            <w:tcW w:w="7138" w:type="dxa"/>
            <w:tcBorders>
              <w:top w:val="single" w:sz="4" w:space="0" w:color="000000"/>
              <w:left w:val="single" w:sz="4" w:space="0" w:color="000000"/>
              <w:bottom w:val="single" w:sz="4" w:space="0" w:color="000000"/>
              <w:right w:val="single" w:sz="4" w:space="0" w:color="000000"/>
            </w:tcBorders>
            <w:hideMark/>
          </w:tcPr>
          <w:p w:rsidR="005A31B5" w:rsidRPr="00F10F04" w:rsidRDefault="005A31B5" w:rsidP="004839AE">
            <w:pPr>
              <w:pStyle w:val="M"/>
              <w:ind w:firstLine="0"/>
              <w:rPr>
                <w:rStyle w:val="a9"/>
                <w:b w:val="0"/>
                <w:sz w:val="18"/>
                <w:szCs w:val="18"/>
              </w:rPr>
            </w:pPr>
            <w:r>
              <w:rPr>
                <w:rStyle w:val="a9"/>
                <w:rFonts w:hint="eastAsia"/>
                <w:b w:val="0"/>
                <w:sz w:val="18"/>
                <w:szCs w:val="18"/>
              </w:rPr>
              <w:t>否</w:t>
            </w:r>
          </w:p>
        </w:tc>
      </w:tr>
      <w:tr w:rsidR="005A31B5" w:rsidRPr="00F10F04" w:rsidTr="004839AE">
        <w:tc>
          <w:tcPr>
            <w:tcW w:w="1384" w:type="dxa"/>
            <w:tcBorders>
              <w:top w:val="single" w:sz="4" w:space="0" w:color="000000"/>
              <w:left w:val="single" w:sz="4" w:space="0" w:color="000000"/>
              <w:bottom w:val="single" w:sz="4" w:space="0" w:color="000000"/>
              <w:right w:val="single" w:sz="4" w:space="0" w:color="000000"/>
            </w:tcBorders>
            <w:hideMark/>
          </w:tcPr>
          <w:p w:rsidR="005A31B5" w:rsidRPr="00F10F04" w:rsidRDefault="005A31B5" w:rsidP="004839AE">
            <w:pPr>
              <w:pStyle w:val="M"/>
              <w:ind w:firstLine="0"/>
              <w:rPr>
                <w:rStyle w:val="a9"/>
                <w:b w:val="0"/>
                <w:sz w:val="18"/>
                <w:szCs w:val="18"/>
              </w:rPr>
            </w:pPr>
            <w:r>
              <w:rPr>
                <w:rFonts w:hint="eastAsia"/>
              </w:rPr>
              <w:t>示例</w:t>
            </w:r>
          </w:p>
        </w:tc>
        <w:tc>
          <w:tcPr>
            <w:tcW w:w="7138" w:type="dxa"/>
            <w:tcBorders>
              <w:top w:val="single" w:sz="4" w:space="0" w:color="000000"/>
              <w:left w:val="single" w:sz="4" w:space="0" w:color="000000"/>
              <w:bottom w:val="single" w:sz="4" w:space="0" w:color="000000"/>
              <w:right w:val="single" w:sz="4" w:space="0" w:color="000000"/>
            </w:tcBorders>
            <w:hideMark/>
          </w:tcPr>
          <w:p w:rsidR="005A31B5" w:rsidRPr="00965CA1" w:rsidRDefault="005A31B5" w:rsidP="004839AE">
            <w:pPr>
              <w:pStyle w:val="M"/>
              <w:spacing w:line="240" w:lineRule="auto"/>
              <w:ind w:firstLine="0"/>
              <w:rPr>
                <w:rStyle w:val="a9"/>
                <w:b w:val="0"/>
                <w:sz w:val="18"/>
                <w:szCs w:val="18"/>
              </w:rPr>
            </w:pPr>
            <w:r w:rsidRPr="00965CA1">
              <w:rPr>
                <w:rStyle w:val="a9"/>
                <w:b w:val="0"/>
                <w:sz w:val="18"/>
                <w:szCs w:val="18"/>
              </w:rPr>
              <w:t>&lt;assessmentItem identifier="</w:t>
            </w:r>
            <w:r w:rsidRPr="00FC0028">
              <w:rPr>
                <w:rStyle w:val="a9"/>
                <w:b w:val="0"/>
                <w:sz w:val="18"/>
                <w:szCs w:val="18"/>
              </w:rPr>
              <w:t>sflep-</w:t>
            </w:r>
            <w:r>
              <w:rPr>
                <w:rStyle w:val="a9"/>
                <w:rFonts w:hint="eastAsia"/>
                <w:b w:val="0"/>
                <w:sz w:val="18"/>
                <w:szCs w:val="18"/>
              </w:rPr>
              <w:t>ni</w:t>
            </w:r>
            <w:r w:rsidRPr="00FC0028">
              <w:rPr>
                <w:rStyle w:val="a9"/>
                <w:b w:val="0"/>
                <w:sz w:val="18"/>
                <w:szCs w:val="18"/>
              </w:rPr>
              <w:t>-</w:t>
            </w:r>
            <w:r>
              <w:rPr>
                <w:rStyle w:val="a9"/>
                <w:rFonts w:hint="eastAsia"/>
                <w:b w:val="0"/>
                <w:sz w:val="18"/>
                <w:szCs w:val="18"/>
              </w:rPr>
              <w:t>38</w:t>
            </w:r>
            <w:r w:rsidRPr="00FC0028">
              <w:rPr>
                <w:rStyle w:val="a9"/>
                <w:b w:val="0"/>
                <w:sz w:val="18"/>
                <w:szCs w:val="18"/>
              </w:rPr>
              <w:t>-</w:t>
            </w:r>
            <w:r>
              <w:rPr>
                <w:rStyle w:val="a9"/>
                <w:rFonts w:hint="eastAsia"/>
                <w:b w:val="0"/>
                <w:sz w:val="18"/>
                <w:szCs w:val="18"/>
              </w:rPr>
              <w:t>109</w:t>
            </w:r>
            <w:r w:rsidRPr="00965CA1">
              <w:rPr>
                <w:rStyle w:val="a9"/>
                <w:b w:val="0"/>
                <w:sz w:val="18"/>
                <w:szCs w:val="18"/>
              </w:rPr>
              <w:t>" type="</w:t>
            </w:r>
            <w:r w:rsidR="00693ACE">
              <w:rPr>
                <w:rStyle w:val="a9"/>
                <w:rFonts w:hint="eastAsia"/>
                <w:b w:val="0"/>
                <w:sz w:val="18"/>
                <w:szCs w:val="18"/>
              </w:rPr>
              <w:t>b</w:t>
            </w:r>
            <w:r w:rsidR="00693ACE" w:rsidRPr="00CC348C">
              <w:rPr>
                <w:rStyle w:val="a9"/>
                <w:b w:val="0"/>
                <w:sz w:val="18"/>
                <w:szCs w:val="18"/>
              </w:rPr>
              <w:t>ankedCloze</w:t>
            </w:r>
            <w:r w:rsidR="00693ACE">
              <w:rPr>
                <w:rStyle w:val="a9"/>
                <w:rFonts w:hint="eastAsia"/>
                <w:b w:val="0"/>
                <w:sz w:val="18"/>
                <w:szCs w:val="18"/>
              </w:rPr>
              <w:t>WithF</w:t>
            </w:r>
            <w:r w:rsidR="00693ACE" w:rsidRPr="005A31B5">
              <w:rPr>
                <w:rStyle w:val="a9"/>
                <w:b w:val="0"/>
                <w:sz w:val="18"/>
                <w:szCs w:val="18"/>
              </w:rPr>
              <w:t>orm</w:t>
            </w:r>
            <w:r w:rsidR="00693ACE">
              <w:rPr>
                <w:rStyle w:val="a9"/>
                <w:rFonts w:hint="eastAsia"/>
                <w:b w:val="0"/>
                <w:sz w:val="18"/>
                <w:szCs w:val="18"/>
              </w:rPr>
              <w:t>Changing</w:t>
            </w:r>
            <w:r w:rsidRPr="00965CA1">
              <w:rPr>
                <w:rStyle w:val="a9"/>
                <w:b w:val="0"/>
                <w:sz w:val="18"/>
                <w:szCs w:val="18"/>
              </w:rPr>
              <w:t>"</w:t>
            </w:r>
            <w:r>
              <w:rPr>
                <w:rStyle w:val="a9"/>
                <w:rFonts w:hint="eastAsia"/>
                <w:b w:val="0"/>
                <w:sz w:val="18"/>
                <w:szCs w:val="18"/>
              </w:rPr>
              <w:t xml:space="preserve"> </w:t>
            </w:r>
            <w:r w:rsidRPr="00965CA1">
              <w:rPr>
                <w:rStyle w:val="a9"/>
                <w:b w:val="0"/>
                <w:sz w:val="18"/>
                <w:szCs w:val="18"/>
              </w:rPr>
              <w:t>level="4"&gt;</w:t>
            </w:r>
          </w:p>
          <w:p w:rsidR="005A31B5" w:rsidRPr="00A06545" w:rsidRDefault="005A31B5" w:rsidP="004839AE">
            <w:pPr>
              <w:pStyle w:val="M"/>
              <w:spacing w:line="240" w:lineRule="auto"/>
              <w:rPr>
                <w:rStyle w:val="a9"/>
                <w:b w:val="0"/>
                <w:sz w:val="18"/>
                <w:szCs w:val="18"/>
              </w:rPr>
            </w:pPr>
            <w:r w:rsidRPr="00A06545">
              <w:rPr>
                <w:rStyle w:val="a9"/>
                <w:b w:val="0"/>
                <w:sz w:val="18"/>
                <w:szCs w:val="18"/>
              </w:rPr>
              <w:t>&lt;</w:t>
            </w:r>
            <w:proofErr w:type="gramStart"/>
            <w:r w:rsidRPr="00A06545">
              <w:rPr>
                <w:rStyle w:val="a9"/>
                <w:b w:val="0"/>
                <w:sz w:val="18"/>
                <w:szCs w:val="18"/>
              </w:rPr>
              <w:t>prompt</w:t>
            </w:r>
            <w:proofErr w:type="gramEnd"/>
            <w:r w:rsidRPr="00A06545">
              <w:rPr>
                <w:rStyle w:val="a9"/>
                <w:b w:val="0"/>
                <w:sz w:val="18"/>
                <w:szCs w:val="18"/>
              </w:rPr>
              <w:t>&gt;</w:t>
            </w:r>
            <w:r w:rsidR="003F36C3">
              <w:t xml:space="preserve"> </w:t>
            </w:r>
            <w:r w:rsidR="003F36C3" w:rsidRPr="003F36C3">
              <w:rPr>
                <w:rStyle w:val="a9"/>
                <w:b w:val="0"/>
                <w:sz w:val="18"/>
                <w:szCs w:val="18"/>
              </w:rPr>
              <w:t xml:space="preserve">Tuskegee Civic Association, African American group dedicated to civil rights, voter education, and community welfare in Alabama. </w:t>
            </w:r>
            <w:r w:rsidR="003F36C3">
              <w:rPr>
                <w:rStyle w:val="a9"/>
                <w:rFonts w:hint="eastAsia"/>
                <w:b w:val="0"/>
                <w:sz w:val="18"/>
                <w:szCs w:val="18"/>
              </w:rPr>
              <w:t>&lt;tag type=</w:t>
            </w:r>
            <w:r w:rsidR="003F36C3" w:rsidRPr="00A06545">
              <w:rPr>
                <w:rStyle w:val="a9"/>
                <w:b w:val="0"/>
                <w:sz w:val="18"/>
                <w:szCs w:val="18"/>
              </w:rPr>
              <w:t>"</w:t>
            </w:r>
            <w:r w:rsidR="003F36C3">
              <w:rPr>
                <w:rStyle w:val="a9"/>
                <w:rFonts w:hint="eastAsia"/>
                <w:b w:val="0"/>
                <w:sz w:val="18"/>
                <w:szCs w:val="18"/>
              </w:rPr>
              <w:t>text</w:t>
            </w:r>
            <w:r w:rsidR="003F36C3" w:rsidRPr="00A06545">
              <w:rPr>
                <w:rStyle w:val="a9"/>
                <w:b w:val="0"/>
                <w:sz w:val="18"/>
                <w:szCs w:val="18"/>
              </w:rPr>
              <w:t>"</w:t>
            </w:r>
            <w:r w:rsidR="003F36C3">
              <w:rPr>
                <w:rStyle w:val="a9"/>
                <w:rFonts w:hint="eastAsia"/>
                <w:b w:val="0"/>
                <w:sz w:val="18"/>
                <w:szCs w:val="18"/>
              </w:rPr>
              <w:t xml:space="preserve"> /&gt; </w:t>
            </w:r>
            <w:r w:rsidR="003F36C3" w:rsidRPr="003F36C3">
              <w:rPr>
                <w:rStyle w:val="a9"/>
                <w:b w:val="0"/>
                <w:sz w:val="18"/>
                <w:szCs w:val="18"/>
              </w:rPr>
              <w:t xml:space="preserve">in 1941, the Tuskegee Civic Association grew out of a group of men </w:t>
            </w:r>
            <w:r w:rsidR="003F36C3">
              <w:rPr>
                <w:rStyle w:val="a9"/>
                <w:rFonts w:hint="eastAsia"/>
                <w:b w:val="0"/>
                <w:sz w:val="18"/>
                <w:szCs w:val="18"/>
              </w:rPr>
              <w:t>&lt;tag type=</w:t>
            </w:r>
            <w:r w:rsidR="003F36C3" w:rsidRPr="00A06545">
              <w:rPr>
                <w:rStyle w:val="a9"/>
                <w:b w:val="0"/>
                <w:sz w:val="18"/>
                <w:szCs w:val="18"/>
              </w:rPr>
              <w:t>"</w:t>
            </w:r>
            <w:r w:rsidR="003F36C3">
              <w:rPr>
                <w:rStyle w:val="a9"/>
                <w:rFonts w:hint="eastAsia"/>
                <w:b w:val="0"/>
                <w:sz w:val="18"/>
                <w:szCs w:val="18"/>
              </w:rPr>
              <w:t>text</w:t>
            </w:r>
            <w:r w:rsidR="003F36C3" w:rsidRPr="00A06545">
              <w:rPr>
                <w:rStyle w:val="a9"/>
                <w:b w:val="0"/>
                <w:sz w:val="18"/>
                <w:szCs w:val="18"/>
              </w:rPr>
              <w:t>"</w:t>
            </w:r>
            <w:r w:rsidR="003F36C3">
              <w:rPr>
                <w:rStyle w:val="a9"/>
                <w:rFonts w:hint="eastAsia"/>
                <w:b w:val="0"/>
                <w:sz w:val="18"/>
                <w:szCs w:val="18"/>
              </w:rPr>
              <w:t xml:space="preserve"> /&gt; </w:t>
            </w:r>
            <w:r w:rsidR="003F36C3" w:rsidRPr="003F36C3">
              <w:rPr>
                <w:rStyle w:val="a9"/>
                <w:b w:val="0"/>
                <w:sz w:val="18"/>
                <w:szCs w:val="18"/>
              </w:rPr>
              <w:t xml:space="preserve">had been meeting since 1910 as The Men's Meeting and, later, The Tuskegee Men's Club. Its members worked </w:t>
            </w:r>
            <w:r w:rsidR="003F36C3">
              <w:rPr>
                <w:rStyle w:val="a9"/>
                <w:rFonts w:hint="eastAsia"/>
                <w:b w:val="0"/>
                <w:sz w:val="18"/>
                <w:szCs w:val="18"/>
              </w:rPr>
              <w:t>&lt;tag type=</w:t>
            </w:r>
            <w:r w:rsidR="003F36C3" w:rsidRPr="00A06545">
              <w:rPr>
                <w:rStyle w:val="a9"/>
                <w:b w:val="0"/>
                <w:sz w:val="18"/>
                <w:szCs w:val="18"/>
              </w:rPr>
              <w:t>"</w:t>
            </w:r>
            <w:r w:rsidR="003F36C3">
              <w:rPr>
                <w:rStyle w:val="a9"/>
                <w:rFonts w:hint="eastAsia"/>
                <w:b w:val="0"/>
                <w:sz w:val="18"/>
                <w:szCs w:val="18"/>
              </w:rPr>
              <w:t>text</w:t>
            </w:r>
            <w:r w:rsidR="003F36C3" w:rsidRPr="00A06545">
              <w:rPr>
                <w:rStyle w:val="a9"/>
                <w:b w:val="0"/>
                <w:sz w:val="18"/>
                <w:szCs w:val="18"/>
              </w:rPr>
              <w:t>"</w:t>
            </w:r>
            <w:r w:rsidR="003F36C3">
              <w:rPr>
                <w:rStyle w:val="a9"/>
                <w:rFonts w:hint="eastAsia"/>
                <w:b w:val="0"/>
                <w:sz w:val="18"/>
                <w:szCs w:val="18"/>
              </w:rPr>
              <w:t xml:space="preserve"> /&gt; </w:t>
            </w:r>
            <w:r w:rsidR="003F36C3" w:rsidRPr="003F36C3">
              <w:rPr>
                <w:rStyle w:val="a9"/>
                <w:b w:val="0"/>
                <w:sz w:val="18"/>
                <w:szCs w:val="18"/>
              </w:rPr>
              <w:t xml:space="preserve">several fronts to </w:t>
            </w:r>
            <w:r w:rsidR="003F36C3">
              <w:rPr>
                <w:rStyle w:val="a9"/>
                <w:rFonts w:hint="eastAsia"/>
                <w:b w:val="0"/>
                <w:sz w:val="18"/>
                <w:szCs w:val="18"/>
              </w:rPr>
              <w:t>&lt;tag type=</w:t>
            </w:r>
            <w:r w:rsidR="003F36C3" w:rsidRPr="00A06545">
              <w:rPr>
                <w:rStyle w:val="a9"/>
                <w:b w:val="0"/>
                <w:sz w:val="18"/>
                <w:szCs w:val="18"/>
              </w:rPr>
              <w:t>"</w:t>
            </w:r>
            <w:r w:rsidR="003F36C3">
              <w:rPr>
                <w:rStyle w:val="a9"/>
                <w:rFonts w:hint="eastAsia"/>
                <w:b w:val="0"/>
                <w:sz w:val="18"/>
                <w:szCs w:val="18"/>
              </w:rPr>
              <w:t>text</w:t>
            </w:r>
            <w:r w:rsidR="003F36C3" w:rsidRPr="00A06545">
              <w:rPr>
                <w:rStyle w:val="a9"/>
                <w:b w:val="0"/>
                <w:sz w:val="18"/>
                <w:szCs w:val="18"/>
              </w:rPr>
              <w:t>"</w:t>
            </w:r>
            <w:r w:rsidR="003F36C3">
              <w:rPr>
                <w:rStyle w:val="a9"/>
                <w:rFonts w:hint="eastAsia"/>
                <w:b w:val="0"/>
                <w:sz w:val="18"/>
                <w:szCs w:val="18"/>
              </w:rPr>
              <w:t xml:space="preserve"> /&gt;</w:t>
            </w:r>
            <w:r w:rsidR="003F36C3" w:rsidRPr="003F36C3">
              <w:rPr>
                <w:rStyle w:val="a9"/>
                <w:b w:val="0"/>
                <w:sz w:val="18"/>
                <w:szCs w:val="18"/>
              </w:rPr>
              <w:t xml:space="preserve"> the lives of African Americans in Tuskegee, Alabama, and its surrounding area, Macon </w:t>
            </w:r>
            <w:proofErr w:type="gramStart"/>
            <w:r w:rsidR="003F36C3" w:rsidRPr="003F36C3">
              <w:rPr>
                <w:rStyle w:val="a9"/>
                <w:b w:val="0"/>
                <w:sz w:val="18"/>
                <w:szCs w:val="18"/>
              </w:rPr>
              <w:t>County.</w:t>
            </w:r>
            <w:r w:rsidRPr="00A06545">
              <w:rPr>
                <w:rStyle w:val="a9"/>
                <w:b w:val="0"/>
                <w:sz w:val="18"/>
                <w:szCs w:val="18"/>
              </w:rPr>
              <w:t>………….</w:t>
            </w:r>
            <w:proofErr w:type="gramEnd"/>
          </w:p>
          <w:p w:rsidR="005A31B5" w:rsidRPr="00A06545" w:rsidRDefault="005A31B5" w:rsidP="004839AE">
            <w:pPr>
              <w:pStyle w:val="M"/>
              <w:spacing w:line="240" w:lineRule="auto"/>
              <w:rPr>
                <w:rStyle w:val="a9"/>
                <w:b w:val="0"/>
                <w:sz w:val="18"/>
                <w:szCs w:val="18"/>
              </w:rPr>
            </w:pPr>
            <w:r w:rsidRPr="00A06545">
              <w:rPr>
                <w:rStyle w:val="a9"/>
                <w:b w:val="0"/>
                <w:sz w:val="18"/>
                <w:szCs w:val="18"/>
              </w:rPr>
              <w:t>&lt;/prompt&gt;</w:t>
            </w:r>
          </w:p>
          <w:p w:rsidR="005A31B5" w:rsidRPr="00A06545" w:rsidRDefault="005A31B5" w:rsidP="004839AE">
            <w:pPr>
              <w:pStyle w:val="M"/>
              <w:spacing w:line="240" w:lineRule="auto"/>
              <w:rPr>
                <w:rStyle w:val="a9"/>
                <w:b w:val="0"/>
                <w:sz w:val="18"/>
                <w:szCs w:val="18"/>
              </w:rPr>
            </w:pPr>
            <w:r w:rsidRPr="00A06545">
              <w:rPr>
                <w:rStyle w:val="a9"/>
                <w:b w:val="0"/>
                <w:sz w:val="18"/>
                <w:szCs w:val="18"/>
              </w:rPr>
              <w:t>&lt;choice&gt;</w:t>
            </w:r>
          </w:p>
          <w:p w:rsidR="005A31B5" w:rsidRPr="00A06545" w:rsidRDefault="005A31B5" w:rsidP="004839AE">
            <w:pPr>
              <w:pStyle w:val="M"/>
              <w:spacing w:line="240" w:lineRule="auto"/>
              <w:rPr>
                <w:rStyle w:val="a9"/>
                <w:b w:val="0"/>
                <w:sz w:val="18"/>
                <w:szCs w:val="18"/>
              </w:rPr>
            </w:pPr>
            <w:r w:rsidRPr="00A06545">
              <w:rPr>
                <w:rStyle w:val="a9"/>
                <w:b w:val="0"/>
                <w:sz w:val="18"/>
                <w:szCs w:val="18"/>
              </w:rPr>
              <w:t xml:space="preserve">  &lt;option&gt;</w:t>
            </w:r>
            <w:r w:rsidR="003F36C3" w:rsidRPr="003F36C3">
              <w:rPr>
                <w:rStyle w:val="a9"/>
                <w:b w:val="0"/>
                <w:sz w:val="18"/>
                <w:szCs w:val="18"/>
              </w:rPr>
              <w:t>improve</w:t>
            </w:r>
            <w:r w:rsidRPr="00A06545">
              <w:rPr>
                <w:rStyle w:val="a9"/>
                <w:b w:val="0"/>
                <w:sz w:val="18"/>
                <w:szCs w:val="18"/>
              </w:rPr>
              <w:t xml:space="preserve">&lt;/option&gt; </w:t>
            </w:r>
          </w:p>
          <w:p w:rsidR="005A31B5" w:rsidRPr="00A06545" w:rsidRDefault="005A31B5" w:rsidP="004839AE">
            <w:pPr>
              <w:pStyle w:val="M"/>
              <w:spacing w:line="240" w:lineRule="auto"/>
              <w:rPr>
                <w:rStyle w:val="a9"/>
                <w:b w:val="0"/>
                <w:sz w:val="18"/>
                <w:szCs w:val="18"/>
              </w:rPr>
            </w:pPr>
            <w:r w:rsidRPr="00A06545">
              <w:rPr>
                <w:rStyle w:val="a9"/>
                <w:b w:val="0"/>
                <w:sz w:val="18"/>
                <w:szCs w:val="18"/>
              </w:rPr>
              <w:t xml:space="preserve">  &lt;option&gt;</w:t>
            </w:r>
            <w:r w:rsidR="003F36C3" w:rsidRPr="003F36C3">
              <w:rPr>
                <w:rStyle w:val="a9"/>
                <w:b w:val="0"/>
                <w:sz w:val="18"/>
                <w:szCs w:val="18"/>
              </w:rPr>
              <w:t>stubborn</w:t>
            </w:r>
            <w:r w:rsidRPr="00A06545">
              <w:rPr>
                <w:rStyle w:val="a9"/>
                <w:b w:val="0"/>
                <w:sz w:val="18"/>
                <w:szCs w:val="18"/>
              </w:rPr>
              <w:t>&lt;/option&gt;</w:t>
            </w:r>
          </w:p>
          <w:p w:rsidR="005A31B5" w:rsidRPr="00A06545" w:rsidRDefault="005A31B5" w:rsidP="004839AE">
            <w:pPr>
              <w:pStyle w:val="M"/>
              <w:spacing w:line="240" w:lineRule="auto"/>
              <w:rPr>
                <w:rStyle w:val="a9"/>
                <w:b w:val="0"/>
                <w:sz w:val="18"/>
                <w:szCs w:val="18"/>
              </w:rPr>
            </w:pPr>
            <w:r w:rsidRPr="00A06545">
              <w:rPr>
                <w:rStyle w:val="a9"/>
                <w:b w:val="0"/>
                <w:sz w:val="18"/>
                <w:szCs w:val="18"/>
              </w:rPr>
              <w:t xml:space="preserve">  &lt;option&gt;</w:t>
            </w:r>
            <w:r w:rsidR="003F36C3">
              <w:rPr>
                <w:rStyle w:val="a9"/>
                <w:rFonts w:hint="eastAsia"/>
                <w:b w:val="0"/>
                <w:sz w:val="18"/>
                <w:szCs w:val="18"/>
              </w:rPr>
              <w:t>on</w:t>
            </w:r>
            <w:r w:rsidRPr="00A06545">
              <w:rPr>
                <w:rStyle w:val="a9"/>
                <w:b w:val="0"/>
                <w:sz w:val="18"/>
                <w:szCs w:val="18"/>
              </w:rPr>
              <w:t xml:space="preserve">&lt;/option&gt; </w:t>
            </w:r>
          </w:p>
          <w:p w:rsidR="005A31B5" w:rsidRPr="00A06545" w:rsidRDefault="005A31B5" w:rsidP="004839AE">
            <w:pPr>
              <w:pStyle w:val="M"/>
              <w:spacing w:line="240" w:lineRule="auto"/>
              <w:rPr>
                <w:rStyle w:val="a9"/>
                <w:b w:val="0"/>
                <w:sz w:val="18"/>
                <w:szCs w:val="18"/>
              </w:rPr>
            </w:pPr>
            <w:r w:rsidRPr="00A06545">
              <w:rPr>
                <w:rStyle w:val="a9"/>
                <w:b w:val="0"/>
                <w:sz w:val="18"/>
                <w:szCs w:val="18"/>
              </w:rPr>
              <w:t xml:space="preserve">  &lt;option&gt;</w:t>
            </w:r>
            <w:r w:rsidR="003F36C3">
              <w:rPr>
                <w:rStyle w:val="a9"/>
                <w:rFonts w:hint="eastAsia"/>
                <w:b w:val="0"/>
                <w:sz w:val="18"/>
                <w:szCs w:val="18"/>
              </w:rPr>
              <w:t>succeed</w:t>
            </w:r>
            <w:r w:rsidRPr="00A06545">
              <w:rPr>
                <w:rStyle w:val="a9"/>
                <w:b w:val="0"/>
                <w:sz w:val="18"/>
                <w:szCs w:val="18"/>
              </w:rPr>
              <w:t xml:space="preserve">&lt;/option&gt; </w:t>
            </w:r>
          </w:p>
          <w:p w:rsidR="005A31B5" w:rsidRPr="00A06545" w:rsidRDefault="005A31B5" w:rsidP="004839AE">
            <w:pPr>
              <w:pStyle w:val="M"/>
              <w:spacing w:line="240" w:lineRule="auto"/>
              <w:rPr>
                <w:rStyle w:val="a9"/>
                <w:b w:val="0"/>
                <w:sz w:val="18"/>
                <w:szCs w:val="18"/>
              </w:rPr>
            </w:pPr>
            <w:r w:rsidRPr="00A06545">
              <w:rPr>
                <w:rStyle w:val="a9"/>
                <w:b w:val="0"/>
                <w:sz w:val="18"/>
                <w:szCs w:val="18"/>
              </w:rPr>
              <w:t xml:space="preserve">  &lt;option&gt;</w:t>
            </w:r>
            <w:r w:rsidR="003F36C3">
              <w:rPr>
                <w:rStyle w:val="a9"/>
                <w:rFonts w:hint="eastAsia"/>
                <w:b w:val="0"/>
                <w:sz w:val="18"/>
                <w:szCs w:val="18"/>
              </w:rPr>
              <w:t>who</w:t>
            </w:r>
            <w:r w:rsidRPr="00A06545">
              <w:rPr>
                <w:rStyle w:val="a9"/>
                <w:b w:val="0"/>
                <w:sz w:val="18"/>
                <w:szCs w:val="18"/>
              </w:rPr>
              <w:t xml:space="preserve">&lt;/option&gt; </w:t>
            </w:r>
          </w:p>
          <w:p w:rsidR="005A31B5" w:rsidRPr="00A06545" w:rsidRDefault="005A31B5" w:rsidP="004839AE">
            <w:pPr>
              <w:pStyle w:val="M"/>
              <w:spacing w:line="240" w:lineRule="auto"/>
              <w:rPr>
                <w:rStyle w:val="a9"/>
                <w:b w:val="0"/>
                <w:sz w:val="18"/>
                <w:szCs w:val="18"/>
              </w:rPr>
            </w:pPr>
            <w:r w:rsidRPr="00A06545">
              <w:rPr>
                <w:rStyle w:val="a9"/>
                <w:b w:val="0"/>
                <w:sz w:val="18"/>
                <w:szCs w:val="18"/>
              </w:rPr>
              <w:t xml:space="preserve">  &lt;option&gt;</w:t>
            </w:r>
            <w:r w:rsidR="003F36C3">
              <w:rPr>
                <w:rStyle w:val="a9"/>
                <w:rFonts w:hint="eastAsia"/>
                <w:b w:val="0"/>
                <w:sz w:val="18"/>
                <w:szCs w:val="18"/>
              </w:rPr>
              <w:t>efforts</w:t>
            </w:r>
            <w:r w:rsidRPr="00A06545">
              <w:rPr>
                <w:rStyle w:val="a9"/>
                <w:b w:val="0"/>
                <w:sz w:val="18"/>
                <w:szCs w:val="18"/>
              </w:rPr>
              <w:t xml:space="preserve">&lt;/option&gt; </w:t>
            </w:r>
          </w:p>
          <w:p w:rsidR="005A31B5" w:rsidRPr="00A06545" w:rsidRDefault="005A31B5" w:rsidP="004839AE">
            <w:pPr>
              <w:pStyle w:val="M"/>
              <w:spacing w:line="240" w:lineRule="auto"/>
              <w:rPr>
                <w:rStyle w:val="a9"/>
                <w:b w:val="0"/>
                <w:sz w:val="18"/>
                <w:szCs w:val="18"/>
              </w:rPr>
            </w:pPr>
            <w:r w:rsidRPr="00A06545">
              <w:rPr>
                <w:rStyle w:val="a9"/>
                <w:b w:val="0"/>
                <w:sz w:val="18"/>
                <w:szCs w:val="18"/>
              </w:rPr>
              <w:t xml:space="preserve">  &lt;option&gt;</w:t>
            </w:r>
            <w:r w:rsidR="003F36C3">
              <w:rPr>
                <w:rStyle w:val="a9"/>
                <w:rFonts w:hint="eastAsia"/>
                <w:b w:val="0"/>
                <w:sz w:val="18"/>
                <w:szCs w:val="18"/>
              </w:rPr>
              <w:t>deny</w:t>
            </w:r>
            <w:r w:rsidRPr="00A06545">
              <w:rPr>
                <w:rStyle w:val="a9"/>
                <w:b w:val="0"/>
                <w:sz w:val="18"/>
                <w:szCs w:val="18"/>
              </w:rPr>
              <w:t xml:space="preserve">&lt;/option&gt; </w:t>
            </w:r>
          </w:p>
          <w:p w:rsidR="005A31B5" w:rsidRPr="00A06545" w:rsidRDefault="005A31B5" w:rsidP="004839AE">
            <w:pPr>
              <w:pStyle w:val="M"/>
              <w:spacing w:line="240" w:lineRule="auto"/>
              <w:rPr>
                <w:rStyle w:val="a9"/>
                <w:b w:val="0"/>
                <w:sz w:val="18"/>
                <w:szCs w:val="18"/>
              </w:rPr>
            </w:pPr>
            <w:r w:rsidRPr="00A06545">
              <w:rPr>
                <w:rStyle w:val="a9"/>
                <w:b w:val="0"/>
                <w:sz w:val="18"/>
                <w:szCs w:val="18"/>
              </w:rPr>
              <w:t xml:space="preserve">  &lt;option&gt;</w:t>
            </w:r>
            <w:r w:rsidR="003F36C3">
              <w:rPr>
                <w:rStyle w:val="a9"/>
                <w:rFonts w:hint="eastAsia"/>
                <w:b w:val="0"/>
                <w:sz w:val="18"/>
                <w:szCs w:val="18"/>
              </w:rPr>
              <w:t>form</w:t>
            </w:r>
            <w:r w:rsidRPr="00A06545">
              <w:rPr>
                <w:rStyle w:val="a9"/>
                <w:b w:val="0"/>
                <w:sz w:val="18"/>
                <w:szCs w:val="18"/>
              </w:rPr>
              <w:t xml:space="preserve">&lt;/option&gt; </w:t>
            </w:r>
          </w:p>
          <w:p w:rsidR="005A31B5" w:rsidRPr="00A06545" w:rsidRDefault="005A31B5" w:rsidP="004839AE">
            <w:pPr>
              <w:pStyle w:val="M"/>
              <w:spacing w:line="240" w:lineRule="auto"/>
              <w:rPr>
                <w:rStyle w:val="a9"/>
                <w:b w:val="0"/>
                <w:sz w:val="18"/>
                <w:szCs w:val="18"/>
              </w:rPr>
            </w:pPr>
            <w:r w:rsidRPr="00A06545">
              <w:rPr>
                <w:rStyle w:val="a9"/>
                <w:b w:val="0"/>
                <w:sz w:val="18"/>
                <w:szCs w:val="18"/>
              </w:rPr>
              <w:t xml:space="preserve">  &lt;option&gt;</w:t>
            </w:r>
            <w:r w:rsidR="003F36C3">
              <w:rPr>
                <w:rStyle w:val="a9"/>
                <w:rFonts w:hint="eastAsia"/>
                <w:b w:val="0"/>
                <w:sz w:val="18"/>
                <w:szCs w:val="18"/>
              </w:rPr>
              <w:t>with</w:t>
            </w:r>
            <w:r w:rsidRPr="00A06545">
              <w:rPr>
                <w:rStyle w:val="a9"/>
                <w:b w:val="0"/>
                <w:sz w:val="18"/>
                <w:szCs w:val="18"/>
              </w:rPr>
              <w:t xml:space="preserve">&lt;/option&gt; </w:t>
            </w:r>
          </w:p>
          <w:p w:rsidR="005A31B5" w:rsidRPr="00A06545" w:rsidRDefault="005A31B5" w:rsidP="004839AE">
            <w:pPr>
              <w:pStyle w:val="M"/>
              <w:spacing w:line="240" w:lineRule="auto"/>
              <w:rPr>
                <w:rStyle w:val="a9"/>
                <w:b w:val="0"/>
                <w:sz w:val="18"/>
                <w:szCs w:val="18"/>
              </w:rPr>
            </w:pPr>
            <w:r w:rsidRPr="00A06545">
              <w:rPr>
                <w:rStyle w:val="a9"/>
                <w:b w:val="0"/>
                <w:sz w:val="18"/>
                <w:szCs w:val="18"/>
              </w:rPr>
              <w:t xml:space="preserve">  &lt;option&gt;</w:t>
            </w:r>
            <w:r w:rsidR="003F36C3">
              <w:rPr>
                <w:rStyle w:val="a9"/>
                <w:rFonts w:hint="eastAsia"/>
                <w:b w:val="0"/>
                <w:sz w:val="18"/>
                <w:szCs w:val="18"/>
              </w:rPr>
              <w:t>such</w:t>
            </w:r>
            <w:r w:rsidRPr="00A06545">
              <w:rPr>
                <w:rStyle w:val="a9"/>
                <w:b w:val="0"/>
                <w:sz w:val="18"/>
                <w:szCs w:val="18"/>
              </w:rPr>
              <w:t xml:space="preserve">&lt;/option&gt; </w:t>
            </w:r>
          </w:p>
          <w:p w:rsidR="005A31B5" w:rsidRPr="00A06545" w:rsidRDefault="005A31B5" w:rsidP="004839AE">
            <w:pPr>
              <w:pStyle w:val="M"/>
              <w:spacing w:line="240" w:lineRule="auto"/>
              <w:rPr>
                <w:rStyle w:val="a9"/>
                <w:b w:val="0"/>
                <w:sz w:val="18"/>
                <w:szCs w:val="18"/>
              </w:rPr>
            </w:pPr>
            <w:r w:rsidRPr="00A06545">
              <w:rPr>
                <w:rStyle w:val="a9"/>
                <w:b w:val="0"/>
                <w:sz w:val="18"/>
                <w:szCs w:val="18"/>
              </w:rPr>
              <w:t xml:space="preserve">  &lt;option&gt;</w:t>
            </w:r>
            <w:r w:rsidR="003F36C3">
              <w:rPr>
                <w:rStyle w:val="a9"/>
                <w:rFonts w:hint="eastAsia"/>
                <w:b w:val="0"/>
                <w:sz w:val="18"/>
                <w:szCs w:val="18"/>
              </w:rPr>
              <w:t>approach</w:t>
            </w:r>
            <w:r w:rsidRPr="00A06545">
              <w:rPr>
                <w:rStyle w:val="a9"/>
                <w:b w:val="0"/>
                <w:sz w:val="18"/>
                <w:szCs w:val="18"/>
              </w:rPr>
              <w:t xml:space="preserve">&lt;/option&gt; </w:t>
            </w:r>
          </w:p>
          <w:p w:rsidR="005A31B5" w:rsidRPr="00A06545" w:rsidRDefault="005A31B5" w:rsidP="004839AE">
            <w:pPr>
              <w:pStyle w:val="M"/>
              <w:spacing w:line="240" w:lineRule="auto"/>
              <w:rPr>
                <w:rStyle w:val="a9"/>
                <w:b w:val="0"/>
                <w:sz w:val="18"/>
                <w:szCs w:val="18"/>
              </w:rPr>
            </w:pPr>
            <w:r w:rsidRPr="00A06545">
              <w:rPr>
                <w:rStyle w:val="a9"/>
                <w:b w:val="0"/>
                <w:sz w:val="18"/>
                <w:szCs w:val="18"/>
              </w:rPr>
              <w:t xml:space="preserve">  &lt;option&gt;</w:t>
            </w:r>
            <w:r w:rsidR="003F36C3">
              <w:rPr>
                <w:rStyle w:val="a9"/>
                <w:rFonts w:hint="eastAsia"/>
                <w:b w:val="0"/>
                <w:sz w:val="18"/>
                <w:szCs w:val="18"/>
              </w:rPr>
              <w:t>for</w:t>
            </w:r>
            <w:r w:rsidRPr="00A06545">
              <w:rPr>
                <w:rStyle w:val="a9"/>
                <w:b w:val="0"/>
                <w:sz w:val="18"/>
                <w:szCs w:val="18"/>
              </w:rPr>
              <w:t xml:space="preserve">&lt;/option&gt; </w:t>
            </w:r>
          </w:p>
          <w:p w:rsidR="005A31B5" w:rsidRPr="00A06545" w:rsidRDefault="005A31B5" w:rsidP="004839AE">
            <w:pPr>
              <w:pStyle w:val="M"/>
              <w:spacing w:line="240" w:lineRule="auto"/>
              <w:rPr>
                <w:rStyle w:val="a9"/>
                <w:b w:val="0"/>
                <w:sz w:val="18"/>
                <w:szCs w:val="18"/>
              </w:rPr>
            </w:pPr>
            <w:r w:rsidRPr="00A06545">
              <w:rPr>
                <w:rStyle w:val="a9"/>
                <w:b w:val="0"/>
                <w:sz w:val="18"/>
                <w:szCs w:val="18"/>
              </w:rPr>
              <w:t xml:space="preserve">  &lt;option&gt;</w:t>
            </w:r>
            <w:r w:rsidR="003F36C3">
              <w:rPr>
                <w:rStyle w:val="a9"/>
                <w:rFonts w:hint="eastAsia"/>
                <w:b w:val="0"/>
                <w:sz w:val="18"/>
                <w:szCs w:val="18"/>
              </w:rPr>
              <w:t>publish</w:t>
            </w:r>
            <w:r w:rsidRPr="00A06545">
              <w:rPr>
                <w:rStyle w:val="a9"/>
                <w:b w:val="0"/>
                <w:sz w:val="18"/>
                <w:szCs w:val="18"/>
              </w:rPr>
              <w:t xml:space="preserve">&lt;/option&gt; </w:t>
            </w:r>
          </w:p>
          <w:p w:rsidR="005A31B5" w:rsidRPr="00A06545" w:rsidRDefault="005A31B5" w:rsidP="004839AE">
            <w:pPr>
              <w:pStyle w:val="M"/>
              <w:spacing w:line="240" w:lineRule="auto"/>
              <w:rPr>
                <w:rStyle w:val="a9"/>
                <w:b w:val="0"/>
                <w:sz w:val="18"/>
                <w:szCs w:val="18"/>
              </w:rPr>
            </w:pPr>
            <w:r w:rsidRPr="00A06545">
              <w:rPr>
                <w:rStyle w:val="a9"/>
                <w:b w:val="0"/>
                <w:sz w:val="18"/>
                <w:szCs w:val="18"/>
              </w:rPr>
              <w:t xml:space="preserve">  &lt;option&gt;</w:t>
            </w:r>
            <w:r w:rsidR="003F36C3">
              <w:rPr>
                <w:rStyle w:val="a9"/>
                <w:rFonts w:hint="eastAsia"/>
                <w:b w:val="0"/>
                <w:sz w:val="18"/>
                <w:szCs w:val="18"/>
              </w:rPr>
              <w:t>lead</w:t>
            </w:r>
            <w:r w:rsidRPr="00A06545">
              <w:rPr>
                <w:rStyle w:val="a9"/>
                <w:b w:val="0"/>
                <w:sz w:val="18"/>
                <w:szCs w:val="18"/>
              </w:rPr>
              <w:t xml:space="preserve">&lt;/option&gt; </w:t>
            </w:r>
          </w:p>
          <w:p w:rsidR="005A31B5" w:rsidRPr="00A06545" w:rsidRDefault="005A31B5" w:rsidP="004839AE">
            <w:pPr>
              <w:pStyle w:val="M"/>
              <w:spacing w:line="240" w:lineRule="auto"/>
              <w:rPr>
                <w:rStyle w:val="a9"/>
                <w:b w:val="0"/>
                <w:sz w:val="18"/>
                <w:szCs w:val="18"/>
              </w:rPr>
            </w:pPr>
            <w:r w:rsidRPr="00A06545">
              <w:rPr>
                <w:rStyle w:val="a9"/>
                <w:b w:val="0"/>
                <w:sz w:val="18"/>
                <w:szCs w:val="18"/>
              </w:rPr>
              <w:lastRenderedPageBreak/>
              <w:t xml:space="preserve">  &lt;option&gt;</w:t>
            </w:r>
            <w:r w:rsidR="003F36C3">
              <w:rPr>
                <w:rStyle w:val="a9"/>
                <w:rFonts w:hint="eastAsia"/>
                <w:b w:val="0"/>
                <w:sz w:val="18"/>
                <w:szCs w:val="18"/>
              </w:rPr>
              <w:t>limits</w:t>
            </w:r>
            <w:r w:rsidRPr="00A06545">
              <w:rPr>
                <w:rStyle w:val="a9"/>
                <w:b w:val="0"/>
                <w:sz w:val="18"/>
                <w:szCs w:val="18"/>
              </w:rPr>
              <w:t>&lt;/option&gt;</w:t>
            </w:r>
          </w:p>
          <w:p w:rsidR="005A31B5" w:rsidRPr="00A06545" w:rsidRDefault="005A31B5" w:rsidP="004839AE">
            <w:pPr>
              <w:pStyle w:val="M"/>
              <w:spacing w:line="240" w:lineRule="auto"/>
              <w:rPr>
                <w:rStyle w:val="a9"/>
                <w:b w:val="0"/>
                <w:sz w:val="18"/>
                <w:szCs w:val="18"/>
              </w:rPr>
            </w:pPr>
            <w:r w:rsidRPr="00A06545">
              <w:rPr>
                <w:rStyle w:val="a9"/>
                <w:b w:val="0"/>
                <w:sz w:val="18"/>
                <w:szCs w:val="18"/>
              </w:rPr>
              <w:t>&lt;/choice&gt;</w:t>
            </w:r>
          </w:p>
          <w:p w:rsidR="005A31B5" w:rsidRPr="00A06545" w:rsidRDefault="005A31B5" w:rsidP="004839AE">
            <w:pPr>
              <w:pStyle w:val="M"/>
              <w:spacing w:line="240" w:lineRule="auto"/>
              <w:rPr>
                <w:rStyle w:val="a9"/>
                <w:b w:val="0"/>
                <w:sz w:val="18"/>
                <w:szCs w:val="18"/>
              </w:rPr>
            </w:pPr>
            <w:r w:rsidRPr="00A06545">
              <w:rPr>
                <w:rStyle w:val="a9"/>
                <w:b w:val="0"/>
                <w:sz w:val="18"/>
                <w:szCs w:val="18"/>
              </w:rPr>
              <w:t>&lt;question type="</w:t>
            </w:r>
            <w:r w:rsidR="003F36C3">
              <w:rPr>
                <w:rStyle w:val="a9"/>
                <w:rFonts w:hint="eastAsia"/>
                <w:b w:val="0"/>
                <w:sz w:val="18"/>
                <w:szCs w:val="18"/>
              </w:rPr>
              <w:t>text</w:t>
            </w:r>
            <w:r w:rsidRPr="00A06545">
              <w:rPr>
                <w:rStyle w:val="a9"/>
                <w:b w:val="0"/>
                <w:sz w:val="18"/>
                <w:szCs w:val="18"/>
              </w:rPr>
              <w:t>"</w:t>
            </w:r>
            <w:r w:rsidR="003F36C3">
              <w:rPr>
                <w:rStyle w:val="a9"/>
                <w:rFonts w:hint="eastAsia"/>
                <w:b w:val="0"/>
                <w:sz w:val="18"/>
                <w:szCs w:val="18"/>
              </w:rPr>
              <w:t xml:space="preserve"> length=</w:t>
            </w:r>
            <w:r w:rsidR="003F36C3" w:rsidRPr="00A06545">
              <w:rPr>
                <w:rStyle w:val="a9"/>
                <w:b w:val="0"/>
                <w:sz w:val="18"/>
                <w:szCs w:val="18"/>
              </w:rPr>
              <w:t>"</w:t>
            </w:r>
            <w:r w:rsidR="003F36C3">
              <w:rPr>
                <w:rStyle w:val="a9"/>
                <w:rFonts w:hint="eastAsia"/>
                <w:b w:val="0"/>
                <w:sz w:val="18"/>
                <w:szCs w:val="18"/>
              </w:rPr>
              <w:t>20</w:t>
            </w:r>
            <w:r w:rsidR="003F36C3" w:rsidRPr="00A06545">
              <w:rPr>
                <w:rStyle w:val="a9"/>
                <w:b w:val="0"/>
                <w:sz w:val="18"/>
                <w:szCs w:val="18"/>
              </w:rPr>
              <w:t>"</w:t>
            </w:r>
            <w:r w:rsidRPr="00A06545">
              <w:rPr>
                <w:rStyle w:val="a9"/>
                <w:b w:val="0"/>
                <w:sz w:val="18"/>
                <w:szCs w:val="18"/>
              </w:rPr>
              <w:t>&gt;</w:t>
            </w:r>
          </w:p>
          <w:p w:rsidR="005A31B5" w:rsidRPr="00A06545" w:rsidRDefault="005A31B5" w:rsidP="004839AE">
            <w:pPr>
              <w:pStyle w:val="M"/>
              <w:spacing w:line="240" w:lineRule="auto"/>
              <w:rPr>
                <w:rStyle w:val="a9"/>
                <w:b w:val="0"/>
                <w:sz w:val="18"/>
                <w:szCs w:val="18"/>
              </w:rPr>
            </w:pPr>
            <w:r>
              <w:rPr>
                <w:rStyle w:val="a9"/>
                <w:rFonts w:hint="eastAsia"/>
                <w:b w:val="0"/>
                <w:sz w:val="18"/>
                <w:szCs w:val="18"/>
              </w:rPr>
              <w:tab/>
            </w:r>
            <w:r w:rsidRPr="00A06545">
              <w:rPr>
                <w:rStyle w:val="a9"/>
                <w:b w:val="0"/>
                <w:sz w:val="18"/>
                <w:szCs w:val="18"/>
              </w:rPr>
              <w:t>&lt;key&gt;</w:t>
            </w:r>
            <w:r w:rsidR="003F36C3">
              <w:rPr>
                <w:rStyle w:val="a9"/>
                <w:rFonts w:hint="eastAsia"/>
                <w:b w:val="0"/>
                <w:sz w:val="18"/>
                <w:szCs w:val="18"/>
              </w:rPr>
              <w:t>Formed</w:t>
            </w:r>
            <w:r w:rsidRPr="00A06545">
              <w:rPr>
                <w:rStyle w:val="a9"/>
                <w:b w:val="0"/>
                <w:sz w:val="18"/>
                <w:szCs w:val="18"/>
              </w:rPr>
              <w:t>&lt;/key&gt;</w:t>
            </w:r>
          </w:p>
          <w:p w:rsidR="005A31B5" w:rsidRPr="00A06545" w:rsidRDefault="005A31B5" w:rsidP="004839AE">
            <w:pPr>
              <w:pStyle w:val="M"/>
              <w:spacing w:line="240" w:lineRule="auto"/>
              <w:rPr>
                <w:rStyle w:val="a9"/>
                <w:b w:val="0"/>
                <w:sz w:val="18"/>
                <w:szCs w:val="18"/>
              </w:rPr>
            </w:pPr>
            <w:r w:rsidRPr="00A06545">
              <w:rPr>
                <w:rStyle w:val="a9"/>
                <w:b w:val="0"/>
                <w:sz w:val="18"/>
                <w:szCs w:val="18"/>
              </w:rPr>
              <w:t>&lt;/question&gt;</w:t>
            </w:r>
          </w:p>
          <w:p w:rsidR="003F36C3" w:rsidRPr="00A06545" w:rsidRDefault="003F36C3" w:rsidP="003F36C3">
            <w:pPr>
              <w:pStyle w:val="M"/>
              <w:spacing w:line="240" w:lineRule="auto"/>
              <w:rPr>
                <w:rStyle w:val="a9"/>
                <w:b w:val="0"/>
                <w:sz w:val="18"/>
                <w:szCs w:val="18"/>
              </w:rPr>
            </w:pPr>
            <w:r w:rsidRPr="00A06545">
              <w:rPr>
                <w:rStyle w:val="a9"/>
                <w:b w:val="0"/>
                <w:sz w:val="18"/>
                <w:szCs w:val="18"/>
              </w:rPr>
              <w:t>&lt;question type="</w:t>
            </w:r>
            <w:r>
              <w:rPr>
                <w:rStyle w:val="a9"/>
                <w:rFonts w:hint="eastAsia"/>
                <w:b w:val="0"/>
                <w:sz w:val="18"/>
                <w:szCs w:val="18"/>
              </w:rPr>
              <w:t>text</w:t>
            </w:r>
            <w:r w:rsidRPr="00A06545">
              <w:rPr>
                <w:rStyle w:val="a9"/>
                <w:b w:val="0"/>
                <w:sz w:val="18"/>
                <w:szCs w:val="18"/>
              </w:rPr>
              <w:t>"</w:t>
            </w:r>
            <w:r>
              <w:rPr>
                <w:rStyle w:val="a9"/>
                <w:rFonts w:hint="eastAsia"/>
                <w:b w:val="0"/>
                <w:sz w:val="18"/>
                <w:szCs w:val="18"/>
              </w:rPr>
              <w:t xml:space="preserve"> length=</w:t>
            </w:r>
            <w:r w:rsidRPr="00A06545">
              <w:rPr>
                <w:rStyle w:val="a9"/>
                <w:b w:val="0"/>
                <w:sz w:val="18"/>
                <w:szCs w:val="18"/>
              </w:rPr>
              <w:t>"</w:t>
            </w:r>
            <w:r>
              <w:rPr>
                <w:rStyle w:val="a9"/>
                <w:rFonts w:hint="eastAsia"/>
                <w:b w:val="0"/>
                <w:sz w:val="18"/>
                <w:szCs w:val="18"/>
              </w:rPr>
              <w:t>20</w:t>
            </w:r>
            <w:r w:rsidRPr="00A06545">
              <w:rPr>
                <w:rStyle w:val="a9"/>
                <w:b w:val="0"/>
                <w:sz w:val="18"/>
                <w:szCs w:val="18"/>
              </w:rPr>
              <w:t>"&gt;</w:t>
            </w:r>
          </w:p>
          <w:p w:rsidR="003F36C3" w:rsidRPr="00A06545" w:rsidRDefault="003F36C3" w:rsidP="003F36C3">
            <w:pPr>
              <w:pStyle w:val="M"/>
              <w:spacing w:line="240" w:lineRule="auto"/>
              <w:rPr>
                <w:rStyle w:val="a9"/>
                <w:b w:val="0"/>
                <w:sz w:val="18"/>
                <w:szCs w:val="18"/>
              </w:rPr>
            </w:pPr>
            <w:r>
              <w:rPr>
                <w:rStyle w:val="a9"/>
                <w:rFonts w:hint="eastAsia"/>
                <w:b w:val="0"/>
                <w:sz w:val="18"/>
                <w:szCs w:val="18"/>
              </w:rPr>
              <w:tab/>
            </w:r>
            <w:r w:rsidRPr="00A06545">
              <w:rPr>
                <w:rStyle w:val="a9"/>
                <w:b w:val="0"/>
                <w:sz w:val="18"/>
                <w:szCs w:val="18"/>
              </w:rPr>
              <w:t>&lt;key&gt;</w:t>
            </w:r>
            <w:r>
              <w:rPr>
                <w:rStyle w:val="a9"/>
                <w:rFonts w:hint="eastAsia"/>
                <w:b w:val="0"/>
                <w:sz w:val="18"/>
                <w:szCs w:val="18"/>
              </w:rPr>
              <w:t>who</w:t>
            </w:r>
            <w:r w:rsidRPr="00A06545">
              <w:rPr>
                <w:rStyle w:val="a9"/>
                <w:b w:val="0"/>
                <w:sz w:val="18"/>
                <w:szCs w:val="18"/>
              </w:rPr>
              <w:t>&lt;/key&gt;</w:t>
            </w:r>
          </w:p>
          <w:p w:rsidR="003F36C3" w:rsidRPr="00A06545" w:rsidRDefault="003F36C3" w:rsidP="003F36C3">
            <w:pPr>
              <w:pStyle w:val="M"/>
              <w:spacing w:line="240" w:lineRule="auto"/>
              <w:rPr>
                <w:rStyle w:val="a9"/>
                <w:b w:val="0"/>
                <w:sz w:val="18"/>
                <w:szCs w:val="18"/>
              </w:rPr>
            </w:pPr>
            <w:r w:rsidRPr="00A06545">
              <w:rPr>
                <w:rStyle w:val="a9"/>
                <w:b w:val="0"/>
                <w:sz w:val="18"/>
                <w:szCs w:val="18"/>
              </w:rPr>
              <w:t>&lt;/question&gt;</w:t>
            </w:r>
          </w:p>
          <w:p w:rsidR="005A31B5" w:rsidRDefault="005A31B5" w:rsidP="004839AE">
            <w:pPr>
              <w:pStyle w:val="M"/>
              <w:spacing w:line="240" w:lineRule="auto"/>
              <w:ind w:firstLine="0"/>
              <w:rPr>
                <w:rStyle w:val="a9"/>
                <w:b w:val="0"/>
                <w:sz w:val="18"/>
                <w:szCs w:val="18"/>
              </w:rPr>
            </w:pPr>
            <w:r>
              <w:rPr>
                <w:rStyle w:val="a9"/>
                <w:rFonts w:hint="eastAsia"/>
                <w:b w:val="0"/>
                <w:sz w:val="18"/>
                <w:szCs w:val="18"/>
              </w:rPr>
              <w:tab/>
            </w:r>
            <w:r w:rsidRPr="00A06545">
              <w:rPr>
                <w:rStyle w:val="a9"/>
                <w:b w:val="0"/>
                <w:sz w:val="18"/>
                <w:szCs w:val="18"/>
              </w:rPr>
              <w:t>&lt;!--other 8 choice questions--&gt;</w:t>
            </w:r>
          </w:p>
          <w:p w:rsidR="005A31B5" w:rsidRPr="00F10F04" w:rsidRDefault="005A31B5" w:rsidP="004839AE">
            <w:pPr>
              <w:pStyle w:val="M"/>
              <w:spacing w:line="240" w:lineRule="auto"/>
              <w:ind w:firstLine="0"/>
              <w:rPr>
                <w:rStyle w:val="a9"/>
                <w:b w:val="0"/>
                <w:sz w:val="18"/>
                <w:szCs w:val="18"/>
              </w:rPr>
            </w:pPr>
            <w:r w:rsidRPr="00965CA1">
              <w:rPr>
                <w:rStyle w:val="a9"/>
                <w:b w:val="0"/>
                <w:sz w:val="18"/>
                <w:szCs w:val="18"/>
              </w:rPr>
              <w:t>&lt;/assessmentItem&gt;</w:t>
            </w:r>
          </w:p>
        </w:tc>
      </w:tr>
    </w:tbl>
    <w:p w:rsidR="005A31B5" w:rsidRDefault="005A31B5" w:rsidP="005A31B5"/>
    <w:p w:rsidR="004839AE" w:rsidRDefault="004839AE" w:rsidP="004839AE">
      <w:pPr>
        <w:pStyle w:val="2"/>
        <w:numPr>
          <w:ilvl w:val="1"/>
          <w:numId w:val="15"/>
        </w:numPr>
        <w:rPr>
          <w:ins w:id="747" w:author="alex" w:date="2010-07-06T09:37:00Z"/>
        </w:rPr>
      </w:pPr>
      <w:bookmarkStart w:id="748" w:name="_Toc286841270"/>
      <w:ins w:id="749" w:author="alex" w:date="2010-07-06T09:39:00Z">
        <w:r w:rsidRPr="004839AE">
          <w:rPr>
            <w:rFonts w:hint="eastAsia"/>
          </w:rPr>
          <w:t>高等学校英语应用能力考试</w:t>
        </w:r>
      </w:ins>
      <w:ins w:id="750" w:author="alex" w:date="2010-07-06T09:37:00Z">
        <w:r>
          <w:rPr>
            <w:rFonts w:hint="eastAsia"/>
          </w:rPr>
          <w:t>新增题型</w:t>
        </w:r>
        <w:bookmarkEnd w:id="748"/>
      </w:ins>
    </w:p>
    <w:p w:rsidR="00F53674" w:rsidRDefault="00F53674" w:rsidP="00F53674">
      <w:pPr>
        <w:pStyle w:val="3"/>
        <w:numPr>
          <w:ilvl w:val="2"/>
          <w:numId w:val="15"/>
        </w:numPr>
        <w:rPr>
          <w:ins w:id="751" w:author="Eric" w:date="2011-02-18T17:35:00Z"/>
        </w:rPr>
      </w:pPr>
      <w:bookmarkStart w:id="752" w:name="_Toc286841271"/>
      <w:ins w:id="753" w:author="Eric" w:date="2011-02-18T17:35:00Z">
        <w:r>
          <w:rPr>
            <w:rFonts w:hint="eastAsia"/>
          </w:rPr>
          <w:t>听力问答题（</w:t>
        </w:r>
        <w:r>
          <w:rPr>
            <w:rFonts w:hint="eastAsia"/>
          </w:rPr>
          <w:t>Question</w:t>
        </w:r>
        <w:r>
          <w:rPr>
            <w:rFonts w:hint="eastAsia"/>
          </w:rPr>
          <w:t>）</w:t>
        </w:r>
        <w:bookmarkEnd w:id="752"/>
      </w:ins>
    </w:p>
    <w:p w:rsidR="00F53674" w:rsidRPr="009B167B" w:rsidRDefault="00F53674" w:rsidP="00F53674">
      <w:pPr>
        <w:pStyle w:val="af8"/>
        <w:ind w:left="1685" w:firstLine="415"/>
        <w:jc w:val="both"/>
        <w:rPr>
          <w:ins w:id="754" w:author="Eric" w:date="2011-02-18T17:35:00Z"/>
          <w:u w:val="single"/>
        </w:rPr>
      </w:pPr>
      <w:ins w:id="755" w:author="Eric" w:date="2011-02-18T17:35:00Z">
        <w:r w:rsidRPr="009B167B">
          <w:rPr>
            <w:rFonts w:hint="eastAsia"/>
            <w:u w:val="single"/>
          </w:rPr>
          <w:t>表</w:t>
        </w:r>
        <w:r w:rsidRPr="009B167B">
          <w:rPr>
            <w:rFonts w:hint="eastAsia"/>
            <w:u w:val="single"/>
          </w:rPr>
          <w:t xml:space="preserve"> 5-45 </w:t>
        </w:r>
        <w:r w:rsidRPr="009B167B">
          <w:rPr>
            <w:rFonts w:hint="eastAsia"/>
            <w:u w:val="single"/>
          </w:rPr>
          <w:t>听力问答题（</w:t>
        </w:r>
        <w:r w:rsidRPr="009B167B">
          <w:rPr>
            <w:rFonts w:hint="eastAsia"/>
            <w:u w:val="single"/>
          </w:rPr>
          <w:t>Question</w:t>
        </w:r>
        <w:r w:rsidRPr="009B167B">
          <w:rPr>
            <w:rFonts w:hint="eastAsia"/>
            <w:u w:val="single"/>
          </w:rPr>
          <w:t>）示例说明</w:t>
        </w:r>
      </w:ins>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84"/>
        <w:gridCol w:w="7138"/>
      </w:tblGrid>
      <w:tr w:rsidR="00F53674" w:rsidRPr="00F10F04" w:rsidTr="00F53674">
        <w:trPr>
          <w:ins w:id="756" w:author="Eric" w:date="2011-02-18T17:35:00Z"/>
        </w:trPr>
        <w:tc>
          <w:tcPr>
            <w:tcW w:w="1384" w:type="dxa"/>
            <w:tcBorders>
              <w:top w:val="single" w:sz="4" w:space="0" w:color="000000"/>
              <w:left w:val="single" w:sz="4" w:space="0" w:color="000000"/>
              <w:bottom w:val="single" w:sz="4" w:space="0" w:color="000000"/>
              <w:right w:val="single" w:sz="4" w:space="0" w:color="000000"/>
            </w:tcBorders>
            <w:hideMark/>
          </w:tcPr>
          <w:p w:rsidR="00F53674" w:rsidRPr="00F10F04" w:rsidRDefault="00F53674" w:rsidP="00F53674">
            <w:pPr>
              <w:pStyle w:val="M"/>
              <w:ind w:firstLine="0"/>
              <w:rPr>
                <w:ins w:id="757" w:author="Eric" w:date="2011-02-18T17:35:00Z"/>
                <w:rStyle w:val="a9"/>
                <w:b w:val="0"/>
                <w:sz w:val="18"/>
                <w:szCs w:val="18"/>
              </w:rPr>
            </w:pPr>
            <w:ins w:id="758" w:author="Eric" w:date="2011-02-18T17:35:00Z">
              <w:r w:rsidRPr="00F10F04">
                <w:rPr>
                  <w:rStyle w:val="a9"/>
                  <w:rFonts w:hint="eastAsia"/>
                  <w:b w:val="0"/>
                  <w:sz w:val="18"/>
                  <w:szCs w:val="18"/>
                </w:rPr>
                <w:t>名称</w:t>
              </w:r>
            </w:ins>
          </w:p>
        </w:tc>
        <w:tc>
          <w:tcPr>
            <w:tcW w:w="7138" w:type="dxa"/>
            <w:tcBorders>
              <w:top w:val="single" w:sz="4" w:space="0" w:color="000000"/>
              <w:left w:val="single" w:sz="4" w:space="0" w:color="000000"/>
              <w:bottom w:val="single" w:sz="4" w:space="0" w:color="000000"/>
              <w:right w:val="single" w:sz="4" w:space="0" w:color="000000"/>
            </w:tcBorders>
            <w:hideMark/>
          </w:tcPr>
          <w:p w:rsidR="00F53674" w:rsidRPr="00F10F04" w:rsidRDefault="00F53674" w:rsidP="00F53674">
            <w:pPr>
              <w:pStyle w:val="M"/>
              <w:ind w:firstLine="0"/>
              <w:rPr>
                <w:ins w:id="759" w:author="Eric" w:date="2011-02-18T17:35:00Z"/>
                <w:rStyle w:val="a9"/>
                <w:b w:val="0"/>
                <w:sz w:val="18"/>
                <w:szCs w:val="18"/>
              </w:rPr>
            </w:pPr>
            <w:ins w:id="760" w:author="Eric" w:date="2011-02-18T17:35:00Z">
              <w:r>
                <w:rPr>
                  <w:rStyle w:val="a9"/>
                  <w:rFonts w:hint="eastAsia"/>
                  <w:b w:val="0"/>
                  <w:sz w:val="18"/>
                  <w:szCs w:val="18"/>
                </w:rPr>
                <w:t>说明</w:t>
              </w:r>
            </w:ins>
          </w:p>
        </w:tc>
      </w:tr>
      <w:tr w:rsidR="00F53674" w:rsidRPr="00F10F04" w:rsidTr="00F53674">
        <w:trPr>
          <w:ins w:id="761" w:author="Eric" w:date="2011-02-18T17:35:00Z"/>
        </w:trPr>
        <w:tc>
          <w:tcPr>
            <w:tcW w:w="1384" w:type="dxa"/>
            <w:tcBorders>
              <w:top w:val="single" w:sz="4" w:space="0" w:color="000000"/>
              <w:left w:val="single" w:sz="4" w:space="0" w:color="000000"/>
              <w:bottom w:val="single" w:sz="4" w:space="0" w:color="000000"/>
              <w:right w:val="single" w:sz="4" w:space="0" w:color="000000"/>
            </w:tcBorders>
            <w:hideMark/>
          </w:tcPr>
          <w:p w:rsidR="00F53674" w:rsidRPr="00965CA1" w:rsidRDefault="00F53674" w:rsidP="00F53674">
            <w:pPr>
              <w:pStyle w:val="M"/>
              <w:ind w:firstLine="0"/>
              <w:rPr>
                <w:ins w:id="762" w:author="Eric" w:date="2011-02-18T17:35:00Z"/>
                <w:rStyle w:val="a9"/>
                <w:b w:val="0"/>
                <w:sz w:val="18"/>
                <w:szCs w:val="18"/>
              </w:rPr>
            </w:pPr>
            <w:ins w:id="763" w:author="Eric" w:date="2011-02-18T17:35:00Z">
              <w:r>
                <w:rPr>
                  <w:rStyle w:val="a9"/>
                  <w:rFonts w:hint="eastAsia"/>
                  <w:b w:val="0"/>
                  <w:sz w:val="18"/>
                  <w:szCs w:val="18"/>
                </w:rPr>
                <w:t>类型序号</w:t>
              </w:r>
            </w:ins>
          </w:p>
        </w:tc>
        <w:tc>
          <w:tcPr>
            <w:tcW w:w="7138" w:type="dxa"/>
            <w:tcBorders>
              <w:top w:val="single" w:sz="4" w:space="0" w:color="000000"/>
              <w:left w:val="single" w:sz="4" w:space="0" w:color="000000"/>
              <w:bottom w:val="single" w:sz="4" w:space="0" w:color="000000"/>
              <w:right w:val="single" w:sz="4" w:space="0" w:color="000000"/>
            </w:tcBorders>
            <w:hideMark/>
          </w:tcPr>
          <w:p w:rsidR="00F53674" w:rsidRDefault="00F53674" w:rsidP="00F53674">
            <w:pPr>
              <w:pStyle w:val="M"/>
              <w:ind w:firstLine="0"/>
              <w:rPr>
                <w:ins w:id="764" w:author="Eric" w:date="2011-02-18T17:35:00Z"/>
                <w:rStyle w:val="a9"/>
                <w:b w:val="0"/>
                <w:sz w:val="18"/>
                <w:szCs w:val="18"/>
              </w:rPr>
            </w:pPr>
            <w:ins w:id="765" w:author="Eric" w:date="2011-02-18T17:35:00Z">
              <w:r>
                <w:rPr>
                  <w:rStyle w:val="a9"/>
                  <w:rFonts w:hint="eastAsia"/>
                  <w:b w:val="0"/>
                  <w:sz w:val="18"/>
                  <w:szCs w:val="18"/>
                </w:rPr>
                <w:t>44</w:t>
              </w:r>
            </w:ins>
          </w:p>
        </w:tc>
      </w:tr>
      <w:tr w:rsidR="00F53674" w:rsidRPr="00F10F04" w:rsidTr="00F53674">
        <w:trPr>
          <w:ins w:id="766" w:author="Eric" w:date="2011-02-18T17:35:00Z"/>
        </w:trPr>
        <w:tc>
          <w:tcPr>
            <w:tcW w:w="1384" w:type="dxa"/>
            <w:tcBorders>
              <w:top w:val="single" w:sz="4" w:space="0" w:color="000000"/>
              <w:left w:val="single" w:sz="4" w:space="0" w:color="000000"/>
              <w:bottom w:val="single" w:sz="4" w:space="0" w:color="000000"/>
              <w:right w:val="single" w:sz="4" w:space="0" w:color="000000"/>
            </w:tcBorders>
            <w:hideMark/>
          </w:tcPr>
          <w:p w:rsidR="00F53674" w:rsidRDefault="00F53674" w:rsidP="00F53674">
            <w:pPr>
              <w:pStyle w:val="M"/>
              <w:ind w:firstLine="0"/>
              <w:rPr>
                <w:ins w:id="767" w:author="Eric" w:date="2011-02-18T17:35:00Z"/>
                <w:rStyle w:val="a9"/>
                <w:b w:val="0"/>
                <w:sz w:val="18"/>
                <w:szCs w:val="18"/>
              </w:rPr>
            </w:pPr>
            <w:ins w:id="768" w:author="Eric" w:date="2011-02-18T17:35:00Z">
              <w:r>
                <w:rPr>
                  <w:rStyle w:val="a9"/>
                  <w:rFonts w:hint="eastAsia"/>
                  <w:b w:val="0"/>
                  <w:sz w:val="18"/>
                  <w:szCs w:val="18"/>
                </w:rPr>
                <w:t>类型标识</w:t>
              </w:r>
            </w:ins>
          </w:p>
        </w:tc>
        <w:tc>
          <w:tcPr>
            <w:tcW w:w="7138" w:type="dxa"/>
            <w:tcBorders>
              <w:top w:val="single" w:sz="4" w:space="0" w:color="000000"/>
              <w:left w:val="single" w:sz="4" w:space="0" w:color="000000"/>
              <w:bottom w:val="single" w:sz="4" w:space="0" w:color="000000"/>
              <w:right w:val="single" w:sz="4" w:space="0" w:color="000000"/>
            </w:tcBorders>
            <w:hideMark/>
          </w:tcPr>
          <w:p w:rsidR="00F53674" w:rsidRDefault="00F53674" w:rsidP="00F53674">
            <w:pPr>
              <w:pStyle w:val="M"/>
              <w:ind w:firstLine="0"/>
              <w:rPr>
                <w:ins w:id="769" w:author="Eric" w:date="2011-02-18T17:35:00Z"/>
                <w:rStyle w:val="a9"/>
                <w:b w:val="0"/>
                <w:sz w:val="18"/>
                <w:szCs w:val="18"/>
              </w:rPr>
            </w:pPr>
            <w:ins w:id="770" w:author="Eric" w:date="2011-02-18T17:35:00Z">
              <w:r>
                <w:rPr>
                  <w:rStyle w:val="a9"/>
                  <w:b w:val="0"/>
                  <w:sz w:val="18"/>
                  <w:szCs w:val="18"/>
                </w:rPr>
                <w:t>ab</w:t>
              </w:r>
              <w:r>
                <w:rPr>
                  <w:rStyle w:val="a9"/>
                  <w:rFonts w:hint="eastAsia"/>
                  <w:b w:val="0"/>
                  <w:sz w:val="18"/>
                  <w:szCs w:val="18"/>
                </w:rPr>
                <w:t>_Question</w:t>
              </w:r>
            </w:ins>
          </w:p>
        </w:tc>
      </w:tr>
      <w:tr w:rsidR="00F53674" w:rsidRPr="00F10F04" w:rsidTr="00F53674">
        <w:trPr>
          <w:ins w:id="771" w:author="Eric" w:date="2011-02-18T17:35:00Z"/>
        </w:trPr>
        <w:tc>
          <w:tcPr>
            <w:tcW w:w="1384" w:type="dxa"/>
            <w:tcBorders>
              <w:top w:val="single" w:sz="4" w:space="0" w:color="000000"/>
              <w:left w:val="single" w:sz="4" w:space="0" w:color="000000"/>
              <w:bottom w:val="single" w:sz="4" w:space="0" w:color="000000"/>
              <w:right w:val="single" w:sz="4" w:space="0" w:color="000000"/>
            </w:tcBorders>
            <w:hideMark/>
          </w:tcPr>
          <w:p w:rsidR="00F53674" w:rsidRPr="00F10F04" w:rsidRDefault="00F53674" w:rsidP="00F53674">
            <w:pPr>
              <w:pStyle w:val="M"/>
              <w:ind w:firstLine="0"/>
              <w:rPr>
                <w:ins w:id="772" w:author="Eric" w:date="2011-02-18T17:35:00Z"/>
                <w:rStyle w:val="a9"/>
                <w:b w:val="0"/>
                <w:sz w:val="18"/>
                <w:szCs w:val="18"/>
              </w:rPr>
            </w:pPr>
            <w:ins w:id="773" w:author="Eric" w:date="2011-02-18T17:35:00Z">
              <w:r w:rsidRPr="00965CA1">
                <w:rPr>
                  <w:rStyle w:val="a9"/>
                  <w:rFonts w:hint="eastAsia"/>
                  <w:b w:val="0"/>
                  <w:sz w:val="18"/>
                  <w:szCs w:val="18"/>
                </w:rPr>
                <w:t>试题附加材料</w:t>
              </w:r>
            </w:ins>
          </w:p>
        </w:tc>
        <w:tc>
          <w:tcPr>
            <w:tcW w:w="7138" w:type="dxa"/>
            <w:tcBorders>
              <w:top w:val="single" w:sz="4" w:space="0" w:color="000000"/>
              <w:left w:val="single" w:sz="4" w:space="0" w:color="000000"/>
              <w:bottom w:val="single" w:sz="4" w:space="0" w:color="000000"/>
              <w:right w:val="single" w:sz="4" w:space="0" w:color="000000"/>
            </w:tcBorders>
            <w:hideMark/>
          </w:tcPr>
          <w:p w:rsidR="00F53674" w:rsidRPr="00F10F04" w:rsidRDefault="00F53674" w:rsidP="00F53674">
            <w:pPr>
              <w:pStyle w:val="M"/>
              <w:ind w:firstLine="0"/>
              <w:rPr>
                <w:ins w:id="774" w:author="Eric" w:date="2011-02-18T17:35:00Z"/>
                <w:rStyle w:val="a9"/>
                <w:b w:val="0"/>
                <w:sz w:val="18"/>
                <w:szCs w:val="18"/>
              </w:rPr>
            </w:pPr>
            <w:ins w:id="775" w:author="Eric" w:date="2011-02-18T17:35:00Z">
              <w:r>
                <w:rPr>
                  <w:rStyle w:val="a9"/>
                  <w:rFonts w:hint="eastAsia"/>
                  <w:b w:val="0"/>
                  <w:sz w:val="18"/>
                  <w:szCs w:val="18"/>
                </w:rPr>
                <w:t>声音</w:t>
              </w:r>
            </w:ins>
          </w:p>
        </w:tc>
      </w:tr>
      <w:tr w:rsidR="00F53674" w:rsidRPr="00F10F04" w:rsidTr="00F53674">
        <w:trPr>
          <w:ins w:id="776" w:author="Eric" w:date="2011-02-18T17:35:00Z"/>
        </w:trPr>
        <w:tc>
          <w:tcPr>
            <w:tcW w:w="1384" w:type="dxa"/>
            <w:tcBorders>
              <w:top w:val="single" w:sz="4" w:space="0" w:color="000000"/>
              <w:left w:val="single" w:sz="4" w:space="0" w:color="000000"/>
              <w:bottom w:val="single" w:sz="4" w:space="0" w:color="000000"/>
              <w:right w:val="single" w:sz="4" w:space="0" w:color="000000"/>
            </w:tcBorders>
            <w:hideMark/>
          </w:tcPr>
          <w:p w:rsidR="00F53674" w:rsidRPr="00F10F04" w:rsidRDefault="00F53674" w:rsidP="00F53674">
            <w:pPr>
              <w:pStyle w:val="M"/>
              <w:ind w:firstLine="0"/>
              <w:rPr>
                <w:ins w:id="777" w:author="Eric" w:date="2011-02-18T17:35:00Z"/>
                <w:rStyle w:val="a9"/>
                <w:b w:val="0"/>
                <w:sz w:val="18"/>
                <w:szCs w:val="18"/>
              </w:rPr>
            </w:pPr>
            <w:ins w:id="778" w:author="Eric" w:date="2011-02-18T17:35:00Z">
              <w:r w:rsidRPr="00965CA1">
                <w:rPr>
                  <w:rStyle w:val="a9"/>
                  <w:rFonts w:hint="eastAsia"/>
                  <w:b w:val="0"/>
                  <w:sz w:val="18"/>
                  <w:szCs w:val="18"/>
                </w:rPr>
                <w:t>试题问题类型</w:t>
              </w:r>
            </w:ins>
          </w:p>
        </w:tc>
        <w:tc>
          <w:tcPr>
            <w:tcW w:w="7138" w:type="dxa"/>
            <w:tcBorders>
              <w:top w:val="single" w:sz="4" w:space="0" w:color="000000"/>
              <w:left w:val="single" w:sz="4" w:space="0" w:color="000000"/>
              <w:bottom w:val="single" w:sz="4" w:space="0" w:color="000000"/>
              <w:right w:val="single" w:sz="4" w:space="0" w:color="000000"/>
            </w:tcBorders>
            <w:hideMark/>
          </w:tcPr>
          <w:p w:rsidR="00F53674" w:rsidRPr="00F10F04" w:rsidRDefault="00F53674" w:rsidP="00F53674">
            <w:pPr>
              <w:pStyle w:val="M"/>
              <w:ind w:firstLine="0"/>
              <w:rPr>
                <w:ins w:id="779" w:author="Eric" w:date="2011-02-18T17:35:00Z"/>
                <w:rStyle w:val="a9"/>
                <w:b w:val="0"/>
                <w:sz w:val="18"/>
                <w:szCs w:val="18"/>
              </w:rPr>
            </w:pPr>
            <w:ins w:id="780" w:author="Eric" w:date="2011-02-18T17:35:00Z">
              <w:r>
                <w:rPr>
                  <w:rStyle w:val="a9"/>
                  <w:rFonts w:hint="eastAsia"/>
                  <w:b w:val="0"/>
                  <w:sz w:val="18"/>
                  <w:szCs w:val="18"/>
                </w:rPr>
                <w:t>Choice</w:t>
              </w:r>
            </w:ins>
          </w:p>
        </w:tc>
      </w:tr>
      <w:tr w:rsidR="00F53674" w:rsidRPr="00F10F04" w:rsidTr="00F53674">
        <w:trPr>
          <w:ins w:id="781" w:author="Eric" w:date="2011-02-18T17:35:00Z"/>
        </w:trPr>
        <w:tc>
          <w:tcPr>
            <w:tcW w:w="1384" w:type="dxa"/>
            <w:tcBorders>
              <w:top w:val="single" w:sz="4" w:space="0" w:color="000000"/>
              <w:left w:val="single" w:sz="4" w:space="0" w:color="000000"/>
              <w:bottom w:val="single" w:sz="4" w:space="0" w:color="000000"/>
              <w:right w:val="single" w:sz="4" w:space="0" w:color="000000"/>
            </w:tcBorders>
            <w:hideMark/>
          </w:tcPr>
          <w:p w:rsidR="00F53674" w:rsidRPr="00F10F04" w:rsidRDefault="00F53674" w:rsidP="00F53674">
            <w:pPr>
              <w:pStyle w:val="M"/>
              <w:ind w:firstLine="0"/>
              <w:rPr>
                <w:ins w:id="782" w:author="Eric" w:date="2011-02-18T17:35:00Z"/>
                <w:rStyle w:val="a9"/>
                <w:b w:val="0"/>
                <w:sz w:val="18"/>
                <w:szCs w:val="18"/>
              </w:rPr>
            </w:pPr>
            <w:ins w:id="783" w:author="Eric" w:date="2011-02-18T17:35:00Z">
              <w:r w:rsidRPr="00965CA1">
                <w:rPr>
                  <w:rStyle w:val="a9"/>
                  <w:rFonts w:hint="eastAsia"/>
                  <w:b w:val="0"/>
                  <w:sz w:val="18"/>
                  <w:szCs w:val="18"/>
                </w:rPr>
                <w:t>流程性试题</w:t>
              </w:r>
            </w:ins>
          </w:p>
        </w:tc>
        <w:tc>
          <w:tcPr>
            <w:tcW w:w="7138" w:type="dxa"/>
            <w:tcBorders>
              <w:top w:val="single" w:sz="4" w:space="0" w:color="000000"/>
              <w:left w:val="single" w:sz="4" w:space="0" w:color="000000"/>
              <w:bottom w:val="single" w:sz="4" w:space="0" w:color="000000"/>
              <w:right w:val="single" w:sz="4" w:space="0" w:color="000000"/>
            </w:tcBorders>
            <w:hideMark/>
          </w:tcPr>
          <w:p w:rsidR="00F53674" w:rsidRPr="00F10F04" w:rsidRDefault="00F53674" w:rsidP="00F53674">
            <w:pPr>
              <w:pStyle w:val="M"/>
              <w:ind w:firstLine="0"/>
              <w:rPr>
                <w:ins w:id="784" w:author="Eric" w:date="2011-02-18T17:35:00Z"/>
                <w:rStyle w:val="a9"/>
                <w:b w:val="0"/>
                <w:sz w:val="18"/>
                <w:szCs w:val="18"/>
              </w:rPr>
            </w:pPr>
            <w:ins w:id="785" w:author="Eric" w:date="2011-02-18T17:35:00Z">
              <w:r>
                <w:rPr>
                  <w:rStyle w:val="a9"/>
                  <w:rFonts w:hint="eastAsia"/>
                  <w:b w:val="0"/>
                  <w:sz w:val="18"/>
                  <w:szCs w:val="18"/>
                </w:rPr>
                <w:t>是</w:t>
              </w:r>
            </w:ins>
          </w:p>
        </w:tc>
      </w:tr>
      <w:tr w:rsidR="00F53674" w:rsidRPr="00F10F04" w:rsidTr="00F53674">
        <w:trPr>
          <w:ins w:id="786" w:author="Eric" w:date="2011-02-18T17:35:00Z"/>
        </w:trPr>
        <w:tc>
          <w:tcPr>
            <w:tcW w:w="1384" w:type="dxa"/>
            <w:tcBorders>
              <w:top w:val="single" w:sz="4" w:space="0" w:color="000000"/>
              <w:left w:val="single" w:sz="4" w:space="0" w:color="000000"/>
              <w:bottom w:val="single" w:sz="4" w:space="0" w:color="000000"/>
              <w:right w:val="single" w:sz="4" w:space="0" w:color="000000"/>
            </w:tcBorders>
            <w:hideMark/>
          </w:tcPr>
          <w:p w:rsidR="00F53674" w:rsidRPr="00F10F04" w:rsidRDefault="00F53674" w:rsidP="00F53674">
            <w:pPr>
              <w:pStyle w:val="M"/>
              <w:ind w:firstLine="0"/>
              <w:rPr>
                <w:ins w:id="787" w:author="Eric" w:date="2011-02-18T17:35:00Z"/>
                <w:rStyle w:val="a9"/>
                <w:b w:val="0"/>
                <w:sz w:val="18"/>
                <w:szCs w:val="18"/>
              </w:rPr>
            </w:pPr>
            <w:ins w:id="788" w:author="Eric" w:date="2011-02-18T17:35:00Z">
              <w:r>
                <w:rPr>
                  <w:rFonts w:hint="eastAsia"/>
                </w:rPr>
                <w:t>示例</w:t>
              </w:r>
            </w:ins>
          </w:p>
        </w:tc>
        <w:tc>
          <w:tcPr>
            <w:tcW w:w="7138" w:type="dxa"/>
            <w:tcBorders>
              <w:top w:val="single" w:sz="4" w:space="0" w:color="000000"/>
              <w:left w:val="single" w:sz="4" w:space="0" w:color="000000"/>
              <w:bottom w:val="single" w:sz="4" w:space="0" w:color="000000"/>
              <w:right w:val="single" w:sz="4" w:space="0" w:color="000000"/>
            </w:tcBorders>
            <w:hideMark/>
          </w:tcPr>
          <w:p w:rsidR="00F53674" w:rsidRPr="00965CA1" w:rsidRDefault="00F53674" w:rsidP="00F53674">
            <w:pPr>
              <w:pStyle w:val="M"/>
              <w:spacing w:line="240" w:lineRule="auto"/>
              <w:ind w:firstLine="0"/>
              <w:rPr>
                <w:ins w:id="789" w:author="Eric" w:date="2011-02-18T17:35:00Z"/>
                <w:rStyle w:val="a9"/>
                <w:b w:val="0"/>
                <w:sz w:val="18"/>
                <w:szCs w:val="18"/>
              </w:rPr>
            </w:pPr>
            <w:ins w:id="790" w:author="Eric" w:date="2011-02-18T17:35:00Z">
              <w:r w:rsidRPr="00965CA1">
                <w:rPr>
                  <w:rStyle w:val="a9"/>
                  <w:b w:val="0"/>
                  <w:sz w:val="18"/>
                  <w:szCs w:val="18"/>
                </w:rPr>
                <w:t>&lt;assessmentItem identifier="</w:t>
              </w:r>
              <w:r w:rsidRPr="00FC0028">
                <w:rPr>
                  <w:rStyle w:val="a9"/>
                  <w:b w:val="0"/>
                  <w:sz w:val="18"/>
                  <w:szCs w:val="18"/>
                </w:rPr>
                <w:t>sflep-</w:t>
              </w:r>
              <w:r>
                <w:rPr>
                  <w:rStyle w:val="a9"/>
                  <w:rFonts w:hint="eastAsia"/>
                  <w:b w:val="0"/>
                  <w:sz w:val="18"/>
                  <w:szCs w:val="18"/>
                </w:rPr>
                <w:t>ni</w:t>
              </w:r>
              <w:r w:rsidRPr="00FC0028">
                <w:rPr>
                  <w:rStyle w:val="a9"/>
                  <w:b w:val="0"/>
                  <w:sz w:val="18"/>
                  <w:szCs w:val="18"/>
                </w:rPr>
                <w:t>-</w:t>
              </w:r>
              <w:r>
                <w:rPr>
                  <w:rStyle w:val="a9"/>
                  <w:rFonts w:hint="eastAsia"/>
                  <w:b w:val="0"/>
                  <w:sz w:val="18"/>
                  <w:szCs w:val="18"/>
                </w:rPr>
                <w:t>45</w:t>
              </w:r>
              <w:r w:rsidRPr="00FC0028">
                <w:rPr>
                  <w:rStyle w:val="a9"/>
                  <w:b w:val="0"/>
                  <w:sz w:val="18"/>
                  <w:szCs w:val="18"/>
                </w:rPr>
                <w:t>-</w:t>
              </w:r>
              <w:r>
                <w:rPr>
                  <w:rStyle w:val="a9"/>
                  <w:rFonts w:hint="eastAsia"/>
                  <w:b w:val="0"/>
                  <w:sz w:val="18"/>
                  <w:szCs w:val="18"/>
                </w:rPr>
                <w:t>110</w:t>
              </w:r>
              <w:r w:rsidRPr="00965CA1">
                <w:rPr>
                  <w:rStyle w:val="a9"/>
                  <w:b w:val="0"/>
                  <w:sz w:val="18"/>
                  <w:szCs w:val="18"/>
                </w:rPr>
                <w:t>" type="</w:t>
              </w:r>
              <w:r>
                <w:rPr>
                  <w:rStyle w:val="a9"/>
                  <w:b w:val="0"/>
                  <w:sz w:val="18"/>
                  <w:szCs w:val="18"/>
                </w:rPr>
                <w:t>ab</w:t>
              </w:r>
              <w:r>
                <w:rPr>
                  <w:rStyle w:val="a9"/>
                  <w:rFonts w:hint="eastAsia"/>
                  <w:b w:val="0"/>
                  <w:sz w:val="18"/>
                  <w:szCs w:val="18"/>
                </w:rPr>
                <w:t xml:space="preserve">_Question" </w:t>
              </w:r>
              <w:r>
                <w:rPr>
                  <w:rStyle w:val="a9"/>
                  <w:b w:val="0"/>
                  <w:sz w:val="18"/>
                  <w:szCs w:val="18"/>
                </w:rPr>
                <w:t>level="</w:t>
              </w:r>
              <w:r>
                <w:rPr>
                  <w:rStyle w:val="a9"/>
                  <w:rFonts w:hint="eastAsia"/>
                  <w:b w:val="0"/>
                  <w:sz w:val="18"/>
                  <w:szCs w:val="18"/>
                </w:rPr>
                <w:t>B</w:t>
              </w:r>
              <w:r w:rsidRPr="00965CA1">
                <w:rPr>
                  <w:rStyle w:val="a9"/>
                  <w:b w:val="0"/>
                  <w:sz w:val="18"/>
                  <w:szCs w:val="18"/>
                </w:rPr>
                <w:t>"&gt;</w:t>
              </w:r>
            </w:ins>
          </w:p>
          <w:p w:rsidR="00F53674" w:rsidRDefault="00F53674" w:rsidP="00F53674">
            <w:pPr>
              <w:pStyle w:val="M"/>
              <w:spacing w:line="240" w:lineRule="auto"/>
              <w:rPr>
                <w:ins w:id="791" w:author="Eric" w:date="2011-02-18T17:35:00Z"/>
                <w:rStyle w:val="a9"/>
                <w:b w:val="0"/>
                <w:sz w:val="18"/>
                <w:szCs w:val="18"/>
              </w:rPr>
            </w:pPr>
            <w:ins w:id="792" w:author="Eric" w:date="2011-02-18T17:35:00Z">
              <w:r w:rsidRPr="00662B04">
                <w:rPr>
                  <w:rStyle w:val="a9"/>
                  <w:b w:val="0"/>
                  <w:sz w:val="18"/>
                  <w:szCs w:val="18"/>
                </w:rPr>
                <w:t>&lt;question type="</w:t>
              </w:r>
              <w:r>
                <w:rPr>
                  <w:rStyle w:val="a9"/>
                  <w:rFonts w:hint="eastAsia"/>
                  <w:b w:val="0"/>
                  <w:sz w:val="18"/>
                  <w:szCs w:val="18"/>
                </w:rPr>
                <w:t>text</w:t>
              </w:r>
              <w:r w:rsidRPr="00662B04">
                <w:rPr>
                  <w:rStyle w:val="a9"/>
                  <w:b w:val="0"/>
                  <w:sz w:val="18"/>
                  <w:szCs w:val="18"/>
                </w:rPr>
                <w:t>"</w:t>
              </w:r>
              <w:r>
                <w:rPr>
                  <w:rStyle w:val="a9"/>
                  <w:rFonts w:hint="eastAsia"/>
                  <w:b w:val="0"/>
                  <w:sz w:val="18"/>
                  <w:szCs w:val="18"/>
                </w:rPr>
                <w:t xml:space="preserve"> length=</w:t>
              </w:r>
              <w:r w:rsidRPr="00A83893">
                <w:rPr>
                  <w:rStyle w:val="a9"/>
                  <w:b w:val="0"/>
                  <w:sz w:val="18"/>
                  <w:szCs w:val="18"/>
                </w:rPr>
                <w:t>"</w:t>
              </w:r>
              <w:r>
                <w:rPr>
                  <w:rStyle w:val="a9"/>
                  <w:rFonts w:hint="eastAsia"/>
                  <w:b w:val="0"/>
                  <w:sz w:val="18"/>
                  <w:szCs w:val="18"/>
                </w:rPr>
                <w:t>20</w:t>
              </w:r>
              <w:r w:rsidRPr="00A83893">
                <w:rPr>
                  <w:rStyle w:val="a9"/>
                  <w:b w:val="0"/>
                  <w:sz w:val="18"/>
                  <w:szCs w:val="18"/>
                </w:rPr>
                <w:t>"</w:t>
              </w:r>
              <w:r>
                <w:rPr>
                  <w:rStyle w:val="a9"/>
                  <w:rFonts w:hint="eastAsia"/>
                  <w:b w:val="0"/>
                  <w:sz w:val="18"/>
                  <w:szCs w:val="18"/>
                </w:rPr>
                <w:t xml:space="preserve"> strict=</w:t>
              </w:r>
              <w:r w:rsidRPr="00A83893">
                <w:rPr>
                  <w:rStyle w:val="a9"/>
                  <w:b w:val="0"/>
                  <w:sz w:val="18"/>
                  <w:szCs w:val="18"/>
                </w:rPr>
                <w:t>"</w:t>
              </w:r>
              <w:r>
                <w:rPr>
                  <w:rStyle w:val="a9"/>
                  <w:rFonts w:hint="eastAsia"/>
                  <w:b w:val="0"/>
                  <w:sz w:val="18"/>
                  <w:szCs w:val="18"/>
                </w:rPr>
                <w:t>true</w:t>
              </w:r>
              <w:r w:rsidRPr="00A83893">
                <w:rPr>
                  <w:rStyle w:val="a9"/>
                  <w:b w:val="0"/>
                  <w:sz w:val="18"/>
                  <w:szCs w:val="18"/>
                </w:rPr>
                <w:t>"</w:t>
              </w:r>
              <w:r w:rsidRPr="00662B04">
                <w:rPr>
                  <w:rStyle w:val="a9"/>
                  <w:b w:val="0"/>
                  <w:sz w:val="18"/>
                  <w:szCs w:val="18"/>
                </w:rPr>
                <w:t>&gt;</w:t>
              </w:r>
            </w:ins>
          </w:p>
          <w:p w:rsidR="00F53674" w:rsidRDefault="00F53674" w:rsidP="00F53674">
            <w:pPr>
              <w:pStyle w:val="M"/>
              <w:spacing w:line="240" w:lineRule="auto"/>
              <w:rPr>
                <w:ins w:id="793" w:author="Eric" w:date="2011-02-18T17:35:00Z"/>
                <w:rStyle w:val="a9"/>
                <w:b w:val="0"/>
                <w:sz w:val="18"/>
                <w:szCs w:val="18"/>
              </w:rPr>
            </w:pPr>
            <w:ins w:id="794" w:author="Eric" w:date="2011-02-18T17:35:00Z">
              <w:r>
                <w:rPr>
                  <w:rStyle w:val="a9"/>
                  <w:rFonts w:hint="eastAsia"/>
                  <w:b w:val="0"/>
                  <w:sz w:val="18"/>
                  <w:szCs w:val="18"/>
                </w:rPr>
                <w:tab/>
                <w:t>&lt;prompt&gt;</w:t>
              </w:r>
            </w:ins>
          </w:p>
          <w:p w:rsidR="00F53674" w:rsidRDefault="00F53674" w:rsidP="00F53674">
            <w:pPr>
              <w:pStyle w:val="M"/>
              <w:spacing w:line="240" w:lineRule="auto"/>
              <w:rPr>
                <w:ins w:id="795" w:author="Eric" w:date="2011-02-18T17:35:00Z"/>
                <w:rStyle w:val="a9"/>
                <w:b w:val="0"/>
                <w:sz w:val="18"/>
                <w:szCs w:val="18"/>
              </w:rPr>
            </w:pPr>
            <w:ins w:id="796" w:author="Eric" w:date="2011-02-18T17:35:00Z">
              <w:r>
                <w:rPr>
                  <w:rStyle w:val="a9"/>
                  <w:rFonts w:hint="eastAsia"/>
                  <w:b w:val="0"/>
                  <w:sz w:val="18"/>
                  <w:szCs w:val="18"/>
                </w:rPr>
                <w:t xml:space="preserve">      &lt;sound duration=</w:t>
              </w:r>
              <w:r>
                <w:rPr>
                  <w:rStyle w:val="a9"/>
                  <w:b w:val="0"/>
                  <w:sz w:val="18"/>
                  <w:szCs w:val="18"/>
                </w:rPr>
                <w:t>”</w:t>
              </w:r>
              <w:r>
                <w:rPr>
                  <w:rStyle w:val="a9"/>
                  <w:rFonts w:hint="eastAsia"/>
                  <w:b w:val="0"/>
                  <w:sz w:val="18"/>
                  <w:szCs w:val="18"/>
                </w:rPr>
                <w:t>10</w:t>
              </w:r>
              <w:r>
                <w:rPr>
                  <w:rStyle w:val="a9"/>
                  <w:b w:val="0"/>
                  <w:sz w:val="18"/>
                  <w:szCs w:val="18"/>
                </w:rPr>
                <w:t>”</w:t>
              </w:r>
              <w:r>
                <w:rPr>
                  <w:rStyle w:val="a9"/>
                  <w:rFonts w:hint="eastAsia"/>
                  <w:b w:val="0"/>
                  <w:sz w:val="18"/>
                  <w:szCs w:val="18"/>
                </w:rPr>
                <w:t xml:space="preserve"> src=</w:t>
              </w:r>
              <w:r>
                <w:rPr>
                  <w:rStyle w:val="a9"/>
                  <w:b w:val="0"/>
                  <w:sz w:val="18"/>
                  <w:szCs w:val="18"/>
                </w:rPr>
                <w:t>”</w:t>
              </w:r>
              <w:r w:rsidRPr="00EB5541">
                <w:rPr>
                  <w:rStyle w:val="a9"/>
                  <w:b w:val="0"/>
                  <w:sz w:val="18"/>
                  <w:szCs w:val="18"/>
                </w:rPr>
                <w:t>sdf.mp3</w:t>
              </w:r>
              <w:r>
                <w:rPr>
                  <w:rStyle w:val="a9"/>
                  <w:b w:val="0"/>
                  <w:sz w:val="18"/>
                  <w:szCs w:val="18"/>
                </w:rPr>
                <w:t>”</w:t>
              </w:r>
              <w:r>
                <w:rPr>
                  <w:rStyle w:val="a9"/>
                  <w:rFonts w:hint="eastAsia"/>
                  <w:b w:val="0"/>
                  <w:sz w:val="18"/>
                  <w:szCs w:val="18"/>
                </w:rPr>
                <w:t>&gt;</w:t>
              </w:r>
            </w:ins>
          </w:p>
          <w:p w:rsidR="00F53674" w:rsidRDefault="00F53674" w:rsidP="00F53674">
            <w:pPr>
              <w:pStyle w:val="M"/>
              <w:spacing w:line="240" w:lineRule="auto"/>
              <w:rPr>
                <w:ins w:id="797" w:author="Eric" w:date="2011-02-18T17:35:00Z"/>
                <w:rStyle w:val="a9"/>
                <w:b w:val="0"/>
                <w:sz w:val="18"/>
                <w:szCs w:val="18"/>
              </w:rPr>
            </w:pPr>
            <w:ins w:id="798" w:author="Eric" w:date="2011-02-18T17:35:00Z">
              <w:r>
                <w:rPr>
                  <w:rStyle w:val="a9"/>
                  <w:rFonts w:hint="eastAsia"/>
                  <w:b w:val="0"/>
                  <w:sz w:val="18"/>
                  <w:szCs w:val="18"/>
                </w:rPr>
                <w:t xml:space="preserve">         &lt;transcript&gt;</w:t>
              </w:r>
              <w:r w:rsidRPr="00252F49">
                <w:rPr>
                  <w:rStyle w:val="a9"/>
                  <w:b w:val="0"/>
                  <w:sz w:val="18"/>
                  <w:szCs w:val="18"/>
                </w:rPr>
                <w:t>Is this your first time to China?</w:t>
              </w:r>
              <w:r>
                <w:rPr>
                  <w:rStyle w:val="a9"/>
                  <w:rFonts w:hint="eastAsia"/>
                  <w:b w:val="0"/>
                  <w:sz w:val="18"/>
                  <w:szCs w:val="18"/>
                </w:rPr>
                <w:t>&lt;/transcript&gt;</w:t>
              </w:r>
            </w:ins>
          </w:p>
          <w:p w:rsidR="00F53674" w:rsidRDefault="00F53674" w:rsidP="00F53674">
            <w:pPr>
              <w:pStyle w:val="M"/>
              <w:spacing w:line="240" w:lineRule="auto"/>
              <w:ind w:firstLineChars="568" w:firstLine="1091"/>
              <w:rPr>
                <w:ins w:id="799" w:author="Eric" w:date="2011-02-18T17:35:00Z"/>
                <w:rStyle w:val="a9"/>
                <w:b w:val="0"/>
                <w:sz w:val="18"/>
                <w:szCs w:val="18"/>
              </w:rPr>
            </w:pPr>
            <w:ins w:id="800" w:author="Eric" w:date="2011-02-18T17:35:00Z">
              <w:r>
                <w:rPr>
                  <w:rStyle w:val="a9"/>
                  <w:rFonts w:hint="eastAsia"/>
                  <w:b w:val="0"/>
                  <w:sz w:val="18"/>
                  <w:szCs w:val="18"/>
                </w:rPr>
                <w:t>&lt;/sound&gt;</w:t>
              </w:r>
            </w:ins>
          </w:p>
          <w:p w:rsidR="00F53674" w:rsidRDefault="00F53674" w:rsidP="00F53674">
            <w:pPr>
              <w:pStyle w:val="M"/>
              <w:spacing w:line="240" w:lineRule="auto"/>
              <w:ind w:firstLineChars="418" w:firstLine="803"/>
              <w:rPr>
                <w:ins w:id="801" w:author="Eric" w:date="2011-02-18T17:35:00Z"/>
                <w:rStyle w:val="a9"/>
                <w:b w:val="0"/>
                <w:sz w:val="18"/>
                <w:szCs w:val="18"/>
              </w:rPr>
            </w:pPr>
            <w:ins w:id="802" w:author="Eric" w:date="2011-02-18T17:35:00Z">
              <w:r>
                <w:rPr>
                  <w:rStyle w:val="a9"/>
                  <w:rFonts w:hint="eastAsia"/>
                  <w:b w:val="0"/>
                  <w:sz w:val="18"/>
                  <w:szCs w:val="18"/>
                </w:rPr>
                <w:t>&lt;/prompt&gt;</w:t>
              </w:r>
            </w:ins>
          </w:p>
          <w:p w:rsidR="00F53674" w:rsidRDefault="00F53674" w:rsidP="00F53674">
            <w:pPr>
              <w:pStyle w:val="M"/>
              <w:spacing w:line="240" w:lineRule="auto"/>
              <w:ind w:firstLineChars="568" w:firstLine="1091"/>
              <w:rPr>
                <w:ins w:id="803" w:author="Eric" w:date="2011-02-18T17:35:00Z"/>
                <w:rStyle w:val="a9"/>
                <w:b w:val="0"/>
                <w:sz w:val="18"/>
                <w:szCs w:val="18"/>
              </w:rPr>
            </w:pPr>
            <w:ins w:id="804" w:author="Eric" w:date="2011-02-18T17:35:00Z">
              <w:r>
                <w:rPr>
                  <w:rStyle w:val="a9"/>
                  <w:rFonts w:hint="eastAsia"/>
                  <w:b w:val="0"/>
                  <w:sz w:val="18"/>
                  <w:szCs w:val="18"/>
                </w:rPr>
                <w:t>&lt;choice&gt;</w:t>
              </w:r>
            </w:ins>
          </w:p>
          <w:p w:rsidR="00F53674" w:rsidRDefault="00F53674" w:rsidP="00F53674">
            <w:pPr>
              <w:pStyle w:val="M"/>
              <w:spacing w:line="240" w:lineRule="auto"/>
              <w:ind w:firstLineChars="568" w:firstLine="1091"/>
              <w:rPr>
                <w:ins w:id="805" w:author="Eric" w:date="2011-02-18T17:35:00Z"/>
                <w:rStyle w:val="a9"/>
                <w:b w:val="0"/>
                <w:sz w:val="18"/>
                <w:szCs w:val="18"/>
              </w:rPr>
            </w:pPr>
            <w:ins w:id="806" w:author="Eric" w:date="2011-02-18T17:35:00Z">
              <w:r>
                <w:rPr>
                  <w:rStyle w:val="a9"/>
                  <w:rFonts w:hint="eastAsia"/>
                  <w:b w:val="0"/>
                  <w:sz w:val="18"/>
                  <w:szCs w:val="18"/>
                </w:rPr>
                <w:t xml:space="preserve">   &lt;option id=</w:t>
              </w:r>
              <w:r>
                <w:rPr>
                  <w:rStyle w:val="a9"/>
                  <w:b w:val="0"/>
                  <w:sz w:val="18"/>
                  <w:szCs w:val="18"/>
                </w:rPr>
                <w:t>”</w:t>
              </w:r>
              <w:r>
                <w:rPr>
                  <w:rStyle w:val="a9"/>
                  <w:rFonts w:hint="eastAsia"/>
                  <w:b w:val="0"/>
                  <w:sz w:val="18"/>
                  <w:szCs w:val="18"/>
                </w:rPr>
                <w:t>1</w:t>
              </w:r>
              <w:r>
                <w:rPr>
                  <w:rStyle w:val="a9"/>
                  <w:b w:val="0"/>
                  <w:sz w:val="18"/>
                  <w:szCs w:val="18"/>
                </w:rPr>
                <w:t>”</w:t>
              </w:r>
              <w:r>
                <w:rPr>
                  <w:rStyle w:val="a9"/>
                  <w:rFonts w:hint="eastAsia"/>
                  <w:b w:val="0"/>
                  <w:sz w:val="18"/>
                  <w:szCs w:val="18"/>
                </w:rPr>
                <w:t>&gt;</w:t>
              </w:r>
              <w:r w:rsidRPr="000C58DF">
                <w:rPr>
                  <w:rStyle w:val="a9"/>
                  <w:b w:val="0"/>
                  <w:sz w:val="18"/>
                  <w:szCs w:val="18"/>
                </w:rPr>
                <w:t>Yes, it is.</w:t>
              </w:r>
              <w:r>
                <w:rPr>
                  <w:rStyle w:val="a9"/>
                  <w:rFonts w:hint="eastAsia"/>
                  <w:b w:val="0"/>
                  <w:sz w:val="18"/>
                  <w:szCs w:val="18"/>
                </w:rPr>
                <w:t>&lt;/option&gt;</w:t>
              </w:r>
            </w:ins>
          </w:p>
          <w:p w:rsidR="00F53674" w:rsidRDefault="00F53674" w:rsidP="00F53674">
            <w:pPr>
              <w:pStyle w:val="M"/>
              <w:spacing w:line="240" w:lineRule="auto"/>
              <w:ind w:firstLineChars="718" w:firstLine="1379"/>
              <w:rPr>
                <w:ins w:id="807" w:author="Eric" w:date="2011-02-18T17:35:00Z"/>
                <w:rStyle w:val="a9"/>
                <w:b w:val="0"/>
                <w:sz w:val="18"/>
                <w:szCs w:val="18"/>
              </w:rPr>
            </w:pPr>
            <w:ins w:id="808" w:author="Eric" w:date="2011-02-18T17:35:00Z">
              <w:r>
                <w:rPr>
                  <w:rStyle w:val="a9"/>
                  <w:rFonts w:hint="eastAsia"/>
                  <w:b w:val="0"/>
                  <w:sz w:val="18"/>
                  <w:szCs w:val="18"/>
                </w:rPr>
                <w:t>&lt;option id=</w:t>
              </w:r>
              <w:r>
                <w:rPr>
                  <w:rStyle w:val="a9"/>
                  <w:b w:val="0"/>
                  <w:sz w:val="18"/>
                  <w:szCs w:val="18"/>
                </w:rPr>
                <w:t>”</w:t>
              </w:r>
              <w:r>
                <w:rPr>
                  <w:rStyle w:val="a9"/>
                  <w:rFonts w:hint="eastAsia"/>
                  <w:b w:val="0"/>
                  <w:sz w:val="18"/>
                  <w:szCs w:val="18"/>
                </w:rPr>
                <w:t>2</w:t>
              </w:r>
              <w:r>
                <w:rPr>
                  <w:rStyle w:val="a9"/>
                  <w:b w:val="0"/>
                  <w:sz w:val="18"/>
                  <w:szCs w:val="18"/>
                </w:rPr>
                <w:t>”</w:t>
              </w:r>
              <w:r>
                <w:rPr>
                  <w:rStyle w:val="a9"/>
                  <w:rFonts w:hint="eastAsia"/>
                  <w:b w:val="0"/>
                  <w:sz w:val="18"/>
                  <w:szCs w:val="18"/>
                </w:rPr>
                <w:t>&gt;</w:t>
              </w:r>
              <w:r w:rsidRPr="00D107B2">
                <w:rPr>
                  <w:rStyle w:val="a9"/>
                  <w:b w:val="0"/>
                  <w:sz w:val="18"/>
                  <w:szCs w:val="18"/>
                </w:rPr>
                <w:t>That's all right.</w:t>
              </w:r>
              <w:r>
                <w:rPr>
                  <w:rStyle w:val="a9"/>
                  <w:rFonts w:hint="eastAsia"/>
                  <w:b w:val="0"/>
                  <w:sz w:val="18"/>
                  <w:szCs w:val="18"/>
                </w:rPr>
                <w:t>&lt;/option&gt;</w:t>
              </w:r>
            </w:ins>
          </w:p>
          <w:p w:rsidR="00F53674" w:rsidRDefault="00F53674" w:rsidP="00F53674">
            <w:pPr>
              <w:pStyle w:val="M"/>
              <w:spacing w:line="240" w:lineRule="auto"/>
              <w:ind w:firstLineChars="718" w:firstLine="1379"/>
              <w:rPr>
                <w:ins w:id="809" w:author="Eric" w:date="2011-02-18T17:35:00Z"/>
                <w:rStyle w:val="a9"/>
                <w:b w:val="0"/>
                <w:sz w:val="18"/>
                <w:szCs w:val="18"/>
              </w:rPr>
            </w:pPr>
            <w:ins w:id="810" w:author="Eric" w:date="2011-02-18T17:35:00Z">
              <w:r>
                <w:rPr>
                  <w:rStyle w:val="a9"/>
                  <w:rFonts w:hint="eastAsia"/>
                  <w:b w:val="0"/>
                  <w:sz w:val="18"/>
                  <w:szCs w:val="18"/>
                </w:rPr>
                <w:t>&lt;option id=</w:t>
              </w:r>
              <w:r>
                <w:rPr>
                  <w:rStyle w:val="a9"/>
                  <w:b w:val="0"/>
                  <w:sz w:val="18"/>
                  <w:szCs w:val="18"/>
                </w:rPr>
                <w:t>”</w:t>
              </w:r>
              <w:r>
                <w:rPr>
                  <w:rStyle w:val="a9"/>
                  <w:rFonts w:hint="eastAsia"/>
                  <w:b w:val="0"/>
                  <w:sz w:val="18"/>
                  <w:szCs w:val="18"/>
                </w:rPr>
                <w:t>3</w:t>
              </w:r>
              <w:r>
                <w:rPr>
                  <w:rStyle w:val="a9"/>
                  <w:b w:val="0"/>
                  <w:sz w:val="18"/>
                  <w:szCs w:val="18"/>
                </w:rPr>
                <w:t>”</w:t>
              </w:r>
              <w:r>
                <w:rPr>
                  <w:rStyle w:val="a9"/>
                  <w:rFonts w:hint="eastAsia"/>
                  <w:b w:val="0"/>
                  <w:sz w:val="18"/>
                  <w:szCs w:val="18"/>
                </w:rPr>
                <w:t>&gt;</w:t>
              </w:r>
              <w:r w:rsidRPr="001524EA">
                <w:rPr>
                  <w:rStyle w:val="a9"/>
                  <w:b w:val="0"/>
                  <w:sz w:val="18"/>
                  <w:szCs w:val="18"/>
                </w:rPr>
                <w:t>Yes, of course.</w:t>
              </w:r>
              <w:r>
                <w:rPr>
                  <w:rStyle w:val="a9"/>
                  <w:rFonts w:hint="eastAsia"/>
                  <w:b w:val="0"/>
                  <w:sz w:val="18"/>
                  <w:szCs w:val="18"/>
                </w:rPr>
                <w:t>&lt;/option&gt;</w:t>
              </w:r>
            </w:ins>
          </w:p>
          <w:p w:rsidR="00F53674" w:rsidRDefault="00F53674" w:rsidP="00F53674">
            <w:pPr>
              <w:pStyle w:val="M"/>
              <w:spacing w:line="240" w:lineRule="auto"/>
              <w:ind w:firstLineChars="718" w:firstLine="1379"/>
              <w:rPr>
                <w:ins w:id="811" w:author="Eric" w:date="2011-02-18T17:35:00Z"/>
                <w:rStyle w:val="a9"/>
                <w:b w:val="0"/>
                <w:sz w:val="18"/>
                <w:szCs w:val="18"/>
              </w:rPr>
            </w:pPr>
            <w:ins w:id="812" w:author="Eric" w:date="2011-02-18T17:35:00Z">
              <w:r>
                <w:rPr>
                  <w:rStyle w:val="a9"/>
                  <w:rFonts w:hint="eastAsia"/>
                  <w:b w:val="0"/>
                  <w:sz w:val="18"/>
                  <w:szCs w:val="18"/>
                </w:rPr>
                <w:t>&lt;option id=</w:t>
              </w:r>
              <w:r>
                <w:rPr>
                  <w:rStyle w:val="a9"/>
                  <w:b w:val="0"/>
                  <w:sz w:val="18"/>
                  <w:szCs w:val="18"/>
                </w:rPr>
                <w:t>”</w:t>
              </w:r>
              <w:r>
                <w:rPr>
                  <w:rStyle w:val="a9"/>
                  <w:rFonts w:hint="eastAsia"/>
                  <w:b w:val="0"/>
                  <w:sz w:val="18"/>
                  <w:szCs w:val="18"/>
                </w:rPr>
                <w:t>4</w:t>
              </w:r>
              <w:r>
                <w:rPr>
                  <w:rStyle w:val="a9"/>
                  <w:b w:val="0"/>
                  <w:sz w:val="18"/>
                  <w:szCs w:val="18"/>
                </w:rPr>
                <w:t>”</w:t>
              </w:r>
              <w:r>
                <w:rPr>
                  <w:rStyle w:val="a9"/>
                  <w:rFonts w:hint="eastAsia"/>
                  <w:b w:val="0"/>
                  <w:sz w:val="18"/>
                  <w:szCs w:val="18"/>
                </w:rPr>
                <w:t>&gt;</w:t>
              </w:r>
              <w:r w:rsidRPr="001524EA">
                <w:rPr>
                  <w:rStyle w:val="a9"/>
                  <w:b w:val="0"/>
                  <w:sz w:val="18"/>
                  <w:szCs w:val="18"/>
                </w:rPr>
                <w:t>So do I.</w:t>
              </w:r>
              <w:r>
                <w:rPr>
                  <w:rStyle w:val="a9"/>
                  <w:rFonts w:hint="eastAsia"/>
                  <w:b w:val="0"/>
                  <w:sz w:val="18"/>
                  <w:szCs w:val="18"/>
                </w:rPr>
                <w:t>&lt;/option&gt;</w:t>
              </w:r>
            </w:ins>
          </w:p>
          <w:p w:rsidR="00F53674" w:rsidRDefault="00F53674" w:rsidP="00F53674">
            <w:pPr>
              <w:pStyle w:val="M"/>
              <w:spacing w:line="240" w:lineRule="auto"/>
              <w:ind w:firstLineChars="568" w:firstLine="1091"/>
              <w:rPr>
                <w:ins w:id="813" w:author="Eric" w:date="2011-02-18T17:35:00Z"/>
                <w:rStyle w:val="a9"/>
                <w:b w:val="0"/>
                <w:sz w:val="18"/>
                <w:szCs w:val="18"/>
              </w:rPr>
            </w:pPr>
            <w:ins w:id="814" w:author="Eric" w:date="2011-02-18T17:35:00Z">
              <w:r>
                <w:rPr>
                  <w:rStyle w:val="a9"/>
                  <w:rFonts w:hint="eastAsia"/>
                  <w:b w:val="0"/>
                  <w:sz w:val="18"/>
                  <w:szCs w:val="18"/>
                </w:rPr>
                <w:t>&lt;/choice&gt;</w:t>
              </w:r>
            </w:ins>
          </w:p>
          <w:p w:rsidR="00F53674" w:rsidRDefault="00F53674" w:rsidP="00F53674">
            <w:pPr>
              <w:pStyle w:val="M"/>
              <w:spacing w:line="240" w:lineRule="auto"/>
              <w:ind w:firstLineChars="568" w:firstLine="1091"/>
              <w:rPr>
                <w:ins w:id="815" w:author="Eric" w:date="2011-02-18T17:35:00Z"/>
                <w:rStyle w:val="a9"/>
                <w:b w:val="0"/>
                <w:sz w:val="18"/>
                <w:szCs w:val="18"/>
              </w:rPr>
            </w:pPr>
            <w:ins w:id="816" w:author="Eric" w:date="2011-02-18T17:35:00Z">
              <w:r>
                <w:rPr>
                  <w:rStyle w:val="a9"/>
                  <w:rFonts w:hint="eastAsia"/>
                  <w:b w:val="0"/>
                  <w:sz w:val="18"/>
                  <w:szCs w:val="18"/>
                </w:rPr>
                <w:t>&lt;key&gt;</w:t>
              </w:r>
              <w:r>
                <w:t xml:space="preserve"> </w:t>
              </w:r>
              <w:r w:rsidRPr="00FE7C43">
                <w:rPr>
                  <w:rStyle w:val="a9"/>
                  <w:b w:val="0"/>
                  <w:sz w:val="18"/>
                  <w:szCs w:val="18"/>
                </w:rPr>
                <w:t>A</w:t>
              </w:r>
              <w:r>
                <w:rPr>
                  <w:rStyle w:val="a9"/>
                  <w:rFonts w:hint="eastAsia"/>
                  <w:b w:val="0"/>
                  <w:sz w:val="18"/>
                  <w:szCs w:val="18"/>
                </w:rPr>
                <w:t>&lt;/key&gt;</w:t>
              </w:r>
            </w:ins>
          </w:p>
          <w:p w:rsidR="00F53674" w:rsidRDefault="00F53674" w:rsidP="00F53674">
            <w:pPr>
              <w:pStyle w:val="M"/>
              <w:spacing w:line="240" w:lineRule="auto"/>
              <w:ind w:firstLine="0"/>
              <w:rPr>
                <w:ins w:id="817" w:author="Eric" w:date="2011-02-18T17:35:00Z"/>
                <w:rStyle w:val="a9"/>
                <w:b w:val="0"/>
                <w:sz w:val="18"/>
                <w:szCs w:val="18"/>
              </w:rPr>
            </w:pPr>
            <w:ins w:id="818" w:author="Eric" w:date="2011-02-18T17:35:00Z">
              <w:r>
                <w:rPr>
                  <w:rStyle w:val="a9"/>
                  <w:rFonts w:hint="eastAsia"/>
                  <w:b w:val="0"/>
                  <w:sz w:val="18"/>
                  <w:szCs w:val="18"/>
                </w:rPr>
                <w:tab/>
              </w:r>
              <w:r w:rsidRPr="00662B04">
                <w:rPr>
                  <w:rStyle w:val="a9"/>
                  <w:b w:val="0"/>
                  <w:sz w:val="18"/>
                  <w:szCs w:val="18"/>
                </w:rPr>
                <w:t>&lt;/question&gt;</w:t>
              </w:r>
            </w:ins>
          </w:p>
          <w:p w:rsidR="00F53674" w:rsidRPr="00F10F04" w:rsidRDefault="00F53674" w:rsidP="00F53674">
            <w:pPr>
              <w:pStyle w:val="M"/>
              <w:spacing w:line="240" w:lineRule="auto"/>
              <w:ind w:firstLine="0"/>
              <w:rPr>
                <w:ins w:id="819" w:author="Eric" w:date="2011-02-18T17:35:00Z"/>
                <w:rStyle w:val="a9"/>
                <w:b w:val="0"/>
                <w:sz w:val="18"/>
                <w:szCs w:val="18"/>
              </w:rPr>
            </w:pPr>
            <w:ins w:id="820" w:author="Eric" w:date="2011-02-18T17:35:00Z">
              <w:r w:rsidRPr="00965CA1">
                <w:rPr>
                  <w:rStyle w:val="a9"/>
                  <w:b w:val="0"/>
                  <w:sz w:val="18"/>
                  <w:szCs w:val="18"/>
                </w:rPr>
                <w:t>&lt;/assessmentItem&gt;</w:t>
              </w:r>
            </w:ins>
          </w:p>
        </w:tc>
      </w:tr>
      <w:tr w:rsidR="00F53674" w:rsidRPr="00F10F04" w:rsidTr="00F53674">
        <w:trPr>
          <w:ins w:id="821" w:author="Eric" w:date="2011-02-18T17:35:00Z"/>
        </w:trPr>
        <w:tc>
          <w:tcPr>
            <w:tcW w:w="1384" w:type="dxa"/>
            <w:tcBorders>
              <w:top w:val="single" w:sz="4" w:space="0" w:color="000000"/>
              <w:left w:val="single" w:sz="4" w:space="0" w:color="000000"/>
              <w:bottom w:val="single" w:sz="4" w:space="0" w:color="000000"/>
              <w:right w:val="single" w:sz="4" w:space="0" w:color="000000"/>
            </w:tcBorders>
          </w:tcPr>
          <w:p w:rsidR="00F53674" w:rsidRDefault="00F53674" w:rsidP="00F53674">
            <w:pPr>
              <w:pStyle w:val="M"/>
              <w:ind w:firstLine="0"/>
              <w:rPr>
                <w:ins w:id="822" w:author="Eric" w:date="2011-02-18T17:35:00Z"/>
              </w:rPr>
            </w:pPr>
          </w:p>
        </w:tc>
        <w:tc>
          <w:tcPr>
            <w:tcW w:w="7138" w:type="dxa"/>
            <w:tcBorders>
              <w:top w:val="single" w:sz="4" w:space="0" w:color="000000"/>
              <w:left w:val="single" w:sz="4" w:space="0" w:color="000000"/>
              <w:bottom w:val="single" w:sz="4" w:space="0" w:color="000000"/>
              <w:right w:val="single" w:sz="4" w:space="0" w:color="000000"/>
            </w:tcBorders>
          </w:tcPr>
          <w:p w:rsidR="00F53674" w:rsidRPr="00965CA1" w:rsidRDefault="00F53674" w:rsidP="00F53674">
            <w:pPr>
              <w:pStyle w:val="M"/>
              <w:spacing w:line="240" w:lineRule="auto"/>
              <w:ind w:firstLine="0"/>
              <w:rPr>
                <w:ins w:id="823" w:author="Eric" w:date="2011-02-18T17:35:00Z"/>
                <w:rStyle w:val="a9"/>
                <w:b w:val="0"/>
                <w:sz w:val="18"/>
                <w:szCs w:val="18"/>
              </w:rPr>
            </w:pPr>
          </w:p>
        </w:tc>
      </w:tr>
    </w:tbl>
    <w:p w:rsidR="00F53674" w:rsidRDefault="00F53674" w:rsidP="00F53674">
      <w:pPr>
        <w:rPr>
          <w:ins w:id="824" w:author="Eric" w:date="2011-02-18T17:35:00Z"/>
        </w:rPr>
      </w:pPr>
    </w:p>
    <w:p w:rsidR="00F53674" w:rsidRDefault="00F53674" w:rsidP="00F53674">
      <w:pPr>
        <w:pStyle w:val="3"/>
        <w:numPr>
          <w:ilvl w:val="2"/>
          <w:numId w:val="15"/>
        </w:numPr>
        <w:rPr>
          <w:ins w:id="825" w:author="Eric" w:date="2011-02-18T17:35:00Z"/>
        </w:rPr>
      </w:pPr>
      <w:bookmarkStart w:id="826" w:name="_Toc286841272"/>
      <w:ins w:id="827" w:author="Eric" w:date="2011-02-18T17:35:00Z">
        <w:r>
          <w:rPr>
            <w:rFonts w:hint="eastAsia"/>
          </w:rPr>
          <w:lastRenderedPageBreak/>
          <w:t>短对话（</w:t>
        </w:r>
        <w:r>
          <w:rPr>
            <w:rFonts w:hint="eastAsia"/>
          </w:rPr>
          <w:t>Short Dialog</w:t>
        </w:r>
        <w:r>
          <w:rPr>
            <w:rFonts w:hint="eastAsia"/>
          </w:rPr>
          <w:t>）</w:t>
        </w:r>
        <w:bookmarkEnd w:id="826"/>
      </w:ins>
    </w:p>
    <w:p w:rsidR="00F53674" w:rsidRDefault="00F53674" w:rsidP="00F53674">
      <w:pPr>
        <w:rPr>
          <w:ins w:id="828" w:author="Eric" w:date="2011-02-18T17:35:00Z"/>
        </w:rPr>
      </w:pPr>
    </w:p>
    <w:p w:rsidR="00F53674" w:rsidRPr="008076A8" w:rsidRDefault="00F53674" w:rsidP="00F53674">
      <w:pPr>
        <w:pStyle w:val="af8"/>
        <w:ind w:left="1685" w:firstLine="415"/>
        <w:jc w:val="both"/>
        <w:rPr>
          <w:ins w:id="829" w:author="Eric" w:date="2011-02-18T17:35:00Z"/>
          <w:u w:val="single"/>
        </w:rPr>
      </w:pPr>
      <w:ins w:id="830" w:author="Eric" w:date="2011-02-18T17:35:00Z">
        <w:r w:rsidRPr="009B167B">
          <w:rPr>
            <w:rFonts w:hint="eastAsia"/>
            <w:u w:val="single"/>
          </w:rPr>
          <w:t>表</w:t>
        </w:r>
        <w:r w:rsidRPr="009B167B">
          <w:rPr>
            <w:rFonts w:hint="eastAsia"/>
            <w:u w:val="single"/>
          </w:rPr>
          <w:t xml:space="preserve"> 5-4</w:t>
        </w:r>
        <w:r>
          <w:rPr>
            <w:rFonts w:hint="eastAsia"/>
            <w:u w:val="single"/>
          </w:rPr>
          <w:t>6</w:t>
        </w:r>
        <w:r w:rsidRPr="009B167B">
          <w:rPr>
            <w:rFonts w:hint="eastAsia"/>
            <w:u w:val="single"/>
          </w:rPr>
          <w:t xml:space="preserve"> </w:t>
        </w:r>
        <w:proofErr w:type="gramStart"/>
        <w:r>
          <w:rPr>
            <w:rFonts w:hint="eastAsia"/>
            <w:u w:val="single"/>
          </w:rPr>
          <w:t>短对话</w:t>
        </w:r>
        <w:r w:rsidRPr="009B167B">
          <w:rPr>
            <w:rFonts w:hint="eastAsia"/>
            <w:u w:val="single"/>
          </w:rPr>
          <w:t>题</w:t>
        </w:r>
        <w:proofErr w:type="gramEnd"/>
        <w:r w:rsidRPr="009B167B">
          <w:rPr>
            <w:rFonts w:hint="eastAsia"/>
            <w:u w:val="single"/>
          </w:rPr>
          <w:t>（</w:t>
        </w:r>
        <w:r>
          <w:rPr>
            <w:rFonts w:hint="eastAsia"/>
            <w:u w:val="single"/>
          </w:rPr>
          <w:t>Short Dialog</w:t>
        </w:r>
        <w:r w:rsidRPr="009B167B">
          <w:rPr>
            <w:rFonts w:hint="eastAsia"/>
            <w:u w:val="single"/>
          </w:rPr>
          <w:t>）示例说明</w:t>
        </w:r>
      </w:ins>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84"/>
        <w:gridCol w:w="7138"/>
      </w:tblGrid>
      <w:tr w:rsidR="00F53674" w:rsidRPr="00F10F04" w:rsidTr="00F53674">
        <w:trPr>
          <w:ins w:id="831" w:author="Eric" w:date="2011-02-18T17:35:00Z"/>
        </w:trPr>
        <w:tc>
          <w:tcPr>
            <w:tcW w:w="1384" w:type="dxa"/>
            <w:tcBorders>
              <w:top w:val="single" w:sz="4" w:space="0" w:color="000000"/>
              <w:left w:val="single" w:sz="4" w:space="0" w:color="000000"/>
              <w:bottom w:val="single" w:sz="4" w:space="0" w:color="000000"/>
              <w:right w:val="single" w:sz="4" w:space="0" w:color="000000"/>
            </w:tcBorders>
            <w:hideMark/>
          </w:tcPr>
          <w:p w:rsidR="00F53674" w:rsidRPr="00F10F04" w:rsidRDefault="00F53674" w:rsidP="00F53674">
            <w:pPr>
              <w:pStyle w:val="M"/>
              <w:ind w:firstLine="0"/>
              <w:rPr>
                <w:ins w:id="832" w:author="Eric" w:date="2011-02-18T17:35:00Z"/>
                <w:rStyle w:val="a9"/>
                <w:b w:val="0"/>
                <w:sz w:val="18"/>
                <w:szCs w:val="18"/>
              </w:rPr>
            </w:pPr>
            <w:ins w:id="833" w:author="Eric" w:date="2011-02-18T17:35:00Z">
              <w:r w:rsidRPr="00F10F04">
                <w:rPr>
                  <w:rStyle w:val="a9"/>
                  <w:rFonts w:hint="eastAsia"/>
                  <w:b w:val="0"/>
                  <w:sz w:val="18"/>
                  <w:szCs w:val="18"/>
                </w:rPr>
                <w:t>名称</w:t>
              </w:r>
            </w:ins>
          </w:p>
        </w:tc>
        <w:tc>
          <w:tcPr>
            <w:tcW w:w="7138" w:type="dxa"/>
            <w:tcBorders>
              <w:top w:val="single" w:sz="4" w:space="0" w:color="000000"/>
              <w:left w:val="single" w:sz="4" w:space="0" w:color="000000"/>
              <w:bottom w:val="single" w:sz="4" w:space="0" w:color="000000"/>
              <w:right w:val="single" w:sz="4" w:space="0" w:color="000000"/>
            </w:tcBorders>
            <w:hideMark/>
          </w:tcPr>
          <w:p w:rsidR="00F53674" w:rsidRPr="00F10F04" w:rsidRDefault="00F53674" w:rsidP="00F53674">
            <w:pPr>
              <w:pStyle w:val="M"/>
              <w:ind w:firstLine="0"/>
              <w:rPr>
                <w:ins w:id="834" w:author="Eric" w:date="2011-02-18T17:35:00Z"/>
                <w:rStyle w:val="a9"/>
                <w:b w:val="0"/>
                <w:sz w:val="18"/>
                <w:szCs w:val="18"/>
              </w:rPr>
            </w:pPr>
            <w:ins w:id="835" w:author="Eric" w:date="2011-02-18T17:35:00Z">
              <w:r>
                <w:rPr>
                  <w:rStyle w:val="a9"/>
                  <w:rFonts w:hint="eastAsia"/>
                  <w:b w:val="0"/>
                  <w:sz w:val="18"/>
                  <w:szCs w:val="18"/>
                </w:rPr>
                <w:t>说明</w:t>
              </w:r>
            </w:ins>
          </w:p>
        </w:tc>
      </w:tr>
      <w:tr w:rsidR="00F53674" w:rsidRPr="00F10F04" w:rsidTr="00F53674">
        <w:trPr>
          <w:ins w:id="836" w:author="Eric" w:date="2011-02-18T17:35:00Z"/>
        </w:trPr>
        <w:tc>
          <w:tcPr>
            <w:tcW w:w="1384" w:type="dxa"/>
            <w:tcBorders>
              <w:top w:val="single" w:sz="4" w:space="0" w:color="000000"/>
              <w:left w:val="single" w:sz="4" w:space="0" w:color="000000"/>
              <w:bottom w:val="single" w:sz="4" w:space="0" w:color="000000"/>
              <w:right w:val="single" w:sz="4" w:space="0" w:color="000000"/>
            </w:tcBorders>
            <w:hideMark/>
          </w:tcPr>
          <w:p w:rsidR="00F53674" w:rsidRPr="00965CA1" w:rsidRDefault="00F53674" w:rsidP="00F53674">
            <w:pPr>
              <w:pStyle w:val="M"/>
              <w:ind w:firstLine="0"/>
              <w:rPr>
                <w:ins w:id="837" w:author="Eric" w:date="2011-02-18T17:35:00Z"/>
                <w:rStyle w:val="a9"/>
                <w:b w:val="0"/>
                <w:sz w:val="18"/>
                <w:szCs w:val="18"/>
              </w:rPr>
            </w:pPr>
            <w:ins w:id="838" w:author="Eric" w:date="2011-02-18T17:35:00Z">
              <w:r>
                <w:rPr>
                  <w:rStyle w:val="a9"/>
                  <w:rFonts w:hint="eastAsia"/>
                  <w:b w:val="0"/>
                  <w:sz w:val="18"/>
                  <w:szCs w:val="18"/>
                </w:rPr>
                <w:t>类型序号</w:t>
              </w:r>
            </w:ins>
          </w:p>
        </w:tc>
        <w:tc>
          <w:tcPr>
            <w:tcW w:w="7138" w:type="dxa"/>
            <w:tcBorders>
              <w:top w:val="single" w:sz="4" w:space="0" w:color="000000"/>
              <w:left w:val="single" w:sz="4" w:space="0" w:color="000000"/>
              <w:bottom w:val="single" w:sz="4" w:space="0" w:color="000000"/>
              <w:right w:val="single" w:sz="4" w:space="0" w:color="000000"/>
            </w:tcBorders>
            <w:hideMark/>
          </w:tcPr>
          <w:p w:rsidR="00F53674" w:rsidRDefault="00F53674" w:rsidP="00F53674">
            <w:pPr>
              <w:pStyle w:val="M"/>
              <w:ind w:firstLine="0"/>
              <w:rPr>
                <w:ins w:id="839" w:author="Eric" w:date="2011-02-18T17:35:00Z"/>
                <w:rStyle w:val="a9"/>
                <w:b w:val="0"/>
                <w:sz w:val="18"/>
                <w:szCs w:val="18"/>
              </w:rPr>
            </w:pPr>
            <w:ins w:id="840" w:author="Eric" w:date="2011-02-18T17:35:00Z">
              <w:r>
                <w:rPr>
                  <w:rStyle w:val="a9"/>
                  <w:rFonts w:hint="eastAsia"/>
                  <w:b w:val="0"/>
                  <w:sz w:val="18"/>
                  <w:szCs w:val="18"/>
                </w:rPr>
                <w:t>45</w:t>
              </w:r>
            </w:ins>
          </w:p>
        </w:tc>
      </w:tr>
      <w:tr w:rsidR="00F53674" w:rsidRPr="00F10F04" w:rsidTr="00F53674">
        <w:trPr>
          <w:ins w:id="841" w:author="Eric" w:date="2011-02-18T17:35:00Z"/>
        </w:trPr>
        <w:tc>
          <w:tcPr>
            <w:tcW w:w="1384" w:type="dxa"/>
            <w:tcBorders>
              <w:top w:val="single" w:sz="4" w:space="0" w:color="000000"/>
              <w:left w:val="single" w:sz="4" w:space="0" w:color="000000"/>
              <w:bottom w:val="single" w:sz="4" w:space="0" w:color="000000"/>
              <w:right w:val="single" w:sz="4" w:space="0" w:color="000000"/>
            </w:tcBorders>
            <w:hideMark/>
          </w:tcPr>
          <w:p w:rsidR="00F53674" w:rsidRDefault="00F53674" w:rsidP="00F53674">
            <w:pPr>
              <w:pStyle w:val="M"/>
              <w:ind w:firstLine="0"/>
              <w:rPr>
                <w:ins w:id="842" w:author="Eric" w:date="2011-02-18T17:35:00Z"/>
                <w:rStyle w:val="a9"/>
                <w:b w:val="0"/>
                <w:sz w:val="18"/>
                <w:szCs w:val="18"/>
              </w:rPr>
            </w:pPr>
            <w:ins w:id="843" w:author="Eric" w:date="2011-02-18T17:35:00Z">
              <w:r>
                <w:rPr>
                  <w:rStyle w:val="a9"/>
                  <w:rFonts w:hint="eastAsia"/>
                  <w:b w:val="0"/>
                  <w:sz w:val="18"/>
                  <w:szCs w:val="18"/>
                </w:rPr>
                <w:t>类型标识</w:t>
              </w:r>
            </w:ins>
          </w:p>
        </w:tc>
        <w:tc>
          <w:tcPr>
            <w:tcW w:w="7138" w:type="dxa"/>
            <w:tcBorders>
              <w:top w:val="single" w:sz="4" w:space="0" w:color="000000"/>
              <w:left w:val="single" w:sz="4" w:space="0" w:color="000000"/>
              <w:bottom w:val="single" w:sz="4" w:space="0" w:color="000000"/>
              <w:right w:val="single" w:sz="4" w:space="0" w:color="000000"/>
            </w:tcBorders>
            <w:hideMark/>
          </w:tcPr>
          <w:p w:rsidR="00F53674" w:rsidRDefault="00F53674" w:rsidP="00F53674">
            <w:pPr>
              <w:pStyle w:val="M"/>
              <w:ind w:firstLine="0"/>
              <w:rPr>
                <w:ins w:id="844" w:author="Eric" w:date="2011-02-18T17:35:00Z"/>
                <w:rStyle w:val="a9"/>
                <w:b w:val="0"/>
                <w:sz w:val="18"/>
                <w:szCs w:val="18"/>
              </w:rPr>
            </w:pPr>
            <w:ins w:id="845" w:author="Eric" w:date="2011-02-18T17:35:00Z">
              <w:r w:rsidRPr="00CE26E3">
                <w:rPr>
                  <w:rStyle w:val="a9"/>
                  <w:b w:val="0"/>
                  <w:sz w:val="18"/>
                  <w:szCs w:val="18"/>
                </w:rPr>
                <w:t>ab_ShortDialog</w:t>
              </w:r>
            </w:ins>
          </w:p>
        </w:tc>
      </w:tr>
      <w:tr w:rsidR="00F53674" w:rsidRPr="00F10F04" w:rsidTr="00F53674">
        <w:trPr>
          <w:ins w:id="846" w:author="Eric" w:date="2011-02-18T17:35:00Z"/>
        </w:trPr>
        <w:tc>
          <w:tcPr>
            <w:tcW w:w="1384" w:type="dxa"/>
            <w:tcBorders>
              <w:top w:val="single" w:sz="4" w:space="0" w:color="000000"/>
              <w:left w:val="single" w:sz="4" w:space="0" w:color="000000"/>
              <w:bottom w:val="single" w:sz="4" w:space="0" w:color="000000"/>
              <w:right w:val="single" w:sz="4" w:space="0" w:color="000000"/>
            </w:tcBorders>
            <w:hideMark/>
          </w:tcPr>
          <w:p w:rsidR="00F53674" w:rsidRPr="00F10F04" w:rsidRDefault="00F53674" w:rsidP="00F53674">
            <w:pPr>
              <w:pStyle w:val="M"/>
              <w:ind w:firstLine="0"/>
              <w:rPr>
                <w:ins w:id="847" w:author="Eric" w:date="2011-02-18T17:35:00Z"/>
                <w:rStyle w:val="a9"/>
                <w:b w:val="0"/>
                <w:sz w:val="18"/>
                <w:szCs w:val="18"/>
              </w:rPr>
            </w:pPr>
            <w:ins w:id="848" w:author="Eric" w:date="2011-02-18T17:35:00Z">
              <w:r w:rsidRPr="00965CA1">
                <w:rPr>
                  <w:rStyle w:val="a9"/>
                  <w:rFonts w:hint="eastAsia"/>
                  <w:b w:val="0"/>
                  <w:sz w:val="18"/>
                  <w:szCs w:val="18"/>
                </w:rPr>
                <w:t>试题附加材料</w:t>
              </w:r>
            </w:ins>
          </w:p>
        </w:tc>
        <w:tc>
          <w:tcPr>
            <w:tcW w:w="7138" w:type="dxa"/>
            <w:tcBorders>
              <w:top w:val="single" w:sz="4" w:space="0" w:color="000000"/>
              <w:left w:val="single" w:sz="4" w:space="0" w:color="000000"/>
              <w:bottom w:val="single" w:sz="4" w:space="0" w:color="000000"/>
              <w:right w:val="single" w:sz="4" w:space="0" w:color="000000"/>
            </w:tcBorders>
            <w:hideMark/>
          </w:tcPr>
          <w:p w:rsidR="00F53674" w:rsidRPr="00F10F04" w:rsidRDefault="00F53674" w:rsidP="00F53674">
            <w:pPr>
              <w:pStyle w:val="M"/>
              <w:ind w:firstLine="0"/>
              <w:rPr>
                <w:ins w:id="849" w:author="Eric" w:date="2011-02-18T17:35:00Z"/>
                <w:rStyle w:val="a9"/>
                <w:b w:val="0"/>
                <w:sz w:val="18"/>
                <w:szCs w:val="18"/>
              </w:rPr>
            </w:pPr>
            <w:ins w:id="850" w:author="Eric" w:date="2011-02-18T17:35:00Z">
              <w:r>
                <w:rPr>
                  <w:rStyle w:val="a9"/>
                  <w:rFonts w:hint="eastAsia"/>
                  <w:b w:val="0"/>
                  <w:sz w:val="18"/>
                  <w:szCs w:val="18"/>
                </w:rPr>
                <w:t>声音</w:t>
              </w:r>
            </w:ins>
          </w:p>
        </w:tc>
      </w:tr>
      <w:tr w:rsidR="00F53674" w:rsidRPr="00F10F04" w:rsidTr="00F53674">
        <w:trPr>
          <w:ins w:id="851" w:author="Eric" w:date="2011-02-18T17:35:00Z"/>
        </w:trPr>
        <w:tc>
          <w:tcPr>
            <w:tcW w:w="1384" w:type="dxa"/>
            <w:tcBorders>
              <w:top w:val="single" w:sz="4" w:space="0" w:color="000000"/>
              <w:left w:val="single" w:sz="4" w:space="0" w:color="000000"/>
              <w:bottom w:val="single" w:sz="4" w:space="0" w:color="000000"/>
              <w:right w:val="single" w:sz="4" w:space="0" w:color="000000"/>
            </w:tcBorders>
            <w:hideMark/>
          </w:tcPr>
          <w:p w:rsidR="00F53674" w:rsidRPr="00F10F04" w:rsidRDefault="00F53674" w:rsidP="00F53674">
            <w:pPr>
              <w:pStyle w:val="M"/>
              <w:ind w:firstLine="0"/>
              <w:rPr>
                <w:ins w:id="852" w:author="Eric" w:date="2011-02-18T17:35:00Z"/>
                <w:rStyle w:val="a9"/>
                <w:b w:val="0"/>
                <w:sz w:val="18"/>
                <w:szCs w:val="18"/>
              </w:rPr>
            </w:pPr>
            <w:ins w:id="853" w:author="Eric" w:date="2011-02-18T17:35:00Z">
              <w:r w:rsidRPr="00965CA1">
                <w:rPr>
                  <w:rStyle w:val="a9"/>
                  <w:rFonts w:hint="eastAsia"/>
                  <w:b w:val="0"/>
                  <w:sz w:val="18"/>
                  <w:szCs w:val="18"/>
                </w:rPr>
                <w:t>试题问题类型</w:t>
              </w:r>
            </w:ins>
          </w:p>
        </w:tc>
        <w:tc>
          <w:tcPr>
            <w:tcW w:w="7138" w:type="dxa"/>
            <w:tcBorders>
              <w:top w:val="single" w:sz="4" w:space="0" w:color="000000"/>
              <w:left w:val="single" w:sz="4" w:space="0" w:color="000000"/>
              <w:bottom w:val="single" w:sz="4" w:space="0" w:color="000000"/>
              <w:right w:val="single" w:sz="4" w:space="0" w:color="000000"/>
            </w:tcBorders>
            <w:hideMark/>
          </w:tcPr>
          <w:p w:rsidR="00F53674" w:rsidRPr="00F10F04" w:rsidRDefault="00F53674" w:rsidP="00F53674">
            <w:pPr>
              <w:pStyle w:val="M"/>
              <w:ind w:firstLine="0"/>
              <w:rPr>
                <w:ins w:id="854" w:author="Eric" w:date="2011-02-18T17:35:00Z"/>
                <w:rStyle w:val="a9"/>
                <w:b w:val="0"/>
                <w:sz w:val="18"/>
                <w:szCs w:val="18"/>
              </w:rPr>
            </w:pPr>
            <w:ins w:id="855" w:author="Eric" w:date="2011-02-18T17:35:00Z">
              <w:r>
                <w:rPr>
                  <w:rStyle w:val="a9"/>
                  <w:rFonts w:hint="eastAsia"/>
                  <w:b w:val="0"/>
                  <w:sz w:val="18"/>
                  <w:szCs w:val="18"/>
                </w:rPr>
                <w:t>Choice</w:t>
              </w:r>
            </w:ins>
          </w:p>
        </w:tc>
      </w:tr>
      <w:tr w:rsidR="00F53674" w:rsidRPr="00F10F04" w:rsidTr="00F53674">
        <w:trPr>
          <w:ins w:id="856" w:author="Eric" w:date="2011-02-18T17:35:00Z"/>
        </w:trPr>
        <w:tc>
          <w:tcPr>
            <w:tcW w:w="1384" w:type="dxa"/>
            <w:tcBorders>
              <w:top w:val="single" w:sz="4" w:space="0" w:color="000000"/>
              <w:left w:val="single" w:sz="4" w:space="0" w:color="000000"/>
              <w:bottom w:val="single" w:sz="4" w:space="0" w:color="000000"/>
              <w:right w:val="single" w:sz="4" w:space="0" w:color="000000"/>
            </w:tcBorders>
            <w:hideMark/>
          </w:tcPr>
          <w:p w:rsidR="00F53674" w:rsidRPr="00F10F04" w:rsidRDefault="00F53674" w:rsidP="00F53674">
            <w:pPr>
              <w:pStyle w:val="M"/>
              <w:ind w:firstLine="0"/>
              <w:rPr>
                <w:ins w:id="857" w:author="Eric" w:date="2011-02-18T17:35:00Z"/>
                <w:rStyle w:val="a9"/>
                <w:b w:val="0"/>
                <w:sz w:val="18"/>
                <w:szCs w:val="18"/>
              </w:rPr>
            </w:pPr>
            <w:ins w:id="858" w:author="Eric" w:date="2011-02-18T17:35:00Z">
              <w:r w:rsidRPr="00965CA1">
                <w:rPr>
                  <w:rStyle w:val="a9"/>
                  <w:rFonts w:hint="eastAsia"/>
                  <w:b w:val="0"/>
                  <w:sz w:val="18"/>
                  <w:szCs w:val="18"/>
                </w:rPr>
                <w:t>流程性试题</w:t>
              </w:r>
            </w:ins>
          </w:p>
        </w:tc>
        <w:tc>
          <w:tcPr>
            <w:tcW w:w="7138" w:type="dxa"/>
            <w:tcBorders>
              <w:top w:val="single" w:sz="4" w:space="0" w:color="000000"/>
              <w:left w:val="single" w:sz="4" w:space="0" w:color="000000"/>
              <w:bottom w:val="single" w:sz="4" w:space="0" w:color="000000"/>
              <w:right w:val="single" w:sz="4" w:space="0" w:color="000000"/>
            </w:tcBorders>
            <w:hideMark/>
          </w:tcPr>
          <w:p w:rsidR="00F53674" w:rsidRPr="00F10F04" w:rsidRDefault="00F53674" w:rsidP="00F53674">
            <w:pPr>
              <w:pStyle w:val="M"/>
              <w:ind w:firstLine="0"/>
              <w:rPr>
                <w:ins w:id="859" w:author="Eric" w:date="2011-02-18T17:35:00Z"/>
                <w:rStyle w:val="a9"/>
                <w:b w:val="0"/>
                <w:sz w:val="18"/>
                <w:szCs w:val="18"/>
              </w:rPr>
            </w:pPr>
            <w:ins w:id="860" w:author="Eric" w:date="2011-02-18T17:35:00Z">
              <w:r>
                <w:rPr>
                  <w:rStyle w:val="a9"/>
                  <w:rFonts w:hint="eastAsia"/>
                  <w:b w:val="0"/>
                  <w:sz w:val="18"/>
                  <w:szCs w:val="18"/>
                </w:rPr>
                <w:t>是</w:t>
              </w:r>
            </w:ins>
          </w:p>
        </w:tc>
      </w:tr>
      <w:tr w:rsidR="00F53674" w:rsidRPr="00F10F04" w:rsidTr="00F53674">
        <w:trPr>
          <w:ins w:id="861" w:author="Eric" w:date="2011-02-18T17:35:00Z"/>
        </w:trPr>
        <w:tc>
          <w:tcPr>
            <w:tcW w:w="1384" w:type="dxa"/>
            <w:tcBorders>
              <w:top w:val="single" w:sz="4" w:space="0" w:color="000000"/>
              <w:left w:val="single" w:sz="4" w:space="0" w:color="000000"/>
              <w:bottom w:val="single" w:sz="4" w:space="0" w:color="000000"/>
              <w:right w:val="single" w:sz="4" w:space="0" w:color="000000"/>
            </w:tcBorders>
            <w:hideMark/>
          </w:tcPr>
          <w:p w:rsidR="00F53674" w:rsidRPr="00F10F04" w:rsidRDefault="00F53674" w:rsidP="00F53674">
            <w:pPr>
              <w:pStyle w:val="M"/>
              <w:ind w:firstLine="0"/>
              <w:rPr>
                <w:ins w:id="862" w:author="Eric" w:date="2011-02-18T17:35:00Z"/>
                <w:rStyle w:val="a9"/>
                <w:b w:val="0"/>
                <w:sz w:val="18"/>
                <w:szCs w:val="18"/>
              </w:rPr>
            </w:pPr>
            <w:ins w:id="863" w:author="Eric" w:date="2011-02-18T17:35:00Z">
              <w:r>
                <w:rPr>
                  <w:rFonts w:hint="eastAsia"/>
                </w:rPr>
                <w:t>示例</w:t>
              </w:r>
            </w:ins>
          </w:p>
        </w:tc>
        <w:tc>
          <w:tcPr>
            <w:tcW w:w="7138" w:type="dxa"/>
            <w:tcBorders>
              <w:top w:val="single" w:sz="4" w:space="0" w:color="000000"/>
              <w:left w:val="single" w:sz="4" w:space="0" w:color="000000"/>
              <w:bottom w:val="single" w:sz="4" w:space="0" w:color="000000"/>
              <w:right w:val="single" w:sz="4" w:space="0" w:color="000000"/>
            </w:tcBorders>
            <w:hideMark/>
          </w:tcPr>
          <w:p w:rsidR="00F53674" w:rsidRPr="00AA1BE0" w:rsidRDefault="00F53674" w:rsidP="00F53674">
            <w:pPr>
              <w:pStyle w:val="M"/>
              <w:ind w:firstLine="0"/>
              <w:rPr>
                <w:ins w:id="864" w:author="Eric" w:date="2011-02-18T17:35:00Z"/>
                <w:rStyle w:val="a9"/>
                <w:b w:val="0"/>
                <w:sz w:val="18"/>
                <w:szCs w:val="18"/>
              </w:rPr>
            </w:pPr>
            <w:ins w:id="865" w:author="Eric" w:date="2011-02-18T17:35:00Z">
              <w:r w:rsidRPr="00AA1BE0">
                <w:rPr>
                  <w:rStyle w:val="a9"/>
                  <w:b w:val="0"/>
                  <w:sz w:val="18"/>
                  <w:szCs w:val="18"/>
                </w:rPr>
                <w:t>&lt;assessmentItem identifier="BA0DAD9AF06049C483AC70E65E0A9D73" type="ab_ShortDialog" level="A"&gt;</w:t>
              </w:r>
            </w:ins>
          </w:p>
          <w:p w:rsidR="00F53674" w:rsidRPr="00AA1BE0" w:rsidRDefault="00F53674" w:rsidP="00F53674">
            <w:pPr>
              <w:pStyle w:val="M"/>
              <w:rPr>
                <w:ins w:id="866" w:author="Eric" w:date="2011-02-18T17:35:00Z"/>
                <w:rStyle w:val="a9"/>
                <w:b w:val="0"/>
                <w:sz w:val="18"/>
                <w:szCs w:val="18"/>
              </w:rPr>
            </w:pPr>
            <w:ins w:id="867" w:author="Eric" w:date="2011-02-18T17:35:00Z">
              <w:r w:rsidRPr="00AA1BE0">
                <w:rPr>
                  <w:rStyle w:val="a9"/>
                  <w:b w:val="0"/>
                  <w:sz w:val="18"/>
                  <w:szCs w:val="18"/>
                </w:rPr>
                <w:t xml:space="preserve">  &lt;question type="choice"&gt;</w:t>
              </w:r>
            </w:ins>
          </w:p>
          <w:p w:rsidR="00F53674" w:rsidRPr="00AA1BE0" w:rsidRDefault="00F53674" w:rsidP="00F53674">
            <w:pPr>
              <w:pStyle w:val="M"/>
              <w:rPr>
                <w:ins w:id="868" w:author="Eric" w:date="2011-02-18T17:35:00Z"/>
                <w:rStyle w:val="a9"/>
                <w:b w:val="0"/>
                <w:sz w:val="18"/>
                <w:szCs w:val="18"/>
              </w:rPr>
            </w:pPr>
            <w:ins w:id="869" w:author="Eric" w:date="2011-02-18T17:35:00Z">
              <w:r w:rsidRPr="00AA1BE0">
                <w:rPr>
                  <w:rStyle w:val="a9"/>
                  <w:b w:val="0"/>
                  <w:sz w:val="18"/>
                  <w:szCs w:val="18"/>
                </w:rPr>
                <w:t xml:space="preserve">    &lt;prompt&gt;</w:t>
              </w:r>
            </w:ins>
          </w:p>
          <w:p w:rsidR="00F53674" w:rsidRPr="00AA1BE0" w:rsidRDefault="00F53674" w:rsidP="00F53674">
            <w:pPr>
              <w:pStyle w:val="M"/>
              <w:rPr>
                <w:ins w:id="870" w:author="Eric" w:date="2011-02-18T17:35:00Z"/>
                <w:rStyle w:val="a9"/>
                <w:b w:val="0"/>
                <w:sz w:val="18"/>
                <w:szCs w:val="18"/>
              </w:rPr>
            </w:pPr>
            <w:ins w:id="871" w:author="Eric" w:date="2011-02-18T17:35:00Z">
              <w:r w:rsidRPr="00AA1BE0">
                <w:rPr>
                  <w:rStyle w:val="a9"/>
                  <w:b w:val="0"/>
                  <w:sz w:val="18"/>
                  <w:szCs w:val="18"/>
                </w:rPr>
                <w:t xml:space="preserve">      &lt;sound /&gt;</w:t>
              </w:r>
            </w:ins>
          </w:p>
          <w:p w:rsidR="00F53674" w:rsidRPr="00AA1BE0" w:rsidRDefault="00F53674" w:rsidP="00F53674">
            <w:pPr>
              <w:pStyle w:val="M"/>
              <w:rPr>
                <w:ins w:id="872" w:author="Eric" w:date="2011-02-18T17:35:00Z"/>
                <w:rStyle w:val="a9"/>
                <w:b w:val="0"/>
                <w:sz w:val="18"/>
                <w:szCs w:val="18"/>
              </w:rPr>
            </w:pPr>
            <w:ins w:id="873" w:author="Eric" w:date="2011-02-18T17:35:00Z">
              <w:r w:rsidRPr="00AA1BE0">
                <w:rPr>
                  <w:rStyle w:val="a9"/>
                  <w:b w:val="0"/>
                  <w:sz w:val="18"/>
                  <w:szCs w:val="18"/>
                </w:rPr>
                <w:t xml:space="preserve">      &lt;sound src="sdf.mp3"&gt;</w:t>
              </w:r>
            </w:ins>
          </w:p>
          <w:p w:rsidR="00F53674" w:rsidRPr="00AA1BE0" w:rsidRDefault="00F53674" w:rsidP="00F53674">
            <w:pPr>
              <w:pStyle w:val="M"/>
              <w:rPr>
                <w:ins w:id="874" w:author="Eric" w:date="2011-02-18T17:35:00Z"/>
                <w:rStyle w:val="a9"/>
                <w:b w:val="0"/>
                <w:sz w:val="18"/>
                <w:szCs w:val="18"/>
              </w:rPr>
            </w:pPr>
            <w:ins w:id="875" w:author="Eric" w:date="2011-02-18T17:35:00Z">
              <w:r w:rsidRPr="00AA1BE0">
                <w:rPr>
                  <w:rStyle w:val="a9"/>
                  <w:b w:val="0"/>
                  <w:sz w:val="18"/>
                  <w:szCs w:val="18"/>
                </w:rPr>
                <w:t xml:space="preserve">        &lt;transcript&gt;</w:t>
              </w:r>
            </w:ins>
          </w:p>
          <w:p w:rsidR="00F53674" w:rsidRPr="00AA1BE0" w:rsidRDefault="00F53674" w:rsidP="00F53674">
            <w:pPr>
              <w:pStyle w:val="M"/>
              <w:rPr>
                <w:ins w:id="876" w:author="Eric" w:date="2011-02-18T17:35:00Z"/>
                <w:rStyle w:val="a9"/>
                <w:b w:val="0"/>
                <w:sz w:val="18"/>
                <w:szCs w:val="18"/>
              </w:rPr>
            </w:pPr>
            <w:ins w:id="877" w:author="Eric" w:date="2011-02-18T17:35:00Z">
              <w:r w:rsidRPr="00AA1BE0">
                <w:rPr>
                  <w:rStyle w:val="a9"/>
                  <w:b w:val="0"/>
                  <w:sz w:val="18"/>
                  <w:szCs w:val="18"/>
                </w:rPr>
                <w:t xml:space="preserve">          M: I really don't know why Mary is late. Shall we call her right now or go and pick her up?</w:t>
              </w:r>
            </w:ins>
          </w:p>
          <w:p w:rsidR="00F53674" w:rsidRPr="00AA1BE0" w:rsidRDefault="00F53674" w:rsidP="00F53674">
            <w:pPr>
              <w:pStyle w:val="M"/>
              <w:rPr>
                <w:ins w:id="878" w:author="Eric" w:date="2011-02-18T17:35:00Z"/>
                <w:rStyle w:val="a9"/>
                <w:b w:val="0"/>
                <w:sz w:val="18"/>
                <w:szCs w:val="18"/>
              </w:rPr>
            </w:pPr>
            <w:ins w:id="879" w:author="Eric" w:date="2011-02-18T17:35:00Z">
              <w:r w:rsidRPr="00AA1BE0">
                <w:rPr>
                  <w:rStyle w:val="a9"/>
                  <w:b w:val="0"/>
                  <w:sz w:val="18"/>
                  <w:szCs w:val="18"/>
                </w:rPr>
                <w:t xml:space="preserve">          W: She might be held up in the traffic. Let's give her a little more time.</w:t>
              </w:r>
            </w:ins>
          </w:p>
          <w:p w:rsidR="00F53674" w:rsidRPr="00AA1BE0" w:rsidRDefault="00F53674" w:rsidP="00F53674">
            <w:pPr>
              <w:pStyle w:val="M"/>
              <w:rPr>
                <w:ins w:id="880" w:author="Eric" w:date="2011-02-18T17:35:00Z"/>
                <w:rStyle w:val="a9"/>
                <w:b w:val="0"/>
                <w:sz w:val="18"/>
                <w:szCs w:val="18"/>
              </w:rPr>
            </w:pPr>
            <w:ins w:id="881" w:author="Eric" w:date="2011-02-18T17:35:00Z">
              <w:r w:rsidRPr="00AA1BE0">
                <w:rPr>
                  <w:rStyle w:val="a9"/>
                  <w:b w:val="0"/>
                  <w:sz w:val="18"/>
                  <w:szCs w:val="18"/>
                </w:rPr>
                <w:t xml:space="preserve">          Q: What are the speakers probably going to do?</w:t>
              </w:r>
            </w:ins>
          </w:p>
          <w:p w:rsidR="00F53674" w:rsidRPr="00AA1BE0" w:rsidRDefault="00F53674" w:rsidP="00F53674">
            <w:pPr>
              <w:pStyle w:val="M"/>
              <w:rPr>
                <w:ins w:id="882" w:author="Eric" w:date="2011-02-18T17:35:00Z"/>
                <w:rStyle w:val="a9"/>
                <w:b w:val="0"/>
                <w:sz w:val="18"/>
                <w:szCs w:val="18"/>
              </w:rPr>
            </w:pPr>
            <w:ins w:id="883" w:author="Eric" w:date="2011-02-18T17:35:00Z">
              <w:r w:rsidRPr="00AA1BE0">
                <w:rPr>
                  <w:rStyle w:val="a9"/>
                  <w:b w:val="0"/>
                  <w:sz w:val="18"/>
                  <w:szCs w:val="18"/>
                </w:rPr>
                <w:t xml:space="preserve">        &lt;/transcript&gt;</w:t>
              </w:r>
            </w:ins>
          </w:p>
          <w:p w:rsidR="00F53674" w:rsidRPr="00AA1BE0" w:rsidRDefault="00F53674" w:rsidP="00F53674">
            <w:pPr>
              <w:pStyle w:val="M"/>
              <w:rPr>
                <w:ins w:id="884" w:author="Eric" w:date="2011-02-18T17:35:00Z"/>
                <w:rStyle w:val="a9"/>
                <w:b w:val="0"/>
                <w:sz w:val="18"/>
                <w:szCs w:val="18"/>
              </w:rPr>
            </w:pPr>
            <w:ins w:id="885" w:author="Eric" w:date="2011-02-18T17:35:00Z">
              <w:r w:rsidRPr="00AA1BE0">
                <w:rPr>
                  <w:rStyle w:val="a9"/>
                  <w:b w:val="0"/>
                  <w:sz w:val="18"/>
                  <w:szCs w:val="18"/>
                </w:rPr>
                <w:t xml:space="preserve">      &lt;/sound&gt;</w:t>
              </w:r>
            </w:ins>
          </w:p>
          <w:p w:rsidR="00F53674" w:rsidRPr="00AA1BE0" w:rsidRDefault="00F53674" w:rsidP="00F53674">
            <w:pPr>
              <w:pStyle w:val="M"/>
              <w:rPr>
                <w:ins w:id="886" w:author="Eric" w:date="2011-02-18T17:35:00Z"/>
                <w:rStyle w:val="a9"/>
                <w:b w:val="0"/>
                <w:sz w:val="18"/>
                <w:szCs w:val="18"/>
              </w:rPr>
            </w:pPr>
            <w:ins w:id="887" w:author="Eric" w:date="2011-02-18T17:35:00Z">
              <w:r w:rsidRPr="00AA1BE0">
                <w:rPr>
                  <w:rStyle w:val="a9"/>
                  <w:b w:val="0"/>
                  <w:sz w:val="18"/>
                  <w:szCs w:val="18"/>
                </w:rPr>
                <w:t xml:space="preserve">    &lt;/prompt&gt;</w:t>
              </w:r>
            </w:ins>
          </w:p>
          <w:p w:rsidR="00F53674" w:rsidRPr="00AA1BE0" w:rsidRDefault="00F53674" w:rsidP="00F53674">
            <w:pPr>
              <w:pStyle w:val="M"/>
              <w:rPr>
                <w:ins w:id="888" w:author="Eric" w:date="2011-02-18T17:35:00Z"/>
                <w:rStyle w:val="a9"/>
                <w:b w:val="0"/>
                <w:sz w:val="18"/>
                <w:szCs w:val="18"/>
              </w:rPr>
            </w:pPr>
            <w:ins w:id="889" w:author="Eric" w:date="2011-02-18T17:35:00Z">
              <w:r w:rsidRPr="00AA1BE0">
                <w:rPr>
                  <w:rStyle w:val="a9"/>
                  <w:b w:val="0"/>
                  <w:sz w:val="18"/>
                  <w:szCs w:val="18"/>
                </w:rPr>
                <w:t xml:space="preserve">    &lt;choice&gt;</w:t>
              </w:r>
            </w:ins>
          </w:p>
          <w:p w:rsidR="00F53674" w:rsidRPr="00AA1BE0" w:rsidRDefault="00F53674" w:rsidP="00F53674">
            <w:pPr>
              <w:pStyle w:val="M"/>
              <w:rPr>
                <w:ins w:id="890" w:author="Eric" w:date="2011-02-18T17:35:00Z"/>
                <w:rStyle w:val="a9"/>
                <w:b w:val="0"/>
                <w:sz w:val="18"/>
                <w:szCs w:val="18"/>
              </w:rPr>
            </w:pPr>
            <w:ins w:id="891" w:author="Eric" w:date="2011-02-18T17:35:00Z">
              <w:r w:rsidRPr="00AA1BE0">
                <w:rPr>
                  <w:rStyle w:val="a9"/>
                  <w:b w:val="0"/>
                  <w:sz w:val="18"/>
                  <w:szCs w:val="18"/>
                </w:rPr>
                <w:t xml:space="preserve">      &lt;option id="1"&gt;Make a phone call to Mary.&lt;/option&gt;</w:t>
              </w:r>
            </w:ins>
          </w:p>
          <w:p w:rsidR="00F53674" w:rsidRPr="00AA1BE0" w:rsidRDefault="00F53674" w:rsidP="00F53674">
            <w:pPr>
              <w:pStyle w:val="M"/>
              <w:rPr>
                <w:ins w:id="892" w:author="Eric" w:date="2011-02-18T17:35:00Z"/>
                <w:rStyle w:val="a9"/>
                <w:b w:val="0"/>
                <w:sz w:val="18"/>
                <w:szCs w:val="18"/>
              </w:rPr>
            </w:pPr>
            <w:ins w:id="893" w:author="Eric" w:date="2011-02-18T17:35:00Z">
              <w:r w:rsidRPr="00AA1BE0">
                <w:rPr>
                  <w:rStyle w:val="a9"/>
                  <w:b w:val="0"/>
                  <w:sz w:val="18"/>
                  <w:szCs w:val="18"/>
                </w:rPr>
                <w:t xml:space="preserve">      &lt;option id="2"&gt;Go and look for Mary.&lt;/option&gt;</w:t>
              </w:r>
            </w:ins>
          </w:p>
          <w:p w:rsidR="00F53674" w:rsidRPr="00AA1BE0" w:rsidRDefault="00F53674" w:rsidP="00F53674">
            <w:pPr>
              <w:pStyle w:val="M"/>
              <w:rPr>
                <w:ins w:id="894" w:author="Eric" w:date="2011-02-18T17:35:00Z"/>
                <w:rStyle w:val="a9"/>
                <w:b w:val="0"/>
                <w:sz w:val="18"/>
                <w:szCs w:val="18"/>
              </w:rPr>
            </w:pPr>
            <w:ins w:id="895" w:author="Eric" w:date="2011-02-18T17:35:00Z">
              <w:r w:rsidRPr="00AA1BE0">
                <w:rPr>
                  <w:rStyle w:val="a9"/>
                  <w:b w:val="0"/>
                  <w:sz w:val="18"/>
                  <w:szCs w:val="18"/>
                </w:rPr>
                <w:t xml:space="preserve">      &lt;option id="3"&gt;Wait for Mary.                  &lt;/option&gt;</w:t>
              </w:r>
            </w:ins>
          </w:p>
          <w:p w:rsidR="00F53674" w:rsidRPr="00AA1BE0" w:rsidRDefault="00F53674" w:rsidP="00F53674">
            <w:pPr>
              <w:pStyle w:val="M"/>
              <w:rPr>
                <w:ins w:id="896" w:author="Eric" w:date="2011-02-18T17:35:00Z"/>
                <w:rStyle w:val="a9"/>
                <w:b w:val="0"/>
                <w:sz w:val="18"/>
                <w:szCs w:val="18"/>
              </w:rPr>
            </w:pPr>
            <w:ins w:id="897" w:author="Eric" w:date="2011-02-18T17:35:00Z">
              <w:r w:rsidRPr="00AA1BE0">
                <w:rPr>
                  <w:rStyle w:val="a9"/>
                  <w:b w:val="0"/>
                  <w:sz w:val="18"/>
                  <w:szCs w:val="18"/>
                </w:rPr>
                <w:t xml:space="preserve">      &lt;option id="4"&gt;Ask her to come another time.&lt;/option&gt;</w:t>
              </w:r>
            </w:ins>
          </w:p>
          <w:p w:rsidR="00F53674" w:rsidRPr="00AA1BE0" w:rsidRDefault="00F53674" w:rsidP="00F53674">
            <w:pPr>
              <w:pStyle w:val="M"/>
              <w:rPr>
                <w:ins w:id="898" w:author="Eric" w:date="2011-02-18T17:35:00Z"/>
                <w:rStyle w:val="a9"/>
                <w:b w:val="0"/>
                <w:sz w:val="18"/>
                <w:szCs w:val="18"/>
              </w:rPr>
            </w:pPr>
            <w:ins w:id="899" w:author="Eric" w:date="2011-02-18T17:35:00Z">
              <w:r w:rsidRPr="00AA1BE0">
                <w:rPr>
                  <w:rStyle w:val="a9"/>
                  <w:b w:val="0"/>
                  <w:sz w:val="18"/>
                  <w:szCs w:val="18"/>
                </w:rPr>
                <w:t xml:space="preserve">    &lt;/choice&gt;</w:t>
              </w:r>
            </w:ins>
          </w:p>
          <w:p w:rsidR="00F53674" w:rsidRPr="00AA1BE0" w:rsidRDefault="00F53674" w:rsidP="00F53674">
            <w:pPr>
              <w:pStyle w:val="M"/>
              <w:rPr>
                <w:ins w:id="900" w:author="Eric" w:date="2011-02-18T17:35:00Z"/>
                <w:rStyle w:val="a9"/>
                <w:b w:val="0"/>
                <w:sz w:val="18"/>
                <w:szCs w:val="18"/>
              </w:rPr>
            </w:pPr>
            <w:ins w:id="901" w:author="Eric" w:date="2011-02-18T17:35:00Z">
              <w:r>
                <w:rPr>
                  <w:rStyle w:val="a9"/>
                  <w:b w:val="0"/>
                  <w:sz w:val="18"/>
                  <w:szCs w:val="18"/>
                </w:rPr>
                <w:t xml:space="preserve">    &lt;key&gt;</w:t>
              </w:r>
              <w:r>
                <w:rPr>
                  <w:rStyle w:val="a9"/>
                  <w:rFonts w:hint="eastAsia"/>
                  <w:b w:val="0"/>
                  <w:sz w:val="18"/>
                  <w:szCs w:val="18"/>
                </w:rPr>
                <w:t>3</w:t>
              </w:r>
              <w:r w:rsidRPr="00AA1BE0">
                <w:rPr>
                  <w:rStyle w:val="a9"/>
                  <w:b w:val="0"/>
                  <w:sz w:val="18"/>
                  <w:szCs w:val="18"/>
                </w:rPr>
                <w:t>&lt;/key&gt;</w:t>
              </w:r>
            </w:ins>
          </w:p>
          <w:p w:rsidR="00F53674" w:rsidRPr="00AA1BE0" w:rsidRDefault="00F53674" w:rsidP="00F53674">
            <w:pPr>
              <w:pStyle w:val="M"/>
              <w:rPr>
                <w:ins w:id="902" w:author="Eric" w:date="2011-02-18T17:35:00Z"/>
                <w:rStyle w:val="a9"/>
                <w:b w:val="0"/>
                <w:sz w:val="18"/>
                <w:szCs w:val="18"/>
              </w:rPr>
            </w:pPr>
            <w:ins w:id="903" w:author="Eric" w:date="2011-02-18T17:35:00Z">
              <w:r w:rsidRPr="00AA1BE0">
                <w:rPr>
                  <w:rStyle w:val="a9"/>
                  <w:b w:val="0"/>
                  <w:sz w:val="18"/>
                  <w:szCs w:val="18"/>
                </w:rPr>
                <w:t xml:space="preserve">  &lt;/question&gt;</w:t>
              </w:r>
            </w:ins>
          </w:p>
          <w:p w:rsidR="00F53674" w:rsidRPr="00F10F04" w:rsidRDefault="00F53674" w:rsidP="00F53674">
            <w:pPr>
              <w:pStyle w:val="M"/>
              <w:spacing w:line="240" w:lineRule="auto"/>
              <w:ind w:firstLine="0"/>
              <w:rPr>
                <w:ins w:id="904" w:author="Eric" w:date="2011-02-18T17:35:00Z"/>
                <w:rStyle w:val="a9"/>
                <w:b w:val="0"/>
                <w:sz w:val="18"/>
                <w:szCs w:val="18"/>
              </w:rPr>
            </w:pPr>
            <w:ins w:id="905" w:author="Eric" w:date="2011-02-18T17:35:00Z">
              <w:r w:rsidRPr="00AA1BE0">
                <w:rPr>
                  <w:rStyle w:val="a9"/>
                  <w:b w:val="0"/>
                  <w:sz w:val="18"/>
                  <w:szCs w:val="18"/>
                </w:rPr>
                <w:t>&lt;/assessmentItem&gt;</w:t>
              </w:r>
            </w:ins>
          </w:p>
        </w:tc>
      </w:tr>
      <w:tr w:rsidR="00F53674" w:rsidRPr="00F10F04" w:rsidTr="00F53674">
        <w:trPr>
          <w:ins w:id="906" w:author="Eric" w:date="2011-02-18T17:35:00Z"/>
        </w:trPr>
        <w:tc>
          <w:tcPr>
            <w:tcW w:w="1384" w:type="dxa"/>
            <w:tcBorders>
              <w:top w:val="single" w:sz="4" w:space="0" w:color="000000"/>
              <w:left w:val="single" w:sz="4" w:space="0" w:color="000000"/>
              <w:bottom w:val="single" w:sz="4" w:space="0" w:color="000000"/>
              <w:right w:val="single" w:sz="4" w:space="0" w:color="000000"/>
            </w:tcBorders>
          </w:tcPr>
          <w:p w:rsidR="00F53674" w:rsidRDefault="00F53674" w:rsidP="00F53674">
            <w:pPr>
              <w:pStyle w:val="M"/>
              <w:ind w:firstLine="0"/>
              <w:rPr>
                <w:ins w:id="907" w:author="Eric" w:date="2011-02-18T17:35:00Z"/>
              </w:rPr>
            </w:pPr>
          </w:p>
        </w:tc>
        <w:tc>
          <w:tcPr>
            <w:tcW w:w="7138" w:type="dxa"/>
            <w:tcBorders>
              <w:top w:val="single" w:sz="4" w:space="0" w:color="000000"/>
              <w:left w:val="single" w:sz="4" w:space="0" w:color="000000"/>
              <w:bottom w:val="single" w:sz="4" w:space="0" w:color="000000"/>
              <w:right w:val="single" w:sz="4" w:space="0" w:color="000000"/>
            </w:tcBorders>
          </w:tcPr>
          <w:p w:rsidR="00F53674" w:rsidRPr="00965CA1" w:rsidRDefault="00F53674" w:rsidP="00F53674">
            <w:pPr>
              <w:pStyle w:val="M"/>
              <w:spacing w:line="240" w:lineRule="auto"/>
              <w:ind w:firstLine="0"/>
              <w:rPr>
                <w:ins w:id="908" w:author="Eric" w:date="2011-02-18T17:35:00Z"/>
                <w:rStyle w:val="a9"/>
                <w:b w:val="0"/>
                <w:sz w:val="18"/>
                <w:szCs w:val="18"/>
              </w:rPr>
            </w:pPr>
          </w:p>
        </w:tc>
      </w:tr>
    </w:tbl>
    <w:p w:rsidR="00F53674" w:rsidRPr="00FE6C5D" w:rsidRDefault="00F53674" w:rsidP="00F53674">
      <w:pPr>
        <w:rPr>
          <w:ins w:id="909" w:author="Eric" w:date="2011-02-18T17:35:00Z"/>
        </w:rPr>
      </w:pPr>
    </w:p>
    <w:p w:rsidR="00F53674" w:rsidRDefault="00F53674" w:rsidP="00F53674">
      <w:pPr>
        <w:pStyle w:val="3"/>
        <w:numPr>
          <w:ilvl w:val="2"/>
          <w:numId w:val="15"/>
        </w:numPr>
        <w:rPr>
          <w:ins w:id="910" w:author="Eric" w:date="2011-02-18T17:35:00Z"/>
        </w:rPr>
      </w:pPr>
      <w:bookmarkStart w:id="911" w:name="_Toc286841273"/>
      <w:bookmarkStart w:id="912" w:name="_Toc266260905"/>
      <w:ins w:id="913" w:author="Eric" w:date="2011-02-18T17:35:00Z">
        <w:r>
          <w:rPr>
            <w:rFonts w:hint="eastAsia"/>
          </w:rPr>
          <w:lastRenderedPageBreak/>
          <w:t>短会话（</w:t>
        </w:r>
        <w:r>
          <w:rPr>
            <w:rFonts w:hint="eastAsia"/>
          </w:rPr>
          <w:t>Short Conversation</w:t>
        </w:r>
        <w:r>
          <w:rPr>
            <w:rFonts w:hint="eastAsia"/>
          </w:rPr>
          <w:t>）</w:t>
        </w:r>
        <w:bookmarkEnd w:id="911"/>
      </w:ins>
    </w:p>
    <w:p w:rsidR="00F53674" w:rsidRPr="00AF5048" w:rsidRDefault="00F53674" w:rsidP="00F53674">
      <w:pPr>
        <w:pStyle w:val="af8"/>
        <w:ind w:left="1260" w:firstLine="420"/>
        <w:jc w:val="both"/>
        <w:rPr>
          <w:ins w:id="914" w:author="Eric" w:date="2011-02-18T17:35:00Z"/>
        </w:rPr>
      </w:pPr>
      <w:ins w:id="915" w:author="Eric" w:date="2011-02-18T17:35:00Z">
        <w:r w:rsidRPr="009B167B">
          <w:rPr>
            <w:rFonts w:hint="eastAsia"/>
            <w:u w:val="single"/>
          </w:rPr>
          <w:t>表</w:t>
        </w:r>
        <w:r w:rsidRPr="009B167B">
          <w:rPr>
            <w:rFonts w:hint="eastAsia"/>
            <w:u w:val="single"/>
          </w:rPr>
          <w:t xml:space="preserve"> 5-4</w:t>
        </w:r>
        <w:r>
          <w:rPr>
            <w:rFonts w:hint="eastAsia"/>
            <w:u w:val="single"/>
          </w:rPr>
          <w:t>7</w:t>
        </w:r>
        <w:r w:rsidRPr="009B167B">
          <w:rPr>
            <w:rFonts w:hint="eastAsia"/>
            <w:u w:val="single"/>
          </w:rPr>
          <w:t xml:space="preserve"> </w:t>
        </w:r>
        <w:r>
          <w:rPr>
            <w:rFonts w:hint="eastAsia"/>
            <w:u w:val="single"/>
          </w:rPr>
          <w:t>短会话</w:t>
        </w:r>
        <w:r w:rsidRPr="009B167B">
          <w:rPr>
            <w:rFonts w:hint="eastAsia"/>
            <w:u w:val="single"/>
          </w:rPr>
          <w:t>题（</w:t>
        </w:r>
        <w:r>
          <w:rPr>
            <w:rFonts w:hint="eastAsia"/>
            <w:u w:val="single"/>
          </w:rPr>
          <w:t>Short Conversation</w:t>
        </w:r>
        <w:r w:rsidRPr="009B167B">
          <w:rPr>
            <w:rFonts w:hint="eastAsia"/>
            <w:u w:val="single"/>
          </w:rPr>
          <w:t>）示例说明</w:t>
        </w:r>
      </w:ins>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84"/>
        <w:gridCol w:w="7138"/>
      </w:tblGrid>
      <w:tr w:rsidR="00F53674" w:rsidRPr="00F10F04" w:rsidTr="00F53674">
        <w:trPr>
          <w:ins w:id="916" w:author="Eric" w:date="2011-02-18T17:35:00Z"/>
        </w:trPr>
        <w:tc>
          <w:tcPr>
            <w:tcW w:w="1384" w:type="dxa"/>
            <w:tcBorders>
              <w:top w:val="single" w:sz="4" w:space="0" w:color="000000"/>
              <w:left w:val="single" w:sz="4" w:space="0" w:color="000000"/>
              <w:bottom w:val="single" w:sz="4" w:space="0" w:color="000000"/>
              <w:right w:val="single" w:sz="4" w:space="0" w:color="000000"/>
            </w:tcBorders>
            <w:hideMark/>
          </w:tcPr>
          <w:p w:rsidR="00F53674" w:rsidRPr="00F10F04" w:rsidRDefault="00F53674" w:rsidP="00F53674">
            <w:pPr>
              <w:pStyle w:val="M"/>
              <w:ind w:firstLine="0"/>
              <w:rPr>
                <w:ins w:id="917" w:author="Eric" w:date="2011-02-18T17:35:00Z"/>
                <w:rStyle w:val="a9"/>
                <w:b w:val="0"/>
                <w:sz w:val="18"/>
                <w:szCs w:val="18"/>
              </w:rPr>
            </w:pPr>
            <w:ins w:id="918" w:author="Eric" w:date="2011-02-18T17:35:00Z">
              <w:r w:rsidRPr="00F10F04">
                <w:rPr>
                  <w:rStyle w:val="a9"/>
                  <w:rFonts w:hint="eastAsia"/>
                  <w:b w:val="0"/>
                  <w:sz w:val="18"/>
                  <w:szCs w:val="18"/>
                </w:rPr>
                <w:t>名称</w:t>
              </w:r>
            </w:ins>
          </w:p>
        </w:tc>
        <w:tc>
          <w:tcPr>
            <w:tcW w:w="7138" w:type="dxa"/>
            <w:tcBorders>
              <w:top w:val="single" w:sz="4" w:space="0" w:color="000000"/>
              <w:left w:val="single" w:sz="4" w:space="0" w:color="000000"/>
              <w:bottom w:val="single" w:sz="4" w:space="0" w:color="000000"/>
              <w:right w:val="single" w:sz="4" w:space="0" w:color="000000"/>
            </w:tcBorders>
            <w:hideMark/>
          </w:tcPr>
          <w:p w:rsidR="00F53674" w:rsidRPr="00F10F04" w:rsidRDefault="00F53674" w:rsidP="00F53674">
            <w:pPr>
              <w:pStyle w:val="M"/>
              <w:ind w:firstLine="0"/>
              <w:rPr>
                <w:ins w:id="919" w:author="Eric" w:date="2011-02-18T17:35:00Z"/>
                <w:rStyle w:val="a9"/>
                <w:b w:val="0"/>
                <w:sz w:val="18"/>
                <w:szCs w:val="18"/>
              </w:rPr>
            </w:pPr>
            <w:ins w:id="920" w:author="Eric" w:date="2011-02-18T17:35:00Z">
              <w:r>
                <w:rPr>
                  <w:rStyle w:val="a9"/>
                  <w:rFonts w:hint="eastAsia"/>
                  <w:b w:val="0"/>
                  <w:sz w:val="18"/>
                  <w:szCs w:val="18"/>
                </w:rPr>
                <w:t>说明</w:t>
              </w:r>
            </w:ins>
          </w:p>
        </w:tc>
      </w:tr>
      <w:tr w:rsidR="00F53674" w:rsidRPr="00F10F04" w:rsidTr="00F53674">
        <w:trPr>
          <w:ins w:id="921" w:author="Eric" w:date="2011-02-18T17:35:00Z"/>
        </w:trPr>
        <w:tc>
          <w:tcPr>
            <w:tcW w:w="1384" w:type="dxa"/>
            <w:tcBorders>
              <w:top w:val="single" w:sz="4" w:space="0" w:color="000000"/>
              <w:left w:val="single" w:sz="4" w:space="0" w:color="000000"/>
              <w:bottom w:val="single" w:sz="4" w:space="0" w:color="000000"/>
              <w:right w:val="single" w:sz="4" w:space="0" w:color="000000"/>
            </w:tcBorders>
            <w:hideMark/>
          </w:tcPr>
          <w:p w:rsidR="00F53674" w:rsidRPr="00965CA1" w:rsidRDefault="00F53674" w:rsidP="00F53674">
            <w:pPr>
              <w:pStyle w:val="M"/>
              <w:ind w:firstLine="0"/>
              <w:rPr>
                <w:ins w:id="922" w:author="Eric" w:date="2011-02-18T17:35:00Z"/>
                <w:rStyle w:val="a9"/>
                <w:b w:val="0"/>
                <w:sz w:val="18"/>
                <w:szCs w:val="18"/>
              </w:rPr>
            </w:pPr>
            <w:ins w:id="923" w:author="Eric" w:date="2011-02-18T17:35:00Z">
              <w:r>
                <w:rPr>
                  <w:rStyle w:val="a9"/>
                  <w:rFonts w:hint="eastAsia"/>
                  <w:b w:val="0"/>
                  <w:sz w:val="18"/>
                  <w:szCs w:val="18"/>
                </w:rPr>
                <w:t>类型序号</w:t>
              </w:r>
            </w:ins>
          </w:p>
        </w:tc>
        <w:tc>
          <w:tcPr>
            <w:tcW w:w="7138" w:type="dxa"/>
            <w:tcBorders>
              <w:top w:val="single" w:sz="4" w:space="0" w:color="000000"/>
              <w:left w:val="single" w:sz="4" w:space="0" w:color="000000"/>
              <w:bottom w:val="single" w:sz="4" w:space="0" w:color="000000"/>
              <w:right w:val="single" w:sz="4" w:space="0" w:color="000000"/>
            </w:tcBorders>
            <w:hideMark/>
          </w:tcPr>
          <w:p w:rsidR="00F53674" w:rsidRDefault="00F53674" w:rsidP="00F53674">
            <w:pPr>
              <w:pStyle w:val="M"/>
              <w:ind w:firstLine="0"/>
              <w:rPr>
                <w:ins w:id="924" w:author="Eric" w:date="2011-02-18T17:35:00Z"/>
                <w:rStyle w:val="a9"/>
                <w:b w:val="0"/>
                <w:sz w:val="18"/>
                <w:szCs w:val="18"/>
              </w:rPr>
            </w:pPr>
            <w:ins w:id="925" w:author="Eric" w:date="2011-02-18T17:35:00Z">
              <w:r>
                <w:rPr>
                  <w:rStyle w:val="a9"/>
                  <w:rFonts w:hint="eastAsia"/>
                  <w:b w:val="0"/>
                  <w:sz w:val="18"/>
                  <w:szCs w:val="18"/>
                </w:rPr>
                <w:t>46</w:t>
              </w:r>
            </w:ins>
          </w:p>
        </w:tc>
      </w:tr>
      <w:tr w:rsidR="00F53674" w:rsidRPr="00F10F04" w:rsidTr="00F53674">
        <w:trPr>
          <w:ins w:id="926" w:author="Eric" w:date="2011-02-18T17:35:00Z"/>
        </w:trPr>
        <w:tc>
          <w:tcPr>
            <w:tcW w:w="1384" w:type="dxa"/>
            <w:tcBorders>
              <w:top w:val="single" w:sz="4" w:space="0" w:color="000000"/>
              <w:left w:val="single" w:sz="4" w:space="0" w:color="000000"/>
              <w:bottom w:val="single" w:sz="4" w:space="0" w:color="000000"/>
              <w:right w:val="single" w:sz="4" w:space="0" w:color="000000"/>
            </w:tcBorders>
            <w:hideMark/>
          </w:tcPr>
          <w:p w:rsidR="00F53674" w:rsidRDefault="00F53674" w:rsidP="00F53674">
            <w:pPr>
              <w:pStyle w:val="M"/>
              <w:ind w:firstLine="0"/>
              <w:rPr>
                <w:ins w:id="927" w:author="Eric" w:date="2011-02-18T17:35:00Z"/>
                <w:rStyle w:val="a9"/>
                <w:b w:val="0"/>
                <w:sz w:val="18"/>
                <w:szCs w:val="18"/>
              </w:rPr>
            </w:pPr>
            <w:ins w:id="928" w:author="Eric" w:date="2011-02-18T17:35:00Z">
              <w:r>
                <w:rPr>
                  <w:rStyle w:val="a9"/>
                  <w:rFonts w:hint="eastAsia"/>
                  <w:b w:val="0"/>
                  <w:sz w:val="18"/>
                  <w:szCs w:val="18"/>
                </w:rPr>
                <w:t>类型标识</w:t>
              </w:r>
            </w:ins>
          </w:p>
        </w:tc>
        <w:tc>
          <w:tcPr>
            <w:tcW w:w="7138" w:type="dxa"/>
            <w:tcBorders>
              <w:top w:val="single" w:sz="4" w:space="0" w:color="000000"/>
              <w:left w:val="single" w:sz="4" w:space="0" w:color="000000"/>
              <w:bottom w:val="single" w:sz="4" w:space="0" w:color="000000"/>
              <w:right w:val="single" w:sz="4" w:space="0" w:color="000000"/>
            </w:tcBorders>
            <w:hideMark/>
          </w:tcPr>
          <w:p w:rsidR="00F53674" w:rsidRDefault="00F53674" w:rsidP="00F53674">
            <w:pPr>
              <w:pStyle w:val="M"/>
              <w:ind w:firstLine="0"/>
              <w:rPr>
                <w:ins w:id="929" w:author="Eric" w:date="2011-02-18T17:35:00Z"/>
                <w:rStyle w:val="a9"/>
                <w:b w:val="0"/>
                <w:sz w:val="18"/>
                <w:szCs w:val="18"/>
              </w:rPr>
            </w:pPr>
            <w:ins w:id="930" w:author="Eric" w:date="2011-02-18T17:35:00Z">
              <w:r w:rsidRPr="0053692F">
                <w:rPr>
                  <w:rStyle w:val="a9"/>
                  <w:b w:val="0"/>
                  <w:sz w:val="18"/>
                  <w:szCs w:val="18"/>
                </w:rPr>
                <w:t>ab_ShortConversation</w:t>
              </w:r>
            </w:ins>
          </w:p>
        </w:tc>
      </w:tr>
      <w:tr w:rsidR="00F53674" w:rsidRPr="00F10F04" w:rsidTr="00F53674">
        <w:trPr>
          <w:ins w:id="931" w:author="Eric" w:date="2011-02-18T17:35:00Z"/>
        </w:trPr>
        <w:tc>
          <w:tcPr>
            <w:tcW w:w="1384" w:type="dxa"/>
            <w:tcBorders>
              <w:top w:val="single" w:sz="4" w:space="0" w:color="000000"/>
              <w:left w:val="single" w:sz="4" w:space="0" w:color="000000"/>
              <w:bottom w:val="single" w:sz="4" w:space="0" w:color="000000"/>
              <w:right w:val="single" w:sz="4" w:space="0" w:color="000000"/>
            </w:tcBorders>
            <w:hideMark/>
          </w:tcPr>
          <w:p w:rsidR="00F53674" w:rsidRPr="00F10F04" w:rsidRDefault="00F53674" w:rsidP="00F53674">
            <w:pPr>
              <w:pStyle w:val="M"/>
              <w:ind w:firstLine="0"/>
              <w:rPr>
                <w:ins w:id="932" w:author="Eric" w:date="2011-02-18T17:35:00Z"/>
                <w:rStyle w:val="a9"/>
                <w:b w:val="0"/>
                <w:sz w:val="18"/>
                <w:szCs w:val="18"/>
              </w:rPr>
            </w:pPr>
            <w:ins w:id="933" w:author="Eric" w:date="2011-02-18T17:35:00Z">
              <w:r w:rsidRPr="00965CA1">
                <w:rPr>
                  <w:rStyle w:val="a9"/>
                  <w:rFonts w:hint="eastAsia"/>
                  <w:b w:val="0"/>
                  <w:sz w:val="18"/>
                  <w:szCs w:val="18"/>
                </w:rPr>
                <w:t>试题附加材料</w:t>
              </w:r>
            </w:ins>
          </w:p>
        </w:tc>
        <w:tc>
          <w:tcPr>
            <w:tcW w:w="7138" w:type="dxa"/>
            <w:tcBorders>
              <w:top w:val="single" w:sz="4" w:space="0" w:color="000000"/>
              <w:left w:val="single" w:sz="4" w:space="0" w:color="000000"/>
              <w:bottom w:val="single" w:sz="4" w:space="0" w:color="000000"/>
              <w:right w:val="single" w:sz="4" w:space="0" w:color="000000"/>
            </w:tcBorders>
            <w:hideMark/>
          </w:tcPr>
          <w:p w:rsidR="00F53674" w:rsidRPr="00F10F04" w:rsidRDefault="00F53674" w:rsidP="00F53674">
            <w:pPr>
              <w:pStyle w:val="M"/>
              <w:ind w:firstLine="0"/>
              <w:rPr>
                <w:ins w:id="934" w:author="Eric" w:date="2011-02-18T17:35:00Z"/>
                <w:rStyle w:val="a9"/>
                <w:b w:val="0"/>
                <w:sz w:val="18"/>
                <w:szCs w:val="18"/>
              </w:rPr>
            </w:pPr>
            <w:ins w:id="935" w:author="Eric" w:date="2011-02-18T17:35:00Z">
              <w:r>
                <w:rPr>
                  <w:rStyle w:val="a9"/>
                  <w:rFonts w:hint="eastAsia"/>
                  <w:b w:val="0"/>
                  <w:sz w:val="18"/>
                  <w:szCs w:val="18"/>
                </w:rPr>
                <w:t>声音</w:t>
              </w:r>
            </w:ins>
          </w:p>
        </w:tc>
      </w:tr>
      <w:tr w:rsidR="00F53674" w:rsidRPr="00F10F04" w:rsidTr="00F53674">
        <w:trPr>
          <w:ins w:id="936" w:author="Eric" w:date="2011-02-18T17:35:00Z"/>
        </w:trPr>
        <w:tc>
          <w:tcPr>
            <w:tcW w:w="1384" w:type="dxa"/>
            <w:tcBorders>
              <w:top w:val="single" w:sz="4" w:space="0" w:color="000000"/>
              <w:left w:val="single" w:sz="4" w:space="0" w:color="000000"/>
              <w:bottom w:val="single" w:sz="4" w:space="0" w:color="000000"/>
              <w:right w:val="single" w:sz="4" w:space="0" w:color="000000"/>
            </w:tcBorders>
            <w:hideMark/>
          </w:tcPr>
          <w:p w:rsidR="00F53674" w:rsidRPr="00F10F04" w:rsidRDefault="00F53674" w:rsidP="00F53674">
            <w:pPr>
              <w:pStyle w:val="M"/>
              <w:ind w:firstLine="0"/>
              <w:rPr>
                <w:ins w:id="937" w:author="Eric" w:date="2011-02-18T17:35:00Z"/>
                <w:rStyle w:val="a9"/>
                <w:b w:val="0"/>
                <w:sz w:val="18"/>
                <w:szCs w:val="18"/>
              </w:rPr>
            </w:pPr>
            <w:ins w:id="938" w:author="Eric" w:date="2011-02-18T17:35:00Z">
              <w:r w:rsidRPr="00965CA1">
                <w:rPr>
                  <w:rStyle w:val="a9"/>
                  <w:rFonts w:hint="eastAsia"/>
                  <w:b w:val="0"/>
                  <w:sz w:val="18"/>
                  <w:szCs w:val="18"/>
                </w:rPr>
                <w:t>试题问题类型</w:t>
              </w:r>
            </w:ins>
          </w:p>
        </w:tc>
        <w:tc>
          <w:tcPr>
            <w:tcW w:w="7138" w:type="dxa"/>
            <w:tcBorders>
              <w:top w:val="single" w:sz="4" w:space="0" w:color="000000"/>
              <w:left w:val="single" w:sz="4" w:space="0" w:color="000000"/>
              <w:bottom w:val="single" w:sz="4" w:space="0" w:color="000000"/>
              <w:right w:val="single" w:sz="4" w:space="0" w:color="000000"/>
            </w:tcBorders>
            <w:hideMark/>
          </w:tcPr>
          <w:p w:rsidR="00F53674" w:rsidRPr="00F10F04" w:rsidRDefault="00F53674" w:rsidP="00F53674">
            <w:pPr>
              <w:pStyle w:val="M"/>
              <w:ind w:firstLine="0"/>
              <w:rPr>
                <w:ins w:id="939" w:author="Eric" w:date="2011-02-18T17:35:00Z"/>
                <w:rStyle w:val="a9"/>
                <w:b w:val="0"/>
                <w:sz w:val="18"/>
                <w:szCs w:val="18"/>
              </w:rPr>
            </w:pPr>
            <w:ins w:id="940" w:author="Eric" w:date="2011-02-18T17:35:00Z">
              <w:r>
                <w:rPr>
                  <w:rStyle w:val="a9"/>
                  <w:rFonts w:hint="eastAsia"/>
                  <w:b w:val="0"/>
                  <w:sz w:val="18"/>
                  <w:szCs w:val="18"/>
                </w:rPr>
                <w:t>Choice</w:t>
              </w:r>
            </w:ins>
          </w:p>
        </w:tc>
      </w:tr>
      <w:tr w:rsidR="00F53674" w:rsidRPr="00F10F04" w:rsidTr="00F53674">
        <w:trPr>
          <w:ins w:id="941" w:author="Eric" w:date="2011-02-18T17:35:00Z"/>
        </w:trPr>
        <w:tc>
          <w:tcPr>
            <w:tcW w:w="1384" w:type="dxa"/>
            <w:tcBorders>
              <w:top w:val="single" w:sz="4" w:space="0" w:color="000000"/>
              <w:left w:val="single" w:sz="4" w:space="0" w:color="000000"/>
              <w:bottom w:val="single" w:sz="4" w:space="0" w:color="000000"/>
              <w:right w:val="single" w:sz="4" w:space="0" w:color="000000"/>
            </w:tcBorders>
            <w:hideMark/>
          </w:tcPr>
          <w:p w:rsidR="00F53674" w:rsidRPr="00F10F04" w:rsidRDefault="00F53674" w:rsidP="00F53674">
            <w:pPr>
              <w:pStyle w:val="M"/>
              <w:ind w:firstLine="0"/>
              <w:rPr>
                <w:ins w:id="942" w:author="Eric" w:date="2011-02-18T17:35:00Z"/>
                <w:rStyle w:val="a9"/>
                <w:b w:val="0"/>
                <w:sz w:val="18"/>
                <w:szCs w:val="18"/>
              </w:rPr>
            </w:pPr>
            <w:ins w:id="943" w:author="Eric" w:date="2011-02-18T17:35:00Z">
              <w:r w:rsidRPr="00965CA1">
                <w:rPr>
                  <w:rStyle w:val="a9"/>
                  <w:rFonts w:hint="eastAsia"/>
                  <w:b w:val="0"/>
                  <w:sz w:val="18"/>
                  <w:szCs w:val="18"/>
                </w:rPr>
                <w:t>流程性试题</w:t>
              </w:r>
            </w:ins>
          </w:p>
        </w:tc>
        <w:tc>
          <w:tcPr>
            <w:tcW w:w="7138" w:type="dxa"/>
            <w:tcBorders>
              <w:top w:val="single" w:sz="4" w:space="0" w:color="000000"/>
              <w:left w:val="single" w:sz="4" w:space="0" w:color="000000"/>
              <w:bottom w:val="single" w:sz="4" w:space="0" w:color="000000"/>
              <w:right w:val="single" w:sz="4" w:space="0" w:color="000000"/>
            </w:tcBorders>
            <w:hideMark/>
          </w:tcPr>
          <w:p w:rsidR="00F53674" w:rsidRPr="00F10F04" w:rsidRDefault="00F53674" w:rsidP="00F53674">
            <w:pPr>
              <w:pStyle w:val="M"/>
              <w:ind w:firstLine="0"/>
              <w:rPr>
                <w:ins w:id="944" w:author="Eric" w:date="2011-02-18T17:35:00Z"/>
                <w:rStyle w:val="a9"/>
                <w:b w:val="0"/>
                <w:sz w:val="18"/>
                <w:szCs w:val="18"/>
              </w:rPr>
            </w:pPr>
            <w:ins w:id="945" w:author="Eric" w:date="2011-02-18T17:35:00Z">
              <w:r>
                <w:rPr>
                  <w:rStyle w:val="a9"/>
                  <w:rFonts w:hint="eastAsia"/>
                  <w:b w:val="0"/>
                  <w:sz w:val="18"/>
                  <w:szCs w:val="18"/>
                </w:rPr>
                <w:t>是</w:t>
              </w:r>
            </w:ins>
          </w:p>
        </w:tc>
      </w:tr>
      <w:tr w:rsidR="00F53674" w:rsidRPr="00F10F04" w:rsidTr="00F53674">
        <w:trPr>
          <w:ins w:id="946" w:author="Eric" w:date="2011-02-18T17:35:00Z"/>
        </w:trPr>
        <w:tc>
          <w:tcPr>
            <w:tcW w:w="1384" w:type="dxa"/>
            <w:tcBorders>
              <w:top w:val="single" w:sz="4" w:space="0" w:color="000000"/>
              <w:left w:val="single" w:sz="4" w:space="0" w:color="000000"/>
              <w:bottom w:val="single" w:sz="4" w:space="0" w:color="000000"/>
              <w:right w:val="single" w:sz="4" w:space="0" w:color="000000"/>
            </w:tcBorders>
            <w:hideMark/>
          </w:tcPr>
          <w:p w:rsidR="00F53674" w:rsidRPr="00F10F04" w:rsidRDefault="00F53674" w:rsidP="00F53674">
            <w:pPr>
              <w:pStyle w:val="M"/>
              <w:ind w:firstLine="0"/>
              <w:rPr>
                <w:ins w:id="947" w:author="Eric" w:date="2011-02-18T17:35:00Z"/>
                <w:rStyle w:val="a9"/>
                <w:b w:val="0"/>
                <w:sz w:val="18"/>
                <w:szCs w:val="18"/>
              </w:rPr>
            </w:pPr>
            <w:ins w:id="948" w:author="Eric" w:date="2011-02-18T17:35:00Z">
              <w:r>
                <w:rPr>
                  <w:rFonts w:hint="eastAsia"/>
                </w:rPr>
                <w:t>示例</w:t>
              </w:r>
            </w:ins>
          </w:p>
        </w:tc>
        <w:tc>
          <w:tcPr>
            <w:tcW w:w="7138" w:type="dxa"/>
            <w:tcBorders>
              <w:top w:val="single" w:sz="4" w:space="0" w:color="000000"/>
              <w:left w:val="single" w:sz="4" w:space="0" w:color="000000"/>
              <w:bottom w:val="single" w:sz="4" w:space="0" w:color="000000"/>
              <w:right w:val="single" w:sz="4" w:space="0" w:color="000000"/>
            </w:tcBorders>
            <w:hideMark/>
          </w:tcPr>
          <w:p w:rsidR="00F53674" w:rsidRPr="004F0E5F" w:rsidRDefault="00F53674" w:rsidP="00F53674">
            <w:pPr>
              <w:pStyle w:val="M"/>
              <w:ind w:firstLine="0"/>
              <w:rPr>
                <w:ins w:id="949" w:author="Eric" w:date="2011-02-18T17:35:00Z"/>
                <w:rStyle w:val="a9"/>
                <w:b w:val="0"/>
                <w:sz w:val="18"/>
                <w:szCs w:val="18"/>
              </w:rPr>
            </w:pPr>
            <w:ins w:id="950" w:author="Eric" w:date="2011-02-18T17:35:00Z">
              <w:r w:rsidRPr="004F0E5F">
                <w:rPr>
                  <w:rStyle w:val="a9"/>
                  <w:b w:val="0"/>
                  <w:sz w:val="18"/>
                  <w:szCs w:val="18"/>
                </w:rPr>
                <w:t>&lt;assessmentItem identifier="D9EDF109964844C6BA03A01AEB81A317" type="ab_ShortConversation" level="A"&gt;</w:t>
              </w:r>
            </w:ins>
          </w:p>
          <w:p w:rsidR="00F53674" w:rsidRPr="004F0E5F" w:rsidRDefault="00F53674" w:rsidP="00F53674">
            <w:pPr>
              <w:pStyle w:val="M"/>
              <w:rPr>
                <w:ins w:id="951" w:author="Eric" w:date="2011-02-18T17:35:00Z"/>
                <w:rStyle w:val="a9"/>
                <w:b w:val="0"/>
                <w:sz w:val="18"/>
                <w:szCs w:val="18"/>
              </w:rPr>
            </w:pPr>
            <w:ins w:id="952" w:author="Eric" w:date="2011-02-18T17:35:00Z">
              <w:r w:rsidRPr="004F0E5F">
                <w:rPr>
                  <w:rStyle w:val="a9"/>
                  <w:b w:val="0"/>
                  <w:sz w:val="18"/>
                  <w:szCs w:val="18"/>
                </w:rPr>
                <w:t xml:space="preserve">  &lt;prompt&gt;</w:t>
              </w:r>
            </w:ins>
          </w:p>
          <w:p w:rsidR="00F53674" w:rsidRPr="004F0E5F" w:rsidRDefault="00F53674" w:rsidP="00F53674">
            <w:pPr>
              <w:pStyle w:val="M"/>
              <w:rPr>
                <w:ins w:id="953" w:author="Eric" w:date="2011-02-18T17:35:00Z"/>
                <w:rStyle w:val="a9"/>
                <w:b w:val="0"/>
                <w:sz w:val="18"/>
                <w:szCs w:val="18"/>
              </w:rPr>
            </w:pPr>
            <w:ins w:id="954" w:author="Eric" w:date="2011-02-18T17:35:00Z">
              <w:r w:rsidRPr="004F0E5F">
                <w:rPr>
                  <w:rStyle w:val="a9"/>
                  <w:b w:val="0"/>
                  <w:sz w:val="18"/>
                  <w:szCs w:val="18"/>
                </w:rPr>
                <w:t xml:space="preserve">    &lt;sound src="sdf.mp3"&gt;</w:t>
              </w:r>
            </w:ins>
          </w:p>
          <w:p w:rsidR="00F53674" w:rsidRPr="004F0E5F" w:rsidRDefault="00F53674" w:rsidP="00F53674">
            <w:pPr>
              <w:pStyle w:val="M"/>
              <w:rPr>
                <w:ins w:id="955" w:author="Eric" w:date="2011-02-18T17:35:00Z"/>
                <w:rStyle w:val="a9"/>
                <w:b w:val="0"/>
                <w:sz w:val="18"/>
                <w:szCs w:val="18"/>
              </w:rPr>
            </w:pPr>
            <w:ins w:id="956" w:author="Eric" w:date="2011-02-18T17:35:00Z">
              <w:r w:rsidRPr="004F0E5F">
                <w:rPr>
                  <w:rStyle w:val="a9"/>
                  <w:b w:val="0"/>
                  <w:sz w:val="18"/>
                  <w:szCs w:val="18"/>
                </w:rPr>
                <w:t xml:space="preserve">      &lt;transcript&gt;</w:t>
              </w:r>
            </w:ins>
          </w:p>
          <w:p w:rsidR="00F53674" w:rsidRPr="004F0E5F" w:rsidRDefault="00F53674" w:rsidP="00F53674">
            <w:pPr>
              <w:pStyle w:val="M"/>
              <w:rPr>
                <w:ins w:id="957" w:author="Eric" w:date="2011-02-18T17:35:00Z"/>
                <w:rStyle w:val="a9"/>
                <w:b w:val="0"/>
                <w:sz w:val="18"/>
                <w:szCs w:val="18"/>
              </w:rPr>
            </w:pPr>
            <w:ins w:id="958" w:author="Eric" w:date="2011-02-18T17:35:00Z">
              <w:r w:rsidRPr="004F0E5F">
                <w:rPr>
                  <w:rStyle w:val="a9"/>
                  <w:b w:val="0"/>
                  <w:sz w:val="18"/>
                  <w:szCs w:val="18"/>
                </w:rPr>
                <w:t xml:space="preserve">        W: Good evening, sir. I'm sorry, the house is full now. But if you would like to wait you are more than welcome to do so.</w:t>
              </w:r>
            </w:ins>
          </w:p>
          <w:p w:rsidR="00F53674" w:rsidRPr="004F0E5F" w:rsidRDefault="00F53674" w:rsidP="00F53674">
            <w:pPr>
              <w:pStyle w:val="M"/>
              <w:rPr>
                <w:ins w:id="959" w:author="Eric" w:date="2011-02-18T17:35:00Z"/>
                <w:rStyle w:val="a9"/>
                <w:b w:val="0"/>
                <w:sz w:val="18"/>
                <w:szCs w:val="18"/>
              </w:rPr>
            </w:pPr>
            <w:ins w:id="960" w:author="Eric" w:date="2011-02-18T17:35:00Z">
              <w:r w:rsidRPr="004F0E5F">
                <w:rPr>
                  <w:rStyle w:val="a9"/>
                  <w:rFonts w:hint="eastAsia"/>
                  <w:b w:val="0"/>
                  <w:sz w:val="18"/>
                  <w:szCs w:val="18"/>
                </w:rPr>
                <w:t xml:space="preserve">        M: How long do you think we will have to wait</w:t>
              </w:r>
              <w:r w:rsidRPr="004F0E5F">
                <w:rPr>
                  <w:rStyle w:val="a9"/>
                  <w:rFonts w:hint="eastAsia"/>
                  <w:b w:val="0"/>
                  <w:sz w:val="18"/>
                  <w:szCs w:val="18"/>
                </w:rPr>
                <w:t>？</w:t>
              </w:r>
            </w:ins>
          </w:p>
          <w:p w:rsidR="00F53674" w:rsidRPr="004F0E5F" w:rsidRDefault="00F53674" w:rsidP="00F53674">
            <w:pPr>
              <w:pStyle w:val="M"/>
              <w:rPr>
                <w:ins w:id="961" w:author="Eric" w:date="2011-02-18T17:35:00Z"/>
                <w:rStyle w:val="a9"/>
                <w:b w:val="0"/>
                <w:sz w:val="18"/>
                <w:szCs w:val="18"/>
              </w:rPr>
            </w:pPr>
            <w:ins w:id="962" w:author="Eric" w:date="2011-02-18T17:35:00Z">
              <w:r w:rsidRPr="004F0E5F">
                <w:rPr>
                  <w:rStyle w:val="a9"/>
                  <w:b w:val="0"/>
                  <w:sz w:val="18"/>
                  <w:szCs w:val="18"/>
                </w:rPr>
                <w:t xml:space="preserve">        W: I'd say about 20 minutes.</w:t>
              </w:r>
            </w:ins>
          </w:p>
          <w:p w:rsidR="00F53674" w:rsidRPr="004F0E5F" w:rsidRDefault="00F53674" w:rsidP="00F53674">
            <w:pPr>
              <w:pStyle w:val="M"/>
              <w:rPr>
                <w:ins w:id="963" w:author="Eric" w:date="2011-02-18T17:35:00Z"/>
                <w:rStyle w:val="a9"/>
                <w:b w:val="0"/>
                <w:sz w:val="18"/>
                <w:szCs w:val="18"/>
              </w:rPr>
            </w:pPr>
            <w:ins w:id="964" w:author="Eric" w:date="2011-02-18T17:35:00Z">
              <w:r w:rsidRPr="004F0E5F">
                <w:rPr>
                  <w:rStyle w:val="a9"/>
                  <w:b w:val="0"/>
                  <w:sz w:val="18"/>
                  <w:szCs w:val="18"/>
                </w:rPr>
                <w:t xml:space="preserve">        M: We can wait, it is all right. We are not terribly hungry.</w:t>
              </w:r>
            </w:ins>
          </w:p>
          <w:p w:rsidR="00F53674" w:rsidRPr="004F0E5F" w:rsidRDefault="00F53674" w:rsidP="00F53674">
            <w:pPr>
              <w:pStyle w:val="M"/>
              <w:rPr>
                <w:ins w:id="965" w:author="Eric" w:date="2011-02-18T17:35:00Z"/>
                <w:rStyle w:val="a9"/>
                <w:b w:val="0"/>
                <w:sz w:val="18"/>
                <w:szCs w:val="18"/>
              </w:rPr>
            </w:pPr>
            <w:ins w:id="966" w:author="Eric" w:date="2011-02-18T17:35:00Z">
              <w:r w:rsidRPr="004F0E5F">
                <w:rPr>
                  <w:rStyle w:val="a9"/>
                  <w:b w:val="0"/>
                  <w:sz w:val="18"/>
                  <w:szCs w:val="18"/>
                </w:rPr>
                <w:t xml:space="preserve">        W: If you could wait a little longer, you could take a table by the window so that you can enjoy the view of the lake.</w:t>
              </w:r>
            </w:ins>
          </w:p>
          <w:p w:rsidR="00F53674" w:rsidRPr="004F0E5F" w:rsidRDefault="00F53674" w:rsidP="00F53674">
            <w:pPr>
              <w:pStyle w:val="M"/>
              <w:rPr>
                <w:ins w:id="967" w:author="Eric" w:date="2011-02-18T17:35:00Z"/>
                <w:rStyle w:val="a9"/>
                <w:b w:val="0"/>
                <w:sz w:val="18"/>
                <w:szCs w:val="18"/>
              </w:rPr>
            </w:pPr>
            <w:ins w:id="968" w:author="Eric" w:date="2011-02-18T17:35:00Z">
              <w:r w:rsidRPr="004F0E5F">
                <w:rPr>
                  <w:rStyle w:val="a9"/>
                  <w:b w:val="0"/>
                  <w:sz w:val="18"/>
                  <w:szCs w:val="18"/>
                </w:rPr>
                <w:t xml:space="preserve">        M: Ok, that's fine.</w:t>
              </w:r>
            </w:ins>
          </w:p>
          <w:p w:rsidR="00F53674" w:rsidRPr="004F0E5F" w:rsidRDefault="00F53674" w:rsidP="00F53674">
            <w:pPr>
              <w:pStyle w:val="M"/>
              <w:rPr>
                <w:ins w:id="969" w:author="Eric" w:date="2011-02-18T17:35:00Z"/>
                <w:rStyle w:val="a9"/>
                <w:b w:val="0"/>
                <w:sz w:val="18"/>
                <w:szCs w:val="18"/>
              </w:rPr>
            </w:pPr>
            <w:ins w:id="970" w:author="Eric" w:date="2011-02-18T17:35:00Z">
              <w:r w:rsidRPr="004F0E5F">
                <w:rPr>
                  <w:rStyle w:val="a9"/>
                  <w:b w:val="0"/>
                  <w:sz w:val="18"/>
                  <w:szCs w:val="18"/>
                </w:rPr>
                <w:t xml:space="preserve">        W: Good. So it's just the two of you.</w:t>
              </w:r>
            </w:ins>
          </w:p>
          <w:p w:rsidR="00F53674" w:rsidRPr="004F0E5F" w:rsidRDefault="00F53674" w:rsidP="00F53674">
            <w:pPr>
              <w:pStyle w:val="M"/>
              <w:rPr>
                <w:ins w:id="971" w:author="Eric" w:date="2011-02-18T17:35:00Z"/>
                <w:rStyle w:val="a9"/>
                <w:b w:val="0"/>
                <w:sz w:val="18"/>
                <w:szCs w:val="18"/>
              </w:rPr>
            </w:pPr>
            <w:ins w:id="972" w:author="Eric" w:date="2011-02-18T17:35:00Z">
              <w:r w:rsidRPr="004F0E5F">
                <w:rPr>
                  <w:rStyle w:val="a9"/>
                  <w:rFonts w:hint="eastAsia"/>
                  <w:b w:val="0"/>
                  <w:sz w:val="18"/>
                  <w:szCs w:val="18"/>
                </w:rPr>
                <w:t xml:space="preserve">        M: Yes</w:t>
              </w:r>
              <w:r w:rsidRPr="004F0E5F">
                <w:rPr>
                  <w:rStyle w:val="a9"/>
                  <w:rFonts w:hint="eastAsia"/>
                  <w:b w:val="0"/>
                  <w:sz w:val="18"/>
                  <w:szCs w:val="18"/>
                </w:rPr>
                <w:t>，</w:t>
              </w:r>
              <w:r w:rsidRPr="004F0E5F">
                <w:rPr>
                  <w:rStyle w:val="a9"/>
                  <w:rFonts w:hint="eastAsia"/>
                  <w:b w:val="0"/>
                  <w:sz w:val="18"/>
                  <w:szCs w:val="18"/>
                </w:rPr>
                <w:t>just we two.</w:t>
              </w:r>
            </w:ins>
          </w:p>
          <w:p w:rsidR="00F53674" w:rsidRPr="004F0E5F" w:rsidRDefault="00F53674" w:rsidP="00F53674">
            <w:pPr>
              <w:pStyle w:val="M"/>
              <w:rPr>
                <w:ins w:id="973" w:author="Eric" w:date="2011-02-18T17:35:00Z"/>
                <w:rStyle w:val="a9"/>
                <w:b w:val="0"/>
                <w:sz w:val="18"/>
                <w:szCs w:val="18"/>
              </w:rPr>
            </w:pPr>
            <w:ins w:id="974" w:author="Eric" w:date="2011-02-18T17:35:00Z">
              <w:r w:rsidRPr="004F0E5F">
                <w:rPr>
                  <w:rStyle w:val="a9"/>
                  <w:b w:val="0"/>
                  <w:sz w:val="18"/>
                  <w:szCs w:val="18"/>
                </w:rPr>
                <w:t xml:space="preserve">        W: OK.Thank you. Now would you please take a seat and wait in the lounge? We will have you seated as soon as we get a free table.</w:t>
              </w:r>
            </w:ins>
          </w:p>
          <w:p w:rsidR="00F53674" w:rsidRPr="004F0E5F" w:rsidRDefault="00F53674" w:rsidP="00F53674">
            <w:pPr>
              <w:pStyle w:val="M"/>
              <w:rPr>
                <w:ins w:id="975" w:author="Eric" w:date="2011-02-18T17:35:00Z"/>
                <w:rStyle w:val="a9"/>
                <w:b w:val="0"/>
                <w:sz w:val="18"/>
                <w:szCs w:val="18"/>
              </w:rPr>
            </w:pPr>
            <w:ins w:id="976" w:author="Eric" w:date="2011-02-18T17:35:00Z">
              <w:r w:rsidRPr="004F0E5F">
                <w:rPr>
                  <w:rStyle w:val="a9"/>
                  <w:b w:val="0"/>
                  <w:sz w:val="18"/>
                  <w:szCs w:val="18"/>
                </w:rPr>
                <w:t xml:space="preserve">        M: Thank you.</w:t>
              </w:r>
            </w:ins>
          </w:p>
          <w:p w:rsidR="00F53674" w:rsidRPr="004F0E5F" w:rsidRDefault="00F53674" w:rsidP="00F53674">
            <w:pPr>
              <w:pStyle w:val="M"/>
              <w:rPr>
                <w:ins w:id="977" w:author="Eric" w:date="2011-02-18T17:35:00Z"/>
                <w:rStyle w:val="a9"/>
                <w:b w:val="0"/>
                <w:sz w:val="18"/>
                <w:szCs w:val="18"/>
              </w:rPr>
            </w:pPr>
            <w:ins w:id="978" w:author="Eric" w:date="2011-02-18T17:35:00Z">
              <w:r w:rsidRPr="004F0E5F">
                <w:rPr>
                  <w:rStyle w:val="a9"/>
                  <w:b w:val="0"/>
                  <w:sz w:val="18"/>
                  <w:szCs w:val="18"/>
                </w:rPr>
                <w:t xml:space="preserve">      &lt;/transcript&gt;</w:t>
              </w:r>
            </w:ins>
          </w:p>
          <w:p w:rsidR="00F53674" w:rsidRPr="004F0E5F" w:rsidRDefault="00F53674" w:rsidP="00F53674">
            <w:pPr>
              <w:pStyle w:val="M"/>
              <w:rPr>
                <w:ins w:id="979" w:author="Eric" w:date="2011-02-18T17:35:00Z"/>
                <w:rStyle w:val="a9"/>
                <w:b w:val="0"/>
                <w:sz w:val="18"/>
                <w:szCs w:val="18"/>
              </w:rPr>
            </w:pPr>
            <w:ins w:id="980" w:author="Eric" w:date="2011-02-18T17:35:00Z">
              <w:r w:rsidRPr="004F0E5F">
                <w:rPr>
                  <w:rStyle w:val="a9"/>
                  <w:b w:val="0"/>
                  <w:sz w:val="18"/>
                  <w:szCs w:val="18"/>
                </w:rPr>
                <w:t xml:space="preserve">    &lt;/sound&gt;</w:t>
              </w:r>
            </w:ins>
          </w:p>
          <w:p w:rsidR="00F53674" w:rsidRPr="004F0E5F" w:rsidRDefault="00F53674" w:rsidP="00F53674">
            <w:pPr>
              <w:pStyle w:val="M"/>
              <w:rPr>
                <w:ins w:id="981" w:author="Eric" w:date="2011-02-18T17:35:00Z"/>
                <w:rStyle w:val="a9"/>
                <w:b w:val="0"/>
                <w:sz w:val="18"/>
                <w:szCs w:val="18"/>
              </w:rPr>
            </w:pPr>
            <w:ins w:id="982" w:author="Eric" w:date="2011-02-18T17:35:00Z">
              <w:r w:rsidRPr="004F0E5F">
                <w:rPr>
                  <w:rStyle w:val="a9"/>
                  <w:b w:val="0"/>
                  <w:sz w:val="18"/>
                  <w:szCs w:val="18"/>
                </w:rPr>
                <w:t xml:space="preserve">    &lt;text /&gt;</w:t>
              </w:r>
            </w:ins>
          </w:p>
          <w:p w:rsidR="00F53674" w:rsidRPr="004F0E5F" w:rsidRDefault="00F53674" w:rsidP="00F53674">
            <w:pPr>
              <w:pStyle w:val="M"/>
              <w:rPr>
                <w:ins w:id="983" w:author="Eric" w:date="2011-02-18T17:35:00Z"/>
                <w:rStyle w:val="a9"/>
                <w:b w:val="0"/>
                <w:sz w:val="18"/>
                <w:szCs w:val="18"/>
              </w:rPr>
            </w:pPr>
            <w:ins w:id="984" w:author="Eric" w:date="2011-02-18T17:35:00Z">
              <w:r w:rsidRPr="004F0E5F">
                <w:rPr>
                  <w:rStyle w:val="a9"/>
                  <w:b w:val="0"/>
                  <w:sz w:val="18"/>
                  <w:szCs w:val="18"/>
                </w:rPr>
                <w:t xml:space="preserve">    &lt;sound /&gt;</w:t>
              </w:r>
            </w:ins>
          </w:p>
          <w:p w:rsidR="00F53674" w:rsidRPr="004F0E5F" w:rsidRDefault="00F53674" w:rsidP="00F53674">
            <w:pPr>
              <w:pStyle w:val="M"/>
              <w:rPr>
                <w:ins w:id="985" w:author="Eric" w:date="2011-02-18T17:35:00Z"/>
                <w:rStyle w:val="a9"/>
                <w:b w:val="0"/>
                <w:sz w:val="18"/>
                <w:szCs w:val="18"/>
              </w:rPr>
            </w:pPr>
            <w:ins w:id="986" w:author="Eric" w:date="2011-02-18T17:35:00Z">
              <w:r w:rsidRPr="004F0E5F">
                <w:rPr>
                  <w:rStyle w:val="a9"/>
                  <w:b w:val="0"/>
                  <w:sz w:val="18"/>
                  <w:szCs w:val="18"/>
                </w:rPr>
                <w:t xml:space="preserve">  &lt;/prompt&gt;</w:t>
              </w:r>
            </w:ins>
          </w:p>
          <w:p w:rsidR="00F53674" w:rsidRPr="004F0E5F" w:rsidRDefault="00F53674" w:rsidP="00F53674">
            <w:pPr>
              <w:pStyle w:val="M"/>
              <w:rPr>
                <w:ins w:id="987" w:author="Eric" w:date="2011-02-18T17:35:00Z"/>
                <w:rStyle w:val="a9"/>
                <w:b w:val="0"/>
                <w:sz w:val="18"/>
                <w:szCs w:val="18"/>
              </w:rPr>
            </w:pPr>
            <w:ins w:id="988" w:author="Eric" w:date="2011-02-18T17:35:00Z">
              <w:r w:rsidRPr="004F0E5F">
                <w:rPr>
                  <w:rStyle w:val="a9"/>
                  <w:b w:val="0"/>
                  <w:sz w:val="18"/>
                  <w:szCs w:val="18"/>
                </w:rPr>
                <w:t xml:space="preserve">  &lt;question&gt;</w:t>
              </w:r>
            </w:ins>
          </w:p>
          <w:p w:rsidR="00F53674" w:rsidRPr="004F0E5F" w:rsidRDefault="00F53674" w:rsidP="00F53674">
            <w:pPr>
              <w:pStyle w:val="M"/>
              <w:rPr>
                <w:ins w:id="989" w:author="Eric" w:date="2011-02-18T17:35:00Z"/>
                <w:rStyle w:val="a9"/>
                <w:b w:val="0"/>
                <w:sz w:val="18"/>
                <w:szCs w:val="18"/>
              </w:rPr>
            </w:pPr>
            <w:ins w:id="990" w:author="Eric" w:date="2011-02-18T17:35:00Z">
              <w:r w:rsidRPr="004F0E5F">
                <w:rPr>
                  <w:rStyle w:val="a9"/>
                  <w:b w:val="0"/>
                  <w:sz w:val="18"/>
                  <w:szCs w:val="18"/>
                </w:rPr>
                <w:t xml:space="preserve">    &lt;prompt&gt;</w:t>
              </w:r>
            </w:ins>
          </w:p>
          <w:p w:rsidR="00F53674" w:rsidRPr="004F0E5F" w:rsidRDefault="00F53674" w:rsidP="00F53674">
            <w:pPr>
              <w:pStyle w:val="M"/>
              <w:rPr>
                <w:ins w:id="991" w:author="Eric" w:date="2011-02-18T17:35:00Z"/>
                <w:rStyle w:val="a9"/>
                <w:b w:val="0"/>
                <w:sz w:val="18"/>
                <w:szCs w:val="18"/>
              </w:rPr>
            </w:pPr>
            <w:ins w:id="992" w:author="Eric" w:date="2011-02-18T17:35:00Z">
              <w:r w:rsidRPr="004F0E5F">
                <w:rPr>
                  <w:rStyle w:val="a9"/>
                  <w:b w:val="0"/>
                  <w:sz w:val="18"/>
                  <w:szCs w:val="18"/>
                </w:rPr>
                <w:t xml:space="preserve">      &lt;sound /&gt;</w:t>
              </w:r>
            </w:ins>
          </w:p>
          <w:p w:rsidR="00F53674" w:rsidRPr="004F0E5F" w:rsidRDefault="00F53674" w:rsidP="00F53674">
            <w:pPr>
              <w:pStyle w:val="M"/>
              <w:rPr>
                <w:ins w:id="993" w:author="Eric" w:date="2011-02-18T17:35:00Z"/>
                <w:rStyle w:val="a9"/>
                <w:b w:val="0"/>
                <w:sz w:val="18"/>
                <w:szCs w:val="18"/>
              </w:rPr>
            </w:pPr>
            <w:ins w:id="994" w:author="Eric" w:date="2011-02-18T17:35:00Z">
              <w:r w:rsidRPr="004F0E5F">
                <w:rPr>
                  <w:rStyle w:val="a9"/>
                  <w:b w:val="0"/>
                  <w:sz w:val="18"/>
                  <w:szCs w:val="18"/>
                </w:rPr>
                <w:t xml:space="preserve">      &lt;sound src="1.mp3"&gt;</w:t>
              </w:r>
            </w:ins>
          </w:p>
          <w:p w:rsidR="00F53674" w:rsidRPr="004F0E5F" w:rsidRDefault="00F53674" w:rsidP="00F53674">
            <w:pPr>
              <w:pStyle w:val="M"/>
              <w:rPr>
                <w:ins w:id="995" w:author="Eric" w:date="2011-02-18T17:35:00Z"/>
                <w:rStyle w:val="a9"/>
                <w:b w:val="0"/>
                <w:sz w:val="18"/>
                <w:szCs w:val="18"/>
              </w:rPr>
            </w:pPr>
            <w:ins w:id="996" w:author="Eric" w:date="2011-02-18T17:35:00Z">
              <w:r w:rsidRPr="004F0E5F">
                <w:rPr>
                  <w:rStyle w:val="a9"/>
                  <w:b w:val="0"/>
                  <w:sz w:val="18"/>
                  <w:szCs w:val="18"/>
                </w:rPr>
                <w:t xml:space="preserve">        &lt;transcript&gt;Where does this conversation most probably take place?&lt;/transcript&gt;</w:t>
              </w:r>
            </w:ins>
          </w:p>
          <w:p w:rsidR="00F53674" w:rsidRPr="004F0E5F" w:rsidRDefault="00F53674" w:rsidP="00F53674">
            <w:pPr>
              <w:pStyle w:val="M"/>
              <w:rPr>
                <w:ins w:id="997" w:author="Eric" w:date="2011-02-18T17:35:00Z"/>
                <w:rStyle w:val="a9"/>
                <w:b w:val="0"/>
                <w:sz w:val="18"/>
                <w:szCs w:val="18"/>
              </w:rPr>
            </w:pPr>
            <w:ins w:id="998" w:author="Eric" w:date="2011-02-18T17:35:00Z">
              <w:r w:rsidRPr="004F0E5F">
                <w:rPr>
                  <w:rStyle w:val="a9"/>
                  <w:b w:val="0"/>
                  <w:sz w:val="18"/>
                  <w:szCs w:val="18"/>
                </w:rPr>
                <w:t xml:space="preserve">      &lt;/sound&gt;</w:t>
              </w:r>
            </w:ins>
          </w:p>
          <w:p w:rsidR="00F53674" w:rsidRPr="004F0E5F" w:rsidRDefault="00F53674" w:rsidP="00F53674">
            <w:pPr>
              <w:pStyle w:val="M"/>
              <w:rPr>
                <w:ins w:id="999" w:author="Eric" w:date="2011-02-18T17:35:00Z"/>
                <w:rStyle w:val="a9"/>
                <w:b w:val="0"/>
                <w:sz w:val="18"/>
                <w:szCs w:val="18"/>
              </w:rPr>
            </w:pPr>
            <w:ins w:id="1000" w:author="Eric" w:date="2011-02-18T17:35:00Z">
              <w:r w:rsidRPr="004F0E5F">
                <w:rPr>
                  <w:rStyle w:val="a9"/>
                  <w:b w:val="0"/>
                  <w:sz w:val="18"/>
                  <w:szCs w:val="18"/>
                </w:rPr>
                <w:lastRenderedPageBreak/>
                <w:t xml:space="preserve">    &lt;/prompt&gt;</w:t>
              </w:r>
            </w:ins>
          </w:p>
          <w:p w:rsidR="00F53674" w:rsidRPr="004F0E5F" w:rsidRDefault="00F53674" w:rsidP="00F53674">
            <w:pPr>
              <w:pStyle w:val="M"/>
              <w:rPr>
                <w:ins w:id="1001" w:author="Eric" w:date="2011-02-18T17:35:00Z"/>
                <w:rStyle w:val="a9"/>
                <w:b w:val="0"/>
                <w:sz w:val="18"/>
                <w:szCs w:val="18"/>
              </w:rPr>
            </w:pPr>
            <w:ins w:id="1002" w:author="Eric" w:date="2011-02-18T17:35:00Z">
              <w:r w:rsidRPr="004F0E5F">
                <w:rPr>
                  <w:rStyle w:val="a9"/>
                  <w:b w:val="0"/>
                  <w:sz w:val="18"/>
                  <w:szCs w:val="18"/>
                </w:rPr>
                <w:t xml:space="preserve">    &lt;choice&gt;</w:t>
              </w:r>
            </w:ins>
          </w:p>
          <w:p w:rsidR="00F53674" w:rsidRPr="004F0E5F" w:rsidRDefault="00F53674" w:rsidP="00F53674">
            <w:pPr>
              <w:pStyle w:val="M"/>
              <w:rPr>
                <w:ins w:id="1003" w:author="Eric" w:date="2011-02-18T17:35:00Z"/>
                <w:rStyle w:val="a9"/>
                <w:b w:val="0"/>
                <w:sz w:val="18"/>
                <w:szCs w:val="18"/>
              </w:rPr>
            </w:pPr>
            <w:ins w:id="1004" w:author="Eric" w:date="2011-02-18T17:35:00Z">
              <w:r w:rsidRPr="004F0E5F">
                <w:rPr>
                  <w:rStyle w:val="a9"/>
                  <w:b w:val="0"/>
                  <w:sz w:val="18"/>
                  <w:szCs w:val="18"/>
                </w:rPr>
                <w:t xml:space="preserve">      &lt;option id="1"&gt;In a restaurant.&lt;/option&gt;</w:t>
              </w:r>
            </w:ins>
          </w:p>
          <w:p w:rsidR="00F53674" w:rsidRPr="004F0E5F" w:rsidRDefault="00F53674" w:rsidP="00F53674">
            <w:pPr>
              <w:pStyle w:val="M"/>
              <w:rPr>
                <w:ins w:id="1005" w:author="Eric" w:date="2011-02-18T17:35:00Z"/>
                <w:rStyle w:val="a9"/>
                <w:b w:val="0"/>
                <w:sz w:val="18"/>
                <w:szCs w:val="18"/>
              </w:rPr>
            </w:pPr>
            <w:ins w:id="1006" w:author="Eric" w:date="2011-02-18T17:35:00Z">
              <w:r w:rsidRPr="004F0E5F">
                <w:rPr>
                  <w:rStyle w:val="a9"/>
                  <w:b w:val="0"/>
                  <w:sz w:val="18"/>
                  <w:szCs w:val="18"/>
                </w:rPr>
                <w:t xml:space="preserve">      &lt;option id="1"&gt;In a hospital.&lt;/option&gt;</w:t>
              </w:r>
            </w:ins>
          </w:p>
          <w:p w:rsidR="00F53674" w:rsidRPr="004F0E5F" w:rsidRDefault="00F53674" w:rsidP="00F53674">
            <w:pPr>
              <w:pStyle w:val="M"/>
              <w:rPr>
                <w:ins w:id="1007" w:author="Eric" w:date="2011-02-18T17:35:00Z"/>
                <w:rStyle w:val="a9"/>
                <w:b w:val="0"/>
                <w:sz w:val="18"/>
                <w:szCs w:val="18"/>
              </w:rPr>
            </w:pPr>
            <w:ins w:id="1008" w:author="Eric" w:date="2011-02-18T17:35:00Z">
              <w:r w:rsidRPr="004F0E5F">
                <w:rPr>
                  <w:rStyle w:val="a9"/>
                  <w:b w:val="0"/>
                  <w:sz w:val="18"/>
                  <w:szCs w:val="18"/>
                </w:rPr>
                <w:t xml:space="preserve">      &lt;option id="1"&gt;At a bank.&lt;/option&gt;</w:t>
              </w:r>
            </w:ins>
          </w:p>
          <w:p w:rsidR="00F53674" w:rsidRPr="004F0E5F" w:rsidRDefault="00F53674" w:rsidP="00F53674">
            <w:pPr>
              <w:pStyle w:val="M"/>
              <w:rPr>
                <w:ins w:id="1009" w:author="Eric" w:date="2011-02-18T17:35:00Z"/>
                <w:rStyle w:val="a9"/>
                <w:b w:val="0"/>
                <w:sz w:val="18"/>
                <w:szCs w:val="18"/>
              </w:rPr>
            </w:pPr>
            <w:ins w:id="1010" w:author="Eric" w:date="2011-02-18T17:35:00Z">
              <w:r w:rsidRPr="004F0E5F">
                <w:rPr>
                  <w:rStyle w:val="a9"/>
                  <w:b w:val="0"/>
                  <w:sz w:val="18"/>
                  <w:szCs w:val="18"/>
                </w:rPr>
                <w:t xml:space="preserve">      &lt;option id="1"&gt;In a post office.&lt;/option&gt;</w:t>
              </w:r>
            </w:ins>
          </w:p>
          <w:p w:rsidR="00F53674" w:rsidRPr="004F0E5F" w:rsidRDefault="00F53674" w:rsidP="00F53674">
            <w:pPr>
              <w:pStyle w:val="M"/>
              <w:rPr>
                <w:ins w:id="1011" w:author="Eric" w:date="2011-02-18T17:35:00Z"/>
                <w:rStyle w:val="a9"/>
                <w:b w:val="0"/>
                <w:sz w:val="18"/>
                <w:szCs w:val="18"/>
              </w:rPr>
            </w:pPr>
            <w:ins w:id="1012" w:author="Eric" w:date="2011-02-18T17:35:00Z">
              <w:r w:rsidRPr="004F0E5F">
                <w:rPr>
                  <w:rStyle w:val="a9"/>
                  <w:b w:val="0"/>
                  <w:sz w:val="18"/>
                  <w:szCs w:val="18"/>
                </w:rPr>
                <w:t xml:space="preserve">    &lt;/choice&gt;</w:t>
              </w:r>
            </w:ins>
          </w:p>
          <w:p w:rsidR="00F53674" w:rsidRPr="004F0E5F" w:rsidRDefault="00F53674" w:rsidP="00F53674">
            <w:pPr>
              <w:pStyle w:val="M"/>
              <w:rPr>
                <w:ins w:id="1013" w:author="Eric" w:date="2011-02-18T17:35:00Z"/>
                <w:rStyle w:val="a9"/>
                <w:b w:val="0"/>
                <w:sz w:val="18"/>
                <w:szCs w:val="18"/>
              </w:rPr>
            </w:pPr>
            <w:ins w:id="1014" w:author="Eric" w:date="2011-02-18T17:35:00Z">
              <w:r w:rsidRPr="004F0E5F">
                <w:rPr>
                  <w:rStyle w:val="a9"/>
                  <w:b w:val="0"/>
                  <w:sz w:val="18"/>
                  <w:szCs w:val="18"/>
                </w:rPr>
                <w:t xml:space="preserve">    &lt;key&gt;A&lt;/key&gt;</w:t>
              </w:r>
            </w:ins>
          </w:p>
          <w:p w:rsidR="00F53674" w:rsidRPr="004F0E5F" w:rsidRDefault="00F53674" w:rsidP="00F53674">
            <w:pPr>
              <w:pStyle w:val="M"/>
              <w:rPr>
                <w:ins w:id="1015" w:author="Eric" w:date="2011-02-18T17:35:00Z"/>
                <w:rStyle w:val="a9"/>
                <w:b w:val="0"/>
                <w:sz w:val="18"/>
                <w:szCs w:val="18"/>
              </w:rPr>
            </w:pPr>
            <w:ins w:id="1016" w:author="Eric" w:date="2011-02-18T17:35:00Z">
              <w:r w:rsidRPr="004F0E5F">
                <w:rPr>
                  <w:rStyle w:val="a9"/>
                  <w:b w:val="0"/>
                  <w:sz w:val="18"/>
                  <w:szCs w:val="18"/>
                </w:rPr>
                <w:t xml:space="preserve">  &lt;/question&gt;</w:t>
              </w:r>
            </w:ins>
          </w:p>
          <w:p w:rsidR="00F53674" w:rsidRPr="004F0E5F" w:rsidRDefault="00F53674" w:rsidP="00F53674">
            <w:pPr>
              <w:pStyle w:val="M"/>
              <w:rPr>
                <w:ins w:id="1017" w:author="Eric" w:date="2011-02-18T17:35:00Z"/>
                <w:rStyle w:val="a9"/>
                <w:b w:val="0"/>
                <w:sz w:val="18"/>
                <w:szCs w:val="18"/>
              </w:rPr>
            </w:pPr>
            <w:ins w:id="1018" w:author="Eric" w:date="2011-02-18T17:35:00Z">
              <w:r w:rsidRPr="004F0E5F">
                <w:rPr>
                  <w:rStyle w:val="a9"/>
                  <w:b w:val="0"/>
                  <w:sz w:val="18"/>
                  <w:szCs w:val="18"/>
                </w:rPr>
                <w:t xml:space="preserve">  &lt;question&gt;</w:t>
              </w:r>
            </w:ins>
          </w:p>
          <w:p w:rsidR="00F53674" w:rsidRPr="004F0E5F" w:rsidRDefault="00F53674" w:rsidP="00F53674">
            <w:pPr>
              <w:pStyle w:val="M"/>
              <w:rPr>
                <w:ins w:id="1019" w:author="Eric" w:date="2011-02-18T17:35:00Z"/>
                <w:rStyle w:val="a9"/>
                <w:b w:val="0"/>
                <w:sz w:val="18"/>
                <w:szCs w:val="18"/>
              </w:rPr>
            </w:pPr>
            <w:ins w:id="1020" w:author="Eric" w:date="2011-02-18T17:35:00Z">
              <w:r w:rsidRPr="004F0E5F">
                <w:rPr>
                  <w:rStyle w:val="a9"/>
                  <w:b w:val="0"/>
                  <w:sz w:val="18"/>
                  <w:szCs w:val="18"/>
                </w:rPr>
                <w:t xml:space="preserve">    &lt;prompt&gt;</w:t>
              </w:r>
            </w:ins>
          </w:p>
          <w:p w:rsidR="00F53674" w:rsidRPr="004F0E5F" w:rsidRDefault="00F53674" w:rsidP="00F53674">
            <w:pPr>
              <w:pStyle w:val="M"/>
              <w:rPr>
                <w:ins w:id="1021" w:author="Eric" w:date="2011-02-18T17:35:00Z"/>
                <w:rStyle w:val="a9"/>
                <w:b w:val="0"/>
                <w:sz w:val="18"/>
                <w:szCs w:val="18"/>
              </w:rPr>
            </w:pPr>
            <w:ins w:id="1022" w:author="Eric" w:date="2011-02-18T17:35:00Z">
              <w:r w:rsidRPr="004F0E5F">
                <w:rPr>
                  <w:rStyle w:val="a9"/>
                  <w:b w:val="0"/>
                  <w:sz w:val="18"/>
                  <w:szCs w:val="18"/>
                </w:rPr>
                <w:t xml:space="preserve">      &lt;sound /&gt;</w:t>
              </w:r>
            </w:ins>
          </w:p>
          <w:p w:rsidR="00F53674" w:rsidRPr="004F0E5F" w:rsidRDefault="00F53674" w:rsidP="00F53674">
            <w:pPr>
              <w:pStyle w:val="M"/>
              <w:rPr>
                <w:ins w:id="1023" w:author="Eric" w:date="2011-02-18T17:35:00Z"/>
                <w:rStyle w:val="a9"/>
                <w:b w:val="0"/>
                <w:sz w:val="18"/>
                <w:szCs w:val="18"/>
              </w:rPr>
            </w:pPr>
            <w:ins w:id="1024" w:author="Eric" w:date="2011-02-18T17:35:00Z">
              <w:r w:rsidRPr="004F0E5F">
                <w:rPr>
                  <w:rStyle w:val="a9"/>
                  <w:b w:val="0"/>
                  <w:sz w:val="18"/>
                  <w:szCs w:val="18"/>
                </w:rPr>
                <w:t xml:space="preserve">      &lt;sound src="2.mp3"&gt;</w:t>
              </w:r>
            </w:ins>
          </w:p>
          <w:p w:rsidR="00F53674" w:rsidRPr="004F0E5F" w:rsidRDefault="00F53674" w:rsidP="00F53674">
            <w:pPr>
              <w:pStyle w:val="M"/>
              <w:rPr>
                <w:ins w:id="1025" w:author="Eric" w:date="2011-02-18T17:35:00Z"/>
                <w:rStyle w:val="a9"/>
                <w:b w:val="0"/>
                <w:sz w:val="18"/>
                <w:szCs w:val="18"/>
              </w:rPr>
            </w:pPr>
            <w:ins w:id="1026" w:author="Eric" w:date="2011-02-18T17:35:00Z">
              <w:r w:rsidRPr="004F0E5F">
                <w:rPr>
                  <w:rStyle w:val="a9"/>
                  <w:b w:val="0"/>
                  <w:sz w:val="18"/>
                  <w:szCs w:val="18"/>
                </w:rPr>
                <w:t xml:space="preserve">        &lt;transcript&gt;How long will they probably wait?&lt;/transcript&gt;</w:t>
              </w:r>
            </w:ins>
          </w:p>
          <w:p w:rsidR="00F53674" w:rsidRPr="004F0E5F" w:rsidRDefault="00F53674" w:rsidP="00F53674">
            <w:pPr>
              <w:pStyle w:val="M"/>
              <w:rPr>
                <w:ins w:id="1027" w:author="Eric" w:date="2011-02-18T17:35:00Z"/>
                <w:rStyle w:val="a9"/>
                <w:b w:val="0"/>
                <w:sz w:val="18"/>
                <w:szCs w:val="18"/>
              </w:rPr>
            </w:pPr>
            <w:ins w:id="1028" w:author="Eric" w:date="2011-02-18T17:35:00Z">
              <w:r w:rsidRPr="004F0E5F">
                <w:rPr>
                  <w:rStyle w:val="a9"/>
                  <w:b w:val="0"/>
                  <w:sz w:val="18"/>
                  <w:szCs w:val="18"/>
                </w:rPr>
                <w:t xml:space="preserve">      &lt;/sound&gt;</w:t>
              </w:r>
            </w:ins>
          </w:p>
          <w:p w:rsidR="00F53674" w:rsidRPr="004F0E5F" w:rsidRDefault="00F53674" w:rsidP="00F53674">
            <w:pPr>
              <w:pStyle w:val="M"/>
              <w:rPr>
                <w:ins w:id="1029" w:author="Eric" w:date="2011-02-18T17:35:00Z"/>
                <w:rStyle w:val="a9"/>
                <w:b w:val="0"/>
                <w:sz w:val="18"/>
                <w:szCs w:val="18"/>
              </w:rPr>
            </w:pPr>
            <w:ins w:id="1030" w:author="Eric" w:date="2011-02-18T17:35:00Z">
              <w:r w:rsidRPr="004F0E5F">
                <w:rPr>
                  <w:rStyle w:val="a9"/>
                  <w:b w:val="0"/>
                  <w:sz w:val="18"/>
                  <w:szCs w:val="18"/>
                </w:rPr>
                <w:t xml:space="preserve">    &lt;/prompt&gt;</w:t>
              </w:r>
            </w:ins>
          </w:p>
          <w:p w:rsidR="00F53674" w:rsidRPr="004F0E5F" w:rsidRDefault="00F53674" w:rsidP="00F53674">
            <w:pPr>
              <w:pStyle w:val="M"/>
              <w:rPr>
                <w:ins w:id="1031" w:author="Eric" w:date="2011-02-18T17:35:00Z"/>
                <w:rStyle w:val="a9"/>
                <w:b w:val="0"/>
                <w:sz w:val="18"/>
                <w:szCs w:val="18"/>
              </w:rPr>
            </w:pPr>
            <w:ins w:id="1032" w:author="Eric" w:date="2011-02-18T17:35:00Z">
              <w:r w:rsidRPr="004F0E5F">
                <w:rPr>
                  <w:rStyle w:val="a9"/>
                  <w:b w:val="0"/>
                  <w:sz w:val="18"/>
                  <w:szCs w:val="18"/>
                </w:rPr>
                <w:t xml:space="preserve">    &lt;choice&gt;</w:t>
              </w:r>
            </w:ins>
          </w:p>
          <w:p w:rsidR="00F53674" w:rsidRPr="004F0E5F" w:rsidRDefault="00F53674" w:rsidP="00F53674">
            <w:pPr>
              <w:pStyle w:val="M"/>
              <w:rPr>
                <w:ins w:id="1033" w:author="Eric" w:date="2011-02-18T17:35:00Z"/>
                <w:rStyle w:val="a9"/>
                <w:b w:val="0"/>
                <w:sz w:val="18"/>
                <w:szCs w:val="18"/>
              </w:rPr>
            </w:pPr>
            <w:ins w:id="1034" w:author="Eric" w:date="2011-02-18T17:35:00Z">
              <w:r w:rsidRPr="004F0E5F">
                <w:rPr>
                  <w:rStyle w:val="a9"/>
                  <w:b w:val="0"/>
                  <w:sz w:val="18"/>
                  <w:szCs w:val="18"/>
                </w:rPr>
                <w:t xml:space="preserve">      &lt;option id="1"&gt;More than 20 minutes. &lt;/option&gt;</w:t>
              </w:r>
            </w:ins>
          </w:p>
          <w:p w:rsidR="00F53674" w:rsidRPr="004F0E5F" w:rsidRDefault="00F53674" w:rsidP="00F53674">
            <w:pPr>
              <w:pStyle w:val="M"/>
              <w:rPr>
                <w:ins w:id="1035" w:author="Eric" w:date="2011-02-18T17:35:00Z"/>
                <w:rStyle w:val="a9"/>
                <w:b w:val="0"/>
                <w:sz w:val="18"/>
                <w:szCs w:val="18"/>
              </w:rPr>
            </w:pPr>
            <w:ins w:id="1036" w:author="Eric" w:date="2011-02-18T17:35:00Z">
              <w:r w:rsidRPr="004F0E5F">
                <w:rPr>
                  <w:rStyle w:val="a9"/>
                  <w:b w:val="0"/>
                  <w:sz w:val="18"/>
                  <w:szCs w:val="18"/>
                </w:rPr>
                <w:t xml:space="preserve">      &lt;option id="1"&gt;20 minutes.&lt;/option&gt;</w:t>
              </w:r>
            </w:ins>
          </w:p>
          <w:p w:rsidR="00F53674" w:rsidRPr="004F0E5F" w:rsidRDefault="00F53674" w:rsidP="00F53674">
            <w:pPr>
              <w:pStyle w:val="M"/>
              <w:rPr>
                <w:ins w:id="1037" w:author="Eric" w:date="2011-02-18T17:35:00Z"/>
                <w:rStyle w:val="a9"/>
                <w:b w:val="0"/>
                <w:sz w:val="18"/>
                <w:szCs w:val="18"/>
              </w:rPr>
            </w:pPr>
            <w:ins w:id="1038" w:author="Eric" w:date="2011-02-18T17:35:00Z">
              <w:r w:rsidRPr="004F0E5F">
                <w:rPr>
                  <w:rStyle w:val="a9"/>
                  <w:b w:val="0"/>
                  <w:sz w:val="18"/>
                  <w:szCs w:val="18"/>
                </w:rPr>
                <w:t xml:space="preserve">      &lt;option id="1"&gt; Less than 20 minutes.&lt;/option&gt;</w:t>
              </w:r>
            </w:ins>
          </w:p>
          <w:p w:rsidR="00F53674" w:rsidRPr="004F0E5F" w:rsidRDefault="00F53674" w:rsidP="00F53674">
            <w:pPr>
              <w:pStyle w:val="M"/>
              <w:rPr>
                <w:ins w:id="1039" w:author="Eric" w:date="2011-02-18T17:35:00Z"/>
                <w:rStyle w:val="a9"/>
                <w:b w:val="0"/>
                <w:sz w:val="18"/>
                <w:szCs w:val="18"/>
              </w:rPr>
            </w:pPr>
            <w:ins w:id="1040" w:author="Eric" w:date="2011-02-18T17:35:00Z">
              <w:r w:rsidRPr="004F0E5F">
                <w:rPr>
                  <w:rStyle w:val="a9"/>
                  <w:b w:val="0"/>
                  <w:sz w:val="18"/>
                  <w:szCs w:val="18"/>
                </w:rPr>
                <w:t xml:space="preserve">      &lt;option id="1"&gt;10 minutes.&lt;/option&gt;</w:t>
              </w:r>
            </w:ins>
          </w:p>
          <w:p w:rsidR="00F53674" w:rsidRPr="004F0E5F" w:rsidRDefault="00F53674" w:rsidP="00F53674">
            <w:pPr>
              <w:pStyle w:val="M"/>
              <w:rPr>
                <w:ins w:id="1041" w:author="Eric" w:date="2011-02-18T17:35:00Z"/>
                <w:rStyle w:val="a9"/>
                <w:b w:val="0"/>
                <w:sz w:val="18"/>
                <w:szCs w:val="18"/>
              </w:rPr>
            </w:pPr>
            <w:ins w:id="1042" w:author="Eric" w:date="2011-02-18T17:35:00Z">
              <w:r w:rsidRPr="004F0E5F">
                <w:rPr>
                  <w:rStyle w:val="a9"/>
                  <w:b w:val="0"/>
                  <w:sz w:val="18"/>
                  <w:szCs w:val="18"/>
                </w:rPr>
                <w:t xml:space="preserve">    &lt;/choice&gt;</w:t>
              </w:r>
            </w:ins>
          </w:p>
          <w:p w:rsidR="00F53674" w:rsidRPr="004F0E5F" w:rsidRDefault="00F53674" w:rsidP="00F53674">
            <w:pPr>
              <w:pStyle w:val="M"/>
              <w:rPr>
                <w:ins w:id="1043" w:author="Eric" w:date="2011-02-18T17:35:00Z"/>
                <w:rStyle w:val="a9"/>
                <w:b w:val="0"/>
                <w:sz w:val="18"/>
                <w:szCs w:val="18"/>
              </w:rPr>
            </w:pPr>
            <w:ins w:id="1044" w:author="Eric" w:date="2011-02-18T17:35:00Z">
              <w:r w:rsidRPr="004F0E5F">
                <w:rPr>
                  <w:rStyle w:val="a9"/>
                  <w:b w:val="0"/>
                  <w:sz w:val="18"/>
                  <w:szCs w:val="18"/>
                </w:rPr>
                <w:t xml:space="preserve">    &lt;key&gt;A&lt;/key&gt;</w:t>
              </w:r>
            </w:ins>
          </w:p>
          <w:p w:rsidR="00F53674" w:rsidRPr="004F0E5F" w:rsidRDefault="00F53674" w:rsidP="00F53674">
            <w:pPr>
              <w:pStyle w:val="M"/>
              <w:rPr>
                <w:ins w:id="1045" w:author="Eric" w:date="2011-02-18T17:35:00Z"/>
                <w:rStyle w:val="a9"/>
                <w:b w:val="0"/>
                <w:sz w:val="18"/>
                <w:szCs w:val="18"/>
              </w:rPr>
            </w:pPr>
            <w:ins w:id="1046" w:author="Eric" w:date="2011-02-18T17:35:00Z">
              <w:r w:rsidRPr="004F0E5F">
                <w:rPr>
                  <w:rStyle w:val="a9"/>
                  <w:b w:val="0"/>
                  <w:sz w:val="18"/>
                  <w:szCs w:val="18"/>
                </w:rPr>
                <w:t xml:space="preserve">  &lt;/question&gt;</w:t>
              </w:r>
            </w:ins>
          </w:p>
          <w:p w:rsidR="00F53674" w:rsidRPr="00F10F04" w:rsidRDefault="00F53674" w:rsidP="00F53674">
            <w:pPr>
              <w:pStyle w:val="M"/>
              <w:spacing w:line="240" w:lineRule="auto"/>
              <w:ind w:firstLine="0"/>
              <w:rPr>
                <w:ins w:id="1047" w:author="Eric" w:date="2011-02-18T17:35:00Z"/>
                <w:rStyle w:val="a9"/>
                <w:b w:val="0"/>
                <w:sz w:val="18"/>
                <w:szCs w:val="18"/>
              </w:rPr>
            </w:pPr>
            <w:ins w:id="1048" w:author="Eric" w:date="2011-02-18T17:35:00Z">
              <w:r w:rsidRPr="004F0E5F">
                <w:rPr>
                  <w:rStyle w:val="a9"/>
                  <w:b w:val="0"/>
                  <w:sz w:val="18"/>
                  <w:szCs w:val="18"/>
                </w:rPr>
                <w:t>&lt;/assessmentItem&gt;</w:t>
              </w:r>
            </w:ins>
          </w:p>
        </w:tc>
      </w:tr>
      <w:tr w:rsidR="00F53674" w:rsidRPr="00F10F04" w:rsidTr="00F53674">
        <w:trPr>
          <w:ins w:id="1049" w:author="Eric" w:date="2011-02-18T17:35:00Z"/>
        </w:trPr>
        <w:tc>
          <w:tcPr>
            <w:tcW w:w="1384" w:type="dxa"/>
            <w:tcBorders>
              <w:top w:val="single" w:sz="4" w:space="0" w:color="000000"/>
              <w:left w:val="single" w:sz="4" w:space="0" w:color="000000"/>
              <w:bottom w:val="single" w:sz="4" w:space="0" w:color="000000"/>
              <w:right w:val="single" w:sz="4" w:space="0" w:color="000000"/>
            </w:tcBorders>
          </w:tcPr>
          <w:p w:rsidR="00F53674" w:rsidRDefault="00F53674" w:rsidP="00F53674">
            <w:pPr>
              <w:pStyle w:val="M"/>
              <w:ind w:firstLine="0"/>
              <w:rPr>
                <w:ins w:id="1050" w:author="Eric" w:date="2011-02-18T17:35:00Z"/>
              </w:rPr>
            </w:pPr>
          </w:p>
        </w:tc>
        <w:tc>
          <w:tcPr>
            <w:tcW w:w="7138" w:type="dxa"/>
            <w:tcBorders>
              <w:top w:val="single" w:sz="4" w:space="0" w:color="000000"/>
              <w:left w:val="single" w:sz="4" w:space="0" w:color="000000"/>
              <w:bottom w:val="single" w:sz="4" w:space="0" w:color="000000"/>
              <w:right w:val="single" w:sz="4" w:space="0" w:color="000000"/>
            </w:tcBorders>
          </w:tcPr>
          <w:p w:rsidR="00F53674" w:rsidRPr="00965CA1" w:rsidRDefault="00F53674" w:rsidP="00F53674">
            <w:pPr>
              <w:pStyle w:val="M"/>
              <w:spacing w:line="240" w:lineRule="auto"/>
              <w:ind w:firstLine="0"/>
              <w:rPr>
                <w:ins w:id="1051" w:author="Eric" w:date="2011-02-18T17:35:00Z"/>
                <w:rStyle w:val="a9"/>
                <w:b w:val="0"/>
                <w:sz w:val="18"/>
                <w:szCs w:val="18"/>
              </w:rPr>
            </w:pPr>
          </w:p>
        </w:tc>
      </w:tr>
    </w:tbl>
    <w:p w:rsidR="00F53674" w:rsidRDefault="00F53674" w:rsidP="00F53674">
      <w:pPr>
        <w:rPr>
          <w:ins w:id="1052" w:author="Eric" w:date="2011-02-18T17:35:00Z"/>
        </w:rPr>
      </w:pPr>
    </w:p>
    <w:p w:rsidR="00F53674" w:rsidRPr="00494CE8" w:rsidRDefault="00F53674" w:rsidP="00F53674">
      <w:pPr>
        <w:rPr>
          <w:ins w:id="1053" w:author="Eric" w:date="2011-02-18T17:35:00Z"/>
        </w:rPr>
      </w:pPr>
    </w:p>
    <w:p w:rsidR="00F53674" w:rsidRDefault="00F53674" w:rsidP="00F53674">
      <w:pPr>
        <w:pStyle w:val="3"/>
        <w:numPr>
          <w:ilvl w:val="2"/>
          <w:numId w:val="15"/>
        </w:numPr>
        <w:rPr>
          <w:ins w:id="1054" w:author="Eric" w:date="2011-02-18T17:35:00Z"/>
        </w:rPr>
      </w:pPr>
      <w:bookmarkStart w:id="1055" w:name="_Toc286841274"/>
      <w:ins w:id="1056" w:author="Eric" w:date="2011-02-18T17:35:00Z">
        <w:r>
          <w:rPr>
            <w:rFonts w:hint="eastAsia"/>
          </w:rPr>
          <w:t>听力简答（</w:t>
        </w:r>
        <w:r>
          <w:rPr>
            <w:rFonts w:hint="eastAsia"/>
          </w:rPr>
          <w:t>Listening Short Answer</w:t>
        </w:r>
        <w:r w:rsidRPr="00206B10">
          <w:t xml:space="preserve"> </w:t>
        </w:r>
        <w:r w:rsidRPr="007B4F7F">
          <w:t>Question</w:t>
        </w:r>
        <w:r>
          <w:rPr>
            <w:rFonts w:hint="eastAsia"/>
          </w:rPr>
          <w:t>）</w:t>
        </w:r>
        <w:bookmarkEnd w:id="912"/>
        <w:bookmarkEnd w:id="1055"/>
      </w:ins>
    </w:p>
    <w:p w:rsidR="00F53674" w:rsidRPr="00D46068" w:rsidRDefault="00F53674" w:rsidP="00F53674">
      <w:pPr>
        <w:pStyle w:val="af8"/>
        <w:rPr>
          <w:ins w:id="1057" w:author="Eric" w:date="2011-02-18T17:35:00Z"/>
        </w:rPr>
      </w:pPr>
      <w:ins w:id="1058" w:author="Eric" w:date="2011-02-18T17:35:00Z">
        <w:r w:rsidRPr="00242408">
          <w:rPr>
            <w:rFonts w:hint="eastAsia"/>
          </w:rPr>
          <w:t>表</w:t>
        </w:r>
        <w:r w:rsidRPr="00242408">
          <w:rPr>
            <w:rFonts w:hint="eastAsia"/>
          </w:rPr>
          <w:t xml:space="preserve"> </w:t>
        </w:r>
        <w:r>
          <w:rPr>
            <w:rFonts w:hint="eastAsia"/>
          </w:rPr>
          <w:t>5-48</w:t>
        </w:r>
        <w:r w:rsidRPr="00676CFB">
          <w:rPr>
            <w:rFonts w:hint="eastAsia"/>
          </w:rPr>
          <w:t>听力简答</w:t>
        </w:r>
        <w:r w:rsidRPr="005F7238">
          <w:rPr>
            <w:rFonts w:hint="eastAsia"/>
          </w:rPr>
          <w:t>（</w:t>
        </w:r>
        <w:r w:rsidRPr="00206B10">
          <w:t>Listening</w:t>
        </w:r>
        <w:r>
          <w:rPr>
            <w:rFonts w:hint="eastAsia"/>
          </w:rPr>
          <w:t xml:space="preserve"> </w:t>
        </w:r>
        <w:r w:rsidRPr="00206B10">
          <w:t>Short Answer</w:t>
        </w:r>
        <w:r>
          <w:rPr>
            <w:rFonts w:hint="eastAsia"/>
          </w:rPr>
          <w:t xml:space="preserve"> </w:t>
        </w:r>
        <w:r w:rsidRPr="007B4F7F">
          <w:t>Question</w:t>
        </w:r>
        <w:r w:rsidRPr="005F7238">
          <w:rPr>
            <w:rFonts w:hint="eastAsia"/>
          </w:rPr>
          <w:t>）</w:t>
        </w:r>
        <w:r>
          <w:rPr>
            <w:rFonts w:hint="eastAsia"/>
          </w:rPr>
          <w:t>示例说明</w:t>
        </w:r>
      </w:ins>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84"/>
        <w:gridCol w:w="7138"/>
      </w:tblGrid>
      <w:tr w:rsidR="00F53674" w:rsidRPr="00F10F04" w:rsidTr="00F53674">
        <w:trPr>
          <w:ins w:id="1059" w:author="Eric" w:date="2011-02-18T17:35:00Z"/>
        </w:trPr>
        <w:tc>
          <w:tcPr>
            <w:tcW w:w="1384" w:type="dxa"/>
            <w:tcBorders>
              <w:top w:val="single" w:sz="4" w:space="0" w:color="000000"/>
              <w:left w:val="single" w:sz="4" w:space="0" w:color="000000"/>
              <w:bottom w:val="single" w:sz="4" w:space="0" w:color="000000"/>
              <w:right w:val="single" w:sz="4" w:space="0" w:color="000000"/>
            </w:tcBorders>
            <w:hideMark/>
          </w:tcPr>
          <w:p w:rsidR="00F53674" w:rsidRPr="00F10F04" w:rsidRDefault="00F53674" w:rsidP="00F53674">
            <w:pPr>
              <w:pStyle w:val="M"/>
              <w:ind w:firstLine="0"/>
              <w:rPr>
                <w:ins w:id="1060" w:author="Eric" w:date="2011-02-18T17:35:00Z"/>
                <w:rStyle w:val="a9"/>
                <w:b w:val="0"/>
                <w:sz w:val="18"/>
                <w:szCs w:val="18"/>
              </w:rPr>
            </w:pPr>
            <w:ins w:id="1061" w:author="Eric" w:date="2011-02-18T17:35:00Z">
              <w:r w:rsidRPr="00F10F04">
                <w:rPr>
                  <w:rStyle w:val="a9"/>
                  <w:rFonts w:hint="eastAsia"/>
                  <w:b w:val="0"/>
                  <w:sz w:val="18"/>
                  <w:szCs w:val="18"/>
                </w:rPr>
                <w:t>名称</w:t>
              </w:r>
            </w:ins>
          </w:p>
        </w:tc>
        <w:tc>
          <w:tcPr>
            <w:tcW w:w="7138" w:type="dxa"/>
            <w:tcBorders>
              <w:top w:val="single" w:sz="4" w:space="0" w:color="000000"/>
              <w:left w:val="single" w:sz="4" w:space="0" w:color="000000"/>
              <w:bottom w:val="single" w:sz="4" w:space="0" w:color="000000"/>
              <w:right w:val="single" w:sz="4" w:space="0" w:color="000000"/>
            </w:tcBorders>
            <w:hideMark/>
          </w:tcPr>
          <w:p w:rsidR="00F53674" w:rsidRPr="00F10F04" w:rsidRDefault="00F53674" w:rsidP="00F53674">
            <w:pPr>
              <w:pStyle w:val="M"/>
              <w:ind w:firstLine="0"/>
              <w:rPr>
                <w:ins w:id="1062" w:author="Eric" w:date="2011-02-18T17:35:00Z"/>
                <w:rStyle w:val="a9"/>
                <w:b w:val="0"/>
                <w:sz w:val="18"/>
                <w:szCs w:val="18"/>
              </w:rPr>
            </w:pPr>
            <w:ins w:id="1063" w:author="Eric" w:date="2011-02-18T17:35:00Z">
              <w:r>
                <w:rPr>
                  <w:rStyle w:val="a9"/>
                  <w:rFonts w:hint="eastAsia"/>
                  <w:b w:val="0"/>
                  <w:sz w:val="18"/>
                  <w:szCs w:val="18"/>
                </w:rPr>
                <w:t>说明</w:t>
              </w:r>
            </w:ins>
          </w:p>
        </w:tc>
      </w:tr>
      <w:tr w:rsidR="00F53674" w:rsidRPr="00F10F04" w:rsidTr="00F53674">
        <w:trPr>
          <w:ins w:id="1064" w:author="Eric" w:date="2011-02-18T17:35:00Z"/>
        </w:trPr>
        <w:tc>
          <w:tcPr>
            <w:tcW w:w="1384" w:type="dxa"/>
            <w:tcBorders>
              <w:top w:val="single" w:sz="4" w:space="0" w:color="000000"/>
              <w:left w:val="single" w:sz="4" w:space="0" w:color="000000"/>
              <w:bottom w:val="single" w:sz="4" w:space="0" w:color="000000"/>
              <w:right w:val="single" w:sz="4" w:space="0" w:color="000000"/>
            </w:tcBorders>
            <w:hideMark/>
          </w:tcPr>
          <w:p w:rsidR="00F53674" w:rsidRPr="00965CA1" w:rsidRDefault="00F53674" w:rsidP="00F53674">
            <w:pPr>
              <w:pStyle w:val="M"/>
              <w:ind w:firstLine="0"/>
              <w:rPr>
                <w:ins w:id="1065" w:author="Eric" w:date="2011-02-18T17:35:00Z"/>
                <w:rStyle w:val="a9"/>
                <w:b w:val="0"/>
                <w:sz w:val="18"/>
                <w:szCs w:val="18"/>
              </w:rPr>
            </w:pPr>
            <w:ins w:id="1066" w:author="Eric" w:date="2011-02-18T17:35:00Z">
              <w:r>
                <w:rPr>
                  <w:rStyle w:val="a9"/>
                  <w:rFonts w:hint="eastAsia"/>
                  <w:b w:val="0"/>
                  <w:sz w:val="18"/>
                  <w:szCs w:val="18"/>
                </w:rPr>
                <w:t>类型序号</w:t>
              </w:r>
            </w:ins>
          </w:p>
        </w:tc>
        <w:tc>
          <w:tcPr>
            <w:tcW w:w="7138" w:type="dxa"/>
            <w:tcBorders>
              <w:top w:val="single" w:sz="4" w:space="0" w:color="000000"/>
              <w:left w:val="single" w:sz="4" w:space="0" w:color="000000"/>
              <w:bottom w:val="single" w:sz="4" w:space="0" w:color="000000"/>
              <w:right w:val="single" w:sz="4" w:space="0" w:color="000000"/>
            </w:tcBorders>
            <w:hideMark/>
          </w:tcPr>
          <w:p w:rsidR="00F53674" w:rsidRDefault="00F53674" w:rsidP="00F53674">
            <w:pPr>
              <w:pStyle w:val="M"/>
              <w:ind w:firstLine="0"/>
              <w:rPr>
                <w:ins w:id="1067" w:author="Eric" w:date="2011-02-18T17:35:00Z"/>
                <w:rStyle w:val="a9"/>
                <w:b w:val="0"/>
                <w:sz w:val="18"/>
                <w:szCs w:val="18"/>
              </w:rPr>
            </w:pPr>
            <w:ins w:id="1068" w:author="Eric" w:date="2011-02-18T17:35:00Z">
              <w:r>
                <w:rPr>
                  <w:rStyle w:val="a9"/>
                  <w:rFonts w:hint="eastAsia"/>
                  <w:b w:val="0"/>
                  <w:sz w:val="18"/>
                  <w:szCs w:val="18"/>
                </w:rPr>
                <w:t>39</w:t>
              </w:r>
            </w:ins>
          </w:p>
        </w:tc>
      </w:tr>
      <w:tr w:rsidR="00F53674" w:rsidRPr="00F10F04" w:rsidTr="00F53674">
        <w:trPr>
          <w:ins w:id="1069" w:author="Eric" w:date="2011-02-18T17:35:00Z"/>
        </w:trPr>
        <w:tc>
          <w:tcPr>
            <w:tcW w:w="1384" w:type="dxa"/>
            <w:tcBorders>
              <w:top w:val="single" w:sz="4" w:space="0" w:color="000000"/>
              <w:left w:val="single" w:sz="4" w:space="0" w:color="000000"/>
              <w:bottom w:val="single" w:sz="4" w:space="0" w:color="000000"/>
              <w:right w:val="single" w:sz="4" w:space="0" w:color="000000"/>
            </w:tcBorders>
            <w:hideMark/>
          </w:tcPr>
          <w:p w:rsidR="00F53674" w:rsidRDefault="00F53674" w:rsidP="00F53674">
            <w:pPr>
              <w:pStyle w:val="M"/>
              <w:ind w:firstLine="0"/>
              <w:rPr>
                <w:ins w:id="1070" w:author="Eric" w:date="2011-02-18T17:35:00Z"/>
                <w:rStyle w:val="a9"/>
                <w:b w:val="0"/>
                <w:sz w:val="18"/>
                <w:szCs w:val="18"/>
              </w:rPr>
            </w:pPr>
            <w:ins w:id="1071" w:author="Eric" w:date="2011-02-18T17:35:00Z">
              <w:r>
                <w:rPr>
                  <w:rStyle w:val="a9"/>
                  <w:rFonts w:hint="eastAsia"/>
                  <w:b w:val="0"/>
                  <w:sz w:val="18"/>
                  <w:szCs w:val="18"/>
                </w:rPr>
                <w:t>类型标识</w:t>
              </w:r>
            </w:ins>
          </w:p>
        </w:tc>
        <w:tc>
          <w:tcPr>
            <w:tcW w:w="7138" w:type="dxa"/>
            <w:tcBorders>
              <w:top w:val="single" w:sz="4" w:space="0" w:color="000000"/>
              <w:left w:val="single" w:sz="4" w:space="0" w:color="000000"/>
              <w:bottom w:val="single" w:sz="4" w:space="0" w:color="000000"/>
              <w:right w:val="single" w:sz="4" w:space="0" w:color="000000"/>
            </w:tcBorders>
            <w:hideMark/>
          </w:tcPr>
          <w:p w:rsidR="00F53674" w:rsidRDefault="00F53674" w:rsidP="00F53674">
            <w:pPr>
              <w:pStyle w:val="M"/>
              <w:ind w:firstLine="0"/>
              <w:rPr>
                <w:ins w:id="1072" w:author="Eric" w:date="2011-02-18T17:35:00Z"/>
                <w:rStyle w:val="a9"/>
                <w:b w:val="0"/>
                <w:sz w:val="18"/>
                <w:szCs w:val="18"/>
              </w:rPr>
            </w:pPr>
            <w:ins w:id="1073" w:author="Eric" w:date="2011-02-18T17:35:00Z">
              <w:r w:rsidRPr="00485D5B">
                <w:rPr>
                  <w:rStyle w:val="a9"/>
                  <w:b w:val="0"/>
                  <w:sz w:val="18"/>
                  <w:szCs w:val="18"/>
                </w:rPr>
                <w:t>ab_ListeningShortAnswerQuestion</w:t>
              </w:r>
            </w:ins>
          </w:p>
        </w:tc>
      </w:tr>
      <w:tr w:rsidR="00F53674" w:rsidRPr="00F10F04" w:rsidTr="00F53674">
        <w:trPr>
          <w:ins w:id="1074" w:author="Eric" w:date="2011-02-18T17:35:00Z"/>
        </w:trPr>
        <w:tc>
          <w:tcPr>
            <w:tcW w:w="1384" w:type="dxa"/>
            <w:tcBorders>
              <w:top w:val="single" w:sz="4" w:space="0" w:color="000000"/>
              <w:left w:val="single" w:sz="4" w:space="0" w:color="000000"/>
              <w:bottom w:val="single" w:sz="4" w:space="0" w:color="000000"/>
              <w:right w:val="single" w:sz="4" w:space="0" w:color="000000"/>
            </w:tcBorders>
            <w:hideMark/>
          </w:tcPr>
          <w:p w:rsidR="00F53674" w:rsidRPr="00F10F04" w:rsidRDefault="00F53674" w:rsidP="00F53674">
            <w:pPr>
              <w:pStyle w:val="M"/>
              <w:ind w:firstLine="0"/>
              <w:rPr>
                <w:ins w:id="1075" w:author="Eric" w:date="2011-02-18T17:35:00Z"/>
                <w:rStyle w:val="a9"/>
                <w:b w:val="0"/>
                <w:sz w:val="18"/>
                <w:szCs w:val="18"/>
              </w:rPr>
            </w:pPr>
            <w:ins w:id="1076" w:author="Eric" w:date="2011-02-18T17:35:00Z">
              <w:r w:rsidRPr="00965CA1">
                <w:rPr>
                  <w:rStyle w:val="a9"/>
                  <w:rFonts w:hint="eastAsia"/>
                  <w:b w:val="0"/>
                  <w:sz w:val="18"/>
                  <w:szCs w:val="18"/>
                </w:rPr>
                <w:t>试题附加材料</w:t>
              </w:r>
            </w:ins>
          </w:p>
        </w:tc>
        <w:tc>
          <w:tcPr>
            <w:tcW w:w="7138" w:type="dxa"/>
            <w:tcBorders>
              <w:top w:val="single" w:sz="4" w:space="0" w:color="000000"/>
              <w:left w:val="single" w:sz="4" w:space="0" w:color="000000"/>
              <w:bottom w:val="single" w:sz="4" w:space="0" w:color="000000"/>
              <w:right w:val="single" w:sz="4" w:space="0" w:color="000000"/>
            </w:tcBorders>
            <w:hideMark/>
          </w:tcPr>
          <w:p w:rsidR="00F53674" w:rsidRPr="00F10F04" w:rsidRDefault="00F53674" w:rsidP="00F53674">
            <w:pPr>
              <w:pStyle w:val="M"/>
              <w:ind w:firstLine="0"/>
              <w:rPr>
                <w:ins w:id="1077" w:author="Eric" w:date="2011-02-18T17:35:00Z"/>
                <w:rStyle w:val="a9"/>
                <w:b w:val="0"/>
                <w:sz w:val="18"/>
                <w:szCs w:val="18"/>
              </w:rPr>
            </w:pPr>
            <w:ins w:id="1078" w:author="Eric" w:date="2011-02-18T17:35:00Z">
              <w:r>
                <w:rPr>
                  <w:rStyle w:val="a9"/>
                  <w:rFonts w:hint="eastAsia"/>
                  <w:b w:val="0"/>
                  <w:sz w:val="18"/>
                  <w:szCs w:val="18"/>
                </w:rPr>
                <w:t>声音</w:t>
              </w:r>
            </w:ins>
          </w:p>
        </w:tc>
      </w:tr>
      <w:tr w:rsidR="00F53674" w:rsidRPr="00F10F04" w:rsidTr="00F53674">
        <w:trPr>
          <w:ins w:id="1079" w:author="Eric" w:date="2011-02-18T17:35:00Z"/>
        </w:trPr>
        <w:tc>
          <w:tcPr>
            <w:tcW w:w="1384" w:type="dxa"/>
            <w:tcBorders>
              <w:top w:val="single" w:sz="4" w:space="0" w:color="000000"/>
              <w:left w:val="single" w:sz="4" w:space="0" w:color="000000"/>
              <w:bottom w:val="single" w:sz="4" w:space="0" w:color="000000"/>
              <w:right w:val="single" w:sz="4" w:space="0" w:color="000000"/>
            </w:tcBorders>
            <w:hideMark/>
          </w:tcPr>
          <w:p w:rsidR="00F53674" w:rsidRPr="00F10F04" w:rsidRDefault="00F53674" w:rsidP="00F53674">
            <w:pPr>
              <w:pStyle w:val="M"/>
              <w:ind w:firstLine="0"/>
              <w:rPr>
                <w:ins w:id="1080" w:author="Eric" w:date="2011-02-18T17:35:00Z"/>
                <w:rStyle w:val="a9"/>
                <w:b w:val="0"/>
                <w:sz w:val="18"/>
                <w:szCs w:val="18"/>
              </w:rPr>
            </w:pPr>
            <w:ins w:id="1081" w:author="Eric" w:date="2011-02-18T17:35:00Z">
              <w:r w:rsidRPr="00965CA1">
                <w:rPr>
                  <w:rStyle w:val="a9"/>
                  <w:rFonts w:hint="eastAsia"/>
                  <w:b w:val="0"/>
                  <w:sz w:val="18"/>
                  <w:szCs w:val="18"/>
                </w:rPr>
                <w:t>试题问题类型</w:t>
              </w:r>
            </w:ins>
          </w:p>
        </w:tc>
        <w:tc>
          <w:tcPr>
            <w:tcW w:w="7138" w:type="dxa"/>
            <w:tcBorders>
              <w:top w:val="single" w:sz="4" w:space="0" w:color="000000"/>
              <w:left w:val="single" w:sz="4" w:space="0" w:color="000000"/>
              <w:bottom w:val="single" w:sz="4" w:space="0" w:color="000000"/>
              <w:right w:val="single" w:sz="4" w:space="0" w:color="000000"/>
            </w:tcBorders>
            <w:hideMark/>
          </w:tcPr>
          <w:p w:rsidR="00F53674" w:rsidRPr="00F10F04" w:rsidRDefault="00F53674" w:rsidP="00F53674">
            <w:pPr>
              <w:pStyle w:val="M"/>
              <w:ind w:firstLine="0"/>
              <w:rPr>
                <w:ins w:id="1082" w:author="Eric" w:date="2011-02-18T17:35:00Z"/>
                <w:rStyle w:val="a9"/>
                <w:b w:val="0"/>
                <w:sz w:val="18"/>
                <w:szCs w:val="18"/>
              </w:rPr>
            </w:pPr>
            <w:ins w:id="1083" w:author="Eric" w:date="2011-02-18T17:35:00Z">
              <w:r>
                <w:rPr>
                  <w:rStyle w:val="a9"/>
                  <w:rFonts w:hint="eastAsia"/>
                  <w:b w:val="0"/>
                  <w:sz w:val="18"/>
                  <w:szCs w:val="18"/>
                </w:rPr>
                <w:t>Text</w:t>
              </w:r>
            </w:ins>
          </w:p>
        </w:tc>
      </w:tr>
      <w:tr w:rsidR="00F53674" w:rsidRPr="00F10F04" w:rsidTr="00F53674">
        <w:trPr>
          <w:ins w:id="1084" w:author="Eric" w:date="2011-02-18T17:35:00Z"/>
        </w:trPr>
        <w:tc>
          <w:tcPr>
            <w:tcW w:w="1384" w:type="dxa"/>
            <w:tcBorders>
              <w:top w:val="single" w:sz="4" w:space="0" w:color="000000"/>
              <w:left w:val="single" w:sz="4" w:space="0" w:color="000000"/>
              <w:bottom w:val="single" w:sz="4" w:space="0" w:color="000000"/>
              <w:right w:val="single" w:sz="4" w:space="0" w:color="000000"/>
            </w:tcBorders>
            <w:hideMark/>
          </w:tcPr>
          <w:p w:rsidR="00F53674" w:rsidRPr="00F10F04" w:rsidRDefault="00F53674" w:rsidP="00F53674">
            <w:pPr>
              <w:pStyle w:val="M"/>
              <w:ind w:firstLine="0"/>
              <w:rPr>
                <w:ins w:id="1085" w:author="Eric" w:date="2011-02-18T17:35:00Z"/>
                <w:rStyle w:val="a9"/>
                <w:b w:val="0"/>
                <w:sz w:val="18"/>
                <w:szCs w:val="18"/>
              </w:rPr>
            </w:pPr>
            <w:ins w:id="1086" w:author="Eric" w:date="2011-02-18T17:35:00Z">
              <w:r w:rsidRPr="00965CA1">
                <w:rPr>
                  <w:rStyle w:val="a9"/>
                  <w:rFonts w:hint="eastAsia"/>
                  <w:b w:val="0"/>
                  <w:sz w:val="18"/>
                  <w:szCs w:val="18"/>
                </w:rPr>
                <w:t>流程性试题</w:t>
              </w:r>
            </w:ins>
          </w:p>
        </w:tc>
        <w:tc>
          <w:tcPr>
            <w:tcW w:w="7138" w:type="dxa"/>
            <w:tcBorders>
              <w:top w:val="single" w:sz="4" w:space="0" w:color="000000"/>
              <w:left w:val="single" w:sz="4" w:space="0" w:color="000000"/>
              <w:bottom w:val="single" w:sz="4" w:space="0" w:color="000000"/>
              <w:right w:val="single" w:sz="4" w:space="0" w:color="000000"/>
            </w:tcBorders>
            <w:hideMark/>
          </w:tcPr>
          <w:p w:rsidR="00F53674" w:rsidRPr="00F10F04" w:rsidRDefault="00F53674" w:rsidP="00F53674">
            <w:pPr>
              <w:pStyle w:val="M"/>
              <w:ind w:firstLine="0"/>
              <w:rPr>
                <w:ins w:id="1087" w:author="Eric" w:date="2011-02-18T17:35:00Z"/>
                <w:rStyle w:val="a9"/>
                <w:b w:val="0"/>
                <w:sz w:val="18"/>
                <w:szCs w:val="18"/>
              </w:rPr>
            </w:pPr>
            <w:ins w:id="1088" w:author="Eric" w:date="2011-02-18T17:35:00Z">
              <w:r>
                <w:rPr>
                  <w:rStyle w:val="a9"/>
                  <w:rFonts w:hint="eastAsia"/>
                  <w:b w:val="0"/>
                  <w:sz w:val="18"/>
                  <w:szCs w:val="18"/>
                </w:rPr>
                <w:t>是</w:t>
              </w:r>
            </w:ins>
          </w:p>
        </w:tc>
      </w:tr>
      <w:tr w:rsidR="00F53674" w:rsidRPr="00F10F04" w:rsidTr="00F53674">
        <w:trPr>
          <w:ins w:id="1089" w:author="Eric" w:date="2011-02-18T17:35:00Z"/>
        </w:trPr>
        <w:tc>
          <w:tcPr>
            <w:tcW w:w="1384" w:type="dxa"/>
            <w:tcBorders>
              <w:top w:val="single" w:sz="4" w:space="0" w:color="000000"/>
              <w:left w:val="single" w:sz="4" w:space="0" w:color="000000"/>
              <w:bottom w:val="single" w:sz="4" w:space="0" w:color="000000"/>
              <w:right w:val="single" w:sz="4" w:space="0" w:color="000000"/>
            </w:tcBorders>
            <w:hideMark/>
          </w:tcPr>
          <w:p w:rsidR="00F53674" w:rsidRPr="00F10F04" w:rsidRDefault="00F53674" w:rsidP="00F53674">
            <w:pPr>
              <w:pStyle w:val="M"/>
              <w:ind w:firstLine="0"/>
              <w:rPr>
                <w:ins w:id="1090" w:author="Eric" w:date="2011-02-18T17:35:00Z"/>
                <w:rStyle w:val="a9"/>
                <w:b w:val="0"/>
                <w:sz w:val="18"/>
                <w:szCs w:val="18"/>
              </w:rPr>
            </w:pPr>
            <w:ins w:id="1091" w:author="Eric" w:date="2011-02-18T17:35:00Z">
              <w:r>
                <w:rPr>
                  <w:rFonts w:hint="eastAsia"/>
                </w:rPr>
                <w:t>示例</w:t>
              </w:r>
            </w:ins>
          </w:p>
        </w:tc>
        <w:tc>
          <w:tcPr>
            <w:tcW w:w="7138" w:type="dxa"/>
            <w:tcBorders>
              <w:top w:val="single" w:sz="4" w:space="0" w:color="000000"/>
              <w:left w:val="single" w:sz="4" w:space="0" w:color="000000"/>
              <w:bottom w:val="single" w:sz="4" w:space="0" w:color="000000"/>
              <w:right w:val="single" w:sz="4" w:space="0" w:color="000000"/>
            </w:tcBorders>
            <w:hideMark/>
          </w:tcPr>
          <w:p w:rsidR="00F53674" w:rsidRPr="00965CA1" w:rsidRDefault="00F53674" w:rsidP="00F53674">
            <w:pPr>
              <w:pStyle w:val="M"/>
              <w:spacing w:line="240" w:lineRule="auto"/>
              <w:ind w:firstLine="0"/>
              <w:rPr>
                <w:ins w:id="1092" w:author="Eric" w:date="2011-02-18T17:35:00Z"/>
                <w:rStyle w:val="a9"/>
                <w:b w:val="0"/>
                <w:sz w:val="18"/>
                <w:szCs w:val="18"/>
              </w:rPr>
            </w:pPr>
            <w:ins w:id="1093" w:author="Eric" w:date="2011-02-18T17:35:00Z">
              <w:r w:rsidRPr="00965CA1">
                <w:rPr>
                  <w:rStyle w:val="a9"/>
                  <w:b w:val="0"/>
                  <w:sz w:val="18"/>
                  <w:szCs w:val="18"/>
                </w:rPr>
                <w:t>&lt;assessmentItem identifier="</w:t>
              </w:r>
              <w:r w:rsidRPr="00FC0028">
                <w:rPr>
                  <w:rStyle w:val="a9"/>
                  <w:b w:val="0"/>
                  <w:sz w:val="18"/>
                  <w:szCs w:val="18"/>
                </w:rPr>
                <w:t>sflep-</w:t>
              </w:r>
              <w:r>
                <w:rPr>
                  <w:rStyle w:val="a9"/>
                  <w:rFonts w:hint="eastAsia"/>
                  <w:b w:val="0"/>
                  <w:sz w:val="18"/>
                  <w:szCs w:val="18"/>
                </w:rPr>
                <w:t>ni</w:t>
              </w:r>
              <w:r w:rsidRPr="00FC0028">
                <w:rPr>
                  <w:rStyle w:val="a9"/>
                  <w:b w:val="0"/>
                  <w:sz w:val="18"/>
                  <w:szCs w:val="18"/>
                </w:rPr>
                <w:t>-</w:t>
              </w:r>
              <w:r>
                <w:rPr>
                  <w:rStyle w:val="a9"/>
                  <w:rFonts w:hint="eastAsia"/>
                  <w:b w:val="0"/>
                  <w:sz w:val="18"/>
                  <w:szCs w:val="18"/>
                </w:rPr>
                <w:t>39</w:t>
              </w:r>
              <w:r w:rsidRPr="00FC0028">
                <w:rPr>
                  <w:rStyle w:val="a9"/>
                  <w:b w:val="0"/>
                  <w:sz w:val="18"/>
                  <w:szCs w:val="18"/>
                </w:rPr>
                <w:t>-</w:t>
              </w:r>
              <w:r>
                <w:rPr>
                  <w:rStyle w:val="a9"/>
                  <w:rFonts w:hint="eastAsia"/>
                  <w:b w:val="0"/>
                  <w:sz w:val="18"/>
                  <w:szCs w:val="18"/>
                </w:rPr>
                <w:t>678</w:t>
              </w:r>
              <w:r w:rsidRPr="00965CA1">
                <w:rPr>
                  <w:rStyle w:val="a9"/>
                  <w:b w:val="0"/>
                  <w:sz w:val="18"/>
                  <w:szCs w:val="18"/>
                </w:rPr>
                <w:t>" type="</w:t>
              </w:r>
              <w:r w:rsidRPr="00485D5B">
                <w:rPr>
                  <w:rStyle w:val="a9"/>
                  <w:b w:val="0"/>
                  <w:sz w:val="18"/>
                  <w:szCs w:val="18"/>
                </w:rPr>
                <w:t>ab_ListeningShortAnswerQuestion</w:t>
              </w:r>
              <w:r>
                <w:rPr>
                  <w:rStyle w:val="a9"/>
                  <w:b w:val="0"/>
                  <w:sz w:val="18"/>
                  <w:szCs w:val="18"/>
                </w:rPr>
                <w:t>”</w:t>
              </w:r>
              <w:r>
                <w:rPr>
                  <w:rStyle w:val="a9"/>
                  <w:rFonts w:hint="eastAsia"/>
                  <w:b w:val="0"/>
                  <w:sz w:val="18"/>
                  <w:szCs w:val="18"/>
                </w:rPr>
                <w:t xml:space="preserve"> </w:t>
              </w:r>
              <w:r>
                <w:rPr>
                  <w:rStyle w:val="a9"/>
                  <w:b w:val="0"/>
                  <w:sz w:val="18"/>
                  <w:szCs w:val="18"/>
                </w:rPr>
                <w:t>level="</w:t>
              </w:r>
              <w:r>
                <w:rPr>
                  <w:rStyle w:val="a9"/>
                  <w:rFonts w:hint="eastAsia"/>
                  <w:b w:val="0"/>
                  <w:sz w:val="18"/>
                  <w:szCs w:val="18"/>
                </w:rPr>
                <w:t>A</w:t>
              </w:r>
              <w:r w:rsidRPr="00965CA1">
                <w:rPr>
                  <w:rStyle w:val="a9"/>
                  <w:b w:val="0"/>
                  <w:sz w:val="18"/>
                  <w:szCs w:val="18"/>
                </w:rPr>
                <w:t>"&gt;</w:t>
              </w:r>
            </w:ins>
          </w:p>
          <w:p w:rsidR="00F53674" w:rsidRDefault="00F53674" w:rsidP="00F53674">
            <w:pPr>
              <w:pStyle w:val="M"/>
              <w:spacing w:line="240" w:lineRule="auto"/>
              <w:rPr>
                <w:ins w:id="1094" w:author="Eric" w:date="2011-02-18T17:35:00Z"/>
                <w:rStyle w:val="a9"/>
                <w:b w:val="0"/>
                <w:sz w:val="18"/>
                <w:szCs w:val="18"/>
              </w:rPr>
            </w:pPr>
            <w:ins w:id="1095" w:author="Eric" w:date="2011-02-18T17:35:00Z">
              <w:r w:rsidRPr="00A83893">
                <w:rPr>
                  <w:rStyle w:val="a9"/>
                  <w:b w:val="0"/>
                  <w:sz w:val="18"/>
                  <w:szCs w:val="18"/>
                </w:rPr>
                <w:lastRenderedPageBreak/>
                <w:t>&lt;prompt&gt;</w:t>
              </w:r>
            </w:ins>
          </w:p>
          <w:p w:rsidR="00F53674" w:rsidRDefault="00F53674" w:rsidP="00F53674">
            <w:pPr>
              <w:pStyle w:val="M"/>
              <w:spacing w:line="240" w:lineRule="auto"/>
              <w:rPr>
                <w:ins w:id="1096" w:author="Eric" w:date="2011-02-18T17:35:00Z"/>
                <w:rStyle w:val="a9"/>
                <w:b w:val="0"/>
                <w:sz w:val="18"/>
                <w:szCs w:val="18"/>
              </w:rPr>
            </w:pPr>
            <w:ins w:id="1097" w:author="Eric" w:date="2011-02-18T17:35:00Z">
              <w:r>
                <w:rPr>
                  <w:rStyle w:val="a9"/>
                  <w:rFonts w:hint="eastAsia"/>
                  <w:b w:val="0"/>
                  <w:sz w:val="18"/>
                  <w:szCs w:val="18"/>
                </w:rPr>
                <w:tab/>
              </w:r>
              <w:r w:rsidRPr="00A83893">
                <w:rPr>
                  <w:rStyle w:val="a9"/>
                  <w:b w:val="0"/>
                  <w:sz w:val="18"/>
                  <w:szCs w:val="18"/>
                </w:rPr>
                <w:t>&lt;sound</w:t>
              </w:r>
              <w:r>
                <w:rPr>
                  <w:rStyle w:val="a9"/>
                  <w:rFonts w:hint="eastAsia"/>
                  <w:b w:val="0"/>
                  <w:sz w:val="18"/>
                  <w:szCs w:val="18"/>
                </w:rPr>
                <w:t xml:space="preserve"> duration="60" src</w:t>
              </w:r>
              <w:r w:rsidRPr="00A83893">
                <w:rPr>
                  <w:rStyle w:val="a9"/>
                  <w:b w:val="0"/>
                  <w:sz w:val="18"/>
                  <w:szCs w:val="18"/>
                </w:rPr>
                <w:t>="</w:t>
              </w:r>
              <w:r w:rsidRPr="009D712E">
                <w:rPr>
                  <w:rStyle w:val="a9"/>
                  <w:b w:val="0"/>
                  <w:sz w:val="18"/>
                  <w:szCs w:val="18"/>
                </w:rPr>
                <w:t>sound/</w:t>
              </w:r>
              <w:r w:rsidRPr="00FC0028">
                <w:rPr>
                  <w:rStyle w:val="a9"/>
                  <w:b w:val="0"/>
                  <w:sz w:val="18"/>
                  <w:szCs w:val="18"/>
                </w:rPr>
                <w:t>sflep-</w:t>
              </w:r>
              <w:r>
                <w:rPr>
                  <w:rStyle w:val="a9"/>
                  <w:rFonts w:hint="eastAsia"/>
                  <w:b w:val="0"/>
                  <w:sz w:val="18"/>
                  <w:szCs w:val="18"/>
                </w:rPr>
                <w:t>ni</w:t>
              </w:r>
              <w:r w:rsidRPr="00FC0028">
                <w:rPr>
                  <w:rStyle w:val="a9"/>
                  <w:b w:val="0"/>
                  <w:sz w:val="18"/>
                  <w:szCs w:val="18"/>
                </w:rPr>
                <w:t>-</w:t>
              </w:r>
              <w:r>
                <w:rPr>
                  <w:rStyle w:val="a9"/>
                  <w:rFonts w:hint="eastAsia"/>
                  <w:b w:val="0"/>
                  <w:sz w:val="18"/>
                  <w:szCs w:val="18"/>
                </w:rPr>
                <w:t>39</w:t>
              </w:r>
              <w:r w:rsidRPr="00FC0028">
                <w:rPr>
                  <w:rStyle w:val="a9"/>
                  <w:b w:val="0"/>
                  <w:sz w:val="18"/>
                  <w:szCs w:val="18"/>
                </w:rPr>
                <w:t>-</w:t>
              </w:r>
              <w:r>
                <w:rPr>
                  <w:rStyle w:val="a9"/>
                  <w:rFonts w:hint="eastAsia"/>
                  <w:b w:val="0"/>
                  <w:sz w:val="18"/>
                  <w:szCs w:val="18"/>
                </w:rPr>
                <w:t>678-1</w:t>
              </w:r>
              <w:r>
                <w:rPr>
                  <w:rStyle w:val="a9"/>
                  <w:b w:val="0"/>
                  <w:sz w:val="18"/>
                  <w:szCs w:val="18"/>
                </w:rPr>
                <w:t>.mp3</w:t>
              </w:r>
              <w:r w:rsidRPr="00A83893">
                <w:rPr>
                  <w:rStyle w:val="a9"/>
                  <w:b w:val="0"/>
                  <w:sz w:val="18"/>
                  <w:szCs w:val="18"/>
                </w:rPr>
                <w:t>"&gt;</w:t>
              </w:r>
            </w:ins>
          </w:p>
          <w:p w:rsidR="00F53674" w:rsidRDefault="00F53674" w:rsidP="00F53674">
            <w:pPr>
              <w:pStyle w:val="M"/>
              <w:spacing w:line="240" w:lineRule="auto"/>
              <w:rPr>
                <w:ins w:id="1098" w:author="Eric" w:date="2011-02-18T17:35:00Z"/>
                <w:rStyle w:val="a9"/>
                <w:b w:val="0"/>
                <w:sz w:val="18"/>
                <w:szCs w:val="18"/>
              </w:rPr>
            </w:pPr>
            <w:ins w:id="1099" w:author="Eric" w:date="2011-02-18T17:35:00Z">
              <w:r>
                <w:rPr>
                  <w:rStyle w:val="a9"/>
                  <w:rFonts w:hint="eastAsia"/>
                  <w:b w:val="0"/>
                  <w:sz w:val="18"/>
                  <w:szCs w:val="18"/>
                </w:rPr>
                <w:tab/>
              </w:r>
              <w:r>
                <w:rPr>
                  <w:rStyle w:val="a9"/>
                  <w:rFonts w:hint="eastAsia"/>
                  <w:b w:val="0"/>
                  <w:sz w:val="18"/>
                  <w:szCs w:val="18"/>
                </w:rPr>
                <w:tab/>
                <w:t>&lt;</w:t>
              </w:r>
              <w:r w:rsidRPr="00E62594">
                <w:rPr>
                  <w:rStyle w:val="a9"/>
                  <w:b w:val="0"/>
                  <w:sz w:val="18"/>
                  <w:szCs w:val="18"/>
                </w:rPr>
                <w:t>transcript</w:t>
              </w:r>
              <w:r>
                <w:rPr>
                  <w:rStyle w:val="a9"/>
                  <w:rFonts w:hint="eastAsia"/>
                  <w:b w:val="0"/>
                  <w:sz w:val="18"/>
                  <w:szCs w:val="18"/>
                </w:rPr>
                <w:t>&gt;the passage&lt;/</w:t>
              </w:r>
              <w:r w:rsidRPr="00E62594">
                <w:rPr>
                  <w:rStyle w:val="a9"/>
                  <w:b w:val="0"/>
                  <w:sz w:val="18"/>
                  <w:szCs w:val="18"/>
                </w:rPr>
                <w:t>transcript</w:t>
              </w:r>
              <w:r>
                <w:rPr>
                  <w:rStyle w:val="a9"/>
                  <w:rFonts w:hint="eastAsia"/>
                  <w:b w:val="0"/>
                  <w:sz w:val="18"/>
                  <w:szCs w:val="18"/>
                </w:rPr>
                <w:t>&gt;</w:t>
              </w:r>
            </w:ins>
          </w:p>
          <w:p w:rsidR="00F53674" w:rsidRDefault="00F53674" w:rsidP="00F53674">
            <w:pPr>
              <w:pStyle w:val="M"/>
              <w:spacing w:line="240" w:lineRule="auto"/>
              <w:rPr>
                <w:ins w:id="1100" w:author="Eric" w:date="2011-02-18T17:35:00Z"/>
                <w:rStyle w:val="a9"/>
                <w:b w:val="0"/>
                <w:sz w:val="18"/>
                <w:szCs w:val="18"/>
              </w:rPr>
            </w:pPr>
            <w:ins w:id="1101" w:author="Eric" w:date="2011-02-18T17:35:00Z">
              <w:r>
                <w:rPr>
                  <w:rStyle w:val="a9"/>
                  <w:rFonts w:hint="eastAsia"/>
                  <w:b w:val="0"/>
                  <w:sz w:val="18"/>
                  <w:szCs w:val="18"/>
                </w:rPr>
                <w:tab/>
                <w:t>&lt;/sound&gt;</w:t>
              </w:r>
            </w:ins>
          </w:p>
          <w:p w:rsidR="00F53674" w:rsidRDefault="00F53674" w:rsidP="00F53674">
            <w:pPr>
              <w:pStyle w:val="M"/>
              <w:spacing w:line="240" w:lineRule="auto"/>
              <w:ind w:leftChars="200" w:left="420" w:firstLine="0"/>
              <w:rPr>
                <w:ins w:id="1102" w:author="Eric" w:date="2011-02-18T17:35:00Z"/>
                <w:rStyle w:val="a9"/>
                <w:b w:val="0"/>
                <w:sz w:val="18"/>
                <w:szCs w:val="18"/>
              </w:rPr>
            </w:pPr>
            <w:ins w:id="1103" w:author="Eric" w:date="2011-02-18T17:35:00Z">
              <w:r>
                <w:rPr>
                  <w:rStyle w:val="a9"/>
                  <w:b w:val="0"/>
                  <w:sz w:val="18"/>
                  <w:szCs w:val="18"/>
                </w:rPr>
                <w:tab/>
              </w:r>
              <w:r>
                <w:rPr>
                  <w:rStyle w:val="a9"/>
                  <w:rFonts w:hint="eastAsia"/>
                  <w:b w:val="0"/>
                  <w:sz w:val="18"/>
                  <w:szCs w:val="18"/>
                </w:rPr>
                <w:t xml:space="preserve">&lt;text&gt;&lt;b&gt;Question 12 to 15 are based on the passage you have just </w:t>
              </w:r>
              <w:r>
                <w:rPr>
                  <w:rStyle w:val="a9"/>
                  <w:b w:val="0"/>
                  <w:sz w:val="18"/>
                  <w:szCs w:val="18"/>
                </w:rPr>
                <w:tab/>
              </w:r>
              <w:r>
                <w:rPr>
                  <w:rStyle w:val="a9"/>
                  <w:rFonts w:hint="eastAsia"/>
                  <w:b w:val="0"/>
                  <w:sz w:val="18"/>
                  <w:szCs w:val="18"/>
                </w:rPr>
                <w:t>heard.&gt;&lt;/b&gt;</w:t>
              </w:r>
            </w:ins>
          </w:p>
          <w:p w:rsidR="00F53674" w:rsidRDefault="00F53674" w:rsidP="00F53674">
            <w:pPr>
              <w:pStyle w:val="M"/>
              <w:spacing w:line="240" w:lineRule="auto"/>
              <w:rPr>
                <w:ins w:id="1104" w:author="Eric" w:date="2011-02-18T17:35:00Z"/>
                <w:rStyle w:val="a9"/>
                <w:b w:val="0"/>
                <w:sz w:val="18"/>
                <w:szCs w:val="18"/>
              </w:rPr>
            </w:pPr>
            <w:ins w:id="1105" w:author="Eric" w:date="2011-02-18T17:35:00Z">
              <w:r>
                <w:rPr>
                  <w:rStyle w:val="a9"/>
                  <w:b w:val="0"/>
                  <w:sz w:val="18"/>
                  <w:szCs w:val="18"/>
                </w:rPr>
                <w:tab/>
              </w:r>
              <w:r>
                <w:rPr>
                  <w:rStyle w:val="a9"/>
                  <w:rFonts w:hint="eastAsia"/>
                  <w:b w:val="0"/>
                  <w:sz w:val="18"/>
                  <w:szCs w:val="18"/>
                </w:rPr>
                <w:t>&lt;/text&gt;</w:t>
              </w:r>
            </w:ins>
          </w:p>
          <w:p w:rsidR="00F53674" w:rsidRDefault="00F53674" w:rsidP="00F53674">
            <w:pPr>
              <w:pStyle w:val="M"/>
              <w:spacing w:line="240" w:lineRule="auto"/>
              <w:rPr>
                <w:ins w:id="1106" w:author="Eric" w:date="2011-02-18T17:35:00Z"/>
                <w:rStyle w:val="a9"/>
                <w:b w:val="0"/>
                <w:sz w:val="18"/>
                <w:szCs w:val="18"/>
              </w:rPr>
            </w:pPr>
            <w:ins w:id="1107" w:author="Eric" w:date="2011-02-18T17:35:00Z">
              <w:r>
                <w:rPr>
                  <w:rStyle w:val="a9"/>
                  <w:b w:val="0"/>
                  <w:sz w:val="18"/>
                  <w:szCs w:val="18"/>
                </w:rPr>
                <w:tab/>
              </w:r>
              <w:r>
                <w:rPr>
                  <w:rStyle w:val="a9"/>
                  <w:rFonts w:hint="eastAsia"/>
                  <w:b w:val="0"/>
                  <w:sz w:val="18"/>
                  <w:szCs w:val="18"/>
                </w:rPr>
                <w:t>&lt;!</w:t>
              </w:r>
              <w:r>
                <w:rPr>
                  <w:rStyle w:val="a9"/>
                  <w:b w:val="0"/>
                  <w:sz w:val="18"/>
                  <w:szCs w:val="18"/>
                </w:rPr>
                <w:t>—</w:t>
              </w:r>
              <w:r>
                <w:rPr>
                  <w:rStyle w:val="a9"/>
                  <w:rFonts w:hint="eastAsia"/>
                  <w:b w:val="0"/>
                  <w:sz w:val="18"/>
                  <w:szCs w:val="18"/>
                </w:rPr>
                <w:t>上述文字的声音</w:t>
              </w:r>
              <w:r>
                <w:rPr>
                  <w:rStyle w:val="a9"/>
                  <w:rFonts w:hint="eastAsia"/>
                  <w:b w:val="0"/>
                  <w:sz w:val="18"/>
                  <w:szCs w:val="18"/>
                </w:rPr>
                <w:t>--&gt;</w:t>
              </w:r>
            </w:ins>
          </w:p>
          <w:p w:rsidR="00F53674" w:rsidRPr="00A83893" w:rsidRDefault="00F53674" w:rsidP="00F53674">
            <w:pPr>
              <w:pStyle w:val="M"/>
              <w:spacing w:line="240" w:lineRule="auto"/>
              <w:rPr>
                <w:ins w:id="1108" w:author="Eric" w:date="2011-02-18T17:35:00Z"/>
                <w:rStyle w:val="a9"/>
                <w:b w:val="0"/>
                <w:sz w:val="18"/>
                <w:szCs w:val="18"/>
              </w:rPr>
            </w:pPr>
            <w:ins w:id="1109" w:author="Eric" w:date="2011-02-18T17:35:00Z">
              <w:r>
                <w:rPr>
                  <w:rStyle w:val="a9"/>
                  <w:rFonts w:hint="eastAsia"/>
                  <w:b w:val="0"/>
                  <w:sz w:val="18"/>
                  <w:szCs w:val="18"/>
                </w:rPr>
                <w:tab/>
              </w:r>
              <w:r w:rsidRPr="009D712E">
                <w:rPr>
                  <w:rStyle w:val="a9"/>
                  <w:b w:val="0"/>
                  <w:sz w:val="18"/>
                  <w:szCs w:val="18"/>
                </w:rPr>
                <w:t>&lt;sound</w:t>
              </w:r>
              <w:r>
                <w:rPr>
                  <w:rStyle w:val="a9"/>
                  <w:rFonts w:hint="eastAsia"/>
                  <w:b w:val="0"/>
                  <w:sz w:val="18"/>
                  <w:szCs w:val="18"/>
                </w:rPr>
                <w:t xml:space="preserve"> duration="10" src</w:t>
              </w:r>
              <w:r w:rsidRPr="009D712E">
                <w:rPr>
                  <w:rStyle w:val="a9"/>
                  <w:b w:val="0"/>
                  <w:sz w:val="18"/>
                  <w:szCs w:val="18"/>
                </w:rPr>
                <w:t>="sound/</w:t>
              </w:r>
              <w:r>
                <w:rPr>
                  <w:rStyle w:val="a9"/>
                  <w:rFonts w:hint="eastAsia"/>
                  <w:b w:val="0"/>
                  <w:sz w:val="18"/>
                  <w:szCs w:val="18"/>
                </w:rPr>
                <w:t>sflep-ni-39-678-2</w:t>
              </w:r>
              <w:r>
                <w:rPr>
                  <w:rStyle w:val="a9"/>
                  <w:b w:val="0"/>
                  <w:sz w:val="18"/>
                  <w:szCs w:val="18"/>
                </w:rPr>
                <w:t>.mp3"</w:t>
              </w:r>
              <w:r>
                <w:rPr>
                  <w:rStyle w:val="a9"/>
                  <w:rFonts w:hint="eastAsia"/>
                  <w:b w:val="0"/>
                  <w:sz w:val="18"/>
                  <w:szCs w:val="18"/>
                </w:rPr>
                <w:t xml:space="preserve"> /&gt;</w:t>
              </w:r>
            </w:ins>
          </w:p>
          <w:p w:rsidR="00F53674" w:rsidRPr="00A83893" w:rsidRDefault="00F53674" w:rsidP="00F53674">
            <w:pPr>
              <w:pStyle w:val="M"/>
              <w:spacing w:line="240" w:lineRule="auto"/>
              <w:rPr>
                <w:ins w:id="1110" w:author="Eric" w:date="2011-02-18T17:35:00Z"/>
                <w:rStyle w:val="a9"/>
                <w:b w:val="0"/>
                <w:sz w:val="18"/>
                <w:szCs w:val="18"/>
              </w:rPr>
            </w:pPr>
            <w:ins w:id="1111" w:author="Eric" w:date="2011-02-18T17:35:00Z">
              <w:r w:rsidRPr="00A83893">
                <w:rPr>
                  <w:rStyle w:val="a9"/>
                  <w:b w:val="0"/>
                  <w:sz w:val="18"/>
                  <w:szCs w:val="18"/>
                </w:rPr>
                <w:t>&lt;/prompt&gt;</w:t>
              </w:r>
            </w:ins>
          </w:p>
          <w:p w:rsidR="00F53674" w:rsidRDefault="00F53674" w:rsidP="00F53674">
            <w:pPr>
              <w:pStyle w:val="M"/>
              <w:spacing w:line="240" w:lineRule="auto"/>
              <w:rPr>
                <w:ins w:id="1112" w:author="Eric" w:date="2011-02-18T17:35:00Z"/>
                <w:rStyle w:val="a9"/>
                <w:b w:val="0"/>
                <w:sz w:val="18"/>
                <w:szCs w:val="18"/>
              </w:rPr>
            </w:pPr>
            <w:ins w:id="1113" w:author="Eric" w:date="2011-02-18T17:35:00Z">
              <w:r w:rsidRPr="00662B04">
                <w:rPr>
                  <w:rStyle w:val="a9"/>
                  <w:b w:val="0"/>
                  <w:sz w:val="18"/>
                  <w:szCs w:val="18"/>
                </w:rPr>
                <w:t>&lt;question type="</w:t>
              </w:r>
              <w:r>
                <w:rPr>
                  <w:rStyle w:val="a9"/>
                  <w:rFonts w:hint="eastAsia"/>
                  <w:b w:val="0"/>
                  <w:sz w:val="18"/>
                  <w:szCs w:val="18"/>
                </w:rPr>
                <w:t>text</w:t>
              </w:r>
              <w:r w:rsidRPr="00662B04">
                <w:rPr>
                  <w:rStyle w:val="a9"/>
                  <w:b w:val="0"/>
                  <w:sz w:val="18"/>
                  <w:szCs w:val="18"/>
                </w:rPr>
                <w:t>"</w:t>
              </w:r>
              <w:r>
                <w:rPr>
                  <w:rStyle w:val="a9"/>
                  <w:rFonts w:hint="eastAsia"/>
                  <w:b w:val="0"/>
                  <w:sz w:val="18"/>
                  <w:szCs w:val="18"/>
                </w:rPr>
                <w:t xml:space="preserve"> length=</w:t>
              </w:r>
              <w:r w:rsidRPr="00662B04">
                <w:rPr>
                  <w:rStyle w:val="a9"/>
                  <w:b w:val="0"/>
                  <w:sz w:val="18"/>
                  <w:szCs w:val="18"/>
                </w:rPr>
                <w:t>"</w:t>
              </w:r>
              <w:r>
                <w:rPr>
                  <w:rStyle w:val="a9"/>
                  <w:rFonts w:hint="eastAsia"/>
                  <w:b w:val="0"/>
                  <w:sz w:val="18"/>
                  <w:szCs w:val="18"/>
                </w:rPr>
                <w:t>20</w:t>
              </w:r>
              <w:r w:rsidRPr="00662B04">
                <w:rPr>
                  <w:rStyle w:val="a9"/>
                  <w:b w:val="0"/>
                  <w:sz w:val="18"/>
                  <w:szCs w:val="18"/>
                </w:rPr>
                <w:t>"&gt;</w:t>
              </w:r>
            </w:ins>
          </w:p>
          <w:p w:rsidR="00F53674" w:rsidRDefault="00F53674" w:rsidP="00F53674">
            <w:pPr>
              <w:pStyle w:val="M"/>
              <w:spacing w:line="240" w:lineRule="auto"/>
              <w:rPr>
                <w:ins w:id="1114" w:author="Eric" w:date="2011-02-18T17:35:00Z"/>
                <w:rStyle w:val="a9"/>
                <w:b w:val="0"/>
                <w:sz w:val="18"/>
                <w:szCs w:val="18"/>
              </w:rPr>
            </w:pPr>
            <w:ins w:id="1115" w:author="Eric" w:date="2011-02-18T17:35:00Z">
              <w:r>
                <w:rPr>
                  <w:rStyle w:val="a9"/>
                  <w:rFonts w:hint="eastAsia"/>
                  <w:b w:val="0"/>
                  <w:sz w:val="18"/>
                  <w:szCs w:val="18"/>
                </w:rPr>
                <w:tab/>
              </w:r>
              <w:r w:rsidRPr="009D712E">
                <w:rPr>
                  <w:rStyle w:val="a9"/>
                  <w:b w:val="0"/>
                  <w:sz w:val="18"/>
                  <w:szCs w:val="18"/>
                </w:rPr>
                <w:t>&lt;prompt&gt;</w:t>
              </w:r>
            </w:ins>
          </w:p>
          <w:p w:rsidR="00F53674" w:rsidRDefault="00F53674" w:rsidP="00F53674">
            <w:pPr>
              <w:pStyle w:val="M"/>
              <w:spacing w:line="240" w:lineRule="auto"/>
              <w:rPr>
                <w:ins w:id="1116" w:author="Eric" w:date="2011-02-18T17:35:00Z"/>
                <w:rStyle w:val="a9"/>
                <w:b w:val="0"/>
                <w:sz w:val="18"/>
                <w:szCs w:val="18"/>
              </w:rPr>
            </w:pPr>
            <w:ins w:id="1117" w:author="Eric" w:date="2011-02-18T17:35:00Z">
              <w:r>
                <w:rPr>
                  <w:rStyle w:val="a9"/>
                  <w:b w:val="0"/>
                  <w:sz w:val="18"/>
                  <w:szCs w:val="18"/>
                </w:rPr>
                <w:tab/>
              </w:r>
              <w:r>
                <w:rPr>
                  <w:rStyle w:val="a9"/>
                  <w:rFonts w:hint="eastAsia"/>
                  <w:b w:val="0"/>
                  <w:sz w:val="18"/>
                  <w:szCs w:val="18"/>
                </w:rPr>
                <w:tab/>
                <w:t>&lt;!</w:t>
              </w:r>
              <w:r>
                <w:rPr>
                  <w:rStyle w:val="a9"/>
                  <w:b w:val="0"/>
                  <w:sz w:val="18"/>
                  <w:szCs w:val="18"/>
                </w:rPr>
                <w:t>—</w:t>
              </w:r>
              <w:r>
                <w:rPr>
                  <w:rStyle w:val="a9"/>
                  <w:rFonts w:hint="eastAsia"/>
                  <w:b w:val="0"/>
                  <w:sz w:val="18"/>
                  <w:szCs w:val="18"/>
                </w:rPr>
                <w:t xml:space="preserve">Question X </w:t>
              </w:r>
              <w:r>
                <w:rPr>
                  <w:rStyle w:val="a9"/>
                  <w:rFonts w:hint="eastAsia"/>
                  <w:b w:val="0"/>
                  <w:sz w:val="18"/>
                  <w:szCs w:val="18"/>
                </w:rPr>
                <w:t>声音</w:t>
              </w:r>
              <w:r>
                <w:rPr>
                  <w:rStyle w:val="a9"/>
                  <w:rFonts w:hint="eastAsia"/>
                  <w:b w:val="0"/>
                  <w:sz w:val="18"/>
                  <w:szCs w:val="18"/>
                </w:rPr>
                <w:t>--&gt;</w:t>
              </w:r>
            </w:ins>
          </w:p>
          <w:p w:rsidR="00F53674" w:rsidRDefault="00F53674" w:rsidP="00F53674">
            <w:pPr>
              <w:pStyle w:val="M"/>
              <w:spacing w:line="240" w:lineRule="auto"/>
              <w:rPr>
                <w:ins w:id="1118" w:author="Eric" w:date="2011-02-18T17:35:00Z"/>
                <w:rStyle w:val="a9"/>
                <w:b w:val="0"/>
                <w:sz w:val="18"/>
                <w:szCs w:val="18"/>
              </w:rPr>
            </w:pPr>
            <w:ins w:id="1119" w:author="Eric" w:date="2011-02-18T17:35:00Z">
              <w:r>
                <w:rPr>
                  <w:rStyle w:val="a9"/>
                  <w:rFonts w:hint="eastAsia"/>
                  <w:b w:val="0"/>
                  <w:sz w:val="18"/>
                  <w:szCs w:val="18"/>
                </w:rPr>
                <w:tab/>
              </w:r>
              <w:r>
                <w:rPr>
                  <w:rStyle w:val="a9"/>
                  <w:b w:val="0"/>
                  <w:sz w:val="18"/>
                  <w:szCs w:val="18"/>
                </w:rPr>
                <w:tab/>
              </w:r>
              <w:r w:rsidRPr="009D712E">
                <w:rPr>
                  <w:rStyle w:val="a9"/>
                  <w:b w:val="0"/>
                  <w:sz w:val="18"/>
                  <w:szCs w:val="18"/>
                </w:rPr>
                <w:t>&lt;sound</w:t>
              </w:r>
              <w:r>
                <w:rPr>
                  <w:rStyle w:val="a9"/>
                  <w:rFonts w:hint="eastAsia"/>
                  <w:b w:val="0"/>
                  <w:sz w:val="18"/>
                  <w:szCs w:val="18"/>
                </w:rPr>
                <w:t xml:space="preserve"> duration="5" src</w:t>
              </w:r>
              <w:r w:rsidRPr="009D712E">
                <w:rPr>
                  <w:rStyle w:val="a9"/>
                  <w:b w:val="0"/>
                  <w:sz w:val="18"/>
                  <w:szCs w:val="18"/>
                </w:rPr>
                <w:t>=" sound/</w:t>
              </w:r>
              <w:r>
                <w:rPr>
                  <w:rStyle w:val="a9"/>
                  <w:rFonts w:hint="eastAsia"/>
                  <w:b w:val="0"/>
                  <w:sz w:val="18"/>
                  <w:szCs w:val="18"/>
                </w:rPr>
                <w:t>sflep-ni-39-678-3</w:t>
              </w:r>
              <w:r>
                <w:rPr>
                  <w:rStyle w:val="a9"/>
                  <w:b w:val="0"/>
                  <w:sz w:val="18"/>
                  <w:szCs w:val="18"/>
                </w:rPr>
                <w:t>.mp3"</w:t>
              </w:r>
              <w:r>
                <w:rPr>
                  <w:rStyle w:val="a9"/>
                  <w:rFonts w:hint="eastAsia"/>
                  <w:b w:val="0"/>
                  <w:sz w:val="18"/>
                  <w:szCs w:val="18"/>
                </w:rPr>
                <w:t xml:space="preserve"> /&gt;</w:t>
              </w:r>
            </w:ins>
          </w:p>
          <w:p w:rsidR="00F53674" w:rsidRDefault="00F53674" w:rsidP="00F53674">
            <w:pPr>
              <w:pStyle w:val="M"/>
              <w:spacing w:line="240" w:lineRule="auto"/>
              <w:rPr>
                <w:ins w:id="1120" w:author="Eric" w:date="2011-02-18T17:35:00Z"/>
                <w:rStyle w:val="a9"/>
                <w:b w:val="0"/>
                <w:sz w:val="18"/>
                <w:szCs w:val="18"/>
              </w:rPr>
            </w:pPr>
            <w:ins w:id="1121" w:author="Eric" w:date="2011-02-18T17:35:00Z">
              <w:r>
                <w:rPr>
                  <w:rStyle w:val="a9"/>
                  <w:rFonts w:hint="eastAsia"/>
                  <w:b w:val="0"/>
                  <w:sz w:val="18"/>
                  <w:szCs w:val="18"/>
                </w:rPr>
                <w:tab/>
              </w:r>
              <w:r>
                <w:rPr>
                  <w:rStyle w:val="a9"/>
                  <w:b w:val="0"/>
                  <w:sz w:val="18"/>
                  <w:szCs w:val="18"/>
                </w:rPr>
                <w:tab/>
              </w:r>
              <w:r w:rsidRPr="009D712E">
                <w:rPr>
                  <w:rStyle w:val="a9"/>
                  <w:b w:val="0"/>
                  <w:sz w:val="18"/>
                  <w:szCs w:val="18"/>
                </w:rPr>
                <w:t>&lt;sound</w:t>
              </w:r>
              <w:r>
                <w:rPr>
                  <w:rStyle w:val="a9"/>
                  <w:rFonts w:hint="eastAsia"/>
                  <w:b w:val="0"/>
                  <w:sz w:val="18"/>
                  <w:szCs w:val="18"/>
                </w:rPr>
                <w:t xml:space="preserve"> duration="10" src</w:t>
              </w:r>
              <w:r w:rsidRPr="009D712E">
                <w:rPr>
                  <w:rStyle w:val="a9"/>
                  <w:b w:val="0"/>
                  <w:sz w:val="18"/>
                  <w:szCs w:val="18"/>
                </w:rPr>
                <w:t>="sound/</w:t>
              </w:r>
              <w:r w:rsidRPr="00FC0028">
                <w:rPr>
                  <w:rStyle w:val="a9"/>
                  <w:b w:val="0"/>
                  <w:sz w:val="18"/>
                  <w:szCs w:val="18"/>
                </w:rPr>
                <w:t>sflep-</w:t>
              </w:r>
              <w:r>
                <w:rPr>
                  <w:rStyle w:val="a9"/>
                  <w:rFonts w:hint="eastAsia"/>
                  <w:b w:val="0"/>
                  <w:sz w:val="18"/>
                  <w:szCs w:val="18"/>
                </w:rPr>
                <w:t>ni</w:t>
              </w:r>
              <w:r w:rsidRPr="00FC0028">
                <w:rPr>
                  <w:rStyle w:val="a9"/>
                  <w:b w:val="0"/>
                  <w:sz w:val="18"/>
                  <w:szCs w:val="18"/>
                </w:rPr>
                <w:t>-</w:t>
              </w:r>
              <w:r>
                <w:rPr>
                  <w:rStyle w:val="a9"/>
                  <w:rFonts w:hint="eastAsia"/>
                  <w:b w:val="0"/>
                  <w:sz w:val="18"/>
                  <w:szCs w:val="18"/>
                </w:rPr>
                <w:t>39</w:t>
              </w:r>
              <w:r w:rsidRPr="00FC0028">
                <w:rPr>
                  <w:rStyle w:val="a9"/>
                  <w:b w:val="0"/>
                  <w:sz w:val="18"/>
                  <w:szCs w:val="18"/>
                </w:rPr>
                <w:t>-</w:t>
              </w:r>
              <w:r>
                <w:rPr>
                  <w:rStyle w:val="a9"/>
                  <w:rFonts w:hint="eastAsia"/>
                  <w:b w:val="0"/>
                  <w:sz w:val="18"/>
                  <w:szCs w:val="18"/>
                </w:rPr>
                <w:t>678-4</w:t>
              </w:r>
              <w:r>
                <w:rPr>
                  <w:rStyle w:val="a9"/>
                  <w:b w:val="0"/>
                  <w:sz w:val="18"/>
                  <w:szCs w:val="18"/>
                </w:rPr>
                <w:t>.mp3"</w:t>
              </w:r>
              <w:r w:rsidRPr="009D712E">
                <w:rPr>
                  <w:rStyle w:val="a9"/>
                  <w:b w:val="0"/>
                  <w:sz w:val="18"/>
                  <w:szCs w:val="18"/>
                </w:rPr>
                <w:t>&gt;</w:t>
              </w:r>
            </w:ins>
          </w:p>
          <w:p w:rsidR="00F53674" w:rsidRPr="00561E83" w:rsidRDefault="00F53674" w:rsidP="00F53674">
            <w:pPr>
              <w:pStyle w:val="M"/>
              <w:spacing w:line="240" w:lineRule="auto"/>
              <w:rPr>
                <w:ins w:id="1122" w:author="Eric" w:date="2011-02-18T17:35:00Z"/>
                <w:rStyle w:val="a9"/>
                <w:b w:val="0"/>
                <w:sz w:val="18"/>
                <w:szCs w:val="18"/>
              </w:rPr>
            </w:pPr>
            <w:ins w:id="1123" w:author="Eric" w:date="2011-02-18T17:35:00Z">
              <w:r>
                <w:rPr>
                  <w:rStyle w:val="a9"/>
                  <w:rFonts w:hint="eastAsia"/>
                  <w:b w:val="0"/>
                  <w:sz w:val="18"/>
                  <w:szCs w:val="18"/>
                </w:rPr>
                <w:tab/>
              </w:r>
              <w:r>
                <w:rPr>
                  <w:rStyle w:val="a9"/>
                  <w:b w:val="0"/>
                  <w:sz w:val="18"/>
                  <w:szCs w:val="18"/>
                </w:rPr>
                <w:tab/>
              </w:r>
              <w:r>
                <w:rPr>
                  <w:rStyle w:val="a9"/>
                  <w:b w:val="0"/>
                  <w:sz w:val="18"/>
                  <w:szCs w:val="18"/>
                </w:rPr>
                <w:tab/>
              </w:r>
              <w:r>
                <w:rPr>
                  <w:rStyle w:val="a9"/>
                  <w:rFonts w:hint="eastAsia"/>
                  <w:b w:val="0"/>
                  <w:sz w:val="18"/>
                  <w:szCs w:val="18"/>
                </w:rPr>
                <w:t>&lt;</w:t>
              </w:r>
              <w:proofErr w:type="gramStart"/>
              <w:r w:rsidRPr="00E62594">
                <w:rPr>
                  <w:rStyle w:val="a9"/>
                  <w:b w:val="0"/>
                  <w:sz w:val="18"/>
                  <w:szCs w:val="18"/>
                </w:rPr>
                <w:t>transcript</w:t>
              </w:r>
              <w:r>
                <w:rPr>
                  <w:rStyle w:val="a9"/>
                  <w:rFonts w:hint="eastAsia"/>
                  <w:b w:val="0"/>
                  <w:sz w:val="18"/>
                  <w:szCs w:val="18"/>
                </w:rPr>
                <w:t>&gt;</w:t>
              </w:r>
              <w:proofErr w:type="gramEnd"/>
              <w:r w:rsidRPr="00E62594">
                <w:rPr>
                  <w:rStyle w:val="a9"/>
                  <w:b w:val="0"/>
                  <w:sz w:val="18"/>
                  <w:szCs w:val="18"/>
                </w:rPr>
                <w:t>What was Cathy's job?</w:t>
              </w:r>
              <w:r>
                <w:rPr>
                  <w:rStyle w:val="a9"/>
                  <w:rFonts w:hint="eastAsia"/>
                  <w:b w:val="0"/>
                  <w:sz w:val="18"/>
                  <w:szCs w:val="18"/>
                </w:rPr>
                <w:t>&lt;/</w:t>
              </w:r>
              <w:r w:rsidRPr="00E62594">
                <w:rPr>
                  <w:rStyle w:val="a9"/>
                  <w:b w:val="0"/>
                  <w:sz w:val="18"/>
                  <w:szCs w:val="18"/>
                </w:rPr>
                <w:t>transcript</w:t>
              </w:r>
              <w:r>
                <w:rPr>
                  <w:rStyle w:val="a9"/>
                  <w:rFonts w:hint="eastAsia"/>
                  <w:b w:val="0"/>
                  <w:sz w:val="18"/>
                  <w:szCs w:val="18"/>
                </w:rPr>
                <w:t>&gt;</w:t>
              </w:r>
              <w:r>
                <w:rPr>
                  <w:rStyle w:val="a9"/>
                  <w:b w:val="0"/>
                  <w:sz w:val="18"/>
                  <w:szCs w:val="18"/>
                </w:rPr>
                <w:br/>
              </w:r>
              <w:r>
                <w:rPr>
                  <w:rStyle w:val="a9"/>
                  <w:rFonts w:hint="eastAsia"/>
                  <w:b w:val="0"/>
                  <w:sz w:val="18"/>
                  <w:szCs w:val="18"/>
                </w:rPr>
                <w:tab/>
              </w:r>
              <w:r>
                <w:rPr>
                  <w:rStyle w:val="a9"/>
                  <w:rFonts w:hint="eastAsia"/>
                  <w:b w:val="0"/>
                  <w:sz w:val="18"/>
                  <w:szCs w:val="18"/>
                </w:rPr>
                <w:tab/>
              </w:r>
              <w:r>
                <w:rPr>
                  <w:rStyle w:val="a9"/>
                  <w:b w:val="0"/>
                  <w:sz w:val="18"/>
                  <w:szCs w:val="18"/>
                </w:rPr>
                <w:tab/>
              </w:r>
              <w:r>
                <w:rPr>
                  <w:rStyle w:val="a9"/>
                  <w:rFonts w:hint="eastAsia"/>
                  <w:b w:val="0"/>
                  <w:sz w:val="18"/>
                  <w:szCs w:val="18"/>
                </w:rPr>
                <w:t>&lt;/sound&gt;</w:t>
              </w:r>
              <w:r>
                <w:rPr>
                  <w:rStyle w:val="a9"/>
                  <w:b w:val="0"/>
                  <w:sz w:val="18"/>
                  <w:szCs w:val="18"/>
                </w:rPr>
                <w:br/>
              </w:r>
              <w:r>
                <w:rPr>
                  <w:rStyle w:val="a9"/>
                  <w:rFonts w:hint="eastAsia"/>
                  <w:b w:val="0"/>
                  <w:sz w:val="18"/>
                  <w:szCs w:val="18"/>
                </w:rPr>
                <w:tab/>
              </w:r>
              <w:r>
                <w:rPr>
                  <w:rStyle w:val="a9"/>
                  <w:rFonts w:hint="eastAsia"/>
                  <w:b w:val="0"/>
                  <w:sz w:val="18"/>
                  <w:szCs w:val="18"/>
                </w:rPr>
                <w:tab/>
              </w:r>
              <w:r>
                <w:rPr>
                  <w:rStyle w:val="a9"/>
                  <w:b w:val="0"/>
                  <w:sz w:val="18"/>
                  <w:szCs w:val="18"/>
                </w:rPr>
                <w:tab/>
              </w:r>
              <w:r>
                <w:rPr>
                  <w:rStyle w:val="a9"/>
                  <w:rFonts w:hint="eastAsia"/>
                  <w:b w:val="0"/>
                  <w:sz w:val="18"/>
                  <w:szCs w:val="18"/>
                </w:rPr>
                <w:t>&lt;text&gt;</w:t>
              </w:r>
              <w:r w:rsidRPr="00561E83">
                <w:rPr>
                  <w:rStyle w:val="a9"/>
                  <w:b w:val="0"/>
                  <w:sz w:val="18"/>
                  <w:szCs w:val="18"/>
                </w:rPr>
                <w:t>What was Cathy's job?</w:t>
              </w:r>
              <w:r>
                <w:rPr>
                  <w:rStyle w:val="a9"/>
                  <w:rFonts w:hint="eastAsia"/>
                  <w:b w:val="0"/>
                  <w:sz w:val="18"/>
                  <w:szCs w:val="18"/>
                </w:rPr>
                <w:br/>
              </w:r>
              <w:r>
                <w:rPr>
                  <w:rStyle w:val="a9"/>
                  <w:rFonts w:hint="eastAsia"/>
                  <w:b w:val="0"/>
                  <w:sz w:val="18"/>
                  <w:szCs w:val="18"/>
                </w:rPr>
                <w:tab/>
              </w:r>
              <w:r w:rsidRPr="00561E83">
                <w:rPr>
                  <w:rStyle w:val="a9"/>
                  <w:b w:val="0"/>
                  <w:sz w:val="18"/>
                  <w:szCs w:val="18"/>
                </w:rPr>
                <w:t xml:space="preserve">She was a </w:t>
              </w:r>
              <w:r>
                <w:rPr>
                  <w:rStyle w:val="a9"/>
                  <w:rFonts w:hint="eastAsia"/>
                  <w:b w:val="0"/>
                  <w:sz w:val="18"/>
                  <w:szCs w:val="18"/>
                </w:rPr>
                <w:t>&lt;tag type=</w:t>
              </w:r>
              <w:r w:rsidRPr="00662B04">
                <w:rPr>
                  <w:rStyle w:val="a9"/>
                  <w:b w:val="0"/>
                  <w:sz w:val="18"/>
                  <w:szCs w:val="18"/>
                </w:rPr>
                <w:t>"</w:t>
              </w:r>
              <w:r>
                <w:rPr>
                  <w:rStyle w:val="a9"/>
                  <w:rFonts w:hint="eastAsia"/>
                  <w:b w:val="0"/>
                  <w:sz w:val="18"/>
                  <w:szCs w:val="18"/>
                </w:rPr>
                <w:t>text</w:t>
              </w:r>
              <w:r w:rsidRPr="00662B04">
                <w:rPr>
                  <w:rStyle w:val="a9"/>
                  <w:b w:val="0"/>
                  <w:sz w:val="18"/>
                  <w:szCs w:val="18"/>
                </w:rPr>
                <w:t>"</w:t>
              </w:r>
              <w:r>
                <w:rPr>
                  <w:rStyle w:val="a9"/>
                  <w:rFonts w:hint="eastAsia"/>
                  <w:b w:val="0"/>
                  <w:sz w:val="18"/>
                  <w:szCs w:val="18"/>
                </w:rPr>
                <w:t xml:space="preserve"> /&gt;</w:t>
              </w:r>
              <w:r w:rsidRPr="00561E83">
                <w:rPr>
                  <w:rStyle w:val="a9"/>
                  <w:b w:val="0"/>
                  <w:sz w:val="18"/>
                  <w:szCs w:val="18"/>
                </w:rPr>
                <w:t>.</w:t>
              </w:r>
              <w:r>
                <w:rPr>
                  <w:rStyle w:val="a9"/>
                  <w:rFonts w:hint="eastAsia"/>
                  <w:b w:val="0"/>
                  <w:sz w:val="18"/>
                  <w:szCs w:val="18"/>
                </w:rPr>
                <w:t>&lt;/text&gt;</w:t>
              </w:r>
            </w:ins>
          </w:p>
          <w:p w:rsidR="00F53674" w:rsidRPr="00662B04" w:rsidRDefault="00F53674" w:rsidP="00F53674">
            <w:pPr>
              <w:pStyle w:val="M"/>
              <w:spacing w:line="240" w:lineRule="auto"/>
              <w:rPr>
                <w:ins w:id="1124" w:author="Eric" w:date="2011-02-18T17:35:00Z"/>
                <w:rStyle w:val="a9"/>
                <w:b w:val="0"/>
                <w:sz w:val="18"/>
                <w:szCs w:val="18"/>
              </w:rPr>
            </w:pPr>
            <w:ins w:id="1125" w:author="Eric" w:date="2011-02-18T17:35:00Z">
              <w:r>
                <w:rPr>
                  <w:rStyle w:val="a9"/>
                  <w:rFonts w:hint="eastAsia"/>
                  <w:b w:val="0"/>
                  <w:sz w:val="18"/>
                  <w:szCs w:val="18"/>
                </w:rPr>
                <w:tab/>
              </w:r>
              <w:r w:rsidRPr="009D712E">
                <w:rPr>
                  <w:rStyle w:val="a9"/>
                  <w:b w:val="0"/>
                  <w:sz w:val="18"/>
                  <w:szCs w:val="18"/>
                </w:rPr>
                <w:t>&lt;/prompt&gt;</w:t>
              </w:r>
            </w:ins>
          </w:p>
          <w:p w:rsidR="00F53674" w:rsidRPr="00662B04" w:rsidRDefault="00F53674" w:rsidP="00F53674">
            <w:pPr>
              <w:pStyle w:val="M"/>
              <w:spacing w:line="240" w:lineRule="auto"/>
              <w:rPr>
                <w:ins w:id="1126" w:author="Eric" w:date="2011-02-18T17:35:00Z"/>
                <w:rStyle w:val="a9"/>
                <w:b w:val="0"/>
                <w:sz w:val="18"/>
                <w:szCs w:val="18"/>
              </w:rPr>
            </w:pPr>
            <w:ins w:id="1127" w:author="Eric" w:date="2011-02-18T17:35:00Z">
              <w:r>
                <w:rPr>
                  <w:rStyle w:val="a9"/>
                  <w:rFonts w:hint="eastAsia"/>
                  <w:b w:val="0"/>
                  <w:sz w:val="18"/>
                  <w:szCs w:val="18"/>
                </w:rPr>
                <w:tab/>
                <w:t xml:space="preserve">&lt;pause </w:t>
              </w:r>
              <w:r w:rsidRPr="009D712E">
                <w:rPr>
                  <w:rStyle w:val="a9"/>
                  <w:b w:val="0"/>
                  <w:sz w:val="18"/>
                  <w:szCs w:val="18"/>
                </w:rPr>
                <w:t>duration</w:t>
              </w:r>
              <w:r>
                <w:rPr>
                  <w:rStyle w:val="a9"/>
                  <w:rFonts w:hint="eastAsia"/>
                  <w:b w:val="0"/>
                  <w:sz w:val="18"/>
                  <w:szCs w:val="18"/>
                </w:rPr>
                <w:t>="15" /&gt;</w:t>
              </w:r>
            </w:ins>
          </w:p>
          <w:p w:rsidR="00F53674" w:rsidRPr="00662B04" w:rsidRDefault="00F53674" w:rsidP="00F53674">
            <w:pPr>
              <w:pStyle w:val="M"/>
              <w:spacing w:line="240" w:lineRule="auto"/>
              <w:rPr>
                <w:ins w:id="1128" w:author="Eric" w:date="2011-02-18T17:35:00Z"/>
                <w:rStyle w:val="a9"/>
                <w:b w:val="0"/>
                <w:sz w:val="18"/>
                <w:szCs w:val="18"/>
              </w:rPr>
            </w:pPr>
            <w:ins w:id="1129" w:author="Eric" w:date="2011-02-18T17:35:00Z">
              <w:r>
                <w:rPr>
                  <w:rStyle w:val="a9"/>
                  <w:rFonts w:hint="eastAsia"/>
                  <w:b w:val="0"/>
                  <w:sz w:val="18"/>
                  <w:szCs w:val="18"/>
                </w:rPr>
                <w:tab/>
              </w:r>
              <w:r w:rsidRPr="00662B04">
                <w:rPr>
                  <w:rStyle w:val="a9"/>
                  <w:b w:val="0"/>
                  <w:sz w:val="18"/>
                  <w:szCs w:val="18"/>
                </w:rPr>
                <w:t>&lt;key&gt;</w:t>
              </w:r>
              <w:r w:rsidRPr="00561E83">
                <w:rPr>
                  <w:rStyle w:val="a9"/>
                  <w:b w:val="0"/>
                  <w:sz w:val="18"/>
                  <w:szCs w:val="18"/>
                </w:rPr>
                <w:t>secretary</w:t>
              </w:r>
              <w:r w:rsidRPr="00662B04">
                <w:rPr>
                  <w:rStyle w:val="a9"/>
                  <w:b w:val="0"/>
                  <w:sz w:val="18"/>
                  <w:szCs w:val="18"/>
                </w:rPr>
                <w:t>&lt;/key&gt;</w:t>
              </w:r>
            </w:ins>
          </w:p>
          <w:p w:rsidR="00F53674" w:rsidRDefault="00F53674" w:rsidP="00F53674">
            <w:pPr>
              <w:pStyle w:val="M"/>
              <w:spacing w:line="240" w:lineRule="auto"/>
              <w:ind w:firstLine="0"/>
              <w:rPr>
                <w:ins w:id="1130" w:author="Eric" w:date="2011-02-18T17:35:00Z"/>
                <w:rStyle w:val="a9"/>
                <w:b w:val="0"/>
                <w:sz w:val="18"/>
                <w:szCs w:val="18"/>
              </w:rPr>
            </w:pPr>
            <w:ins w:id="1131" w:author="Eric" w:date="2011-02-18T17:35:00Z">
              <w:r>
                <w:rPr>
                  <w:rStyle w:val="a9"/>
                  <w:rFonts w:hint="eastAsia"/>
                  <w:b w:val="0"/>
                  <w:sz w:val="18"/>
                  <w:szCs w:val="18"/>
                </w:rPr>
                <w:tab/>
              </w:r>
              <w:r w:rsidRPr="00662B04">
                <w:rPr>
                  <w:rStyle w:val="a9"/>
                  <w:b w:val="0"/>
                  <w:sz w:val="18"/>
                  <w:szCs w:val="18"/>
                </w:rPr>
                <w:t>&lt;/question&gt;</w:t>
              </w:r>
            </w:ins>
          </w:p>
          <w:p w:rsidR="00F53674" w:rsidRDefault="00F53674" w:rsidP="00F53674">
            <w:pPr>
              <w:pStyle w:val="M"/>
              <w:spacing w:line="240" w:lineRule="auto"/>
              <w:ind w:firstLine="0"/>
              <w:rPr>
                <w:ins w:id="1132" w:author="Eric" w:date="2011-02-18T17:35:00Z"/>
                <w:rStyle w:val="a9"/>
                <w:b w:val="0"/>
                <w:sz w:val="18"/>
                <w:szCs w:val="18"/>
              </w:rPr>
            </w:pPr>
            <w:ins w:id="1133" w:author="Eric" w:date="2011-02-18T17:35:00Z">
              <w:r>
                <w:rPr>
                  <w:rStyle w:val="a9"/>
                  <w:rFonts w:hint="eastAsia"/>
                  <w:b w:val="0"/>
                  <w:sz w:val="18"/>
                  <w:szCs w:val="18"/>
                </w:rPr>
                <w:tab/>
              </w:r>
              <w:r w:rsidRPr="00A83893">
                <w:rPr>
                  <w:rStyle w:val="a9"/>
                  <w:b w:val="0"/>
                  <w:sz w:val="18"/>
                  <w:szCs w:val="18"/>
                </w:rPr>
                <w:t xml:space="preserve">&lt;!--other </w:t>
              </w:r>
              <w:r>
                <w:rPr>
                  <w:rStyle w:val="a9"/>
                  <w:rFonts w:hint="eastAsia"/>
                  <w:b w:val="0"/>
                  <w:sz w:val="18"/>
                  <w:szCs w:val="18"/>
                </w:rPr>
                <w:t>4</w:t>
              </w:r>
              <w:r w:rsidRPr="00A83893">
                <w:rPr>
                  <w:rStyle w:val="a9"/>
                  <w:b w:val="0"/>
                  <w:sz w:val="18"/>
                  <w:szCs w:val="18"/>
                </w:rPr>
                <w:t xml:space="preserve"> </w:t>
              </w:r>
              <w:r>
                <w:rPr>
                  <w:rStyle w:val="a9"/>
                  <w:rFonts w:hint="eastAsia"/>
                  <w:b w:val="0"/>
                  <w:sz w:val="18"/>
                  <w:szCs w:val="18"/>
                </w:rPr>
                <w:t>text</w:t>
              </w:r>
              <w:r w:rsidRPr="00A83893">
                <w:rPr>
                  <w:rStyle w:val="a9"/>
                  <w:b w:val="0"/>
                  <w:sz w:val="18"/>
                  <w:szCs w:val="18"/>
                </w:rPr>
                <w:t xml:space="preserve"> questions--&gt;</w:t>
              </w:r>
            </w:ins>
          </w:p>
          <w:p w:rsidR="00F53674" w:rsidRPr="00F10F04" w:rsidRDefault="00F53674" w:rsidP="00F53674">
            <w:pPr>
              <w:pStyle w:val="M"/>
              <w:spacing w:line="240" w:lineRule="auto"/>
              <w:ind w:firstLine="0"/>
              <w:rPr>
                <w:ins w:id="1134" w:author="Eric" w:date="2011-02-18T17:35:00Z"/>
                <w:rStyle w:val="a9"/>
                <w:b w:val="0"/>
                <w:sz w:val="18"/>
                <w:szCs w:val="18"/>
              </w:rPr>
            </w:pPr>
            <w:ins w:id="1135" w:author="Eric" w:date="2011-02-18T17:35:00Z">
              <w:r w:rsidRPr="00965CA1">
                <w:rPr>
                  <w:rStyle w:val="a9"/>
                  <w:b w:val="0"/>
                  <w:sz w:val="18"/>
                  <w:szCs w:val="18"/>
                </w:rPr>
                <w:t>&lt;/assessmentItem&gt;</w:t>
              </w:r>
            </w:ins>
          </w:p>
        </w:tc>
      </w:tr>
    </w:tbl>
    <w:p w:rsidR="00F53674" w:rsidRDefault="00F53674" w:rsidP="00F53674">
      <w:pPr>
        <w:rPr>
          <w:ins w:id="1136" w:author="Eric" w:date="2011-02-18T17:35:00Z"/>
        </w:rPr>
      </w:pPr>
    </w:p>
    <w:p w:rsidR="00F53674" w:rsidRDefault="00F53674" w:rsidP="00F53674">
      <w:pPr>
        <w:pStyle w:val="3"/>
        <w:numPr>
          <w:ilvl w:val="2"/>
          <w:numId w:val="15"/>
        </w:numPr>
        <w:rPr>
          <w:ins w:id="1137" w:author="Eric" w:date="2011-02-18T17:35:00Z"/>
        </w:rPr>
      </w:pPr>
      <w:bookmarkStart w:id="1138" w:name="_Toc286841275"/>
      <w:ins w:id="1139" w:author="Eric" w:date="2011-02-18T17:35:00Z">
        <w:r w:rsidRPr="002512D1">
          <w:rPr>
            <w:rFonts w:hint="eastAsia"/>
          </w:rPr>
          <w:t>听写填空（</w:t>
        </w:r>
        <w:r w:rsidRPr="00835534">
          <w:t>Spot Dictation</w:t>
        </w:r>
        <w:r>
          <w:rPr>
            <w:rFonts w:hint="eastAsia"/>
          </w:rPr>
          <w:t>）</w:t>
        </w:r>
        <w:bookmarkEnd w:id="1138"/>
      </w:ins>
    </w:p>
    <w:p w:rsidR="00F53674" w:rsidRPr="00D46068" w:rsidRDefault="00F53674" w:rsidP="00F53674">
      <w:pPr>
        <w:pStyle w:val="af8"/>
        <w:rPr>
          <w:ins w:id="1140" w:author="Eric" w:date="2011-02-18T17:35:00Z"/>
        </w:rPr>
      </w:pPr>
      <w:ins w:id="1141" w:author="Eric" w:date="2011-02-18T17:35:00Z">
        <w:r w:rsidRPr="00242408">
          <w:rPr>
            <w:rFonts w:hint="eastAsia"/>
          </w:rPr>
          <w:t>表</w:t>
        </w:r>
        <w:r w:rsidRPr="00242408">
          <w:rPr>
            <w:rFonts w:hint="eastAsia"/>
          </w:rPr>
          <w:t xml:space="preserve"> </w:t>
        </w:r>
        <w:r>
          <w:rPr>
            <w:rFonts w:hint="eastAsia"/>
          </w:rPr>
          <w:t>5-44</w:t>
        </w:r>
        <w:r w:rsidRPr="002512D1">
          <w:rPr>
            <w:rFonts w:hint="eastAsia"/>
          </w:rPr>
          <w:t>听写填空</w:t>
        </w:r>
        <w:r w:rsidRPr="005F7238">
          <w:rPr>
            <w:rFonts w:hint="eastAsia"/>
          </w:rPr>
          <w:t>（</w:t>
        </w:r>
        <w:r w:rsidRPr="002512D1">
          <w:t>Spot Dictation</w:t>
        </w:r>
        <w:r w:rsidRPr="005F7238">
          <w:rPr>
            <w:rFonts w:hint="eastAsia"/>
          </w:rPr>
          <w:t>）</w:t>
        </w:r>
        <w:r>
          <w:rPr>
            <w:rFonts w:hint="eastAsia"/>
          </w:rPr>
          <w:t>示例说明</w:t>
        </w:r>
      </w:ins>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84"/>
        <w:gridCol w:w="7138"/>
      </w:tblGrid>
      <w:tr w:rsidR="00F53674" w:rsidRPr="00F10F04" w:rsidTr="00F53674">
        <w:trPr>
          <w:ins w:id="1142" w:author="Eric" w:date="2011-02-18T17:35:00Z"/>
        </w:trPr>
        <w:tc>
          <w:tcPr>
            <w:tcW w:w="1384" w:type="dxa"/>
            <w:tcBorders>
              <w:top w:val="single" w:sz="4" w:space="0" w:color="000000"/>
              <w:left w:val="single" w:sz="4" w:space="0" w:color="000000"/>
              <w:bottom w:val="single" w:sz="4" w:space="0" w:color="000000"/>
              <w:right w:val="single" w:sz="4" w:space="0" w:color="000000"/>
            </w:tcBorders>
            <w:hideMark/>
          </w:tcPr>
          <w:p w:rsidR="00F53674" w:rsidRPr="00F10F04" w:rsidRDefault="00F53674" w:rsidP="00F53674">
            <w:pPr>
              <w:pStyle w:val="M"/>
              <w:ind w:firstLine="0"/>
              <w:rPr>
                <w:ins w:id="1143" w:author="Eric" w:date="2011-02-18T17:35:00Z"/>
                <w:rStyle w:val="a9"/>
                <w:b w:val="0"/>
                <w:sz w:val="18"/>
                <w:szCs w:val="18"/>
              </w:rPr>
            </w:pPr>
            <w:ins w:id="1144" w:author="Eric" w:date="2011-02-18T17:35:00Z">
              <w:r w:rsidRPr="00F10F04">
                <w:rPr>
                  <w:rStyle w:val="a9"/>
                  <w:rFonts w:hint="eastAsia"/>
                  <w:b w:val="0"/>
                  <w:sz w:val="18"/>
                  <w:szCs w:val="18"/>
                </w:rPr>
                <w:t>名称</w:t>
              </w:r>
            </w:ins>
          </w:p>
        </w:tc>
        <w:tc>
          <w:tcPr>
            <w:tcW w:w="7138" w:type="dxa"/>
            <w:tcBorders>
              <w:top w:val="single" w:sz="4" w:space="0" w:color="000000"/>
              <w:left w:val="single" w:sz="4" w:space="0" w:color="000000"/>
              <w:bottom w:val="single" w:sz="4" w:space="0" w:color="000000"/>
              <w:right w:val="single" w:sz="4" w:space="0" w:color="000000"/>
            </w:tcBorders>
            <w:hideMark/>
          </w:tcPr>
          <w:p w:rsidR="00F53674" w:rsidRPr="00F10F04" w:rsidRDefault="00F53674" w:rsidP="00F53674">
            <w:pPr>
              <w:pStyle w:val="M"/>
              <w:ind w:firstLine="0"/>
              <w:rPr>
                <w:ins w:id="1145" w:author="Eric" w:date="2011-02-18T17:35:00Z"/>
                <w:rStyle w:val="a9"/>
                <w:b w:val="0"/>
                <w:sz w:val="18"/>
                <w:szCs w:val="18"/>
              </w:rPr>
            </w:pPr>
            <w:ins w:id="1146" w:author="Eric" w:date="2011-02-18T17:35:00Z">
              <w:r>
                <w:rPr>
                  <w:rStyle w:val="a9"/>
                  <w:rFonts w:hint="eastAsia"/>
                  <w:b w:val="0"/>
                  <w:sz w:val="18"/>
                  <w:szCs w:val="18"/>
                </w:rPr>
                <w:t>说明</w:t>
              </w:r>
            </w:ins>
          </w:p>
        </w:tc>
      </w:tr>
      <w:tr w:rsidR="00F53674" w:rsidRPr="00F10F04" w:rsidTr="00F53674">
        <w:trPr>
          <w:ins w:id="1147" w:author="Eric" w:date="2011-02-18T17:35:00Z"/>
        </w:trPr>
        <w:tc>
          <w:tcPr>
            <w:tcW w:w="1384" w:type="dxa"/>
            <w:tcBorders>
              <w:top w:val="single" w:sz="4" w:space="0" w:color="000000"/>
              <w:left w:val="single" w:sz="4" w:space="0" w:color="000000"/>
              <w:bottom w:val="single" w:sz="4" w:space="0" w:color="000000"/>
              <w:right w:val="single" w:sz="4" w:space="0" w:color="000000"/>
            </w:tcBorders>
            <w:hideMark/>
          </w:tcPr>
          <w:p w:rsidR="00F53674" w:rsidRPr="00965CA1" w:rsidRDefault="00F53674" w:rsidP="00F53674">
            <w:pPr>
              <w:pStyle w:val="M"/>
              <w:ind w:firstLine="0"/>
              <w:rPr>
                <w:ins w:id="1148" w:author="Eric" w:date="2011-02-18T17:35:00Z"/>
                <w:rStyle w:val="a9"/>
                <w:b w:val="0"/>
                <w:sz w:val="18"/>
                <w:szCs w:val="18"/>
              </w:rPr>
            </w:pPr>
            <w:ins w:id="1149" w:author="Eric" w:date="2011-02-18T17:35:00Z">
              <w:r>
                <w:rPr>
                  <w:rStyle w:val="a9"/>
                  <w:rFonts w:hint="eastAsia"/>
                  <w:b w:val="0"/>
                  <w:sz w:val="18"/>
                  <w:szCs w:val="18"/>
                </w:rPr>
                <w:t>类型序号</w:t>
              </w:r>
            </w:ins>
          </w:p>
        </w:tc>
        <w:tc>
          <w:tcPr>
            <w:tcW w:w="7138" w:type="dxa"/>
            <w:tcBorders>
              <w:top w:val="single" w:sz="4" w:space="0" w:color="000000"/>
              <w:left w:val="single" w:sz="4" w:space="0" w:color="000000"/>
              <w:bottom w:val="single" w:sz="4" w:space="0" w:color="000000"/>
              <w:right w:val="single" w:sz="4" w:space="0" w:color="000000"/>
            </w:tcBorders>
            <w:hideMark/>
          </w:tcPr>
          <w:p w:rsidR="00F53674" w:rsidRDefault="00F53674" w:rsidP="00F53674">
            <w:pPr>
              <w:pStyle w:val="M"/>
              <w:ind w:firstLine="0"/>
              <w:rPr>
                <w:ins w:id="1150" w:author="Eric" w:date="2011-02-18T17:35:00Z"/>
                <w:rStyle w:val="a9"/>
                <w:b w:val="0"/>
                <w:sz w:val="18"/>
                <w:szCs w:val="18"/>
              </w:rPr>
            </w:pPr>
            <w:ins w:id="1151" w:author="Eric" w:date="2011-02-18T17:35:00Z">
              <w:r>
                <w:rPr>
                  <w:rStyle w:val="a9"/>
                  <w:rFonts w:hint="eastAsia"/>
                  <w:b w:val="0"/>
                  <w:sz w:val="18"/>
                  <w:szCs w:val="18"/>
                </w:rPr>
                <w:t>44</w:t>
              </w:r>
            </w:ins>
          </w:p>
        </w:tc>
      </w:tr>
      <w:tr w:rsidR="00F53674" w:rsidRPr="00F10F04" w:rsidTr="00F53674">
        <w:trPr>
          <w:ins w:id="1152" w:author="Eric" w:date="2011-02-18T17:35:00Z"/>
        </w:trPr>
        <w:tc>
          <w:tcPr>
            <w:tcW w:w="1384" w:type="dxa"/>
            <w:tcBorders>
              <w:top w:val="single" w:sz="4" w:space="0" w:color="000000"/>
              <w:left w:val="single" w:sz="4" w:space="0" w:color="000000"/>
              <w:bottom w:val="single" w:sz="4" w:space="0" w:color="000000"/>
              <w:right w:val="single" w:sz="4" w:space="0" w:color="000000"/>
            </w:tcBorders>
            <w:hideMark/>
          </w:tcPr>
          <w:p w:rsidR="00F53674" w:rsidRDefault="00F53674" w:rsidP="00F53674">
            <w:pPr>
              <w:pStyle w:val="M"/>
              <w:ind w:firstLine="0"/>
              <w:rPr>
                <w:ins w:id="1153" w:author="Eric" w:date="2011-02-18T17:35:00Z"/>
                <w:rStyle w:val="a9"/>
                <w:b w:val="0"/>
                <w:sz w:val="18"/>
                <w:szCs w:val="18"/>
              </w:rPr>
            </w:pPr>
            <w:ins w:id="1154" w:author="Eric" w:date="2011-02-18T17:35:00Z">
              <w:r>
                <w:rPr>
                  <w:rStyle w:val="a9"/>
                  <w:rFonts w:hint="eastAsia"/>
                  <w:b w:val="0"/>
                  <w:sz w:val="18"/>
                  <w:szCs w:val="18"/>
                </w:rPr>
                <w:t>类型标识</w:t>
              </w:r>
            </w:ins>
          </w:p>
        </w:tc>
        <w:tc>
          <w:tcPr>
            <w:tcW w:w="7138" w:type="dxa"/>
            <w:tcBorders>
              <w:top w:val="single" w:sz="4" w:space="0" w:color="000000"/>
              <w:left w:val="single" w:sz="4" w:space="0" w:color="000000"/>
              <w:bottom w:val="single" w:sz="4" w:space="0" w:color="000000"/>
              <w:right w:val="single" w:sz="4" w:space="0" w:color="000000"/>
            </w:tcBorders>
            <w:hideMark/>
          </w:tcPr>
          <w:p w:rsidR="00F53674" w:rsidRDefault="00F53674" w:rsidP="00F53674">
            <w:pPr>
              <w:pStyle w:val="M"/>
              <w:ind w:firstLine="0"/>
              <w:rPr>
                <w:ins w:id="1155" w:author="Eric" w:date="2011-02-18T17:35:00Z"/>
                <w:rStyle w:val="a9"/>
                <w:b w:val="0"/>
                <w:sz w:val="18"/>
                <w:szCs w:val="18"/>
              </w:rPr>
            </w:pPr>
            <w:ins w:id="1156" w:author="Eric" w:date="2011-02-18T17:35:00Z">
              <w:r w:rsidRPr="00C23659">
                <w:rPr>
                  <w:rStyle w:val="a9"/>
                  <w:b w:val="0"/>
                  <w:sz w:val="18"/>
                  <w:szCs w:val="18"/>
                </w:rPr>
                <w:t>ab_SpotDictation</w:t>
              </w:r>
            </w:ins>
          </w:p>
        </w:tc>
      </w:tr>
      <w:tr w:rsidR="00F53674" w:rsidRPr="00F10F04" w:rsidTr="00F53674">
        <w:trPr>
          <w:ins w:id="1157" w:author="Eric" w:date="2011-02-18T17:35:00Z"/>
        </w:trPr>
        <w:tc>
          <w:tcPr>
            <w:tcW w:w="1384" w:type="dxa"/>
            <w:tcBorders>
              <w:top w:val="single" w:sz="4" w:space="0" w:color="000000"/>
              <w:left w:val="single" w:sz="4" w:space="0" w:color="000000"/>
              <w:bottom w:val="single" w:sz="4" w:space="0" w:color="000000"/>
              <w:right w:val="single" w:sz="4" w:space="0" w:color="000000"/>
            </w:tcBorders>
            <w:hideMark/>
          </w:tcPr>
          <w:p w:rsidR="00F53674" w:rsidRPr="00F10F04" w:rsidRDefault="00F53674" w:rsidP="00F53674">
            <w:pPr>
              <w:pStyle w:val="M"/>
              <w:ind w:firstLine="0"/>
              <w:rPr>
                <w:ins w:id="1158" w:author="Eric" w:date="2011-02-18T17:35:00Z"/>
                <w:rStyle w:val="a9"/>
                <w:b w:val="0"/>
                <w:sz w:val="18"/>
                <w:szCs w:val="18"/>
              </w:rPr>
            </w:pPr>
            <w:ins w:id="1159" w:author="Eric" w:date="2011-02-18T17:35:00Z">
              <w:r w:rsidRPr="00965CA1">
                <w:rPr>
                  <w:rStyle w:val="a9"/>
                  <w:rFonts w:hint="eastAsia"/>
                  <w:b w:val="0"/>
                  <w:sz w:val="18"/>
                  <w:szCs w:val="18"/>
                </w:rPr>
                <w:t>试题附加材料</w:t>
              </w:r>
            </w:ins>
          </w:p>
        </w:tc>
        <w:tc>
          <w:tcPr>
            <w:tcW w:w="7138" w:type="dxa"/>
            <w:tcBorders>
              <w:top w:val="single" w:sz="4" w:space="0" w:color="000000"/>
              <w:left w:val="single" w:sz="4" w:space="0" w:color="000000"/>
              <w:bottom w:val="single" w:sz="4" w:space="0" w:color="000000"/>
              <w:right w:val="single" w:sz="4" w:space="0" w:color="000000"/>
            </w:tcBorders>
            <w:hideMark/>
          </w:tcPr>
          <w:p w:rsidR="00F53674" w:rsidRPr="00F10F04" w:rsidRDefault="00F53674" w:rsidP="00F53674">
            <w:pPr>
              <w:pStyle w:val="M"/>
              <w:ind w:firstLine="0"/>
              <w:rPr>
                <w:ins w:id="1160" w:author="Eric" w:date="2011-02-18T17:35:00Z"/>
                <w:rStyle w:val="a9"/>
                <w:b w:val="0"/>
                <w:sz w:val="18"/>
                <w:szCs w:val="18"/>
              </w:rPr>
            </w:pPr>
            <w:ins w:id="1161" w:author="Eric" w:date="2011-02-18T17:35:00Z">
              <w:r>
                <w:rPr>
                  <w:rStyle w:val="a9"/>
                  <w:rFonts w:hint="eastAsia"/>
                  <w:b w:val="0"/>
                  <w:sz w:val="18"/>
                  <w:szCs w:val="18"/>
                </w:rPr>
                <w:t>声音</w:t>
              </w:r>
            </w:ins>
          </w:p>
        </w:tc>
      </w:tr>
      <w:tr w:rsidR="00F53674" w:rsidRPr="00F10F04" w:rsidTr="00F53674">
        <w:trPr>
          <w:ins w:id="1162" w:author="Eric" w:date="2011-02-18T17:35:00Z"/>
        </w:trPr>
        <w:tc>
          <w:tcPr>
            <w:tcW w:w="1384" w:type="dxa"/>
            <w:tcBorders>
              <w:top w:val="single" w:sz="4" w:space="0" w:color="000000"/>
              <w:left w:val="single" w:sz="4" w:space="0" w:color="000000"/>
              <w:bottom w:val="single" w:sz="4" w:space="0" w:color="000000"/>
              <w:right w:val="single" w:sz="4" w:space="0" w:color="000000"/>
            </w:tcBorders>
            <w:hideMark/>
          </w:tcPr>
          <w:p w:rsidR="00F53674" w:rsidRPr="00F10F04" w:rsidRDefault="00F53674" w:rsidP="00F53674">
            <w:pPr>
              <w:pStyle w:val="M"/>
              <w:ind w:firstLine="0"/>
              <w:rPr>
                <w:ins w:id="1163" w:author="Eric" w:date="2011-02-18T17:35:00Z"/>
                <w:rStyle w:val="a9"/>
                <w:b w:val="0"/>
                <w:sz w:val="18"/>
                <w:szCs w:val="18"/>
              </w:rPr>
            </w:pPr>
            <w:ins w:id="1164" w:author="Eric" w:date="2011-02-18T17:35:00Z">
              <w:r w:rsidRPr="00965CA1">
                <w:rPr>
                  <w:rStyle w:val="a9"/>
                  <w:rFonts w:hint="eastAsia"/>
                  <w:b w:val="0"/>
                  <w:sz w:val="18"/>
                  <w:szCs w:val="18"/>
                </w:rPr>
                <w:t>试题问题类型</w:t>
              </w:r>
            </w:ins>
          </w:p>
        </w:tc>
        <w:tc>
          <w:tcPr>
            <w:tcW w:w="7138" w:type="dxa"/>
            <w:tcBorders>
              <w:top w:val="single" w:sz="4" w:space="0" w:color="000000"/>
              <w:left w:val="single" w:sz="4" w:space="0" w:color="000000"/>
              <w:bottom w:val="single" w:sz="4" w:space="0" w:color="000000"/>
              <w:right w:val="single" w:sz="4" w:space="0" w:color="000000"/>
            </w:tcBorders>
            <w:hideMark/>
          </w:tcPr>
          <w:p w:rsidR="00F53674" w:rsidRPr="00F10F04" w:rsidRDefault="00F53674" w:rsidP="00F53674">
            <w:pPr>
              <w:pStyle w:val="M"/>
              <w:ind w:firstLine="0"/>
              <w:rPr>
                <w:ins w:id="1165" w:author="Eric" w:date="2011-02-18T17:35:00Z"/>
                <w:rStyle w:val="a9"/>
                <w:b w:val="0"/>
                <w:sz w:val="18"/>
                <w:szCs w:val="18"/>
              </w:rPr>
            </w:pPr>
            <w:ins w:id="1166" w:author="Eric" w:date="2011-02-18T17:35:00Z">
              <w:r>
                <w:rPr>
                  <w:rStyle w:val="a9"/>
                  <w:rFonts w:hint="eastAsia"/>
                  <w:b w:val="0"/>
                  <w:sz w:val="18"/>
                  <w:szCs w:val="18"/>
                </w:rPr>
                <w:t>Text</w:t>
              </w:r>
              <w:r>
                <w:rPr>
                  <w:rStyle w:val="a9"/>
                  <w:rFonts w:hint="eastAsia"/>
                  <w:b w:val="0"/>
                  <w:sz w:val="18"/>
                  <w:szCs w:val="18"/>
                </w:rPr>
                <w:t>（严格）</w:t>
              </w:r>
            </w:ins>
          </w:p>
        </w:tc>
      </w:tr>
      <w:tr w:rsidR="00F53674" w:rsidRPr="00F10F04" w:rsidTr="00F53674">
        <w:trPr>
          <w:ins w:id="1167" w:author="Eric" w:date="2011-02-18T17:35:00Z"/>
        </w:trPr>
        <w:tc>
          <w:tcPr>
            <w:tcW w:w="1384" w:type="dxa"/>
            <w:tcBorders>
              <w:top w:val="single" w:sz="4" w:space="0" w:color="000000"/>
              <w:left w:val="single" w:sz="4" w:space="0" w:color="000000"/>
              <w:bottom w:val="single" w:sz="4" w:space="0" w:color="000000"/>
              <w:right w:val="single" w:sz="4" w:space="0" w:color="000000"/>
            </w:tcBorders>
            <w:hideMark/>
          </w:tcPr>
          <w:p w:rsidR="00F53674" w:rsidRPr="00F10F04" w:rsidRDefault="00F53674" w:rsidP="00F53674">
            <w:pPr>
              <w:pStyle w:val="M"/>
              <w:ind w:firstLine="0"/>
              <w:rPr>
                <w:ins w:id="1168" w:author="Eric" w:date="2011-02-18T17:35:00Z"/>
                <w:rStyle w:val="a9"/>
                <w:b w:val="0"/>
                <w:sz w:val="18"/>
                <w:szCs w:val="18"/>
              </w:rPr>
            </w:pPr>
            <w:ins w:id="1169" w:author="Eric" w:date="2011-02-18T17:35:00Z">
              <w:r w:rsidRPr="00965CA1">
                <w:rPr>
                  <w:rStyle w:val="a9"/>
                  <w:rFonts w:hint="eastAsia"/>
                  <w:b w:val="0"/>
                  <w:sz w:val="18"/>
                  <w:szCs w:val="18"/>
                </w:rPr>
                <w:t>流程性试题</w:t>
              </w:r>
            </w:ins>
          </w:p>
        </w:tc>
        <w:tc>
          <w:tcPr>
            <w:tcW w:w="7138" w:type="dxa"/>
            <w:tcBorders>
              <w:top w:val="single" w:sz="4" w:space="0" w:color="000000"/>
              <w:left w:val="single" w:sz="4" w:space="0" w:color="000000"/>
              <w:bottom w:val="single" w:sz="4" w:space="0" w:color="000000"/>
              <w:right w:val="single" w:sz="4" w:space="0" w:color="000000"/>
            </w:tcBorders>
            <w:hideMark/>
          </w:tcPr>
          <w:p w:rsidR="00F53674" w:rsidRPr="00F10F04" w:rsidRDefault="00F53674" w:rsidP="00F53674">
            <w:pPr>
              <w:pStyle w:val="M"/>
              <w:ind w:firstLine="0"/>
              <w:rPr>
                <w:ins w:id="1170" w:author="Eric" w:date="2011-02-18T17:35:00Z"/>
                <w:rStyle w:val="a9"/>
                <w:b w:val="0"/>
                <w:sz w:val="18"/>
                <w:szCs w:val="18"/>
              </w:rPr>
            </w:pPr>
            <w:ins w:id="1171" w:author="Eric" w:date="2011-02-18T17:35:00Z">
              <w:r>
                <w:rPr>
                  <w:rStyle w:val="a9"/>
                  <w:rFonts w:hint="eastAsia"/>
                  <w:b w:val="0"/>
                  <w:sz w:val="18"/>
                  <w:szCs w:val="18"/>
                </w:rPr>
                <w:t>是</w:t>
              </w:r>
            </w:ins>
          </w:p>
        </w:tc>
      </w:tr>
      <w:tr w:rsidR="00F53674" w:rsidRPr="00F10F04" w:rsidTr="00F53674">
        <w:trPr>
          <w:ins w:id="1172" w:author="Eric" w:date="2011-02-18T17:35:00Z"/>
        </w:trPr>
        <w:tc>
          <w:tcPr>
            <w:tcW w:w="1384" w:type="dxa"/>
            <w:tcBorders>
              <w:top w:val="single" w:sz="4" w:space="0" w:color="000000"/>
              <w:left w:val="single" w:sz="4" w:space="0" w:color="000000"/>
              <w:bottom w:val="single" w:sz="4" w:space="0" w:color="000000"/>
              <w:right w:val="single" w:sz="4" w:space="0" w:color="000000"/>
            </w:tcBorders>
            <w:hideMark/>
          </w:tcPr>
          <w:p w:rsidR="00F53674" w:rsidRPr="00F10F04" w:rsidRDefault="00F53674" w:rsidP="00F53674">
            <w:pPr>
              <w:pStyle w:val="M"/>
              <w:ind w:firstLine="0"/>
              <w:rPr>
                <w:ins w:id="1173" w:author="Eric" w:date="2011-02-18T17:35:00Z"/>
                <w:rStyle w:val="a9"/>
                <w:b w:val="0"/>
                <w:sz w:val="18"/>
                <w:szCs w:val="18"/>
              </w:rPr>
            </w:pPr>
            <w:ins w:id="1174" w:author="Eric" w:date="2011-02-18T17:35:00Z">
              <w:r>
                <w:rPr>
                  <w:rFonts w:hint="eastAsia"/>
                </w:rPr>
                <w:t>示例</w:t>
              </w:r>
            </w:ins>
          </w:p>
        </w:tc>
        <w:tc>
          <w:tcPr>
            <w:tcW w:w="7138" w:type="dxa"/>
            <w:tcBorders>
              <w:top w:val="single" w:sz="4" w:space="0" w:color="000000"/>
              <w:left w:val="single" w:sz="4" w:space="0" w:color="000000"/>
              <w:bottom w:val="single" w:sz="4" w:space="0" w:color="000000"/>
              <w:right w:val="single" w:sz="4" w:space="0" w:color="000000"/>
            </w:tcBorders>
            <w:hideMark/>
          </w:tcPr>
          <w:p w:rsidR="00F53674" w:rsidRPr="00965CA1" w:rsidRDefault="00F53674" w:rsidP="00F53674">
            <w:pPr>
              <w:pStyle w:val="M"/>
              <w:spacing w:line="240" w:lineRule="auto"/>
              <w:ind w:firstLine="0"/>
              <w:rPr>
                <w:ins w:id="1175" w:author="Eric" w:date="2011-02-18T17:35:00Z"/>
                <w:rStyle w:val="a9"/>
                <w:b w:val="0"/>
                <w:sz w:val="18"/>
                <w:szCs w:val="18"/>
              </w:rPr>
            </w:pPr>
            <w:ins w:id="1176" w:author="Eric" w:date="2011-02-18T17:35:00Z">
              <w:r w:rsidRPr="00965CA1">
                <w:rPr>
                  <w:rStyle w:val="a9"/>
                  <w:b w:val="0"/>
                  <w:sz w:val="18"/>
                  <w:szCs w:val="18"/>
                </w:rPr>
                <w:t>&lt;assessmentItem identifier="</w:t>
              </w:r>
              <w:r w:rsidRPr="00FC0028">
                <w:rPr>
                  <w:rStyle w:val="a9"/>
                  <w:b w:val="0"/>
                  <w:sz w:val="18"/>
                  <w:szCs w:val="18"/>
                </w:rPr>
                <w:t>sflep-</w:t>
              </w:r>
              <w:r>
                <w:rPr>
                  <w:rStyle w:val="a9"/>
                  <w:rFonts w:hint="eastAsia"/>
                  <w:b w:val="0"/>
                  <w:sz w:val="18"/>
                  <w:szCs w:val="18"/>
                </w:rPr>
                <w:t>ni</w:t>
              </w:r>
              <w:r w:rsidRPr="00FC0028">
                <w:rPr>
                  <w:rStyle w:val="a9"/>
                  <w:b w:val="0"/>
                  <w:sz w:val="18"/>
                  <w:szCs w:val="18"/>
                </w:rPr>
                <w:t>-</w:t>
              </w:r>
              <w:r>
                <w:rPr>
                  <w:rStyle w:val="a9"/>
                  <w:rFonts w:hint="eastAsia"/>
                  <w:b w:val="0"/>
                  <w:sz w:val="18"/>
                  <w:szCs w:val="18"/>
                </w:rPr>
                <w:t>44</w:t>
              </w:r>
              <w:r w:rsidRPr="00FC0028">
                <w:rPr>
                  <w:rStyle w:val="a9"/>
                  <w:b w:val="0"/>
                  <w:sz w:val="18"/>
                  <w:szCs w:val="18"/>
                </w:rPr>
                <w:t>-</w:t>
              </w:r>
              <w:r>
                <w:rPr>
                  <w:rStyle w:val="a9"/>
                  <w:rFonts w:hint="eastAsia"/>
                  <w:b w:val="0"/>
                  <w:sz w:val="18"/>
                  <w:szCs w:val="18"/>
                </w:rPr>
                <w:t>110</w:t>
              </w:r>
              <w:r w:rsidRPr="00965CA1">
                <w:rPr>
                  <w:rStyle w:val="a9"/>
                  <w:b w:val="0"/>
                  <w:sz w:val="18"/>
                  <w:szCs w:val="18"/>
                </w:rPr>
                <w:t>" type="</w:t>
              </w:r>
              <w:r>
                <w:t xml:space="preserve"> </w:t>
              </w:r>
              <w:r w:rsidRPr="00E7440F">
                <w:rPr>
                  <w:rStyle w:val="a9"/>
                  <w:b w:val="0"/>
                  <w:sz w:val="18"/>
                  <w:szCs w:val="18"/>
                </w:rPr>
                <w:t>ab_SpotDictation</w:t>
              </w:r>
              <w:r>
                <w:rPr>
                  <w:rStyle w:val="a9"/>
                  <w:rFonts w:hint="eastAsia"/>
                  <w:b w:val="0"/>
                  <w:sz w:val="18"/>
                  <w:szCs w:val="18"/>
                </w:rPr>
                <w:t xml:space="preserve">" </w:t>
              </w:r>
              <w:r w:rsidRPr="00965CA1">
                <w:rPr>
                  <w:rStyle w:val="a9"/>
                  <w:b w:val="0"/>
                  <w:sz w:val="18"/>
                  <w:szCs w:val="18"/>
                </w:rPr>
                <w:t>level="4"&gt;</w:t>
              </w:r>
            </w:ins>
          </w:p>
          <w:p w:rsidR="00F53674" w:rsidRDefault="00F53674" w:rsidP="00F53674">
            <w:pPr>
              <w:pStyle w:val="M"/>
              <w:spacing w:line="240" w:lineRule="auto"/>
              <w:rPr>
                <w:ins w:id="1177" w:author="Eric" w:date="2011-02-18T17:35:00Z"/>
                <w:rStyle w:val="a9"/>
                <w:b w:val="0"/>
                <w:sz w:val="18"/>
                <w:szCs w:val="18"/>
              </w:rPr>
            </w:pPr>
            <w:ins w:id="1178" w:author="Eric" w:date="2011-02-18T17:35:00Z">
              <w:r w:rsidRPr="00A83893">
                <w:rPr>
                  <w:rStyle w:val="a9"/>
                  <w:b w:val="0"/>
                  <w:sz w:val="18"/>
                  <w:szCs w:val="18"/>
                </w:rPr>
                <w:t>&lt;prompt&gt;</w:t>
              </w:r>
            </w:ins>
          </w:p>
          <w:p w:rsidR="00F53674" w:rsidRDefault="00F53674" w:rsidP="00F53674">
            <w:pPr>
              <w:pStyle w:val="M"/>
              <w:spacing w:line="240" w:lineRule="auto"/>
              <w:rPr>
                <w:ins w:id="1179" w:author="Eric" w:date="2011-02-18T17:35:00Z"/>
                <w:rStyle w:val="a9"/>
                <w:b w:val="0"/>
                <w:sz w:val="18"/>
                <w:szCs w:val="18"/>
              </w:rPr>
            </w:pPr>
            <w:ins w:id="1180" w:author="Eric" w:date="2011-02-18T17:35:00Z">
              <w:r>
                <w:rPr>
                  <w:rStyle w:val="a9"/>
                  <w:rFonts w:hint="eastAsia"/>
                  <w:b w:val="0"/>
                  <w:sz w:val="18"/>
                  <w:szCs w:val="18"/>
                </w:rPr>
                <w:tab/>
              </w:r>
              <w:r w:rsidRPr="009A3D1E">
                <w:rPr>
                  <w:rStyle w:val="a9"/>
                  <w:b w:val="0"/>
                  <w:sz w:val="18"/>
                  <w:szCs w:val="18"/>
                </w:rPr>
                <w:t>&lt;text&gt;</w:t>
              </w:r>
              <w:r>
                <w:rPr>
                  <w:rFonts w:hint="eastAsia"/>
                </w:rPr>
                <w:t xml:space="preserve"> </w:t>
              </w:r>
              <w:r w:rsidRPr="00D21109">
                <w:rPr>
                  <w:rStyle w:val="a9"/>
                  <w:rFonts w:hint="eastAsia"/>
                  <w:b w:val="0"/>
                  <w:sz w:val="18"/>
                  <w:szCs w:val="18"/>
                </w:rPr>
                <w:t>Since World War Two</w:t>
              </w:r>
              <w:r w:rsidRPr="00D21109">
                <w:rPr>
                  <w:rStyle w:val="a9"/>
                  <w:rFonts w:hint="eastAsia"/>
                  <w:b w:val="0"/>
                  <w:sz w:val="18"/>
                  <w:szCs w:val="18"/>
                </w:rPr>
                <w:t>，</w:t>
              </w:r>
              <w:r w:rsidRPr="00D21109">
                <w:rPr>
                  <w:rStyle w:val="a9"/>
                  <w:rFonts w:hint="eastAsia"/>
                  <w:b w:val="0"/>
                  <w:sz w:val="18"/>
                  <w:szCs w:val="18"/>
                </w:rPr>
                <w:t>especially in the last few decades of the 20th century</w:t>
              </w:r>
              <w:r w:rsidRPr="00D21109">
                <w:rPr>
                  <w:rStyle w:val="a9"/>
                  <w:rFonts w:hint="eastAsia"/>
                  <w:b w:val="0"/>
                  <w:sz w:val="18"/>
                  <w:szCs w:val="18"/>
                </w:rPr>
                <w:t>，</w:t>
              </w:r>
              <w:r w:rsidRPr="00D21109">
                <w:rPr>
                  <w:rStyle w:val="a9"/>
                  <w:rFonts w:hint="eastAsia"/>
                  <w:b w:val="0"/>
                  <w:sz w:val="18"/>
                  <w:szCs w:val="18"/>
                </w:rPr>
                <w:t xml:space="preserve">large groups of foreigners have come and settled in the United States. The </w:t>
              </w:r>
              <w:r w:rsidRPr="00D21109">
                <w:rPr>
                  <w:rStyle w:val="a9"/>
                  <w:b w:val="0"/>
                  <w:sz w:val="18"/>
                  <w:szCs w:val="18"/>
                </w:rPr>
                <w:t>&lt;tag type="text" /&gt;</w:t>
              </w:r>
              <w:r w:rsidRPr="00D21109">
                <w:rPr>
                  <w:rStyle w:val="a9"/>
                  <w:rFonts w:hint="eastAsia"/>
                  <w:b w:val="0"/>
                  <w:sz w:val="18"/>
                  <w:szCs w:val="18"/>
                </w:rPr>
                <w:t xml:space="preserve"> is that many Americans speak a foreign language at home. Today</w:t>
              </w:r>
              <w:r w:rsidRPr="00D21109">
                <w:rPr>
                  <w:rStyle w:val="a9"/>
                  <w:rFonts w:hint="eastAsia"/>
                  <w:b w:val="0"/>
                  <w:sz w:val="18"/>
                  <w:szCs w:val="18"/>
                </w:rPr>
                <w:t>，</w:t>
              </w:r>
              <w:r w:rsidRPr="00D21109">
                <w:rPr>
                  <w:rStyle w:val="a9"/>
                  <w:rFonts w:hint="eastAsia"/>
                  <w:b w:val="0"/>
                  <w:sz w:val="18"/>
                  <w:szCs w:val="18"/>
                </w:rPr>
                <w:t>one in seven Americans speaks a language</w:t>
              </w:r>
              <w:r>
                <w:rPr>
                  <w:rStyle w:val="a9"/>
                  <w:rFonts w:hint="eastAsia"/>
                  <w:b w:val="0"/>
                  <w:sz w:val="18"/>
                  <w:szCs w:val="18"/>
                </w:rPr>
                <w:t xml:space="preserve"> </w:t>
              </w:r>
              <w:r w:rsidRPr="00D21109">
                <w:rPr>
                  <w:rStyle w:val="a9"/>
                  <w:b w:val="0"/>
                  <w:sz w:val="18"/>
                  <w:szCs w:val="18"/>
                </w:rPr>
                <w:t>&lt;tag type="text" /&gt;</w:t>
              </w:r>
              <w:r>
                <w:rPr>
                  <w:rStyle w:val="a9"/>
                  <w:rFonts w:hint="eastAsia"/>
                  <w:b w:val="0"/>
                  <w:sz w:val="18"/>
                  <w:szCs w:val="18"/>
                </w:rPr>
                <w:t xml:space="preserve"> </w:t>
              </w:r>
              <w:r w:rsidRPr="00D21109">
                <w:rPr>
                  <w:rStyle w:val="a9"/>
                  <w:rFonts w:hint="eastAsia"/>
                  <w:b w:val="0"/>
                  <w:sz w:val="18"/>
                  <w:szCs w:val="18"/>
                </w:rPr>
                <w:t xml:space="preserve">English. Spanish is the </w:t>
              </w:r>
              <w:r w:rsidRPr="00D21109">
                <w:rPr>
                  <w:rStyle w:val="a9"/>
                  <w:rFonts w:hint="eastAsia"/>
                  <w:b w:val="0"/>
                  <w:sz w:val="18"/>
                  <w:szCs w:val="18"/>
                </w:rPr>
                <w:lastRenderedPageBreak/>
                <w:t>leading foreign language spoken by 17 million Americans. All together</w:t>
              </w:r>
              <w:r w:rsidRPr="00D21109">
                <w:rPr>
                  <w:rStyle w:val="a9"/>
                  <w:rFonts w:hint="eastAsia"/>
                  <w:b w:val="0"/>
                  <w:sz w:val="18"/>
                  <w:szCs w:val="18"/>
                </w:rPr>
                <w:t>，</w:t>
              </w:r>
              <w:r w:rsidRPr="00D21109">
                <w:rPr>
                  <w:rStyle w:val="a9"/>
                  <w:rFonts w:hint="eastAsia"/>
                  <w:b w:val="0"/>
                  <w:sz w:val="18"/>
                  <w:szCs w:val="18"/>
                </w:rPr>
                <w:t>31.8 million Americans speak 329 foreign languages in the</w:t>
              </w:r>
              <w:r>
                <w:rPr>
                  <w:rStyle w:val="a9"/>
                  <w:rFonts w:hint="eastAsia"/>
                  <w:b w:val="0"/>
                  <w:sz w:val="18"/>
                  <w:szCs w:val="18"/>
                </w:rPr>
                <w:t xml:space="preserve"> </w:t>
              </w:r>
              <w:r w:rsidRPr="00D21109">
                <w:rPr>
                  <w:rStyle w:val="a9"/>
                  <w:b w:val="0"/>
                  <w:sz w:val="18"/>
                  <w:szCs w:val="18"/>
                </w:rPr>
                <w:t>&lt;tag type="text" /&gt;</w:t>
              </w:r>
              <w:r>
                <w:rPr>
                  <w:rStyle w:val="a9"/>
                  <w:rFonts w:hint="eastAsia"/>
                  <w:b w:val="0"/>
                  <w:sz w:val="18"/>
                  <w:szCs w:val="18"/>
                </w:rPr>
                <w:t xml:space="preserve"> </w:t>
              </w:r>
              <w:r w:rsidRPr="00D21109">
                <w:rPr>
                  <w:rStyle w:val="a9"/>
                  <w:rFonts w:hint="eastAsia"/>
                  <w:b w:val="0"/>
                  <w:sz w:val="18"/>
                  <w:szCs w:val="18"/>
                </w:rPr>
                <w:t>That means there is an increase of 34 percent in foreign language usage since 1980.Asian languages are used by 14 percent of foreign language speakers. That</w:t>
              </w:r>
              <w:r>
                <w:rPr>
                  <w:rStyle w:val="a9"/>
                  <w:rFonts w:hint="eastAsia"/>
                  <w:b w:val="0"/>
                  <w:sz w:val="18"/>
                  <w:szCs w:val="18"/>
                </w:rPr>
                <w:t xml:space="preserve"> </w:t>
              </w:r>
              <w:r w:rsidRPr="00D21109">
                <w:rPr>
                  <w:rStyle w:val="a9"/>
                  <w:b w:val="0"/>
                  <w:sz w:val="18"/>
                  <w:szCs w:val="18"/>
                </w:rPr>
                <w:t>&lt;tag type="text" /&gt;</w:t>
              </w:r>
              <w:r>
                <w:rPr>
                  <w:rStyle w:val="a9"/>
                  <w:rFonts w:hint="eastAsia"/>
                  <w:b w:val="0"/>
                  <w:sz w:val="18"/>
                  <w:szCs w:val="18"/>
                </w:rPr>
                <w:t xml:space="preserve"> </w:t>
              </w:r>
              <w:r w:rsidRPr="00D21109">
                <w:rPr>
                  <w:rStyle w:val="a9"/>
                  <w:rFonts w:hint="eastAsia"/>
                  <w:b w:val="0"/>
                  <w:sz w:val="18"/>
                  <w:szCs w:val="18"/>
                </w:rPr>
                <w:t>the new wave of immigrants from Asian countries</w:t>
              </w:r>
              <w:r>
                <w:rPr>
                  <w:rStyle w:val="a9"/>
                  <w:rFonts w:hint="eastAsia"/>
                  <w:b w:val="0"/>
                  <w:sz w:val="18"/>
                  <w:szCs w:val="18"/>
                </w:rPr>
                <w:t xml:space="preserve"> </w:t>
              </w:r>
              <w:r w:rsidRPr="00D21109">
                <w:rPr>
                  <w:rStyle w:val="a9"/>
                  <w:b w:val="0"/>
                  <w:sz w:val="18"/>
                  <w:szCs w:val="18"/>
                </w:rPr>
                <w:t>&lt;tag type="text" /&gt;</w:t>
              </w:r>
              <w:r>
                <w:rPr>
                  <w:rStyle w:val="a9"/>
                  <w:rFonts w:hint="eastAsia"/>
                  <w:b w:val="0"/>
                  <w:sz w:val="18"/>
                  <w:szCs w:val="18"/>
                </w:rPr>
                <w:t xml:space="preserve"> </w:t>
              </w:r>
              <w:r w:rsidRPr="00D21109">
                <w:rPr>
                  <w:rStyle w:val="a9"/>
                  <w:rFonts w:hint="eastAsia"/>
                  <w:b w:val="0"/>
                  <w:sz w:val="18"/>
                  <w:szCs w:val="18"/>
                </w:rPr>
                <w:t>India</w:t>
              </w:r>
              <w:r w:rsidRPr="00D21109">
                <w:rPr>
                  <w:rStyle w:val="a9"/>
                  <w:rFonts w:hint="eastAsia"/>
                  <w:b w:val="0"/>
                  <w:sz w:val="18"/>
                  <w:szCs w:val="18"/>
                </w:rPr>
                <w:t>，</w:t>
              </w:r>
              <w:r w:rsidRPr="00D21109">
                <w:rPr>
                  <w:rStyle w:val="a9"/>
                  <w:rFonts w:hint="eastAsia"/>
                  <w:b w:val="0"/>
                  <w:sz w:val="18"/>
                  <w:szCs w:val="18"/>
                </w:rPr>
                <w:t>Japan</w:t>
              </w:r>
              <w:r w:rsidRPr="00D21109">
                <w:rPr>
                  <w:rStyle w:val="a9"/>
                  <w:rFonts w:hint="eastAsia"/>
                  <w:b w:val="0"/>
                  <w:sz w:val="18"/>
                  <w:szCs w:val="18"/>
                </w:rPr>
                <w:t>，</w:t>
              </w:r>
              <w:r w:rsidRPr="00D21109">
                <w:rPr>
                  <w:rStyle w:val="a9"/>
                  <w:rFonts w:hint="eastAsia"/>
                  <w:b w:val="0"/>
                  <w:sz w:val="18"/>
                  <w:szCs w:val="18"/>
                </w:rPr>
                <w:t>Korea and the Philippines. However</w:t>
              </w:r>
              <w:r w:rsidRPr="00D21109">
                <w:rPr>
                  <w:rStyle w:val="a9"/>
                  <w:rFonts w:hint="eastAsia"/>
                  <w:b w:val="0"/>
                  <w:sz w:val="18"/>
                  <w:szCs w:val="18"/>
                </w:rPr>
                <w:t>，</w:t>
              </w:r>
              <w:r w:rsidRPr="00D21109">
                <w:rPr>
                  <w:rStyle w:val="a9"/>
                  <w:rFonts w:hint="eastAsia"/>
                  <w:b w:val="0"/>
                  <w:sz w:val="18"/>
                  <w:szCs w:val="18"/>
                </w:rPr>
                <w:t>fewer European languages are heard in American families than before.</w:t>
              </w:r>
            </w:ins>
          </w:p>
          <w:p w:rsidR="00F53674" w:rsidRPr="00A83893" w:rsidRDefault="00F53674" w:rsidP="00F53674">
            <w:pPr>
              <w:pStyle w:val="M"/>
              <w:spacing w:line="240" w:lineRule="auto"/>
              <w:rPr>
                <w:ins w:id="1181" w:author="Eric" w:date="2011-02-18T17:35:00Z"/>
                <w:rStyle w:val="a9"/>
                <w:b w:val="0"/>
                <w:sz w:val="18"/>
                <w:szCs w:val="18"/>
              </w:rPr>
            </w:pPr>
            <w:ins w:id="1182" w:author="Eric" w:date="2011-02-18T17:35:00Z">
              <w:r>
                <w:rPr>
                  <w:rStyle w:val="a9"/>
                  <w:b w:val="0"/>
                  <w:sz w:val="18"/>
                  <w:szCs w:val="18"/>
                </w:rPr>
                <w:tab/>
              </w:r>
              <w:r w:rsidRPr="009A3D1E">
                <w:rPr>
                  <w:rStyle w:val="a9"/>
                  <w:b w:val="0"/>
                  <w:sz w:val="18"/>
                  <w:szCs w:val="18"/>
                </w:rPr>
                <w:t>&lt;/text&gt;</w:t>
              </w:r>
            </w:ins>
          </w:p>
          <w:p w:rsidR="00F53674" w:rsidRDefault="00F53674" w:rsidP="00F53674">
            <w:pPr>
              <w:pStyle w:val="M"/>
              <w:spacing w:line="240" w:lineRule="auto"/>
              <w:rPr>
                <w:ins w:id="1183" w:author="Eric" w:date="2011-02-18T17:35:00Z"/>
                <w:rStyle w:val="a9"/>
                <w:b w:val="0"/>
                <w:sz w:val="18"/>
                <w:szCs w:val="18"/>
              </w:rPr>
            </w:pPr>
            <w:ins w:id="1184" w:author="Eric" w:date="2011-02-18T17:35:00Z">
              <w:r>
                <w:rPr>
                  <w:rStyle w:val="a9"/>
                  <w:rFonts w:hint="eastAsia"/>
                  <w:b w:val="0"/>
                  <w:sz w:val="18"/>
                  <w:szCs w:val="18"/>
                </w:rPr>
                <w:tab/>
              </w:r>
              <w:r w:rsidRPr="00A83893">
                <w:rPr>
                  <w:rStyle w:val="a9"/>
                  <w:b w:val="0"/>
                  <w:sz w:val="18"/>
                  <w:szCs w:val="18"/>
                </w:rPr>
                <w:t>&lt;sound</w:t>
              </w:r>
              <w:r>
                <w:rPr>
                  <w:rStyle w:val="a9"/>
                  <w:rFonts w:hint="eastAsia"/>
                  <w:b w:val="0"/>
                  <w:sz w:val="18"/>
                  <w:szCs w:val="18"/>
                </w:rPr>
                <w:t xml:space="preserve"> duration="120" src</w:t>
              </w:r>
              <w:r w:rsidRPr="00A83893">
                <w:rPr>
                  <w:rStyle w:val="a9"/>
                  <w:b w:val="0"/>
                  <w:sz w:val="18"/>
                  <w:szCs w:val="18"/>
                </w:rPr>
                <w:t>="</w:t>
              </w:r>
              <w:r w:rsidRPr="009D712E">
                <w:rPr>
                  <w:rStyle w:val="a9"/>
                  <w:b w:val="0"/>
                  <w:sz w:val="18"/>
                  <w:szCs w:val="18"/>
                </w:rPr>
                <w:t>sound/</w:t>
              </w:r>
              <w:r w:rsidRPr="00FC0028">
                <w:rPr>
                  <w:rStyle w:val="a9"/>
                  <w:b w:val="0"/>
                  <w:sz w:val="18"/>
                  <w:szCs w:val="18"/>
                </w:rPr>
                <w:t>sflep-</w:t>
              </w:r>
              <w:r>
                <w:rPr>
                  <w:rStyle w:val="a9"/>
                  <w:rFonts w:hint="eastAsia"/>
                  <w:b w:val="0"/>
                  <w:sz w:val="18"/>
                  <w:szCs w:val="18"/>
                </w:rPr>
                <w:t>ni</w:t>
              </w:r>
              <w:r w:rsidRPr="00FC0028">
                <w:rPr>
                  <w:rStyle w:val="a9"/>
                  <w:b w:val="0"/>
                  <w:sz w:val="18"/>
                  <w:szCs w:val="18"/>
                </w:rPr>
                <w:t>-</w:t>
              </w:r>
              <w:r>
                <w:rPr>
                  <w:rStyle w:val="a9"/>
                  <w:rFonts w:hint="eastAsia"/>
                  <w:b w:val="0"/>
                  <w:sz w:val="18"/>
                  <w:szCs w:val="18"/>
                </w:rPr>
                <w:t>6</w:t>
              </w:r>
              <w:r w:rsidRPr="00FC0028">
                <w:rPr>
                  <w:rStyle w:val="a9"/>
                  <w:b w:val="0"/>
                  <w:sz w:val="18"/>
                  <w:szCs w:val="18"/>
                </w:rPr>
                <w:t>-</w:t>
              </w:r>
              <w:r>
                <w:rPr>
                  <w:rStyle w:val="a9"/>
                  <w:rFonts w:hint="eastAsia"/>
                  <w:b w:val="0"/>
                  <w:sz w:val="18"/>
                  <w:szCs w:val="18"/>
                </w:rPr>
                <w:t>110-1</w:t>
              </w:r>
              <w:r>
                <w:rPr>
                  <w:rStyle w:val="a9"/>
                  <w:b w:val="0"/>
                  <w:sz w:val="18"/>
                  <w:szCs w:val="18"/>
                </w:rPr>
                <w:t>.mp3</w:t>
              </w:r>
              <w:r w:rsidRPr="00A83893">
                <w:rPr>
                  <w:rStyle w:val="a9"/>
                  <w:b w:val="0"/>
                  <w:sz w:val="18"/>
                  <w:szCs w:val="18"/>
                </w:rPr>
                <w:t>"&gt;</w:t>
              </w:r>
            </w:ins>
          </w:p>
          <w:p w:rsidR="00F53674" w:rsidRDefault="00F53674" w:rsidP="00F53674">
            <w:pPr>
              <w:pStyle w:val="M"/>
              <w:spacing w:line="240" w:lineRule="auto"/>
              <w:rPr>
                <w:ins w:id="1185" w:author="Eric" w:date="2011-02-18T17:35:00Z"/>
                <w:rStyle w:val="a9"/>
                <w:b w:val="0"/>
                <w:sz w:val="18"/>
                <w:szCs w:val="18"/>
              </w:rPr>
            </w:pPr>
            <w:ins w:id="1186" w:author="Eric" w:date="2011-02-18T17:35:00Z">
              <w:r>
                <w:rPr>
                  <w:rStyle w:val="a9"/>
                  <w:rFonts w:hint="eastAsia"/>
                  <w:b w:val="0"/>
                  <w:sz w:val="18"/>
                  <w:szCs w:val="18"/>
                </w:rPr>
                <w:tab/>
              </w:r>
              <w:r>
                <w:rPr>
                  <w:rStyle w:val="a9"/>
                  <w:rFonts w:hint="eastAsia"/>
                  <w:b w:val="0"/>
                  <w:sz w:val="18"/>
                  <w:szCs w:val="18"/>
                </w:rPr>
                <w:tab/>
                <w:t>&lt;</w:t>
              </w:r>
              <w:r>
                <w:rPr>
                  <w:rStyle w:val="a9"/>
                  <w:b w:val="0"/>
                  <w:sz w:val="18"/>
                  <w:szCs w:val="18"/>
                </w:rPr>
                <w:t>transcript</w:t>
              </w:r>
              <w:r>
                <w:rPr>
                  <w:rStyle w:val="a9"/>
                  <w:rFonts w:hint="eastAsia"/>
                  <w:b w:val="0"/>
                  <w:sz w:val="18"/>
                  <w:szCs w:val="18"/>
                </w:rPr>
                <w:t>&gt;xxxx&lt;/</w:t>
              </w:r>
              <w:r>
                <w:rPr>
                  <w:rStyle w:val="a9"/>
                  <w:b w:val="0"/>
                  <w:sz w:val="18"/>
                  <w:szCs w:val="18"/>
                </w:rPr>
                <w:t>transcript</w:t>
              </w:r>
              <w:r>
                <w:rPr>
                  <w:rStyle w:val="a9"/>
                  <w:rFonts w:hint="eastAsia"/>
                  <w:b w:val="0"/>
                  <w:sz w:val="18"/>
                  <w:szCs w:val="18"/>
                </w:rPr>
                <w:t>&gt;</w:t>
              </w:r>
            </w:ins>
          </w:p>
          <w:p w:rsidR="00F53674" w:rsidRPr="00A83893" w:rsidRDefault="00F53674" w:rsidP="00F53674">
            <w:pPr>
              <w:pStyle w:val="M"/>
              <w:spacing w:line="240" w:lineRule="auto"/>
              <w:rPr>
                <w:ins w:id="1187" w:author="Eric" w:date="2011-02-18T17:35:00Z"/>
                <w:rStyle w:val="a9"/>
                <w:b w:val="0"/>
                <w:sz w:val="18"/>
                <w:szCs w:val="18"/>
              </w:rPr>
            </w:pPr>
            <w:ins w:id="1188" w:author="Eric" w:date="2011-02-18T17:35:00Z">
              <w:r>
                <w:rPr>
                  <w:rStyle w:val="a9"/>
                  <w:rFonts w:hint="eastAsia"/>
                  <w:b w:val="0"/>
                  <w:sz w:val="18"/>
                  <w:szCs w:val="18"/>
                </w:rPr>
                <w:tab/>
              </w:r>
              <w:r w:rsidRPr="00A83893">
                <w:rPr>
                  <w:rStyle w:val="a9"/>
                  <w:b w:val="0"/>
                  <w:sz w:val="18"/>
                  <w:szCs w:val="18"/>
                </w:rPr>
                <w:t>&lt;</w:t>
              </w:r>
              <w:r>
                <w:rPr>
                  <w:rStyle w:val="a9"/>
                  <w:rFonts w:hint="eastAsia"/>
                  <w:b w:val="0"/>
                  <w:sz w:val="18"/>
                  <w:szCs w:val="18"/>
                </w:rPr>
                <w:t>/</w:t>
              </w:r>
              <w:r w:rsidRPr="00A83893">
                <w:rPr>
                  <w:rStyle w:val="a9"/>
                  <w:b w:val="0"/>
                  <w:sz w:val="18"/>
                  <w:szCs w:val="18"/>
                </w:rPr>
                <w:t>sound</w:t>
              </w:r>
              <w:r>
                <w:rPr>
                  <w:rStyle w:val="a9"/>
                  <w:rFonts w:hint="eastAsia"/>
                  <w:b w:val="0"/>
                  <w:sz w:val="18"/>
                  <w:szCs w:val="18"/>
                </w:rPr>
                <w:t>&gt;</w:t>
              </w:r>
            </w:ins>
          </w:p>
          <w:p w:rsidR="00F53674" w:rsidRPr="00A83893" w:rsidRDefault="00F53674" w:rsidP="00F53674">
            <w:pPr>
              <w:pStyle w:val="M"/>
              <w:spacing w:line="240" w:lineRule="auto"/>
              <w:rPr>
                <w:ins w:id="1189" w:author="Eric" w:date="2011-02-18T17:35:00Z"/>
                <w:rStyle w:val="a9"/>
                <w:b w:val="0"/>
                <w:sz w:val="18"/>
                <w:szCs w:val="18"/>
              </w:rPr>
            </w:pPr>
            <w:ins w:id="1190" w:author="Eric" w:date="2011-02-18T17:35:00Z">
              <w:r w:rsidRPr="00A83893">
                <w:rPr>
                  <w:rStyle w:val="a9"/>
                  <w:b w:val="0"/>
                  <w:sz w:val="18"/>
                  <w:szCs w:val="18"/>
                </w:rPr>
                <w:t>&lt;/prompt&gt;</w:t>
              </w:r>
            </w:ins>
          </w:p>
          <w:p w:rsidR="00F53674" w:rsidRDefault="00F53674" w:rsidP="00F53674">
            <w:pPr>
              <w:pStyle w:val="M"/>
              <w:spacing w:line="240" w:lineRule="auto"/>
              <w:rPr>
                <w:ins w:id="1191" w:author="Eric" w:date="2011-02-18T17:35:00Z"/>
                <w:rStyle w:val="a9"/>
                <w:b w:val="0"/>
                <w:sz w:val="18"/>
                <w:szCs w:val="18"/>
              </w:rPr>
            </w:pPr>
            <w:ins w:id="1192" w:author="Eric" w:date="2011-02-18T17:35:00Z">
              <w:r w:rsidRPr="00662B04">
                <w:rPr>
                  <w:rStyle w:val="a9"/>
                  <w:b w:val="0"/>
                  <w:sz w:val="18"/>
                  <w:szCs w:val="18"/>
                </w:rPr>
                <w:t>&lt;question type="</w:t>
              </w:r>
              <w:r>
                <w:rPr>
                  <w:rStyle w:val="a9"/>
                  <w:rFonts w:hint="eastAsia"/>
                  <w:b w:val="0"/>
                  <w:sz w:val="18"/>
                  <w:szCs w:val="18"/>
                </w:rPr>
                <w:t>text</w:t>
              </w:r>
              <w:r w:rsidRPr="00662B04">
                <w:rPr>
                  <w:rStyle w:val="a9"/>
                  <w:b w:val="0"/>
                  <w:sz w:val="18"/>
                  <w:szCs w:val="18"/>
                </w:rPr>
                <w:t>"</w:t>
              </w:r>
              <w:r>
                <w:rPr>
                  <w:rStyle w:val="a9"/>
                  <w:rFonts w:hint="eastAsia"/>
                  <w:b w:val="0"/>
                  <w:sz w:val="18"/>
                  <w:szCs w:val="18"/>
                </w:rPr>
                <w:t xml:space="preserve"> length=</w:t>
              </w:r>
              <w:r w:rsidRPr="00A83893">
                <w:rPr>
                  <w:rStyle w:val="a9"/>
                  <w:b w:val="0"/>
                  <w:sz w:val="18"/>
                  <w:szCs w:val="18"/>
                </w:rPr>
                <w:t>"</w:t>
              </w:r>
              <w:r>
                <w:rPr>
                  <w:rStyle w:val="a9"/>
                  <w:rFonts w:hint="eastAsia"/>
                  <w:b w:val="0"/>
                  <w:sz w:val="18"/>
                  <w:szCs w:val="18"/>
                </w:rPr>
                <w:t>20</w:t>
              </w:r>
              <w:r w:rsidRPr="00A83893">
                <w:rPr>
                  <w:rStyle w:val="a9"/>
                  <w:b w:val="0"/>
                  <w:sz w:val="18"/>
                  <w:szCs w:val="18"/>
                </w:rPr>
                <w:t>"</w:t>
              </w:r>
              <w:r>
                <w:rPr>
                  <w:rStyle w:val="a9"/>
                  <w:rFonts w:hint="eastAsia"/>
                  <w:b w:val="0"/>
                  <w:sz w:val="18"/>
                  <w:szCs w:val="18"/>
                </w:rPr>
                <w:t xml:space="preserve"> strict=</w:t>
              </w:r>
              <w:r w:rsidRPr="00A83893">
                <w:rPr>
                  <w:rStyle w:val="a9"/>
                  <w:b w:val="0"/>
                  <w:sz w:val="18"/>
                  <w:szCs w:val="18"/>
                </w:rPr>
                <w:t>"</w:t>
              </w:r>
              <w:r>
                <w:rPr>
                  <w:rStyle w:val="a9"/>
                  <w:rFonts w:hint="eastAsia"/>
                  <w:b w:val="0"/>
                  <w:sz w:val="18"/>
                  <w:szCs w:val="18"/>
                </w:rPr>
                <w:t>true</w:t>
              </w:r>
              <w:r w:rsidRPr="00A83893">
                <w:rPr>
                  <w:rStyle w:val="a9"/>
                  <w:b w:val="0"/>
                  <w:sz w:val="18"/>
                  <w:szCs w:val="18"/>
                </w:rPr>
                <w:t>"</w:t>
              </w:r>
              <w:r w:rsidRPr="00662B04">
                <w:rPr>
                  <w:rStyle w:val="a9"/>
                  <w:b w:val="0"/>
                  <w:sz w:val="18"/>
                  <w:szCs w:val="18"/>
                </w:rPr>
                <w:t>&gt;</w:t>
              </w:r>
            </w:ins>
          </w:p>
          <w:p w:rsidR="00F53674" w:rsidRPr="00662B04" w:rsidRDefault="00F53674" w:rsidP="00F53674">
            <w:pPr>
              <w:pStyle w:val="M"/>
              <w:spacing w:line="240" w:lineRule="auto"/>
              <w:rPr>
                <w:ins w:id="1193" w:author="Eric" w:date="2011-02-18T17:35:00Z"/>
                <w:rStyle w:val="a9"/>
                <w:b w:val="0"/>
                <w:sz w:val="18"/>
                <w:szCs w:val="18"/>
              </w:rPr>
            </w:pPr>
            <w:ins w:id="1194" w:author="Eric" w:date="2011-02-18T17:35:00Z">
              <w:r>
                <w:rPr>
                  <w:rStyle w:val="a9"/>
                  <w:rFonts w:hint="eastAsia"/>
                  <w:b w:val="0"/>
                  <w:sz w:val="18"/>
                  <w:szCs w:val="18"/>
                </w:rPr>
                <w:tab/>
              </w:r>
              <w:r w:rsidRPr="00662B04">
                <w:rPr>
                  <w:rStyle w:val="a9"/>
                  <w:b w:val="0"/>
                  <w:sz w:val="18"/>
                  <w:szCs w:val="18"/>
                </w:rPr>
                <w:t>&lt;key&gt;</w:t>
              </w:r>
              <w:r w:rsidRPr="00550C86">
                <w:rPr>
                  <w:rStyle w:val="a9"/>
                  <w:b w:val="0"/>
                  <w:sz w:val="18"/>
                  <w:szCs w:val="18"/>
                </w:rPr>
                <w:t>result</w:t>
              </w:r>
              <w:r w:rsidRPr="00662B04">
                <w:rPr>
                  <w:rStyle w:val="a9"/>
                  <w:b w:val="0"/>
                  <w:sz w:val="18"/>
                  <w:szCs w:val="18"/>
                </w:rPr>
                <w:t>&lt;/key&gt;</w:t>
              </w:r>
            </w:ins>
          </w:p>
          <w:p w:rsidR="00F53674" w:rsidRDefault="00F53674" w:rsidP="00F53674">
            <w:pPr>
              <w:pStyle w:val="M"/>
              <w:spacing w:line="240" w:lineRule="auto"/>
              <w:ind w:firstLine="0"/>
              <w:rPr>
                <w:ins w:id="1195" w:author="Eric" w:date="2011-02-18T17:35:00Z"/>
                <w:rStyle w:val="a9"/>
                <w:b w:val="0"/>
                <w:sz w:val="18"/>
                <w:szCs w:val="18"/>
              </w:rPr>
            </w:pPr>
            <w:ins w:id="1196" w:author="Eric" w:date="2011-02-18T17:35:00Z">
              <w:r>
                <w:rPr>
                  <w:rStyle w:val="a9"/>
                  <w:rFonts w:hint="eastAsia"/>
                  <w:b w:val="0"/>
                  <w:sz w:val="18"/>
                  <w:szCs w:val="18"/>
                </w:rPr>
                <w:tab/>
              </w:r>
              <w:r w:rsidRPr="00662B04">
                <w:rPr>
                  <w:rStyle w:val="a9"/>
                  <w:b w:val="0"/>
                  <w:sz w:val="18"/>
                  <w:szCs w:val="18"/>
                </w:rPr>
                <w:t>&lt;/question&gt;</w:t>
              </w:r>
            </w:ins>
          </w:p>
          <w:p w:rsidR="00F53674" w:rsidRDefault="00F53674" w:rsidP="00F53674">
            <w:pPr>
              <w:pStyle w:val="M"/>
              <w:spacing w:line="240" w:lineRule="auto"/>
              <w:rPr>
                <w:ins w:id="1197" w:author="Eric" w:date="2011-02-18T17:35:00Z"/>
                <w:rStyle w:val="a9"/>
                <w:b w:val="0"/>
                <w:sz w:val="18"/>
                <w:szCs w:val="18"/>
              </w:rPr>
            </w:pPr>
            <w:ins w:id="1198" w:author="Eric" w:date="2011-02-18T17:35:00Z">
              <w:r w:rsidRPr="00662B04">
                <w:rPr>
                  <w:rStyle w:val="a9"/>
                  <w:b w:val="0"/>
                  <w:sz w:val="18"/>
                  <w:szCs w:val="18"/>
                </w:rPr>
                <w:t>&lt;question type="</w:t>
              </w:r>
              <w:r>
                <w:rPr>
                  <w:rStyle w:val="a9"/>
                  <w:rFonts w:hint="eastAsia"/>
                  <w:b w:val="0"/>
                  <w:sz w:val="18"/>
                  <w:szCs w:val="18"/>
                </w:rPr>
                <w:t>text</w:t>
              </w:r>
              <w:r w:rsidRPr="00662B04">
                <w:rPr>
                  <w:rStyle w:val="a9"/>
                  <w:b w:val="0"/>
                  <w:sz w:val="18"/>
                  <w:szCs w:val="18"/>
                </w:rPr>
                <w:t>"</w:t>
              </w:r>
              <w:r>
                <w:rPr>
                  <w:rStyle w:val="a9"/>
                  <w:rFonts w:hint="eastAsia"/>
                  <w:b w:val="0"/>
                  <w:sz w:val="18"/>
                  <w:szCs w:val="18"/>
                </w:rPr>
                <w:t xml:space="preserve"> length=</w:t>
              </w:r>
              <w:r w:rsidRPr="00A83893">
                <w:rPr>
                  <w:rStyle w:val="a9"/>
                  <w:b w:val="0"/>
                  <w:sz w:val="18"/>
                  <w:szCs w:val="18"/>
                </w:rPr>
                <w:t>"</w:t>
              </w:r>
              <w:r>
                <w:rPr>
                  <w:rStyle w:val="a9"/>
                  <w:rFonts w:hint="eastAsia"/>
                  <w:b w:val="0"/>
                  <w:sz w:val="18"/>
                  <w:szCs w:val="18"/>
                </w:rPr>
                <w:t>20</w:t>
              </w:r>
              <w:r w:rsidRPr="00A83893">
                <w:rPr>
                  <w:rStyle w:val="a9"/>
                  <w:b w:val="0"/>
                  <w:sz w:val="18"/>
                  <w:szCs w:val="18"/>
                </w:rPr>
                <w:t>"</w:t>
              </w:r>
              <w:r>
                <w:rPr>
                  <w:rStyle w:val="a9"/>
                  <w:rFonts w:hint="eastAsia"/>
                  <w:b w:val="0"/>
                  <w:sz w:val="18"/>
                  <w:szCs w:val="18"/>
                </w:rPr>
                <w:t xml:space="preserve"> strict=</w:t>
              </w:r>
              <w:r w:rsidRPr="00A83893">
                <w:rPr>
                  <w:rStyle w:val="a9"/>
                  <w:b w:val="0"/>
                  <w:sz w:val="18"/>
                  <w:szCs w:val="18"/>
                </w:rPr>
                <w:t>"</w:t>
              </w:r>
              <w:r>
                <w:rPr>
                  <w:rStyle w:val="a9"/>
                  <w:rFonts w:hint="eastAsia"/>
                  <w:b w:val="0"/>
                  <w:sz w:val="18"/>
                  <w:szCs w:val="18"/>
                </w:rPr>
                <w:t>true</w:t>
              </w:r>
              <w:r w:rsidRPr="00A83893">
                <w:rPr>
                  <w:rStyle w:val="a9"/>
                  <w:b w:val="0"/>
                  <w:sz w:val="18"/>
                  <w:szCs w:val="18"/>
                </w:rPr>
                <w:t>"</w:t>
              </w:r>
              <w:r w:rsidRPr="00662B04">
                <w:rPr>
                  <w:rStyle w:val="a9"/>
                  <w:b w:val="0"/>
                  <w:sz w:val="18"/>
                  <w:szCs w:val="18"/>
                </w:rPr>
                <w:t>&gt;</w:t>
              </w:r>
            </w:ins>
          </w:p>
          <w:p w:rsidR="00F53674" w:rsidRPr="00662B04" w:rsidRDefault="00F53674" w:rsidP="00F53674">
            <w:pPr>
              <w:pStyle w:val="M"/>
              <w:spacing w:line="240" w:lineRule="auto"/>
              <w:rPr>
                <w:ins w:id="1199" w:author="Eric" w:date="2011-02-18T17:35:00Z"/>
                <w:rStyle w:val="a9"/>
                <w:b w:val="0"/>
                <w:sz w:val="18"/>
                <w:szCs w:val="18"/>
              </w:rPr>
            </w:pPr>
            <w:ins w:id="1200" w:author="Eric" w:date="2011-02-18T17:35:00Z">
              <w:r>
                <w:rPr>
                  <w:rStyle w:val="a9"/>
                  <w:rFonts w:hint="eastAsia"/>
                  <w:b w:val="0"/>
                  <w:sz w:val="18"/>
                  <w:szCs w:val="18"/>
                </w:rPr>
                <w:tab/>
              </w:r>
              <w:r w:rsidRPr="00662B04">
                <w:rPr>
                  <w:rStyle w:val="a9"/>
                  <w:b w:val="0"/>
                  <w:sz w:val="18"/>
                  <w:szCs w:val="18"/>
                </w:rPr>
                <w:t>&lt;key&gt;</w:t>
              </w:r>
              <w:r w:rsidRPr="00550C86">
                <w:rPr>
                  <w:rStyle w:val="a9"/>
                  <w:b w:val="0"/>
                  <w:sz w:val="18"/>
                  <w:szCs w:val="18"/>
                </w:rPr>
                <w:t>other than</w:t>
              </w:r>
              <w:r w:rsidRPr="00662B04">
                <w:rPr>
                  <w:rStyle w:val="a9"/>
                  <w:b w:val="0"/>
                  <w:sz w:val="18"/>
                  <w:szCs w:val="18"/>
                </w:rPr>
                <w:t>&lt;/key&gt;</w:t>
              </w:r>
            </w:ins>
          </w:p>
          <w:p w:rsidR="00F53674" w:rsidRDefault="00F53674" w:rsidP="00F53674">
            <w:pPr>
              <w:pStyle w:val="M"/>
              <w:spacing w:line="240" w:lineRule="auto"/>
              <w:ind w:firstLine="0"/>
              <w:rPr>
                <w:ins w:id="1201" w:author="Eric" w:date="2011-02-18T17:35:00Z"/>
                <w:rStyle w:val="a9"/>
                <w:b w:val="0"/>
                <w:sz w:val="18"/>
                <w:szCs w:val="18"/>
              </w:rPr>
            </w:pPr>
            <w:ins w:id="1202" w:author="Eric" w:date="2011-02-18T17:35:00Z">
              <w:r>
                <w:rPr>
                  <w:rStyle w:val="a9"/>
                  <w:rFonts w:hint="eastAsia"/>
                  <w:b w:val="0"/>
                  <w:sz w:val="18"/>
                  <w:szCs w:val="18"/>
                </w:rPr>
                <w:tab/>
              </w:r>
              <w:r w:rsidRPr="00662B04">
                <w:rPr>
                  <w:rStyle w:val="a9"/>
                  <w:b w:val="0"/>
                  <w:sz w:val="18"/>
                  <w:szCs w:val="18"/>
                </w:rPr>
                <w:t>&lt;/question&gt;</w:t>
              </w:r>
            </w:ins>
          </w:p>
          <w:p w:rsidR="00F53674" w:rsidRDefault="00F53674" w:rsidP="00F53674">
            <w:pPr>
              <w:pStyle w:val="M"/>
              <w:spacing w:line="240" w:lineRule="auto"/>
              <w:rPr>
                <w:ins w:id="1203" w:author="Eric" w:date="2011-02-18T17:35:00Z"/>
                <w:rStyle w:val="a9"/>
                <w:b w:val="0"/>
                <w:sz w:val="18"/>
                <w:szCs w:val="18"/>
              </w:rPr>
            </w:pPr>
            <w:ins w:id="1204" w:author="Eric" w:date="2011-02-18T17:35:00Z">
              <w:r w:rsidRPr="00662B04">
                <w:rPr>
                  <w:rStyle w:val="a9"/>
                  <w:b w:val="0"/>
                  <w:sz w:val="18"/>
                  <w:szCs w:val="18"/>
                </w:rPr>
                <w:t>&lt;question type="</w:t>
              </w:r>
              <w:r>
                <w:rPr>
                  <w:rStyle w:val="a9"/>
                  <w:rFonts w:hint="eastAsia"/>
                  <w:b w:val="0"/>
                  <w:sz w:val="18"/>
                  <w:szCs w:val="18"/>
                </w:rPr>
                <w:t>text</w:t>
              </w:r>
              <w:r w:rsidRPr="00662B04">
                <w:rPr>
                  <w:rStyle w:val="a9"/>
                  <w:b w:val="0"/>
                  <w:sz w:val="18"/>
                  <w:szCs w:val="18"/>
                </w:rPr>
                <w:t>"</w:t>
              </w:r>
              <w:r>
                <w:rPr>
                  <w:rStyle w:val="a9"/>
                  <w:rFonts w:hint="eastAsia"/>
                  <w:b w:val="0"/>
                  <w:sz w:val="18"/>
                  <w:szCs w:val="18"/>
                </w:rPr>
                <w:t xml:space="preserve"> length=</w:t>
              </w:r>
              <w:r w:rsidRPr="00A83893">
                <w:rPr>
                  <w:rStyle w:val="a9"/>
                  <w:b w:val="0"/>
                  <w:sz w:val="18"/>
                  <w:szCs w:val="18"/>
                </w:rPr>
                <w:t>"</w:t>
              </w:r>
              <w:r>
                <w:rPr>
                  <w:rStyle w:val="a9"/>
                  <w:rFonts w:hint="eastAsia"/>
                  <w:b w:val="0"/>
                  <w:sz w:val="18"/>
                  <w:szCs w:val="18"/>
                </w:rPr>
                <w:t>20</w:t>
              </w:r>
              <w:r w:rsidRPr="00A83893">
                <w:rPr>
                  <w:rStyle w:val="a9"/>
                  <w:b w:val="0"/>
                  <w:sz w:val="18"/>
                  <w:szCs w:val="18"/>
                </w:rPr>
                <w:t>"</w:t>
              </w:r>
              <w:r>
                <w:rPr>
                  <w:rStyle w:val="a9"/>
                  <w:rFonts w:hint="eastAsia"/>
                  <w:b w:val="0"/>
                  <w:sz w:val="18"/>
                  <w:szCs w:val="18"/>
                </w:rPr>
                <w:t xml:space="preserve"> strict=</w:t>
              </w:r>
              <w:r w:rsidRPr="00A83893">
                <w:rPr>
                  <w:rStyle w:val="a9"/>
                  <w:b w:val="0"/>
                  <w:sz w:val="18"/>
                  <w:szCs w:val="18"/>
                </w:rPr>
                <w:t>"</w:t>
              </w:r>
              <w:r>
                <w:rPr>
                  <w:rStyle w:val="a9"/>
                  <w:rFonts w:hint="eastAsia"/>
                  <w:b w:val="0"/>
                  <w:sz w:val="18"/>
                  <w:szCs w:val="18"/>
                </w:rPr>
                <w:t>true</w:t>
              </w:r>
              <w:r w:rsidRPr="00A83893">
                <w:rPr>
                  <w:rStyle w:val="a9"/>
                  <w:b w:val="0"/>
                  <w:sz w:val="18"/>
                  <w:szCs w:val="18"/>
                </w:rPr>
                <w:t>"</w:t>
              </w:r>
              <w:r w:rsidRPr="00662B04">
                <w:rPr>
                  <w:rStyle w:val="a9"/>
                  <w:b w:val="0"/>
                  <w:sz w:val="18"/>
                  <w:szCs w:val="18"/>
                </w:rPr>
                <w:t>&gt;</w:t>
              </w:r>
            </w:ins>
          </w:p>
          <w:p w:rsidR="00F53674" w:rsidRPr="00662B04" w:rsidRDefault="00F53674" w:rsidP="00F53674">
            <w:pPr>
              <w:pStyle w:val="M"/>
              <w:spacing w:line="240" w:lineRule="auto"/>
              <w:rPr>
                <w:ins w:id="1205" w:author="Eric" w:date="2011-02-18T17:35:00Z"/>
                <w:rStyle w:val="a9"/>
                <w:b w:val="0"/>
                <w:sz w:val="18"/>
                <w:szCs w:val="18"/>
              </w:rPr>
            </w:pPr>
            <w:ins w:id="1206" w:author="Eric" w:date="2011-02-18T17:35:00Z">
              <w:r>
                <w:rPr>
                  <w:rStyle w:val="a9"/>
                  <w:rFonts w:hint="eastAsia"/>
                  <w:b w:val="0"/>
                  <w:sz w:val="18"/>
                  <w:szCs w:val="18"/>
                </w:rPr>
                <w:tab/>
              </w:r>
              <w:r w:rsidRPr="00662B04">
                <w:rPr>
                  <w:rStyle w:val="a9"/>
                  <w:b w:val="0"/>
                  <w:sz w:val="18"/>
                  <w:szCs w:val="18"/>
                </w:rPr>
                <w:t>&lt;key&gt;</w:t>
              </w:r>
              <w:r w:rsidRPr="00550C86">
                <w:rPr>
                  <w:rStyle w:val="a9"/>
                  <w:b w:val="0"/>
                  <w:sz w:val="18"/>
                  <w:szCs w:val="18"/>
                </w:rPr>
                <w:t>households</w:t>
              </w:r>
              <w:r w:rsidRPr="00662B04">
                <w:rPr>
                  <w:rStyle w:val="a9"/>
                  <w:b w:val="0"/>
                  <w:sz w:val="18"/>
                  <w:szCs w:val="18"/>
                </w:rPr>
                <w:t>&lt;/key&gt;</w:t>
              </w:r>
            </w:ins>
          </w:p>
          <w:p w:rsidR="00F53674" w:rsidRDefault="00F53674" w:rsidP="00F53674">
            <w:pPr>
              <w:pStyle w:val="M"/>
              <w:spacing w:line="240" w:lineRule="auto"/>
              <w:ind w:firstLine="0"/>
              <w:rPr>
                <w:ins w:id="1207" w:author="Eric" w:date="2011-02-18T17:35:00Z"/>
                <w:rStyle w:val="a9"/>
                <w:b w:val="0"/>
                <w:sz w:val="18"/>
                <w:szCs w:val="18"/>
              </w:rPr>
            </w:pPr>
            <w:ins w:id="1208" w:author="Eric" w:date="2011-02-18T17:35:00Z">
              <w:r>
                <w:rPr>
                  <w:rStyle w:val="a9"/>
                  <w:rFonts w:hint="eastAsia"/>
                  <w:b w:val="0"/>
                  <w:sz w:val="18"/>
                  <w:szCs w:val="18"/>
                </w:rPr>
                <w:tab/>
              </w:r>
              <w:r w:rsidRPr="00662B04">
                <w:rPr>
                  <w:rStyle w:val="a9"/>
                  <w:b w:val="0"/>
                  <w:sz w:val="18"/>
                  <w:szCs w:val="18"/>
                </w:rPr>
                <w:t>&lt;/question&gt;</w:t>
              </w:r>
            </w:ins>
          </w:p>
          <w:p w:rsidR="00F53674" w:rsidRDefault="00F53674" w:rsidP="00F53674">
            <w:pPr>
              <w:pStyle w:val="M"/>
              <w:spacing w:line="240" w:lineRule="auto"/>
              <w:rPr>
                <w:ins w:id="1209" w:author="Eric" w:date="2011-02-18T17:35:00Z"/>
                <w:rStyle w:val="a9"/>
                <w:b w:val="0"/>
                <w:sz w:val="18"/>
                <w:szCs w:val="18"/>
              </w:rPr>
            </w:pPr>
            <w:ins w:id="1210" w:author="Eric" w:date="2011-02-18T17:35:00Z">
              <w:r w:rsidRPr="00662B04">
                <w:rPr>
                  <w:rStyle w:val="a9"/>
                  <w:b w:val="0"/>
                  <w:sz w:val="18"/>
                  <w:szCs w:val="18"/>
                </w:rPr>
                <w:t>&lt;question type="</w:t>
              </w:r>
              <w:r>
                <w:rPr>
                  <w:rStyle w:val="a9"/>
                  <w:rFonts w:hint="eastAsia"/>
                  <w:b w:val="0"/>
                  <w:sz w:val="18"/>
                  <w:szCs w:val="18"/>
                </w:rPr>
                <w:t>text</w:t>
              </w:r>
              <w:r w:rsidRPr="00662B04">
                <w:rPr>
                  <w:rStyle w:val="a9"/>
                  <w:b w:val="0"/>
                  <w:sz w:val="18"/>
                  <w:szCs w:val="18"/>
                </w:rPr>
                <w:t>"</w:t>
              </w:r>
              <w:r>
                <w:rPr>
                  <w:rStyle w:val="a9"/>
                  <w:rFonts w:hint="eastAsia"/>
                  <w:b w:val="0"/>
                  <w:sz w:val="18"/>
                  <w:szCs w:val="18"/>
                </w:rPr>
                <w:t xml:space="preserve"> length=</w:t>
              </w:r>
              <w:r w:rsidRPr="00A83893">
                <w:rPr>
                  <w:rStyle w:val="a9"/>
                  <w:b w:val="0"/>
                  <w:sz w:val="18"/>
                  <w:szCs w:val="18"/>
                </w:rPr>
                <w:t>"</w:t>
              </w:r>
              <w:r>
                <w:rPr>
                  <w:rStyle w:val="a9"/>
                  <w:rFonts w:hint="eastAsia"/>
                  <w:b w:val="0"/>
                  <w:sz w:val="18"/>
                  <w:szCs w:val="18"/>
                </w:rPr>
                <w:t>20</w:t>
              </w:r>
              <w:r w:rsidRPr="00A83893">
                <w:rPr>
                  <w:rStyle w:val="a9"/>
                  <w:b w:val="0"/>
                  <w:sz w:val="18"/>
                  <w:szCs w:val="18"/>
                </w:rPr>
                <w:t>"</w:t>
              </w:r>
              <w:r>
                <w:rPr>
                  <w:rStyle w:val="a9"/>
                  <w:rFonts w:hint="eastAsia"/>
                  <w:b w:val="0"/>
                  <w:sz w:val="18"/>
                  <w:szCs w:val="18"/>
                </w:rPr>
                <w:t xml:space="preserve"> strict=</w:t>
              </w:r>
              <w:r w:rsidRPr="00A83893">
                <w:rPr>
                  <w:rStyle w:val="a9"/>
                  <w:b w:val="0"/>
                  <w:sz w:val="18"/>
                  <w:szCs w:val="18"/>
                </w:rPr>
                <w:t>"</w:t>
              </w:r>
              <w:r>
                <w:rPr>
                  <w:rStyle w:val="a9"/>
                  <w:rFonts w:hint="eastAsia"/>
                  <w:b w:val="0"/>
                  <w:sz w:val="18"/>
                  <w:szCs w:val="18"/>
                </w:rPr>
                <w:t>true</w:t>
              </w:r>
              <w:r w:rsidRPr="00A83893">
                <w:rPr>
                  <w:rStyle w:val="a9"/>
                  <w:b w:val="0"/>
                  <w:sz w:val="18"/>
                  <w:szCs w:val="18"/>
                </w:rPr>
                <w:t>"</w:t>
              </w:r>
              <w:r w:rsidRPr="00662B04">
                <w:rPr>
                  <w:rStyle w:val="a9"/>
                  <w:b w:val="0"/>
                  <w:sz w:val="18"/>
                  <w:szCs w:val="18"/>
                </w:rPr>
                <w:t>&gt;</w:t>
              </w:r>
            </w:ins>
          </w:p>
          <w:p w:rsidR="00F53674" w:rsidRPr="00662B04" w:rsidRDefault="00F53674" w:rsidP="00F53674">
            <w:pPr>
              <w:pStyle w:val="M"/>
              <w:spacing w:line="240" w:lineRule="auto"/>
              <w:rPr>
                <w:ins w:id="1211" w:author="Eric" w:date="2011-02-18T17:35:00Z"/>
                <w:rStyle w:val="a9"/>
                <w:b w:val="0"/>
                <w:sz w:val="18"/>
                <w:szCs w:val="18"/>
              </w:rPr>
            </w:pPr>
            <w:ins w:id="1212" w:author="Eric" w:date="2011-02-18T17:35:00Z">
              <w:r>
                <w:rPr>
                  <w:rStyle w:val="a9"/>
                  <w:rFonts w:hint="eastAsia"/>
                  <w:b w:val="0"/>
                  <w:sz w:val="18"/>
                  <w:szCs w:val="18"/>
                </w:rPr>
                <w:tab/>
              </w:r>
              <w:r w:rsidRPr="00662B04">
                <w:rPr>
                  <w:rStyle w:val="a9"/>
                  <w:b w:val="0"/>
                  <w:sz w:val="18"/>
                  <w:szCs w:val="18"/>
                </w:rPr>
                <w:t>&lt;key&gt;</w:t>
              </w:r>
              <w:r w:rsidRPr="00550C86">
                <w:rPr>
                  <w:rStyle w:val="a9"/>
                  <w:b w:val="0"/>
                  <w:sz w:val="18"/>
                  <w:szCs w:val="18"/>
                </w:rPr>
                <w:t>reflects</w:t>
              </w:r>
              <w:r w:rsidRPr="00662B04">
                <w:rPr>
                  <w:rStyle w:val="a9"/>
                  <w:b w:val="0"/>
                  <w:sz w:val="18"/>
                  <w:szCs w:val="18"/>
                </w:rPr>
                <w:t>&lt;/key&gt;</w:t>
              </w:r>
            </w:ins>
          </w:p>
          <w:p w:rsidR="00F53674" w:rsidRDefault="00F53674" w:rsidP="00F53674">
            <w:pPr>
              <w:pStyle w:val="M"/>
              <w:spacing w:line="240" w:lineRule="auto"/>
              <w:ind w:firstLine="0"/>
              <w:rPr>
                <w:ins w:id="1213" w:author="Eric" w:date="2011-02-18T17:35:00Z"/>
                <w:rStyle w:val="a9"/>
                <w:b w:val="0"/>
                <w:sz w:val="18"/>
                <w:szCs w:val="18"/>
              </w:rPr>
            </w:pPr>
            <w:ins w:id="1214" w:author="Eric" w:date="2011-02-18T17:35:00Z">
              <w:r>
                <w:rPr>
                  <w:rStyle w:val="a9"/>
                  <w:rFonts w:hint="eastAsia"/>
                  <w:b w:val="0"/>
                  <w:sz w:val="18"/>
                  <w:szCs w:val="18"/>
                </w:rPr>
                <w:tab/>
              </w:r>
              <w:r w:rsidRPr="00662B04">
                <w:rPr>
                  <w:rStyle w:val="a9"/>
                  <w:b w:val="0"/>
                  <w:sz w:val="18"/>
                  <w:szCs w:val="18"/>
                </w:rPr>
                <w:t>&lt;/question&gt;</w:t>
              </w:r>
            </w:ins>
          </w:p>
          <w:p w:rsidR="00F53674" w:rsidRDefault="00F53674" w:rsidP="00F53674">
            <w:pPr>
              <w:pStyle w:val="M"/>
              <w:spacing w:line="240" w:lineRule="auto"/>
              <w:rPr>
                <w:ins w:id="1215" w:author="Eric" w:date="2011-02-18T17:35:00Z"/>
                <w:rStyle w:val="a9"/>
                <w:b w:val="0"/>
                <w:sz w:val="18"/>
                <w:szCs w:val="18"/>
              </w:rPr>
            </w:pPr>
            <w:ins w:id="1216" w:author="Eric" w:date="2011-02-18T17:35:00Z">
              <w:r w:rsidRPr="00662B04">
                <w:rPr>
                  <w:rStyle w:val="a9"/>
                  <w:b w:val="0"/>
                  <w:sz w:val="18"/>
                  <w:szCs w:val="18"/>
                </w:rPr>
                <w:t>&lt;question type="</w:t>
              </w:r>
              <w:r>
                <w:rPr>
                  <w:rStyle w:val="a9"/>
                  <w:rFonts w:hint="eastAsia"/>
                  <w:b w:val="0"/>
                  <w:sz w:val="18"/>
                  <w:szCs w:val="18"/>
                </w:rPr>
                <w:t>text</w:t>
              </w:r>
              <w:r w:rsidRPr="00662B04">
                <w:rPr>
                  <w:rStyle w:val="a9"/>
                  <w:b w:val="0"/>
                  <w:sz w:val="18"/>
                  <w:szCs w:val="18"/>
                </w:rPr>
                <w:t>"</w:t>
              </w:r>
              <w:r>
                <w:rPr>
                  <w:rStyle w:val="a9"/>
                  <w:rFonts w:hint="eastAsia"/>
                  <w:b w:val="0"/>
                  <w:sz w:val="18"/>
                  <w:szCs w:val="18"/>
                </w:rPr>
                <w:t xml:space="preserve"> length=</w:t>
              </w:r>
              <w:r w:rsidRPr="00A83893">
                <w:rPr>
                  <w:rStyle w:val="a9"/>
                  <w:b w:val="0"/>
                  <w:sz w:val="18"/>
                  <w:szCs w:val="18"/>
                </w:rPr>
                <w:t>"</w:t>
              </w:r>
              <w:r>
                <w:rPr>
                  <w:rStyle w:val="a9"/>
                  <w:rFonts w:hint="eastAsia"/>
                  <w:b w:val="0"/>
                  <w:sz w:val="18"/>
                  <w:szCs w:val="18"/>
                </w:rPr>
                <w:t>20</w:t>
              </w:r>
              <w:r w:rsidRPr="00A83893">
                <w:rPr>
                  <w:rStyle w:val="a9"/>
                  <w:b w:val="0"/>
                  <w:sz w:val="18"/>
                  <w:szCs w:val="18"/>
                </w:rPr>
                <w:t>"</w:t>
              </w:r>
              <w:r>
                <w:rPr>
                  <w:rStyle w:val="a9"/>
                  <w:rFonts w:hint="eastAsia"/>
                  <w:b w:val="0"/>
                  <w:sz w:val="18"/>
                  <w:szCs w:val="18"/>
                </w:rPr>
                <w:t xml:space="preserve"> strict=</w:t>
              </w:r>
              <w:r w:rsidRPr="00A83893">
                <w:rPr>
                  <w:rStyle w:val="a9"/>
                  <w:b w:val="0"/>
                  <w:sz w:val="18"/>
                  <w:szCs w:val="18"/>
                </w:rPr>
                <w:t>"</w:t>
              </w:r>
              <w:r>
                <w:rPr>
                  <w:rStyle w:val="a9"/>
                  <w:rFonts w:hint="eastAsia"/>
                  <w:b w:val="0"/>
                  <w:sz w:val="18"/>
                  <w:szCs w:val="18"/>
                </w:rPr>
                <w:t>true</w:t>
              </w:r>
              <w:r w:rsidRPr="00A83893">
                <w:rPr>
                  <w:rStyle w:val="a9"/>
                  <w:b w:val="0"/>
                  <w:sz w:val="18"/>
                  <w:szCs w:val="18"/>
                </w:rPr>
                <w:t>"</w:t>
              </w:r>
              <w:r w:rsidRPr="00662B04">
                <w:rPr>
                  <w:rStyle w:val="a9"/>
                  <w:b w:val="0"/>
                  <w:sz w:val="18"/>
                  <w:szCs w:val="18"/>
                </w:rPr>
                <w:t>&gt;</w:t>
              </w:r>
            </w:ins>
          </w:p>
          <w:p w:rsidR="00F53674" w:rsidRPr="00662B04" w:rsidRDefault="00F53674" w:rsidP="00F53674">
            <w:pPr>
              <w:pStyle w:val="M"/>
              <w:spacing w:line="240" w:lineRule="auto"/>
              <w:rPr>
                <w:ins w:id="1217" w:author="Eric" w:date="2011-02-18T17:35:00Z"/>
                <w:rStyle w:val="a9"/>
                <w:b w:val="0"/>
                <w:sz w:val="18"/>
                <w:szCs w:val="18"/>
              </w:rPr>
            </w:pPr>
            <w:ins w:id="1218" w:author="Eric" w:date="2011-02-18T17:35:00Z">
              <w:r>
                <w:rPr>
                  <w:rStyle w:val="a9"/>
                  <w:rFonts w:hint="eastAsia"/>
                  <w:b w:val="0"/>
                  <w:sz w:val="18"/>
                  <w:szCs w:val="18"/>
                </w:rPr>
                <w:tab/>
              </w:r>
              <w:r w:rsidRPr="00662B04">
                <w:rPr>
                  <w:rStyle w:val="a9"/>
                  <w:b w:val="0"/>
                  <w:sz w:val="18"/>
                  <w:szCs w:val="18"/>
                </w:rPr>
                <w:t>&lt;key&gt;</w:t>
              </w:r>
              <w:r w:rsidRPr="00550C86">
                <w:rPr>
                  <w:bCs/>
                  <w:sz w:val="18"/>
                  <w:szCs w:val="18"/>
                </w:rPr>
                <w:t>such as</w:t>
              </w:r>
              <w:r w:rsidRPr="00662B04">
                <w:rPr>
                  <w:rStyle w:val="a9"/>
                  <w:b w:val="0"/>
                  <w:sz w:val="18"/>
                  <w:szCs w:val="18"/>
                </w:rPr>
                <w:t>&lt;/key&gt;</w:t>
              </w:r>
            </w:ins>
          </w:p>
          <w:p w:rsidR="00F53674" w:rsidRDefault="00F53674" w:rsidP="00F53674">
            <w:pPr>
              <w:pStyle w:val="M"/>
              <w:spacing w:line="240" w:lineRule="auto"/>
              <w:ind w:firstLine="0"/>
              <w:rPr>
                <w:ins w:id="1219" w:author="Eric" w:date="2011-02-18T17:35:00Z"/>
                <w:rStyle w:val="a9"/>
                <w:b w:val="0"/>
                <w:sz w:val="18"/>
                <w:szCs w:val="18"/>
              </w:rPr>
            </w:pPr>
            <w:ins w:id="1220" w:author="Eric" w:date="2011-02-18T17:35:00Z">
              <w:r>
                <w:rPr>
                  <w:rStyle w:val="a9"/>
                  <w:rFonts w:hint="eastAsia"/>
                  <w:b w:val="0"/>
                  <w:sz w:val="18"/>
                  <w:szCs w:val="18"/>
                </w:rPr>
                <w:tab/>
              </w:r>
              <w:r w:rsidRPr="00662B04">
                <w:rPr>
                  <w:rStyle w:val="a9"/>
                  <w:b w:val="0"/>
                  <w:sz w:val="18"/>
                  <w:szCs w:val="18"/>
                </w:rPr>
                <w:t>&lt;/question&gt;</w:t>
              </w:r>
            </w:ins>
          </w:p>
          <w:p w:rsidR="00F53674" w:rsidRPr="00F10F04" w:rsidRDefault="00F53674" w:rsidP="00F53674">
            <w:pPr>
              <w:pStyle w:val="M"/>
              <w:spacing w:line="240" w:lineRule="auto"/>
              <w:ind w:firstLine="0"/>
              <w:rPr>
                <w:ins w:id="1221" w:author="Eric" w:date="2011-02-18T17:35:00Z"/>
                <w:rStyle w:val="a9"/>
                <w:b w:val="0"/>
                <w:sz w:val="18"/>
                <w:szCs w:val="18"/>
              </w:rPr>
            </w:pPr>
            <w:ins w:id="1222" w:author="Eric" w:date="2011-02-18T17:35:00Z">
              <w:r w:rsidRPr="00965CA1">
                <w:rPr>
                  <w:rStyle w:val="a9"/>
                  <w:b w:val="0"/>
                  <w:sz w:val="18"/>
                  <w:szCs w:val="18"/>
                </w:rPr>
                <w:t>&lt;/assessmentItem&gt;</w:t>
              </w:r>
            </w:ins>
          </w:p>
        </w:tc>
      </w:tr>
    </w:tbl>
    <w:p w:rsidR="00F53674" w:rsidRDefault="00F53674" w:rsidP="00F53674">
      <w:pPr>
        <w:rPr>
          <w:ins w:id="1223" w:author="Eric" w:date="2011-02-18T17:35:00Z"/>
        </w:rPr>
      </w:pPr>
    </w:p>
    <w:p w:rsidR="00F53674" w:rsidRDefault="00F53674" w:rsidP="00F53674">
      <w:pPr>
        <w:pStyle w:val="3"/>
        <w:numPr>
          <w:ilvl w:val="2"/>
          <w:numId w:val="15"/>
        </w:numPr>
        <w:rPr>
          <w:ins w:id="1224" w:author="Eric" w:date="2011-02-18T17:35:00Z"/>
        </w:rPr>
      </w:pPr>
      <w:bookmarkStart w:id="1225" w:name="_Toc286841276"/>
      <w:ins w:id="1226" w:author="Eric" w:date="2011-02-18T17:35:00Z">
        <w:r>
          <w:rPr>
            <w:rFonts w:hint="eastAsia"/>
          </w:rPr>
          <w:t>语法选择（</w:t>
        </w:r>
        <w:r>
          <w:rPr>
            <w:rFonts w:hint="eastAsia"/>
          </w:rPr>
          <w:t>Blank Choice</w:t>
        </w:r>
        <w:r>
          <w:rPr>
            <w:rFonts w:hint="eastAsia"/>
          </w:rPr>
          <w:t>）</w:t>
        </w:r>
        <w:bookmarkEnd w:id="1225"/>
      </w:ins>
    </w:p>
    <w:p w:rsidR="00F53674" w:rsidRPr="00D46068" w:rsidRDefault="00F53674" w:rsidP="00F53674">
      <w:pPr>
        <w:pStyle w:val="af8"/>
        <w:rPr>
          <w:ins w:id="1227" w:author="Eric" w:date="2011-02-18T17:35:00Z"/>
        </w:rPr>
      </w:pPr>
      <w:ins w:id="1228" w:author="Eric" w:date="2011-02-18T17:35:00Z">
        <w:r w:rsidRPr="00242408">
          <w:rPr>
            <w:rFonts w:hint="eastAsia"/>
          </w:rPr>
          <w:t>表</w:t>
        </w:r>
        <w:r w:rsidRPr="00242408">
          <w:rPr>
            <w:rFonts w:hint="eastAsia"/>
          </w:rPr>
          <w:t xml:space="preserve"> </w:t>
        </w:r>
        <w:r>
          <w:rPr>
            <w:rFonts w:hint="eastAsia"/>
          </w:rPr>
          <w:t>5-40</w:t>
        </w:r>
        <w:r>
          <w:rPr>
            <w:rFonts w:hint="eastAsia"/>
          </w:rPr>
          <w:t>语法选择</w:t>
        </w:r>
        <w:r w:rsidRPr="005F7238">
          <w:rPr>
            <w:rFonts w:hint="eastAsia"/>
          </w:rPr>
          <w:t>（</w:t>
        </w:r>
        <w:r>
          <w:rPr>
            <w:rFonts w:hint="eastAsia"/>
          </w:rPr>
          <w:t>Blank Choice</w:t>
        </w:r>
        <w:r w:rsidRPr="005F7238">
          <w:rPr>
            <w:rFonts w:hint="eastAsia"/>
          </w:rPr>
          <w:t>）</w:t>
        </w:r>
        <w:r>
          <w:rPr>
            <w:rFonts w:hint="eastAsia"/>
          </w:rPr>
          <w:t>示例说明</w:t>
        </w:r>
      </w:ins>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84"/>
        <w:gridCol w:w="7138"/>
      </w:tblGrid>
      <w:tr w:rsidR="00F53674" w:rsidRPr="00F10F04" w:rsidTr="00F53674">
        <w:trPr>
          <w:ins w:id="1229" w:author="Eric" w:date="2011-02-18T17:35:00Z"/>
        </w:trPr>
        <w:tc>
          <w:tcPr>
            <w:tcW w:w="1384" w:type="dxa"/>
            <w:tcBorders>
              <w:top w:val="single" w:sz="4" w:space="0" w:color="000000"/>
              <w:left w:val="single" w:sz="4" w:space="0" w:color="000000"/>
              <w:bottom w:val="single" w:sz="4" w:space="0" w:color="000000"/>
              <w:right w:val="single" w:sz="4" w:space="0" w:color="000000"/>
            </w:tcBorders>
            <w:hideMark/>
          </w:tcPr>
          <w:p w:rsidR="00F53674" w:rsidRPr="00F10F04" w:rsidRDefault="00F53674" w:rsidP="00F53674">
            <w:pPr>
              <w:pStyle w:val="M"/>
              <w:ind w:firstLine="0"/>
              <w:rPr>
                <w:ins w:id="1230" w:author="Eric" w:date="2011-02-18T17:35:00Z"/>
                <w:rStyle w:val="a9"/>
                <w:b w:val="0"/>
                <w:sz w:val="18"/>
                <w:szCs w:val="18"/>
              </w:rPr>
            </w:pPr>
            <w:ins w:id="1231" w:author="Eric" w:date="2011-02-18T17:35:00Z">
              <w:r w:rsidRPr="00F10F04">
                <w:rPr>
                  <w:rStyle w:val="a9"/>
                  <w:rFonts w:hint="eastAsia"/>
                  <w:b w:val="0"/>
                  <w:sz w:val="18"/>
                  <w:szCs w:val="18"/>
                </w:rPr>
                <w:t>名称</w:t>
              </w:r>
            </w:ins>
          </w:p>
        </w:tc>
        <w:tc>
          <w:tcPr>
            <w:tcW w:w="7138" w:type="dxa"/>
            <w:tcBorders>
              <w:top w:val="single" w:sz="4" w:space="0" w:color="000000"/>
              <w:left w:val="single" w:sz="4" w:space="0" w:color="000000"/>
              <w:bottom w:val="single" w:sz="4" w:space="0" w:color="000000"/>
              <w:right w:val="single" w:sz="4" w:space="0" w:color="000000"/>
            </w:tcBorders>
            <w:hideMark/>
          </w:tcPr>
          <w:p w:rsidR="00F53674" w:rsidRPr="00F10F04" w:rsidRDefault="00F53674" w:rsidP="00F53674">
            <w:pPr>
              <w:pStyle w:val="M"/>
              <w:ind w:firstLine="0"/>
              <w:rPr>
                <w:ins w:id="1232" w:author="Eric" w:date="2011-02-18T17:35:00Z"/>
                <w:rStyle w:val="a9"/>
                <w:b w:val="0"/>
                <w:sz w:val="18"/>
                <w:szCs w:val="18"/>
              </w:rPr>
            </w:pPr>
            <w:ins w:id="1233" w:author="Eric" w:date="2011-02-18T17:35:00Z">
              <w:r>
                <w:rPr>
                  <w:rStyle w:val="a9"/>
                  <w:rFonts w:hint="eastAsia"/>
                  <w:b w:val="0"/>
                  <w:sz w:val="18"/>
                  <w:szCs w:val="18"/>
                </w:rPr>
                <w:t>说明</w:t>
              </w:r>
            </w:ins>
          </w:p>
        </w:tc>
      </w:tr>
      <w:tr w:rsidR="00F53674" w:rsidRPr="00F10F04" w:rsidTr="00F53674">
        <w:trPr>
          <w:ins w:id="1234" w:author="Eric" w:date="2011-02-18T17:35:00Z"/>
        </w:trPr>
        <w:tc>
          <w:tcPr>
            <w:tcW w:w="1384" w:type="dxa"/>
            <w:tcBorders>
              <w:top w:val="single" w:sz="4" w:space="0" w:color="000000"/>
              <w:left w:val="single" w:sz="4" w:space="0" w:color="000000"/>
              <w:bottom w:val="single" w:sz="4" w:space="0" w:color="000000"/>
              <w:right w:val="single" w:sz="4" w:space="0" w:color="000000"/>
            </w:tcBorders>
            <w:hideMark/>
          </w:tcPr>
          <w:p w:rsidR="00F53674" w:rsidRPr="00965CA1" w:rsidRDefault="00F53674" w:rsidP="00F53674">
            <w:pPr>
              <w:pStyle w:val="M"/>
              <w:ind w:firstLine="0"/>
              <w:rPr>
                <w:ins w:id="1235" w:author="Eric" w:date="2011-02-18T17:35:00Z"/>
                <w:rStyle w:val="a9"/>
                <w:b w:val="0"/>
                <w:sz w:val="18"/>
                <w:szCs w:val="18"/>
              </w:rPr>
            </w:pPr>
            <w:ins w:id="1236" w:author="Eric" w:date="2011-02-18T17:35:00Z">
              <w:r>
                <w:rPr>
                  <w:rStyle w:val="a9"/>
                  <w:rFonts w:hint="eastAsia"/>
                  <w:b w:val="0"/>
                  <w:sz w:val="18"/>
                  <w:szCs w:val="18"/>
                </w:rPr>
                <w:t>类型序号</w:t>
              </w:r>
            </w:ins>
          </w:p>
        </w:tc>
        <w:tc>
          <w:tcPr>
            <w:tcW w:w="7138" w:type="dxa"/>
            <w:tcBorders>
              <w:top w:val="single" w:sz="4" w:space="0" w:color="000000"/>
              <w:left w:val="single" w:sz="4" w:space="0" w:color="000000"/>
              <w:bottom w:val="single" w:sz="4" w:space="0" w:color="000000"/>
              <w:right w:val="single" w:sz="4" w:space="0" w:color="000000"/>
            </w:tcBorders>
            <w:hideMark/>
          </w:tcPr>
          <w:p w:rsidR="00F53674" w:rsidRDefault="00F53674" w:rsidP="00F53674">
            <w:pPr>
              <w:pStyle w:val="M"/>
              <w:ind w:firstLine="0"/>
              <w:rPr>
                <w:ins w:id="1237" w:author="Eric" w:date="2011-02-18T17:35:00Z"/>
                <w:rStyle w:val="a9"/>
                <w:b w:val="0"/>
                <w:sz w:val="18"/>
                <w:szCs w:val="18"/>
              </w:rPr>
            </w:pPr>
            <w:ins w:id="1238" w:author="Eric" w:date="2011-02-18T17:35:00Z">
              <w:r>
                <w:rPr>
                  <w:rStyle w:val="a9"/>
                  <w:rFonts w:hint="eastAsia"/>
                  <w:b w:val="0"/>
                  <w:sz w:val="18"/>
                  <w:szCs w:val="18"/>
                </w:rPr>
                <w:t>40</w:t>
              </w:r>
            </w:ins>
          </w:p>
        </w:tc>
      </w:tr>
      <w:tr w:rsidR="00F53674" w:rsidRPr="00F10F04" w:rsidTr="00F53674">
        <w:trPr>
          <w:ins w:id="1239" w:author="Eric" w:date="2011-02-18T17:35:00Z"/>
        </w:trPr>
        <w:tc>
          <w:tcPr>
            <w:tcW w:w="1384" w:type="dxa"/>
            <w:tcBorders>
              <w:top w:val="single" w:sz="4" w:space="0" w:color="000000"/>
              <w:left w:val="single" w:sz="4" w:space="0" w:color="000000"/>
              <w:bottom w:val="single" w:sz="4" w:space="0" w:color="000000"/>
              <w:right w:val="single" w:sz="4" w:space="0" w:color="000000"/>
            </w:tcBorders>
            <w:hideMark/>
          </w:tcPr>
          <w:p w:rsidR="00F53674" w:rsidRDefault="00F53674" w:rsidP="00F53674">
            <w:pPr>
              <w:pStyle w:val="M"/>
              <w:ind w:firstLine="0"/>
              <w:rPr>
                <w:ins w:id="1240" w:author="Eric" w:date="2011-02-18T17:35:00Z"/>
                <w:rStyle w:val="a9"/>
                <w:b w:val="0"/>
                <w:sz w:val="18"/>
                <w:szCs w:val="18"/>
              </w:rPr>
            </w:pPr>
            <w:ins w:id="1241" w:author="Eric" w:date="2011-02-18T17:35:00Z">
              <w:r>
                <w:rPr>
                  <w:rStyle w:val="a9"/>
                  <w:rFonts w:hint="eastAsia"/>
                  <w:b w:val="0"/>
                  <w:sz w:val="18"/>
                  <w:szCs w:val="18"/>
                </w:rPr>
                <w:t>类型标识</w:t>
              </w:r>
            </w:ins>
          </w:p>
        </w:tc>
        <w:tc>
          <w:tcPr>
            <w:tcW w:w="7138" w:type="dxa"/>
            <w:tcBorders>
              <w:top w:val="single" w:sz="4" w:space="0" w:color="000000"/>
              <w:left w:val="single" w:sz="4" w:space="0" w:color="000000"/>
              <w:bottom w:val="single" w:sz="4" w:space="0" w:color="000000"/>
              <w:right w:val="single" w:sz="4" w:space="0" w:color="000000"/>
            </w:tcBorders>
            <w:hideMark/>
          </w:tcPr>
          <w:p w:rsidR="00F53674" w:rsidRDefault="00F53674" w:rsidP="00F53674">
            <w:pPr>
              <w:pStyle w:val="M"/>
              <w:ind w:firstLine="0"/>
              <w:rPr>
                <w:ins w:id="1242" w:author="Eric" w:date="2011-02-18T17:35:00Z"/>
                <w:rStyle w:val="a9"/>
                <w:b w:val="0"/>
                <w:sz w:val="18"/>
                <w:szCs w:val="18"/>
              </w:rPr>
            </w:pPr>
            <w:ins w:id="1243" w:author="Eric" w:date="2011-02-18T17:35:00Z">
              <w:r w:rsidRPr="00711D85">
                <w:rPr>
                  <w:rStyle w:val="a9"/>
                  <w:b w:val="0"/>
                  <w:sz w:val="18"/>
                  <w:szCs w:val="18"/>
                </w:rPr>
                <w:t>ab_BlankChoice</w:t>
              </w:r>
            </w:ins>
          </w:p>
        </w:tc>
      </w:tr>
      <w:tr w:rsidR="00F53674" w:rsidRPr="00F10F04" w:rsidTr="00F53674">
        <w:trPr>
          <w:ins w:id="1244" w:author="Eric" w:date="2011-02-18T17:35:00Z"/>
        </w:trPr>
        <w:tc>
          <w:tcPr>
            <w:tcW w:w="1384" w:type="dxa"/>
            <w:tcBorders>
              <w:top w:val="single" w:sz="4" w:space="0" w:color="000000"/>
              <w:left w:val="single" w:sz="4" w:space="0" w:color="000000"/>
              <w:bottom w:val="single" w:sz="4" w:space="0" w:color="000000"/>
              <w:right w:val="single" w:sz="4" w:space="0" w:color="000000"/>
            </w:tcBorders>
            <w:hideMark/>
          </w:tcPr>
          <w:p w:rsidR="00F53674" w:rsidRPr="00F10F04" w:rsidRDefault="00F53674" w:rsidP="00F53674">
            <w:pPr>
              <w:pStyle w:val="M"/>
              <w:ind w:firstLine="0"/>
              <w:rPr>
                <w:ins w:id="1245" w:author="Eric" w:date="2011-02-18T17:35:00Z"/>
                <w:rStyle w:val="a9"/>
                <w:b w:val="0"/>
                <w:sz w:val="18"/>
                <w:szCs w:val="18"/>
              </w:rPr>
            </w:pPr>
            <w:ins w:id="1246" w:author="Eric" w:date="2011-02-18T17:35:00Z">
              <w:r w:rsidRPr="00965CA1">
                <w:rPr>
                  <w:rStyle w:val="a9"/>
                  <w:rFonts w:hint="eastAsia"/>
                  <w:b w:val="0"/>
                  <w:sz w:val="18"/>
                  <w:szCs w:val="18"/>
                </w:rPr>
                <w:t>试题附加材料</w:t>
              </w:r>
            </w:ins>
          </w:p>
        </w:tc>
        <w:tc>
          <w:tcPr>
            <w:tcW w:w="7138" w:type="dxa"/>
            <w:tcBorders>
              <w:top w:val="single" w:sz="4" w:space="0" w:color="000000"/>
              <w:left w:val="single" w:sz="4" w:space="0" w:color="000000"/>
              <w:bottom w:val="single" w:sz="4" w:space="0" w:color="000000"/>
              <w:right w:val="single" w:sz="4" w:space="0" w:color="000000"/>
            </w:tcBorders>
            <w:hideMark/>
          </w:tcPr>
          <w:p w:rsidR="00F53674" w:rsidRPr="00F10F04" w:rsidRDefault="00F53674" w:rsidP="00F53674">
            <w:pPr>
              <w:pStyle w:val="M"/>
              <w:ind w:firstLine="0"/>
              <w:rPr>
                <w:ins w:id="1247" w:author="Eric" w:date="2011-02-18T17:35:00Z"/>
                <w:rStyle w:val="a9"/>
                <w:b w:val="0"/>
                <w:sz w:val="18"/>
                <w:szCs w:val="18"/>
              </w:rPr>
            </w:pPr>
            <w:ins w:id="1248" w:author="Eric" w:date="2011-02-18T17:35:00Z">
              <w:r>
                <w:rPr>
                  <w:rStyle w:val="a9"/>
                  <w:rFonts w:hint="eastAsia"/>
                  <w:b w:val="0"/>
                  <w:sz w:val="18"/>
                  <w:szCs w:val="18"/>
                </w:rPr>
                <w:t>无</w:t>
              </w:r>
            </w:ins>
          </w:p>
        </w:tc>
      </w:tr>
      <w:tr w:rsidR="00F53674" w:rsidRPr="00F10F04" w:rsidTr="00F53674">
        <w:trPr>
          <w:ins w:id="1249" w:author="Eric" w:date="2011-02-18T17:35:00Z"/>
        </w:trPr>
        <w:tc>
          <w:tcPr>
            <w:tcW w:w="1384" w:type="dxa"/>
            <w:tcBorders>
              <w:top w:val="single" w:sz="4" w:space="0" w:color="000000"/>
              <w:left w:val="single" w:sz="4" w:space="0" w:color="000000"/>
              <w:bottom w:val="single" w:sz="4" w:space="0" w:color="000000"/>
              <w:right w:val="single" w:sz="4" w:space="0" w:color="000000"/>
            </w:tcBorders>
            <w:hideMark/>
          </w:tcPr>
          <w:p w:rsidR="00F53674" w:rsidRPr="00F10F04" w:rsidRDefault="00F53674" w:rsidP="00F53674">
            <w:pPr>
              <w:pStyle w:val="M"/>
              <w:ind w:firstLine="0"/>
              <w:rPr>
                <w:ins w:id="1250" w:author="Eric" w:date="2011-02-18T17:35:00Z"/>
                <w:rStyle w:val="a9"/>
                <w:b w:val="0"/>
                <w:sz w:val="18"/>
                <w:szCs w:val="18"/>
              </w:rPr>
            </w:pPr>
            <w:ins w:id="1251" w:author="Eric" w:date="2011-02-18T17:35:00Z">
              <w:r w:rsidRPr="00965CA1">
                <w:rPr>
                  <w:rStyle w:val="a9"/>
                  <w:rFonts w:hint="eastAsia"/>
                  <w:b w:val="0"/>
                  <w:sz w:val="18"/>
                  <w:szCs w:val="18"/>
                </w:rPr>
                <w:t>试题问题类型</w:t>
              </w:r>
            </w:ins>
          </w:p>
        </w:tc>
        <w:tc>
          <w:tcPr>
            <w:tcW w:w="7138" w:type="dxa"/>
            <w:tcBorders>
              <w:top w:val="single" w:sz="4" w:space="0" w:color="000000"/>
              <w:left w:val="single" w:sz="4" w:space="0" w:color="000000"/>
              <w:bottom w:val="single" w:sz="4" w:space="0" w:color="000000"/>
              <w:right w:val="single" w:sz="4" w:space="0" w:color="000000"/>
            </w:tcBorders>
            <w:hideMark/>
          </w:tcPr>
          <w:p w:rsidR="00F53674" w:rsidRPr="00F10F04" w:rsidRDefault="00F53674" w:rsidP="00F53674">
            <w:pPr>
              <w:pStyle w:val="M"/>
              <w:ind w:firstLine="0"/>
              <w:rPr>
                <w:ins w:id="1252" w:author="Eric" w:date="2011-02-18T17:35:00Z"/>
                <w:rStyle w:val="a9"/>
                <w:b w:val="0"/>
                <w:sz w:val="18"/>
                <w:szCs w:val="18"/>
              </w:rPr>
            </w:pPr>
            <w:ins w:id="1253" w:author="Eric" w:date="2011-02-18T17:35:00Z">
              <w:r>
                <w:rPr>
                  <w:rStyle w:val="a9"/>
                  <w:rFonts w:hint="eastAsia"/>
                  <w:b w:val="0"/>
                  <w:sz w:val="18"/>
                  <w:szCs w:val="18"/>
                </w:rPr>
                <w:t>Text</w:t>
              </w:r>
            </w:ins>
          </w:p>
        </w:tc>
      </w:tr>
      <w:tr w:rsidR="00F53674" w:rsidRPr="00F10F04" w:rsidTr="00F53674">
        <w:trPr>
          <w:ins w:id="1254" w:author="Eric" w:date="2011-02-18T17:35:00Z"/>
        </w:trPr>
        <w:tc>
          <w:tcPr>
            <w:tcW w:w="1384" w:type="dxa"/>
            <w:tcBorders>
              <w:top w:val="single" w:sz="4" w:space="0" w:color="000000"/>
              <w:left w:val="single" w:sz="4" w:space="0" w:color="000000"/>
              <w:bottom w:val="single" w:sz="4" w:space="0" w:color="000000"/>
              <w:right w:val="single" w:sz="4" w:space="0" w:color="000000"/>
            </w:tcBorders>
            <w:hideMark/>
          </w:tcPr>
          <w:p w:rsidR="00F53674" w:rsidRPr="00F10F04" w:rsidRDefault="00F53674" w:rsidP="00F53674">
            <w:pPr>
              <w:pStyle w:val="M"/>
              <w:ind w:firstLine="0"/>
              <w:rPr>
                <w:ins w:id="1255" w:author="Eric" w:date="2011-02-18T17:35:00Z"/>
                <w:rStyle w:val="a9"/>
                <w:b w:val="0"/>
                <w:sz w:val="18"/>
                <w:szCs w:val="18"/>
              </w:rPr>
            </w:pPr>
            <w:ins w:id="1256" w:author="Eric" w:date="2011-02-18T17:35:00Z">
              <w:r w:rsidRPr="00965CA1">
                <w:rPr>
                  <w:rStyle w:val="a9"/>
                  <w:rFonts w:hint="eastAsia"/>
                  <w:b w:val="0"/>
                  <w:sz w:val="18"/>
                  <w:szCs w:val="18"/>
                </w:rPr>
                <w:t>流程性试题</w:t>
              </w:r>
            </w:ins>
          </w:p>
        </w:tc>
        <w:tc>
          <w:tcPr>
            <w:tcW w:w="7138" w:type="dxa"/>
            <w:tcBorders>
              <w:top w:val="single" w:sz="4" w:space="0" w:color="000000"/>
              <w:left w:val="single" w:sz="4" w:space="0" w:color="000000"/>
              <w:bottom w:val="single" w:sz="4" w:space="0" w:color="000000"/>
              <w:right w:val="single" w:sz="4" w:space="0" w:color="000000"/>
            </w:tcBorders>
            <w:hideMark/>
          </w:tcPr>
          <w:p w:rsidR="00F53674" w:rsidRPr="00F10F04" w:rsidRDefault="00F53674" w:rsidP="00F53674">
            <w:pPr>
              <w:pStyle w:val="M"/>
              <w:ind w:firstLine="0"/>
              <w:rPr>
                <w:ins w:id="1257" w:author="Eric" w:date="2011-02-18T17:35:00Z"/>
                <w:rStyle w:val="a9"/>
                <w:b w:val="0"/>
                <w:sz w:val="18"/>
                <w:szCs w:val="18"/>
              </w:rPr>
            </w:pPr>
            <w:ins w:id="1258" w:author="Eric" w:date="2011-02-18T17:35:00Z">
              <w:r>
                <w:rPr>
                  <w:rStyle w:val="a9"/>
                  <w:rFonts w:hint="eastAsia"/>
                  <w:b w:val="0"/>
                  <w:sz w:val="18"/>
                  <w:szCs w:val="18"/>
                </w:rPr>
                <w:t>否</w:t>
              </w:r>
            </w:ins>
          </w:p>
        </w:tc>
      </w:tr>
      <w:tr w:rsidR="00F53674" w:rsidRPr="00F10F04" w:rsidTr="00F53674">
        <w:trPr>
          <w:ins w:id="1259" w:author="Eric" w:date="2011-02-18T17:35:00Z"/>
        </w:trPr>
        <w:tc>
          <w:tcPr>
            <w:tcW w:w="1384" w:type="dxa"/>
            <w:tcBorders>
              <w:top w:val="single" w:sz="4" w:space="0" w:color="000000"/>
              <w:left w:val="single" w:sz="4" w:space="0" w:color="000000"/>
              <w:bottom w:val="single" w:sz="4" w:space="0" w:color="000000"/>
              <w:right w:val="single" w:sz="4" w:space="0" w:color="000000"/>
            </w:tcBorders>
            <w:hideMark/>
          </w:tcPr>
          <w:p w:rsidR="00F53674" w:rsidRPr="00F10F04" w:rsidRDefault="00F53674" w:rsidP="00F53674">
            <w:pPr>
              <w:pStyle w:val="M"/>
              <w:ind w:firstLine="0"/>
              <w:rPr>
                <w:ins w:id="1260" w:author="Eric" w:date="2011-02-18T17:35:00Z"/>
                <w:rStyle w:val="a9"/>
                <w:b w:val="0"/>
                <w:sz w:val="18"/>
                <w:szCs w:val="18"/>
              </w:rPr>
            </w:pPr>
            <w:ins w:id="1261" w:author="Eric" w:date="2011-02-18T17:35:00Z">
              <w:r>
                <w:rPr>
                  <w:rFonts w:hint="eastAsia"/>
                </w:rPr>
                <w:t>示例</w:t>
              </w:r>
            </w:ins>
          </w:p>
        </w:tc>
        <w:tc>
          <w:tcPr>
            <w:tcW w:w="7138" w:type="dxa"/>
            <w:tcBorders>
              <w:top w:val="single" w:sz="4" w:space="0" w:color="000000"/>
              <w:left w:val="single" w:sz="4" w:space="0" w:color="000000"/>
              <w:bottom w:val="single" w:sz="4" w:space="0" w:color="000000"/>
              <w:right w:val="single" w:sz="4" w:space="0" w:color="000000"/>
            </w:tcBorders>
            <w:hideMark/>
          </w:tcPr>
          <w:p w:rsidR="00F53674" w:rsidRPr="006D28A4" w:rsidRDefault="00F53674" w:rsidP="00F53674">
            <w:pPr>
              <w:pStyle w:val="M"/>
              <w:ind w:firstLine="0"/>
              <w:rPr>
                <w:ins w:id="1262" w:author="Eric" w:date="2011-02-18T17:35:00Z"/>
                <w:rStyle w:val="a9"/>
                <w:b w:val="0"/>
                <w:sz w:val="18"/>
                <w:szCs w:val="18"/>
              </w:rPr>
            </w:pPr>
            <w:ins w:id="1263" w:author="Eric" w:date="2011-02-18T17:35:00Z">
              <w:r w:rsidRPr="006D28A4">
                <w:rPr>
                  <w:rStyle w:val="a9"/>
                  <w:b w:val="0"/>
                  <w:sz w:val="18"/>
                  <w:szCs w:val="18"/>
                </w:rPr>
                <w:t>&lt;assessmentItem identifier="84AA846AC3B04874A5BBB52F216497DF" type="ab_BlankChoice" level="A"&gt;</w:t>
              </w:r>
            </w:ins>
          </w:p>
          <w:p w:rsidR="00F53674" w:rsidRPr="006D28A4" w:rsidRDefault="00F53674" w:rsidP="00F53674">
            <w:pPr>
              <w:pStyle w:val="M"/>
              <w:rPr>
                <w:ins w:id="1264" w:author="Eric" w:date="2011-02-18T17:35:00Z"/>
                <w:rStyle w:val="a9"/>
                <w:b w:val="0"/>
                <w:sz w:val="18"/>
                <w:szCs w:val="18"/>
              </w:rPr>
            </w:pPr>
            <w:ins w:id="1265" w:author="Eric" w:date="2011-02-18T17:35:00Z">
              <w:r w:rsidRPr="006D28A4">
                <w:rPr>
                  <w:rStyle w:val="a9"/>
                  <w:b w:val="0"/>
                  <w:sz w:val="18"/>
                  <w:szCs w:val="18"/>
                </w:rPr>
                <w:t xml:space="preserve">  &lt;question type="choice"&gt;</w:t>
              </w:r>
            </w:ins>
          </w:p>
          <w:p w:rsidR="00F53674" w:rsidRPr="006D28A4" w:rsidRDefault="00F53674" w:rsidP="00F53674">
            <w:pPr>
              <w:pStyle w:val="M"/>
              <w:rPr>
                <w:ins w:id="1266" w:author="Eric" w:date="2011-02-18T17:35:00Z"/>
                <w:rStyle w:val="a9"/>
                <w:b w:val="0"/>
                <w:sz w:val="18"/>
                <w:szCs w:val="18"/>
              </w:rPr>
            </w:pPr>
            <w:ins w:id="1267" w:author="Eric" w:date="2011-02-18T17:35:00Z">
              <w:r w:rsidRPr="006D28A4">
                <w:rPr>
                  <w:rStyle w:val="a9"/>
                  <w:b w:val="0"/>
                  <w:sz w:val="18"/>
                  <w:szCs w:val="18"/>
                </w:rPr>
                <w:lastRenderedPageBreak/>
                <w:t xml:space="preserve">  </w:t>
              </w:r>
              <w:r>
                <w:rPr>
                  <w:rStyle w:val="a9"/>
                  <w:b w:val="0"/>
                  <w:sz w:val="18"/>
                  <w:szCs w:val="18"/>
                </w:rPr>
                <w:t xml:space="preserve">  &lt;prompt&gt;Sometimes parents </w:t>
              </w:r>
              <w:r>
                <w:rPr>
                  <w:rStyle w:val="a9"/>
                  <w:rFonts w:hint="eastAsia"/>
                  <w:b w:val="0"/>
                  <w:sz w:val="18"/>
                  <w:szCs w:val="18"/>
                </w:rPr>
                <w:t>&lt;tag type=</w:t>
              </w:r>
              <w:r>
                <w:rPr>
                  <w:rStyle w:val="a9"/>
                  <w:b w:val="0"/>
                  <w:sz w:val="18"/>
                  <w:szCs w:val="18"/>
                </w:rPr>
                <w:t>”</w:t>
              </w:r>
              <w:r>
                <w:rPr>
                  <w:rStyle w:val="a9"/>
                  <w:rFonts w:hint="eastAsia"/>
                  <w:b w:val="0"/>
                  <w:sz w:val="18"/>
                  <w:szCs w:val="18"/>
                </w:rPr>
                <w:t>choice</w:t>
              </w:r>
              <w:r>
                <w:rPr>
                  <w:rStyle w:val="a9"/>
                  <w:b w:val="0"/>
                  <w:sz w:val="18"/>
                  <w:szCs w:val="18"/>
                </w:rPr>
                <w:t>”</w:t>
              </w:r>
              <w:r>
                <w:rPr>
                  <w:rStyle w:val="a9"/>
                  <w:rFonts w:hint="eastAsia"/>
                  <w:b w:val="0"/>
                  <w:sz w:val="18"/>
                  <w:szCs w:val="18"/>
                </w:rPr>
                <w:t xml:space="preserve"> /&gt; </w:t>
              </w:r>
              <w:r w:rsidRPr="006D28A4">
                <w:rPr>
                  <w:rStyle w:val="a9"/>
                  <w:b w:val="0"/>
                  <w:sz w:val="18"/>
                  <w:szCs w:val="18"/>
                </w:rPr>
                <w:t xml:space="preserve"> their children's poor comprehension to a lack of intelligence.&lt;/prompt&gt;</w:t>
              </w:r>
            </w:ins>
          </w:p>
          <w:p w:rsidR="00F53674" w:rsidRPr="006D28A4" w:rsidRDefault="00F53674" w:rsidP="00F53674">
            <w:pPr>
              <w:pStyle w:val="M"/>
              <w:rPr>
                <w:ins w:id="1268" w:author="Eric" w:date="2011-02-18T17:35:00Z"/>
                <w:rStyle w:val="a9"/>
                <w:b w:val="0"/>
                <w:sz w:val="18"/>
                <w:szCs w:val="18"/>
              </w:rPr>
            </w:pPr>
            <w:ins w:id="1269" w:author="Eric" w:date="2011-02-18T17:35:00Z">
              <w:r w:rsidRPr="006D28A4">
                <w:rPr>
                  <w:rStyle w:val="a9"/>
                  <w:b w:val="0"/>
                  <w:sz w:val="18"/>
                  <w:szCs w:val="18"/>
                </w:rPr>
                <w:t xml:space="preserve">    &lt;choice&gt;</w:t>
              </w:r>
            </w:ins>
          </w:p>
          <w:p w:rsidR="00F53674" w:rsidRPr="006D28A4" w:rsidRDefault="00F53674" w:rsidP="00F53674">
            <w:pPr>
              <w:pStyle w:val="M"/>
              <w:rPr>
                <w:ins w:id="1270" w:author="Eric" w:date="2011-02-18T17:35:00Z"/>
                <w:rStyle w:val="a9"/>
                <w:b w:val="0"/>
                <w:sz w:val="18"/>
                <w:szCs w:val="18"/>
              </w:rPr>
            </w:pPr>
            <w:ins w:id="1271" w:author="Eric" w:date="2011-02-18T17:35:00Z">
              <w:r w:rsidRPr="006D28A4">
                <w:rPr>
                  <w:rStyle w:val="a9"/>
                  <w:b w:val="0"/>
                  <w:sz w:val="18"/>
                  <w:szCs w:val="18"/>
                </w:rPr>
                <w:t xml:space="preserve">      &lt;option id="1"&gt;contribute                &lt;/option&gt;</w:t>
              </w:r>
            </w:ins>
          </w:p>
          <w:p w:rsidR="00F53674" w:rsidRPr="006D28A4" w:rsidRDefault="00F53674" w:rsidP="00F53674">
            <w:pPr>
              <w:pStyle w:val="M"/>
              <w:rPr>
                <w:ins w:id="1272" w:author="Eric" w:date="2011-02-18T17:35:00Z"/>
                <w:rStyle w:val="a9"/>
                <w:b w:val="0"/>
                <w:sz w:val="18"/>
                <w:szCs w:val="18"/>
              </w:rPr>
            </w:pPr>
            <w:ins w:id="1273" w:author="Eric" w:date="2011-02-18T17:35:00Z">
              <w:r w:rsidRPr="006D28A4">
                <w:rPr>
                  <w:rStyle w:val="a9"/>
                  <w:b w:val="0"/>
                  <w:sz w:val="18"/>
                  <w:szCs w:val="18"/>
                </w:rPr>
                <w:t xml:space="preserve">      &lt;option id="2"&gt;attribute                 &lt;/option&gt;</w:t>
              </w:r>
            </w:ins>
          </w:p>
          <w:p w:rsidR="00F53674" w:rsidRPr="006D28A4" w:rsidRDefault="00F53674" w:rsidP="00F53674">
            <w:pPr>
              <w:pStyle w:val="M"/>
              <w:rPr>
                <w:ins w:id="1274" w:author="Eric" w:date="2011-02-18T17:35:00Z"/>
                <w:rStyle w:val="a9"/>
                <w:b w:val="0"/>
                <w:sz w:val="18"/>
                <w:szCs w:val="18"/>
              </w:rPr>
            </w:pPr>
            <w:ins w:id="1275" w:author="Eric" w:date="2011-02-18T17:35:00Z">
              <w:r w:rsidRPr="006D28A4">
                <w:rPr>
                  <w:rStyle w:val="a9"/>
                  <w:b w:val="0"/>
                  <w:sz w:val="18"/>
                  <w:szCs w:val="18"/>
                </w:rPr>
                <w:t xml:space="preserve">      &lt;option id="3"&gt;substitute&lt;/option&gt;</w:t>
              </w:r>
            </w:ins>
          </w:p>
          <w:p w:rsidR="00F53674" w:rsidRPr="006D28A4" w:rsidRDefault="00F53674" w:rsidP="00F53674">
            <w:pPr>
              <w:pStyle w:val="M"/>
              <w:rPr>
                <w:ins w:id="1276" w:author="Eric" w:date="2011-02-18T17:35:00Z"/>
                <w:rStyle w:val="a9"/>
                <w:b w:val="0"/>
                <w:sz w:val="18"/>
                <w:szCs w:val="18"/>
              </w:rPr>
            </w:pPr>
            <w:ins w:id="1277" w:author="Eric" w:date="2011-02-18T17:35:00Z">
              <w:r w:rsidRPr="006D28A4">
                <w:rPr>
                  <w:rStyle w:val="a9"/>
                  <w:b w:val="0"/>
                  <w:sz w:val="18"/>
                  <w:szCs w:val="18"/>
                </w:rPr>
                <w:t xml:space="preserve">      &lt;option id="4"&gt;distribute&lt;/option&gt;</w:t>
              </w:r>
            </w:ins>
          </w:p>
          <w:p w:rsidR="00F53674" w:rsidRPr="006D28A4" w:rsidRDefault="00F53674" w:rsidP="00F53674">
            <w:pPr>
              <w:pStyle w:val="M"/>
              <w:rPr>
                <w:ins w:id="1278" w:author="Eric" w:date="2011-02-18T17:35:00Z"/>
                <w:rStyle w:val="a9"/>
                <w:b w:val="0"/>
                <w:sz w:val="18"/>
                <w:szCs w:val="18"/>
              </w:rPr>
            </w:pPr>
            <w:ins w:id="1279" w:author="Eric" w:date="2011-02-18T17:35:00Z">
              <w:r w:rsidRPr="006D28A4">
                <w:rPr>
                  <w:rStyle w:val="a9"/>
                  <w:b w:val="0"/>
                  <w:sz w:val="18"/>
                  <w:szCs w:val="18"/>
                </w:rPr>
                <w:t xml:space="preserve">    &lt;/choice&gt;</w:t>
              </w:r>
            </w:ins>
          </w:p>
          <w:p w:rsidR="00F53674" w:rsidRPr="006D28A4" w:rsidRDefault="00F53674" w:rsidP="00F53674">
            <w:pPr>
              <w:pStyle w:val="M"/>
              <w:rPr>
                <w:ins w:id="1280" w:author="Eric" w:date="2011-02-18T17:35:00Z"/>
                <w:rStyle w:val="a9"/>
                <w:b w:val="0"/>
                <w:sz w:val="18"/>
                <w:szCs w:val="18"/>
              </w:rPr>
            </w:pPr>
            <w:ins w:id="1281" w:author="Eric" w:date="2011-02-18T17:35:00Z">
              <w:r w:rsidRPr="006D28A4">
                <w:rPr>
                  <w:rStyle w:val="a9"/>
                  <w:b w:val="0"/>
                  <w:sz w:val="18"/>
                  <w:szCs w:val="18"/>
                </w:rPr>
                <w:t xml:space="preserve">    &lt;key&gt;B&lt;/key&gt;</w:t>
              </w:r>
            </w:ins>
          </w:p>
          <w:p w:rsidR="00F53674" w:rsidRPr="006D28A4" w:rsidRDefault="00F53674" w:rsidP="00F53674">
            <w:pPr>
              <w:pStyle w:val="M"/>
              <w:rPr>
                <w:ins w:id="1282" w:author="Eric" w:date="2011-02-18T17:35:00Z"/>
                <w:rStyle w:val="a9"/>
                <w:b w:val="0"/>
                <w:sz w:val="18"/>
                <w:szCs w:val="18"/>
              </w:rPr>
            </w:pPr>
            <w:ins w:id="1283" w:author="Eric" w:date="2011-02-18T17:35:00Z">
              <w:r w:rsidRPr="006D28A4">
                <w:rPr>
                  <w:rStyle w:val="a9"/>
                  <w:b w:val="0"/>
                  <w:sz w:val="18"/>
                  <w:szCs w:val="18"/>
                </w:rPr>
                <w:t xml:space="preserve">  &lt;/question&gt;</w:t>
              </w:r>
            </w:ins>
          </w:p>
          <w:p w:rsidR="00F53674" w:rsidRPr="00F10F04" w:rsidRDefault="00F53674" w:rsidP="00F53674">
            <w:pPr>
              <w:pStyle w:val="M"/>
              <w:spacing w:line="240" w:lineRule="auto"/>
              <w:ind w:firstLine="0"/>
              <w:rPr>
                <w:ins w:id="1284" w:author="Eric" w:date="2011-02-18T17:35:00Z"/>
                <w:rStyle w:val="a9"/>
                <w:b w:val="0"/>
                <w:sz w:val="18"/>
                <w:szCs w:val="18"/>
              </w:rPr>
            </w:pPr>
            <w:ins w:id="1285" w:author="Eric" w:date="2011-02-18T17:35:00Z">
              <w:r w:rsidRPr="006D28A4">
                <w:rPr>
                  <w:rStyle w:val="a9"/>
                  <w:b w:val="0"/>
                  <w:sz w:val="18"/>
                  <w:szCs w:val="18"/>
                </w:rPr>
                <w:t>&lt;/assessmentItem&gt;</w:t>
              </w:r>
            </w:ins>
          </w:p>
        </w:tc>
      </w:tr>
    </w:tbl>
    <w:p w:rsidR="00F53674" w:rsidRDefault="00F53674" w:rsidP="00F53674">
      <w:pPr>
        <w:rPr>
          <w:ins w:id="1286" w:author="Eric" w:date="2011-02-18T17:35:00Z"/>
        </w:rPr>
      </w:pPr>
    </w:p>
    <w:p w:rsidR="00F53674" w:rsidRDefault="00F53674" w:rsidP="00F53674">
      <w:pPr>
        <w:pStyle w:val="3"/>
        <w:numPr>
          <w:ilvl w:val="2"/>
          <w:numId w:val="15"/>
        </w:numPr>
        <w:rPr>
          <w:ins w:id="1287" w:author="Eric" w:date="2011-02-18T17:35:00Z"/>
        </w:rPr>
      </w:pPr>
      <w:bookmarkStart w:id="1288" w:name="_Toc266260906"/>
      <w:bookmarkStart w:id="1289" w:name="_Toc286841277"/>
      <w:ins w:id="1290" w:author="Eric" w:date="2011-02-18T17:35:00Z">
        <w:r>
          <w:rPr>
            <w:rFonts w:hint="eastAsia"/>
          </w:rPr>
          <w:t>语法填空（</w:t>
        </w:r>
        <w:r>
          <w:rPr>
            <w:rFonts w:hint="eastAsia"/>
          </w:rPr>
          <w:t>Blank Filling</w:t>
        </w:r>
        <w:r>
          <w:rPr>
            <w:rFonts w:hint="eastAsia"/>
          </w:rPr>
          <w:t>）</w:t>
        </w:r>
        <w:bookmarkEnd w:id="1288"/>
        <w:bookmarkEnd w:id="1289"/>
      </w:ins>
    </w:p>
    <w:p w:rsidR="00F53674" w:rsidRPr="00D46068" w:rsidRDefault="00F53674" w:rsidP="00F53674">
      <w:pPr>
        <w:pStyle w:val="af8"/>
        <w:rPr>
          <w:ins w:id="1291" w:author="Eric" w:date="2011-02-18T17:35:00Z"/>
        </w:rPr>
      </w:pPr>
      <w:ins w:id="1292" w:author="Eric" w:date="2011-02-18T17:35:00Z">
        <w:r w:rsidRPr="00242408">
          <w:rPr>
            <w:rFonts w:hint="eastAsia"/>
          </w:rPr>
          <w:t>表</w:t>
        </w:r>
        <w:r w:rsidRPr="00242408">
          <w:rPr>
            <w:rFonts w:hint="eastAsia"/>
          </w:rPr>
          <w:t xml:space="preserve"> </w:t>
        </w:r>
        <w:r>
          <w:rPr>
            <w:rFonts w:hint="eastAsia"/>
          </w:rPr>
          <w:t>5-40</w:t>
        </w:r>
        <w:r>
          <w:rPr>
            <w:rFonts w:hint="eastAsia"/>
          </w:rPr>
          <w:t>语法</w:t>
        </w:r>
        <w:r w:rsidRPr="00B6789E">
          <w:rPr>
            <w:rFonts w:hint="eastAsia"/>
          </w:rPr>
          <w:t>填空</w:t>
        </w:r>
        <w:r w:rsidRPr="005F7238">
          <w:rPr>
            <w:rFonts w:hint="eastAsia"/>
          </w:rPr>
          <w:t>（</w:t>
        </w:r>
        <w:r>
          <w:rPr>
            <w:rFonts w:hint="eastAsia"/>
          </w:rPr>
          <w:t>Blank Filling</w:t>
        </w:r>
        <w:r w:rsidRPr="005F7238">
          <w:rPr>
            <w:rFonts w:hint="eastAsia"/>
          </w:rPr>
          <w:t>）</w:t>
        </w:r>
        <w:r>
          <w:rPr>
            <w:rFonts w:hint="eastAsia"/>
          </w:rPr>
          <w:t>示例说明</w:t>
        </w:r>
      </w:ins>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84"/>
        <w:gridCol w:w="7138"/>
      </w:tblGrid>
      <w:tr w:rsidR="00F53674" w:rsidRPr="00F10F04" w:rsidTr="00F53674">
        <w:trPr>
          <w:ins w:id="1293" w:author="Eric" w:date="2011-02-18T17:35:00Z"/>
        </w:trPr>
        <w:tc>
          <w:tcPr>
            <w:tcW w:w="1384" w:type="dxa"/>
            <w:tcBorders>
              <w:top w:val="single" w:sz="4" w:space="0" w:color="000000"/>
              <w:left w:val="single" w:sz="4" w:space="0" w:color="000000"/>
              <w:bottom w:val="single" w:sz="4" w:space="0" w:color="000000"/>
              <w:right w:val="single" w:sz="4" w:space="0" w:color="000000"/>
            </w:tcBorders>
            <w:hideMark/>
          </w:tcPr>
          <w:p w:rsidR="00F53674" w:rsidRPr="00F10F04" w:rsidRDefault="00F53674" w:rsidP="00F53674">
            <w:pPr>
              <w:pStyle w:val="M"/>
              <w:ind w:firstLine="0"/>
              <w:rPr>
                <w:ins w:id="1294" w:author="Eric" w:date="2011-02-18T17:35:00Z"/>
                <w:rStyle w:val="a9"/>
                <w:b w:val="0"/>
                <w:sz w:val="18"/>
                <w:szCs w:val="18"/>
              </w:rPr>
            </w:pPr>
            <w:ins w:id="1295" w:author="Eric" w:date="2011-02-18T17:35:00Z">
              <w:r w:rsidRPr="00F10F04">
                <w:rPr>
                  <w:rStyle w:val="a9"/>
                  <w:rFonts w:hint="eastAsia"/>
                  <w:b w:val="0"/>
                  <w:sz w:val="18"/>
                  <w:szCs w:val="18"/>
                </w:rPr>
                <w:t>名称</w:t>
              </w:r>
            </w:ins>
          </w:p>
        </w:tc>
        <w:tc>
          <w:tcPr>
            <w:tcW w:w="7138" w:type="dxa"/>
            <w:tcBorders>
              <w:top w:val="single" w:sz="4" w:space="0" w:color="000000"/>
              <w:left w:val="single" w:sz="4" w:space="0" w:color="000000"/>
              <w:bottom w:val="single" w:sz="4" w:space="0" w:color="000000"/>
              <w:right w:val="single" w:sz="4" w:space="0" w:color="000000"/>
            </w:tcBorders>
            <w:hideMark/>
          </w:tcPr>
          <w:p w:rsidR="00F53674" w:rsidRPr="00F10F04" w:rsidRDefault="00F53674" w:rsidP="00F53674">
            <w:pPr>
              <w:pStyle w:val="M"/>
              <w:ind w:firstLine="0"/>
              <w:rPr>
                <w:ins w:id="1296" w:author="Eric" w:date="2011-02-18T17:35:00Z"/>
                <w:rStyle w:val="a9"/>
                <w:b w:val="0"/>
                <w:sz w:val="18"/>
                <w:szCs w:val="18"/>
              </w:rPr>
            </w:pPr>
            <w:ins w:id="1297" w:author="Eric" w:date="2011-02-18T17:35:00Z">
              <w:r>
                <w:rPr>
                  <w:rStyle w:val="a9"/>
                  <w:rFonts w:hint="eastAsia"/>
                  <w:b w:val="0"/>
                  <w:sz w:val="18"/>
                  <w:szCs w:val="18"/>
                </w:rPr>
                <w:t>说明</w:t>
              </w:r>
            </w:ins>
          </w:p>
        </w:tc>
      </w:tr>
      <w:tr w:rsidR="00F53674" w:rsidRPr="00F10F04" w:rsidTr="00F53674">
        <w:trPr>
          <w:ins w:id="1298" w:author="Eric" w:date="2011-02-18T17:35:00Z"/>
        </w:trPr>
        <w:tc>
          <w:tcPr>
            <w:tcW w:w="1384" w:type="dxa"/>
            <w:tcBorders>
              <w:top w:val="single" w:sz="4" w:space="0" w:color="000000"/>
              <w:left w:val="single" w:sz="4" w:space="0" w:color="000000"/>
              <w:bottom w:val="single" w:sz="4" w:space="0" w:color="000000"/>
              <w:right w:val="single" w:sz="4" w:space="0" w:color="000000"/>
            </w:tcBorders>
            <w:hideMark/>
          </w:tcPr>
          <w:p w:rsidR="00F53674" w:rsidRPr="00965CA1" w:rsidRDefault="00F53674" w:rsidP="00F53674">
            <w:pPr>
              <w:pStyle w:val="M"/>
              <w:ind w:firstLine="0"/>
              <w:rPr>
                <w:ins w:id="1299" w:author="Eric" w:date="2011-02-18T17:35:00Z"/>
                <w:rStyle w:val="a9"/>
                <w:b w:val="0"/>
                <w:sz w:val="18"/>
                <w:szCs w:val="18"/>
              </w:rPr>
            </w:pPr>
            <w:ins w:id="1300" w:author="Eric" w:date="2011-02-18T17:35:00Z">
              <w:r>
                <w:rPr>
                  <w:rStyle w:val="a9"/>
                  <w:rFonts w:hint="eastAsia"/>
                  <w:b w:val="0"/>
                  <w:sz w:val="18"/>
                  <w:szCs w:val="18"/>
                </w:rPr>
                <w:t>类型序号</w:t>
              </w:r>
            </w:ins>
          </w:p>
        </w:tc>
        <w:tc>
          <w:tcPr>
            <w:tcW w:w="7138" w:type="dxa"/>
            <w:tcBorders>
              <w:top w:val="single" w:sz="4" w:space="0" w:color="000000"/>
              <w:left w:val="single" w:sz="4" w:space="0" w:color="000000"/>
              <w:bottom w:val="single" w:sz="4" w:space="0" w:color="000000"/>
              <w:right w:val="single" w:sz="4" w:space="0" w:color="000000"/>
            </w:tcBorders>
            <w:hideMark/>
          </w:tcPr>
          <w:p w:rsidR="00F53674" w:rsidRDefault="00F53674" w:rsidP="00F53674">
            <w:pPr>
              <w:pStyle w:val="M"/>
              <w:ind w:firstLine="0"/>
              <w:rPr>
                <w:ins w:id="1301" w:author="Eric" w:date="2011-02-18T17:35:00Z"/>
                <w:rStyle w:val="a9"/>
                <w:b w:val="0"/>
                <w:sz w:val="18"/>
                <w:szCs w:val="18"/>
              </w:rPr>
            </w:pPr>
            <w:ins w:id="1302" w:author="Eric" w:date="2011-02-18T17:35:00Z">
              <w:r>
                <w:rPr>
                  <w:rStyle w:val="a9"/>
                  <w:rFonts w:hint="eastAsia"/>
                  <w:b w:val="0"/>
                  <w:sz w:val="18"/>
                  <w:szCs w:val="18"/>
                </w:rPr>
                <w:t>40</w:t>
              </w:r>
            </w:ins>
          </w:p>
        </w:tc>
      </w:tr>
      <w:tr w:rsidR="00F53674" w:rsidRPr="00F10F04" w:rsidTr="00F53674">
        <w:trPr>
          <w:ins w:id="1303" w:author="Eric" w:date="2011-02-18T17:35:00Z"/>
        </w:trPr>
        <w:tc>
          <w:tcPr>
            <w:tcW w:w="1384" w:type="dxa"/>
            <w:tcBorders>
              <w:top w:val="single" w:sz="4" w:space="0" w:color="000000"/>
              <w:left w:val="single" w:sz="4" w:space="0" w:color="000000"/>
              <w:bottom w:val="single" w:sz="4" w:space="0" w:color="000000"/>
              <w:right w:val="single" w:sz="4" w:space="0" w:color="000000"/>
            </w:tcBorders>
            <w:hideMark/>
          </w:tcPr>
          <w:p w:rsidR="00F53674" w:rsidRDefault="00F53674" w:rsidP="00F53674">
            <w:pPr>
              <w:pStyle w:val="M"/>
              <w:ind w:firstLine="0"/>
              <w:rPr>
                <w:ins w:id="1304" w:author="Eric" w:date="2011-02-18T17:35:00Z"/>
                <w:rStyle w:val="a9"/>
                <w:b w:val="0"/>
                <w:sz w:val="18"/>
                <w:szCs w:val="18"/>
              </w:rPr>
            </w:pPr>
            <w:ins w:id="1305" w:author="Eric" w:date="2011-02-18T17:35:00Z">
              <w:r>
                <w:rPr>
                  <w:rStyle w:val="a9"/>
                  <w:rFonts w:hint="eastAsia"/>
                  <w:b w:val="0"/>
                  <w:sz w:val="18"/>
                  <w:szCs w:val="18"/>
                </w:rPr>
                <w:t>类型标识</w:t>
              </w:r>
            </w:ins>
          </w:p>
        </w:tc>
        <w:tc>
          <w:tcPr>
            <w:tcW w:w="7138" w:type="dxa"/>
            <w:tcBorders>
              <w:top w:val="single" w:sz="4" w:space="0" w:color="000000"/>
              <w:left w:val="single" w:sz="4" w:space="0" w:color="000000"/>
              <w:bottom w:val="single" w:sz="4" w:space="0" w:color="000000"/>
              <w:right w:val="single" w:sz="4" w:space="0" w:color="000000"/>
            </w:tcBorders>
            <w:hideMark/>
          </w:tcPr>
          <w:p w:rsidR="00F53674" w:rsidRDefault="00F53674" w:rsidP="00F53674">
            <w:pPr>
              <w:pStyle w:val="M"/>
              <w:ind w:firstLine="0"/>
              <w:rPr>
                <w:ins w:id="1306" w:author="Eric" w:date="2011-02-18T17:35:00Z"/>
                <w:rStyle w:val="a9"/>
                <w:b w:val="0"/>
                <w:sz w:val="18"/>
                <w:szCs w:val="18"/>
              </w:rPr>
            </w:pPr>
            <w:ins w:id="1307" w:author="Eric" w:date="2011-02-18T17:35:00Z">
              <w:r w:rsidRPr="003C5C3E">
                <w:rPr>
                  <w:rStyle w:val="a9"/>
                  <w:b w:val="0"/>
                  <w:sz w:val="18"/>
                  <w:szCs w:val="18"/>
                </w:rPr>
                <w:t>ab_BlankFilling</w:t>
              </w:r>
            </w:ins>
          </w:p>
        </w:tc>
      </w:tr>
      <w:tr w:rsidR="00F53674" w:rsidRPr="00F10F04" w:rsidTr="00F53674">
        <w:trPr>
          <w:ins w:id="1308" w:author="Eric" w:date="2011-02-18T17:35:00Z"/>
        </w:trPr>
        <w:tc>
          <w:tcPr>
            <w:tcW w:w="1384" w:type="dxa"/>
            <w:tcBorders>
              <w:top w:val="single" w:sz="4" w:space="0" w:color="000000"/>
              <w:left w:val="single" w:sz="4" w:space="0" w:color="000000"/>
              <w:bottom w:val="single" w:sz="4" w:space="0" w:color="000000"/>
              <w:right w:val="single" w:sz="4" w:space="0" w:color="000000"/>
            </w:tcBorders>
            <w:hideMark/>
          </w:tcPr>
          <w:p w:rsidR="00F53674" w:rsidRPr="00F10F04" w:rsidRDefault="00F53674" w:rsidP="00F53674">
            <w:pPr>
              <w:pStyle w:val="M"/>
              <w:ind w:firstLine="0"/>
              <w:rPr>
                <w:ins w:id="1309" w:author="Eric" w:date="2011-02-18T17:35:00Z"/>
                <w:rStyle w:val="a9"/>
                <w:b w:val="0"/>
                <w:sz w:val="18"/>
                <w:szCs w:val="18"/>
              </w:rPr>
            </w:pPr>
            <w:ins w:id="1310" w:author="Eric" w:date="2011-02-18T17:35:00Z">
              <w:r w:rsidRPr="00965CA1">
                <w:rPr>
                  <w:rStyle w:val="a9"/>
                  <w:rFonts w:hint="eastAsia"/>
                  <w:b w:val="0"/>
                  <w:sz w:val="18"/>
                  <w:szCs w:val="18"/>
                </w:rPr>
                <w:t>试题附加材料</w:t>
              </w:r>
            </w:ins>
          </w:p>
        </w:tc>
        <w:tc>
          <w:tcPr>
            <w:tcW w:w="7138" w:type="dxa"/>
            <w:tcBorders>
              <w:top w:val="single" w:sz="4" w:space="0" w:color="000000"/>
              <w:left w:val="single" w:sz="4" w:space="0" w:color="000000"/>
              <w:bottom w:val="single" w:sz="4" w:space="0" w:color="000000"/>
              <w:right w:val="single" w:sz="4" w:space="0" w:color="000000"/>
            </w:tcBorders>
            <w:hideMark/>
          </w:tcPr>
          <w:p w:rsidR="00F53674" w:rsidRPr="00F10F04" w:rsidRDefault="00F53674" w:rsidP="00F53674">
            <w:pPr>
              <w:pStyle w:val="M"/>
              <w:ind w:firstLine="0"/>
              <w:rPr>
                <w:ins w:id="1311" w:author="Eric" w:date="2011-02-18T17:35:00Z"/>
                <w:rStyle w:val="a9"/>
                <w:b w:val="0"/>
                <w:sz w:val="18"/>
                <w:szCs w:val="18"/>
              </w:rPr>
            </w:pPr>
            <w:ins w:id="1312" w:author="Eric" w:date="2011-02-18T17:35:00Z">
              <w:r>
                <w:rPr>
                  <w:rStyle w:val="a9"/>
                  <w:rFonts w:hint="eastAsia"/>
                  <w:b w:val="0"/>
                  <w:sz w:val="18"/>
                  <w:szCs w:val="18"/>
                </w:rPr>
                <w:t>无</w:t>
              </w:r>
            </w:ins>
          </w:p>
        </w:tc>
      </w:tr>
      <w:tr w:rsidR="00F53674" w:rsidRPr="00F10F04" w:rsidTr="00F53674">
        <w:trPr>
          <w:ins w:id="1313" w:author="Eric" w:date="2011-02-18T17:35:00Z"/>
        </w:trPr>
        <w:tc>
          <w:tcPr>
            <w:tcW w:w="1384" w:type="dxa"/>
            <w:tcBorders>
              <w:top w:val="single" w:sz="4" w:space="0" w:color="000000"/>
              <w:left w:val="single" w:sz="4" w:space="0" w:color="000000"/>
              <w:bottom w:val="single" w:sz="4" w:space="0" w:color="000000"/>
              <w:right w:val="single" w:sz="4" w:space="0" w:color="000000"/>
            </w:tcBorders>
            <w:hideMark/>
          </w:tcPr>
          <w:p w:rsidR="00F53674" w:rsidRPr="00F10F04" w:rsidRDefault="00F53674" w:rsidP="00F53674">
            <w:pPr>
              <w:pStyle w:val="M"/>
              <w:ind w:firstLine="0"/>
              <w:rPr>
                <w:ins w:id="1314" w:author="Eric" w:date="2011-02-18T17:35:00Z"/>
                <w:rStyle w:val="a9"/>
                <w:b w:val="0"/>
                <w:sz w:val="18"/>
                <w:szCs w:val="18"/>
              </w:rPr>
            </w:pPr>
            <w:ins w:id="1315" w:author="Eric" w:date="2011-02-18T17:35:00Z">
              <w:r w:rsidRPr="00965CA1">
                <w:rPr>
                  <w:rStyle w:val="a9"/>
                  <w:rFonts w:hint="eastAsia"/>
                  <w:b w:val="0"/>
                  <w:sz w:val="18"/>
                  <w:szCs w:val="18"/>
                </w:rPr>
                <w:t>试题问题类型</w:t>
              </w:r>
            </w:ins>
          </w:p>
        </w:tc>
        <w:tc>
          <w:tcPr>
            <w:tcW w:w="7138" w:type="dxa"/>
            <w:tcBorders>
              <w:top w:val="single" w:sz="4" w:space="0" w:color="000000"/>
              <w:left w:val="single" w:sz="4" w:space="0" w:color="000000"/>
              <w:bottom w:val="single" w:sz="4" w:space="0" w:color="000000"/>
              <w:right w:val="single" w:sz="4" w:space="0" w:color="000000"/>
            </w:tcBorders>
            <w:hideMark/>
          </w:tcPr>
          <w:p w:rsidR="00F53674" w:rsidRPr="00F10F04" w:rsidRDefault="00F53674" w:rsidP="00F53674">
            <w:pPr>
              <w:pStyle w:val="M"/>
              <w:ind w:firstLine="0"/>
              <w:rPr>
                <w:ins w:id="1316" w:author="Eric" w:date="2011-02-18T17:35:00Z"/>
                <w:rStyle w:val="a9"/>
                <w:b w:val="0"/>
                <w:sz w:val="18"/>
                <w:szCs w:val="18"/>
              </w:rPr>
            </w:pPr>
            <w:ins w:id="1317" w:author="Eric" w:date="2011-02-18T17:35:00Z">
              <w:r>
                <w:rPr>
                  <w:rStyle w:val="a9"/>
                  <w:rFonts w:hint="eastAsia"/>
                  <w:b w:val="0"/>
                  <w:sz w:val="18"/>
                  <w:szCs w:val="18"/>
                </w:rPr>
                <w:t>Text</w:t>
              </w:r>
            </w:ins>
          </w:p>
        </w:tc>
      </w:tr>
      <w:tr w:rsidR="00F53674" w:rsidRPr="00F10F04" w:rsidTr="00F53674">
        <w:trPr>
          <w:ins w:id="1318" w:author="Eric" w:date="2011-02-18T17:35:00Z"/>
        </w:trPr>
        <w:tc>
          <w:tcPr>
            <w:tcW w:w="1384" w:type="dxa"/>
            <w:tcBorders>
              <w:top w:val="single" w:sz="4" w:space="0" w:color="000000"/>
              <w:left w:val="single" w:sz="4" w:space="0" w:color="000000"/>
              <w:bottom w:val="single" w:sz="4" w:space="0" w:color="000000"/>
              <w:right w:val="single" w:sz="4" w:space="0" w:color="000000"/>
            </w:tcBorders>
            <w:hideMark/>
          </w:tcPr>
          <w:p w:rsidR="00F53674" w:rsidRPr="00F10F04" w:rsidRDefault="00F53674" w:rsidP="00F53674">
            <w:pPr>
              <w:pStyle w:val="M"/>
              <w:ind w:firstLine="0"/>
              <w:rPr>
                <w:ins w:id="1319" w:author="Eric" w:date="2011-02-18T17:35:00Z"/>
                <w:rStyle w:val="a9"/>
                <w:b w:val="0"/>
                <w:sz w:val="18"/>
                <w:szCs w:val="18"/>
              </w:rPr>
            </w:pPr>
            <w:ins w:id="1320" w:author="Eric" w:date="2011-02-18T17:35:00Z">
              <w:r w:rsidRPr="00965CA1">
                <w:rPr>
                  <w:rStyle w:val="a9"/>
                  <w:rFonts w:hint="eastAsia"/>
                  <w:b w:val="0"/>
                  <w:sz w:val="18"/>
                  <w:szCs w:val="18"/>
                </w:rPr>
                <w:t>流程性试题</w:t>
              </w:r>
            </w:ins>
          </w:p>
        </w:tc>
        <w:tc>
          <w:tcPr>
            <w:tcW w:w="7138" w:type="dxa"/>
            <w:tcBorders>
              <w:top w:val="single" w:sz="4" w:space="0" w:color="000000"/>
              <w:left w:val="single" w:sz="4" w:space="0" w:color="000000"/>
              <w:bottom w:val="single" w:sz="4" w:space="0" w:color="000000"/>
              <w:right w:val="single" w:sz="4" w:space="0" w:color="000000"/>
            </w:tcBorders>
            <w:hideMark/>
          </w:tcPr>
          <w:p w:rsidR="00F53674" w:rsidRPr="00F10F04" w:rsidRDefault="00F53674" w:rsidP="00F53674">
            <w:pPr>
              <w:pStyle w:val="M"/>
              <w:ind w:firstLine="0"/>
              <w:rPr>
                <w:ins w:id="1321" w:author="Eric" w:date="2011-02-18T17:35:00Z"/>
                <w:rStyle w:val="a9"/>
                <w:b w:val="0"/>
                <w:sz w:val="18"/>
                <w:szCs w:val="18"/>
              </w:rPr>
            </w:pPr>
            <w:ins w:id="1322" w:author="Eric" w:date="2011-02-18T17:35:00Z">
              <w:r>
                <w:rPr>
                  <w:rStyle w:val="a9"/>
                  <w:rFonts w:hint="eastAsia"/>
                  <w:b w:val="0"/>
                  <w:sz w:val="18"/>
                  <w:szCs w:val="18"/>
                </w:rPr>
                <w:t>否</w:t>
              </w:r>
            </w:ins>
          </w:p>
        </w:tc>
      </w:tr>
      <w:tr w:rsidR="00F53674" w:rsidRPr="00F10F04" w:rsidTr="00F53674">
        <w:trPr>
          <w:ins w:id="1323" w:author="Eric" w:date="2011-02-18T17:35:00Z"/>
        </w:trPr>
        <w:tc>
          <w:tcPr>
            <w:tcW w:w="1384" w:type="dxa"/>
            <w:tcBorders>
              <w:top w:val="single" w:sz="4" w:space="0" w:color="000000"/>
              <w:left w:val="single" w:sz="4" w:space="0" w:color="000000"/>
              <w:bottom w:val="single" w:sz="4" w:space="0" w:color="000000"/>
              <w:right w:val="single" w:sz="4" w:space="0" w:color="000000"/>
            </w:tcBorders>
            <w:hideMark/>
          </w:tcPr>
          <w:p w:rsidR="00F53674" w:rsidRPr="00F10F04" w:rsidRDefault="00F53674" w:rsidP="00F53674">
            <w:pPr>
              <w:pStyle w:val="M"/>
              <w:ind w:firstLine="0"/>
              <w:rPr>
                <w:ins w:id="1324" w:author="Eric" w:date="2011-02-18T17:35:00Z"/>
                <w:rStyle w:val="a9"/>
                <w:b w:val="0"/>
                <w:sz w:val="18"/>
                <w:szCs w:val="18"/>
              </w:rPr>
            </w:pPr>
            <w:ins w:id="1325" w:author="Eric" w:date="2011-02-18T17:35:00Z">
              <w:r>
                <w:rPr>
                  <w:rFonts w:hint="eastAsia"/>
                </w:rPr>
                <w:t>示例</w:t>
              </w:r>
            </w:ins>
          </w:p>
        </w:tc>
        <w:tc>
          <w:tcPr>
            <w:tcW w:w="7138" w:type="dxa"/>
            <w:tcBorders>
              <w:top w:val="single" w:sz="4" w:space="0" w:color="000000"/>
              <w:left w:val="single" w:sz="4" w:space="0" w:color="000000"/>
              <w:bottom w:val="single" w:sz="4" w:space="0" w:color="000000"/>
              <w:right w:val="single" w:sz="4" w:space="0" w:color="000000"/>
            </w:tcBorders>
            <w:hideMark/>
          </w:tcPr>
          <w:p w:rsidR="00F53674" w:rsidRPr="00965CA1" w:rsidRDefault="00F53674" w:rsidP="00F53674">
            <w:pPr>
              <w:pStyle w:val="M"/>
              <w:spacing w:line="240" w:lineRule="auto"/>
              <w:ind w:firstLine="0"/>
              <w:rPr>
                <w:ins w:id="1326" w:author="Eric" w:date="2011-02-18T17:35:00Z"/>
                <w:rStyle w:val="a9"/>
                <w:b w:val="0"/>
                <w:sz w:val="18"/>
                <w:szCs w:val="18"/>
              </w:rPr>
            </w:pPr>
            <w:ins w:id="1327" w:author="Eric" w:date="2011-02-18T17:35:00Z">
              <w:r w:rsidRPr="00965CA1">
                <w:rPr>
                  <w:rStyle w:val="a9"/>
                  <w:b w:val="0"/>
                  <w:sz w:val="18"/>
                  <w:szCs w:val="18"/>
                </w:rPr>
                <w:t>&lt;assessmentItem identifier="</w:t>
              </w:r>
              <w:r w:rsidRPr="00FC0028">
                <w:rPr>
                  <w:rStyle w:val="a9"/>
                  <w:b w:val="0"/>
                  <w:sz w:val="18"/>
                  <w:szCs w:val="18"/>
                </w:rPr>
                <w:t>sflep-</w:t>
              </w:r>
              <w:r>
                <w:rPr>
                  <w:rStyle w:val="a9"/>
                  <w:rFonts w:hint="eastAsia"/>
                  <w:b w:val="0"/>
                  <w:sz w:val="18"/>
                  <w:szCs w:val="18"/>
                </w:rPr>
                <w:t>ni</w:t>
              </w:r>
              <w:r w:rsidRPr="00FC0028">
                <w:rPr>
                  <w:rStyle w:val="a9"/>
                  <w:b w:val="0"/>
                  <w:sz w:val="18"/>
                  <w:szCs w:val="18"/>
                </w:rPr>
                <w:t>-</w:t>
              </w:r>
              <w:r>
                <w:rPr>
                  <w:rStyle w:val="a9"/>
                  <w:rFonts w:hint="eastAsia"/>
                  <w:b w:val="0"/>
                  <w:sz w:val="18"/>
                  <w:szCs w:val="18"/>
                </w:rPr>
                <w:t>40</w:t>
              </w:r>
              <w:r w:rsidRPr="00FC0028">
                <w:rPr>
                  <w:rStyle w:val="a9"/>
                  <w:b w:val="0"/>
                  <w:sz w:val="18"/>
                  <w:szCs w:val="18"/>
                </w:rPr>
                <w:t>-</w:t>
              </w:r>
              <w:r>
                <w:rPr>
                  <w:rStyle w:val="a9"/>
                  <w:rFonts w:hint="eastAsia"/>
                  <w:b w:val="0"/>
                  <w:sz w:val="18"/>
                  <w:szCs w:val="18"/>
                </w:rPr>
                <w:t>678</w:t>
              </w:r>
              <w:r w:rsidRPr="00965CA1">
                <w:rPr>
                  <w:rStyle w:val="a9"/>
                  <w:b w:val="0"/>
                  <w:sz w:val="18"/>
                  <w:szCs w:val="18"/>
                </w:rPr>
                <w:t>" type="</w:t>
              </w:r>
              <w:r w:rsidRPr="00783959">
                <w:rPr>
                  <w:rStyle w:val="a9"/>
                  <w:b w:val="0"/>
                  <w:sz w:val="18"/>
                  <w:szCs w:val="18"/>
                </w:rPr>
                <w:t>ab_BlankFilling</w:t>
              </w:r>
              <w:r>
                <w:rPr>
                  <w:rStyle w:val="a9"/>
                  <w:rFonts w:hint="eastAsia"/>
                  <w:b w:val="0"/>
                  <w:sz w:val="18"/>
                  <w:szCs w:val="18"/>
                </w:rPr>
                <w:t xml:space="preserve">" </w:t>
              </w:r>
              <w:r w:rsidRPr="00965CA1">
                <w:rPr>
                  <w:rStyle w:val="a9"/>
                  <w:b w:val="0"/>
                  <w:sz w:val="18"/>
                  <w:szCs w:val="18"/>
                </w:rPr>
                <w:t>level="4"&gt;</w:t>
              </w:r>
            </w:ins>
          </w:p>
          <w:p w:rsidR="00F53674" w:rsidRDefault="00F53674" w:rsidP="00F53674">
            <w:pPr>
              <w:pStyle w:val="M"/>
              <w:spacing w:line="240" w:lineRule="auto"/>
              <w:rPr>
                <w:ins w:id="1328" w:author="Eric" w:date="2011-02-18T17:35:00Z"/>
                <w:rStyle w:val="a9"/>
                <w:b w:val="0"/>
                <w:sz w:val="18"/>
                <w:szCs w:val="18"/>
              </w:rPr>
            </w:pPr>
            <w:ins w:id="1329" w:author="Eric" w:date="2011-02-18T17:35:00Z">
              <w:r w:rsidRPr="00662B04">
                <w:rPr>
                  <w:rStyle w:val="a9"/>
                  <w:b w:val="0"/>
                  <w:sz w:val="18"/>
                  <w:szCs w:val="18"/>
                </w:rPr>
                <w:t>&lt;question type="</w:t>
              </w:r>
              <w:r>
                <w:rPr>
                  <w:rStyle w:val="a9"/>
                  <w:rFonts w:hint="eastAsia"/>
                  <w:b w:val="0"/>
                  <w:sz w:val="18"/>
                  <w:szCs w:val="18"/>
                </w:rPr>
                <w:t>text</w:t>
              </w:r>
              <w:r w:rsidRPr="00662B04">
                <w:rPr>
                  <w:rStyle w:val="a9"/>
                  <w:b w:val="0"/>
                  <w:sz w:val="18"/>
                  <w:szCs w:val="18"/>
                </w:rPr>
                <w:t>"</w:t>
              </w:r>
              <w:r>
                <w:rPr>
                  <w:rStyle w:val="a9"/>
                  <w:rFonts w:hint="eastAsia"/>
                  <w:b w:val="0"/>
                  <w:sz w:val="18"/>
                  <w:szCs w:val="18"/>
                </w:rPr>
                <w:t xml:space="preserve"> length=</w:t>
              </w:r>
              <w:r w:rsidRPr="00662B04">
                <w:rPr>
                  <w:rStyle w:val="a9"/>
                  <w:b w:val="0"/>
                  <w:sz w:val="18"/>
                  <w:szCs w:val="18"/>
                </w:rPr>
                <w:t>"</w:t>
              </w:r>
              <w:r>
                <w:rPr>
                  <w:rStyle w:val="a9"/>
                  <w:rFonts w:hint="eastAsia"/>
                  <w:b w:val="0"/>
                  <w:sz w:val="18"/>
                  <w:szCs w:val="18"/>
                </w:rPr>
                <w:t>20</w:t>
              </w:r>
              <w:r w:rsidRPr="00662B04">
                <w:rPr>
                  <w:rStyle w:val="a9"/>
                  <w:b w:val="0"/>
                  <w:sz w:val="18"/>
                  <w:szCs w:val="18"/>
                </w:rPr>
                <w:t>"&gt;</w:t>
              </w:r>
            </w:ins>
          </w:p>
          <w:p w:rsidR="00F53674" w:rsidRDefault="00F53674" w:rsidP="00F53674">
            <w:pPr>
              <w:pStyle w:val="M"/>
              <w:spacing w:line="240" w:lineRule="auto"/>
              <w:rPr>
                <w:ins w:id="1330" w:author="Eric" w:date="2011-02-18T17:35:00Z"/>
                <w:rStyle w:val="a9"/>
                <w:b w:val="0"/>
                <w:sz w:val="18"/>
                <w:szCs w:val="18"/>
              </w:rPr>
            </w:pPr>
            <w:ins w:id="1331" w:author="Eric" w:date="2011-02-18T17:35:00Z">
              <w:r>
                <w:rPr>
                  <w:rStyle w:val="a9"/>
                  <w:rFonts w:hint="eastAsia"/>
                  <w:b w:val="0"/>
                  <w:sz w:val="18"/>
                  <w:szCs w:val="18"/>
                </w:rPr>
                <w:tab/>
              </w:r>
              <w:r w:rsidRPr="009D712E">
                <w:rPr>
                  <w:rStyle w:val="a9"/>
                  <w:b w:val="0"/>
                  <w:sz w:val="18"/>
                  <w:szCs w:val="18"/>
                </w:rPr>
                <w:t>&lt;prompt&gt;</w:t>
              </w:r>
              <w:r>
                <w:rPr>
                  <w:rStyle w:val="a9"/>
                  <w:rFonts w:hint="eastAsia"/>
                  <w:b w:val="0"/>
                  <w:sz w:val="18"/>
                  <w:szCs w:val="18"/>
                </w:rPr>
                <w:t xml:space="preserve">     </w:t>
              </w:r>
            </w:ins>
          </w:p>
          <w:p w:rsidR="00F53674" w:rsidRPr="00561E83" w:rsidRDefault="00F53674" w:rsidP="00F53674">
            <w:pPr>
              <w:pStyle w:val="M"/>
              <w:spacing w:line="240" w:lineRule="auto"/>
              <w:rPr>
                <w:ins w:id="1332" w:author="Eric" w:date="2011-02-18T17:35:00Z"/>
                <w:rStyle w:val="a9"/>
                <w:b w:val="0"/>
                <w:sz w:val="18"/>
                <w:szCs w:val="18"/>
              </w:rPr>
            </w:pPr>
            <w:ins w:id="1333" w:author="Eric" w:date="2011-02-18T17:35:00Z">
              <w:r>
                <w:rPr>
                  <w:rStyle w:val="a9"/>
                  <w:rFonts w:hint="eastAsia"/>
                  <w:b w:val="0"/>
                  <w:sz w:val="18"/>
                  <w:szCs w:val="18"/>
                </w:rPr>
                <w:tab/>
              </w:r>
              <w:r>
                <w:rPr>
                  <w:rStyle w:val="a9"/>
                  <w:rFonts w:hint="eastAsia"/>
                  <w:b w:val="0"/>
                  <w:sz w:val="18"/>
                  <w:szCs w:val="18"/>
                </w:rPr>
                <w:tab/>
                <w:t>&lt;text&gt;</w:t>
              </w:r>
              <w:r>
                <w:rPr>
                  <w:rFonts w:hint="eastAsia"/>
                </w:rPr>
                <w:t xml:space="preserve"> </w:t>
              </w:r>
              <w:r w:rsidRPr="003152E8">
                <w:rPr>
                  <w:rStyle w:val="a9"/>
                  <w:rFonts w:hint="eastAsia"/>
                  <w:b w:val="0"/>
                  <w:sz w:val="18"/>
                  <w:szCs w:val="18"/>
                </w:rPr>
                <w:t>January1st, 1937, is the historic date when Britain</w:t>
              </w:r>
              <w:r w:rsidRPr="003152E8">
                <w:rPr>
                  <w:rStyle w:val="a9"/>
                  <w:rFonts w:hint="eastAsia"/>
                  <w:b w:val="0"/>
                  <w:sz w:val="18"/>
                  <w:szCs w:val="18"/>
                </w:rPr>
                <w:t>（</w:t>
              </w:r>
              <w:r w:rsidRPr="003152E8">
                <w:rPr>
                  <w:rStyle w:val="a9"/>
                  <w:rFonts w:hint="eastAsia"/>
                  <w:b w:val="0"/>
                  <w:sz w:val="18"/>
                  <w:szCs w:val="18"/>
                </w:rPr>
                <w:t>join</w:t>
              </w:r>
              <w:r w:rsidRPr="003152E8">
                <w:rPr>
                  <w:rStyle w:val="a9"/>
                  <w:rFonts w:hint="eastAsia"/>
                  <w:b w:val="0"/>
                  <w:sz w:val="18"/>
                  <w:szCs w:val="18"/>
                </w:rPr>
                <w:t>）</w:t>
              </w:r>
              <w:r>
                <w:rPr>
                  <w:rStyle w:val="a9"/>
                  <w:rFonts w:hint="eastAsia"/>
                  <w:b w:val="0"/>
                  <w:sz w:val="18"/>
                  <w:szCs w:val="18"/>
                </w:rPr>
                <w:t xml:space="preserve"> &lt;tag type=</w:t>
              </w:r>
              <w:r w:rsidRPr="00662B04">
                <w:rPr>
                  <w:rStyle w:val="a9"/>
                  <w:b w:val="0"/>
                  <w:sz w:val="18"/>
                  <w:szCs w:val="18"/>
                </w:rPr>
                <w:t>"</w:t>
              </w:r>
              <w:r>
                <w:rPr>
                  <w:rStyle w:val="a9"/>
                  <w:rFonts w:hint="eastAsia"/>
                  <w:b w:val="0"/>
                  <w:sz w:val="18"/>
                  <w:szCs w:val="18"/>
                </w:rPr>
                <w:t>text</w:t>
              </w:r>
              <w:r w:rsidRPr="00662B04">
                <w:rPr>
                  <w:rStyle w:val="a9"/>
                  <w:b w:val="0"/>
                  <w:sz w:val="18"/>
                  <w:szCs w:val="18"/>
                </w:rPr>
                <w:t>"</w:t>
              </w:r>
              <w:r>
                <w:rPr>
                  <w:rStyle w:val="a9"/>
                  <w:rFonts w:hint="eastAsia"/>
                  <w:b w:val="0"/>
                  <w:sz w:val="18"/>
                  <w:szCs w:val="18"/>
                </w:rPr>
                <w:t xml:space="preserve"> /&gt; </w:t>
              </w:r>
              <w:r w:rsidRPr="003152E8">
                <w:rPr>
                  <w:rStyle w:val="a9"/>
                  <w:rFonts w:hint="eastAsia"/>
                  <w:b w:val="0"/>
                  <w:sz w:val="18"/>
                  <w:szCs w:val="18"/>
                </w:rPr>
                <w:t>the Common Market.</w:t>
              </w:r>
              <w:r>
                <w:rPr>
                  <w:rStyle w:val="a9"/>
                  <w:rFonts w:hint="eastAsia"/>
                  <w:b w:val="0"/>
                  <w:sz w:val="18"/>
                  <w:szCs w:val="18"/>
                </w:rPr>
                <w:t xml:space="preserve"> &lt;/text&gt;</w:t>
              </w:r>
            </w:ins>
          </w:p>
          <w:p w:rsidR="00F53674" w:rsidRPr="00662B04" w:rsidRDefault="00F53674" w:rsidP="00F53674">
            <w:pPr>
              <w:pStyle w:val="M"/>
              <w:spacing w:line="240" w:lineRule="auto"/>
              <w:rPr>
                <w:ins w:id="1334" w:author="Eric" w:date="2011-02-18T17:35:00Z"/>
                <w:rStyle w:val="a9"/>
                <w:b w:val="0"/>
                <w:sz w:val="18"/>
                <w:szCs w:val="18"/>
              </w:rPr>
            </w:pPr>
            <w:ins w:id="1335" w:author="Eric" w:date="2011-02-18T17:35:00Z">
              <w:r>
                <w:rPr>
                  <w:rStyle w:val="a9"/>
                  <w:rFonts w:hint="eastAsia"/>
                  <w:b w:val="0"/>
                  <w:sz w:val="18"/>
                  <w:szCs w:val="18"/>
                </w:rPr>
                <w:tab/>
              </w:r>
              <w:r w:rsidRPr="009D712E">
                <w:rPr>
                  <w:rStyle w:val="a9"/>
                  <w:b w:val="0"/>
                  <w:sz w:val="18"/>
                  <w:szCs w:val="18"/>
                </w:rPr>
                <w:t>&lt;/prompt&gt;</w:t>
              </w:r>
            </w:ins>
          </w:p>
          <w:p w:rsidR="00F53674" w:rsidRPr="00662B04" w:rsidRDefault="00F53674" w:rsidP="00F53674">
            <w:pPr>
              <w:pStyle w:val="M"/>
              <w:spacing w:line="240" w:lineRule="auto"/>
              <w:rPr>
                <w:ins w:id="1336" w:author="Eric" w:date="2011-02-18T17:35:00Z"/>
                <w:rStyle w:val="a9"/>
                <w:b w:val="0"/>
                <w:sz w:val="18"/>
                <w:szCs w:val="18"/>
              </w:rPr>
            </w:pPr>
            <w:ins w:id="1337" w:author="Eric" w:date="2011-02-18T17:35:00Z">
              <w:r>
                <w:rPr>
                  <w:rStyle w:val="a9"/>
                  <w:rFonts w:hint="eastAsia"/>
                  <w:b w:val="0"/>
                  <w:sz w:val="18"/>
                  <w:szCs w:val="18"/>
                </w:rPr>
                <w:tab/>
              </w:r>
              <w:r w:rsidRPr="00662B04">
                <w:rPr>
                  <w:rStyle w:val="a9"/>
                  <w:b w:val="0"/>
                  <w:sz w:val="18"/>
                  <w:szCs w:val="18"/>
                </w:rPr>
                <w:t>&lt;key&gt;</w:t>
              </w:r>
              <w:r w:rsidRPr="001F59C4">
                <w:rPr>
                  <w:rStyle w:val="a9"/>
                  <w:b w:val="0"/>
                  <w:sz w:val="18"/>
                  <w:szCs w:val="18"/>
                </w:rPr>
                <w:t>join</w:t>
              </w:r>
              <w:r>
                <w:rPr>
                  <w:rStyle w:val="a9"/>
                  <w:rFonts w:hint="eastAsia"/>
                  <w:b w:val="0"/>
                  <w:sz w:val="18"/>
                  <w:szCs w:val="18"/>
                </w:rPr>
                <w:t>ed</w:t>
              </w:r>
              <w:r w:rsidRPr="00662B04">
                <w:rPr>
                  <w:rStyle w:val="a9"/>
                  <w:b w:val="0"/>
                  <w:sz w:val="18"/>
                  <w:szCs w:val="18"/>
                </w:rPr>
                <w:t>&lt;/key&gt;</w:t>
              </w:r>
            </w:ins>
          </w:p>
          <w:p w:rsidR="00F53674" w:rsidRDefault="00F53674" w:rsidP="00F53674">
            <w:pPr>
              <w:pStyle w:val="M"/>
              <w:spacing w:line="240" w:lineRule="auto"/>
              <w:ind w:firstLine="0"/>
              <w:rPr>
                <w:ins w:id="1338" w:author="Eric" w:date="2011-02-18T17:35:00Z"/>
                <w:rStyle w:val="a9"/>
                <w:b w:val="0"/>
                <w:sz w:val="18"/>
                <w:szCs w:val="18"/>
              </w:rPr>
            </w:pPr>
            <w:ins w:id="1339" w:author="Eric" w:date="2011-02-18T17:35:00Z">
              <w:r>
                <w:rPr>
                  <w:rStyle w:val="a9"/>
                  <w:rFonts w:hint="eastAsia"/>
                  <w:b w:val="0"/>
                  <w:sz w:val="18"/>
                  <w:szCs w:val="18"/>
                </w:rPr>
                <w:tab/>
              </w:r>
              <w:r w:rsidRPr="00662B04">
                <w:rPr>
                  <w:rStyle w:val="a9"/>
                  <w:b w:val="0"/>
                  <w:sz w:val="18"/>
                  <w:szCs w:val="18"/>
                </w:rPr>
                <w:t>&lt;/question&gt;</w:t>
              </w:r>
            </w:ins>
          </w:p>
          <w:p w:rsidR="00F53674" w:rsidRPr="00F10F04" w:rsidRDefault="00F53674" w:rsidP="00F53674">
            <w:pPr>
              <w:pStyle w:val="M"/>
              <w:spacing w:line="240" w:lineRule="auto"/>
              <w:ind w:firstLine="0"/>
              <w:rPr>
                <w:ins w:id="1340" w:author="Eric" w:date="2011-02-18T17:35:00Z"/>
                <w:rStyle w:val="a9"/>
                <w:b w:val="0"/>
                <w:sz w:val="18"/>
                <w:szCs w:val="18"/>
              </w:rPr>
            </w:pPr>
            <w:ins w:id="1341" w:author="Eric" w:date="2011-02-18T17:35:00Z">
              <w:r w:rsidRPr="00965CA1">
                <w:rPr>
                  <w:rStyle w:val="a9"/>
                  <w:b w:val="0"/>
                  <w:sz w:val="18"/>
                  <w:szCs w:val="18"/>
                </w:rPr>
                <w:t>&lt;/assessmentItem&gt;</w:t>
              </w:r>
            </w:ins>
          </w:p>
        </w:tc>
      </w:tr>
    </w:tbl>
    <w:p w:rsidR="00F53674" w:rsidRDefault="00F53674" w:rsidP="00F53674">
      <w:pPr>
        <w:pStyle w:val="3"/>
        <w:numPr>
          <w:ilvl w:val="2"/>
          <w:numId w:val="15"/>
        </w:numPr>
        <w:rPr>
          <w:ins w:id="1342" w:author="Eric" w:date="2011-02-18T17:35:00Z"/>
        </w:rPr>
      </w:pPr>
      <w:bookmarkStart w:id="1343" w:name="_Toc286841278"/>
      <w:ins w:id="1344" w:author="Eric" w:date="2011-02-18T17:35:00Z">
        <w:r w:rsidRPr="007B4F7F">
          <w:rPr>
            <w:rFonts w:hint="eastAsia"/>
          </w:rPr>
          <w:t>阅读理解</w:t>
        </w:r>
        <w:r>
          <w:rPr>
            <w:rFonts w:hint="eastAsia"/>
          </w:rPr>
          <w:t>选择题（</w:t>
        </w:r>
        <w:r w:rsidRPr="007B4F7F">
          <w:t>Reading</w:t>
        </w:r>
        <w:r>
          <w:rPr>
            <w:rFonts w:hint="eastAsia"/>
          </w:rPr>
          <w:t xml:space="preserve"> Passage</w:t>
        </w:r>
        <w:r>
          <w:rPr>
            <w:rFonts w:hint="eastAsia"/>
          </w:rPr>
          <w:t>）</w:t>
        </w:r>
        <w:bookmarkEnd w:id="1343"/>
      </w:ins>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84"/>
        <w:gridCol w:w="7138"/>
      </w:tblGrid>
      <w:tr w:rsidR="00F53674" w:rsidRPr="00F10F04" w:rsidTr="00F53674">
        <w:trPr>
          <w:ins w:id="1345" w:author="Eric" w:date="2011-02-18T17:35:00Z"/>
        </w:trPr>
        <w:tc>
          <w:tcPr>
            <w:tcW w:w="1384" w:type="dxa"/>
            <w:tcBorders>
              <w:top w:val="single" w:sz="4" w:space="0" w:color="000000"/>
              <w:left w:val="single" w:sz="4" w:space="0" w:color="000000"/>
              <w:bottom w:val="single" w:sz="4" w:space="0" w:color="000000"/>
              <w:right w:val="single" w:sz="4" w:space="0" w:color="000000"/>
            </w:tcBorders>
            <w:hideMark/>
          </w:tcPr>
          <w:p w:rsidR="00F53674" w:rsidRPr="00F10F04" w:rsidRDefault="00F53674" w:rsidP="00F53674">
            <w:pPr>
              <w:pStyle w:val="M"/>
              <w:ind w:firstLine="0"/>
              <w:rPr>
                <w:ins w:id="1346" w:author="Eric" w:date="2011-02-18T17:35:00Z"/>
                <w:rStyle w:val="a9"/>
                <w:b w:val="0"/>
                <w:sz w:val="18"/>
                <w:szCs w:val="18"/>
              </w:rPr>
            </w:pPr>
            <w:ins w:id="1347" w:author="Eric" w:date="2011-02-18T17:35:00Z">
              <w:r w:rsidRPr="00F10F04">
                <w:rPr>
                  <w:rStyle w:val="a9"/>
                  <w:rFonts w:hint="eastAsia"/>
                  <w:b w:val="0"/>
                  <w:sz w:val="18"/>
                  <w:szCs w:val="18"/>
                </w:rPr>
                <w:t>名称</w:t>
              </w:r>
            </w:ins>
          </w:p>
        </w:tc>
        <w:tc>
          <w:tcPr>
            <w:tcW w:w="7138" w:type="dxa"/>
            <w:tcBorders>
              <w:top w:val="single" w:sz="4" w:space="0" w:color="000000"/>
              <w:left w:val="single" w:sz="4" w:space="0" w:color="000000"/>
              <w:bottom w:val="single" w:sz="4" w:space="0" w:color="000000"/>
              <w:right w:val="single" w:sz="4" w:space="0" w:color="000000"/>
            </w:tcBorders>
            <w:hideMark/>
          </w:tcPr>
          <w:p w:rsidR="00F53674" w:rsidRPr="00F10F04" w:rsidRDefault="00F53674" w:rsidP="00F53674">
            <w:pPr>
              <w:pStyle w:val="M"/>
              <w:ind w:firstLine="0"/>
              <w:rPr>
                <w:ins w:id="1348" w:author="Eric" w:date="2011-02-18T17:35:00Z"/>
                <w:rStyle w:val="a9"/>
                <w:b w:val="0"/>
                <w:sz w:val="18"/>
                <w:szCs w:val="18"/>
              </w:rPr>
            </w:pPr>
            <w:ins w:id="1349" w:author="Eric" w:date="2011-02-18T17:35:00Z">
              <w:r>
                <w:rPr>
                  <w:rStyle w:val="a9"/>
                  <w:rFonts w:hint="eastAsia"/>
                  <w:b w:val="0"/>
                  <w:sz w:val="18"/>
                  <w:szCs w:val="18"/>
                </w:rPr>
                <w:t>说明</w:t>
              </w:r>
            </w:ins>
          </w:p>
        </w:tc>
      </w:tr>
      <w:tr w:rsidR="00F53674" w:rsidRPr="00F10F04" w:rsidTr="00F53674">
        <w:trPr>
          <w:ins w:id="1350" w:author="Eric" w:date="2011-02-18T17:35:00Z"/>
        </w:trPr>
        <w:tc>
          <w:tcPr>
            <w:tcW w:w="1384" w:type="dxa"/>
            <w:tcBorders>
              <w:top w:val="single" w:sz="4" w:space="0" w:color="000000"/>
              <w:left w:val="single" w:sz="4" w:space="0" w:color="000000"/>
              <w:bottom w:val="single" w:sz="4" w:space="0" w:color="000000"/>
              <w:right w:val="single" w:sz="4" w:space="0" w:color="000000"/>
            </w:tcBorders>
            <w:hideMark/>
          </w:tcPr>
          <w:p w:rsidR="00F53674" w:rsidRPr="00965CA1" w:rsidRDefault="00F53674" w:rsidP="00F53674">
            <w:pPr>
              <w:pStyle w:val="M"/>
              <w:ind w:firstLine="0"/>
              <w:rPr>
                <w:ins w:id="1351" w:author="Eric" w:date="2011-02-18T17:35:00Z"/>
                <w:rStyle w:val="a9"/>
                <w:b w:val="0"/>
                <w:sz w:val="18"/>
                <w:szCs w:val="18"/>
              </w:rPr>
            </w:pPr>
            <w:ins w:id="1352" w:author="Eric" w:date="2011-02-18T17:35:00Z">
              <w:r>
                <w:rPr>
                  <w:rStyle w:val="a9"/>
                  <w:rFonts w:hint="eastAsia"/>
                  <w:b w:val="0"/>
                  <w:sz w:val="18"/>
                  <w:szCs w:val="18"/>
                </w:rPr>
                <w:t>类型序号</w:t>
              </w:r>
            </w:ins>
          </w:p>
        </w:tc>
        <w:tc>
          <w:tcPr>
            <w:tcW w:w="7138" w:type="dxa"/>
            <w:tcBorders>
              <w:top w:val="single" w:sz="4" w:space="0" w:color="000000"/>
              <w:left w:val="single" w:sz="4" w:space="0" w:color="000000"/>
              <w:bottom w:val="single" w:sz="4" w:space="0" w:color="000000"/>
              <w:right w:val="single" w:sz="4" w:space="0" w:color="000000"/>
            </w:tcBorders>
            <w:hideMark/>
          </w:tcPr>
          <w:p w:rsidR="00F53674" w:rsidRDefault="00F53674" w:rsidP="00F53674">
            <w:pPr>
              <w:pStyle w:val="M"/>
              <w:ind w:firstLine="0"/>
              <w:rPr>
                <w:ins w:id="1353" w:author="Eric" w:date="2011-02-18T17:35:00Z"/>
                <w:rStyle w:val="a9"/>
                <w:b w:val="0"/>
                <w:sz w:val="18"/>
                <w:szCs w:val="18"/>
              </w:rPr>
            </w:pPr>
            <w:ins w:id="1354" w:author="Eric" w:date="2011-02-18T17:35:00Z">
              <w:r>
                <w:rPr>
                  <w:rStyle w:val="a9"/>
                  <w:rFonts w:hint="eastAsia"/>
                  <w:b w:val="0"/>
                  <w:sz w:val="18"/>
                  <w:szCs w:val="18"/>
                </w:rPr>
                <w:t>41</w:t>
              </w:r>
            </w:ins>
          </w:p>
        </w:tc>
      </w:tr>
      <w:tr w:rsidR="00F53674" w:rsidRPr="00F10F04" w:rsidTr="00F53674">
        <w:trPr>
          <w:ins w:id="1355" w:author="Eric" w:date="2011-02-18T17:35:00Z"/>
        </w:trPr>
        <w:tc>
          <w:tcPr>
            <w:tcW w:w="1384" w:type="dxa"/>
            <w:tcBorders>
              <w:top w:val="single" w:sz="4" w:space="0" w:color="000000"/>
              <w:left w:val="single" w:sz="4" w:space="0" w:color="000000"/>
              <w:bottom w:val="single" w:sz="4" w:space="0" w:color="000000"/>
              <w:right w:val="single" w:sz="4" w:space="0" w:color="000000"/>
            </w:tcBorders>
            <w:hideMark/>
          </w:tcPr>
          <w:p w:rsidR="00F53674" w:rsidRDefault="00F53674" w:rsidP="00F53674">
            <w:pPr>
              <w:pStyle w:val="M"/>
              <w:ind w:firstLine="0"/>
              <w:rPr>
                <w:ins w:id="1356" w:author="Eric" w:date="2011-02-18T17:35:00Z"/>
                <w:rStyle w:val="a9"/>
                <w:b w:val="0"/>
                <w:sz w:val="18"/>
                <w:szCs w:val="18"/>
              </w:rPr>
            </w:pPr>
            <w:ins w:id="1357" w:author="Eric" w:date="2011-02-18T17:35:00Z">
              <w:r>
                <w:rPr>
                  <w:rStyle w:val="a9"/>
                  <w:rFonts w:hint="eastAsia"/>
                  <w:b w:val="0"/>
                  <w:sz w:val="18"/>
                  <w:szCs w:val="18"/>
                </w:rPr>
                <w:t>类型标识</w:t>
              </w:r>
            </w:ins>
          </w:p>
        </w:tc>
        <w:tc>
          <w:tcPr>
            <w:tcW w:w="7138" w:type="dxa"/>
            <w:tcBorders>
              <w:top w:val="single" w:sz="4" w:space="0" w:color="000000"/>
              <w:left w:val="single" w:sz="4" w:space="0" w:color="000000"/>
              <w:bottom w:val="single" w:sz="4" w:space="0" w:color="000000"/>
              <w:right w:val="single" w:sz="4" w:space="0" w:color="000000"/>
            </w:tcBorders>
            <w:hideMark/>
          </w:tcPr>
          <w:p w:rsidR="00F53674" w:rsidRPr="003C3C63" w:rsidRDefault="00F53674" w:rsidP="00F53674">
            <w:pPr>
              <w:pStyle w:val="M"/>
              <w:ind w:firstLine="0"/>
              <w:rPr>
                <w:ins w:id="1358" w:author="Eric" w:date="2011-02-18T17:35:00Z"/>
                <w:rStyle w:val="a9"/>
                <w:b w:val="0"/>
                <w:sz w:val="18"/>
                <w:szCs w:val="18"/>
              </w:rPr>
            </w:pPr>
            <w:ins w:id="1359" w:author="Eric" w:date="2011-02-18T17:35:00Z">
              <w:r w:rsidRPr="00BF4272">
                <w:rPr>
                  <w:rStyle w:val="a9"/>
                  <w:b w:val="0"/>
                  <w:sz w:val="18"/>
                  <w:szCs w:val="18"/>
                </w:rPr>
                <w:t>ab_ReadingPassage</w:t>
              </w:r>
            </w:ins>
          </w:p>
        </w:tc>
      </w:tr>
      <w:tr w:rsidR="00F53674" w:rsidRPr="00F10F04" w:rsidTr="00F53674">
        <w:trPr>
          <w:ins w:id="1360" w:author="Eric" w:date="2011-02-18T17:35:00Z"/>
        </w:trPr>
        <w:tc>
          <w:tcPr>
            <w:tcW w:w="1384" w:type="dxa"/>
            <w:tcBorders>
              <w:top w:val="single" w:sz="4" w:space="0" w:color="000000"/>
              <w:left w:val="single" w:sz="4" w:space="0" w:color="000000"/>
              <w:bottom w:val="single" w:sz="4" w:space="0" w:color="000000"/>
              <w:right w:val="single" w:sz="4" w:space="0" w:color="000000"/>
            </w:tcBorders>
            <w:hideMark/>
          </w:tcPr>
          <w:p w:rsidR="00F53674" w:rsidRPr="00F10F04" w:rsidRDefault="00F53674" w:rsidP="00F53674">
            <w:pPr>
              <w:pStyle w:val="M"/>
              <w:ind w:firstLine="0"/>
              <w:rPr>
                <w:ins w:id="1361" w:author="Eric" w:date="2011-02-18T17:35:00Z"/>
                <w:rStyle w:val="a9"/>
                <w:b w:val="0"/>
                <w:sz w:val="18"/>
                <w:szCs w:val="18"/>
              </w:rPr>
            </w:pPr>
            <w:ins w:id="1362" w:author="Eric" w:date="2011-02-18T17:35:00Z">
              <w:r w:rsidRPr="00965CA1">
                <w:rPr>
                  <w:rStyle w:val="a9"/>
                  <w:rFonts w:hint="eastAsia"/>
                  <w:b w:val="0"/>
                  <w:sz w:val="18"/>
                  <w:szCs w:val="18"/>
                </w:rPr>
                <w:t>试题附加材料</w:t>
              </w:r>
            </w:ins>
          </w:p>
        </w:tc>
        <w:tc>
          <w:tcPr>
            <w:tcW w:w="7138" w:type="dxa"/>
            <w:tcBorders>
              <w:top w:val="single" w:sz="4" w:space="0" w:color="000000"/>
              <w:left w:val="single" w:sz="4" w:space="0" w:color="000000"/>
              <w:bottom w:val="single" w:sz="4" w:space="0" w:color="000000"/>
              <w:right w:val="single" w:sz="4" w:space="0" w:color="000000"/>
            </w:tcBorders>
            <w:hideMark/>
          </w:tcPr>
          <w:p w:rsidR="00F53674" w:rsidRPr="00F10F04" w:rsidRDefault="00F53674" w:rsidP="00F53674">
            <w:pPr>
              <w:pStyle w:val="M"/>
              <w:ind w:firstLine="0"/>
              <w:rPr>
                <w:ins w:id="1363" w:author="Eric" w:date="2011-02-18T17:35:00Z"/>
                <w:rStyle w:val="a9"/>
                <w:b w:val="0"/>
                <w:sz w:val="18"/>
                <w:szCs w:val="18"/>
              </w:rPr>
            </w:pPr>
            <w:ins w:id="1364" w:author="Eric" w:date="2011-02-18T17:35:00Z">
              <w:r>
                <w:rPr>
                  <w:rStyle w:val="a9"/>
                  <w:rFonts w:hint="eastAsia"/>
                  <w:b w:val="0"/>
                  <w:sz w:val="18"/>
                  <w:szCs w:val="18"/>
                </w:rPr>
                <w:t>无</w:t>
              </w:r>
            </w:ins>
          </w:p>
        </w:tc>
      </w:tr>
      <w:tr w:rsidR="00F53674" w:rsidRPr="00F10F04" w:rsidTr="00F53674">
        <w:trPr>
          <w:ins w:id="1365" w:author="Eric" w:date="2011-02-18T17:35:00Z"/>
        </w:trPr>
        <w:tc>
          <w:tcPr>
            <w:tcW w:w="1384" w:type="dxa"/>
            <w:tcBorders>
              <w:top w:val="single" w:sz="4" w:space="0" w:color="000000"/>
              <w:left w:val="single" w:sz="4" w:space="0" w:color="000000"/>
              <w:bottom w:val="single" w:sz="4" w:space="0" w:color="000000"/>
              <w:right w:val="single" w:sz="4" w:space="0" w:color="000000"/>
            </w:tcBorders>
            <w:hideMark/>
          </w:tcPr>
          <w:p w:rsidR="00F53674" w:rsidRPr="00F10F04" w:rsidRDefault="00F53674" w:rsidP="00F53674">
            <w:pPr>
              <w:pStyle w:val="M"/>
              <w:ind w:firstLine="0"/>
              <w:rPr>
                <w:ins w:id="1366" w:author="Eric" w:date="2011-02-18T17:35:00Z"/>
                <w:rStyle w:val="a9"/>
                <w:b w:val="0"/>
                <w:sz w:val="18"/>
                <w:szCs w:val="18"/>
              </w:rPr>
            </w:pPr>
            <w:ins w:id="1367" w:author="Eric" w:date="2011-02-18T17:35:00Z">
              <w:r w:rsidRPr="00965CA1">
                <w:rPr>
                  <w:rStyle w:val="a9"/>
                  <w:rFonts w:hint="eastAsia"/>
                  <w:b w:val="0"/>
                  <w:sz w:val="18"/>
                  <w:szCs w:val="18"/>
                </w:rPr>
                <w:t>试题问题类型</w:t>
              </w:r>
            </w:ins>
          </w:p>
        </w:tc>
        <w:tc>
          <w:tcPr>
            <w:tcW w:w="7138" w:type="dxa"/>
            <w:tcBorders>
              <w:top w:val="single" w:sz="4" w:space="0" w:color="000000"/>
              <w:left w:val="single" w:sz="4" w:space="0" w:color="000000"/>
              <w:bottom w:val="single" w:sz="4" w:space="0" w:color="000000"/>
              <w:right w:val="single" w:sz="4" w:space="0" w:color="000000"/>
            </w:tcBorders>
            <w:hideMark/>
          </w:tcPr>
          <w:p w:rsidR="00F53674" w:rsidRPr="00F10F04" w:rsidRDefault="00F53674" w:rsidP="00F53674">
            <w:pPr>
              <w:pStyle w:val="M"/>
              <w:ind w:firstLine="0"/>
              <w:rPr>
                <w:ins w:id="1368" w:author="Eric" w:date="2011-02-18T17:35:00Z"/>
                <w:rStyle w:val="a9"/>
                <w:b w:val="0"/>
                <w:sz w:val="18"/>
                <w:szCs w:val="18"/>
              </w:rPr>
            </w:pPr>
            <w:ins w:id="1369" w:author="Eric" w:date="2011-02-18T17:35:00Z">
              <w:r>
                <w:rPr>
                  <w:rStyle w:val="a9"/>
                  <w:rFonts w:hint="eastAsia"/>
                  <w:b w:val="0"/>
                  <w:sz w:val="18"/>
                  <w:szCs w:val="18"/>
                </w:rPr>
                <w:t>Text</w:t>
              </w:r>
            </w:ins>
          </w:p>
        </w:tc>
      </w:tr>
      <w:tr w:rsidR="00F53674" w:rsidRPr="00F10F04" w:rsidTr="00F53674">
        <w:trPr>
          <w:ins w:id="1370" w:author="Eric" w:date="2011-02-18T17:35:00Z"/>
        </w:trPr>
        <w:tc>
          <w:tcPr>
            <w:tcW w:w="1384" w:type="dxa"/>
            <w:tcBorders>
              <w:top w:val="single" w:sz="4" w:space="0" w:color="000000"/>
              <w:left w:val="single" w:sz="4" w:space="0" w:color="000000"/>
              <w:bottom w:val="single" w:sz="4" w:space="0" w:color="000000"/>
              <w:right w:val="single" w:sz="4" w:space="0" w:color="000000"/>
            </w:tcBorders>
            <w:hideMark/>
          </w:tcPr>
          <w:p w:rsidR="00F53674" w:rsidRPr="00F10F04" w:rsidRDefault="00F53674" w:rsidP="00F53674">
            <w:pPr>
              <w:pStyle w:val="M"/>
              <w:ind w:firstLine="0"/>
              <w:rPr>
                <w:ins w:id="1371" w:author="Eric" w:date="2011-02-18T17:35:00Z"/>
                <w:rStyle w:val="a9"/>
                <w:b w:val="0"/>
                <w:sz w:val="18"/>
                <w:szCs w:val="18"/>
              </w:rPr>
            </w:pPr>
            <w:ins w:id="1372" w:author="Eric" w:date="2011-02-18T17:35:00Z">
              <w:r w:rsidRPr="00965CA1">
                <w:rPr>
                  <w:rStyle w:val="a9"/>
                  <w:rFonts w:hint="eastAsia"/>
                  <w:b w:val="0"/>
                  <w:sz w:val="18"/>
                  <w:szCs w:val="18"/>
                </w:rPr>
                <w:t>流程性试题</w:t>
              </w:r>
            </w:ins>
          </w:p>
        </w:tc>
        <w:tc>
          <w:tcPr>
            <w:tcW w:w="7138" w:type="dxa"/>
            <w:tcBorders>
              <w:top w:val="single" w:sz="4" w:space="0" w:color="000000"/>
              <w:left w:val="single" w:sz="4" w:space="0" w:color="000000"/>
              <w:bottom w:val="single" w:sz="4" w:space="0" w:color="000000"/>
              <w:right w:val="single" w:sz="4" w:space="0" w:color="000000"/>
            </w:tcBorders>
            <w:hideMark/>
          </w:tcPr>
          <w:p w:rsidR="00F53674" w:rsidRPr="00F10F04" w:rsidRDefault="00F53674" w:rsidP="00F53674">
            <w:pPr>
              <w:pStyle w:val="M"/>
              <w:ind w:firstLine="0"/>
              <w:rPr>
                <w:ins w:id="1373" w:author="Eric" w:date="2011-02-18T17:35:00Z"/>
                <w:rStyle w:val="a9"/>
                <w:b w:val="0"/>
                <w:sz w:val="18"/>
                <w:szCs w:val="18"/>
              </w:rPr>
            </w:pPr>
            <w:ins w:id="1374" w:author="Eric" w:date="2011-02-18T17:35:00Z">
              <w:r>
                <w:rPr>
                  <w:rStyle w:val="a9"/>
                  <w:rFonts w:hint="eastAsia"/>
                  <w:b w:val="0"/>
                  <w:sz w:val="18"/>
                  <w:szCs w:val="18"/>
                </w:rPr>
                <w:t>否</w:t>
              </w:r>
            </w:ins>
          </w:p>
        </w:tc>
      </w:tr>
      <w:tr w:rsidR="00F53674" w:rsidRPr="00F10F04" w:rsidTr="00F53674">
        <w:trPr>
          <w:ins w:id="1375" w:author="Eric" w:date="2011-02-18T17:35:00Z"/>
        </w:trPr>
        <w:tc>
          <w:tcPr>
            <w:tcW w:w="1384" w:type="dxa"/>
            <w:tcBorders>
              <w:top w:val="single" w:sz="4" w:space="0" w:color="000000"/>
              <w:left w:val="single" w:sz="4" w:space="0" w:color="000000"/>
              <w:bottom w:val="single" w:sz="4" w:space="0" w:color="000000"/>
              <w:right w:val="single" w:sz="4" w:space="0" w:color="000000"/>
            </w:tcBorders>
            <w:hideMark/>
          </w:tcPr>
          <w:p w:rsidR="00F53674" w:rsidRPr="00F10F04" w:rsidRDefault="00F53674" w:rsidP="00F53674">
            <w:pPr>
              <w:pStyle w:val="M"/>
              <w:ind w:firstLine="0"/>
              <w:rPr>
                <w:ins w:id="1376" w:author="Eric" w:date="2011-02-18T17:35:00Z"/>
                <w:rStyle w:val="a9"/>
                <w:b w:val="0"/>
                <w:sz w:val="18"/>
                <w:szCs w:val="18"/>
              </w:rPr>
            </w:pPr>
            <w:ins w:id="1377" w:author="Eric" w:date="2011-02-18T17:35:00Z">
              <w:r>
                <w:rPr>
                  <w:rFonts w:hint="eastAsia"/>
                </w:rPr>
                <w:lastRenderedPageBreak/>
                <w:t>示例</w:t>
              </w:r>
            </w:ins>
          </w:p>
        </w:tc>
        <w:tc>
          <w:tcPr>
            <w:tcW w:w="7138" w:type="dxa"/>
            <w:tcBorders>
              <w:top w:val="single" w:sz="4" w:space="0" w:color="000000"/>
              <w:left w:val="single" w:sz="4" w:space="0" w:color="000000"/>
              <w:bottom w:val="single" w:sz="4" w:space="0" w:color="000000"/>
              <w:right w:val="single" w:sz="4" w:space="0" w:color="000000"/>
            </w:tcBorders>
            <w:hideMark/>
          </w:tcPr>
          <w:p w:rsidR="00F53674" w:rsidRPr="00F151D8" w:rsidRDefault="00F53674" w:rsidP="00F53674">
            <w:pPr>
              <w:pStyle w:val="M"/>
              <w:rPr>
                <w:ins w:id="1378" w:author="Eric" w:date="2011-02-18T17:35:00Z"/>
                <w:rStyle w:val="a9"/>
                <w:b w:val="0"/>
                <w:sz w:val="18"/>
                <w:szCs w:val="18"/>
              </w:rPr>
            </w:pPr>
            <w:ins w:id="1379" w:author="Eric" w:date="2011-02-18T17:35:00Z">
              <w:r w:rsidRPr="00F151D8">
                <w:rPr>
                  <w:rStyle w:val="a9"/>
                  <w:b w:val="0"/>
                  <w:sz w:val="18"/>
                  <w:szCs w:val="18"/>
                </w:rPr>
                <w:t>&lt;assessmentItem identifier="6F8DC8601F4F4CCE9F76C2F690AC56BF" type="ab_ReadingPassage" level="A"&gt;</w:t>
              </w:r>
            </w:ins>
          </w:p>
          <w:p w:rsidR="00F53674" w:rsidRPr="00F151D8" w:rsidRDefault="00F53674" w:rsidP="00F53674">
            <w:pPr>
              <w:pStyle w:val="M"/>
              <w:rPr>
                <w:ins w:id="1380" w:author="Eric" w:date="2011-02-18T17:35:00Z"/>
                <w:rStyle w:val="a9"/>
                <w:b w:val="0"/>
                <w:sz w:val="18"/>
                <w:szCs w:val="18"/>
              </w:rPr>
            </w:pPr>
            <w:ins w:id="1381" w:author="Eric" w:date="2011-02-18T17:35:00Z">
              <w:r w:rsidRPr="00F151D8">
                <w:rPr>
                  <w:rStyle w:val="a9"/>
                  <w:b w:val="0"/>
                  <w:sz w:val="18"/>
                  <w:szCs w:val="18"/>
                </w:rPr>
                <w:t xml:space="preserve">  &lt;prompt&gt;</w:t>
              </w:r>
            </w:ins>
          </w:p>
          <w:p w:rsidR="00F53674" w:rsidRPr="00F151D8" w:rsidRDefault="00F53674" w:rsidP="00F53674">
            <w:pPr>
              <w:pStyle w:val="M"/>
              <w:rPr>
                <w:ins w:id="1382" w:author="Eric" w:date="2011-02-18T17:35:00Z"/>
                <w:rStyle w:val="a9"/>
                <w:b w:val="0"/>
                <w:sz w:val="18"/>
                <w:szCs w:val="18"/>
              </w:rPr>
            </w:pPr>
            <w:ins w:id="1383" w:author="Eric" w:date="2011-02-18T17:35:00Z">
              <w:r w:rsidRPr="00F151D8">
                <w:rPr>
                  <w:rStyle w:val="a9"/>
                  <w:rFonts w:hint="eastAsia"/>
                  <w:b w:val="0"/>
                  <w:sz w:val="18"/>
                  <w:szCs w:val="18"/>
                </w:rPr>
                <w:t xml:space="preserve">    Shanghai's first hotline to help people quit smoking will be launched at the Shanghai Pulmonary (</w:t>
              </w:r>
              <w:r w:rsidRPr="00F151D8">
                <w:rPr>
                  <w:rStyle w:val="a9"/>
                  <w:rFonts w:hint="eastAsia"/>
                  <w:b w:val="0"/>
                  <w:sz w:val="18"/>
                  <w:szCs w:val="18"/>
                </w:rPr>
                <w:t>肺部的</w:t>
              </w:r>
              <w:r w:rsidRPr="00F151D8">
                <w:rPr>
                  <w:rStyle w:val="a9"/>
                  <w:rFonts w:hint="eastAsia"/>
                  <w:b w:val="0"/>
                  <w:sz w:val="18"/>
                  <w:szCs w:val="18"/>
                </w:rPr>
                <w:t>) Hospital in March, 2008. Officials said yesterday at a meeting kicking off a trial for a national program to build non-smoking hospitals.</w:t>
              </w:r>
            </w:ins>
          </w:p>
          <w:p w:rsidR="00F53674" w:rsidRPr="00F151D8" w:rsidRDefault="00F53674" w:rsidP="00F53674">
            <w:pPr>
              <w:pStyle w:val="M"/>
              <w:rPr>
                <w:ins w:id="1384" w:author="Eric" w:date="2011-02-18T17:35:00Z"/>
                <w:rStyle w:val="a9"/>
                <w:b w:val="0"/>
                <w:sz w:val="18"/>
                <w:szCs w:val="18"/>
              </w:rPr>
            </w:pPr>
            <w:ins w:id="1385" w:author="Eric" w:date="2011-02-18T17:35:00Z">
              <w:r w:rsidRPr="00F151D8">
                <w:rPr>
                  <w:rStyle w:val="a9"/>
                  <w:b w:val="0"/>
                  <w:sz w:val="18"/>
                  <w:szCs w:val="18"/>
                </w:rPr>
                <w:t xml:space="preserve">    20 hospitals in Beijing and Shanghai will take part in the trial, which ends next January.</w:t>
              </w:r>
            </w:ins>
          </w:p>
          <w:p w:rsidR="00F53674" w:rsidRPr="00F151D8" w:rsidRDefault="00F53674" w:rsidP="00F53674">
            <w:pPr>
              <w:pStyle w:val="M"/>
              <w:rPr>
                <w:ins w:id="1386" w:author="Eric" w:date="2011-02-18T17:35:00Z"/>
                <w:rStyle w:val="a9"/>
                <w:b w:val="0"/>
                <w:sz w:val="18"/>
                <w:szCs w:val="18"/>
              </w:rPr>
            </w:pPr>
            <w:ins w:id="1387" w:author="Eric" w:date="2011-02-18T17:35:00Z">
              <w:r w:rsidRPr="00F151D8">
                <w:rPr>
                  <w:rStyle w:val="a9"/>
                  <w:b w:val="0"/>
                  <w:sz w:val="18"/>
                  <w:szCs w:val="18"/>
                </w:rPr>
                <w:t xml:space="preserve">    Under the program, the 10 local hospitals, including the Shanghai Pulmonary Hospital, Zhongshan Hospital, Huadong Hospital and Xuhui District Central Hospital, will ban smoking indoors.</w:t>
              </w:r>
            </w:ins>
          </w:p>
          <w:p w:rsidR="00F53674" w:rsidRPr="00F151D8" w:rsidRDefault="00F53674" w:rsidP="00F53674">
            <w:pPr>
              <w:pStyle w:val="M"/>
              <w:rPr>
                <w:ins w:id="1388" w:author="Eric" w:date="2011-02-18T17:35:00Z"/>
                <w:rStyle w:val="a9"/>
                <w:b w:val="0"/>
                <w:sz w:val="18"/>
                <w:szCs w:val="18"/>
              </w:rPr>
            </w:pPr>
            <w:ins w:id="1389" w:author="Eric" w:date="2011-02-18T17:35:00Z">
              <w:r w:rsidRPr="00F151D8">
                <w:rPr>
                  <w:rStyle w:val="a9"/>
                  <w:b w:val="0"/>
                  <w:sz w:val="18"/>
                  <w:szCs w:val="18"/>
                </w:rPr>
                <w:t xml:space="preserve">    People will only be allowed to smoke in special smoking areas outdoors. Out-patient consultations to help people stop smoking will also be launched in the hospitals.</w:t>
              </w:r>
            </w:ins>
          </w:p>
          <w:p w:rsidR="00F53674" w:rsidRPr="00F151D8" w:rsidRDefault="00F53674" w:rsidP="00F53674">
            <w:pPr>
              <w:pStyle w:val="M"/>
              <w:rPr>
                <w:ins w:id="1390" w:author="Eric" w:date="2011-02-18T17:35:00Z"/>
                <w:rStyle w:val="a9"/>
                <w:b w:val="0"/>
                <w:sz w:val="18"/>
                <w:szCs w:val="18"/>
              </w:rPr>
            </w:pPr>
            <w:ins w:id="1391" w:author="Eric" w:date="2011-02-18T17:35:00Z">
              <w:r w:rsidRPr="00F151D8">
                <w:rPr>
                  <w:rStyle w:val="a9"/>
                  <w:rFonts w:hint="eastAsia"/>
                  <w:b w:val="0"/>
                  <w:sz w:val="18"/>
                  <w:szCs w:val="18"/>
                </w:rPr>
                <w:t xml:space="preserve">    "Our hotline (65114019) is manned by doctors with the respiratory (</w:t>
              </w:r>
              <w:r w:rsidRPr="00F151D8">
                <w:rPr>
                  <w:rStyle w:val="a9"/>
                  <w:rFonts w:hint="eastAsia"/>
                  <w:b w:val="0"/>
                  <w:sz w:val="18"/>
                  <w:szCs w:val="18"/>
                </w:rPr>
                <w:t>呼吸的</w:t>
              </w:r>
              <w:r w:rsidRPr="00F151D8">
                <w:rPr>
                  <w:rStyle w:val="a9"/>
                  <w:rFonts w:hint="eastAsia"/>
                  <w:b w:val="0"/>
                  <w:sz w:val="18"/>
                  <w:szCs w:val="18"/>
                </w:rPr>
                <w:t xml:space="preserve">) disease department who have undergone training in anti-smoking techniques. They will teach people the dangers of smoking, effective methods in quitting smoking and the symptoms of </w:t>
              </w:r>
              <w:r w:rsidRPr="00F151D8">
                <w:rPr>
                  <w:rStyle w:val="a9"/>
                  <w:b w:val="0"/>
                  <w:sz w:val="18"/>
                  <w:szCs w:val="18"/>
                </w:rPr>
                <w:t>smoking-related diseases," said Liu Guowei, vice president of Shanghai Pulmonary Hospital. "Out-patient services will be launched later depending on the demand."</w:t>
              </w:r>
            </w:ins>
          </w:p>
          <w:p w:rsidR="00F53674" w:rsidRPr="00F151D8" w:rsidRDefault="00F53674" w:rsidP="00F53674">
            <w:pPr>
              <w:pStyle w:val="M"/>
              <w:rPr>
                <w:ins w:id="1392" w:author="Eric" w:date="2011-02-18T17:35:00Z"/>
                <w:rStyle w:val="a9"/>
                <w:b w:val="0"/>
                <w:sz w:val="18"/>
                <w:szCs w:val="18"/>
              </w:rPr>
            </w:pPr>
            <w:ins w:id="1393" w:author="Eric" w:date="2011-02-18T17:35:00Z">
              <w:r w:rsidRPr="00F151D8">
                <w:rPr>
                  <w:rStyle w:val="a9"/>
                  <w:b w:val="0"/>
                  <w:sz w:val="18"/>
                  <w:szCs w:val="18"/>
                </w:rPr>
                <w:t xml:space="preserve">    Officials said medical staff can play an important role in anti-smoking because of their professional training.</w:t>
              </w:r>
            </w:ins>
          </w:p>
          <w:p w:rsidR="00F53674" w:rsidRPr="00F151D8" w:rsidRDefault="00F53674" w:rsidP="00F53674">
            <w:pPr>
              <w:pStyle w:val="M"/>
              <w:rPr>
                <w:ins w:id="1394" w:author="Eric" w:date="2011-02-18T17:35:00Z"/>
                <w:rStyle w:val="a9"/>
                <w:b w:val="0"/>
                <w:sz w:val="18"/>
                <w:szCs w:val="18"/>
              </w:rPr>
            </w:pPr>
            <w:ins w:id="1395" w:author="Eric" w:date="2011-02-18T17:35:00Z">
              <w:r w:rsidRPr="00F151D8">
                <w:rPr>
                  <w:rStyle w:val="a9"/>
                  <w:b w:val="0"/>
                  <w:sz w:val="18"/>
                  <w:szCs w:val="18"/>
                </w:rPr>
                <w:t xml:space="preserve">    "International experience has found that the number of people smoking in a country will not drop until medical staff quit smoking. About 25.8 percent of Chinese medical staff </w:t>
              </w:r>
              <w:proofErr w:type="gramStart"/>
              <w:r w:rsidRPr="00F151D8">
                <w:rPr>
                  <w:rStyle w:val="a9"/>
                  <w:b w:val="0"/>
                  <w:sz w:val="18"/>
                  <w:szCs w:val="18"/>
                </w:rPr>
                <w:t>are</w:t>
              </w:r>
              <w:proofErr w:type="gramEnd"/>
              <w:r w:rsidRPr="00F151D8">
                <w:rPr>
                  <w:rStyle w:val="a9"/>
                  <w:b w:val="0"/>
                  <w:sz w:val="18"/>
                  <w:szCs w:val="18"/>
                </w:rPr>
                <w:t xml:space="preserve"> smokers, the highest in the world. More than 45.8 percent of male medical professionals are smokers," said Xu Guihua, vice director of China Smoking Control Association. "The percentage of medical staff who </w:t>
              </w:r>
              <w:proofErr w:type="gramStart"/>
              <w:r w:rsidRPr="00F151D8">
                <w:rPr>
                  <w:rStyle w:val="a9"/>
                  <w:b w:val="0"/>
                  <w:sz w:val="18"/>
                  <w:szCs w:val="18"/>
                </w:rPr>
                <w:t>smoke</w:t>
              </w:r>
              <w:proofErr w:type="gramEnd"/>
              <w:r w:rsidRPr="00F151D8">
                <w:rPr>
                  <w:rStyle w:val="a9"/>
                  <w:b w:val="0"/>
                  <w:sz w:val="18"/>
                  <w:szCs w:val="18"/>
                </w:rPr>
                <w:t xml:space="preserve"> is nine percent in the US."</w:t>
              </w:r>
            </w:ins>
          </w:p>
          <w:p w:rsidR="00F53674" w:rsidRPr="00F151D8" w:rsidRDefault="00F53674" w:rsidP="00F53674">
            <w:pPr>
              <w:pStyle w:val="M"/>
              <w:rPr>
                <w:ins w:id="1396" w:author="Eric" w:date="2011-02-18T17:35:00Z"/>
                <w:rStyle w:val="a9"/>
                <w:b w:val="0"/>
                <w:sz w:val="18"/>
                <w:szCs w:val="18"/>
              </w:rPr>
            </w:pPr>
            <w:ins w:id="1397" w:author="Eric" w:date="2011-02-18T17:35:00Z">
              <w:r w:rsidRPr="00F151D8">
                <w:rPr>
                  <w:rStyle w:val="a9"/>
                  <w:b w:val="0"/>
                  <w:sz w:val="18"/>
                  <w:szCs w:val="18"/>
                </w:rPr>
                <w:t xml:space="preserve">  &lt;/prompt&gt;</w:t>
              </w:r>
            </w:ins>
          </w:p>
          <w:p w:rsidR="00F53674" w:rsidRPr="00F151D8" w:rsidRDefault="00F53674" w:rsidP="00F53674">
            <w:pPr>
              <w:pStyle w:val="M"/>
              <w:rPr>
                <w:ins w:id="1398" w:author="Eric" w:date="2011-02-18T17:35:00Z"/>
                <w:rStyle w:val="a9"/>
                <w:b w:val="0"/>
                <w:sz w:val="18"/>
                <w:szCs w:val="18"/>
              </w:rPr>
            </w:pPr>
            <w:ins w:id="1399" w:author="Eric" w:date="2011-02-18T17:35:00Z">
              <w:r w:rsidRPr="00F151D8">
                <w:rPr>
                  <w:rStyle w:val="a9"/>
                  <w:b w:val="0"/>
                  <w:sz w:val="18"/>
                  <w:szCs w:val="18"/>
                </w:rPr>
                <w:t xml:space="preserve">  &lt;question type="choice"&gt;</w:t>
              </w:r>
            </w:ins>
          </w:p>
          <w:p w:rsidR="00F53674" w:rsidRPr="00F151D8" w:rsidRDefault="00F53674" w:rsidP="00F53674">
            <w:pPr>
              <w:pStyle w:val="M"/>
              <w:rPr>
                <w:ins w:id="1400" w:author="Eric" w:date="2011-02-18T17:35:00Z"/>
                <w:rStyle w:val="a9"/>
                <w:b w:val="0"/>
                <w:sz w:val="18"/>
                <w:szCs w:val="18"/>
              </w:rPr>
            </w:pPr>
            <w:ins w:id="1401" w:author="Eric" w:date="2011-02-18T17:35:00Z">
              <w:r w:rsidRPr="00F151D8">
                <w:rPr>
                  <w:rStyle w:val="a9"/>
                  <w:b w:val="0"/>
                  <w:sz w:val="18"/>
                  <w:szCs w:val="18"/>
                </w:rPr>
                <w:t xml:space="preserve">    &lt;prompt&gt;</w:t>
              </w:r>
            </w:ins>
          </w:p>
          <w:p w:rsidR="00F53674" w:rsidRPr="00F151D8" w:rsidRDefault="00F53674" w:rsidP="00F53674">
            <w:pPr>
              <w:pStyle w:val="M"/>
              <w:rPr>
                <w:ins w:id="1402" w:author="Eric" w:date="2011-02-18T17:35:00Z"/>
                <w:rStyle w:val="a9"/>
                <w:b w:val="0"/>
                <w:sz w:val="18"/>
                <w:szCs w:val="18"/>
              </w:rPr>
            </w:pPr>
            <w:ins w:id="1403" w:author="Eric" w:date="2011-02-18T17:35:00Z">
              <w:r w:rsidRPr="00F151D8">
                <w:rPr>
                  <w:rStyle w:val="a9"/>
                  <w:b w:val="0"/>
                  <w:sz w:val="18"/>
                  <w:szCs w:val="18"/>
                </w:rPr>
                <w:t xml:space="preserve">      The phrase "kicking off" in Para. 1 means &lt;tag type="choice" /&gt;.</w:t>
              </w:r>
            </w:ins>
          </w:p>
          <w:p w:rsidR="00F53674" w:rsidRPr="00F151D8" w:rsidRDefault="00F53674" w:rsidP="00F53674">
            <w:pPr>
              <w:pStyle w:val="M"/>
              <w:rPr>
                <w:ins w:id="1404" w:author="Eric" w:date="2011-02-18T17:35:00Z"/>
                <w:rStyle w:val="a9"/>
                <w:b w:val="0"/>
                <w:sz w:val="18"/>
                <w:szCs w:val="18"/>
              </w:rPr>
            </w:pPr>
            <w:ins w:id="1405" w:author="Eric" w:date="2011-02-18T17:35:00Z">
              <w:r w:rsidRPr="00F151D8">
                <w:rPr>
                  <w:rStyle w:val="a9"/>
                  <w:b w:val="0"/>
                  <w:sz w:val="18"/>
                  <w:szCs w:val="18"/>
                </w:rPr>
                <w:t xml:space="preserve">    &lt;/prompt&gt;</w:t>
              </w:r>
            </w:ins>
          </w:p>
          <w:p w:rsidR="00F53674" w:rsidRPr="00F151D8" w:rsidRDefault="00F53674" w:rsidP="00F53674">
            <w:pPr>
              <w:pStyle w:val="M"/>
              <w:rPr>
                <w:ins w:id="1406" w:author="Eric" w:date="2011-02-18T17:35:00Z"/>
                <w:rStyle w:val="a9"/>
                <w:b w:val="0"/>
                <w:sz w:val="18"/>
                <w:szCs w:val="18"/>
              </w:rPr>
            </w:pPr>
            <w:ins w:id="1407" w:author="Eric" w:date="2011-02-18T17:35:00Z">
              <w:r w:rsidRPr="00F151D8">
                <w:rPr>
                  <w:rStyle w:val="a9"/>
                  <w:b w:val="0"/>
                  <w:sz w:val="18"/>
                  <w:szCs w:val="18"/>
                </w:rPr>
                <w:t xml:space="preserve">    &lt;choice&gt;</w:t>
              </w:r>
            </w:ins>
          </w:p>
          <w:p w:rsidR="00F53674" w:rsidRPr="00F151D8" w:rsidRDefault="00F53674" w:rsidP="00F53674">
            <w:pPr>
              <w:pStyle w:val="M"/>
              <w:rPr>
                <w:ins w:id="1408" w:author="Eric" w:date="2011-02-18T17:35:00Z"/>
                <w:rStyle w:val="a9"/>
                <w:b w:val="0"/>
                <w:sz w:val="18"/>
                <w:szCs w:val="18"/>
              </w:rPr>
            </w:pPr>
            <w:ins w:id="1409" w:author="Eric" w:date="2011-02-18T17:35:00Z">
              <w:r w:rsidRPr="00F151D8">
                <w:rPr>
                  <w:rStyle w:val="a9"/>
                  <w:b w:val="0"/>
                  <w:sz w:val="18"/>
                  <w:szCs w:val="18"/>
                </w:rPr>
                <w:t xml:space="preserve">      &lt;option id="1"&gt;permitting&lt;/option&gt;</w:t>
              </w:r>
            </w:ins>
          </w:p>
          <w:p w:rsidR="00F53674" w:rsidRPr="00F151D8" w:rsidRDefault="00F53674" w:rsidP="00F53674">
            <w:pPr>
              <w:pStyle w:val="M"/>
              <w:rPr>
                <w:ins w:id="1410" w:author="Eric" w:date="2011-02-18T17:35:00Z"/>
                <w:rStyle w:val="a9"/>
                <w:b w:val="0"/>
                <w:sz w:val="18"/>
                <w:szCs w:val="18"/>
              </w:rPr>
            </w:pPr>
            <w:ins w:id="1411" w:author="Eric" w:date="2011-02-18T17:35:00Z">
              <w:r w:rsidRPr="00F151D8">
                <w:rPr>
                  <w:rStyle w:val="a9"/>
                  <w:b w:val="0"/>
                  <w:sz w:val="18"/>
                  <w:szCs w:val="18"/>
                </w:rPr>
                <w:t xml:space="preserve">      &lt;option id="2"&gt;starting&lt;/option&gt;</w:t>
              </w:r>
            </w:ins>
          </w:p>
          <w:p w:rsidR="00F53674" w:rsidRPr="00F151D8" w:rsidRDefault="00F53674" w:rsidP="00F53674">
            <w:pPr>
              <w:pStyle w:val="M"/>
              <w:rPr>
                <w:ins w:id="1412" w:author="Eric" w:date="2011-02-18T17:35:00Z"/>
                <w:rStyle w:val="a9"/>
                <w:b w:val="0"/>
                <w:sz w:val="18"/>
                <w:szCs w:val="18"/>
              </w:rPr>
            </w:pPr>
            <w:ins w:id="1413" w:author="Eric" w:date="2011-02-18T17:35:00Z">
              <w:r w:rsidRPr="00F151D8">
                <w:rPr>
                  <w:rStyle w:val="a9"/>
                  <w:b w:val="0"/>
                  <w:sz w:val="18"/>
                  <w:szCs w:val="18"/>
                </w:rPr>
                <w:t xml:space="preserve">      &lt;option id="3"&gt;conducting&lt;/option&gt;</w:t>
              </w:r>
            </w:ins>
          </w:p>
          <w:p w:rsidR="00F53674" w:rsidRPr="00F151D8" w:rsidRDefault="00F53674" w:rsidP="00F53674">
            <w:pPr>
              <w:pStyle w:val="M"/>
              <w:rPr>
                <w:ins w:id="1414" w:author="Eric" w:date="2011-02-18T17:35:00Z"/>
                <w:rStyle w:val="a9"/>
                <w:b w:val="0"/>
                <w:sz w:val="18"/>
                <w:szCs w:val="18"/>
              </w:rPr>
            </w:pPr>
            <w:ins w:id="1415" w:author="Eric" w:date="2011-02-18T17:35:00Z">
              <w:r w:rsidRPr="00F151D8">
                <w:rPr>
                  <w:rStyle w:val="a9"/>
                  <w:b w:val="0"/>
                  <w:sz w:val="18"/>
                  <w:szCs w:val="18"/>
                </w:rPr>
                <w:t xml:space="preserve">      &lt;option id="4"&gt;requiring&lt;/option&gt;</w:t>
              </w:r>
            </w:ins>
          </w:p>
          <w:p w:rsidR="00F53674" w:rsidRPr="00F151D8" w:rsidRDefault="00F53674" w:rsidP="00F53674">
            <w:pPr>
              <w:pStyle w:val="M"/>
              <w:rPr>
                <w:ins w:id="1416" w:author="Eric" w:date="2011-02-18T17:35:00Z"/>
                <w:rStyle w:val="a9"/>
                <w:b w:val="0"/>
                <w:sz w:val="18"/>
                <w:szCs w:val="18"/>
              </w:rPr>
            </w:pPr>
            <w:ins w:id="1417" w:author="Eric" w:date="2011-02-18T17:35:00Z">
              <w:r w:rsidRPr="00F151D8">
                <w:rPr>
                  <w:rStyle w:val="a9"/>
                  <w:b w:val="0"/>
                  <w:sz w:val="18"/>
                  <w:szCs w:val="18"/>
                </w:rPr>
                <w:t xml:space="preserve">    &lt;/choice&gt;</w:t>
              </w:r>
            </w:ins>
          </w:p>
          <w:p w:rsidR="00F53674" w:rsidRPr="00F151D8" w:rsidRDefault="00F53674" w:rsidP="00F53674">
            <w:pPr>
              <w:pStyle w:val="M"/>
              <w:rPr>
                <w:ins w:id="1418" w:author="Eric" w:date="2011-02-18T17:35:00Z"/>
                <w:rStyle w:val="a9"/>
                <w:b w:val="0"/>
                <w:sz w:val="18"/>
                <w:szCs w:val="18"/>
              </w:rPr>
            </w:pPr>
            <w:ins w:id="1419" w:author="Eric" w:date="2011-02-18T17:35:00Z">
              <w:r w:rsidRPr="00F151D8">
                <w:rPr>
                  <w:rStyle w:val="a9"/>
                  <w:b w:val="0"/>
                  <w:sz w:val="18"/>
                  <w:szCs w:val="18"/>
                </w:rPr>
                <w:t xml:space="preserve">    &lt;key&gt;2&lt;/key&gt;</w:t>
              </w:r>
            </w:ins>
          </w:p>
          <w:p w:rsidR="00F53674" w:rsidRDefault="00F53674" w:rsidP="00F53674">
            <w:pPr>
              <w:pStyle w:val="M"/>
              <w:rPr>
                <w:ins w:id="1420" w:author="Eric" w:date="2011-02-18T17:35:00Z"/>
                <w:rStyle w:val="a9"/>
                <w:b w:val="0"/>
                <w:sz w:val="18"/>
                <w:szCs w:val="18"/>
              </w:rPr>
            </w:pPr>
            <w:ins w:id="1421" w:author="Eric" w:date="2011-02-18T17:35:00Z">
              <w:r w:rsidRPr="00F151D8">
                <w:rPr>
                  <w:rStyle w:val="a9"/>
                  <w:b w:val="0"/>
                  <w:sz w:val="18"/>
                  <w:szCs w:val="18"/>
                </w:rPr>
                <w:lastRenderedPageBreak/>
                <w:t xml:space="preserve">  &lt;/question&gt;</w:t>
              </w:r>
            </w:ins>
          </w:p>
          <w:p w:rsidR="00F53674" w:rsidRPr="00F151D8" w:rsidRDefault="00F53674" w:rsidP="00F53674">
            <w:pPr>
              <w:pStyle w:val="M"/>
              <w:ind w:firstLineChars="318" w:firstLine="611"/>
              <w:rPr>
                <w:ins w:id="1422" w:author="Eric" w:date="2011-02-18T17:35:00Z"/>
                <w:rStyle w:val="a9"/>
                <w:b w:val="0"/>
                <w:sz w:val="18"/>
                <w:szCs w:val="18"/>
              </w:rPr>
            </w:pPr>
            <w:ins w:id="1423" w:author="Eric" w:date="2011-02-18T17:35:00Z">
              <w:r>
                <w:rPr>
                  <w:rStyle w:val="a9"/>
                  <w:b w:val="0"/>
                  <w:sz w:val="18"/>
                  <w:szCs w:val="18"/>
                </w:rPr>
                <w:t>……</w:t>
              </w:r>
              <w:r>
                <w:rPr>
                  <w:rStyle w:val="a9"/>
                  <w:rFonts w:hint="eastAsia"/>
                  <w:b w:val="0"/>
                  <w:sz w:val="18"/>
                  <w:szCs w:val="18"/>
                </w:rPr>
                <w:t>Other 4 questions</w:t>
              </w:r>
              <w:r>
                <w:rPr>
                  <w:rStyle w:val="a9"/>
                  <w:b w:val="0"/>
                  <w:sz w:val="18"/>
                  <w:szCs w:val="18"/>
                </w:rPr>
                <w:t>……</w:t>
              </w:r>
            </w:ins>
          </w:p>
          <w:p w:rsidR="00F53674" w:rsidRPr="00F10F04" w:rsidRDefault="00F53674" w:rsidP="00F53674">
            <w:pPr>
              <w:pStyle w:val="M"/>
              <w:spacing w:line="240" w:lineRule="auto"/>
              <w:ind w:firstLine="0"/>
              <w:rPr>
                <w:ins w:id="1424" w:author="Eric" w:date="2011-02-18T17:35:00Z"/>
                <w:rStyle w:val="a9"/>
                <w:b w:val="0"/>
                <w:sz w:val="18"/>
                <w:szCs w:val="18"/>
              </w:rPr>
            </w:pPr>
            <w:ins w:id="1425" w:author="Eric" w:date="2011-02-18T17:35:00Z">
              <w:r w:rsidRPr="00F151D8">
                <w:rPr>
                  <w:rStyle w:val="a9"/>
                  <w:b w:val="0"/>
                  <w:sz w:val="18"/>
                  <w:szCs w:val="18"/>
                </w:rPr>
                <w:t>&lt;/assessmentItem&gt;</w:t>
              </w:r>
            </w:ins>
          </w:p>
        </w:tc>
      </w:tr>
    </w:tbl>
    <w:p w:rsidR="00F53674" w:rsidRPr="008A728D" w:rsidRDefault="00F53674" w:rsidP="00F53674">
      <w:pPr>
        <w:rPr>
          <w:ins w:id="1426" w:author="Eric" w:date="2011-02-18T17:35:00Z"/>
        </w:rPr>
      </w:pPr>
    </w:p>
    <w:p w:rsidR="00F53674" w:rsidRDefault="00F53674" w:rsidP="00F53674">
      <w:pPr>
        <w:pStyle w:val="3"/>
        <w:numPr>
          <w:ilvl w:val="2"/>
          <w:numId w:val="15"/>
        </w:numPr>
        <w:rPr>
          <w:ins w:id="1427" w:author="Eric" w:date="2011-02-18T17:35:00Z"/>
        </w:rPr>
      </w:pPr>
      <w:bookmarkStart w:id="1428" w:name="_Toc266260909"/>
      <w:bookmarkStart w:id="1429" w:name="_Toc286841279"/>
      <w:ins w:id="1430" w:author="Eric" w:date="2011-02-18T17:35:00Z">
        <w:r>
          <w:rPr>
            <w:rFonts w:hint="eastAsia"/>
          </w:rPr>
          <w:t>阅读</w:t>
        </w:r>
        <w:r w:rsidRPr="00B30B8F">
          <w:rPr>
            <w:rFonts w:hint="eastAsia"/>
          </w:rPr>
          <w:t>匹配</w:t>
        </w:r>
        <w:r>
          <w:rPr>
            <w:rFonts w:hint="eastAsia"/>
          </w:rPr>
          <w:t>（</w:t>
        </w:r>
        <w:r>
          <w:rPr>
            <w:rFonts w:hint="eastAsia"/>
          </w:rPr>
          <w:t xml:space="preserve">Reading </w:t>
        </w:r>
        <w:commentRangeStart w:id="1431"/>
        <w:r>
          <w:rPr>
            <w:rFonts w:hint="eastAsia"/>
          </w:rPr>
          <w:t>Matching</w:t>
        </w:r>
        <w:commentRangeEnd w:id="1431"/>
        <w:r>
          <w:rPr>
            <w:rStyle w:val="af9"/>
            <w:b w:val="0"/>
            <w:bCs w:val="0"/>
          </w:rPr>
          <w:commentReference w:id="1431"/>
        </w:r>
        <w:r>
          <w:rPr>
            <w:rFonts w:hint="eastAsia"/>
          </w:rPr>
          <w:t>）</w:t>
        </w:r>
        <w:bookmarkEnd w:id="1428"/>
        <w:bookmarkEnd w:id="1429"/>
      </w:ins>
    </w:p>
    <w:p w:rsidR="00F53674" w:rsidRPr="00D46068" w:rsidRDefault="00F53674" w:rsidP="00F53674">
      <w:pPr>
        <w:pStyle w:val="af8"/>
        <w:rPr>
          <w:ins w:id="1432" w:author="Eric" w:date="2011-02-18T17:35:00Z"/>
        </w:rPr>
      </w:pPr>
      <w:ins w:id="1433" w:author="Eric" w:date="2011-02-18T17:35:00Z">
        <w:r w:rsidRPr="00242408">
          <w:rPr>
            <w:rFonts w:hint="eastAsia"/>
          </w:rPr>
          <w:t>表</w:t>
        </w:r>
        <w:r w:rsidRPr="00242408">
          <w:rPr>
            <w:rFonts w:hint="eastAsia"/>
          </w:rPr>
          <w:t xml:space="preserve"> </w:t>
        </w:r>
        <w:r>
          <w:rPr>
            <w:rFonts w:hint="eastAsia"/>
          </w:rPr>
          <w:t>5-43</w:t>
        </w:r>
        <w:r>
          <w:rPr>
            <w:rFonts w:hint="eastAsia"/>
          </w:rPr>
          <w:t>翻译</w:t>
        </w:r>
        <w:r w:rsidRPr="00B30B8F">
          <w:rPr>
            <w:rFonts w:hint="eastAsia"/>
          </w:rPr>
          <w:t>匹配（</w:t>
        </w:r>
        <w:r w:rsidRPr="00791F11">
          <w:t>Translation</w:t>
        </w:r>
        <w:r w:rsidRPr="00B30B8F">
          <w:rPr>
            <w:rFonts w:hint="eastAsia"/>
          </w:rPr>
          <w:t xml:space="preserve"> Matching</w:t>
        </w:r>
        <w:r w:rsidRPr="00B30B8F">
          <w:rPr>
            <w:rFonts w:hint="eastAsia"/>
          </w:rPr>
          <w:t>）</w:t>
        </w:r>
        <w:r>
          <w:rPr>
            <w:rFonts w:hint="eastAsia"/>
          </w:rPr>
          <w:t>示例说明</w:t>
        </w:r>
      </w:ins>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84"/>
        <w:gridCol w:w="7138"/>
      </w:tblGrid>
      <w:tr w:rsidR="00F53674" w:rsidRPr="00F10F04" w:rsidTr="00F53674">
        <w:trPr>
          <w:ins w:id="1434" w:author="Eric" w:date="2011-02-18T17:35:00Z"/>
        </w:trPr>
        <w:tc>
          <w:tcPr>
            <w:tcW w:w="1384" w:type="dxa"/>
            <w:tcBorders>
              <w:top w:val="single" w:sz="4" w:space="0" w:color="000000"/>
              <w:left w:val="single" w:sz="4" w:space="0" w:color="000000"/>
              <w:bottom w:val="single" w:sz="4" w:space="0" w:color="000000"/>
              <w:right w:val="single" w:sz="4" w:space="0" w:color="000000"/>
            </w:tcBorders>
            <w:hideMark/>
          </w:tcPr>
          <w:p w:rsidR="00F53674" w:rsidRPr="00F10F04" w:rsidRDefault="00F53674" w:rsidP="00F53674">
            <w:pPr>
              <w:pStyle w:val="M"/>
              <w:ind w:firstLine="0"/>
              <w:rPr>
                <w:ins w:id="1435" w:author="Eric" w:date="2011-02-18T17:35:00Z"/>
                <w:rStyle w:val="a9"/>
                <w:b w:val="0"/>
                <w:sz w:val="18"/>
                <w:szCs w:val="18"/>
              </w:rPr>
            </w:pPr>
            <w:ins w:id="1436" w:author="Eric" w:date="2011-02-18T17:35:00Z">
              <w:r w:rsidRPr="00F10F04">
                <w:rPr>
                  <w:rStyle w:val="a9"/>
                  <w:rFonts w:hint="eastAsia"/>
                  <w:b w:val="0"/>
                  <w:sz w:val="18"/>
                  <w:szCs w:val="18"/>
                </w:rPr>
                <w:t>名称</w:t>
              </w:r>
            </w:ins>
          </w:p>
        </w:tc>
        <w:tc>
          <w:tcPr>
            <w:tcW w:w="7138" w:type="dxa"/>
            <w:tcBorders>
              <w:top w:val="single" w:sz="4" w:space="0" w:color="000000"/>
              <w:left w:val="single" w:sz="4" w:space="0" w:color="000000"/>
              <w:bottom w:val="single" w:sz="4" w:space="0" w:color="000000"/>
              <w:right w:val="single" w:sz="4" w:space="0" w:color="000000"/>
            </w:tcBorders>
            <w:hideMark/>
          </w:tcPr>
          <w:p w:rsidR="00F53674" w:rsidRPr="00F10F04" w:rsidRDefault="00F53674" w:rsidP="00F53674">
            <w:pPr>
              <w:pStyle w:val="M"/>
              <w:ind w:firstLine="0"/>
              <w:rPr>
                <w:ins w:id="1437" w:author="Eric" w:date="2011-02-18T17:35:00Z"/>
                <w:rStyle w:val="a9"/>
                <w:b w:val="0"/>
                <w:sz w:val="18"/>
                <w:szCs w:val="18"/>
              </w:rPr>
            </w:pPr>
            <w:ins w:id="1438" w:author="Eric" w:date="2011-02-18T17:35:00Z">
              <w:r>
                <w:rPr>
                  <w:rStyle w:val="a9"/>
                  <w:rFonts w:hint="eastAsia"/>
                  <w:b w:val="0"/>
                  <w:sz w:val="18"/>
                  <w:szCs w:val="18"/>
                </w:rPr>
                <w:t>说明</w:t>
              </w:r>
            </w:ins>
          </w:p>
        </w:tc>
      </w:tr>
      <w:tr w:rsidR="00F53674" w:rsidRPr="00F10F04" w:rsidTr="00F53674">
        <w:trPr>
          <w:ins w:id="1439" w:author="Eric" w:date="2011-02-18T17:35:00Z"/>
        </w:trPr>
        <w:tc>
          <w:tcPr>
            <w:tcW w:w="1384" w:type="dxa"/>
            <w:tcBorders>
              <w:top w:val="single" w:sz="4" w:space="0" w:color="000000"/>
              <w:left w:val="single" w:sz="4" w:space="0" w:color="000000"/>
              <w:bottom w:val="single" w:sz="4" w:space="0" w:color="000000"/>
              <w:right w:val="single" w:sz="4" w:space="0" w:color="000000"/>
            </w:tcBorders>
            <w:hideMark/>
          </w:tcPr>
          <w:p w:rsidR="00F53674" w:rsidRPr="00965CA1" w:rsidRDefault="00F53674" w:rsidP="00F53674">
            <w:pPr>
              <w:pStyle w:val="M"/>
              <w:ind w:firstLine="0"/>
              <w:rPr>
                <w:ins w:id="1440" w:author="Eric" w:date="2011-02-18T17:35:00Z"/>
                <w:rStyle w:val="a9"/>
                <w:b w:val="0"/>
                <w:sz w:val="18"/>
                <w:szCs w:val="18"/>
              </w:rPr>
            </w:pPr>
            <w:ins w:id="1441" w:author="Eric" w:date="2011-02-18T17:35:00Z">
              <w:r>
                <w:rPr>
                  <w:rStyle w:val="a9"/>
                  <w:rFonts w:hint="eastAsia"/>
                  <w:b w:val="0"/>
                  <w:sz w:val="18"/>
                  <w:szCs w:val="18"/>
                </w:rPr>
                <w:t>类型序号</w:t>
              </w:r>
            </w:ins>
          </w:p>
        </w:tc>
        <w:tc>
          <w:tcPr>
            <w:tcW w:w="7138" w:type="dxa"/>
            <w:tcBorders>
              <w:top w:val="single" w:sz="4" w:space="0" w:color="000000"/>
              <w:left w:val="single" w:sz="4" w:space="0" w:color="000000"/>
              <w:bottom w:val="single" w:sz="4" w:space="0" w:color="000000"/>
              <w:right w:val="single" w:sz="4" w:space="0" w:color="000000"/>
            </w:tcBorders>
            <w:hideMark/>
          </w:tcPr>
          <w:p w:rsidR="00F53674" w:rsidRDefault="00F53674" w:rsidP="00F53674">
            <w:pPr>
              <w:pStyle w:val="M"/>
              <w:ind w:firstLine="0"/>
              <w:rPr>
                <w:ins w:id="1442" w:author="Eric" w:date="2011-02-18T17:35:00Z"/>
                <w:rStyle w:val="a9"/>
                <w:b w:val="0"/>
                <w:sz w:val="18"/>
                <w:szCs w:val="18"/>
              </w:rPr>
            </w:pPr>
            <w:ins w:id="1443" w:author="Eric" w:date="2011-02-18T17:35:00Z">
              <w:r>
                <w:rPr>
                  <w:rStyle w:val="a9"/>
                  <w:rFonts w:hint="eastAsia"/>
                  <w:b w:val="0"/>
                  <w:sz w:val="18"/>
                  <w:szCs w:val="18"/>
                </w:rPr>
                <w:t>43</w:t>
              </w:r>
            </w:ins>
          </w:p>
        </w:tc>
      </w:tr>
      <w:tr w:rsidR="00F53674" w:rsidRPr="00F10F04" w:rsidTr="00F53674">
        <w:trPr>
          <w:ins w:id="1444" w:author="Eric" w:date="2011-02-18T17:35:00Z"/>
        </w:trPr>
        <w:tc>
          <w:tcPr>
            <w:tcW w:w="1384" w:type="dxa"/>
            <w:tcBorders>
              <w:top w:val="single" w:sz="4" w:space="0" w:color="000000"/>
              <w:left w:val="single" w:sz="4" w:space="0" w:color="000000"/>
              <w:bottom w:val="single" w:sz="4" w:space="0" w:color="000000"/>
              <w:right w:val="single" w:sz="4" w:space="0" w:color="000000"/>
            </w:tcBorders>
            <w:hideMark/>
          </w:tcPr>
          <w:p w:rsidR="00F53674" w:rsidRDefault="00F53674" w:rsidP="00F53674">
            <w:pPr>
              <w:pStyle w:val="M"/>
              <w:ind w:firstLine="0"/>
              <w:rPr>
                <w:ins w:id="1445" w:author="Eric" w:date="2011-02-18T17:35:00Z"/>
                <w:rStyle w:val="a9"/>
                <w:b w:val="0"/>
                <w:sz w:val="18"/>
                <w:szCs w:val="18"/>
              </w:rPr>
            </w:pPr>
            <w:ins w:id="1446" w:author="Eric" w:date="2011-02-18T17:35:00Z">
              <w:r>
                <w:rPr>
                  <w:rStyle w:val="a9"/>
                  <w:rFonts w:hint="eastAsia"/>
                  <w:b w:val="0"/>
                  <w:sz w:val="18"/>
                  <w:szCs w:val="18"/>
                </w:rPr>
                <w:t>类型标识</w:t>
              </w:r>
            </w:ins>
          </w:p>
        </w:tc>
        <w:tc>
          <w:tcPr>
            <w:tcW w:w="7138" w:type="dxa"/>
            <w:tcBorders>
              <w:top w:val="single" w:sz="4" w:space="0" w:color="000000"/>
              <w:left w:val="single" w:sz="4" w:space="0" w:color="000000"/>
              <w:bottom w:val="single" w:sz="4" w:space="0" w:color="000000"/>
              <w:right w:val="single" w:sz="4" w:space="0" w:color="000000"/>
            </w:tcBorders>
            <w:hideMark/>
          </w:tcPr>
          <w:p w:rsidR="00F53674" w:rsidRPr="00E17EC9" w:rsidRDefault="00F53674" w:rsidP="00F53674">
            <w:pPr>
              <w:pStyle w:val="M"/>
              <w:ind w:firstLine="0"/>
              <w:rPr>
                <w:ins w:id="1447" w:author="Eric" w:date="2011-02-18T17:35:00Z"/>
                <w:rStyle w:val="a9"/>
                <w:sz w:val="18"/>
                <w:szCs w:val="18"/>
              </w:rPr>
            </w:pPr>
            <w:ins w:id="1448" w:author="Eric" w:date="2011-02-18T17:35:00Z">
              <w:r>
                <w:rPr>
                  <w:rStyle w:val="a9"/>
                  <w:rFonts w:hint="eastAsia"/>
                  <w:b w:val="0"/>
                  <w:sz w:val="18"/>
                  <w:szCs w:val="18"/>
                </w:rPr>
                <w:t>ab_Reading</w:t>
              </w:r>
              <w:r w:rsidRPr="00B30B8F">
                <w:rPr>
                  <w:rStyle w:val="a9"/>
                  <w:rFonts w:hint="eastAsia"/>
                  <w:b w:val="0"/>
                  <w:sz w:val="18"/>
                  <w:szCs w:val="18"/>
                </w:rPr>
                <w:t>Matching</w:t>
              </w:r>
            </w:ins>
          </w:p>
        </w:tc>
      </w:tr>
      <w:tr w:rsidR="00F53674" w:rsidRPr="00F10F04" w:rsidTr="00F53674">
        <w:trPr>
          <w:ins w:id="1449" w:author="Eric" w:date="2011-02-18T17:35:00Z"/>
        </w:trPr>
        <w:tc>
          <w:tcPr>
            <w:tcW w:w="1384" w:type="dxa"/>
            <w:tcBorders>
              <w:top w:val="single" w:sz="4" w:space="0" w:color="000000"/>
              <w:left w:val="single" w:sz="4" w:space="0" w:color="000000"/>
              <w:bottom w:val="single" w:sz="4" w:space="0" w:color="000000"/>
              <w:right w:val="single" w:sz="4" w:space="0" w:color="000000"/>
            </w:tcBorders>
            <w:hideMark/>
          </w:tcPr>
          <w:p w:rsidR="00F53674" w:rsidRPr="00F10F04" w:rsidRDefault="00F53674" w:rsidP="00F53674">
            <w:pPr>
              <w:pStyle w:val="M"/>
              <w:ind w:firstLine="0"/>
              <w:rPr>
                <w:ins w:id="1450" w:author="Eric" w:date="2011-02-18T17:35:00Z"/>
                <w:rStyle w:val="a9"/>
                <w:b w:val="0"/>
                <w:sz w:val="18"/>
                <w:szCs w:val="18"/>
              </w:rPr>
            </w:pPr>
            <w:ins w:id="1451" w:author="Eric" w:date="2011-02-18T17:35:00Z">
              <w:r w:rsidRPr="00965CA1">
                <w:rPr>
                  <w:rStyle w:val="a9"/>
                  <w:rFonts w:hint="eastAsia"/>
                  <w:b w:val="0"/>
                  <w:sz w:val="18"/>
                  <w:szCs w:val="18"/>
                </w:rPr>
                <w:t>试题附加材料</w:t>
              </w:r>
            </w:ins>
          </w:p>
        </w:tc>
        <w:tc>
          <w:tcPr>
            <w:tcW w:w="7138" w:type="dxa"/>
            <w:tcBorders>
              <w:top w:val="single" w:sz="4" w:space="0" w:color="000000"/>
              <w:left w:val="single" w:sz="4" w:space="0" w:color="000000"/>
              <w:bottom w:val="single" w:sz="4" w:space="0" w:color="000000"/>
              <w:right w:val="single" w:sz="4" w:space="0" w:color="000000"/>
            </w:tcBorders>
            <w:hideMark/>
          </w:tcPr>
          <w:p w:rsidR="00F53674" w:rsidRPr="00F10F04" w:rsidRDefault="00F53674" w:rsidP="00F53674">
            <w:pPr>
              <w:pStyle w:val="M"/>
              <w:ind w:firstLine="0"/>
              <w:rPr>
                <w:ins w:id="1452" w:author="Eric" w:date="2011-02-18T17:35:00Z"/>
                <w:rStyle w:val="a9"/>
                <w:b w:val="0"/>
                <w:sz w:val="18"/>
                <w:szCs w:val="18"/>
              </w:rPr>
            </w:pPr>
            <w:ins w:id="1453" w:author="Eric" w:date="2011-02-18T17:35:00Z">
              <w:r>
                <w:rPr>
                  <w:rStyle w:val="a9"/>
                  <w:rFonts w:hint="eastAsia"/>
                  <w:b w:val="0"/>
                  <w:sz w:val="18"/>
                  <w:szCs w:val="18"/>
                </w:rPr>
                <w:t>无</w:t>
              </w:r>
            </w:ins>
          </w:p>
        </w:tc>
      </w:tr>
      <w:tr w:rsidR="00F53674" w:rsidRPr="00F10F04" w:rsidTr="00F53674">
        <w:trPr>
          <w:ins w:id="1454" w:author="Eric" w:date="2011-02-18T17:35:00Z"/>
        </w:trPr>
        <w:tc>
          <w:tcPr>
            <w:tcW w:w="1384" w:type="dxa"/>
            <w:tcBorders>
              <w:top w:val="single" w:sz="4" w:space="0" w:color="000000"/>
              <w:left w:val="single" w:sz="4" w:space="0" w:color="000000"/>
              <w:bottom w:val="single" w:sz="4" w:space="0" w:color="000000"/>
              <w:right w:val="single" w:sz="4" w:space="0" w:color="000000"/>
            </w:tcBorders>
            <w:hideMark/>
          </w:tcPr>
          <w:p w:rsidR="00F53674" w:rsidRPr="00F10F04" w:rsidRDefault="00F53674" w:rsidP="00F53674">
            <w:pPr>
              <w:pStyle w:val="M"/>
              <w:ind w:firstLine="0"/>
              <w:rPr>
                <w:ins w:id="1455" w:author="Eric" w:date="2011-02-18T17:35:00Z"/>
                <w:rStyle w:val="a9"/>
                <w:b w:val="0"/>
                <w:sz w:val="18"/>
                <w:szCs w:val="18"/>
              </w:rPr>
            </w:pPr>
            <w:ins w:id="1456" w:author="Eric" w:date="2011-02-18T17:35:00Z">
              <w:r w:rsidRPr="00965CA1">
                <w:rPr>
                  <w:rStyle w:val="a9"/>
                  <w:rFonts w:hint="eastAsia"/>
                  <w:b w:val="0"/>
                  <w:sz w:val="18"/>
                  <w:szCs w:val="18"/>
                </w:rPr>
                <w:t>试题问题类型</w:t>
              </w:r>
            </w:ins>
          </w:p>
        </w:tc>
        <w:tc>
          <w:tcPr>
            <w:tcW w:w="7138" w:type="dxa"/>
            <w:tcBorders>
              <w:top w:val="single" w:sz="4" w:space="0" w:color="000000"/>
              <w:left w:val="single" w:sz="4" w:space="0" w:color="000000"/>
              <w:bottom w:val="single" w:sz="4" w:space="0" w:color="000000"/>
              <w:right w:val="single" w:sz="4" w:space="0" w:color="000000"/>
            </w:tcBorders>
            <w:hideMark/>
          </w:tcPr>
          <w:p w:rsidR="00F53674" w:rsidRPr="00F10F04" w:rsidRDefault="00F53674" w:rsidP="00F53674">
            <w:pPr>
              <w:pStyle w:val="M"/>
              <w:ind w:firstLine="0"/>
              <w:rPr>
                <w:ins w:id="1457" w:author="Eric" w:date="2011-02-18T17:35:00Z"/>
                <w:rStyle w:val="a9"/>
                <w:b w:val="0"/>
                <w:sz w:val="18"/>
                <w:szCs w:val="18"/>
              </w:rPr>
            </w:pPr>
            <w:ins w:id="1458" w:author="Eric" w:date="2011-02-18T17:35:00Z">
              <w:r>
                <w:rPr>
                  <w:rStyle w:val="a9"/>
                  <w:b w:val="0"/>
                  <w:sz w:val="18"/>
                  <w:szCs w:val="18"/>
                </w:rPr>
                <w:t>C</w:t>
              </w:r>
              <w:r>
                <w:rPr>
                  <w:rStyle w:val="a9"/>
                  <w:rFonts w:hint="eastAsia"/>
                  <w:b w:val="0"/>
                  <w:sz w:val="18"/>
                  <w:szCs w:val="18"/>
                </w:rPr>
                <w:t>hoice</w:t>
              </w:r>
            </w:ins>
          </w:p>
        </w:tc>
      </w:tr>
      <w:tr w:rsidR="00F53674" w:rsidRPr="00F10F04" w:rsidTr="00F53674">
        <w:trPr>
          <w:ins w:id="1459" w:author="Eric" w:date="2011-02-18T17:35:00Z"/>
        </w:trPr>
        <w:tc>
          <w:tcPr>
            <w:tcW w:w="1384" w:type="dxa"/>
            <w:tcBorders>
              <w:top w:val="single" w:sz="4" w:space="0" w:color="000000"/>
              <w:left w:val="single" w:sz="4" w:space="0" w:color="000000"/>
              <w:bottom w:val="single" w:sz="4" w:space="0" w:color="000000"/>
              <w:right w:val="single" w:sz="4" w:space="0" w:color="000000"/>
            </w:tcBorders>
            <w:hideMark/>
          </w:tcPr>
          <w:p w:rsidR="00F53674" w:rsidRPr="00F10F04" w:rsidRDefault="00F53674" w:rsidP="00F53674">
            <w:pPr>
              <w:pStyle w:val="M"/>
              <w:ind w:firstLine="0"/>
              <w:rPr>
                <w:ins w:id="1460" w:author="Eric" w:date="2011-02-18T17:35:00Z"/>
                <w:rStyle w:val="a9"/>
                <w:b w:val="0"/>
                <w:sz w:val="18"/>
                <w:szCs w:val="18"/>
              </w:rPr>
            </w:pPr>
            <w:ins w:id="1461" w:author="Eric" w:date="2011-02-18T17:35:00Z">
              <w:r w:rsidRPr="00965CA1">
                <w:rPr>
                  <w:rStyle w:val="a9"/>
                  <w:rFonts w:hint="eastAsia"/>
                  <w:b w:val="0"/>
                  <w:sz w:val="18"/>
                  <w:szCs w:val="18"/>
                </w:rPr>
                <w:t>流程性试题</w:t>
              </w:r>
            </w:ins>
          </w:p>
        </w:tc>
        <w:tc>
          <w:tcPr>
            <w:tcW w:w="7138" w:type="dxa"/>
            <w:tcBorders>
              <w:top w:val="single" w:sz="4" w:space="0" w:color="000000"/>
              <w:left w:val="single" w:sz="4" w:space="0" w:color="000000"/>
              <w:bottom w:val="single" w:sz="4" w:space="0" w:color="000000"/>
              <w:right w:val="single" w:sz="4" w:space="0" w:color="000000"/>
            </w:tcBorders>
            <w:hideMark/>
          </w:tcPr>
          <w:p w:rsidR="00F53674" w:rsidRPr="00F10F04" w:rsidRDefault="00F53674" w:rsidP="00F53674">
            <w:pPr>
              <w:pStyle w:val="M"/>
              <w:ind w:firstLine="0"/>
              <w:rPr>
                <w:ins w:id="1462" w:author="Eric" w:date="2011-02-18T17:35:00Z"/>
                <w:rStyle w:val="a9"/>
                <w:b w:val="0"/>
                <w:sz w:val="18"/>
                <w:szCs w:val="18"/>
              </w:rPr>
            </w:pPr>
            <w:ins w:id="1463" w:author="Eric" w:date="2011-02-18T17:35:00Z">
              <w:r>
                <w:rPr>
                  <w:rStyle w:val="a9"/>
                  <w:rFonts w:hint="eastAsia"/>
                  <w:b w:val="0"/>
                  <w:sz w:val="18"/>
                  <w:szCs w:val="18"/>
                </w:rPr>
                <w:t>否</w:t>
              </w:r>
            </w:ins>
          </w:p>
        </w:tc>
      </w:tr>
      <w:tr w:rsidR="00F53674" w:rsidRPr="00F10F04" w:rsidTr="00F53674">
        <w:trPr>
          <w:ins w:id="1464" w:author="Eric" w:date="2011-02-18T17:35:00Z"/>
        </w:trPr>
        <w:tc>
          <w:tcPr>
            <w:tcW w:w="1384" w:type="dxa"/>
            <w:tcBorders>
              <w:top w:val="single" w:sz="4" w:space="0" w:color="000000"/>
              <w:left w:val="single" w:sz="4" w:space="0" w:color="000000"/>
              <w:bottom w:val="single" w:sz="4" w:space="0" w:color="000000"/>
              <w:right w:val="single" w:sz="4" w:space="0" w:color="000000"/>
            </w:tcBorders>
            <w:hideMark/>
          </w:tcPr>
          <w:p w:rsidR="00F53674" w:rsidRPr="00F10F04" w:rsidRDefault="00F53674" w:rsidP="00F53674">
            <w:pPr>
              <w:pStyle w:val="M"/>
              <w:ind w:firstLine="0"/>
              <w:rPr>
                <w:ins w:id="1465" w:author="Eric" w:date="2011-02-18T17:35:00Z"/>
                <w:rStyle w:val="a9"/>
                <w:b w:val="0"/>
                <w:sz w:val="18"/>
                <w:szCs w:val="18"/>
              </w:rPr>
            </w:pPr>
            <w:ins w:id="1466" w:author="Eric" w:date="2011-02-18T17:35:00Z">
              <w:r>
                <w:rPr>
                  <w:rFonts w:hint="eastAsia"/>
                </w:rPr>
                <w:t>示例</w:t>
              </w:r>
            </w:ins>
          </w:p>
        </w:tc>
        <w:tc>
          <w:tcPr>
            <w:tcW w:w="7138" w:type="dxa"/>
            <w:tcBorders>
              <w:top w:val="single" w:sz="4" w:space="0" w:color="000000"/>
              <w:left w:val="single" w:sz="4" w:space="0" w:color="000000"/>
              <w:bottom w:val="single" w:sz="4" w:space="0" w:color="000000"/>
              <w:right w:val="single" w:sz="4" w:space="0" w:color="000000"/>
            </w:tcBorders>
            <w:hideMark/>
          </w:tcPr>
          <w:p w:rsidR="00F53674" w:rsidRPr="00F664A8" w:rsidRDefault="00F53674" w:rsidP="00F53674">
            <w:pPr>
              <w:pStyle w:val="M"/>
              <w:spacing w:line="240" w:lineRule="auto"/>
              <w:ind w:firstLine="0"/>
              <w:rPr>
                <w:ins w:id="1467" w:author="Eric" w:date="2011-02-18T17:35:00Z"/>
                <w:rStyle w:val="a9"/>
                <w:b w:val="0"/>
                <w:sz w:val="18"/>
                <w:szCs w:val="18"/>
              </w:rPr>
            </w:pPr>
            <w:ins w:id="1468" w:author="Eric" w:date="2011-02-18T17:35:00Z">
              <w:r w:rsidRPr="00965CA1">
                <w:rPr>
                  <w:rStyle w:val="a9"/>
                  <w:b w:val="0"/>
                  <w:sz w:val="18"/>
                  <w:szCs w:val="18"/>
                </w:rPr>
                <w:t>&lt;assessmentItem identifier="</w:t>
              </w:r>
              <w:r w:rsidRPr="00FC0028">
                <w:rPr>
                  <w:rStyle w:val="a9"/>
                  <w:b w:val="0"/>
                  <w:sz w:val="18"/>
                  <w:szCs w:val="18"/>
                </w:rPr>
                <w:t>sflep-</w:t>
              </w:r>
              <w:r>
                <w:rPr>
                  <w:rStyle w:val="a9"/>
                  <w:rFonts w:hint="eastAsia"/>
                  <w:b w:val="0"/>
                  <w:sz w:val="18"/>
                  <w:szCs w:val="18"/>
                </w:rPr>
                <w:t>ni</w:t>
              </w:r>
              <w:r w:rsidRPr="00FC0028">
                <w:rPr>
                  <w:rStyle w:val="a9"/>
                  <w:b w:val="0"/>
                  <w:sz w:val="18"/>
                  <w:szCs w:val="18"/>
                </w:rPr>
                <w:t>-</w:t>
              </w:r>
              <w:r>
                <w:rPr>
                  <w:rStyle w:val="a9"/>
                  <w:rFonts w:hint="eastAsia"/>
                  <w:b w:val="0"/>
                  <w:sz w:val="18"/>
                  <w:szCs w:val="18"/>
                </w:rPr>
                <w:t>43</w:t>
              </w:r>
              <w:r w:rsidRPr="00FC0028">
                <w:rPr>
                  <w:rStyle w:val="a9"/>
                  <w:b w:val="0"/>
                  <w:sz w:val="18"/>
                  <w:szCs w:val="18"/>
                </w:rPr>
                <w:t>-</w:t>
              </w:r>
              <w:r>
                <w:rPr>
                  <w:rStyle w:val="a9"/>
                  <w:rFonts w:hint="eastAsia"/>
                  <w:b w:val="0"/>
                  <w:sz w:val="18"/>
                  <w:szCs w:val="18"/>
                </w:rPr>
                <w:t>423</w:t>
              </w:r>
              <w:r w:rsidRPr="00965CA1">
                <w:rPr>
                  <w:rStyle w:val="a9"/>
                  <w:b w:val="0"/>
                  <w:sz w:val="18"/>
                  <w:szCs w:val="18"/>
                </w:rPr>
                <w:t>" type="</w:t>
              </w:r>
              <w:r>
                <w:rPr>
                  <w:rStyle w:val="a9"/>
                  <w:rFonts w:hint="eastAsia"/>
                  <w:b w:val="0"/>
                  <w:sz w:val="18"/>
                  <w:szCs w:val="18"/>
                </w:rPr>
                <w:t>ab_Reading</w:t>
              </w:r>
              <w:r w:rsidRPr="00B30B8F">
                <w:rPr>
                  <w:rStyle w:val="a9"/>
                  <w:rFonts w:hint="eastAsia"/>
                  <w:b w:val="0"/>
                  <w:sz w:val="18"/>
                  <w:szCs w:val="18"/>
                </w:rPr>
                <w:t>Matching</w:t>
              </w:r>
              <w:r w:rsidRPr="00965CA1">
                <w:rPr>
                  <w:rStyle w:val="a9"/>
                  <w:b w:val="0"/>
                  <w:sz w:val="18"/>
                  <w:szCs w:val="18"/>
                </w:rPr>
                <w:t>"</w:t>
              </w:r>
              <w:r>
                <w:rPr>
                  <w:rStyle w:val="a9"/>
                  <w:rFonts w:hint="eastAsia"/>
                  <w:b w:val="0"/>
                  <w:sz w:val="18"/>
                  <w:szCs w:val="18"/>
                </w:rPr>
                <w:t xml:space="preserve"> </w:t>
              </w:r>
              <w:r w:rsidRPr="00965CA1">
                <w:rPr>
                  <w:rStyle w:val="a9"/>
                  <w:b w:val="0"/>
                  <w:sz w:val="18"/>
                  <w:szCs w:val="18"/>
                </w:rPr>
                <w:t>level="</w:t>
              </w:r>
              <w:r>
                <w:rPr>
                  <w:rStyle w:val="a9"/>
                  <w:rFonts w:hint="eastAsia"/>
                  <w:b w:val="0"/>
                  <w:sz w:val="18"/>
                  <w:szCs w:val="18"/>
                </w:rPr>
                <w:t>1</w:t>
              </w:r>
              <w:r w:rsidRPr="00965CA1">
                <w:rPr>
                  <w:rStyle w:val="a9"/>
                  <w:b w:val="0"/>
                  <w:sz w:val="18"/>
                  <w:szCs w:val="18"/>
                </w:rPr>
                <w:t>"&gt;</w:t>
              </w:r>
            </w:ins>
          </w:p>
          <w:p w:rsidR="00F53674" w:rsidRPr="00A06545" w:rsidRDefault="00F53674" w:rsidP="00F53674">
            <w:pPr>
              <w:pStyle w:val="M"/>
              <w:spacing w:line="240" w:lineRule="auto"/>
              <w:rPr>
                <w:ins w:id="1469" w:author="Eric" w:date="2011-02-18T17:35:00Z"/>
                <w:rStyle w:val="a9"/>
                <w:b w:val="0"/>
                <w:sz w:val="18"/>
                <w:szCs w:val="18"/>
              </w:rPr>
            </w:pPr>
            <w:ins w:id="1470" w:author="Eric" w:date="2011-02-18T17:35:00Z">
              <w:r w:rsidRPr="00A06545">
                <w:rPr>
                  <w:rStyle w:val="a9"/>
                  <w:b w:val="0"/>
                  <w:sz w:val="18"/>
                  <w:szCs w:val="18"/>
                </w:rPr>
                <w:t>&lt;choice&gt;</w:t>
              </w:r>
            </w:ins>
          </w:p>
          <w:p w:rsidR="00F53674" w:rsidRPr="00A06545" w:rsidRDefault="00F53674" w:rsidP="00F53674">
            <w:pPr>
              <w:pStyle w:val="M"/>
              <w:spacing w:line="240" w:lineRule="auto"/>
              <w:rPr>
                <w:ins w:id="1471" w:author="Eric" w:date="2011-02-18T17:35:00Z"/>
                <w:rStyle w:val="a9"/>
                <w:b w:val="0"/>
                <w:sz w:val="18"/>
                <w:szCs w:val="18"/>
              </w:rPr>
            </w:pPr>
            <w:ins w:id="1472" w:author="Eric" w:date="2011-02-18T17:35:00Z">
              <w:r w:rsidRPr="00A06545">
                <w:rPr>
                  <w:rStyle w:val="a9"/>
                  <w:b w:val="0"/>
                  <w:sz w:val="18"/>
                  <w:szCs w:val="18"/>
                </w:rPr>
                <w:t xml:space="preserve">  &lt;option&gt;</w:t>
              </w:r>
              <w:r w:rsidRPr="0085703F">
                <w:rPr>
                  <w:rStyle w:val="a9"/>
                  <w:b w:val="0"/>
                  <w:sz w:val="18"/>
                  <w:szCs w:val="18"/>
                </w:rPr>
                <w:t>Networked computer stations; dial-in access</w:t>
              </w:r>
              <w:r w:rsidRPr="00A06545">
                <w:rPr>
                  <w:rStyle w:val="a9"/>
                  <w:b w:val="0"/>
                  <w:sz w:val="18"/>
                  <w:szCs w:val="18"/>
                </w:rPr>
                <w:t xml:space="preserve">&lt;/option&gt; </w:t>
              </w:r>
            </w:ins>
          </w:p>
          <w:p w:rsidR="00F53674" w:rsidRPr="00A06545" w:rsidRDefault="00F53674" w:rsidP="00F53674">
            <w:pPr>
              <w:pStyle w:val="M"/>
              <w:spacing w:line="240" w:lineRule="auto"/>
              <w:rPr>
                <w:ins w:id="1473" w:author="Eric" w:date="2011-02-18T17:35:00Z"/>
                <w:rStyle w:val="a9"/>
                <w:b w:val="0"/>
                <w:sz w:val="18"/>
                <w:szCs w:val="18"/>
              </w:rPr>
            </w:pPr>
            <w:ins w:id="1474" w:author="Eric" w:date="2011-02-18T17:35:00Z">
              <w:r w:rsidRPr="00A06545">
                <w:rPr>
                  <w:rStyle w:val="a9"/>
                  <w:b w:val="0"/>
                  <w:sz w:val="18"/>
                  <w:szCs w:val="18"/>
                </w:rPr>
                <w:t xml:space="preserve">  &lt;option&gt;</w:t>
              </w:r>
              <w:r w:rsidRPr="0085703F">
                <w:rPr>
                  <w:rStyle w:val="a9"/>
                  <w:b w:val="0"/>
                  <w:sz w:val="18"/>
                  <w:szCs w:val="18"/>
                </w:rPr>
                <w:t>Campus-wide area network</w:t>
              </w:r>
              <w:r w:rsidRPr="00A06545">
                <w:rPr>
                  <w:rStyle w:val="a9"/>
                  <w:b w:val="0"/>
                  <w:sz w:val="18"/>
                  <w:szCs w:val="18"/>
                </w:rPr>
                <w:t>&lt;/option&gt;</w:t>
              </w:r>
            </w:ins>
          </w:p>
          <w:p w:rsidR="00F53674" w:rsidRPr="00A06545" w:rsidRDefault="00F53674" w:rsidP="00F53674">
            <w:pPr>
              <w:pStyle w:val="M"/>
              <w:spacing w:line="240" w:lineRule="auto"/>
              <w:rPr>
                <w:ins w:id="1475" w:author="Eric" w:date="2011-02-18T17:35:00Z"/>
                <w:rStyle w:val="a9"/>
                <w:b w:val="0"/>
                <w:sz w:val="18"/>
                <w:szCs w:val="18"/>
              </w:rPr>
            </w:pPr>
            <w:ins w:id="1476" w:author="Eric" w:date="2011-02-18T17:35:00Z">
              <w:r w:rsidRPr="00A06545">
                <w:rPr>
                  <w:rStyle w:val="a9"/>
                  <w:b w:val="0"/>
                  <w:sz w:val="18"/>
                  <w:szCs w:val="18"/>
                </w:rPr>
                <w:t xml:space="preserve">  &lt;option&gt;</w:t>
              </w:r>
              <w:r w:rsidRPr="0085703F">
                <w:rPr>
                  <w:rStyle w:val="a9"/>
                  <w:b w:val="0"/>
                  <w:sz w:val="18"/>
                  <w:szCs w:val="18"/>
                </w:rPr>
                <w:t>Computers and a laser printer in each classroom</w:t>
              </w:r>
              <w:r w:rsidRPr="00A06545">
                <w:rPr>
                  <w:rStyle w:val="a9"/>
                  <w:b w:val="0"/>
                  <w:sz w:val="18"/>
                  <w:szCs w:val="18"/>
                </w:rPr>
                <w:t xml:space="preserve">&lt;/option&gt; </w:t>
              </w:r>
            </w:ins>
          </w:p>
          <w:p w:rsidR="00F53674" w:rsidRPr="00A06545" w:rsidRDefault="00F53674" w:rsidP="00F53674">
            <w:pPr>
              <w:pStyle w:val="M"/>
              <w:spacing w:line="240" w:lineRule="auto"/>
              <w:rPr>
                <w:ins w:id="1477" w:author="Eric" w:date="2011-02-18T17:35:00Z"/>
                <w:rStyle w:val="a9"/>
                <w:b w:val="0"/>
                <w:sz w:val="18"/>
                <w:szCs w:val="18"/>
              </w:rPr>
            </w:pPr>
            <w:ins w:id="1478" w:author="Eric" w:date="2011-02-18T17:35:00Z">
              <w:r w:rsidRPr="00A06545">
                <w:rPr>
                  <w:rStyle w:val="a9"/>
                  <w:b w:val="0"/>
                  <w:sz w:val="18"/>
                  <w:szCs w:val="18"/>
                </w:rPr>
                <w:t xml:space="preserve">  &lt;option&gt;</w:t>
              </w:r>
              <w:r w:rsidRPr="0085703F">
                <w:rPr>
                  <w:rStyle w:val="a9"/>
                  <w:b w:val="0"/>
                  <w:sz w:val="18"/>
                  <w:szCs w:val="18"/>
                </w:rPr>
                <w:t>Private directories for all students and staff</w:t>
              </w:r>
              <w:r w:rsidRPr="00A06545">
                <w:rPr>
                  <w:rStyle w:val="a9"/>
                  <w:b w:val="0"/>
                  <w:sz w:val="18"/>
                  <w:szCs w:val="18"/>
                </w:rPr>
                <w:t xml:space="preserve">&lt;/option&gt; </w:t>
              </w:r>
            </w:ins>
          </w:p>
          <w:p w:rsidR="00F53674" w:rsidRPr="00A06545" w:rsidRDefault="00F53674" w:rsidP="00F53674">
            <w:pPr>
              <w:pStyle w:val="M"/>
              <w:spacing w:line="240" w:lineRule="auto"/>
              <w:rPr>
                <w:ins w:id="1479" w:author="Eric" w:date="2011-02-18T17:35:00Z"/>
                <w:rStyle w:val="a9"/>
                <w:b w:val="0"/>
                <w:sz w:val="18"/>
                <w:szCs w:val="18"/>
              </w:rPr>
            </w:pPr>
            <w:ins w:id="1480" w:author="Eric" w:date="2011-02-18T17:35:00Z">
              <w:r w:rsidRPr="00A06545">
                <w:rPr>
                  <w:rStyle w:val="a9"/>
                  <w:b w:val="0"/>
                  <w:sz w:val="18"/>
                  <w:szCs w:val="18"/>
                </w:rPr>
                <w:t xml:space="preserve">  &lt;option&gt;</w:t>
              </w:r>
              <w:r w:rsidRPr="0085703F">
                <w:rPr>
                  <w:rStyle w:val="a9"/>
                  <w:b w:val="0"/>
                  <w:sz w:val="18"/>
                  <w:szCs w:val="18"/>
                </w:rPr>
                <w:t>Mail for staff and students</w:t>
              </w:r>
              <w:r w:rsidRPr="00A06545">
                <w:rPr>
                  <w:rStyle w:val="a9"/>
                  <w:b w:val="0"/>
                  <w:sz w:val="18"/>
                  <w:szCs w:val="18"/>
                </w:rPr>
                <w:t xml:space="preserve">&lt;/option&gt; </w:t>
              </w:r>
            </w:ins>
          </w:p>
          <w:p w:rsidR="00F53674" w:rsidRPr="00A06545" w:rsidRDefault="00F53674" w:rsidP="00F53674">
            <w:pPr>
              <w:pStyle w:val="M"/>
              <w:spacing w:line="240" w:lineRule="auto"/>
              <w:rPr>
                <w:ins w:id="1481" w:author="Eric" w:date="2011-02-18T17:35:00Z"/>
                <w:rStyle w:val="a9"/>
                <w:b w:val="0"/>
                <w:sz w:val="18"/>
                <w:szCs w:val="18"/>
              </w:rPr>
            </w:pPr>
            <w:ins w:id="1482" w:author="Eric" w:date="2011-02-18T17:35:00Z">
              <w:r w:rsidRPr="00A06545">
                <w:rPr>
                  <w:rStyle w:val="a9"/>
                  <w:b w:val="0"/>
                  <w:sz w:val="18"/>
                  <w:szCs w:val="18"/>
                </w:rPr>
                <w:t xml:space="preserve">  &lt;option&gt;</w:t>
              </w:r>
              <w:r w:rsidRPr="0085703F">
                <w:rPr>
                  <w:rStyle w:val="a9"/>
                  <w:b w:val="0"/>
                  <w:sz w:val="18"/>
                  <w:szCs w:val="18"/>
                </w:rPr>
                <w:t>Interactive distance learning stations</w:t>
              </w:r>
              <w:r w:rsidRPr="00A06545">
                <w:rPr>
                  <w:rStyle w:val="a9"/>
                  <w:b w:val="0"/>
                  <w:sz w:val="18"/>
                  <w:szCs w:val="18"/>
                </w:rPr>
                <w:t xml:space="preserve">&lt;/option&gt; </w:t>
              </w:r>
            </w:ins>
          </w:p>
          <w:p w:rsidR="00F53674" w:rsidRPr="00A06545" w:rsidRDefault="00F53674" w:rsidP="00F53674">
            <w:pPr>
              <w:pStyle w:val="M"/>
              <w:spacing w:line="240" w:lineRule="auto"/>
              <w:rPr>
                <w:ins w:id="1483" w:author="Eric" w:date="2011-02-18T17:35:00Z"/>
                <w:rStyle w:val="a9"/>
                <w:b w:val="0"/>
                <w:sz w:val="18"/>
                <w:szCs w:val="18"/>
              </w:rPr>
            </w:pPr>
            <w:ins w:id="1484" w:author="Eric" w:date="2011-02-18T17:35:00Z">
              <w:r w:rsidRPr="00A06545">
                <w:rPr>
                  <w:rStyle w:val="a9"/>
                  <w:b w:val="0"/>
                  <w:sz w:val="18"/>
                  <w:szCs w:val="18"/>
                </w:rPr>
                <w:t xml:space="preserve">  &lt;option&gt;</w:t>
              </w:r>
              <w:r w:rsidRPr="0085703F">
                <w:rPr>
                  <w:rStyle w:val="a9"/>
                  <w:b w:val="0"/>
                  <w:sz w:val="18"/>
                  <w:szCs w:val="18"/>
                </w:rPr>
                <w:t>Instructional media center</w:t>
              </w:r>
              <w:r w:rsidRPr="00A06545">
                <w:rPr>
                  <w:rStyle w:val="a9"/>
                  <w:b w:val="0"/>
                  <w:sz w:val="18"/>
                  <w:szCs w:val="18"/>
                </w:rPr>
                <w:t xml:space="preserve">&lt;/option&gt; </w:t>
              </w:r>
            </w:ins>
          </w:p>
          <w:p w:rsidR="00F53674" w:rsidRPr="00A06545" w:rsidRDefault="00F53674" w:rsidP="00F53674">
            <w:pPr>
              <w:pStyle w:val="M"/>
              <w:spacing w:line="240" w:lineRule="auto"/>
              <w:rPr>
                <w:ins w:id="1485" w:author="Eric" w:date="2011-02-18T17:35:00Z"/>
                <w:rStyle w:val="a9"/>
                <w:b w:val="0"/>
                <w:sz w:val="18"/>
                <w:szCs w:val="18"/>
              </w:rPr>
            </w:pPr>
            <w:ins w:id="1486" w:author="Eric" w:date="2011-02-18T17:35:00Z">
              <w:r w:rsidRPr="00A06545">
                <w:rPr>
                  <w:rStyle w:val="a9"/>
                  <w:b w:val="0"/>
                  <w:sz w:val="18"/>
                  <w:szCs w:val="18"/>
                </w:rPr>
                <w:t xml:space="preserve">  &lt;option&gt;</w:t>
              </w:r>
              <w:r w:rsidRPr="0085703F">
                <w:rPr>
                  <w:rStyle w:val="a9"/>
                  <w:b w:val="0"/>
                  <w:sz w:val="18"/>
                  <w:szCs w:val="18"/>
                </w:rPr>
                <w:t>Student stations</w:t>
              </w:r>
              <w:r w:rsidRPr="00A06545">
                <w:rPr>
                  <w:rStyle w:val="a9"/>
                  <w:b w:val="0"/>
                  <w:sz w:val="18"/>
                  <w:szCs w:val="18"/>
                </w:rPr>
                <w:t xml:space="preserve">&lt;/option&gt; </w:t>
              </w:r>
            </w:ins>
          </w:p>
          <w:p w:rsidR="00F53674" w:rsidRPr="00A06545" w:rsidRDefault="00F53674" w:rsidP="00F53674">
            <w:pPr>
              <w:pStyle w:val="M"/>
              <w:spacing w:line="240" w:lineRule="auto"/>
              <w:rPr>
                <w:ins w:id="1487" w:author="Eric" w:date="2011-02-18T17:35:00Z"/>
                <w:rStyle w:val="a9"/>
                <w:b w:val="0"/>
                <w:sz w:val="18"/>
                <w:szCs w:val="18"/>
              </w:rPr>
            </w:pPr>
            <w:ins w:id="1488" w:author="Eric" w:date="2011-02-18T17:35:00Z">
              <w:r w:rsidRPr="00A06545">
                <w:rPr>
                  <w:rStyle w:val="a9"/>
                  <w:b w:val="0"/>
                  <w:sz w:val="18"/>
                  <w:szCs w:val="18"/>
                </w:rPr>
                <w:t xml:space="preserve">  &lt;option&gt;</w:t>
              </w:r>
              <w:r w:rsidRPr="0085703F">
                <w:rPr>
                  <w:rStyle w:val="a9"/>
                  <w:b w:val="0"/>
                  <w:sz w:val="18"/>
                  <w:szCs w:val="18"/>
                </w:rPr>
                <w:t>Resources accessible campus-wide via fiber optic network</w:t>
              </w:r>
              <w:r w:rsidRPr="00A06545">
                <w:rPr>
                  <w:rStyle w:val="a9"/>
                  <w:b w:val="0"/>
                  <w:sz w:val="18"/>
                  <w:szCs w:val="18"/>
                </w:rPr>
                <w:t xml:space="preserve">&lt;/option&gt; </w:t>
              </w:r>
            </w:ins>
          </w:p>
          <w:p w:rsidR="00F53674" w:rsidRPr="00A06545" w:rsidRDefault="00F53674" w:rsidP="00F53674">
            <w:pPr>
              <w:pStyle w:val="M"/>
              <w:spacing w:line="240" w:lineRule="auto"/>
              <w:rPr>
                <w:ins w:id="1489" w:author="Eric" w:date="2011-02-18T17:35:00Z"/>
                <w:rStyle w:val="a9"/>
                <w:b w:val="0"/>
                <w:sz w:val="18"/>
                <w:szCs w:val="18"/>
              </w:rPr>
            </w:pPr>
            <w:ins w:id="1490" w:author="Eric" w:date="2011-02-18T17:35:00Z">
              <w:r w:rsidRPr="00A06545">
                <w:rPr>
                  <w:rStyle w:val="a9"/>
                  <w:b w:val="0"/>
                  <w:sz w:val="18"/>
                  <w:szCs w:val="18"/>
                </w:rPr>
                <w:t xml:space="preserve">  &lt;option&gt;</w:t>
              </w:r>
              <w:r w:rsidRPr="0085703F">
                <w:rPr>
                  <w:rStyle w:val="a9"/>
                  <w:b w:val="0"/>
                  <w:sz w:val="18"/>
                  <w:szCs w:val="18"/>
                </w:rPr>
                <w:t>On-line research services</w:t>
              </w:r>
              <w:r w:rsidRPr="00A06545">
                <w:rPr>
                  <w:rStyle w:val="a9"/>
                  <w:b w:val="0"/>
                  <w:sz w:val="18"/>
                  <w:szCs w:val="18"/>
                </w:rPr>
                <w:t xml:space="preserve">&lt;/option&gt; </w:t>
              </w:r>
            </w:ins>
          </w:p>
          <w:p w:rsidR="00F53674" w:rsidRPr="00A06545" w:rsidRDefault="00F53674" w:rsidP="00F53674">
            <w:pPr>
              <w:pStyle w:val="M"/>
              <w:spacing w:line="240" w:lineRule="auto"/>
              <w:rPr>
                <w:ins w:id="1491" w:author="Eric" w:date="2011-02-18T17:35:00Z"/>
                <w:rStyle w:val="a9"/>
                <w:b w:val="0"/>
                <w:sz w:val="18"/>
                <w:szCs w:val="18"/>
              </w:rPr>
            </w:pPr>
            <w:ins w:id="1492" w:author="Eric" w:date="2011-02-18T17:35:00Z">
              <w:r w:rsidRPr="00A06545">
                <w:rPr>
                  <w:rStyle w:val="a9"/>
                  <w:b w:val="0"/>
                  <w:sz w:val="18"/>
                  <w:szCs w:val="18"/>
                </w:rPr>
                <w:t xml:space="preserve">  &lt;option&gt;</w:t>
              </w:r>
              <w:r w:rsidRPr="0085703F">
                <w:rPr>
                  <w:rStyle w:val="a9"/>
                  <w:b w:val="0"/>
                  <w:sz w:val="18"/>
                  <w:szCs w:val="18"/>
                </w:rPr>
                <w:t>Student-run stereo radio station</w:t>
              </w:r>
              <w:r w:rsidRPr="00A06545">
                <w:rPr>
                  <w:rStyle w:val="a9"/>
                  <w:b w:val="0"/>
                  <w:sz w:val="18"/>
                  <w:szCs w:val="18"/>
                </w:rPr>
                <w:t xml:space="preserve">&lt;/option&gt; </w:t>
              </w:r>
            </w:ins>
          </w:p>
          <w:p w:rsidR="00F53674" w:rsidRPr="00A06545" w:rsidRDefault="00F53674" w:rsidP="00F53674">
            <w:pPr>
              <w:pStyle w:val="M"/>
              <w:spacing w:line="240" w:lineRule="auto"/>
              <w:rPr>
                <w:ins w:id="1493" w:author="Eric" w:date="2011-02-18T17:35:00Z"/>
                <w:rStyle w:val="a9"/>
                <w:b w:val="0"/>
                <w:sz w:val="18"/>
                <w:szCs w:val="18"/>
              </w:rPr>
            </w:pPr>
            <w:ins w:id="1494" w:author="Eric" w:date="2011-02-18T17:35:00Z">
              <w:r w:rsidRPr="00A06545">
                <w:rPr>
                  <w:rStyle w:val="a9"/>
                  <w:b w:val="0"/>
                  <w:sz w:val="18"/>
                  <w:szCs w:val="18"/>
                </w:rPr>
                <w:t xml:space="preserve">  &lt;option&gt;</w:t>
              </w:r>
              <w:r w:rsidRPr="0085703F">
                <w:rPr>
                  <w:rStyle w:val="a9"/>
                  <w:b w:val="0"/>
                  <w:sz w:val="18"/>
                  <w:szCs w:val="18"/>
                </w:rPr>
                <w:t>Telephone in every classroom</w:t>
              </w:r>
              <w:r w:rsidRPr="00A06545">
                <w:rPr>
                  <w:rStyle w:val="a9"/>
                  <w:b w:val="0"/>
                  <w:sz w:val="18"/>
                  <w:szCs w:val="18"/>
                </w:rPr>
                <w:t xml:space="preserve">&lt;/option&gt; </w:t>
              </w:r>
            </w:ins>
          </w:p>
          <w:p w:rsidR="00F53674" w:rsidRPr="00A06545" w:rsidRDefault="00F53674" w:rsidP="00F53674">
            <w:pPr>
              <w:pStyle w:val="M"/>
              <w:spacing w:line="240" w:lineRule="auto"/>
              <w:rPr>
                <w:ins w:id="1495" w:author="Eric" w:date="2011-02-18T17:35:00Z"/>
                <w:rStyle w:val="a9"/>
                <w:b w:val="0"/>
                <w:sz w:val="18"/>
                <w:szCs w:val="18"/>
              </w:rPr>
            </w:pPr>
            <w:ins w:id="1496" w:author="Eric" w:date="2011-02-18T17:35:00Z">
              <w:r w:rsidRPr="00A06545">
                <w:rPr>
                  <w:rStyle w:val="a9"/>
                  <w:b w:val="0"/>
                  <w:sz w:val="18"/>
                  <w:szCs w:val="18"/>
                </w:rPr>
                <w:t xml:space="preserve">  &lt;option&gt;</w:t>
              </w:r>
              <w:r w:rsidRPr="0085703F">
                <w:rPr>
                  <w:rStyle w:val="a9"/>
                  <w:b w:val="0"/>
                  <w:sz w:val="18"/>
                  <w:szCs w:val="18"/>
                </w:rPr>
                <w:t>Voice mail for all staff</w:t>
              </w:r>
              <w:r w:rsidRPr="00A06545">
                <w:rPr>
                  <w:rStyle w:val="a9"/>
                  <w:b w:val="0"/>
                  <w:sz w:val="18"/>
                  <w:szCs w:val="18"/>
                </w:rPr>
                <w:t xml:space="preserve">&lt;/option&gt; </w:t>
              </w:r>
            </w:ins>
          </w:p>
          <w:p w:rsidR="00F53674" w:rsidRPr="00A06545" w:rsidRDefault="00F53674" w:rsidP="00F53674">
            <w:pPr>
              <w:pStyle w:val="M"/>
              <w:spacing w:line="240" w:lineRule="auto"/>
              <w:rPr>
                <w:ins w:id="1497" w:author="Eric" w:date="2011-02-18T17:35:00Z"/>
                <w:rStyle w:val="a9"/>
                <w:b w:val="0"/>
                <w:sz w:val="18"/>
                <w:szCs w:val="18"/>
              </w:rPr>
            </w:pPr>
            <w:ins w:id="1498" w:author="Eric" w:date="2011-02-18T17:35:00Z">
              <w:r w:rsidRPr="00A06545">
                <w:rPr>
                  <w:rStyle w:val="a9"/>
                  <w:b w:val="0"/>
                  <w:sz w:val="18"/>
                  <w:szCs w:val="18"/>
                </w:rPr>
                <w:t xml:space="preserve">  &lt;option&gt;</w:t>
              </w:r>
              <w:r w:rsidRPr="0085703F">
                <w:rPr>
                  <w:rStyle w:val="a9"/>
                  <w:b w:val="0"/>
                  <w:sz w:val="18"/>
                  <w:szCs w:val="18"/>
                </w:rPr>
                <w:t>Electronic Bulletin Board available around the clock</w:t>
              </w:r>
              <w:r w:rsidRPr="00A06545">
                <w:rPr>
                  <w:rStyle w:val="a9"/>
                  <w:b w:val="0"/>
                  <w:sz w:val="18"/>
                  <w:szCs w:val="18"/>
                </w:rPr>
                <w:t xml:space="preserve">&lt;/option&gt; </w:t>
              </w:r>
            </w:ins>
          </w:p>
          <w:p w:rsidR="00F53674" w:rsidRPr="00A06545" w:rsidRDefault="00F53674" w:rsidP="00F53674">
            <w:pPr>
              <w:pStyle w:val="M"/>
              <w:spacing w:line="240" w:lineRule="auto"/>
              <w:rPr>
                <w:ins w:id="1499" w:author="Eric" w:date="2011-02-18T17:35:00Z"/>
                <w:rStyle w:val="a9"/>
                <w:b w:val="0"/>
                <w:sz w:val="18"/>
                <w:szCs w:val="18"/>
              </w:rPr>
            </w:pPr>
            <w:ins w:id="1500" w:author="Eric" w:date="2011-02-18T17:35:00Z">
              <w:r w:rsidRPr="00A06545">
                <w:rPr>
                  <w:rStyle w:val="a9"/>
                  <w:b w:val="0"/>
                  <w:sz w:val="18"/>
                  <w:szCs w:val="18"/>
                </w:rPr>
                <w:t xml:space="preserve">  &lt;option&gt;</w:t>
              </w:r>
              <w:r w:rsidRPr="0085703F">
                <w:rPr>
                  <w:rStyle w:val="a9"/>
                  <w:b w:val="0"/>
                  <w:sz w:val="18"/>
                  <w:szCs w:val="18"/>
                </w:rPr>
                <w:t>T-1Internet Access</w:t>
              </w:r>
              <w:r w:rsidRPr="00A06545">
                <w:rPr>
                  <w:rStyle w:val="a9"/>
                  <w:b w:val="0"/>
                  <w:sz w:val="18"/>
                  <w:szCs w:val="18"/>
                </w:rPr>
                <w:t>&lt;/option&gt;</w:t>
              </w:r>
            </w:ins>
          </w:p>
          <w:p w:rsidR="00F53674" w:rsidRDefault="00F53674" w:rsidP="00F53674">
            <w:pPr>
              <w:pStyle w:val="M"/>
              <w:spacing w:line="240" w:lineRule="auto"/>
              <w:rPr>
                <w:ins w:id="1501" w:author="Eric" w:date="2011-02-18T17:35:00Z"/>
                <w:rStyle w:val="a9"/>
                <w:b w:val="0"/>
                <w:sz w:val="18"/>
                <w:szCs w:val="18"/>
              </w:rPr>
            </w:pPr>
            <w:ins w:id="1502" w:author="Eric" w:date="2011-02-18T17:35:00Z">
              <w:r w:rsidRPr="00A06545">
                <w:rPr>
                  <w:rStyle w:val="a9"/>
                  <w:b w:val="0"/>
                  <w:sz w:val="18"/>
                  <w:szCs w:val="18"/>
                </w:rPr>
                <w:t>&lt;/choice&gt;</w:t>
              </w:r>
            </w:ins>
          </w:p>
          <w:p w:rsidR="00F53674" w:rsidRPr="00A06545" w:rsidRDefault="00F53674" w:rsidP="00F53674">
            <w:pPr>
              <w:pStyle w:val="M"/>
              <w:spacing w:line="240" w:lineRule="auto"/>
              <w:rPr>
                <w:ins w:id="1503" w:author="Eric" w:date="2011-02-18T17:35:00Z"/>
                <w:rStyle w:val="a9"/>
                <w:b w:val="0"/>
                <w:sz w:val="18"/>
                <w:szCs w:val="18"/>
              </w:rPr>
            </w:pPr>
            <w:ins w:id="1504" w:author="Eric" w:date="2011-02-18T17:35:00Z">
              <w:r>
                <w:rPr>
                  <w:rStyle w:val="a9"/>
                  <w:rFonts w:hint="eastAsia"/>
                  <w:b w:val="0"/>
                  <w:sz w:val="18"/>
                  <w:szCs w:val="18"/>
                </w:rPr>
                <w:t>&lt;prompt&gt;</w:t>
              </w:r>
              <w:r w:rsidRPr="002F4C1A">
                <w:rPr>
                  <w:rStyle w:val="a9"/>
                  <w:rFonts w:hint="eastAsia"/>
                  <w:b w:val="0"/>
                  <w:sz w:val="18"/>
                  <w:szCs w:val="18"/>
                </w:rPr>
                <w:t>Examples:</w:t>
              </w:r>
              <w:r w:rsidRPr="002F4C1A">
                <w:rPr>
                  <w:rStyle w:val="a9"/>
                  <w:rFonts w:hint="eastAsia"/>
                  <w:b w:val="0"/>
                  <w:sz w:val="18"/>
                  <w:szCs w:val="18"/>
                </w:rPr>
                <w:t>（</w:t>
              </w:r>
              <w:r w:rsidRPr="002F4C1A">
                <w:rPr>
                  <w:rStyle w:val="a9"/>
                  <w:rFonts w:hint="eastAsia"/>
                  <w:b w:val="0"/>
                  <w:sz w:val="18"/>
                  <w:szCs w:val="18"/>
                </w:rPr>
                <w:t>D</w:t>
              </w:r>
              <w:r w:rsidRPr="002F4C1A">
                <w:rPr>
                  <w:rStyle w:val="a9"/>
                  <w:rFonts w:hint="eastAsia"/>
                  <w:b w:val="0"/>
                  <w:sz w:val="18"/>
                  <w:szCs w:val="18"/>
                </w:rPr>
                <w:t>）师生员工个人目录</w:t>
              </w:r>
              <w:r w:rsidRPr="002F4C1A">
                <w:rPr>
                  <w:rStyle w:val="a9"/>
                  <w:rFonts w:hint="eastAsia"/>
                  <w:b w:val="0"/>
                  <w:sz w:val="18"/>
                  <w:szCs w:val="18"/>
                </w:rPr>
                <w:t xml:space="preserve"> </w:t>
              </w:r>
              <w:r w:rsidRPr="002F4C1A">
                <w:rPr>
                  <w:rStyle w:val="a9"/>
                  <w:rFonts w:hint="eastAsia"/>
                  <w:b w:val="0"/>
                  <w:sz w:val="18"/>
                  <w:szCs w:val="18"/>
                </w:rPr>
                <w:t>（</w:t>
              </w:r>
              <w:r w:rsidRPr="002F4C1A">
                <w:rPr>
                  <w:rStyle w:val="a9"/>
                  <w:rFonts w:hint="eastAsia"/>
                  <w:b w:val="0"/>
                  <w:sz w:val="18"/>
                  <w:szCs w:val="18"/>
                </w:rPr>
                <w:t>L</w:t>
              </w:r>
              <w:r w:rsidRPr="002F4C1A">
                <w:rPr>
                  <w:rStyle w:val="a9"/>
                  <w:rFonts w:hint="eastAsia"/>
                  <w:b w:val="0"/>
                  <w:sz w:val="18"/>
                  <w:szCs w:val="18"/>
                </w:rPr>
                <w:t>）教室配备电话</w:t>
              </w:r>
              <w:r>
                <w:rPr>
                  <w:rStyle w:val="a9"/>
                  <w:rFonts w:hint="eastAsia"/>
                  <w:b w:val="0"/>
                  <w:sz w:val="18"/>
                  <w:szCs w:val="18"/>
                </w:rPr>
                <w:t>&lt;/prompt&gt;</w:t>
              </w:r>
            </w:ins>
          </w:p>
          <w:p w:rsidR="00F53674" w:rsidRDefault="00F53674" w:rsidP="00F53674">
            <w:pPr>
              <w:pStyle w:val="M"/>
              <w:spacing w:line="240" w:lineRule="auto"/>
              <w:rPr>
                <w:ins w:id="1505" w:author="Eric" w:date="2011-02-18T17:35:00Z"/>
                <w:rStyle w:val="a9"/>
                <w:b w:val="0"/>
                <w:sz w:val="18"/>
                <w:szCs w:val="18"/>
              </w:rPr>
            </w:pPr>
            <w:ins w:id="1506" w:author="Eric" w:date="2011-02-18T17:35:00Z">
              <w:r w:rsidRPr="00A06545">
                <w:rPr>
                  <w:rStyle w:val="a9"/>
                  <w:b w:val="0"/>
                  <w:sz w:val="18"/>
                  <w:szCs w:val="18"/>
                </w:rPr>
                <w:t>&lt;question type="choice"&gt;</w:t>
              </w:r>
            </w:ins>
          </w:p>
          <w:p w:rsidR="00F53674" w:rsidRPr="00A06545" w:rsidRDefault="00F53674" w:rsidP="00F53674">
            <w:pPr>
              <w:pStyle w:val="M"/>
              <w:spacing w:line="240" w:lineRule="auto"/>
              <w:rPr>
                <w:ins w:id="1507" w:author="Eric" w:date="2011-02-18T17:35:00Z"/>
                <w:rStyle w:val="a9"/>
                <w:b w:val="0"/>
                <w:sz w:val="18"/>
                <w:szCs w:val="18"/>
              </w:rPr>
            </w:pPr>
            <w:ins w:id="1508" w:author="Eric" w:date="2011-02-18T17:35:00Z">
              <w:r>
                <w:rPr>
                  <w:rStyle w:val="a9"/>
                  <w:rFonts w:hint="eastAsia"/>
                  <w:b w:val="0"/>
                  <w:sz w:val="18"/>
                  <w:szCs w:val="18"/>
                </w:rPr>
                <w:tab/>
                <w:t xml:space="preserve">&lt;prompt&gt; </w:t>
              </w:r>
              <w:r w:rsidRPr="002F4C1A">
                <w:rPr>
                  <w:rStyle w:val="a9"/>
                  <w:rFonts w:hint="eastAsia"/>
                  <w:b w:val="0"/>
                  <w:sz w:val="18"/>
                  <w:szCs w:val="18"/>
                </w:rPr>
                <w:t>（</w:t>
              </w:r>
              <w:r>
                <w:rPr>
                  <w:rStyle w:val="a9"/>
                  <w:rFonts w:hint="eastAsia"/>
                  <w:b w:val="0"/>
                  <w:sz w:val="18"/>
                  <w:szCs w:val="18"/>
                </w:rPr>
                <w:t>&lt;tag type=</w:t>
              </w:r>
              <w:r w:rsidRPr="00A06545">
                <w:rPr>
                  <w:rStyle w:val="a9"/>
                  <w:b w:val="0"/>
                  <w:sz w:val="18"/>
                  <w:szCs w:val="18"/>
                </w:rPr>
                <w:t>"choice"</w:t>
              </w:r>
              <w:r>
                <w:rPr>
                  <w:rStyle w:val="a9"/>
                  <w:rFonts w:hint="eastAsia"/>
                  <w:b w:val="0"/>
                  <w:sz w:val="18"/>
                  <w:szCs w:val="18"/>
                </w:rPr>
                <w:t>&gt;</w:t>
              </w:r>
              <w:r w:rsidRPr="002F4C1A">
                <w:rPr>
                  <w:rStyle w:val="a9"/>
                  <w:rFonts w:hint="eastAsia"/>
                  <w:b w:val="0"/>
                  <w:sz w:val="18"/>
                  <w:szCs w:val="18"/>
                </w:rPr>
                <w:t>）</w:t>
              </w:r>
              <w:r>
                <w:rPr>
                  <w:rStyle w:val="a9"/>
                  <w:rFonts w:hint="eastAsia"/>
                  <w:b w:val="0"/>
                  <w:sz w:val="18"/>
                  <w:szCs w:val="18"/>
                </w:rPr>
                <w:t xml:space="preserve"> </w:t>
              </w:r>
              <w:r w:rsidRPr="00FC62B7">
                <w:rPr>
                  <w:rStyle w:val="a9"/>
                  <w:rFonts w:hint="eastAsia"/>
                  <w:b w:val="0"/>
                  <w:sz w:val="18"/>
                  <w:szCs w:val="18"/>
                </w:rPr>
                <w:t>校园网络</w:t>
              </w:r>
              <w:commentRangeStart w:id="1509"/>
              <w:r>
                <w:rPr>
                  <w:rStyle w:val="a9"/>
                  <w:rFonts w:hint="eastAsia"/>
                  <w:b w:val="0"/>
                  <w:sz w:val="18"/>
                  <w:szCs w:val="18"/>
                </w:rPr>
                <w:t>,</w:t>
              </w:r>
              <w:commentRangeEnd w:id="1509"/>
              <w:r>
                <w:rPr>
                  <w:rStyle w:val="af9"/>
                  <w:spacing w:val="0"/>
                </w:rPr>
                <w:commentReference w:id="1509"/>
              </w:r>
              <w:r w:rsidRPr="002F4C1A">
                <w:rPr>
                  <w:rStyle w:val="a9"/>
                  <w:rFonts w:hint="eastAsia"/>
                  <w:b w:val="0"/>
                  <w:sz w:val="18"/>
                  <w:szCs w:val="18"/>
                </w:rPr>
                <w:t>（</w:t>
              </w:r>
              <w:r w:rsidRPr="00D3770F">
                <w:rPr>
                  <w:rStyle w:val="a9"/>
                  <w:b w:val="0"/>
                  <w:sz w:val="18"/>
                  <w:szCs w:val="18"/>
                </w:rPr>
                <w:t>&lt;tag type="choice"&gt;</w:t>
              </w:r>
              <w:r w:rsidRPr="002F4C1A">
                <w:rPr>
                  <w:rStyle w:val="a9"/>
                  <w:rFonts w:hint="eastAsia"/>
                  <w:b w:val="0"/>
                  <w:sz w:val="18"/>
                  <w:szCs w:val="18"/>
                </w:rPr>
                <w:t>）</w:t>
              </w:r>
              <w:r>
                <w:rPr>
                  <w:rStyle w:val="a9"/>
                  <w:rFonts w:hint="eastAsia"/>
                  <w:b w:val="0"/>
                  <w:sz w:val="18"/>
                  <w:szCs w:val="18"/>
                </w:rPr>
                <w:t xml:space="preserve"> </w:t>
              </w:r>
              <w:r w:rsidRPr="00FC62B7">
                <w:rPr>
                  <w:rStyle w:val="a9"/>
                  <w:rFonts w:hint="eastAsia"/>
                  <w:b w:val="0"/>
                  <w:sz w:val="18"/>
                  <w:szCs w:val="18"/>
                </w:rPr>
                <w:t>交互式远程教育站</w:t>
              </w:r>
              <w:r>
                <w:rPr>
                  <w:rStyle w:val="a9"/>
                  <w:rFonts w:hint="eastAsia"/>
                  <w:b w:val="0"/>
                  <w:sz w:val="18"/>
                  <w:szCs w:val="18"/>
                </w:rPr>
                <w:t>&lt;/prompt&gt;</w:t>
              </w:r>
              <w:r>
                <w:rPr>
                  <w:rStyle w:val="a9"/>
                  <w:rFonts w:hint="eastAsia"/>
                  <w:b w:val="0"/>
                  <w:sz w:val="18"/>
                  <w:szCs w:val="18"/>
                </w:rPr>
                <w:tab/>
              </w:r>
            </w:ins>
          </w:p>
          <w:p w:rsidR="00F53674" w:rsidRDefault="00F53674" w:rsidP="00F53674">
            <w:pPr>
              <w:pStyle w:val="M"/>
              <w:spacing w:line="240" w:lineRule="auto"/>
              <w:rPr>
                <w:ins w:id="1510" w:author="Eric" w:date="2011-02-18T17:35:00Z"/>
                <w:rStyle w:val="a9"/>
                <w:b w:val="0"/>
                <w:sz w:val="18"/>
                <w:szCs w:val="18"/>
              </w:rPr>
            </w:pPr>
            <w:ins w:id="1511" w:author="Eric" w:date="2011-02-18T17:35:00Z">
              <w:r>
                <w:rPr>
                  <w:rStyle w:val="a9"/>
                  <w:rFonts w:hint="eastAsia"/>
                  <w:b w:val="0"/>
                  <w:sz w:val="18"/>
                  <w:szCs w:val="18"/>
                </w:rPr>
                <w:tab/>
              </w:r>
              <w:r w:rsidRPr="00A06545">
                <w:rPr>
                  <w:rStyle w:val="a9"/>
                  <w:b w:val="0"/>
                  <w:sz w:val="18"/>
                  <w:szCs w:val="18"/>
                </w:rPr>
                <w:t>&lt;key&gt;</w:t>
              </w:r>
            </w:ins>
          </w:p>
          <w:p w:rsidR="00F53674" w:rsidRDefault="00F53674" w:rsidP="00F53674">
            <w:pPr>
              <w:pStyle w:val="M"/>
              <w:spacing w:line="240" w:lineRule="auto"/>
              <w:rPr>
                <w:ins w:id="1512" w:author="Eric" w:date="2011-02-18T17:35:00Z"/>
                <w:rStyle w:val="a9"/>
                <w:b w:val="0"/>
                <w:sz w:val="18"/>
                <w:szCs w:val="18"/>
              </w:rPr>
            </w:pPr>
            <w:ins w:id="1513" w:author="Eric" w:date="2011-02-18T17:35:00Z">
              <w:r>
                <w:rPr>
                  <w:rStyle w:val="a9"/>
                  <w:rFonts w:hint="eastAsia"/>
                  <w:b w:val="0"/>
                  <w:sz w:val="18"/>
                  <w:szCs w:val="18"/>
                </w:rPr>
                <w:tab/>
              </w:r>
              <w:r>
                <w:rPr>
                  <w:rStyle w:val="a9"/>
                  <w:rFonts w:hint="eastAsia"/>
                  <w:b w:val="0"/>
                  <w:sz w:val="18"/>
                  <w:szCs w:val="18"/>
                </w:rPr>
                <w:tab/>
                <w:t>&lt;m</w:t>
              </w:r>
              <w:r w:rsidRPr="00740E6F">
                <w:rPr>
                  <w:rStyle w:val="a9"/>
                  <w:b w:val="0"/>
                  <w:sz w:val="18"/>
                  <w:szCs w:val="18"/>
                </w:rPr>
                <w:t>any</w:t>
              </w:r>
              <w:r>
                <w:rPr>
                  <w:rStyle w:val="a9"/>
                  <w:rFonts w:hint="eastAsia"/>
                  <w:b w:val="0"/>
                  <w:sz w:val="18"/>
                  <w:szCs w:val="18"/>
                </w:rPr>
                <w:t>&gt;</w:t>
              </w:r>
            </w:ins>
          </w:p>
          <w:p w:rsidR="00F53674" w:rsidRDefault="00F53674" w:rsidP="00F53674">
            <w:pPr>
              <w:pStyle w:val="M"/>
              <w:spacing w:line="240" w:lineRule="auto"/>
              <w:rPr>
                <w:ins w:id="1514" w:author="Eric" w:date="2011-02-18T17:35:00Z"/>
                <w:rStyle w:val="a9"/>
                <w:b w:val="0"/>
                <w:sz w:val="18"/>
                <w:szCs w:val="18"/>
              </w:rPr>
            </w:pPr>
            <w:ins w:id="1515" w:author="Eric" w:date="2011-02-18T17:35:00Z">
              <w:r>
                <w:rPr>
                  <w:rStyle w:val="a9"/>
                  <w:rFonts w:hint="eastAsia"/>
                  <w:b w:val="0"/>
                  <w:sz w:val="18"/>
                  <w:szCs w:val="18"/>
                </w:rPr>
                <w:tab/>
              </w:r>
              <w:r>
                <w:rPr>
                  <w:rStyle w:val="a9"/>
                  <w:rFonts w:hint="eastAsia"/>
                  <w:b w:val="0"/>
                  <w:sz w:val="18"/>
                  <w:szCs w:val="18"/>
                </w:rPr>
                <w:tab/>
              </w:r>
              <w:r>
                <w:rPr>
                  <w:rStyle w:val="a9"/>
                  <w:rFonts w:hint="eastAsia"/>
                  <w:b w:val="0"/>
                  <w:sz w:val="18"/>
                  <w:szCs w:val="18"/>
                </w:rPr>
                <w:tab/>
                <w:t>&lt;item&gt;2&lt;/item&gt;</w:t>
              </w:r>
            </w:ins>
          </w:p>
          <w:p w:rsidR="00F53674" w:rsidRDefault="00F53674" w:rsidP="00F53674">
            <w:pPr>
              <w:pStyle w:val="M"/>
              <w:spacing w:line="240" w:lineRule="auto"/>
              <w:rPr>
                <w:ins w:id="1516" w:author="Eric" w:date="2011-02-18T17:35:00Z"/>
                <w:rStyle w:val="a9"/>
                <w:b w:val="0"/>
                <w:sz w:val="18"/>
                <w:szCs w:val="18"/>
              </w:rPr>
            </w:pPr>
            <w:ins w:id="1517" w:author="Eric" w:date="2011-02-18T17:35:00Z">
              <w:r>
                <w:rPr>
                  <w:rStyle w:val="a9"/>
                  <w:rFonts w:hint="eastAsia"/>
                  <w:b w:val="0"/>
                  <w:sz w:val="18"/>
                  <w:szCs w:val="18"/>
                </w:rPr>
                <w:tab/>
              </w:r>
              <w:r>
                <w:rPr>
                  <w:rStyle w:val="a9"/>
                  <w:rFonts w:hint="eastAsia"/>
                  <w:b w:val="0"/>
                  <w:sz w:val="18"/>
                  <w:szCs w:val="18"/>
                </w:rPr>
                <w:tab/>
              </w:r>
              <w:r>
                <w:rPr>
                  <w:rStyle w:val="a9"/>
                  <w:rFonts w:hint="eastAsia"/>
                  <w:b w:val="0"/>
                  <w:sz w:val="18"/>
                  <w:szCs w:val="18"/>
                </w:rPr>
                <w:tab/>
                <w:t>&lt;item&gt;6&lt;/item&gt;</w:t>
              </w:r>
            </w:ins>
          </w:p>
          <w:p w:rsidR="00F53674" w:rsidRDefault="00F53674" w:rsidP="00F53674">
            <w:pPr>
              <w:pStyle w:val="M"/>
              <w:spacing w:line="240" w:lineRule="auto"/>
              <w:rPr>
                <w:ins w:id="1518" w:author="Eric" w:date="2011-02-18T17:35:00Z"/>
                <w:rStyle w:val="a9"/>
                <w:b w:val="0"/>
                <w:sz w:val="18"/>
                <w:szCs w:val="18"/>
              </w:rPr>
            </w:pPr>
            <w:ins w:id="1519" w:author="Eric" w:date="2011-02-18T17:35:00Z">
              <w:r>
                <w:rPr>
                  <w:rStyle w:val="a9"/>
                  <w:rFonts w:hint="eastAsia"/>
                  <w:b w:val="0"/>
                  <w:sz w:val="18"/>
                  <w:szCs w:val="18"/>
                </w:rPr>
                <w:tab/>
              </w:r>
              <w:r>
                <w:rPr>
                  <w:rStyle w:val="a9"/>
                  <w:rFonts w:hint="eastAsia"/>
                  <w:b w:val="0"/>
                  <w:sz w:val="18"/>
                  <w:szCs w:val="18"/>
                </w:rPr>
                <w:tab/>
                <w:t>&lt;/m</w:t>
              </w:r>
              <w:r w:rsidRPr="00740E6F">
                <w:rPr>
                  <w:rStyle w:val="a9"/>
                  <w:b w:val="0"/>
                  <w:sz w:val="18"/>
                  <w:szCs w:val="18"/>
                </w:rPr>
                <w:t>any</w:t>
              </w:r>
              <w:r>
                <w:rPr>
                  <w:rStyle w:val="a9"/>
                  <w:rFonts w:hint="eastAsia"/>
                  <w:b w:val="0"/>
                  <w:sz w:val="18"/>
                  <w:szCs w:val="18"/>
                </w:rPr>
                <w:t>&gt;</w:t>
              </w:r>
            </w:ins>
          </w:p>
          <w:p w:rsidR="00F53674" w:rsidRPr="00A06545" w:rsidRDefault="00F53674" w:rsidP="00F53674">
            <w:pPr>
              <w:pStyle w:val="M"/>
              <w:spacing w:line="240" w:lineRule="auto"/>
              <w:rPr>
                <w:ins w:id="1520" w:author="Eric" w:date="2011-02-18T17:35:00Z"/>
                <w:rStyle w:val="a9"/>
                <w:b w:val="0"/>
                <w:sz w:val="18"/>
                <w:szCs w:val="18"/>
              </w:rPr>
            </w:pPr>
            <w:ins w:id="1521" w:author="Eric" w:date="2011-02-18T17:35:00Z">
              <w:r>
                <w:rPr>
                  <w:rStyle w:val="a9"/>
                  <w:rFonts w:hint="eastAsia"/>
                  <w:b w:val="0"/>
                  <w:sz w:val="18"/>
                  <w:szCs w:val="18"/>
                </w:rPr>
                <w:tab/>
              </w:r>
              <w:r w:rsidRPr="00A06545">
                <w:rPr>
                  <w:rStyle w:val="a9"/>
                  <w:b w:val="0"/>
                  <w:sz w:val="18"/>
                  <w:szCs w:val="18"/>
                </w:rPr>
                <w:t>&lt;/key&gt;</w:t>
              </w:r>
            </w:ins>
          </w:p>
          <w:p w:rsidR="00F53674" w:rsidRPr="00A06545" w:rsidRDefault="00F53674" w:rsidP="00F53674">
            <w:pPr>
              <w:pStyle w:val="M"/>
              <w:spacing w:line="240" w:lineRule="auto"/>
              <w:rPr>
                <w:ins w:id="1522" w:author="Eric" w:date="2011-02-18T17:35:00Z"/>
                <w:rStyle w:val="a9"/>
                <w:b w:val="0"/>
                <w:sz w:val="18"/>
                <w:szCs w:val="18"/>
              </w:rPr>
            </w:pPr>
            <w:ins w:id="1523" w:author="Eric" w:date="2011-02-18T17:35:00Z">
              <w:r w:rsidRPr="00A06545">
                <w:rPr>
                  <w:rStyle w:val="a9"/>
                  <w:b w:val="0"/>
                  <w:sz w:val="18"/>
                  <w:szCs w:val="18"/>
                </w:rPr>
                <w:lastRenderedPageBreak/>
                <w:t>&lt;/question&gt;</w:t>
              </w:r>
            </w:ins>
          </w:p>
          <w:p w:rsidR="00F53674" w:rsidRDefault="00F53674" w:rsidP="00F53674">
            <w:pPr>
              <w:pStyle w:val="M"/>
              <w:spacing w:line="240" w:lineRule="auto"/>
              <w:rPr>
                <w:ins w:id="1524" w:author="Eric" w:date="2011-02-18T17:35:00Z"/>
                <w:rStyle w:val="a9"/>
                <w:b w:val="0"/>
                <w:sz w:val="18"/>
                <w:szCs w:val="18"/>
              </w:rPr>
            </w:pPr>
            <w:ins w:id="1525" w:author="Eric" w:date="2011-02-18T17:35:00Z">
              <w:r w:rsidRPr="00A06545">
                <w:rPr>
                  <w:rStyle w:val="a9"/>
                  <w:b w:val="0"/>
                  <w:sz w:val="18"/>
                  <w:szCs w:val="18"/>
                </w:rPr>
                <w:t>&lt;question type="choice"&gt;</w:t>
              </w:r>
            </w:ins>
          </w:p>
          <w:p w:rsidR="00F53674" w:rsidRPr="00A06545" w:rsidRDefault="00F53674" w:rsidP="00F53674">
            <w:pPr>
              <w:pStyle w:val="M"/>
              <w:spacing w:line="240" w:lineRule="auto"/>
              <w:rPr>
                <w:ins w:id="1526" w:author="Eric" w:date="2011-02-18T17:35:00Z"/>
                <w:rStyle w:val="a9"/>
                <w:b w:val="0"/>
                <w:sz w:val="18"/>
                <w:szCs w:val="18"/>
              </w:rPr>
            </w:pPr>
            <w:ins w:id="1527" w:author="Eric" w:date="2011-02-18T17:35:00Z">
              <w:r>
                <w:rPr>
                  <w:rStyle w:val="a9"/>
                  <w:rFonts w:hint="eastAsia"/>
                  <w:b w:val="0"/>
                  <w:sz w:val="18"/>
                  <w:szCs w:val="18"/>
                </w:rPr>
                <w:tab/>
                <w:t xml:space="preserve">&lt;prompt&gt; </w:t>
              </w:r>
              <w:r w:rsidRPr="002F4C1A">
                <w:rPr>
                  <w:rStyle w:val="a9"/>
                  <w:rFonts w:hint="eastAsia"/>
                  <w:b w:val="0"/>
                  <w:sz w:val="18"/>
                  <w:szCs w:val="18"/>
                </w:rPr>
                <w:t>（</w:t>
              </w:r>
              <w:r>
                <w:rPr>
                  <w:rStyle w:val="a9"/>
                  <w:rFonts w:hint="eastAsia"/>
                  <w:b w:val="0"/>
                  <w:sz w:val="18"/>
                  <w:szCs w:val="18"/>
                </w:rPr>
                <w:t>&lt;tag type=</w:t>
              </w:r>
              <w:r w:rsidRPr="00A06545">
                <w:rPr>
                  <w:rStyle w:val="a9"/>
                  <w:b w:val="0"/>
                  <w:sz w:val="18"/>
                  <w:szCs w:val="18"/>
                </w:rPr>
                <w:t>"choice"</w:t>
              </w:r>
              <w:r>
                <w:rPr>
                  <w:rStyle w:val="a9"/>
                  <w:rFonts w:hint="eastAsia"/>
                  <w:b w:val="0"/>
                  <w:sz w:val="18"/>
                  <w:szCs w:val="18"/>
                </w:rPr>
                <w:t>&gt;</w:t>
              </w:r>
              <w:r w:rsidRPr="002F4C1A">
                <w:rPr>
                  <w:rStyle w:val="a9"/>
                  <w:rFonts w:hint="eastAsia"/>
                  <w:b w:val="0"/>
                  <w:sz w:val="18"/>
                  <w:szCs w:val="18"/>
                </w:rPr>
                <w:t>）</w:t>
              </w:r>
              <w:r w:rsidRPr="00CB7414">
                <w:rPr>
                  <w:rStyle w:val="a9"/>
                  <w:rFonts w:hint="eastAsia"/>
                  <w:b w:val="0"/>
                  <w:sz w:val="18"/>
                  <w:szCs w:val="18"/>
                </w:rPr>
                <w:t>教室配备电脑和打印机</w:t>
              </w:r>
              <w:r>
                <w:rPr>
                  <w:rStyle w:val="a9"/>
                  <w:rFonts w:hint="eastAsia"/>
                  <w:b w:val="0"/>
                  <w:sz w:val="18"/>
                  <w:szCs w:val="18"/>
                </w:rPr>
                <w:t>,</w:t>
              </w:r>
              <w:r w:rsidRPr="002F4C1A">
                <w:rPr>
                  <w:rStyle w:val="a9"/>
                  <w:rFonts w:hint="eastAsia"/>
                  <w:b w:val="0"/>
                  <w:sz w:val="18"/>
                  <w:szCs w:val="18"/>
                </w:rPr>
                <w:t>（</w:t>
              </w:r>
              <w:r>
                <w:rPr>
                  <w:rStyle w:val="a9"/>
                  <w:rFonts w:hint="eastAsia"/>
                  <w:b w:val="0"/>
                  <w:sz w:val="18"/>
                  <w:szCs w:val="18"/>
                </w:rPr>
                <w:t>&lt;tag type=</w:t>
              </w:r>
              <w:r w:rsidRPr="00A06545">
                <w:rPr>
                  <w:rStyle w:val="a9"/>
                  <w:b w:val="0"/>
                  <w:sz w:val="18"/>
                  <w:szCs w:val="18"/>
                </w:rPr>
                <w:t>"choice"</w:t>
              </w:r>
              <w:r>
                <w:rPr>
                  <w:rStyle w:val="a9"/>
                  <w:rFonts w:hint="eastAsia"/>
                  <w:b w:val="0"/>
                  <w:sz w:val="18"/>
                  <w:szCs w:val="18"/>
                </w:rPr>
                <w:t>&gt;</w:t>
              </w:r>
              <w:r w:rsidRPr="002F4C1A">
                <w:rPr>
                  <w:rStyle w:val="a9"/>
                  <w:rFonts w:hint="eastAsia"/>
                  <w:b w:val="0"/>
                  <w:sz w:val="18"/>
                  <w:szCs w:val="18"/>
                </w:rPr>
                <w:t>）</w:t>
              </w:r>
              <w:r w:rsidRPr="009C0F3F">
                <w:rPr>
                  <w:kern w:val="0"/>
                </w:rPr>
                <w:t xml:space="preserve">  </w:t>
              </w:r>
              <w:r w:rsidRPr="00CB7414">
                <w:rPr>
                  <w:rStyle w:val="a9"/>
                  <w:rFonts w:hint="eastAsia"/>
                  <w:b w:val="0"/>
                  <w:sz w:val="18"/>
                  <w:szCs w:val="18"/>
                </w:rPr>
                <w:t>在线科研服务</w:t>
              </w:r>
              <w:r>
                <w:rPr>
                  <w:rStyle w:val="a9"/>
                  <w:rFonts w:hint="eastAsia"/>
                  <w:b w:val="0"/>
                  <w:sz w:val="18"/>
                  <w:szCs w:val="18"/>
                </w:rPr>
                <w:t>&lt;/prompt&gt;</w:t>
              </w:r>
            </w:ins>
          </w:p>
          <w:p w:rsidR="00F53674" w:rsidRDefault="00F53674" w:rsidP="00F53674">
            <w:pPr>
              <w:pStyle w:val="M"/>
              <w:spacing w:line="240" w:lineRule="auto"/>
              <w:rPr>
                <w:ins w:id="1528" w:author="Eric" w:date="2011-02-18T17:35:00Z"/>
                <w:rStyle w:val="a9"/>
                <w:b w:val="0"/>
                <w:sz w:val="18"/>
                <w:szCs w:val="18"/>
              </w:rPr>
            </w:pPr>
            <w:ins w:id="1529" w:author="Eric" w:date="2011-02-18T17:35:00Z">
              <w:r>
                <w:rPr>
                  <w:rStyle w:val="a9"/>
                  <w:rFonts w:hint="eastAsia"/>
                  <w:b w:val="0"/>
                  <w:sz w:val="18"/>
                  <w:szCs w:val="18"/>
                </w:rPr>
                <w:tab/>
              </w:r>
              <w:r w:rsidRPr="00A06545">
                <w:rPr>
                  <w:rStyle w:val="a9"/>
                  <w:b w:val="0"/>
                  <w:sz w:val="18"/>
                  <w:szCs w:val="18"/>
                </w:rPr>
                <w:t>&lt;key&gt;</w:t>
              </w:r>
            </w:ins>
          </w:p>
          <w:p w:rsidR="00F53674" w:rsidRDefault="00F53674" w:rsidP="00F53674">
            <w:pPr>
              <w:pStyle w:val="M"/>
              <w:spacing w:line="240" w:lineRule="auto"/>
              <w:rPr>
                <w:ins w:id="1530" w:author="Eric" w:date="2011-02-18T17:35:00Z"/>
                <w:rStyle w:val="a9"/>
                <w:b w:val="0"/>
                <w:sz w:val="18"/>
                <w:szCs w:val="18"/>
              </w:rPr>
            </w:pPr>
            <w:ins w:id="1531" w:author="Eric" w:date="2011-02-18T17:35:00Z">
              <w:r>
                <w:rPr>
                  <w:rStyle w:val="a9"/>
                  <w:rFonts w:hint="eastAsia"/>
                  <w:b w:val="0"/>
                  <w:sz w:val="18"/>
                  <w:szCs w:val="18"/>
                </w:rPr>
                <w:tab/>
              </w:r>
              <w:r>
                <w:rPr>
                  <w:rStyle w:val="a9"/>
                  <w:rFonts w:hint="eastAsia"/>
                  <w:b w:val="0"/>
                  <w:sz w:val="18"/>
                  <w:szCs w:val="18"/>
                </w:rPr>
                <w:tab/>
                <w:t>&lt;m</w:t>
              </w:r>
              <w:r w:rsidRPr="00740E6F">
                <w:rPr>
                  <w:rStyle w:val="a9"/>
                  <w:b w:val="0"/>
                  <w:sz w:val="18"/>
                  <w:szCs w:val="18"/>
                </w:rPr>
                <w:t>any</w:t>
              </w:r>
              <w:r>
                <w:rPr>
                  <w:rStyle w:val="a9"/>
                  <w:rFonts w:hint="eastAsia"/>
                  <w:b w:val="0"/>
                  <w:sz w:val="18"/>
                  <w:szCs w:val="18"/>
                </w:rPr>
                <w:t>&gt;</w:t>
              </w:r>
            </w:ins>
          </w:p>
          <w:p w:rsidR="00F53674" w:rsidRDefault="00F53674" w:rsidP="00F53674">
            <w:pPr>
              <w:pStyle w:val="M"/>
              <w:spacing w:line="240" w:lineRule="auto"/>
              <w:rPr>
                <w:ins w:id="1532" w:author="Eric" w:date="2011-02-18T17:35:00Z"/>
                <w:rStyle w:val="a9"/>
                <w:b w:val="0"/>
                <w:sz w:val="18"/>
                <w:szCs w:val="18"/>
              </w:rPr>
            </w:pPr>
            <w:ins w:id="1533" w:author="Eric" w:date="2011-02-18T17:35:00Z">
              <w:r>
                <w:rPr>
                  <w:rStyle w:val="a9"/>
                  <w:rFonts w:hint="eastAsia"/>
                  <w:b w:val="0"/>
                  <w:sz w:val="18"/>
                  <w:szCs w:val="18"/>
                </w:rPr>
                <w:tab/>
              </w:r>
              <w:r>
                <w:rPr>
                  <w:rStyle w:val="a9"/>
                  <w:rFonts w:hint="eastAsia"/>
                  <w:b w:val="0"/>
                  <w:sz w:val="18"/>
                  <w:szCs w:val="18"/>
                </w:rPr>
                <w:tab/>
              </w:r>
              <w:r>
                <w:rPr>
                  <w:rStyle w:val="a9"/>
                  <w:rFonts w:hint="eastAsia"/>
                  <w:b w:val="0"/>
                  <w:sz w:val="18"/>
                  <w:szCs w:val="18"/>
                </w:rPr>
                <w:tab/>
                <w:t>&lt;item&gt;2&lt;/item&gt;</w:t>
              </w:r>
            </w:ins>
          </w:p>
          <w:p w:rsidR="00F53674" w:rsidRDefault="00F53674" w:rsidP="00F53674">
            <w:pPr>
              <w:pStyle w:val="M"/>
              <w:spacing w:line="240" w:lineRule="auto"/>
              <w:rPr>
                <w:ins w:id="1534" w:author="Eric" w:date="2011-02-18T17:35:00Z"/>
                <w:rStyle w:val="a9"/>
                <w:b w:val="0"/>
                <w:sz w:val="18"/>
                <w:szCs w:val="18"/>
              </w:rPr>
            </w:pPr>
            <w:ins w:id="1535" w:author="Eric" w:date="2011-02-18T17:35:00Z">
              <w:r>
                <w:rPr>
                  <w:rStyle w:val="a9"/>
                  <w:rFonts w:hint="eastAsia"/>
                  <w:b w:val="0"/>
                  <w:sz w:val="18"/>
                  <w:szCs w:val="18"/>
                </w:rPr>
                <w:tab/>
              </w:r>
              <w:r>
                <w:rPr>
                  <w:rStyle w:val="a9"/>
                  <w:rFonts w:hint="eastAsia"/>
                  <w:b w:val="0"/>
                  <w:sz w:val="18"/>
                  <w:szCs w:val="18"/>
                </w:rPr>
                <w:tab/>
              </w:r>
              <w:r>
                <w:rPr>
                  <w:rStyle w:val="a9"/>
                  <w:rFonts w:hint="eastAsia"/>
                  <w:b w:val="0"/>
                  <w:sz w:val="18"/>
                  <w:szCs w:val="18"/>
                </w:rPr>
                <w:tab/>
                <w:t>&lt;item&gt;6&lt;/item&gt;</w:t>
              </w:r>
            </w:ins>
          </w:p>
          <w:p w:rsidR="00F53674" w:rsidRDefault="00F53674" w:rsidP="00F53674">
            <w:pPr>
              <w:pStyle w:val="M"/>
              <w:spacing w:line="240" w:lineRule="auto"/>
              <w:rPr>
                <w:ins w:id="1536" w:author="Eric" w:date="2011-02-18T17:35:00Z"/>
                <w:rStyle w:val="a9"/>
                <w:b w:val="0"/>
                <w:sz w:val="18"/>
                <w:szCs w:val="18"/>
              </w:rPr>
            </w:pPr>
            <w:ins w:id="1537" w:author="Eric" w:date="2011-02-18T17:35:00Z">
              <w:r>
                <w:rPr>
                  <w:rStyle w:val="a9"/>
                  <w:rFonts w:hint="eastAsia"/>
                  <w:b w:val="0"/>
                  <w:sz w:val="18"/>
                  <w:szCs w:val="18"/>
                </w:rPr>
                <w:tab/>
              </w:r>
              <w:r>
                <w:rPr>
                  <w:rStyle w:val="a9"/>
                  <w:rFonts w:hint="eastAsia"/>
                  <w:b w:val="0"/>
                  <w:sz w:val="18"/>
                  <w:szCs w:val="18"/>
                </w:rPr>
                <w:tab/>
                <w:t>&lt;/m</w:t>
              </w:r>
              <w:r w:rsidRPr="00740E6F">
                <w:rPr>
                  <w:rStyle w:val="a9"/>
                  <w:b w:val="0"/>
                  <w:sz w:val="18"/>
                  <w:szCs w:val="18"/>
                </w:rPr>
                <w:t>any</w:t>
              </w:r>
              <w:r>
                <w:rPr>
                  <w:rStyle w:val="a9"/>
                  <w:rFonts w:hint="eastAsia"/>
                  <w:b w:val="0"/>
                  <w:sz w:val="18"/>
                  <w:szCs w:val="18"/>
                </w:rPr>
                <w:t>&gt;</w:t>
              </w:r>
            </w:ins>
          </w:p>
          <w:p w:rsidR="00F53674" w:rsidRPr="00A06545" w:rsidRDefault="00F53674" w:rsidP="00F53674">
            <w:pPr>
              <w:pStyle w:val="M"/>
              <w:spacing w:line="240" w:lineRule="auto"/>
              <w:rPr>
                <w:ins w:id="1538" w:author="Eric" w:date="2011-02-18T17:35:00Z"/>
                <w:rStyle w:val="a9"/>
                <w:b w:val="0"/>
                <w:sz w:val="18"/>
                <w:szCs w:val="18"/>
              </w:rPr>
            </w:pPr>
            <w:ins w:id="1539" w:author="Eric" w:date="2011-02-18T17:35:00Z">
              <w:r>
                <w:rPr>
                  <w:rStyle w:val="a9"/>
                  <w:rFonts w:hint="eastAsia"/>
                  <w:b w:val="0"/>
                  <w:sz w:val="18"/>
                  <w:szCs w:val="18"/>
                </w:rPr>
                <w:tab/>
              </w:r>
              <w:r w:rsidRPr="00A06545">
                <w:rPr>
                  <w:rStyle w:val="a9"/>
                  <w:b w:val="0"/>
                  <w:sz w:val="18"/>
                  <w:szCs w:val="18"/>
                </w:rPr>
                <w:t>&lt;/key&gt;</w:t>
              </w:r>
            </w:ins>
          </w:p>
          <w:p w:rsidR="00F53674" w:rsidRPr="00A06545" w:rsidRDefault="00F53674" w:rsidP="00F53674">
            <w:pPr>
              <w:pStyle w:val="M"/>
              <w:spacing w:line="240" w:lineRule="auto"/>
              <w:rPr>
                <w:ins w:id="1540" w:author="Eric" w:date="2011-02-18T17:35:00Z"/>
                <w:rStyle w:val="a9"/>
                <w:b w:val="0"/>
                <w:sz w:val="18"/>
                <w:szCs w:val="18"/>
              </w:rPr>
            </w:pPr>
            <w:ins w:id="1541" w:author="Eric" w:date="2011-02-18T17:35:00Z">
              <w:r w:rsidRPr="00A06545">
                <w:rPr>
                  <w:rStyle w:val="a9"/>
                  <w:b w:val="0"/>
                  <w:sz w:val="18"/>
                  <w:szCs w:val="18"/>
                </w:rPr>
                <w:t>&lt;/question&gt;</w:t>
              </w:r>
            </w:ins>
          </w:p>
          <w:p w:rsidR="00F53674" w:rsidRPr="0085703F" w:rsidRDefault="00F53674" w:rsidP="00F53674">
            <w:pPr>
              <w:pStyle w:val="M"/>
              <w:spacing w:line="240" w:lineRule="auto"/>
              <w:ind w:firstLine="0"/>
              <w:rPr>
                <w:ins w:id="1542" w:author="Eric" w:date="2011-02-18T17:35:00Z"/>
                <w:rStyle w:val="a9"/>
                <w:b w:val="0"/>
                <w:sz w:val="18"/>
                <w:szCs w:val="18"/>
              </w:rPr>
            </w:pPr>
            <w:ins w:id="1543" w:author="Eric" w:date="2011-02-18T17:35:00Z">
              <w:r>
                <w:rPr>
                  <w:rStyle w:val="a9"/>
                  <w:rFonts w:hint="eastAsia"/>
                  <w:b w:val="0"/>
                  <w:sz w:val="18"/>
                  <w:szCs w:val="18"/>
                </w:rPr>
                <w:tab/>
              </w:r>
              <w:r w:rsidRPr="00A06545">
                <w:rPr>
                  <w:rStyle w:val="a9"/>
                  <w:b w:val="0"/>
                  <w:sz w:val="18"/>
                  <w:szCs w:val="18"/>
                </w:rPr>
                <w:t xml:space="preserve">&lt;!--other </w:t>
              </w:r>
              <w:r>
                <w:rPr>
                  <w:rStyle w:val="a9"/>
                  <w:rFonts w:hint="eastAsia"/>
                  <w:b w:val="0"/>
                  <w:sz w:val="18"/>
                  <w:szCs w:val="18"/>
                </w:rPr>
                <w:t>3</w:t>
              </w:r>
              <w:r w:rsidRPr="00A06545">
                <w:rPr>
                  <w:rStyle w:val="a9"/>
                  <w:b w:val="0"/>
                  <w:sz w:val="18"/>
                  <w:szCs w:val="18"/>
                </w:rPr>
                <w:t xml:space="preserve"> choice questions--&gt;</w:t>
              </w:r>
            </w:ins>
          </w:p>
          <w:p w:rsidR="00F53674" w:rsidRPr="00F10F04" w:rsidRDefault="00F53674" w:rsidP="00F53674">
            <w:pPr>
              <w:pStyle w:val="M"/>
              <w:spacing w:line="240" w:lineRule="auto"/>
              <w:ind w:firstLine="0"/>
              <w:rPr>
                <w:ins w:id="1544" w:author="Eric" w:date="2011-02-18T17:35:00Z"/>
                <w:rStyle w:val="a9"/>
                <w:b w:val="0"/>
                <w:sz w:val="18"/>
                <w:szCs w:val="18"/>
              </w:rPr>
            </w:pPr>
            <w:ins w:id="1545" w:author="Eric" w:date="2011-02-18T17:35:00Z">
              <w:r w:rsidRPr="00965CA1">
                <w:rPr>
                  <w:rStyle w:val="a9"/>
                  <w:b w:val="0"/>
                  <w:sz w:val="18"/>
                  <w:szCs w:val="18"/>
                </w:rPr>
                <w:t>&lt;/assessmentItem&gt;</w:t>
              </w:r>
            </w:ins>
          </w:p>
        </w:tc>
      </w:tr>
    </w:tbl>
    <w:p w:rsidR="00F53674" w:rsidRDefault="00F53674" w:rsidP="00F53674">
      <w:pPr>
        <w:rPr>
          <w:ins w:id="1546" w:author="Eric" w:date="2011-02-18T17:35:00Z"/>
        </w:rPr>
      </w:pPr>
    </w:p>
    <w:p w:rsidR="00F53674" w:rsidRDefault="00F53674" w:rsidP="00F53674">
      <w:pPr>
        <w:pStyle w:val="3"/>
        <w:numPr>
          <w:ilvl w:val="2"/>
          <w:numId w:val="15"/>
        </w:numPr>
        <w:rPr>
          <w:ins w:id="1547" w:author="Eric" w:date="2011-02-18T17:35:00Z"/>
        </w:rPr>
      </w:pPr>
      <w:bookmarkStart w:id="1548" w:name="_Toc286841280"/>
      <w:ins w:id="1549" w:author="Eric" w:date="2011-02-18T17:35:00Z">
        <w:r>
          <w:rPr>
            <w:rFonts w:hint="eastAsia"/>
          </w:rPr>
          <w:t>阅读填表</w:t>
        </w:r>
        <w:r w:rsidRPr="007B4F7F">
          <w:rPr>
            <w:rFonts w:hint="eastAsia"/>
          </w:rPr>
          <w:t>题</w:t>
        </w:r>
        <w:r>
          <w:rPr>
            <w:rFonts w:hint="eastAsia"/>
          </w:rPr>
          <w:t>（</w:t>
        </w:r>
        <w:r w:rsidRPr="007B4F7F">
          <w:t xml:space="preserve">Reading </w:t>
        </w:r>
        <w:r>
          <w:rPr>
            <w:rFonts w:hint="eastAsia"/>
          </w:rPr>
          <w:t>Table</w:t>
        </w:r>
        <w:r>
          <w:rPr>
            <w:rFonts w:hint="eastAsia"/>
          </w:rPr>
          <w:t>）</w:t>
        </w:r>
        <w:bookmarkEnd w:id="1548"/>
      </w:ins>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84"/>
        <w:gridCol w:w="7138"/>
      </w:tblGrid>
      <w:tr w:rsidR="00F53674" w:rsidRPr="00F10F04" w:rsidTr="00F53674">
        <w:trPr>
          <w:ins w:id="1550" w:author="Eric" w:date="2011-02-18T17:35:00Z"/>
        </w:trPr>
        <w:tc>
          <w:tcPr>
            <w:tcW w:w="1384" w:type="dxa"/>
            <w:tcBorders>
              <w:top w:val="single" w:sz="4" w:space="0" w:color="000000"/>
              <w:left w:val="single" w:sz="4" w:space="0" w:color="000000"/>
              <w:bottom w:val="single" w:sz="4" w:space="0" w:color="000000"/>
              <w:right w:val="single" w:sz="4" w:space="0" w:color="000000"/>
            </w:tcBorders>
            <w:hideMark/>
          </w:tcPr>
          <w:p w:rsidR="00F53674" w:rsidRPr="00F10F04" w:rsidRDefault="00F53674" w:rsidP="00F53674">
            <w:pPr>
              <w:pStyle w:val="M"/>
              <w:ind w:firstLine="0"/>
              <w:rPr>
                <w:ins w:id="1551" w:author="Eric" w:date="2011-02-18T17:35:00Z"/>
                <w:rStyle w:val="a9"/>
                <w:b w:val="0"/>
                <w:sz w:val="18"/>
                <w:szCs w:val="18"/>
              </w:rPr>
            </w:pPr>
            <w:ins w:id="1552" w:author="Eric" w:date="2011-02-18T17:35:00Z">
              <w:r w:rsidRPr="00F10F04">
                <w:rPr>
                  <w:rStyle w:val="a9"/>
                  <w:rFonts w:hint="eastAsia"/>
                  <w:b w:val="0"/>
                  <w:sz w:val="18"/>
                  <w:szCs w:val="18"/>
                </w:rPr>
                <w:t>名称</w:t>
              </w:r>
            </w:ins>
          </w:p>
        </w:tc>
        <w:tc>
          <w:tcPr>
            <w:tcW w:w="7138" w:type="dxa"/>
            <w:tcBorders>
              <w:top w:val="single" w:sz="4" w:space="0" w:color="000000"/>
              <w:left w:val="single" w:sz="4" w:space="0" w:color="000000"/>
              <w:bottom w:val="single" w:sz="4" w:space="0" w:color="000000"/>
              <w:right w:val="single" w:sz="4" w:space="0" w:color="000000"/>
            </w:tcBorders>
            <w:hideMark/>
          </w:tcPr>
          <w:p w:rsidR="00F53674" w:rsidRPr="00F10F04" w:rsidRDefault="00F53674" w:rsidP="00F53674">
            <w:pPr>
              <w:pStyle w:val="M"/>
              <w:ind w:firstLine="0"/>
              <w:rPr>
                <w:ins w:id="1553" w:author="Eric" w:date="2011-02-18T17:35:00Z"/>
                <w:rStyle w:val="a9"/>
                <w:b w:val="0"/>
                <w:sz w:val="18"/>
                <w:szCs w:val="18"/>
              </w:rPr>
            </w:pPr>
            <w:ins w:id="1554" w:author="Eric" w:date="2011-02-18T17:35:00Z">
              <w:r>
                <w:rPr>
                  <w:rStyle w:val="a9"/>
                  <w:rFonts w:hint="eastAsia"/>
                  <w:b w:val="0"/>
                  <w:sz w:val="18"/>
                  <w:szCs w:val="18"/>
                </w:rPr>
                <w:t>说明</w:t>
              </w:r>
            </w:ins>
          </w:p>
        </w:tc>
      </w:tr>
      <w:tr w:rsidR="00F53674" w:rsidRPr="00F10F04" w:rsidTr="00F53674">
        <w:trPr>
          <w:ins w:id="1555" w:author="Eric" w:date="2011-02-18T17:35:00Z"/>
        </w:trPr>
        <w:tc>
          <w:tcPr>
            <w:tcW w:w="1384" w:type="dxa"/>
            <w:tcBorders>
              <w:top w:val="single" w:sz="4" w:space="0" w:color="000000"/>
              <w:left w:val="single" w:sz="4" w:space="0" w:color="000000"/>
              <w:bottom w:val="single" w:sz="4" w:space="0" w:color="000000"/>
              <w:right w:val="single" w:sz="4" w:space="0" w:color="000000"/>
            </w:tcBorders>
            <w:hideMark/>
          </w:tcPr>
          <w:p w:rsidR="00F53674" w:rsidRPr="00965CA1" w:rsidRDefault="00F53674" w:rsidP="00F53674">
            <w:pPr>
              <w:pStyle w:val="M"/>
              <w:ind w:firstLine="0"/>
              <w:rPr>
                <w:ins w:id="1556" w:author="Eric" w:date="2011-02-18T17:35:00Z"/>
                <w:rStyle w:val="a9"/>
                <w:b w:val="0"/>
                <w:sz w:val="18"/>
                <w:szCs w:val="18"/>
              </w:rPr>
            </w:pPr>
            <w:ins w:id="1557" w:author="Eric" w:date="2011-02-18T17:35:00Z">
              <w:r>
                <w:rPr>
                  <w:rStyle w:val="a9"/>
                  <w:rFonts w:hint="eastAsia"/>
                  <w:b w:val="0"/>
                  <w:sz w:val="18"/>
                  <w:szCs w:val="18"/>
                </w:rPr>
                <w:t>类型序号</w:t>
              </w:r>
            </w:ins>
          </w:p>
        </w:tc>
        <w:tc>
          <w:tcPr>
            <w:tcW w:w="7138" w:type="dxa"/>
            <w:tcBorders>
              <w:top w:val="single" w:sz="4" w:space="0" w:color="000000"/>
              <w:left w:val="single" w:sz="4" w:space="0" w:color="000000"/>
              <w:bottom w:val="single" w:sz="4" w:space="0" w:color="000000"/>
              <w:right w:val="single" w:sz="4" w:space="0" w:color="000000"/>
            </w:tcBorders>
            <w:hideMark/>
          </w:tcPr>
          <w:p w:rsidR="00F53674" w:rsidRDefault="00F53674" w:rsidP="00F53674">
            <w:pPr>
              <w:pStyle w:val="M"/>
              <w:ind w:firstLine="0"/>
              <w:rPr>
                <w:ins w:id="1558" w:author="Eric" w:date="2011-02-18T17:35:00Z"/>
                <w:rStyle w:val="a9"/>
                <w:b w:val="0"/>
                <w:sz w:val="18"/>
                <w:szCs w:val="18"/>
              </w:rPr>
            </w:pPr>
            <w:ins w:id="1559" w:author="Eric" w:date="2011-02-18T17:35:00Z">
              <w:r>
                <w:rPr>
                  <w:rStyle w:val="a9"/>
                  <w:rFonts w:hint="eastAsia"/>
                  <w:b w:val="0"/>
                  <w:sz w:val="18"/>
                  <w:szCs w:val="18"/>
                </w:rPr>
                <w:t>41</w:t>
              </w:r>
            </w:ins>
          </w:p>
        </w:tc>
      </w:tr>
      <w:tr w:rsidR="00F53674" w:rsidRPr="00F10F04" w:rsidTr="00F53674">
        <w:trPr>
          <w:ins w:id="1560" w:author="Eric" w:date="2011-02-18T17:35:00Z"/>
        </w:trPr>
        <w:tc>
          <w:tcPr>
            <w:tcW w:w="1384" w:type="dxa"/>
            <w:tcBorders>
              <w:top w:val="single" w:sz="4" w:space="0" w:color="000000"/>
              <w:left w:val="single" w:sz="4" w:space="0" w:color="000000"/>
              <w:bottom w:val="single" w:sz="4" w:space="0" w:color="000000"/>
              <w:right w:val="single" w:sz="4" w:space="0" w:color="000000"/>
            </w:tcBorders>
            <w:hideMark/>
          </w:tcPr>
          <w:p w:rsidR="00F53674" w:rsidRDefault="00F53674" w:rsidP="00F53674">
            <w:pPr>
              <w:pStyle w:val="M"/>
              <w:ind w:firstLine="0"/>
              <w:rPr>
                <w:ins w:id="1561" w:author="Eric" w:date="2011-02-18T17:35:00Z"/>
                <w:rStyle w:val="a9"/>
                <w:b w:val="0"/>
                <w:sz w:val="18"/>
                <w:szCs w:val="18"/>
              </w:rPr>
            </w:pPr>
            <w:ins w:id="1562" w:author="Eric" w:date="2011-02-18T17:35:00Z">
              <w:r>
                <w:rPr>
                  <w:rStyle w:val="a9"/>
                  <w:rFonts w:hint="eastAsia"/>
                  <w:b w:val="0"/>
                  <w:sz w:val="18"/>
                  <w:szCs w:val="18"/>
                </w:rPr>
                <w:t>类型标识</w:t>
              </w:r>
            </w:ins>
          </w:p>
        </w:tc>
        <w:tc>
          <w:tcPr>
            <w:tcW w:w="7138" w:type="dxa"/>
            <w:tcBorders>
              <w:top w:val="single" w:sz="4" w:space="0" w:color="000000"/>
              <w:left w:val="single" w:sz="4" w:space="0" w:color="000000"/>
              <w:bottom w:val="single" w:sz="4" w:space="0" w:color="000000"/>
              <w:right w:val="single" w:sz="4" w:space="0" w:color="000000"/>
            </w:tcBorders>
            <w:hideMark/>
          </w:tcPr>
          <w:p w:rsidR="00F53674" w:rsidRPr="003C3C63" w:rsidRDefault="00F53674" w:rsidP="00F53674">
            <w:pPr>
              <w:pStyle w:val="M"/>
              <w:ind w:firstLine="0"/>
              <w:rPr>
                <w:ins w:id="1563" w:author="Eric" w:date="2011-02-18T17:35:00Z"/>
                <w:rStyle w:val="a9"/>
                <w:b w:val="0"/>
                <w:sz w:val="18"/>
                <w:szCs w:val="18"/>
              </w:rPr>
            </w:pPr>
            <w:ins w:id="1564" w:author="Eric" w:date="2011-02-18T17:35:00Z">
              <w:r w:rsidRPr="008E66FD">
                <w:rPr>
                  <w:rStyle w:val="a9"/>
                  <w:b w:val="0"/>
                  <w:sz w:val="18"/>
                  <w:szCs w:val="18"/>
                </w:rPr>
                <w:t>ab_ReadingTable</w:t>
              </w:r>
            </w:ins>
          </w:p>
        </w:tc>
      </w:tr>
      <w:tr w:rsidR="00F53674" w:rsidRPr="00F10F04" w:rsidTr="00F53674">
        <w:trPr>
          <w:ins w:id="1565" w:author="Eric" w:date="2011-02-18T17:35:00Z"/>
        </w:trPr>
        <w:tc>
          <w:tcPr>
            <w:tcW w:w="1384" w:type="dxa"/>
            <w:tcBorders>
              <w:top w:val="single" w:sz="4" w:space="0" w:color="000000"/>
              <w:left w:val="single" w:sz="4" w:space="0" w:color="000000"/>
              <w:bottom w:val="single" w:sz="4" w:space="0" w:color="000000"/>
              <w:right w:val="single" w:sz="4" w:space="0" w:color="000000"/>
            </w:tcBorders>
            <w:hideMark/>
          </w:tcPr>
          <w:p w:rsidR="00F53674" w:rsidRPr="00F10F04" w:rsidRDefault="00F53674" w:rsidP="00F53674">
            <w:pPr>
              <w:pStyle w:val="M"/>
              <w:ind w:firstLine="0"/>
              <w:rPr>
                <w:ins w:id="1566" w:author="Eric" w:date="2011-02-18T17:35:00Z"/>
                <w:rStyle w:val="a9"/>
                <w:b w:val="0"/>
                <w:sz w:val="18"/>
                <w:szCs w:val="18"/>
              </w:rPr>
            </w:pPr>
            <w:ins w:id="1567" w:author="Eric" w:date="2011-02-18T17:35:00Z">
              <w:r w:rsidRPr="00965CA1">
                <w:rPr>
                  <w:rStyle w:val="a9"/>
                  <w:rFonts w:hint="eastAsia"/>
                  <w:b w:val="0"/>
                  <w:sz w:val="18"/>
                  <w:szCs w:val="18"/>
                </w:rPr>
                <w:t>试题附加材料</w:t>
              </w:r>
            </w:ins>
          </w:p>
        </w:tc>
        <w:tc>
          <w:tcPr>
            <w:tcW w:w="7138" w:type="dxa"/>
            <w:tcBorders>
              <w:top w:val="single" w:sz="4" w:space="0" w:color="000000"/>
              <w:left w:val="single" w:sz="4" w:space="0" w:color="000000"/>
              <w:bottom w:val="single" w:sz="4" w:space="0" w:color="000000"/>
              <w:right w:val="single" w:sz="4" w:space="0" w:color="000000"/>
            </w:tcBorders>
            <w:hideMark/>
          </w:tcPr>
          <w:p w:rsidR="00F53674" w:rsidRPr="00F10F04" w:rsidRDefault="00F53674" w:rsidP="00F53674">
            <w:pPr>
              <w:pStyle w:val="M"/>
              <w:ind w:firstLine="0"/>
              <w:rPr>
                <w:ins w:id="1568" w:author="Eric" w:date="2011-02-18T17:35:00Z"/>
                <w:rStyle w:val="a9"/>
                <w:b w:val="0"/>
                <w:sz w:val="18"/>
                <w:szCs w:val="18"/>
              </w:rPr>
            </w:pPr>
            <w:ins w:id="1569" w:author="Eric" w:date="2011-02-18T17:35:00Z">
              <w:r>
                <w:rPr>
                  <w:rStyle w:val="a9"/>
                  <w:rFonts w:hint="eastAsia"/>
                  <w:b w:val="0"/>
                  <w:sz w:val="18"/>
                  <w:szCs w:val="18"/>
                </w:rPr>
                <w:t>无</w:t>
              </w:r>
            </w:ins>
          </w:p>
        </w:tc>
      </w:tr>
      <w:tr w:rsidR="00F53674" w:rsidRPr="00F10F04" w:rsidTr="00F53674">
        <w:trPr>
          <w:ins w:id="1570" w:author="Eric" w:date="2011-02-18T17:35:00Z"/>
        </w:trPr>
        <w:tc>
          <w:tcPr>
            <w:tcW w:w="1384" w:type="dxa"/>
            <w:tcBorders>
              <w:top w:val="single" w:sz="4" w:space="0" w:color="000000"/>
              <w:left w:val="single" w:sz="4" w:space="0" w:color="000000"/>
              <w:bottom w:val="single" w:sz="4" w:space="0" w:color="000000"/>
              <w:right w:val="single" w:sz="4" w:space="0" w:color="000000"/>
            </w:tcBorders>
            <w:hideMark/>
          </w:tcPr>
          <w:p w:rsidR="00F53674" w:rsidRPr="00F10F04" w:rsidRDefault="00F53674" w:rsidP="00F53674">
            <w:pPr>
              <w:pStyle w:val="M"/>
              <w:ind w:firstLine="0"/>
              <w:rPr>
                <w:ins w:id="1571" w:author="Eric" w:date="2011-02-18T17:35:00Z"/>
                <w:rStyle w:val="a9"/>
                <w:b w:val="0"/>
                <w:sz w:val="18"/>
                <w:szCs w:val="18"/>
              </w:rPr>
            </w:pPr>
            <w:ins w:id="1572" w:author="Eric" w:date="2011-02-18T17:35:00Z">
              <w:r w:rsidRPr="00965CA1">
                <w:rPr>
                  <w:rStyle w:val="a9"/>
                  <w:rFonts w:hint="eastAsia"/>
                  <w:b w:val="0"/>
                  <w:sz w:val="18"/>
                  <w:szCs w:val="18"/>
                </w:rPr>
                <w:t>试题问题类型</w:t>
              </w:r>
            </w:ins>
          </w:p>
        </w:tc>
        <w:tc>
          <w:tcPr>
            <w:tcW w:w="7138" w:type="dxa"/>
            <w:tcBorders>
              <w:top w:val="single" w:sz="4" w:space="0" w:color="000000"/>
              <w:left w:val="single" w:sz="4" w:space="0" w:color="000000"/>
              <w:bottom w:val="single" w:sz="4" w:space="0" w:color="000000"/>
              <w:right w:val="single" w:sz="4" w:space="0" w:color="000000"/>
            </w:tcBorders>
            <w:hideMark/>
          </w:tcPr>
          <w:p w:rsidR="00F53674" w:rsidRPr="00F10F04" w:rsidRDefault="00F53674" w:rsidP="00F53674">
            <w:pPr>
              <w:pStyle w:val="M"/>
              <w:ind w:firstLine="0"/>
              <w:rPr>
                <w:ins w:id="1573" w:author="Eric" w:date="2011-02-18T17:35:00Z"/>
                <w:rStyle w:val="a9"/>
                <w:b w:val="0"/>
                <w:sz w:val="18"/>
                <w:szCs w:val="18"/>
              </w:rPr>
            </w:pPr>
            <w:ins w:id="1574" w:author="Eric" w:date="2011-02-18T17:35:00Z">
              <w:r>
                <w:rPr>
                  <w:rStyle w:val="a9"/>
                  <w:rFonts w:hint="eastAsia"/>
                  <w:b w:val="0"/>
                  <w:sz w:val="18"/>
                  <w:szCs w:val="18"/>
                </w:rPr>
                <w:t>Text</w:t>
              </w:r>
            </w:ins>
          </w:p>
        </w:tc>
      </w:tr>
      <w:tr w:rsidR="00F53674" w:rsidRPr="00F10F04" w:rsidTr="00F53674">
        <w:trPr>
          <w:ins w:id="1575" w:author="Eric" w:date="2011-02-18T17:35:00Z"/>
        </w:trPr>
        <w:tc>
          <w:tcPr>
            <w:tcW w:w="1384" w:type="dxa"/>
            <w:tcBorders>
              <w:top w:val="single" w:sz="4" w:space="0" w:color="000000"/>
              <w:left w:val="single" w:sz="4" w:space="0" w:color="000000"/>
              <w:bottom w:val="single" w:sz="4" w:space="0" w:color="000000"/>
              <w:right w:val="single" w:sz="4" w:space="0" w:color="000000"/>
            </w:tcBorders>
            <w:hideMark/>
          </w:tcPr>
          <w:p w:rsidR="00F53674" w:rsidRPr="00F10F04" w:rsidRDefault="00F53674" w:rsidP="00F53674">
            <w:pPr>
              <w:pStyle w:val="M"/>
              <w:ind w:firstLine="0"/>
              <w:rPr>
                <w:ins w:id="1576" w:author="Eric" w:date="2011-02-18T17:35:00Z"/>
                <w:rStyle w:val="a9"/>
                <w:b w:val="0"/>
                <w:sz w:val="18"/>
                <w:szCs w:val="18"/>
              </w:rPr>
            </w:pPr>
            <w:ins w:id="1577" w:author="Eric" w:date="2011-02-18T17:35:00Z">
              <w:r w:rsidRPr="00965CA1">
                <w:rPr>
                  <w:rStyle w:val="a9"/>
                  <w:rFonts w:hint="eastAsia"/>
                  <w:b w:val="0"/>
                  <w:sz w:val="18"/>
                  <w:szCs w:val="18"/>
                </w:rPr>
                <w:t>流程性试题</w:t>
              </w:r>
            </w:ins>
          </w:p>
        </w:tc>
        <w:tc>
          <w:tcPr>
            <w:tcW w:w="7138" w:type="dxa"/>
            <w:tcBorders>
              <w:top w:val="single" w:sz="4" w:space="0" w:color="000000"/>
              <w:left w:val="single" w:sz="4" w:space="0" w:color="000000"/>
              <w:bottom w:val="single" w:sz="4" w:space="0" w:color="000000"/>
              <w:right w:val="single" w:sz="4" w:space="0" w:color="000000"/>
            </w:tcBorders>
            <w:hideMark/>
          </w:tcPr>
          <w:p w:rsidR="00F53674" w:rsidRPr="00F10F04" w:rsidRDefault="00F53674" w:rsidP="00F53674">
            <w:pPr>
              <w:pStyle w:val="M"/>
              <w:ind w:firstLine="0"/>
              <w:rPr>
                <w:ins w:id="1578" w:author="Eric" w:date="2011-02-18T17:35:00Z"/>
                <w:rStyle w:val="a9"/>
                <w:b w:val="0"/>
                <w:sz w:val="18"/>
                <w:szCs w:val="18"/>
              </w:rPr>
            </w:pPr>
            <w:ins w:id="1579" w:author="Eric" w:date="2011-02-18T17:35:00Z">
              <w:r>
                <w:rPr>
                  <w:rStyle w:val="a9"/>
                  <w:rFonts w:hint="eastAsia"/>
                  <w:b w:val="0"/>
                  <w:sz w:val="18"/>
                  <w:szCs w:val="18"/>
                </w:rPr>
                <w:t>否</w:t>
              </w:r>
            </w:ins>
          </w:p>
        </w:tc>
      </w:tr>
      <w:tr w:rsidR="00F53674" w:rsidRPr="00F10F04" w:rsidTr="00F53674">
        <w:trPr>
          <w:ins w:id="1580" w:author="Eric" w:date="2011-02-18T17:35:00Z"/>
        </w:trPr>
        <w:tc>
          <w:tcPr>
            <w:tcW w:w="1384" w:type="dxa"/>
            <w:tcBorders>
              <w:top w:val="single" w:sz="4" w:space="0" w:color="000000"/>
              <w:left w:val="single" w:sz="4" w:space="0" w:color="000000"/>
              <w:bottom w:val="single" w:sz="4" w:space="0" w:color="000000"/>
              <w:right w:val="single" w:sz="4" w:space="0" w:color="000000"/>
            </w:tcBorders>
            <w:hideMark/>
          </w:tcPr>
          <w:p w:rsidR="00F53674" w:rsidRPr="00F10F04" w:rsidRDefault="00F53674" w:rsidP="00F53674">
            <w:pPr>
              <w:pStyle w:val="M"/>
              <w:ind w:firstLine="0"/>
              <w:rPr>
                <w:ins w:id="1581" w:author="Eric" w:date="2011-02-18T17:35:00Z"/>
                <w:rStyle w:val="a9"/>
                <w:b w:val="0"/>
                <w:sz w:val="18"/>
                <w:szCs w:val="18"/>
              </w:rPr>
            </w:pPr>
            <w:ins w:id="1582" w:author="Eric" w:date="2011-02-18T17:35:00Z">
              <w:r>
                <w:rPr>
                  <w:rFonts w:hint="eastAsia"/>
                </w:rPr>
                <w:t>示例</w:t>
              </w:r>
            </w:ins>
          </w:p>
        </w:tc>
        <w:tc>
          <w:tcPr>
            <w:tcW w:w="7138" w:type="dxa"/>
            <w:tcBorders>
              <w:top w:val="single" w:sz="4" w:space="0" w:color="000000"/>
              <w:left w:val="single" w:sz="4" w:space="0" w:color="000000"/>
              <w:bottom w:val="single" w:sz="4" w:space="0" w:color="000000"/>
              <w:right w:val="single" w:sz="4" w:space="0" w:color="000000"/>
            </w:tcBorders>
            <w:hideMark/>
          </w:tcPr>
          <w:p w:rsidR="00F53674" w:rsidRPr="0049088F" w:rsidRDefault="00F53674" w:rsidP="00F53674">
            <w:pPr>
              <w:pStyle w:val="M"/>
              <w:rPr>
                <w:ins w:id="1583" w:author="Eric" w:date="2011-02-18T17:35:00Z"/>
                <w:rStyle w:val="a9"/>
                <w:b w:val="0"/>
                <w:sz w:val="18"/>
                <w:szCs w:val="18"/>
              </w:rPr>
            </w:pPr>
            <w:ins w:id="1584" w:author="Eric" w:date="2011-02-18T17:35:00Z">
              <w:r w:rsidRPr="0049088F">
                <w:rPr>
                  <w:rStyle w:val="a9"/>
                  <w:b w:val="0"/>
                  <w:sz w:val="18"/>
                  <w:szCs w:val="18"/>
                </w:rPr>
                <w:t>&lt;assessmentItem identifier="3C575EEE06BC4720AC31C440446B3E95" type="ab_ReadingTable" level="A"&gt;</w:t>
              </w:r>
            </w:ins>
          </w:p>
          <w:p w:rsidR="00F53674" w:rsidRPr="0049088F" w:rsidRDefault="00F53674" w:rsidP="00F53674">
            <w:pPr>
              <w:pStyle w:val="M"/>
              <w:rPr>
                <w:ins w:id="1585" w:author="Eric" w:date="2011-02-18T17:35:00Z"/>
                <w:rStyle w:val="a9"/>
                <w:b w:val="0"/>
                <w:sz w:val="18"/>
                <w:szCs w:val="18"/>
              </w:rPr>
            </w:pPr>
            <w:ins w:id="1586" w:author="Eric" w:date="2011-02-18T17:35:00Z">
              <w:r w:rsidRPr="0049088F">
                <w:rPr>
                  <w:rStyle w:val="a9"/>
                  <w:b w:val="0"/>
                  <w:sz w:val="18"/>
                  <w:szCs w:val="18"/>
                </w:rPr>
                <w:t xml:space="preserve">  &lt;prompt&gt;</w:t>
              </w:r>
            </w:ins>
          </w:p>
          <w:p w:rsidR="00F53674" w:rsidRPr="0049088F" w:rsidRDefault="00F53674" w:rsidP="00F53674">
            <w:pPr>
              <w:pStyle w:val="M"/>
              <w:rPr>
                <w:ins w:id="1587" w:author="Eric" w:date="2011-02-18T17:35:00Z"/>
                <w:rStyle w:val="a9"/>
                <w:b w:val="0"/>
                <w:sz w:val="18"/>
                <w:szCs w:val="18"/>
              </w:rPr>
            </w:pPr>
            <w:ins w:id="1588" w:author="Eric" w:date="2011-02-18T17:35:00Z">
              <w:r w:rsidRPr="0049088F">
                <w:rPr>
                  <w:rStyle w:val="a9"/>
                  <w:b w:val="0"/>
                  <w:sz w:val="18"/>
                  <w:szCs w:val="18"/>
                </w:rPr>
                <w:t xml:space="preserve">    Visiting Haleakala National Park is a great way to spend a day. You can escape the crowds at the beaches and learn about the history of volcanoes.</w:t>
              </w:r>
            </w:ins>
          </w:p>
          <w:p w:rsidR="00F53674" w:rsidRPr="0049088F" w:rsidRDefault="00F53674" w:rsidP="00F53674">
            <w:pPr>
              <w:pStyle w:val="M"/>
              <w:rPr>
                <w:ins w:id="1589" w:author="Eric" w:date="2011-02-18T17:35:00Z"/>
                <w:rStyle w:val="a9"/>
                <w:b w:val="0"/>
                <w:sz w:val="18"/>
                <w:szCs w:val="18"/>
              </w:rPr>
            </w:pPr>
            <w:ins w:id="1590" w:author="Eric" w:date="2011-02-18T17:35:00Z">
              <w:r w:rsidRPr="0049088F">
                <w:rPr>
                  <w:rStyle w:val="a9"/>
                  <w:b w:val="0"/>
                  <w:sz w:val="18"/>
                  <w:szCs w:val="18"/>
                </w:rPr>
                <w:t xml:space="preserve">    Standing atop Haleakala, a 10,000-foot volcano in the park, and watching the sunrise is an amazing experience. But if you want to do it, plan on waking up in the middle of the night. The drive to the summit of the volcano takes at least two hours from most parts of the island.</w:t>
              </w:r>
            </w:ins>
          </w:p>
          <w:p w:rsidR="00F53674" w:rsidRPr="0049088F" w:rsidRDefault="00F53674" w:rsidP="00F53674">
            <w:pPr>
              <w:pStyle w:val="M"/>
              <w:rPr>
                <w:ins w:id="1591" w:author="Eric" w:date="2011-02-18T17:35:00Z"/>
                <w:rStyle w:val="a9"/>
                <w:b w:val="0"/>
                <w:sz w:val="18"/>
                <w:szCs w:val="18"/>
              </w:rPr>
            </w:pPr>
            <w:ins w:id="1592" w:author="Eric" w:date="2011-02-18T17:35:00Z">
              <w:r w:rsidRPr="0049088F">
                <w:rPr>
                  <w:rStyle w:val="a9"/>
                  <w:b w:val="0"/>
                  <w:sz w:val="18"/>
                  <w:szCs w:val="18"/>
                </w:rPr>
                <w:t xml:space="preserve">    If you plan to watch the sunrise, a warm jacket will be indispensable. Temperatures at the top of the volcano often dip below freezing overnight.</w:t>
              </w:r>
            </w:ins>
          </w:p>
          <w:p w:rsidR="00F53674" w:rsidRPr="0049088F" w:rsidRDefault="00F53674" w:rsidP="00F53674">
            <w:pPr>
              <w:pStyle w:val="M"/>
              <w:rPr>
                <w:ins w:id="1593" w:author="Eric" w:date="2011-02-18T17:35:00Z"/>
                <w:rStyle w:val="a9"/>
                <w:b w:val="0"/>
                <w:sz w:val="18"/>
                <w:szCs w:val="18"/>
              </w:rPr>
            </w:pPr>
            <w:ins w:id="1594" w:author="Eric" w:date="2011-02-18T17:35:00Z">
              <w:r w:rsidRPr="0049088F">
                <w:rPr>
                  <w:rStyle w:val="a9"/>
                  <w:b w:val="0"/>
                  <w:sz w:val="18"/>
                  <w:szCs w:val="18"/>
                </w:rPr>
                <w:t xml:space="preserve">    Once inside the park you’ll discover a variety of activities to choose from. During the day you can hike, ride horses, go on nature walks, and view wildlife. At night Haleakala is perfect for stargazing. At 10,000 feet above sea level, the air is clear; there is no pollution to block your view of the stars in the sky.</w:t>
              </w:r>
            </w:ins>
          </w:p>
          <w:p w:rsidR="00F53674" w:rsidRPr="0049088F" w:rsidRDefault="00F53674" w:rsidP="00F53674">
            <w:pPr>
              <w:pStyle w:val="M"/>
              <w:rPr>
                <w:ins w:id="1595" w:author="Eric" w:date="2011-02-18T17:35:00Z"/>
                <w:rStyle w:val="a9"/>
                <w:b w:val="0"/>
                <w:sz w:val="18"/>
                <w:szCs w:val="18"/>
              </w:rPr>
            </w:pPr>
            <w:ins w:id="1596" w:author="Eric" w:date="2011-02-18T17:35:00Z">
              <w:r w:rsidRPr="0049088F">
                <w:rPr>
                  <w:rStyle w:val="a9"/>
                  <w:b w:val="0"/>
                  <w:sz w:val="18"/>
                  <w:szCs w:val="18"/>
                </w:rPr>
                <w:t xml:space="preserve">    ($</w:t>
              </w:r>
            </w:ins>
          </w:p>
          <w:p w:rsidR="00F53674" w:rsidRPr="0049088F" w:rsidRDefault="00F53674" w:rsidP="00F53674">
            <w:pPr>
              <w:pStyle w:val="M"/>
              <w:rPr>
                <w:ins w:id="1597" w:author="Eric" w:date="2011-02-18T17:35:00Z"/>
                <w:rStyle w:val="a9"/>
                <w:b w:val="0"/>
                <w:sz w:val="18"/>
                <w:szCs w:val="18"/>
              </w:rPr>
            </w:pPr>
            <w:ins w:id="1598" w:author="Eric" w:date="2011-02-18T17:35:00Z">
              <w:r w:rsidRPr="0049088F">
                <w:rPr>
                  <w:rStyle w:val="a9"/>
                  <w:b w:val="0"/>
                  <w:sz w:val="18"/>
                  <w:szCs w:val="18"/>
                </w:rPr>
                <w:t xml:space="preserve">    Haleakala National Park is a good place to relax because people can</w:t>
              </w:r>
            </w:ins>
          </w:p>
          <w:p w:rsidR="00F53674" w:rsidRPr="0049088F" w:rsidRDefault="00F53674" w:rsidP="00F53674">
            <w:pPr>
              <w:pStyle w:val="M"/>
              <w:rPr>
                <w:ins w:id="1599" w:author="Eric" w:date="2011-02-18T17:35:00Z"/>
                <w:rStyle w:val="a9"/>
                <w:b w:val="0"/>
                <w:sz w:val="18"/>
                <w:szCs w:val="18"/>
              </w:rPr>
            </w:pPr>
            <w:ins w:id="1600" w:author="Eric" w:date="2011-02-18T17:35:00Z">
              <w:r w:rsidRPr="0049088F">
                <w:rPr>
                  <w:rStyle w:val="a9"/>
                  <w:b w:val="0"/>
                  <w:sz w:val="18"/>
                  <w:szCs w:val="18"/>
                </w:rPr>
                <w:t xml:space="preserve">    1. &lt;tag type="text" /&gt; at the beaches, and</w:t>
              </w:r>
            </w:ins>
          </w:p>
          <w:p w:rsidR="00F53674" w:rsidRPr="0049088F" w:rsidRDefault="00F53674" w:rsidP="00F53674">
            <w:pPr>
              <w:pStyle w:val="M"/>
              <w:rPr>
                <w:ins w:id="1601" w:author="Eric" w:date="2011-02-18T17:35:00Z"/>
                <w:rStyle w:val="a9"/>
                <w:b w:val="0"/>
                <w:sz w:val="18"/>
                <w:szCs w:val="18"/>
              </w:rPr>
            </w:pPr>
            <w:ins w:id="1602" w:author="Eric" w:date="2011-02-18T17:35:00Z">
              <w:r w:rsidRPr="0049088F">
                <w:rPr>
                  <w:rStyle w:val="a9"/>
                  <w:b w:val="0"/>
                  <w:sz w:val="18"/>
                  <w:szCs w:val="18"/>
                </w:rPr>
                <w:lastRenderedPageBreak/>
                <w:t xml:space="preserve">    2. </w:t>
              </w:r>
              <w:proofErr w:type="gramStart"/>
              <w:r w:rsidRPr="0049088F">
                <w:rPr>
                  <w:rStyle w:val="a9"/>
                  <w:b w:val="0"/>
                  <w:sz w:val="18"/>
                  <w:szCs w:val="18"/>
                </w:rPr>
                <w:t>learn</w:t>
              </w:r>
              <w:proofErr w:type="gramEnd"/>
              <w:r w:rsidRPr="0049088F">
                <w:rPr>
                  <w:rStyle w:val="a9"/>
                  <w:b w:val="0"/>
                  <w:sz w:val="18"/>
                  <w:szCs w:val="18"/>
                </w:rPr>
                <w:t xml:space="preserve"> about the history of volcanoes.</w:t>
              </w:r>
            </w:ins>
          </w:p>
          <w:p w:rsidR="00F53674" w:rsidRPr="0049088F" w:rsidRDefault="00F53674" w:rsidP="00F53674">
            <w:pPr>
              <w:pStyle w:val="M"/>
              <w:rPr>
                <w:ins w:id="1603" w:author="Eric" w:date="2011-02-18T17:35:00Z"/>
                <w:rStyle w:val="a9"/>
                <w:b w:val="0"/>
                <w:sz w:val="18"/>
                <w:szCs w:val="18"/>
              </w:rPr>
            </w:pPr>
            <w:ins w:id="1604" w:author="Eric" w:date="2011-02-18T17:35:00Z">
              <w:r w:rsidRPr="0049088F">
                <w:rPr>
                  <w:rStyle w:val="a9"/>
                  <w:b w:val="0"/>
                  <w:sz w:val="18"/>
                  <w:szCs w:val="18"/>
                </w:rPr>
                <w:t xml:space="preserve">    Haleakala National Park is home to &lt;tag type="text" /&gt;.</w:t>
              </w:r>
            </w:ins>
          </w:p>
          <w:p w:rsidR="00F53674" w:rsidRPr="0049088F" w:rsidRDefault="00F53674" w:rsidP="00F53674">
            <w:pPr>
              <w:pStyle w:val="M"/>
              <w:rPr>
                <w:ins w:id="1605" w:author="Eric" w:date="2011-02-18T17:35:00Z"/>
                <w:rStyle w:val="a9"/>
                <w:b w:val="0"/>
                <w:sz w:val="18"/>
                <w:szCs w:val="18"/>
              </w:rPr>
            </w:pPr>
            <w:ins w:id="1606" w:author="Eric" w:date="2011-02-18T17:35:00Z">
              <w:r w:rsidRPr="0049088F">
                <w:rPr>
                  <w:rStyle w:val="a9"/>
                  <w:b w:val="0"/>
                  <w:sz w:val="18"/>
                  <w:szCs w:val="18"/>
                </w:rPr>
                <w:t xml:space="preserve">    Recommendations on watching the sunrise</w:t>
              </w:r>
              <w:proofErr w:type="gramStart"/>
              <w:r w:rsidRPr="0049088F">
                <w:rPr>
                  <w:rStyle w:val="a9"/>
                  <w:b w:val="0"/>
                  <w:sz w:val="18"/>
                  <w:szCs w:val="18"/>
                </w:rPr>
                <w:t>:1</w:t>
              </w:r>
              <w:proofErr w:type="gramEnd"/>
              <w:r w:rsidRPr="0049088F">
                <w:rPr>
                  <w:rStyle w:val="a9"/>
                  <w:b w:val="0"/>
                  <w:sz w:val="18"/>
                  <w:szCs w:val="18"/>
                </w:rPr>
                <w:t>. to &lt;tag type="text" /&gt; at midnight</w:t>
              </w:r>
            </w:ins>
          </w:p>
          <w:p w:rsidR="00F53674" w:rsidRPr="0049088F" w:rsidRDefault="00F53674" w:rsidP="00F53674">
            <w:pPr>
              <w:pStyle w:val="M"/>
              <w:rPr>
                <w:ins w:id="1607" w:author="Eric" w:date="2011-02-18T17:35:00Z"/>
                <w:rStyle w:val="a9"/>
                <w:b w:val="0"/>
                <w:sz w:val="18"/>
                <w:szCs w:val="18"/>
              </w:rPr>
            </w:pPr>
            <w:ins w:id="1608" w:author="Eric" w:date="2011-02-18T17:35:00Z">
              <w:r w:rsidRPr="0049088F">
                <w:rPr>
                  <w:rStyle w:val="a9"/>
                  <w:b w:val="0"/>
                  <w:sz w:val="18"/>
                  <w:szCs w:val="18"/>
                </w:rPr>
                <w:t xml:space="preserve">    2. to get &lt;tag type="text" /&gt; ready due to the low temperatures at the top</w:t>
              </w:r>
            </w:ins>
          </w:p>
          <w:p w:rsidR="00F53674" w:rsidRPr="0049088F" w:rsidRDefault="00F53674" w:rsidP="00F53674">
            <w:pPr>
              <w:pStyle w:val="M"/>
              <w:rPr>
                <w:ins w:id="1609" w:author="Eric" w:date="2011-02-18T17:35:00Z"/>
                <w:rStyle w:val="a9"/>
                <w:b w:val="0"/>
                <w:sz w:val="18"/>
                <w:szCs w:val="18"/>
              </w:rPr>
            </w:pPr>
            <w:ins w:id="1610" w:author="Eric" w:date="2011-02-18T17:35:00Z">
              <w:r w:rsidRPr="0049088F">
                <w:rPr>
                  <w:rStyle w:val="a9"/>
                  <w:b w:val="0"/>
                  <w:sz w:val="18"/>
                  <w:szCs w:val="18"/>
                </w:rPr>
                <w:t xml:space="preserve">    Activities to enjoy: 1. hiking, horse riding, nature walking and wildlife viewing during the day</w:t>
              </w:r>
            </w:ins>
          </w:p>
          <w:p w:rsidR="00F53674" w:rsidRPr="0049088F" w:rsidRDefault="00F53674" w:rsidP="00F53674">
            <w:pPr>
              <w:pStyle w:val="M"/>
              <w:rPr>
                <w:ins w:id="1611" w:author="Eric" w:date="2011-02-18T17:35:00Z"/>
                <w:rStyle w:val="a9"/>
                <w:b w:val="0"/>
                <w:sz w:val="18"/>
                <w:szCs w:val="18"/>
              </w:rPr>
            </w:pPr>
            <w:ins w:id="1612" w:author="Eric" w:date="2011-02-18T17:35:00Z">
              <w:r w:rsidRPr="0049088F">
                <w:rPr>
                  <w:rStyle w:val="a9"/>
                  <w:b w:val="0"/>
                  <w:sz w:val="18"/>
                  <w:szCs w:val="18"/>
                </w:rPr>
                <w:t xml:space="preserve">    2. &lt;tag type="text" /&gt;.</w:t>
              </w:r>
            </w:ins>
          </w:p>
          <w:p w:rsidR="00F53674" w:rsidRPr="0049088F" w:rsidRDefault="00F53674" w:rsidP="00F53674">
            <w:pPr>
              <w:pStyle w:val="M"/>
              <w:rPr>
                <w:ins w:id="1613" w:author="Eric" w:date="2011-02-18T17:35:00Z"/>
                <w:rStyle w:val="a9"/>
                <w:b w:val="0"/>
                <w:sz w:val="18"/>
                <w:szCs w:val="18"/>
              </w:rPr>
            </w:pPr>
            <w:ins w:id="1614" w:author="Eric" w:date="2011-02-18T17:35:00Z">
              <w:r w:rsidRPr="0049088F">
                <w:rPr>
                  <w:rStyle w:val="a9"/>
                  <w:b w:val="0"/>
                  <w:sz w:val="18"/>
                  <w:szCs w:val="18"/>
                </w:rPr>
                <w:t xml:space="preserve">    $)</w:t>
              </w:r>
            </w:ins>
          </w:p>
          <w:p w:rsidR="00F53674" w:rsidRPr="0049088F" w:rsidRDefault="00F53674" w:rsidP="00F53674">
            <w:pPr>
              <w:pStyle w:val="M"/>
              <w:rPr>
                <w:ins w:id="1615" w:author="Eric" w:date="2011-02-18T17:35:00Z"/>
                <w:rStyle w:val="a9"/>
                <w:b w:val="0"/>
                <w:sz w:val="18"/>
                <w:szCs w:val="18"/>
              </w:rPr>
            </w:pPr>
            <w:ins w:id="1616" w:author="Eric" w:date="2011-02-18T17:35:00Z">
              <w:r w:rsidRPr="0049088F">
                <w:rPr>
                  <w:rStyle w:val="a9"/>
                  <w:b w:val="0"/>
                  <w:sz w:val="18"/>
                  <w:szCs w:val="18"/>
                </w:rPr>
                <w:t xml:space="preserve">  &lt;/prompt&gt;</w:t>
              </w:r>
            </w:ins>
          </w:p>
          <w:p w:rsidR="00F53674" w:rsidRPr="0049088F" w:rsidRDefault="00F53674" w:rsidP="00F53674">
            <w:pPr>
              <w:pStyle w:val="M"/>
              <w:rPr>
                <w:ins w:id="1617" w:author="Eric" w:date="2011-02-18T17:35:00Z"/>
                <w:rStyle w:val="a9"/>
                <w:b w:val="0"/>
                <w:sz w:val="18"/>
                <w:szCs w:val="18"/>
              </w:rPr>
            </w:pPr>
            <w:ins w:id="1618" w:author="Eric" w:date="2011-02-18T17:35:00Z">
              <w:r w:rsidRPr="0049088F">
                <w:rPr>
                  <w:rStyle w:val="a9"/>
                  <w:b w:val="0"/>
                  <w:sz w:val="18"/>
                  <w:szCs w:val="18"/>
                </w:rPr>
                <w:t xml:space="preserve">  &lt;question type="text"&gt;</w:t>
              </w:r>
            </w:ins>
          </w:p>
          <w:p w:rsidR="00F53674" w:rsidRPr="0049088F" w:rsidRDefault="00F53674" w:rsidP="00F53674">
            <w:pPr>
              <w:pStyle w:val="M"/>
              <w:rPr>
                <w:ins w:id="1619" w:author="Eric" w:date="2011-02-18T17:35:00Z"/>
                <w:rStyle w:val="a9"/>
                <w:b w:val="0"/>
                <w:sz w:val="18"/>
                <w:szCs w:val="18"/>
              </w:rPr>
            </w:pPr>
            <w:ins w:id="1620" w:author="Eric" w:date="2011-02-18T17:35:00Z">
              <w:r w:rsidRPr="0049088F">
                <w:rPr>
                  <w:rStyle w:val="a9"/>
                  <w:b w:val="0"/>
                  <w:sz w:val="18"/>
                  <w:szCs w:val="18"/>
                </w:rPr>
                <w:t xml:space="preserve">    &lt;key&gt;escape the crowds&lt;/key&gt;</w:t>
              </w:r>
            </w:ins>
          </w:p>
          <w:p w:rsidR="00F53674" w:rsidRDefault="00F53674" w:rsidP="00F53674">
            <w:pPr>
              <w:pStyle w:val="M"/>
              <w:rPr>
                <w:ins w:id="1621" w:author="Eric" w:date="2011-02-18T17:35:00Z"/>
                <w:rStyle w:val="a9"/>
                <w:b w:val="0"/>
                <w:sz w:val="18"/>
                <w:szCs w:val="18"/>
              </w:rPr>
            </w:pPr>
            <w:ins w:id="1622" w:author="Eric" w:date="2011-02-18T17:35:00Z">
              <w:r w:rsidRPr="0049088F">
                <w:rPr>
                  <w:rStyle w:val="a9"/>
                  <w:b w:val="0"/>
                  <w:sz w:val="18"/>
                  <w:szCs w:val="18"/>
                </w:rPr>
                <w:t xml:space="preserve">  &lt;/question&gt;</w:t>
              </w:r>
            </w:ins>
          </w:p>
          <w:p w:rsidR="00F53674" w:rsidRPr="0049088F" w:rsidRDefault="00F53674" w:rsidP="00F53674">
            <w:pPr>
              <w:pStyle w:val="M"/>
              <w:rPr>
                <w:ins w:id="1623" w:author="Eric" w:date="2011-02-18T17:35:00Z"/>
                <w:rStyle w:val="a9"/>
                <w:b w:val="0"/>
                <w:sz w:val="18"/>
                <w:szCs w:val="18"/>
              </w:rPr>
            </w:pPr>
            <w:ins w:id="1624" w:author="Eric" w:date="2011-02-18T17:35:00Z">
              <w:r>
                <w:rPr>
                  <w:rStyle w:val="a9"/>
                  <w:b w:val="0"/>
                  <w:sz w:val="18"/>
                  <w:szCs w:val="18"/>
                </w:rPr>
                <w:t>…</w:t>
              </w:r>
              <w:r>
                <w:rPr>
                  <w:rStyle w:val="a9"/>
                  <w:rFonts w:hint="eastAsia"/>
                  <w:b w:val="0"/>
                  <w:sz w:val="18"/>
                  <w:szCs w:val="18"/>
                </w:rPr>
                <w:t xml:space="preserve"> Other Questions </w:t>
              </w:r>
              <w:r>
                <w:rPr>
                  <w:rStyle w:val="a9"/>
                  <w:b w:val="0"/>
                  <w:sz w:val="18"/>
                  <w:szCs w:val="18"/>
                </w:rPr>
                <w:t>…</w:t>
              </w:r>
            </w:ins>
          </w:p>
          <w:p w:rsidR="00F53674" w:rsidRPr="00F10F04" w:rsidRDefault="00F53674" w:rsidP="00F53674">
            <w:pPr>
              <w:pStyle w:val="M"/>
              <w:spacing w:line="240" w:lineRule="auto"/>
              <w:ind w:firstLine="0"/>
              <w:rPr>
                <w:ins w:id="1625" w:author="Eric" w:date="2011-02-18T17:35:00Z"/>
                <w:rStyle w:val="a9"/>
                <w:b w:val="0"/>
                <w:sz w:val="18"/>
                <w:szCs w:val="18"/>
              </w:rPr>
            </w:pPr>
            <w:ins w:id="1626" w:author="Eric" w:date="2011-02-18T17:35:00Z">
              <w:r w:rsidRPr="0049088F">
                <w:rPr>
                  <w:rStyle w:val="a9"/>
                  <w:b w:val="0"/>
                  <w:sz w:val="18"/>
                  <w:szCs w:val="18"/>
                </w:rPr>
                <w:t>&lt;/assessmentItem&gt;</w:t>
              </w:r>
            </w:ins>
          </w:p>
        </w:tc>
      </w:tr>
    </w:tbl>
    <w:p w:rsidR="00F53674" w:rsidRPr="00D63206" w:rsidRDefault="00F53674" w:rsidP="00F53674">
      <w:pPr>
        <w:rPr>
          <w:ins w:id="1627" w:author="Eric" w:date="2011-02-18T17:35:00Z"/>
        </w:rPr>
      </w:pPr>
    </w:p>
    <w:p w:rsidR="00F53674" w:rsidRPr="002B42C7" w:rsidRDefault="00F53674" w:rsidP="00F53674">
      <w:pPr>
        <w:rPr>
          <w:ins w:id="1628" w:author="Eric" w:date="2011-02-18T17:35:00Z"/>
        </w:rPr>
      </w:pPr>
    </w:p>
    <w:p w:rsidR="00F53674" w:rsidRPr="00CC431D" w:rsidRDefault="00F53674" w:rsidP="00F53674">
      <w:pPr>
        <w:rPr>
          <w:ins w:id="1629" w:author="Eric" w:date="2011-02-18T17:35:00Z"/>
        </w:rPr>
      </w:pPr>
    </w:p>
    <w:p w:rsidR="00F53674" w:rsidRDefault="00F53674" w:rsidP="00F53674">
      <w:pPr>
        <w:rPr>
          <w:ins w:id="1630" w:author="Eric" w:date="2011-02-18T17:35:00Z"/>
        </w:rPr>
      </w:pPr>
    </w:p>
    <w:p w:rsidR="00F53674" w:rsidRDefault="00F53674" w:rsidP="00F53674">
      <w:pPr>
        <w:pStyle w:val="3"/>
        <w:numPr>
          <w:ilvl w:val="2"/>
          <w:numId w:val="15"/>
        </w:numPr>
        <w:rPr>
          <w:ins w:id="1631" w:author="Eric" w:date="2011-02-18T17:35:00Z"/>
        </w:rPr>
      </w:pPr>
      <w:bookmarkStart w:id="1632" w:name="_Toc266260907"/>
      <w:bookmarkStart w:id="1633" w:name="_Toc286841281"/>
      <w:ins w:id="1634" w:author="Eric" w:date="2011-02-18T17:35:00Z">
        <w:r>
          <w:rPr>
            <w:rFonts w:hint="eastAsia"/>
          </w:rPr>
          <w:t>阅读填空</w:t>
        </w:r>
        <w:r w:rsidRPr="007B4F7F">
          <w:rPr>
            <w:rFonts w:hint="eastAsia"/>
          </w:rPr>
          <w:t>题</w:t>
        </w:r>
        <w:r>
          <w:rPr>
            <w:rFonts w:hint="eastAsia"/>
          </w:rPr>
          <w:t>（</w:t>
        </w:r>
        <w:r w:rsidRPr="007B4F7F">
          <w:t xml:space="preserve">Reading </w:t>
        </w:r>
        <w:r>
          <w:rPr>
            <w:rFonts w:hint="eastAsia"/>
          </w:rPr>
          <w:t>Cloze</w:t>
        </w:r>
        <w:r>
          <w:rPr>
            <w:rFonts w:hint="eastAsia"/>
          </w:rPr>
          <w:t>）</w:t>
        </w:r>
        <w:bookmarkEnd w:id="1632"/>
        <w:bookmarkEnd w:id="1633"/>
      </w:ins>
    </w:p>
    <w:p w:rsidR="00F53674" w:rsidRPr="00D46068" w:rsidRDefault="00F53674" w:rsidP="00F53674">
      <w:pPr>
        <w:pStyle w:val="af8"/>
        <w:rPr>
          <w:ins w:id="1635" w:author="Eric" w:date="2011-02-18T17:35:00Z"/>
        </w:rPr>
      </w:pPr>
      <w:ins w:id="1636" w:author="Eric" w:date="2011-02-18T17:35:00Z">
        <w:r w:rsidRPr="00242408">
          <w:rPr>
            <w:rFonts w:hint="eastAsia"/>
          </w:rPr>
          <w:t>表</w:t>
        </w:r>
        <w:r w:rsidRPr="00242408">
          <w:rPr>
            <w:rFonts w:hint="eastAsia"/>
          </w:rPr>
          <w:t xml:space="preserve"> </w:t>
        </w:r>
        <w:r>
          <w:rPr>
            <w:rFonts w:hint="eastAsia"/>
          </w:rPr>
          <w:t>5-41</w:t>
        </w:r>
        <w:r w:rsidRPr="007B4F7F">
          <w:rPr>
            <w:rFonts w:hint="eastAsia"/>
          </w:rPr>
          <w:t>阅读理解简答题</w:t>
        </w:r>
        <w:r w:rsidRPr="00472A9F">
          <w:rPr>
            <w:rFonts w:hint="eastAsia"/>
          </w:rPr>
          <w:t>（</w:t>
        </w:r>
        <w:r w:rsidRPr="00413834">
          <w:t>Reading Cloze</w:t>
        </w:r>
        <w:r w:rsidRPr="00472A9F">
          <w:rPr>
            <w:rFonts w:hint="eastAsia"/>
          </w:rPr>
          <w:t>）</w:t>
        </w:r>
        <w:r>
          <w:rPr>
            <w:rFonts w:hint="eastAsia"/>
          </w:rPr>
          <w:t>示例说明</w:t>
        </w:r>
      </w:ins>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84"/>
        <w:gridCol w:w="7138"/>
      </w:tblGrid>
      <w:tr w:rsidR="00F53674" w:rsidRPr="00F10F04" w:rsidTr="00F53674">
        <w:trPr>
          <w:ins w:id="1637" w:author="Eric" w:date="2011-02-18T17:35:00Z"/>
        </w:trPr>
        <w:tc>
          <w:tcPr>
            <w:tcW w:w="1384" w:type="dxa"/>
            <w:tcBorders>
              <w:top w:val="single" w:sz="4" w:space="0" w:color="000000"/>
              <w:left w:val="single" w:sz="4" w:space="0" w:color="000000"/>
              <w:bottom w:val="single" w:sz="4" w:space="0" w:color="000000"/>
              <w:right w:val="single" w:sz="4" w:space="0" w:color="000000"/>
            </w:tcBorders>
            <w:hideMark/>
          </w:tcPr>
          <w:p w:rsidR="00F53674" w:rsidRPr="00F10F04" w:rsidRDefault="00F53674" w:rsidP="00F53674">
            <w:pPr>
              <w:pStyle w:val="M"/>
              <w:ind w:firstLine="0"/>
              <w:rPr>
                <w:ins w:id="1638" w:author="Eric" w:date="2011-02-18T17:35:00Z"/>
                <w:rStyle w:val="a9"/>
                <w:b w:val="0"/>
                <w:sz w:val="18"/>
                <w:szCs w:val="18"/>
              </w:rPr>
            </w:pPr>
            <w:ins w:id="1639" w:author="Eric" w:date="2011-02-18T17:35:00Z">
              <w:r w:rsidRPr="00F10F04">
                <w:rPr>
                  <w:rStyle w:val="a9"/>
                  <w:rFonts w:hint="eastAsia"/>
                  <w:b w:val="0"/>
                  <w:sz w:val="18"/>
                  <w:szCs w:val="18"/>
                </w:rPr>
                <w:t>名称</w:t>
              </w:r>
            </w:ins>
          </w:p>
        </w:tc>
        <w:tc>
          <w:tcPr>
            <w:tcW w:w="7138" w:type="dxa"/>
            <w:tcBorders>
              <w:top w:val="single" w:sz="4" w:space="0" w:color="000000"/>
              <w:left w:val="single" w:sz="4" w:space="0" w:color="000000"/>
              <w:bottom w:val="single" w:sz="4" w:space="0" w:color="000000"/>
              <w:right w:val="single" w:sz="4" w:space="0" w:color="000000"/>
            </w:tcBorders>
            <w:hideMark/>
          </w:tcPr>
          <w:p w:rsidR="00F53674" w:rsidRPr="00F10F04" w:rsidRDefault="00F53674" w:rsidP="00F53674">
            <w:pPr>
              <w:pStyle w:val="M"/>
              <w:ind w:firstLine="0"/>
              <w:rPr>
                <w:ins w:id="1640" w:author="Eric" w:date="2011-02-18T17:35:00Z"/>
                <w:rStyle w:val="a9"/>
                <w:b w:val="0"/>
                <w:sz w:val="18"/>
                <w:szCs w:val="18"/>
              </w:rPr>
            </w:pPr>
            <w:ins w:id="1641" w:author="Eric" w:date="2011-02-18T17:35:00Z">
              <w:r>
                <w:rPr>
                  <w:rStyle w:val="a9"/>
                  <w:rFonts w:hint="eastAsia"/>
                  <w:b w:val="0"/>
                  <w:sz w:val="18"/>
                  <w:szCs w:val="18"/>
                </w:rPr>
                <w:t>说明</w:t>
              </w:r>
            </w:ins>
          </w:p>
        </w:tc>
      </w:tr>
      <w:tr w:rsidR="00F53674" w:rsidRPr="00F10F04" w:rsidTr="00F53674">
        <w:trPr>
          <w:ins w:id="1642" w:author="Eric" w:date="2011-02-18T17:35:00Z"/>
        </w:trPr>
        <w:tc>
          <w:tcPr>
            <w:tcW w:w="1384" w:type="dxa"/>
            <w:tcBorders>
              <w:top w:val="single" w:sz="4" w:space="0" w:color="000000"/>
              <w:left w:val="single" w:sz="4" w:space="0" w:color="000000"/>
              <w:bottom w:val="single" w:sz="4" w:space="0" w:color="000000"/>
              <w:right w:val="single" w:sz="4" w:space="0" w:color="000000"/>
            </w:tcBorders>
            <w:hideMark/>
          </w:tcPr>
          <w:p w:rsidR="00F53674" w:rsidRPr="00965CA1" w:rsidRDefault="00F53674" w:rsidP="00F53674">
            <w:pPr>
              <w:pStyle w:val="M"/>
              <w:ind w:firstLine="0"/>
              <w:rPr>
                <w:ins w:id="1643" w:author="Eric" w:date="2011-02-18T17:35:00Z"/>
                <w:rStyle w:val="a9"/>
                <w:b w:val="0"/>
                <w:sz w:val="18"/>
                <w:szCs w:val="18"/>
              </w:rPr>
            </w:pPr>
            <w:ins w:id="1644" w:author="Eric" w:date="2011-02-18T17:35:00Z">
              <w:r>
                <w:rPr>
                  <w:rStyle w:val="a9"/>
                  <w:rFonts w:hint="eastAsia"/>
                  <w:b w:val="0"/>
                  <w:sz w:val="18"/>
                  <w:szCs w:val="18"/>
                </w:rPr>
                <w:t>类型序号</w:t>
              </w:r>
            </w:ins>
          </w:p>
        </w:tc>
        <w:tc>
          <w:tcPr>
            <w:tcW w:w="7138" w:type="dxa"/>
            <w:tcBorders>
              <w:top w:val="single" w:sz="4" w:space="0" w:color="000000"/>
              <w:left w:val="single" w:sz="4" w:space="0" w:color="000000"/>
              <w:bottom w:val="single" w:sz="4" w:space="0" w:color="000000"/>
              <w:right w:val="single" w:sz="4" w:space="0" w:color="000000"/>
            </w:tcBorders>
            <w:hideMark/>
          </w:tcPr>
          <w:p w:rsidR="00F53674" w:rsidRDefault="00F53674" w:rsidP="00F53674">
            <w:pPr>
              <w:pStyle w:val="M"/>
              <w:ind w:firstLine="0"/>
              <w:rPr>
                <w:ins w:id="1645" w:author="Eric" w:date="2011-02-18T17:35:00Z"/>
                <w:rStyle w:val="a9"/>
                <w:b w:val="0"/>
                <w:sz w:val="18"/>
                <w:szCs w:val="18"/>
              </w:rPr>
            </w:pPr>
            <w:ins w:id="1646" w:author="Eric" w:date="2011-02-18T17:35:00Z">
              <w:r>
                <w:rPr>
                  <w:rStyle w:val="a9"/>
                  <w:rFonts w:hint="eastAsia"/>
                  <w:b w:val="0"/>
                  <w:sz w:val="18"/>
                  <w:szCs w:val="18"/>
                </w:rPr>
                <w:t>41</w:t>
              </w:r>
            </w:ins>
          </w:p>
        </w:tc>
      </w:tr>
      <w:tr w:rsidR="00F53674" w:rsidRPr="00F10F04" w:rsidTr="00F53674">
        <w:trPr>
          <w:ins w:id="1647" w:author="Eric" w:date="2011-02-18T17:35:00Z"/>
        </w:trPr>
        <w:tc>
          <w:tcPr>
            <w:tcW w:w="1384" w:type="dxa"/>
            <w:tcBorders>
              <w:top w:val="single" w:sz="4" w:space="0" w:color="000000"/>
              <w:left w:val="single" w:sz="4" w:space="0" w:color="000000"/>
              <w:bottom w:val="single" w:sz="4" w:space="0" w:color="000000"/>
              <w:right w:val="single" w:sz="4" w:space="0" w:color="000000"/>
            </w:tcBorders>
            <w:hideMark/>
          </w:tcPr>
          <w:p w:rsidR="00F53674" w:rsidRDefault="00F53674" w:rsidP="00F53674">
            <w:pPr>
              <w:pStyle w:val="M"/>
              <w:ind w:firstLine="0"/>
              <w:rPr>
                <w:ins w:id="1648" w:author="Eric" w:date="2011-02-18T17:35:00Z"/>
                <w:rStyle w:val="a9"/>
                <w:b w:val="0"/>
                <w:sz w:val="18"/>
                <w:szCs w:val="18"/>
              </w:rPr>
            </w:pPr>
            <w:ins w:id="1649" w:author="Eric" w:date="2011-02-18T17:35:00Z">
              <w:r>
                <w:rPr>
                  <w:rStyle w:val="a9"/>
                  <w:rFonts w:hint="eastAsia"/>
                  <w:b w:val="0"/>
                  <w:sz w:val="18"/>
                  <w:szCs w:val="18"/>
                </w:rPr>
                <w:t>类型标识</w:t>
              </w:r>
            </w:ins>
          </w:p>
        </w:tc>
        <w:tc>
          <w:tcPr>
            <w:tcW w:w="7138" w:type="dxa"/>
            <w:tcBorders>
              <w:top w:val="single" w:sz="4" w:space="0" w:color="000000"/>
              <w:left w:val="single" w:sz="4" w:space="0" w:color="000000"/>
              <w:bottom w:val="single" w:sz="4" w:space="0" w:color="000000"/>
              <w:right w:val="single" w:sz="4" w:space="0" w:color="000000"/>
            </w:tcBorders>
            <w:hideMark/>
          </w:tcPr>
          <w:p w:rsidR="00F53674" w:rsidRPr="003C3C63" w:rsidRDefault="00F53674" w:rsidP="00F53674">
            <w:pPr>
              <w:pStyle w:val="M"/>
              <w:ind w:firstLine="0"/>
              <w:rPr>
                <w:ins w:id="1650" w:author="Eric" w:date="2011-02-18T17:35:00Z"/>
                <w:rStyle w:val="a9"/>
                <w:b w:val="0"/>
                <w:sz w:val="18"/>
                <w:szCs w:val="18"/>
              </w:rPr>
            </w:pPr>
            <w:ins w:id="1651" w:author="Eric" w:date="2011-02-18T17:35:00Z">
              <w:r w:rsidRPr="00DE22CA">
                <w:rPr>
                  <w:rStyle w:val="a9"/>
                  <w:b w:val="0"/>
                  <w:sz w:val="18"/>
                  <w:szCs w:val="18"/>
                </w:rPr>
                <w:t>ab_ReadingBlank</w:t>
              </w:r>
            </w:ins>
          </w:p>
        </w:tc>
      </w:tr>
      <w:tr w:rsidR="00F53674" w:rsidRPr="00F10F04" w:rsidTr="00F53674">
        <w:trPr>
          <w:ins w:id="1652" w:author="Eric" w:date="2011-02-18T17:35:00Z"/>
        </w:trPr>
        <w:tc>
          <w:tcPr>
            <w:tcW w:w="1384" w:type="dxa"/>
            <w:tcBorders>
              <w:top w:val="single" w:sz="4" w:space="0" w:color="000000"/>
              <w:left w:val="single" w:sz="4" w:space="0" w:color="000000"/>
              <w:bottom w:val="single" w:sz="4" w:space="0" w:color="000000"/>
              <w:right w:val="single" w:sz="4" w:space="0" w:color="000000"/>
            </w:tcBorders>
            <w:hideMark/>
          </w:tcPr>
          <w:p w:rsidR="00F53674" w:rsidRPr="00F10F04" w:rsidRDefault="00F53674" w:rsidP="00F53674">
            <w:pPr>
              <w:pStyle w:val="M"/>
              <w:ind w:firstLine="0"/>
              <w:rPr>
                <w:ins w:id="1653" w:author="Eric" w:date="2011-02-18T17:35:00Z"/>
                <w:rStyle w:val="a9"/>
                <w:b w:val="0"/>
                <w:sz w:val="18"/>
                <w:szCs w:val="18"/>
              </w:rPr>
            </w:pPr>
            <w:ins w:id="1654" w:author="Eric" w:date="2011-02-18T17:35:00Z">
              <w:r w:rsidRPr="00965CA1">
                <w:rPr>
                  <w:rStyle w:val="a9"/>
                  <w:rFonts w:hint="eastAsia"/>
                  <w:b w:val="0"/>
                  <w:sz w:val="18"/>
                  <w:szCs w:val="18"/>
                </w:rPr>
                <w:t>试题附加材料</w:t>
              </w:r>
            </w:ins>
          </w:p>
        </w:tc>
        <w:tc>
          <w:tcPr>
            <w:tcW w:w="7138" w:type="dxa"/>
            <w:tcBorders>
              <w:top w:val="single" w:sz="4" w:space="0" w:color="000000"/>
              <w:left w:val="single" w:sz="4" w:space="0" w:color="000000"/>
              <w:bottom w:val="single" w:sz="4" w:space="0" w:color="000000"/>
              <w:right w:val="single" w:sz="4" w:space="0" w:color="000000"/>
            </w:tcBorders>
            <w:hideMark/>
          </w:tcPr>
          <w:p w:rsidR="00F53674" w:rsidRPr="00F10F04" w:rsidRDefault="00F53674" w:rsidP="00F53674">
            <w:pPr>
              <w:pStyle w:val="M"/>
              <w:ind w:firstLine="0"/>
              <w:rPr>
                <w:ins w:id="1655" w:author="Eric" w:date="2011-02-18T17:35:00Z"/>
                <w:rStyle w:val="a9"/>
                <w:b w:val="0"/>
                <w:sz w:val="18"/>
                <w:szCs w:val="18"/>
              </w:rPr>
            </w:pPr>
            <w:ins w:id="1656" w:author="Eric" w:date="2011-02-18T17:35:00Z">
              <w:r>
                <w:rPr>
                  <w:rStyle w:val="a9"/>
                  <w:rFonts w:hint="eastAsia"/>
                  <w:b w:val="0"/>
                  <w:sz w:val="18"/>
                  <w:szCs w:val="18"/>
                </w:rPr>
                <w:t>无</w:t>
              </w:r>
            </w:ins>
          </w:p>
        </w:tc>
      </w:tr>
      <w:tr w:rsidR="00F53674" w:rsidRPr="00F10F04" w:rsidTr="00F53674">
        <w:trPr>
          <w:ins w:id="1657" w:author="Eric" w:date="2011-02-18T17:35:00Z"/>
        </w:trPr>
        <w:tc>
          <w:tcPr>
            <w:tcW w:w="1384" w:type="dxa"/>
            <w:tcBorders>
              <w:top w:val="single" w:sz="4" w:space="0" w:color="000000"/>
              <w:left w:val="single" w:sz="4" w:space="0" w:color="000000"/>
              <w:bottom w:val="single" w:sz="4" w:space="0" w:color="000000"/>
              <w:right w:val="single" w:sz="4" w:space="0" w:color="000000"/>
            </w:tcBorders>
            <w:hideMark/>
          </w:tcPr>
          <w:p w:rsidR="00F53674" w:rsidRPr="00F10F04" w:rsidRDefault="00F53674" w:rsidP="00F53674">
            <w:pPr>
              <w:pStyle w:val="M"/>
              <w:ind w:firstLine="0"/>
              <w:rPr>
                <w:ins w:id="1658" w:author="Eric" w:date="2011-02-18T17:35:00Z"/>
                <w:rStyle w:val="a9"/>
                <w:b w:val="0"/>
                <w:sz w:val="18"/>
                <w:szCs w:val="18"/>
              </w:rPr>
            </w:pPr>
            <w:ins w:id="1659" w:author="Eric" w:date="2011-02-18T17:35:00Z">
              <w:r w:rsidRPr="00965CA1">
                <w:rPr>
                  <w:rStyle w:val="a9"/>
                  <w:rFonts w:hint="eastAsia"/>
                  <w:b w:val="0"/>
                  <w:sz w:val="18"/>
                  <w:szCs w:val="18"/>
                </w:rPr>
                <w:t>试题问题类型</w:t>
              </w:r>
            </w:ins>
          </w:p>
        </w:tc>
        <w:tc>
          <w:tcPr>
            <w:tcW w:w="7138" w:type="dxa"/>
            <w:tcBorders>
              <w:top w:val="single" w:sz="4" w:space="0" w:color="000000"/>
              <w:left w:val="single" w:sz="4" w:space="0" w:color="000000"/>
              <w:bottom w:val="single" w:sz="4" w:space="0" w:color="000000"/>
              <w:right w:val="single" w:sz="4" w:space="0" w:color="000000"/>
            </w:tcBorders>
            <w:hideMark/>
          </w:tcPr>
          <w:p w:rsidR="00F53674" w:rsidRPr="00F10F04" w:rsidRDefault="00F53674" w:rsidP="00F53674">
            <w:pPr>
              <w:pStyle w:val="M"/>
              <w:ind w:firstLine="0"/>
              <w:rPr>
                <w:ins w:id="1660" w:author="Eric" w:date="2011-02-18T17:35:00Z"/>
                <w:rStyle w:val="a9"/>
                <w:b w:val="0"/>
                <w:sz w:val="18"/>
                <w:szCs w:val="18"/>
              </w:rPr>
            </w:pPr>
            <w:ins w:id="1661" w:author="Eric" w:date="2011-02-18T17:35:00Z">
              <w:r>
                <w:rPr>
                  <w:rStyle w:val="a9"/>
                  <w:rFonts w:hint="eastAsia"/>
                  <w:b w:val="0"/>
                  <w:sz w:val="18"/>
                  <w:szCs w:val="18"/>
                </w:rPr>
                <w:t>Text</w:t>
              </w:r>
            </w:ins>
          </w:p>
        </w:tc>
      </w:tr>
      <w:tr w:rsidR="00F53674" w:rsidRPr="00F10F04" w:rsidTr="00F53674">
        <w:trPr>
          <w:ins w:id="1662" w:author="Eric" w:date="2011-02-18T17:35:00Z"/>
        </w:trPr>
        <w:tc>
          <w:tcPr>
            <w:tcW w:w="1384" w:type="dxa"/>
            <w:tcBorders>
              <w:top w:val="single" w:sz="4" w:space="0" w:color="000000"/>
              <w:left w:val="single" w:sz="4" w:space="0" w:color="000000"/>
              <w:bottom w:val="single" w:sz="4" w:space="0" w:color="000000"/>
              <w:right w:val="single" w:sz="4" w:space="0" w:color="000000"/>
            </w:tcBorders>
            <w:hideMark/>
          </w:tcPr>
          <w:p w:rsidR="00F53674" w:rsidRPr="00F10F04" w:rsidRDefault="00F53674" w:rsidP="00F53674">
            <w:pPr>
              <w:pStyle w:val="M"/>
              <w:ind w:firstLine="0"/>
              <w:rPr>
                <w:ins w:id="1663" w:author="Eric" w:date="2011-02-18T17:35:00Z"/>
                <w:rStyle w:val="a9"/>
                <w:b w:val="0"/>
                <w:sz w:val="18"/>
                <w:szCs w:val="18"/>
              </w:rPr>
            </w:pPr>
            <w:ins w:id="1664" w:author="Eric" w:date="2011-02-18T17:35:00Z">
              <w:r w:rsidRPr="00965CA1">
                <w:rPr>
                  <w:rStyle w:val="a9"/>
                  <w:rFonts w:hint="eastAsia"/>
                  <w:b w:val="0"/>
                  <w:sz w:val="18"/>
                  <w:szCs w:val="18"/>
                </w:rPr>
                <w:t>流程性试题</w:t>
              </w:r>
            </w:ins>
          </w:p>
        </w:tc>
        <w:tc>
          <w:tcPr>
            <w:tcW w:w="7138" w:type="dxa"/>
            <w:tcBorders>
              <w:top w:val="single" w:sz="4" w:space="0" w:color="000000"/>
              <w:left w:val="single" w:sz="4" w:space="0" w:color="000000"/>
              <w:bottom w:val="single" w:sz="4" w:space="0" w:color="000000"/>
              <w:right w:val="single" w:sz="4" w:space="0" w:color="000000"/>
            </w:tcBorders>
            <w:hideMark/>
          </w:tcPr>
          <w:p w:rsidR="00F53674" w:rsidRPr="00F10F04" w:rsidRDefault="00F53674" w:rsidP="00F53674">
            <w:pPr>
              <w:pStyle w:val="M"/>
              <w:ind w:firstLine="0"/>
              <w:rPr>
                <w:ins w:id="1665" w:author="Eric" w:date="2011-02-18T17:35:00Z"/>
                <w:rStyle w:val="a9"/>
                <w:b w:val="0"/>
                <w:sz w:val="18"/>
                <w:szCs w:val="18"/>
              </w:rPr>
            </w:pPr>
            <w:ins w:id="1666" w:author="Eric" w:date="2011-02-18T17:35:00Z">
              <w:r>
                <w:rPr>
                  <w:rStyle w:val="a9"/>
                  <w:rFonts w:hint="eastAsia"/>
                  <w:b w:val="0"/>
                  <w:sz w:val="18"/>
                  <w:szCs w:val="18"/>
                </w:rPr>
                <w:t>否</w:t>
              </w:r>
            </w:ins>
          </w:p>
        </w:tc>
      </w:tr>
      <w:tr w:rsidR="00F53674" w:rsidRPr="00F10F04" w:rsidTr="00F53674">
        <w:trPr>
          <w:ins w:id="1667" w:author="Eric" w:date="2011-02-18T17:35:00Z"/>
        </w:trPr>
        <w:tc>
          <w:tcPr>
            <w:tcW w:w="1384" w:type="dxa"/>
            <w:tcBorders>
              <w:top w:val="single" w:sz="4" w:space="0" w:color="000000"/>
              <w:left w:val="single" w:sz="4" w:space="0" w:color="000000"/>
              <w:bottom w:val="single" w:sz="4" w:space="0" w:color="000000"/>
              <w:right w:val="single" w:sz="4" w:space="0" w:color="000000"/>
            </w:tcBorders>
            <w:hideMark/>
          </w:tcPr>
          <w:p w:rsidR="00F53674" w:rsidRPr="00F10F04" w:rsidRDefault="00F53674" w:rsidP="00F53674">
            <w:pPr>
              <w:pStyle w:val="M"/>
              <w:ind w:firstLine="0"/>
              <w:rPr>
                <w:ins w:id="1668" w:author="Eric" w:date="2011-02-18T17:35:00Z"/>
                <w:rStyle w:val="a9"/>
                <w:b w:val="0"/>
                <w:sz w:val="18"/>
                <w:szCs w:val="18"/>
              </w:rPr>
            </w:pPr>
            <w:ins w:id="1669" w:author="Eric" w:date="2011-02-18T17:35:00Z">
              <w:r>
                <w:rPr>
                  <w:rFonts w:hint="eastAsia"/>
                </w:rPr>
                <w:t>示例</w:t>
              </w:r>
            </w:ins>
          </w:p>
        </w:tc>
        <w:tc>
          <w:tcPr>
            <w:tcW w:w="7138" w:type="dxa"/>
            <w:tcBorders>
              <w:top w:val="single" w:sz="4" w:space="0" w:color="000000"/>
              <w:left w:val="single" w:sz="4" w:space="0" w:color="000000"/>
              <w:bottom w:val="single" w:sz="4" w:space="0" w:color="000000"/>
              <w:right w:val="single" w:sz="4" w:space="0" w:color="000000"/>
            </w:tcBorders>
            <w:hideMark/>
          </w:tcPr>
          <w:p w:rsidR="00F53674" w:rsidRPr="00965CA1" w:rsidRDefault="00F53674" w:rsidP="00F53674">
            <w:pPr>
              <w:pStyle w:val="M"/>
              <w:spacing w:line="240" w:lineRule="auto"/>
              <w:ind w:firstLine="0"/>
              <w:rPr>
                <w:ins w:id="1670" w:author="Eric" w:date="2011-02-18T17:35:00Z"/>
                <w:rStyle w:val="a9"/>
                <w:b w:val="0"/>
                <w:sz w:val="18"/>
                <w:szCs w:val="18"/>
              </w:rPr>
            </w:pPr>
            <w:ins w:id="1671" w:author="Eric" w:date="2011-02-18T17:35:00Z">
              <w:r w:rsidRPr="00965CA1">
                <w:rPr>
                  <w:rStyle w:val="a9"/>
                  <w:b w:val="0"/>
                  <w:sz w:val="18"/>
                  <w:szCs w:val="18"/>
                </w:rPr>
                <w:t>&lt;assessmentItem identifier="</w:t>
              </w:r>
              <w:r w:rsidRPr="00FC0028">
                <w:rPr>
                  <w:rStyle w:val="a9"/>
                  <w:b w:val="0"/>
                  <w:sz w:val="18"/>
                  <w:szCs w:val="18"/>
                </w:rPr>
                <w:t>sflep-</w:t>
              </w:r>
              <w:r>
                <w:rPr>
                  <w:rStyle w:val="a9"/>
                  <w:rFonts w:hint="eastAsia"/>
                  <w:b w:val="0"/>
                  <w:sz w:val="18"/>
                  <w:szCs w:val="18"/>
                </w:rPr>
                <w:t>ni</w:t>
              </w:r>
              <w:r w:rsidRPr="00FC0028">
                <w:rPr>
                  <w:rStyle w:val="a9"/>
                  <w:b w:val="0"/>
                  <w:sz w:val="18"/>
                  <w:szCs w:val="18"/>
                </w:rPr>
                <w:t>-</w:t>
              </w:r>
              <w:r>
                <w:rPr>
                  <w:rStyle w:val="a9"/>
                  <w:rFonts w:hint="eastAsia"/>
                  <w:b w:val="0"/>
                  <w:sz w:val="18"/>
                  <w:szCs w:val="18"/>
                </w:rPr>
                <w:t>41</w:t>
              </w:r>
              <w:r w:rsidRPr="00FC0028">
                <w:rPr>
                  <w:rStyle w:val="a9"/>
                  <w:b w:val="0"/>
                  <w:sz w:val="18"/>
                  <w:szCs w:val="18"/>
                </w:rPr>
                <w:t>-</w:t>
              </w:r>
              <w:r>
                <w:rPr>
                  <w:rStyle w:val="a9"/>
                  <w:rFonts w:hint="eastAsia"/>
                  <w:b w:val="0"/>
                  <w:sz w:val="18"/>
                  <w:szCs w:val="18"/>
                </w:rPr>
                <w:t>110</w:t>
              </w:r>
              <w:r w:rsidRPr="00965CA1">
                <w:rPr>
                  <w:rStyle w:val="a9"/>
                  <w:b w:val="0"/>
                  <w:sz w:val="18"/>
                  <w:szCs w:val="18"/>
                </w:rPr>
                <w:t>" type="</w:t>
              </w:r>
              <w:r w:rsidRPr="00B15CE7">
                <w:rPr>
                  <w:rStyle w:val="a9"/>
                  <w:b w:val="0"/>
                  <w:sz w:val="18"/>
                  <w:szCs w:val="18"/>
                </w:rPr>
                <w:t>ab_ReadingBlank</w:t>
              </w:r>
              <w:r>
                <w:rPr>
                  <w:rStyle w:val="a9"/>
                  <w:rFonts w:hint="eastAsia"/>
                  <w:b w:val="0"/>
                  <w:sz w:val="18"/>
                  <w:szCs w:val="18"/>
                </w:rPr>
                <w:t xml:space="preserve">" </w:t>
              </w:r>
              <w:r w:rsidRPr="00965CA1">
                <w:rPr>
                  <w:rStyle w:val="a9"/>
                  <w:b w:val="0"/>
                  <w:sz w:val="18"/>
                  <w:szCs w:val="18"/>
                </w:rPr>
                <w:t>level="4"&gt;</w:t>
              </w:r>
            </w:ins>
          </w:p>
          <w:p w:rsidR="00F53674" w:rsidRDefault="00F53674" w:rsidP="00F53674">
            <w:pPr>
              <w:pStyle w:val="M"/>
              <w:spacing w:line="240" w:lineRule="auto"/>
              <w:rPr>
                <w:ins w:id="1672" w:author="Eric" w:date="2011-02-18T17:35:00Z"/>
                <w:rStyle w:val="a9"/>
                <w:b w:val="0"/>
                <w:sz w:val="18"/>
                <w:szCs w:val="18"/>
              </w:rPr>
            </w:pPr>
            <w:ins w:id="1673" w:author="Eric" w:date="2011-02-18T17:35:00Z">
              <w:r w:rsidRPr="00A83893">
                <w:rPr>
                  <w:rStyle w:val="a9"/>
                  <w:b w:val="0"/>
                  <w:sz w:val="18"/>
                  <w:szCs w:val="18"/>
                </w:rPr>
                <w:t>&lt;prompt&gt;</w:t>
              </w:r>
            </w:ins>
          </w:p>
          <w:p w:rsidR="00F53674" w:rsidRPr="00413834" w:rsidRDefault="00F53674" w:rsidP="00F53674">
            <w:pPr>
              <w:pStyle w:val="M"/>
              <w:rPr>
                <w:ins w:id="1674" w:author="Eric" w:date="2011-02-18T17:35:00Z"/>
                <w:rStyle w:val="a9"/>
                <w:b w:val="0"/>
                <w:sz w:val="18"/>
                <w:szCs w:val="18"/>
              </w:rPr>
            </w:pPr>
            <w:ins w:id="1675" w:author="Eric" w:date="2011-02-18T17:35:00Z">
              <w:r>
                <w:rPr>
                  <w:rStyle w:val="a9"/>
                  <w:rFonts w:hint="eastAsia"/>
                  <w:b w:val="0"/>
                  <w:sz w:val="18"/>
                  <w:szCs w:val="18"/>
                </w:rPr>
                <w:tab/>
              </w:r>
              <w:r w:rsidRPr="00413834">
                <w:rPr>
                  <w:rStyle w:val="a9"/>
                  <w:b w:val="0"/>
                  <w:sz w:val="18"/>
                  <w:szCs w:val="18"/>
                </w:rPr>
                <w:t>Before making a speech, we often need to make brief speaking notes. You can put them on cards no smaller than150×100mm.Write in large and bold letters that you can see at a glance, using a series of brief headings to develop the information in sufficient d</w:t>
              </w:r>
              <w:r w:rsidRPr="00413834">
                <w:rPr>
                  <w:rStyle w:val="a9"/>
                  <w:rFonts w:hint="eastAsia"/>
                  <w:b w:val="0"/>
                  <w:sz w:val="18"/>
                  <w:szCs w:val="18"/>
                </w:rPr>
                <w:t>etail. The amount of information you include in your notes will depend on the complexity</w:t>
              </w:r>
              <w:r w:rsidRPr="00413834">
                <w:rPr>
                  <w:rStyle w:val="a9"/>
                  <w:rFonts w:hint="eastAsia"/>
                  <w:b w:val="0"/>
                  <w:sz w:val="18"/>
                  <w:szCs w:val="18"/>
                </w:rPr>
                <w:t>（复杂性）</w:t>
              </w:r>
              <w:r w:rsidRPr="00413834">
                <w:rPr>
                  <w:rStyle w:val="a9"/>
                  <w:rFonts w:hint="eastAsia"/>
                  <w:b w:val="0"/>
                  <w:sz w:val="18"/>
                  <w:szCs w:val="18"/>
                </w:rPr>
                <w:t>of the subject, your familiarity with it, and your previous speaking experience. Here are some steps for you to follow when preparing brief speaking notes.</w:t>
              </w:r>
            </w:ins>
          </w:p>
          <w:p w:rsidR="00F53674" w:rsidRPr="00A83893" w:rsidRDefault="00F53674" w:rsidP="00F53674">
            <w:pPr>
              <w:pStyle w:val="M"/>
              <w:ind w:firstLine="0"/>
              <w:rPr>
                <w:ins w:id="1676" w:author="Eric" w:date="2011-02-18T17:35:00Z"/>
                <w:rStyle w:val="a9"/>
                <w:b w:val="0"/>
                <w:sz w:val="18"/>
                <w:szCs w:val="18"/>
              </w:rPr>
            </w:pPr>
            <w:ins w:id="1677" w:author="Eric" w:date="2011-02-18T17:35:00Z">
              <w:r w:rsidRPr="00413834">
                <w:rPr>
                  <w:rStyle w:val="a9"/>
                  <w:b w:val="0"/>
                  <w:sz w:val="18"/>
                  <w:szCs w:val="18"/>
                </w:rPr>
                <w:t xml:space="preserve">    First, you should write a summary, or an outline, of the project to be reported and the results achieved. Then an introduction follows. This includes background </w:t>
              </w:r>
              <w:r w:rsidRPr="00413834">
                <w:rPr>
                  <w:rStyle w:val="a9"/>
                  <w:b w:val="0"/>
                  <w:sz w:val="18"/>
                  <w:szCs w:val="18"/>
                </w:rPr>
                <w:lastRenderedPageBreak/>
                <w:t xml:space="preserve">information and purpose of the project. Next </w:t>
              </w:r>
              <w:proofErr w:type="gramStart"/>
              <w:r w:rsidRPr="00413834">
                <w:rPr>
                  <w:rStyle w:val="a9"/>
                  <w:b w:val="0"/>
                  <w:sz w:val="18"/>
                  <w:szCs w:val="18"/>
                </w:rPr>
                <w:t>comes</w:t>
              </w:r>
              <w:proofErr w:type="gramEnd"/>
              <w:r w:rsidRPr="00413834">
                <w:rPr>
                  <w:rStyle w:val="a9"/>
                  <w:b w:val="0"/>
                  <w:sz w:val="18"/>
                  <w:szCs w:val="18"/>
                </w:rPr>
                <w:t xml:space="preserve"> discussion. In this part, what has been </w:t>
              </w:r>
              <w:proofErr w:type="gramStart"/>
              <w:r w:rsidRPr="00413834">
                <w:rPr>
                  <w:rStyle w:val="a9"/>
                  <w:b w:val="0"/>
                  <w:sz w:val="18"/>
                  <w:szCs w:val="18"/>
                </w:rPr>
                <w:t>done,</w:t>
              </w:r>
              <w:proofErr w:type="gramEnd"/>
              <w:r w:rsidRPr="00413834">
                <w:rPr>
                  <w:rStyle w:val="a9"/>
                  <w:b w:val="0"/>
                  <w:sz w:val="18"/>
                  <w:szCs w:val="18"/>
                </w:rPr>
                <w:t xml:space="preserve"> how it has been done and the results achieved should be dealt with. At the fourth step, you have two choices: one is the conclusion if the project is completed. The other is the future plan if the project is still in progress. At last, a summary should be prepared. In this part, you should give a brief summing-up, plus a question-and-answer period.</w:t>
              </w:r>
            </w:ins>
          </w:p>
          <w:p w:rsidR="00F53674" w:rsidRDefault="00F53674" w:rsidP="00F53674">
            <w:pPr>
              <w:pStyle w:val="M"/>
              <w:spacing w:line="240" w:lineRule="auto"/>
              <w:rPr>
                <w:ins w:id="1678" w:author="Eric" w:date="2011-02-18T17:35:00Z"/>
                <w:rStyle w:val="a9"/>
                <w:b w:val="0"/>
                <w:sz w:val="18"/>
                <w:szCs w:val="18"/>
              </w:rPr>
            </w:pPr>
            <w:ins w:id="1679" w:author="Eric" w:date="2011-02-18T17:35:00Z">
              <w:r w:rsidRPr="00A83893">
                <w:rPr>
                  <w:rStyle w:val="a9"/>
                  <w:b w:val="0"/>
                  <w:sz w:val="18"/>
                  <w:szCs w:val="18"/>
                </w:rPr>
                <w:t>&lt;/prompt&gt;</w:t>
              </w:r>
            </w:ins>
          </w:p>
          <w:p w:rsidR="00F53674" w:rsidRDefault="00F53674" w:rsidP="00F53674">
            <w:pPr>
              <w:pStyle w:val="M"/>
              <w:spacing w:line="240" w:lineRule="auto"/>
              <w:rPr>
                <w:ins w:id="1680" w:author="Eric" w:date="2011-02-18T17:35:00Z"/>
                <w:rStyle w:val="a9"/>
                <w:b w:val="0"/>
                <w:sz w:val="18"/>
                <w:szCs w:val="18"/>
              </w:rPr>
            </w:pPr>
            <w:ins w:id="1681" w:author="Eric" w:date="2011-02-18T17:35:00Z">
              <w:r w:rsidRPr="00ED4CEB">
                <w:rPr>
                  <w:rStyle w:val="a9"/>
                  <w:b w:val="0"/>
                  <w:sz w:val="18"/>
                  <w:szCs w:val="18"/>
                </w:rPr>
                <w:t>&lt;question type="text"</w:t>
              </w:r>
              <w:r>
                <w:rPr>
                  <w:rStyle w:val="a9"/>
                  <w:rFonts w:hint="eastAsia"/>
                  <w:b w:val="0"/>
                  <w:sz w:val="18"/>
                  <w:szCs w:val="18"/>
                </w:rPr>
                <w:t xml:space="preserve"> length=</w:t>
              </w:r>
              <w:r w:rsidRPr="00662B04">
                <w:rPr>
                  <w:rStyle w:val="a9"/>
                  <w:b w:val="0"/>
                  <w:sz w:val="18"/>
                  <w:szCs w:val="18"/>
                </w:rPr>
                <w:t>"</w:t>
              </w:r>
              <w:r>
                <w:rPr>
                  <w:rStyle w:val="a9"/>
                  <w:rFonts w:hint="eastAsia"/>
                  <w:b w:val="0"/>
                  <w:sz w:val="18"/>
                  <w:szCs w:val="18"/>
                </w:rPr>
                <w:t>100</w:t>
              </w:r>
              <w:r w:rsidRPr="00662B04">
                <w:rPr>
                  <w:rStyle w:val="a9"/>
                  <w:b w:val="0"/>
                  <w:sz w:val="18"/>
                  <w:szCs w:val="18"/>
                </w:rPr>
                <w:t>"</w:t>
              </w:r>
              <w:r w:rsidRPr="00ED4CEB">
                <w:rPr>
                  <w:rStyle w:val="a9"/>
                  <w:b w:val="0"/>
                  <w:sz w:val="18"/>
                  <w:szCs w:val="18"/>
                </w:rPr>
                <w:t>&gt;</w:t>
              </w:r>
            </w:ins>
          </w:p>
          <w:p w:rsidR="00F53674" w:rsidRPr="00B60E41" w:rsidRDefault="00F53674" w:rsidP="00F53674">
            <w:pPr>
              <w:pStyle w:val="M"/>
              <w:rPr>
                <w:ins w:id="1682" w:author="Eric" w:date="2011-02-18T17:35:00Z"/>
                <w:rStyle w:val="a9"/>
                <w:b w:val="0"/>
                <w:sz w:val="18"/>
                <w:szCs w:val="18"/>
              </w:rPr>
            </w:pPr>
            <w:ins w:id="1683" w:author="Eric" w:date="2011-02-18T17:35:00Z">
              <w:r>
                <w:rPr>
                  <w:rStyle w:val="a9"/>
                  <w:rFonts w:hint="eastAsia"/>
                  <w:b w:val="0"/>
                  <w:sz w:val="18"/>
                  <w:szCs w:val="18"/>
                </w:rPr>
                <w:t xml:space="preserve">    &lt;</w:t>
              </w:r>
              <w:proofErr w:type="gramStart"/>
              <w:r>
                <w:rPr>
                  <w:rStyle w:val="a9"/>
                  <w:rFonts w:hint="eastAsia"/>
                  <w:b w:val="0"/>
                  <w:sz w:val="18"/>
                  <w:szCs w:val="18"/>
                </w:rPr>
                <w:t>prompt</w:t>
              </w:r>
              <w:proofErr w:type="gramEnd"/>
              <w:r>
                <w:rPr>
                  <w:rStyle w:val="a9"/>
                  <w:rFonts w:hint="eastAsia"/>
                  <w:b w:val="0"/>
                  <w:sz w:val="18"/>
                  <w:szCs w:val="18"/>
                </w:rPr>
                <w:t>&gt;</w:t>
              </w:r>
              <w:r>
                <w:t xml:space="preserve"> </w:t>
              </w:r>
              <w:r w:rsidRPr="00B60E41">
                <w:rPr>
                  <w:rStyle w:val="a9"/>
                  <w:b w:val="0"/>
                  <w:sz w:val="18"/>
                  <w:szCs w:val="18"/>
                </w:rPr>
                <w:t>What purpose does the TLA and DVD Guide serve?</w:t>
              </w:r>
            </w:ins>
          </w:p>
          <w:p w:rsidR="00F53674" w:rsidRPr="00ED4CEB" w:rsidRDefault="00F53674" w:rsidP="00F53674">
            <w:pPr>
              <w:pStyle w:val="M"/>
              <w:spacing w:line="240" w:lineRule="auto"/>
              <w:rPr>
                <w:ins w:id="1684" w:author="Eric" w:date="2011-02-18T17:35:00Z"/>
                <w:rStyle w:val="a9"/>
                <w:b w:val="0"/>
                <w:sz w:val="18"/>
                <w:szCs w:val="18"/>
              </w:rPr>
            </w:pPr>
            <w:ins w:id="1685" w:author="Eric" w:date="2011-02-18T17:35:00Z">
              <w:r w:rsidRPr="00B60E41">
                <w:rPr>
                  <w:rStyle w:val="a9"/>
                  <w:b w:val="0"/>
                  <w:sz w:val="18"/>
                  <w:szCs w:val="18"/>
                </w:rPr>
                <w:t xml:space="preserve">To provide </w:t>
              </w:r>
              <w:r>
                <w:rPr>
                  <w:rStyle w:val="a9"/>
                  <w:rFonts w:hint="eastAsia"/>
                  <w:b w:val="0"/>
                  <w:sz w:val="18"/>
                  <w:szCs w:val="18"/>
                </w:rPr>
                <w:t>&lt;tag type=</w:t>
              </w:r>
              <w:r>
                <w:rPr>
                  <w:rStyle w:val="a9"/>
                  <w:b w:val="0"/>
                  <w:sz w:val="18"/>
                  <w:szCs w:val="18"/>
                </w:rPr>
                <w:t>”</w:t>
              </w:r>
              <w:r>
                <w:rPr>
                  <w:rStyle w:val="a9"/>
                  <w:rFonts w:hint="eastAsia"/>
                  <w:b w:val="0"/>
                  <w:sz w:val="18"/>
                  <w:szCs w:val="18"/>
                </w:rPr>
                <w:t>text</w:t>
              </w:r>
              <w:r>
                <w:rPr>
                  <w:rStyle w:val="a9"/>
                  <w:b w:val="0"/>
                  <w:sz w:val="18"/>
                  <w:szCs w:val="18"/>
                </w:rPr>
                <w:t>”</w:t>
              </w:r>
              <w:r>
                <w:rPr>
                  <w:rStyle w:val="a9"/>
                  <w:rFonts w:hint="eastAsia"/>
                  <w:b w:val="0"/>
                  <w:sz w:val="18"/>
                  <w:szCs w:val="18"/>
                </w:rPr>
                <w:t xml:space="preserve"> /&gt; </w:t>
              </w:r>
              <w:r w:rsidRPr="00B60E41">
                <w:rPr>
                  <w:rStyle w:val="a9"/>
                  <w:b w:val="0"/>
                  <w:sz w:val="18"/>
                  <w:szCs w:val="18"/>
                </w:rPr>
                <w:t xml:space="preserve">about different cinemas.  </w:t>
              </w:r>
              <w:r>
                <w:rPr>
                  <w:rStyle w:val="a9"/>
                  <w:rFonts w:hint="eastAsia"/>
                  <w:b w:val="0"/>
                  <w:sz w:val="18"/>
                  <w:szCs w:val="18"/>
                </w:rPr>
                <w:t>&lt;/prompt&gt;</w:t>
              </w:r>
            </w:ins>
          </w:p>
          <w:p w:rsidR="00F53674" w:rsidRDefault="00F53674" w:rsidP="00F53674">
            <w:pPr>
              <w:pStyle w:val="M"/>
              <w:spacing w:line="240" w:lineRule="auto"/>
              <w:rPr>
                <w:ins w:id="1686" w:author="Eric" w:date="2011-02-18T17:35:00Z"/>
                <w:rStyle w:val="a9"/>
                <w:b w:val="0"/>
                <w:sz w:val="18"/>
                <w:szCs w:val="18"/>
              </w:rPr>
            </w:pPr>
            <w:ins w:id="1687" w:author="Eric" w:date="2011-02-18T17:35:00Z">
              <w:r>
                <w:rPr>
                  <w:rStyle w:val="a9"/>
                  <w:rFonts w:hint="eastAsia"/>
                  <w:b w:val="0"/>
                  <w:sz w:val="18"/>
                  <w:szCs w:val="18"/>
                </w:rPr>
                <w:tab/>
              </w:r>
              <w:r w:rsidRPr="00ED4CEB">
                <w:rPr>
                  <w:rStyle w:val="a9"/>
                  <w:b w:val="0"/>
                  <w:sz w:val="18"/>
                  <w:szCs w:val="18"/>
                </w:rPr>
                <w:t>&lt;key&gt;</w:t>
              </w:r>
              <w:r w:rsidRPr="00B60E41">
                <w:rPr>
                  <w:rStyle w:val="a9"/>
                  <w:b w:val="0"/>
                  <w:sz w:val="18"/>
                  <w:szCs w:val="18"/>
                </w:rPr>
                <w:t>information</w:t>
              </w:r>
              <w:r w:rsidRPr="00ED4CEB">
                <w:rPr>
                  <w:rStyle w:val="a9"/>
                  <w:b w:val="0"/>
                  <w:sz w:val="18"/>
                  <w:szCs w:val="18"/>
                </w:rPr>
                <w:t>&lt;/key&gt;</w:t>
              </w:r>
            </w:ins>
          </w:p>
          <w:p w:rsidR="00F53674" w:rsidRDefault="00F53674" w:rsidP="00F53674">
            <w:pPr>
              <w:pStyle w:val="M"/>
              <w:spacing w:line="240" w:lineRule="auto"/>
              <w:rPr>
                <w:ins w:id="1688" w:author="Eric" w:date="2011-02-18T17:35:00Z"/>
                <w:rStyle w:val="a9"/>
                <w:b w:val="0"/>
                <w:sz w:val="18"/>
                <w:szCs w:val="18"/>
              </w:rPr>
            </w:pPr>
            <w:ins w:id="1689" w:author="Eric" w:date="2011-02-18T17:35:00Z">
              <w:r w:rsidRPr="00ED4CEB">
                <w:rPr>
                  <w:rStyle w:val="a9"/>
                  <w:b w:val="0"/>
                  <w:sz w:val="18"/>
                  <w:szCs w:val="18"/>
                </w:rPr>
                <w:t>&lt;/question&gt;</w:t>
              </w:r>
            </w:ins>
          </w:p>
          <w:p w:rsidR="00F53674" w:rsidRDefault="00F53674" w:rsidP="00F53674">
            <w:pPr>
              <w:pStyle w:val="M"/>
              <w:spacing w:line="240" w:lineRule="auto"/>
              <w:rPr>
                <w:ins w:id="1690" w:author="Eric" w:date="2011-02-18T17:35:00Z"/>
                <w:rStyle w:val="a9"/>
                <w:b w:val="0"/>
                <w:sz w:val="18"/>
                <w:szCs w:val="18"/>
              </w:rPr>
            </w:pPr>
            <w:ins w:id="1691" w:author="Eric" w:date="2011-02-18T17:35:00Z">
              <w:r w:rsidRPr="00ED4CEB">
                <w:rPr>
                  <w:rStyle w:val="a9"/>
                  <w:b w:val="0"/>
                  <w:sz w:val="18"/>
                  <w:szCs w:val="18"/>
                </w:rPr>
                <w:t>&lt;question type="text"</w:t>
              </w:r>
              <w:r>
                <w:rPr>
                  <w:rStyle w:val="a9"/>
                  <w:rFonts w:hint="eastAsia"/>
                  <w:b w:val="0"/>
                  <w:sz w:val="18"/>
                  <w:szCs w:val="18"/>
                </w:rPr>
                <w:t xml:space="preserve"> length=</w:t>
              </w:r>
              <w:r w:rsidRPr="00662B04">
                <w:rPr>
                  <w:rStyle w:val="a9"/>
                  <w:b w:val="0"/>
                  <w:sz w:val="18"/>
                  <w:szCs w:val="18"/>
                </w:rPr>
                <w:t>"</w:t>
              </w:r>
              <w:r>
                <w:rPr>
                  <w:rStyle w:val="a9"/>
                  <w:rFonts w:hint="eastAsia"/>
                  <w:b w:val="0"/>
                  <w:sz w:val="18"/>
                  <w:szCs w:val="18"/>
                </w:rPr>
                <w:t>100</w:t>
              </w:r>
              <w:r w:rsidRPr="00662B04">
                <w:rPr>
                  <w:rStyle w:val="a9"/>
                  <w:b w:val="0"/>
                  <w:sz w:val="18"/>
                  <w:szCs w:val="18"/>
                </w:rPr>
                <w:t>"</w:t>
              </w:r>
              <w:r w:rsidRPr="00ED4CEB">
                <w:rPr>
                  <w:rStyle w:val="a9"/>
                  <w:b w:val="0"/>
                  <w:sz w:val="18"/>
                  <w:szCs w:val="18"/>
                </w:rPr>
                <w:t>&gt;</w:t>
              </w:r>
            </w:ins>
          </w:p>
          <w:p w:rsidR="00F53674" w:rsidRPr="00B60E41" w:rsidRDefault="00F53674" w:rsidP="00F53674">
            <w:pPr>
              <w:pStyle w:val="M"/>
              <w:rPr>
                <w:ins w:id="1692" w:author="Eric" w:date="2011-02-18T17:35:00Z"/>
                <w:rStyle w:val="a9"/>
                <w:b w:val="0"/>
                <w:sz w:val="18"/>
                <w:szCs w:val="18"/>
              </w:rPr>
            </w:pPr>
            <w:ins w:id="1693" w:author="Eric" w:date="2011-02-18T17:35:00Z">
              <w:r>
                <w:rPr>
                  <w:rStyle w:val="a9"/>
                  <w:rFonts w:hint="eastAsia"/>
                  <w:b w:val="0"/>
                  <w:sz w:val="18"/>
                  <w:szCs w:val="18"/>
                </w:rPr>
                <w:t xml:space="preserve">    &lt;</w:t>
              </w:r>
              <w:proofErr w:type="gramStart"/>
              <w:r>
                <w:rPr>
                  <w:rStyle w:val="a9"/>
                  <w:rFonts w:hint="eastAsia"/>
                  <w:b w:val="0"/>
                  <w:sz w:val="18"/>
                  <w:szCs w:val="18"/>
                </w:rPr>
                <w:t>prompt</w:t>
              </w:r>
              <w:proofErr w:type="gramEnd"/>
              <w:r>
                <w:rPr>
                  <w:rStyle w:val="a9"/>
                  <w:rFonts w:hint="eastAsia"/>
                  <w:b w:val="0"/>
                  <w:sz w:val="18"/>
                  <w:szCs w:val="18"/>
                </w:rPr>
                <w:t>&gt;</w:t>
              </w:r>
              <w:r>
                <w:t xml:space="preserve"> </w:t>
              </w:r>
              <w:r w:rsidRPr="00B60E41">
                <w:rPr>
                  <w:rStyle w:val="a9"/>
                  <w:b w:val="0"/>
                  <w:sz w:val="18"/>
                  <w:szCs w:val="18"/>
                </w:rPr>
                <w:t>What purpose does the TLA and DVD Guide serve?</w:t>
              </w:r>
            </w:ins>
          </w:p>
          <w:p w:rsidR="00F53674" w:rsidRPr="00ED4CEB" w:rsidRDefault="00F53674" w:rsidP="00F53674">
            <w:pPr>
              <w:pStyle w:val="M"/>
              <w:spacing w:line="240" w:lineRule="auto"/>
              <w:rPr>
                <w:ins w:id="1694" w:author="Eric" w:date="2011-02-18T17:35:00Z"/>
                <w:rStyle w:val="a9"/>
                <w:b w:val="0"/>
                <w:sz w:val="18"/>
                <w:szCs w:val="18"/>
              </w:rPr>
            </w:pPr>
            <w:ins w:id="1695" w:author="Eric" w:date="2011-02-18T17:35:00Z">
              <w:r w:rsidRPr="00B60E41">
                <w:rPr>
                  <w:rStyle w:val="a9"/>
                  <w:b w:val="0"/>
                  <w:sz w:val="18"/>
                  <w:szCs w:val="18"/>
                </w:rPr>
                <w:t xml:space="preserve">To provide </w:t>
              </w:r>
              <w:r>
                <w:rPr>
                  <w:rStyle w:val="a9"/>
                  <w:rFonts w:hint="eastAsia"/>
                  <w:b w:val="0"/>
                  <w:sz w:val="18"/>
                  <w:szCs w:val="18"/>
                </w:rPr>
                <w:t>&lt;tag type=</w:t>
              </w:r>
              <w:r>
                <w:rPr>
                  <w:rStyle w:val="a9"/>
                  <w:b w:val="0"/>
                  <w:sz w:val="18"/>
                  <w:szCs w:val="18"/>
                </w:rPr>
                <w:t>”</w:t>
              </w:r>
              <w:r>
                <w:rPr>
                  <w:rStyle w:val="a9"/>
                  <w:rFonts w:hint="eastAsia"/>
                  <w:b w:val="0"/>
                  <w:sz w:val="18"/>
                  <w:szCs w:val="18"/>
                </w:rPr>
                <w:t>text</w:t>
              </w:r>
              <w:r>
                <w:rPr>
                  <w:rStyle w:val="a9"/>
                  <w:b w:val="0"/>
                  <w:sz w:val="18"/>
                  <w:szCs w:val="18"/>
                </w:rPr>
                <w:t>”</w:t>
              </w:r>
              <w:r>
                <w:rPr>
                  <w:rStyle w:val="a9"/>
                  <w:rFonts w:hint="eastAsia"/>
                  <w:b w:val="0"/>
                  <w:sz w:val="18"/>
                  <w:szCs w:val="18"/>
                </w:rPr>
                <w:t xml:space="preserve"> /&gt; </w:t>
              </w:r>
              <w:r w:rsidRPr="00B60E41">
                <w:rPr>
                  <w:rStyle w:val="a9"/>
                  <w:b w:val="0"/>
                  <w:sz w:val="18"/>
                  <w:szCs w:val="18"/>
                </w:rPr>
                <w:t xml:space="preserve">about different cinemas.  </w:t>
              </w:r>
              <w:r>
                <w:rPr>
                  <w:rStyle w:val="a9"/>
                  <w:rFonts w:hint="eastAsia"/>
                  <w:b w:val="0"/>
                  <w:sz w:val="18"/>
                  <w:szCs w:val="18"/>
                </w:rPr>
                <w:t>&lt;/prompt&gt;</w:t>
              </w:r>
            </w:ins>
          </w:p>
          <w:p w:rsidR="00F53674" w:rsidRDefault="00F53674" w:rsidP="00F53674">
            <w:pPr>
              <w:pStyle w:val="M"/>
              <w:spacing w:line="240" w:lineRule="auto"/>
              <w:rPr>
                <w:ins w:id="1696" w:author="Eric" w:date="2011-02-18T17:35:00Z"/>
                <w:rStyle w:val="a9"/>
                <w:b w:val="0"/>
                <w:sz w:val="18"/>
                <w:szCs w:val="18"/>
              </w:rPr>
            </w:pPr>
            <w:ins w:id="1697" w:author="Eric" w:date="2011-02-18T17:35:00Z">
              <w:r>
                <w:rPr>
                  <w:rStyle w:val="a9"/>
                  <w:rFonts w:hint="eastAsia"/>
                  <w:b w:val="0"/>
                  <w:sz w:val="18"/>
                  <w:szCs w:val="18"/>
                </w:rPr>
                <w:tab/>
              </w:r>
              <w:r w:rsidRPr="00ED4CEB">
                <w:rPr>
                  <w:rStyle w:val="a9"/>
                  <w:b w:val="0"/>
                  <w:sz w:val="18"/>
                  <w:szCs w:val="18"/>
                </w:rPr>
                <w:t>&lt;key&gt;</w:t>
              </w:r>
              <w:r>
                <w:rPr>
                  <w:rStyle w:val="a9"/>
                  <w:rFonts w:hint="eastAsia"/>
                  <w:b w:val="0"/>
                  <w:sz w:val="18"/>
                  <w:szCs w:val="18"/>
                </w:rPr>
                <w:t>zzz</w:t>
              </w:r>
              <w:r w:rsidRPr="00ED4CEB">
                <w:rPr>
                  <w:rStyle w:val="a9"/>
                  <w:b w:val="0"/>
                  <w:sz w:val="18"/>
                  <w:szCs w:val="18"/>
                </w:rPr>
                <w:t>&lt;/key&gt;</w:t>
              </w:r>
            </w:ins>
          </w:p>
          <w:p w:rsidR="00F53674" w:rsidRPr="00ED4CEB" w:rsidRDefault="00F53674" w:rsidP="00F53674">
            <w:pPr>
              <w:pStyle w:val="M"/>
              <w:spacing w:line="240" w:lineRule="auto"/>
              <w:rPr>
                <w:ins w:id="1698" w:author="Eric" w:date="2011-02-18T17:35:00Z"/>
                <w:rStyle w:val="a9"/>
                <w:b w:val="0"/>
                <w:sz w:val="18"/>
                <w:szCs w:val="18"/>
              </w:rPr>
            </w:pPr>
            <w:ins w:id="1699" w:author="Eric" w:date="2011-02-18T17:35:00Z">
              <w:r w:rsidRPr="00ED4CEB">
                <w:rPr>
                  <w:rStyle w:val="a9"/>
                  <w:b w:val="0"/>
                  <w:sz w:val="18"/>
                  <w:szCs w:val="18"/>
                </w:rPr>
                <w:t>&lt;/question&gt;</w:t>
              </w:r>
            </w:ins>
          </w:p>
          <w:p w:rsidR="00F53674" w:rsidRDefault="00F53674" w:rsidP="00F53674">
            <w:pPr>
              <w:pStyle w:val="M"/>
              <w:spacing w:line="240" w:lineRule="auto"/>
              <w:ind w:firstLine="0"/>
              <w:rPr>
                <w:ins w:id="1700" w:author="Eric" w:date="2011-02-18T17:35:00Z"/>
                <w:rStyle w:val="a9"/>
                <w:b w:val="0"/>
                <w:sz w:val="18"/>
                <w:szCs w:val="18"/>
              </w:rPr>
            </w:pPr>
            <w:ins w:id="1701" w:author="Eric" w:date="2011-02-18T17:35:00Z">
              <w:r>
                <w:rPr>
                  <w:rStyle w:val="a9"/>
                  <w:rFonts w:hint="eastAsia"/>
                  <w:b w:val="0"/>
                  <w:sz w:val="18"/>
                  <w:szCs w:val="18"/>
                </w:rPr>
                <w:tab/>
              </w:r>
              <w:r w:rsidRPr="00926837">
                <w:rPr>
                  <w:rStyle w:val="a9"/>
                  <w:b w:val="0"/>
                  <w:sz w:val="18"/>
                  <w:szCs w:val="18"/>
                </w:rPr>
                <w:t xml:space="preserve">&lt;!--other </w:t>
              </w:r>
              <w:r>
                <w:rPr>
                  <w:rStyle w:val="a9"/>
                  <w:rFonts w:hint="eastAsia"/>
                  <w:b w:val="0"/>
                  <w:sz w:val="18"/>
                  <w:szCs w:val="18"/>
                </w:rPr>
                <w:t>3</w:t>
              </w:r>
              <w:r w:rsidRPr="00926837">
                <w:rPr>
                  <w:rStyle w:val="a9"/>
                  <w:b w:val="0"/>
                  <w:sz w:val="18"/>
                  <w:szCs w:val="18"/>
                </w:rPr>
                <w:t xml:space="preserve"> text questions--&gt;</w:t>
              </w:r>
            </w:ins>
          </w:p>
          <w:p w:rsidR="00F53674" w:rsidRPr="00F10F04" w:rsidRDefault="00F53674" w:rsidP="00F53674">
            <w:pPr>
              <w:pStyle w:val="M"/>
              <w:spacing w:line="240" w:lineRule="auto"/>
              <w:ind w:firstLine="0"/>
              <w:rPr>
                <w:ins w:id="1702" w:author="Eric" w:date="2011-02-18T17:35:00Z"/>
                <w:rStyle w:val="a9"/>
                <w:b w:val="0"/>
                <w:sz w:val="18"/>
                <w:szCs w:val="18"/>
              </w:rPr>
            </w:pPr>
            <w:ins w:id="1703" w:author="Eric" w:date="2011-02-18T17:35:00Z">
              <w:r w:rsidRPr="00965CA1">
                <w:rPr>
                  <w:rStyle w:val="a9"/>
                  <w:b w:val="0"/>
                  <w:sz w:val="18"/>
                  <w:szCs w:val="18"/>
                </w:rPr>
                <w:t>&lt;/assessmentItem&gt;</w:t>
              </w:r>
            </w:ins>
          </w:p>
        </w:tc>
      </w:tr>
      <w:tr w:rsidR="00F53674" w:rsidRPr="00F10F04" w:rsidTr="00F53674">
        <w:trPr>
          <w:ins w:id="1704" w:author="Eric" w:date="2011-02-18T17:35:00Z"/>
        </w:trPr>
        <w:tc>
          <w:tcPr>
            <w:tcW w:w="1384" w:type="dxa"/>
            <w:tcBorders>
              <w:top w:val="single" w:sz="4" w:space="0" w:color="000000"/>
              <w:left w:val="single" w:sz="4" w:space="0" w:color="000000"/>
              <w:bottom w:val="single" w:sz="4" w:space="0" w:color="000000"/>
              <w:right w:val="single" w:sz="4" w:space="0" w:color="000000"/>
            </w:tcBorders>
          </w:tcPr>
          <w:p w:rsidR="00F53674" w:rsidRDefault="00F53674" w:rsidP="00F53674">
            <w:pPr>
              <w:pStyle w:val="M"/>
              <w:ind w:firstLine="0"/>
              <w:rPr>
                <w:ins w:id="1705" w:author="Eric" w:date="2011-02-18T17:35:00Z"/>
              </w:rPr>
            </w:pPr>
          </w:p>
        </w:tc>
        <w:tc>
          <w:tcPr>
            <w:tcW w:w="7138" w:type="dxa"/>
            <w:tcBorders>
              <w:top w:val="single" w:sz="4" w:space="0" w:color="000000"/>
              <w:left w:val="single" w:sz="4" w:space="0" w:color="000000"/>
              <w:bottom w:val="single" w:sz="4" w:space="0" w:color="000000"/>
              <w:right w:val="single" w:sz="4" w:space="0" w:color="000000"/>
            </w:tcBorders>
          </w:tcPr>
          <w:p w:rsidR="00F53674" w:rsidRPr="00965CA1" w:rsidRDefault="00F53674" w:rsidP="00F53674">
            <w:pPr>
              <w:pStyle w:val="M"/>
              <w:spacing w:line="240" w:lineRule="auto"/>
              <w:ind w:firstLine="0"/>
              <w:rPr>
                <w:ins w:id="1706" w:author="Eric" w:date="2011-02-18T17:35:00Z"/>
                <w:rStyle w:val="a9"/>
                <w:b w:val="0"/>
                <w:sz w:val="18"/>
                <w:szCs w:val="18"/>
              </w:rPr>
            </w:pPr>
          </w:p>
        </w:tc>
      </w:tr>
    </w:tbl>
    <w:p w:rsidR="00F53674" w:rsidRDefault="00F53674" w:rsidP="00F53674">
      <w:pPr>
        <w:rPr>
          <w:ins w:id="1707" w:author="Eric" w:date="2011-02-18T17:35:00Z"/>
        </w:rPr>
      </w:pPr>
    </w:p>
    <w:p w:rsidR="00F53674" w:rsidRDefault="00F53674" w:rsidP="00F53674">
      <w:pPr>
        <w:pStyle w:val="3"/>
        <w:numPr>
          <w:ilvl w:val="2"/>
          <w:numId w:val="15"/>
        </w:numPr>
        <w:rPr>
          <w:ins w:id="1708" w:author="Eric" w:date="2011-02-18T17:35:00Z"/>
        </w:rPr>
      </w:pPr>
      <w:bookmarkStart w:id="1709" w:name="_Toc266260908"/>
      <w:bookmarkStart w:id="1710" w:name="_Toc286841282"/>
      <w:ins w:id="1711" w:author="Eric" w:date="2011-02-18T17:35:00Z">
        <w:r>
          <w:rPr>
            <w:rFonts w:hint="eastAsia"/>
          </w:rPr>
          <w:t>句子翻译题（</w:t>
        </w:r>
        <w:r>
          <w:rPr>
            <w:rFonts w:hint="eastAsia"/>
          </w:rPr>
          <w:t xml:space="preserve">Sentence </w:t>
        </w:r>
        <w:r w:rsidRPr="004202AE">
          <w:t>Translation</w:t>
        </w:r>
        <w:r>
          <w:rPr>
            <w:rFonts w:hint="eastAsia"/>
          </w:rPr>
          <w:t>）</w:t>
        </w:r>
        <w:bookmarkEnd w:id="1709"/>
        <w:bookmarkEnd w:id="1710"/>
      </w:ins>
    </w:p>
    <w:p w:rsidR="00F53674" w:rsidRPr="00D46068" w:rsidRDefault="00F53674" w:rsidP="00F53674">
      <w:pPr>
        <w:pStyle w:val="af8"/>
        <w:rPr>
          <w:ins w:id="1712" w:author="Eric" w:date="2011-02-18T17:35:00Z"/>
        </w:rPr>
      </w:pPr>
      <w:ins w:id="1713" w:author="Eric" w:date="2011-02-18T17:35:00Z">
        <w:r w:rsidRPr="00242408">
          <w:rPr>
            <w:rFonts w:hint="eastAsia"/>
          </w:rPr>
          <w:t>表</w:t>
        </w:r>
        <w:r w:rsidRPr="00242408">
          <w:rPr>
            <w:rFonts w:hint="eastAsia"/>
          </w:rPr>
          <w:t xml:space="preserve"> </w:t>
        </w:r>
        <w:r>
          <w:rPr>
            <w:rFonts w:hint="eastAsia"/>
          </w:rPr>
          <w:t>5-42</w:t>
        </w:r>
        <w:r>
          <w:rPr>
            <w:rFonts w:hint="eastAsia"/>
          </w:rPr>
          <w:t>翻译</w:t>
        </w:r>
        <w:r w:rsidRPr="004202AE">
          <w:rPr>
            <w:rFonts w:hint="eastAsia"/>
          </w:rPr>
          <w:t>题</w:t>
        </w:r>
        <w:r w:rsidRPr="00472A9F">
          <w:rPr>
            <w:rFonts w:hint="eastAsia"/>
          </w:rPr>
          <w:t>（</w:t>
        </w:r>
        <w:r w:rsidRPr="004202AE">
          <w:t>Translation</w:t>
        </w:r>
        <w:r w:rsidRPr="00472A9F">
          <w:rPr>
            <w:rFonts w:hint="eastAsia"/>
          </w:rPr>
          <w:t>）</w:t>
        </w:r>
        <w:r>
          <w:rPr>
            <w:rFonts w:hint="eastAsia"/>
          </w:rPr>
          <w:t>示例说明</w:t>
        </w:r>
      </w:ins>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84"/>
        <w:gridCol w:w="7138"/>
      </w:tblGrid>
      <w:tr w:rsidR="00F53674" w:rsidRPr="00F10F04" w:rsidTr="00F53674">
        <w:trPr>
          <w:ins w:id="1714" w:author="Eric" w:date="2011-02-18T17:35:00Z"/>
        </w:trPr>
        <w:tc>
          <w:tcPr>
            <w:tcW w:w="1384" w:type="dxa"/>
            <w:tcBorders>
              <w:top w:val="single" w:sz="4" w:space="0" w:color="000000"/>
              <w:left w:val="single" w:sz="4" w:space="0" w:color="000000"/>
              <w:bottom w:val="single" w:sz="4" w:space="0" w:color="000000"/>
              <w:right w:val="single" w:sz="4" w:space="0" w:color="000000"/>
            </w:tcBorders>
            <w:hideMark/>
          </w:tcPr>
          <w:p w:rsidR="00F53674" w:rsidRPr="00F10F04" w:rsidRDefault="00F53674" w:rsidP="00F53674">
            <w:pPr>
              <w:pStyle w:val="M"/>
              <w:ind w:firstLine="0"/>
              <w:rPr>
                <w:ins w:id="1715" w:author="Eric" w:date="2011-02-18T17:35:00Z"/>
                <w:rStyle w:val="a9"/>
                <w:b w:val="0"/>
                <w:sz w:val="18"/>
                <w:szCs w:val="18"/>
              </w:rPr>
            </w:pPr>
            <w:ins w:id="1716" w:author="Eric" w:date="2011-02-18T17:35:00Z">
              <w:r w:rsidRPr="00F10F04">
                <w:rPr>
                  <w:rStyle w:val="a9"/>
                  <w:rFonts w:hint="eastAsia"/>
                  <w:b w:val="0"/>
                  <w:sz w:val="18"/>
                  <w:szCs w:val="18"/>
                </w:rPr>
                <w:t>名称</w:t>
              </w:r>
            </w:ins>
          </w:p>
        </w:tc>
        <w:tc>
          <w:tcPr>
            <w:tcW w:w="7138" w:type="dxa"/>
            <w:tcBorders>
              <w:top w:val="single" w:sz="4" w:space="0" w:color="000000"/>
              <w:left w:val="single" w:sz="4" w:space="0" w:color="000000"/>
              <w:bottom w:val="single" w:sz="4" w:space="0" w:color="000000"/>
              <w:right w:val="single" w:sz="4" w:space="0" w:color="000000"/>
            </w:tcBorders>
            <w:hideMark/>
          </w:tcPr>
          <w:p w:rsidR="00F53674" w:rsidRPr="00F10F04" w:rsidRDefault="00F53674" w:rsidP="00F53674">
            <w:pPr>
              <w:pStyle w:val="M"/>
              <w:ind w:firstLine="0"/>
              <w:rPr>
                <w:ins w:id="1717" w:author="Eric" w:date="2011-02-18T17:35:00Z"/>
                <w:rStyle w:val="a9"/>
                <w:b w:val="0"/>
                <w:sz w:val="18"/>
                <w:szCs w:val="18"/>
              </w:rPr>
            </w:pPr>
            <w:ins w:id="1718" w:author="Eric" w:date="2011-02-18T17:35:00Z">
              <w:r>
                <w:rPr>
                  <w:rStyle w:val="a9"/>
                  <w:rFonts w:hint="eastAsia"/>
                  <w:b w:val="0"/>
                  <w:sz w:val="18"/>
                  <w:szCs w:val="18"/>
                </w:rPr>
                <w:t>说明</w:t>
              </w:r>
            </w:ins>
          </w:p>
        </w:tc>
      </w:tr>
      <w:tr w:rsidR="00F53674" w:rsidRPr="00F10F04" w:rsidTr="00F53674">
        <w:trPr>
          <w:ins w:id="1719" w:author="Eric" w:date="2011-02-18T17:35:00Z"/>
        </w:trPr>
        <w:tc>
          <w:tcPr>
            <w:tcW w:w="1384" w:type="dxa"/>
            <w:tcBorders>
              <w:top w:val="single" w:sz="4" w:space="0" w:color="000000"/>
              <w:left w:val="single" w:sz="4" w:space="0" w:color="000000"/>
              <w:bottom w:val="single" w:sz="4" w:space="0" w:color="000000"/>
              <w:right w:val="single" w:sz="4" w:space="0" w:color="000000"/>
            </w:tcBorders>
            <w:hideMark/>
          </w:tcPr>
          <w:p w:rsidR="00F53674" w:rsidRPr="00965CA1" w:rsidRDefault="00F53674" w:rsidP="00F53674">
            <w:pPr>
              <w:pStyle w:val="M"/>
              <w:ind w:firstLine="0"/>
              <w:rPr>
                <w:ins w:id="1720" w:author="Eric" w:date="2011-02-18T17:35:00Z"/>
                <w:rStyle w:val="a9"/>
                <w:b w:val="0"/>
                <w:sz w:val="18"/>
                <w:szCs w:val="18"/>
              </w:rPr>
            </w:pPr>
            <w:ins w:id="1721" w:author="Eric" w:date="2011-02-18T17:35:00Z">
              <w:r>
                <w:rPr>
                  <w:rStyle w:val="a9"/>
                  <w:rFonts w:hint="eastAsia"/>
                  <w:b w:val="0"/>
                  <w:sz w:val="18"/>
                  <w:szCs w:val="18"/>
                </w:rPr>
                <w:t>类型序号</w:t>
              </w:r>
            </w:ins>
          </w:p>
        </w:tc>
        <w:tc>
          <w:tcPr>
            <w:tcW w:w="7138" w:type="dxa"/>
            <w:tcBorders>
              <w:top w:val="single" w:sz="4" w:space="0" w:color="000000"/>
              <w:left w:val="single" w:sz="4" w:space="0" w:color="000000"/>
              <w:bottom w:val="single" w:sz="4" w:space="0" w:color="000000"/>
              <w:right w:val="single" w:sz="4" w:space="0" w:color="000000"/>
            </w:tcBorders>
            <w:hideMark/>
          </w:tcPr>
          <w:p w:rsidR="00F53674" w:rsidRDefault="00F53674" w:rsidP="00F53674">
            <w:pPr>
              <w:pStyle w:val="M"/>
              <w:ind w:firstLine="0"/>
              <w:rPr>
                <w:ins w:id="1722" w:author="Eric" w:date="2011-02-18T17:35:00Z"/>
                <w:rStyle w:val="a9"/>
                <w:b w:val="0"/>
                <w:sz w:val="18"/>
                <w:szCs w:val="18"/>
              </w:rPr>
            </w:pPr>
            <w:ins w:id="1723" w:author="Eric" w:date="2011-02-18T17:35:00Z">
              <w:r>
                <w:rPr>
                  <w:rStyle w:val="a9"/>
                  <w:rFonts w:hint="eastAsia"/>
                  <w:b w:val="0"/>
                  <w:sz w:val="18"/>
                  <w:szCs w:val="18"/>
                </w:rPr>
                <w:t>42</w:t>
              </w:r>
            </w:ins>
          </w:p>
        </w:tc>
      </w:tr>
      <w:tr w:rsidR="00F53674" w:rsidRPr="00F10F04" w:rsidTr="00F53674">
        <w:trPr>
          <w:ins w:id="1724" w:author="Eric" w:date="2011-02-18T17:35:00Z"/>
        </w:trPr>
        <w:tc>
          <w:tcPr>
            <w:tcW w:w="1384" w:type="dxa"/>
            <w:tcBorders>
              <w:top w:val="single" w:sz="4" w:space="0" w:color="000000"/>
              <w:left w:val="single" w:sz="4" w:space="0" w:color="000000"/>
              <w:bottom w:val="single" w:sz="4" w:space="0" w:color="000000"/>
              <w:right w:val="single" w:sz="4" w:space="0" w:color="000000"/>
            </w:tcBorders>
            <w:hideMark/>
          </w:tcPr>
          <w:p w:rsidR="00F53674" w:rsidRDefault="00F53674" w:rsidP="00F53674">
            <w:pPr>
              <w:pStyle w:val="M"/>
              <w:ind w:firstLine="0"/>
              <w:rPr>
                <w:ins w:id="1725" w:author="Eric" w:date="2011-02-18T17:35:00Z"/>
                <w:rStyle w:val="a9"/>
                <w:b w:val="0"/>
                <w:sz w:val="18"/>
                <w:szCs w:val="18"/>
              </w:rPr>
            </w:pPr>
            <w:ins w:id="1726" w:author="Eric" w:date="2011-02-18T17:35:00Z">
              <w:r>
                <w:rPr>
                  <w:rStyle w:val="a9"/>
                  <w:rFonts w:hint="eastAsia"/>
                  <w:b w:val="0"/>
                  <w:sz w:val="18"/>
                  <w:szCs w:val="18"/>
                </w:rPr>
                <w:t>类型标识</w:t>
              </w:r>
            </w:ins>
          </w:p>
        </w:tc>
        <w:tc>
          <w:tcPr>
            <w:tcW w:w="7138" w:type="dxa"/>
            <w:tcBorders>
              <w:top w:val="single" w:sz="4" w:space="0" w:color="000000"/>
              <w:left w:val="single" w:sz="4" w:space="0" w:color="000000"/>
              <w:bottom w:val="single" w:sz="4" w:space="0" w:color="000000"/>
              <w:right w:val="single" w:sz="4" w:space="0" w:color="000000"/>
            </w:tcBorders>
            <w:hideMark/>
          </w:tcPr>
          <w:p w:rsidR="00F53674" w:rsidRPr="00E17EC9" w:rsidRDefault="00F53674" w:rsidP="00F53674">
            <w:pPr>
              <w:pStyle w:val="M"/>
              <w:ind w:firstLine="0"/>
              <w:rPr>
                <w:ins w:id="1727" w:author="Eric" w:date="2011-02-18T17:35:00Z"/>
                <w:rStyle w:val="a9"/>
                <w:sz w:val="18"/>
                <w:szCs w:val="18"/>
              </w:rPr>
            </w:pPr>
            <w:ins w:id="1728" w:author="Eric" w:date="2011-02-18T17:35:00Z">
              <w:r w:rsidRPr="00665256">
                <w:rPr>
                  <w:rFonts w:cs="Times New Roman"/>
                  <w:noProof/>
                  <w:color w:val="0000FF"/>
                  <w:kern w:val="0"/>
                  <w:sz w:val="18"/>
                  <w:szCs w:val="18"/>
                </w:rPr>
                <w:t>ab_SenTrans</w:t>
              </w:r>
            </w:ins>
          </w:p>
        </w:tc>
      </w:tr>
      <w:tr w:rsidR="00F53674" w:rsidRPr="00F10F04" w:rsidTr="00F53674">
        <w:trPr>
          <w:ins w:id="1729" w:author="Eric" w:date="2011-02-18T17:35:00Z"/>
        </w:trPr>
        <w:tc>
          <w:tcPr>
            <w:tcW w:w="1384" w:type="dxa"/>
            <w:tcBorders>
              <w:top w:val="single" w:sz="4" w:space="0" w:color="000000"/>
              <w:left w:val="single" w:sz="4" w:space="0" w:color="000000"/>
              <w:bottom w:val="single" w:sz="4" w:space="0" w:color="000000"/>
              <w:right w:val="single" w:sz="4" w:space="0" w:color="000000"/>
            </w:tcBorders>
            <w:hideMark/>
          </w:tcPr>
          <w:p w:rsidR="00F53674" w:rsidRPr="00F10F04" w:rsidRDefault="00F53674" w:rsidP="00F53674">
            <w:pPr>
              <w:pStyle w:val="M"/>
              <w:ind w:firstLine="0"/>
              <w:rPr>
                <w:ins w:id="1730" w:author="Eric" w:date="2011-02-18T17:35:00Z"/>
                <w:rStyle w:val="a9"/>
                <w:b w:val="0"/>
                <w:sz w:val="18"/>
                <w:szCs w:val="18"/>
              </w:rPr>
            </w:pPr>
            <w:ins w:id="1731" w:author="Eric" w:date="2011-02-18T17:35:00Z">
              <w:r w:rsidRPr="00965CA1">
                <w:rPr>
                  <w:rStyle w:val="a9"/>
                  <w:rFonts w:hint="eastAsia"/>
                  <w:b w:val="0"/>
                  <w:sz w:val="18"/>
                  <w:szCs w:val="18"/>
                </w:rPr>
                <w:t>试题附加材料</w:t>
              </w:r>
            </w:ins>
          </w:p>
        </w:tc>
        <w:tc>
          <w:tcPr>
            <w:tcW w:w="7138" w:type="dxa"/>
            <w:tcBorders>
              <w:top w:val="single" w:sz="4" w:space="0" w:color="000000"/>
              <w:left w:val="single" w:sz="4" w:space="0" w:color="000000"/>
              <w:bottom w:val="single" w:sz="4" w:space="0" w:color="000000"/>
              <w:right w:val="single" w:sz="4" w:space="0" w:color="000000"/>
            </w:tcBorders>
            <w:hideMark/>
          </w:tcPr>
          <w:p w:rsidR="00F53674" w:rsidRPr="00F10F04" w:rsidRDefault="00F53674" w:rsidP="00F53674">
            <w:pPr>
              <w:pStyle w:val="M"/>
              <w:ind w:firstLine="0"/>
              <w:rPr>
                <w:ins w:id="1732" w:author="Eric" w:date="2011-02-18T17:35:00Z"/>
                <w:rStyle w:val="a9"/>
                <w:b w:val="0"/>
                <w:sz w:val="18"/>
                <w:szCs w:val="18"/>
              </w:rPr>
            </w:pPr>
            <w:ins w:id="1733" w:author="Eric" w:date="2011-02-18T17:35:00Z">
              <w:r>
                <w:rPr>
                  <w:rStyle w:val="a9"/>
                  <w:rFonts w:hint="eastAsia"/>
                  <w:b w:val="0"/>
                  <w:sz w:val="18"/>
                  <w:szCs w:val="18"/>
                </w:rPr>
                <w:t>无</w:t>
              </w:r>
            </w:ins>
          </w:p>
        </w:tc>
      </w:tr>
      <w:tr w:rsidR="00F53674" w:rsidRPr="00F10F04" w:rsidTr="00F53674">
        <w:trPr>
          <w:ins w:id="1734" w:author="Eric" w:date="2011-02-18T17:35:00Z"/>
        </w:trPr>
        <w:tc>
          <w:tcPr>
            <w:tcW w:w="1384" w:type="dxa"/>
            <w:tcBorders>
              <w:top w:val="single" w:sz="4" w:space="0" w:color="000000"/>
              <w:left w:val="single" w:sz="4" w:space="0" w:color="000000"/>
              <w:bottom w:val="single" w:sz="4" w:space="0" w:color="000000"/>
              <w:right w:val="single" w:sz="4" w:space="0" w:color="000000"/>
            </w:tcBorders>
            <w:hideMark/>
          </w:tcPr>
          <w:p w:rsidR="00F53674" w:rsidRPr="00F10F04" w:rsidRDefault="00F53674" w:rsidP="00F53674">
            <w:pPr>
              <w:pStyle w:val="M"/>
              <w:ind w:firstLine="0"/>
              <w:rPr>
                <w:ins w:id="1735" w:author="Eric" w:date="2011-02-18T17:35:00Z"/>
                <w:rStyle w:val="a9"/>
                <w:b w:val="0"/>
                <w:sz w:val="18"/>
                <w:szCs w:val="18"/>
              </w:rPr>
            </w:pPr>
            <w:ins w:id="1736" w:author="Eric" w:date="2011-02-18T17:35:00Z">
              <w:r w:rsidRPr="00965CA1">
                <w:rPr>
                  <w:rStyle w:val="a9"/>
                  <w:rFonts w:hint="eastAsia"/>
                  <w:b w:val="0"/>
                  <w:sz w:val="18"/>
                  <w:szCs w:val="18"/>
                </w:rPr>
                <w:t>试题问题类型</w:t>
              </w:r>
            </w:ins>
          </w:p>
        </w:tc>
        <w:tc>
          <w:tcPr>
            <w:tcW w:w="7138" w:type="dxa"/>
            <w:tcBorders>
              <w:top w:val="single" w:sz="4" w:space="0" w:color="000000"/>
              <w:left w:val="single" w:sz="4" w:space="0" w:color="000000"/>
              <w:bottom w:val="single" w:sz="4" w:space="0" w:color="000000"/>
              <w:right w:val="single" w:sz="4" w:space="0" w:color="000000"/>
            </w:tcBorders>
            <w:hideMark/>
          </w:tcPr>
          <w:p w:rsidR="00F53674" w:rsidRPr="00F10F04" w:rsidRDefault="00F53674" w:rsidP="00F53674">
            <w:pPr>
              <w:pStyle w:val="M"/>
              <w:ind w:firstLine="0"/>
              <w:rPr>
                <w:ins w:id="1737" w:author="Eric" w:date="2011-02-18T17:35:00Z"/>
                <w:rStyle w:val="a9"/>
                <w:b w:val="0"/>
                <w:sz w:val="18"/>
                <w:szCs w:val="18"/>
              </w:rPr>
            </w:pPr>
            <w:ins w:id="1738" w:author="Eric" w:date="2011-02-18T17:35:00Z">
              <w:r>
                <w:rPr>
                  <w:rStyle w:val="a9"/>
                  <w:b w:val="0"/>
                  <w:sz w:val="18"/>
                  <w:szCs w:val="18"/>
                </w:rPr>
                <w:t>C</w:t>
              </w:r>
              <w:r>
                <w:rPr>
                  <w:rStyle w:val="a9"/>
                  <w:rFonts w:hint="eastAsia"/>
                  <w:b w:val="0"/>
                  <w:sz w:val="18"/>
                  <w:szCs w:val="18"/>
                </w:rPr>
                <w:t>hoice</w:t>
              </w:r>
            </w:ins>
          </w:p>
        </w:tc>
      </w:tr>
      <w:tr w:rsidR="00F53674" w:rsidRPr="00F10F04" w:rsidTr="00F53674">
        <w:trPr>
          <w:ins w:id="1739" w:author="Eric" w:date="2011-02-18T17:35:00Z"/>
        </w:trPr>
        <w:tc>
          <w:tcPr>
            <w:tcW w:w="1384" w:type="dxa"/>
            <w:tcBorders>
              <w:top w:val="single" w:sz="4" w:space="0" w:color="000000"/>
              <w:left w:val="single" w:sz="4" w:space="0" w:color="000000"/>
              <w:bottom w:val="single" w:sz="4" w:space="0" w:color="000000"/>
              <w:right w:val="single" w:sz="4" w:space="0" w:color="000000"/>
            </w:tcBorders>
            <w:hideMark/>
          </w:tcPr>
          <w:p w:rsidR="00F53674" w:rsidRPr="00F10F04" w:rsidRDefault="00F53674" w:rsidP="00F53674">
            <w:pPr>
              <w:pStyle w:val="M"/>
              <w:ind w:firstLine="0"/>
              <w:rPr>
                <w:ins w:id="1740" w:author="Eric" w:date="2011-02-18T17:35:00Z"/>
                <w:rStyle w:val="a9"/>
                <w:b w:val="0"/>
                <w:sz w:val="18"/>
                <w:szCs w:val="18"/>
              </w:rPr>
            </w:pPr>
            <w:ins w:id="1741" w:author="Eric" w:date="2011-02-18T17:35:00Z">
              <w:r w:rsidRPr="00965CA1">
                <w:rPr>
                  <w:rStyle w:val="a9"/>
                  <w:rFonts w:hint="eastAsia"/>
                  <w:b w:val="0"/>
                  <w:sz w:val="18"/>
                  <w:szCs w:val="18"/>
                </w:rPr>
                <w:t>流程性试题</w:t>
              </w:r>
            </w:ins>
          </w:p>
        </w:tc>
        <w:tc>
          <w:tcPr>
            <w:tcW w:w="7138" w:type="dxa"/>
            <w:tcBorders>
              <w:top w:val="single" w:sz="4" w:space="0" w:color="000000"/>
              <w:left w:val="single" w:sz="4" w:space="0" w:color="000000"/>
              <w:bottom w:val="single" w:sz="4" w:space="0" w:color="000000"/>
              <w:right w:val="single" w:sz="4" w:space="0" w:color="000000"/>
            </w:tcBorders>
            <w:hideMark/>
          </w:tcPr>
          <w:p w:rsidR="00F53674" w:rsidRPr="00F10F04" w:rsidRDefault="00F53674" w:rsidP="00F53674">
            <w:pPr>
              <w:pStyle w:val="M"/>
              <w:ind w:firstLine="0"/>
              <w:rPr>
                <w:ins w:id="1742" w:author="Eric" w:date="2011-02-18T17:35:00Z"/>
                <w:rStyle w:val="a9"/>
                <w:b w:val="0"/>
                <w:sz w:val="18"/>
                <w:szCs w:val="18"/>
              </w:rPr>
            </w:pPr>
            <w:ins w:id="1743" w:author="Eric" w:date="2011-02-18T17:35:00Z">
              <w:r>
                <w:rPr>
                  <w:rStyle w:val="a9"/>
                  <w:rFonts w:hint="eastAsia"/>
                  <w:b w:val="0"/>
                  <w:sz w:val="18"/>
                  <w:szCs w:val="18"/>
                </w:rPr>
                <w:t>否</w:t>
              </w:r>
            </w:ins>
          </w:p>
        </w:tc>
      </w:tr>
      <w:tr w:rsidR="00F53674" w:rsidRPr="00F10F04" w:rsidTr="00F53674">
        <w:trPr>
          <w:ins w:id="1744" w:author="Eric" w:date="2011-02-18T17:35:00Z"/>
        </w:trPr>
        <w:tc>
          <w:tcPr>
            <w:tcW w:w="1384" w:type="dxa"/>
            <w:tcBorders>
              <w:top w:val="single" w:sz="4" w:space="0" w:color="000000"/>
              <w:left w:val="single" w:sz="4" w:space="0" w:color="000000"/>
              <w:bottom w:val="single" w:sz="4" w:space="0" w:color="000000"/>
              <w:right w:val="single" w:sz="4" w:space="0" w:color="000000"/>
            </w:tcBorders>
            <w:hideMark/>
          </w:tcPr>
          <w:p w:rsidR="00F53674" w:rsidRPr="00F10F04" w:rsidRDefault="00F53674" w:rsidP="00F53674">
            <w:pPr>
              <w:pStyle w:val="M"/>
              <w:ind w:firstLine="0"/>
              <w:rPr>
                <w:ins w:id="1745" w:author="Eric" w:date="2011-02-18T17:35:00Z"/>
                <w:rStyle w:val="a9"/>
                <w:b w:val="0"/>
                <w:sz w:val="18"/>
                <w:szCs w:val="18"/>
              </w:rPr>
            </w:pPr>
            <w:ins w:id="1746" w:author="Eric" w:date="2011-02-18T17:35:00Z">
              <w:r>
                <w:rPr>
                  <w:rFonts w:hint="eastAsia"/>
                </w:rPr>
                <w:t>示例</w:t>
              </w:r>
            </w:ins>
          </w:p>
        </w:tc>
        <w:tc>
          <w:tcPr>
            <w:tcW w:w="7138" w:type="dxa"/>
            <w:tcBorders>
              <w:top w:val="single" w:sz="4" w:space="0" w:color="000000"/>
              <w:left w:val="single" w:sz="4" w:space="0" w:color="000000"/>
              <w:bottom w:val="single" w:sz="4" w:space="0" w:color="000000"/>
              <w:right w:val="single" w:sz="4" w:space="0" w:color="000000"/>
            </w:tcBorders>
            <w:hideMark/>
          </w:tcPr>
          <w:p w:rsidR="00F53674" w:rsidRPr="00665256" w:rsidRDefault="00F53674" w:rsidP="00F53674">
            <w:pPr>
              <w:autoSpaceDE w:val="0"/>
              <w:autoSpaceDN w:val="0"/>
              <w:adjustRightInd w:val="0"/>
              <w:jc w:val="left"/>
              <w:rPr>
                <w:ins w:id="1747" w:author="Eric" w:date="2011-02-18T17:35:00Z"/>
                <w:rFonts w:cs="Times New Roman"/>
                <w:noProof/>
                <w:color w:val="0000FF"/>
                <w:kern w:val="0"/>
                <w:sz w:val="18"/>
                <w:szCs w:val="18"/>
              </w:rPr>
            </w:pPr>
            <w:ins w:id="1748" w:author="Eric" w:date="2011-02-18T17:35:00Z">
              <w:r w:rsidRPr="00665256">
                <w:rPr>
                  <w:rFonts w:cs="Times New Roman"/>
                  <w:noProof/>
                  <w:color w:val="0000FF"/>
                  <w:kern w:val="0"/>
                  <w:sz w:val="18"/>
                  <w:szCs w:val="18"/>
                </w:rPr>
                <w:t>&lt;</w:t>
              </w:r>
              <w:r w:rsidRPr="00665256">
                <w:rPr>
                  <w:rFonts w:cs="Times New Roman"/>
                  <w:noProof/>
                  <w:color w:val="A31515"/>
                  <w:kern w:val="0"/>
                  <w:sz w:val="18"/>
                  <w:szCs w:val="18"/>
                </w:rPr>
                <w:t>assessmentItem</w:t>
              </w:r>
              <w:r w:rsidRPr="00665256">
                <w:rPr>
                  <w:rFonts w:cs="Times New Roman"/>
                  <w:noProof/>
                  <w:color w:val="0000FF"/>
                  <w:kern w:val="0"/>
                  <w:sz w:val="18"/>
                  <w:szCs w:val="18"/>
                </w:rPr>
                <w:t xml:space="preserve"> </w:t>
              </w:r>
              <w:r w:rsidRPr="00665256">
                <w:rPr>
                  <w:rFonts w:cs="Times New Roman"/>
                  <w:noProof/>
                  <w:color w:val="FF0000"/>
                  <w:kern w:val="0"/>
                  <w:sz w:val="18"/>
                  <w:szCs w:val="18"/>
                </w:rPr>
                <w:t>type</w:t>
              </w:r>
              <w:r w:rsidRPr="00665256">
                <w:rPr>
                  <w:rFonts w:cs="Times New Roman"/>
                  <w:noProof/>
                  <w:color w:val="0000FF"/>
                  <w:kern w:val="0"/>
                  <w:sz w:val="18"/>
                  <w:szCs w:val="18"/>
                </w:rPr>
                <w:t>=</w:t>
              </w:r>
              <w:r w:rsidRPr="00665256">
                <w:rPr>
                  <w:rFonts w:cs="Times New Roman"/>
                  <w:noProof/>
                  <w:kern w:val="0"/>
                  <w:sz w:val="18"/>
                  <w:szCs w:val="18"/>
                </w:rPr>
                <w:t>"</w:t>
              </w:r>
              <w:r w:rsidRPr="00665256">
                <w:rPr>
                  <w:rFonts w:cs="Times New Roman"/>
                  <w:noProof/>
                  <w:color w:val="0000FF"/>
                  <w:kern w:val="0"/>
                  <w:sz w:val="18"/>
                  <w:szCs w:val="18"/>
                </w:rPr>
                <w:t>ab_SenTrans</w:t>
              </w:r>
              <w:r w:rsidRPr="00665256">
                <w:rPr>
                  <w:rFonts w:cs="Times New Roman"/>
                  <w:noProof/>
                  <w:kern w:val="0"/>
                  <w:sz w:val="18"/>
                  <w:szCs w:val="18"/>
                </w:rPr>
                <w:t>"</w:t>
              </w:r>
              <w:r w:rsidRPr="00665256">
                <w:rPr>
                  <w:rFonts w:cs="Times New Roman"/>
                  <w:noProof/>
                  <w:color w:val="0000FF"/>
                  <w:kern w:val="0"/>
                  <w:sz w:val="18"/>
                  <w:szCs w:val="18"/>
                </w:rPr>
                <w:t xml:space="preserve"> </w:t>
              </w:r>
              <w:r w:rsidRPr="00665256">
                <w:rPr>
                  <w:rFonts w:cs="Times New Roman"/>
                  <w:noProof/>
                  <w:color w:val="FF0000"/>
                  <w:kern w:val="0"/>
                  <w:sz w:val="18"/>
                  <w:szCs w:val="18"/>
                </w:rPr>
                <w:t>identifier</w:t>
              </w:r>
              <w:r w:rsidRPr="00665256">
                <w:rPr>
                  <w:rFonts w:cs="Times New Roman"/>
                  <w:noProof/>
                  <w:color w:val="0000FF"/>
                  <w:kern w:val="0"/>
                  <w:sz w:val="18"/>
                  <w:szCs w:val="18"/>
                </w:rPr>
                <w:t>=</w:t>
              </w:r>
              <w:r w:rsidRPr="00665256">
                <w:rPr>
                  <w:rFonts w:cs="Times New Roman"/>
                  <w:noProof/>
                  <w:kern w:val="0"/>
                  <w:sz w:val="18"/>
                  <w:szCs w:val="18"/>
                </w:rPr>
                <w:t>"</w:t>
              </w:r>
              <w:r w:rsidRPr="00665256">
                <w:rPr>
                  <w:rFonts w:cs="Times New Roman"/>
                  <w:noProof/>
                  <w:color w:val="0000FF"/>
                  <w:kern w:val="0"/>
                  <w:sz w:val="18"/>
                  <w:szCs w:val="18"/>
                </w:rPr>
                <w:t>2A2BFC96F31B47AF97E722AF95FB9A2A</w:t>
              </w:r>
              <w:r w:rsidRPr="00665256">
                <w:rPr>
                  <w:rFonts w:cs="Times New Roman"/>
                  <w:noProof/>
                  <w:kern w:val="0"/>
                  <w:sz w:val="18"/>
                  <w:szCs w:val="18"/>
                </w:rPr>
                <w:t>"</w:t>
              </w:r>
              <w:r w:rsidRPr="00665256">
                <w:rPr>
                  <w:rFonts w:cs="Times New Roman"/>
                  <w:noProof/>
                  <w:color w:val="0000FF"/>
                  <w:kern w:val="0"/>
                  <w:sz w:val="18"/>
                  <w:szCs w:val="18"/>
                </w:rPr>
                <w:t xml:space="preserve"> </w:t>
              </w:r>
              <w:r w:rsidRPr="00665256">
                <w:rPr>
                  <w:rFonts w:cs="Times New Roman"/>
                  <w:noProof/>
                  <w:color w:val="FF0000"/>
                  <w:kern w:val="0"/>
                  <w:sz w:val="18"/>
                  <w:szCs w:val="18"/>
                </w:rPr>
                <w:t>level</w:t>
              </w:r>
              <w:r w:rsidRPr="00665256">
                <w:rPr>
                  <w:rFonts w:cs="Times New Roman"/>
                  <w:noProof/>
                  <w:color w:val="0000FF"/>
                  <w:kern w:val="0"/>
                  <w:sz w:val="18"/>
                  <w:szCs w:val="18"/>
                </w:rPr>
                <w:t>=</w:t>
              </w:r>
              <w:r w:rsidRPr="00665256">
                <w:rPr>
                  <w:rFonts w:cs="Times New Roman"/>
                  <w:noProof/>
                  <w:kern w:val="0"/>
                  <w:sz w:val="18"/>
                  <w:szCs w:val="18"/>
                </w:rPr>
                <w:t>"</w:t>
              </w:r>
              <w:r w:rsidRPr="00665256">
                <w:rPr>
                  <w:rFonts w:cs="Times New Roman"/>
                  <w:noProof/>
                  <w:color w:val="0000FF"/>
                  <w:kern w:val="0"/>
                  <w:sz w:val="18"/>
                  <w:szCs w:val="18"/>
                </w:rPr>
                <w:t>A</w:t>
              </w:r>
              <w:r w:rsidRPr="00665256">
                <w:rPr>
                  <w:rFonts w:cs="Times New Roman"/>
                  <w:noProof/>
                  <w:kern w:val="0"/>
                  <w:sz w:val="18"/>
                  <w:szCs w:val="18"/>
                </w:rPr>
                <w:t>"</w:t>
              </w:r>
              <w:r w:rsidRPr="00665256">
                <w:rPr>
                  <w:rFonts w:cs="Times New Roman"/>
                  <w:noProof/>
                  <w:color w:val="0000FF"/>
                  <w:kern w:val="0"/>
                  <w:sz w:val="18"/>
                  <w:szCs w:val="18"/>
                </w:rPr>
                <w:t>&gt;</w:t>
              </w:r>
            </w:ins>
          </w:p>
          <w:p w:rsidR="00F53674" w:rsidRPr="00665256" w:rsidRDefault="00F53674" w:rsidP="00F53674">
            <w:pPr>
              <w:autoSpaceDE w:val="0"/>
              <w:autoSpaceDN w:val="0"/>
              <w:adjustRightInd w:val="0"/>
              <w:jc w:val="left"/>
              <w:rPr>
                <w:ins w:id="1749" w:author="Eric" w:date="2011-02-18T17:35:00Z"/>
                <w:rFonts w:cs="Times New Roman"/>
                <w:noProof/>
                <w:color w:val="0000FF"/>
                <w:kern w:val="0"/>
                <w:sz w:val="18"/>
                <w:szCs w:val="18"/>
              </w:rPr>
            </w:pPr>
            <w:ins w:id="1750" w:author="Eric" w:date="2011-02-18T17:35:00Z">
              <w:r w:rsidRPr="00665256">
                <w:rPr>
                  <w:rFonts w:cs="Times New Roman"/>
                  <w:noProof/>
                  <w:color w:val="0000FF"/>
                  <w:kern w:val="0"/>
                  <w:sz w:val="18"/>
                  <w:szCs w:val="18"/>
                </w:rPr>
                <w:t xml:space="preserve">  &lt;</w:t>
              </w:r>
              <w:r w:rsidRPr="00665256">
                <w:rPr>
                  <w:rFonts w:cs="Times New Roman"/>
                  <w:noProof/>
                  <w:color w:val="A31515"/>
                  <w:kern w:val="0"/>
                  <w:sz w:val="18"/>
                  <w:szCs w:val="18"/>
                </w:rPr>
                <w:t>question</w:t>
              </w:r>
              <w:r w:rsidRPr="00665256">
                <w:rPr>
                  <w:rFonts w:cs="Times New Roman"/>
                  <w:noProof/>
                  <w:color w:val="0000FF"/>
                  <w:kern w:val="0"/>
                  <w:sz w:val="18"/>
                  <w:szCs w:val="18"/>
                </w:rPr>
                <w:t xml:space="preserve"> </w:t>
              </w:r>
              <w:r w:rsidRPr="00665256">
                <w:rPr>
                  <w:rFonts w:cs="Times New Roman"/>
                  <w:noProof/>
                  <w:color w:val="FF0000"/>
                  <w:kern w:val="0"/>
                  <w:sz w:val="18"/>
                  <w:szCs w:val="18"/>
                </w:rPr>
                <w:t>type</w:t>
              </w:r>
              <w:r w:rsidRPr="00665256">
                <w:rPr>
                  <w:rFonts w:cs="Times New Roman"/>
                  <w:noProof/>
                  <w:color w:val="0000FF"/>
                  <w:kern w:val="0"/>
                  <w:sz w:val="18"/>
                  <w:szCs w:val="18"/>
                </w:rPr>
                <w:t>=</w:t>
              </w:r>
              <w:r w:rsidRPr="00665256">
                <w:rPr>
                  <w:rFonts w:cs="Times New Roman"/>
                  <w:noProof/>
                  <w:kern w:val="0"/>
                  <w:sz w:val="18"/>
                  <w:szCs w:val="18"/>
                </w:rPr>
                <w:t>"</w:t>
              </w:r>
              <w:r w:rsidRPr="00665256">
                <w:rPr>
                  <w:rFonts w:cs="Times New Roman"/>
                  <w:noProof/>
                  <w:color w:val="0000FF"/>
                  <w:kern w:val="0"/>
                  <w:sz w:val="18"/>
                  <w:szCs w:val="18"/>
                </w:rPr>
                <w:t>choice</w:t>
              </w:r>
              <w:r w:rsidRPr="00665256">
                <w:rPr>
                  <w:rFonts w:cs="Times New Roman"/>
                  <w:noProof/>
                  <w:kern w:val="0"/>
                  <w:sz w:val="18"/>
                  <w:szCs w:val="18"/>
                </w:rPr>
                <w:t>"</w:t>
              </w:r>
              <w:r w:rsidRPr="00665256">
                <w:rPr>
                  <w:rFonts w:cs="Times New Roman"/>
                  <w:noProof/>
                  <w:color w:val="0000FF"/>
                  <w:kern w:val="0"/>
                  <w:sz w:val="18"/>
                  <w:szCs w:val="18"/>
                </w:rPr>
                <w:t xml:space="preserve"> </w:t>
              </w:r>
              <w:r w:rsidRPr="00665256">
                <w:rPr>
                  <w:rFonts w:cs="Times New Roman"/>
                  <w:noProof/>
                  <w:color w:val="FF0000"/>
                  <w:kern w:val="0"/>
                  <w:sz w:val="18"/>
                  <w:szCs w:val="18"/>
                </w:rPr>
                <w:t>strict</w:t>
              </w:r>
              <w:r w:rsidRPr="00665256">
                <w:rPr>
                  <w:rFonts w:cs="Times New Roman"/>
                  <w:noProof/>
                  <w:color w:val="0000FF"/>
                  <w:kern w:val="0"/>
                  <w:sz w:val="18"/>
                  <w:szCs w:val="18"/>
                </w:rPr>
                <w:t>=</w:t>
              </w:r>
              <w:r w:rsidRPr="00665256">
                <w:rPr>
                  <w:rFonts w:cs="Times New Roman"/>
                  <w:noProof/>
                  <w:kern w:val="0"/>
                  <w:sz w:val="18"/>
                  <w:szCs w:val="18"/>
                </w:rPr>
                <w:t>"</w:t>
              </w:r>
              <w:r w:rsidRPr="00665256">
                <w:rPr>
                  <w:rFonts w:cs="Times New Roman"/>
                  <w:noProof/>
                  <w:color w:val="0000FF"/>
                  <w:kern w:val="0"/>
                  <w:sz w:val="18"/>
                  <w:szCs w:val="18"/>
                </w:rPr>
                <w:t>true</w:t>
              </w:r>
              <w:r w:rsidRPr="00665256">
                <w:rPr>
                  <w:rFonts w:cs="Times New Roman"/>
                  <w:noProof/>
                  <w:kern w:val="0"/>
                  <w:sz w:val="18"/>
                  <w:szCs w:val="18"/>
                </w:rPr>
                <w:t>"</w:t>
              </w:r>
              <w:r w:rsidRPr="00665256">
                <w:rPr>
                  <w:rFonts w:cs="Times New Roman"/>
                  <w:noProof/>
                  <w:color w:val="0000FF"/>
                  <w:kern w:val="0"/>
                  <w:sz w:val="18"/>
                  <w:szCs w:val="18"/>
                </w:rPr>
                <w:t>&gt;</w:t>
              </w:r>
            </w:ins>
          </w:p>
          <w:p w:rsidR="00F53674" w:rsidRPr="00665256" w:rsidRDefault="00F53674" w:rsidP="00F53674">
            <w:pPr>
              <w:autoSpaceDE w:val="0"/>
              <w:autoSpaceDN w:val="0"/>
              <w:adjustRightInd w:val="0"/>
              <w:jc w:val="left"/>
              <w:rPr>
                <w:ins w:id="1751" w:author="Eric" w:date="2011-02-18T17:35:00Z"/>
                <w:rFonts w:cs="Times New Roman"/>
                <w:noProof/>
                <w:color w:val="0000FF"/>
                <w:kern w:val="0"/>
                <w:sz w:val="18"/>
                <w:szCs w:val="18"/>
              </w:rPr>
            </w:pPr>
            <w:ins w:id="1752" w:author="Eric" w:date="2011-02-18T17:35:00Z">
              <w:r w:rsidRPr="00665256">
                <w:rPr>
                  <w:rFonts w:cs="Times New Roman"/>
                  <w:noProof/>
                  <w:color w:val="0000FF"/>
                  <w:kern w:val="0"/>
                  <w:sz w:val="18"/>
                  <w:szCs w:val="18"/>
                </w:rPr>
                <w:t xml:space="preserve">    &lt;</w:t>
              </w:r>
              <w:r w:rsidRPr="00665256">
                <w:rPr>
                  <w:rFonts w:cs="Times New Roman"/>
                  <w:noProof/>
                  <w:color w:val="A31515"/>
                  <w:kern w:val="0"/>
                  <w:sz w:val="18"/>
                  <w:szCs w:val="18"/>
                </w:rPr>
                <w:t>prompt</w:t>
              </w:r>
              <w:r w:rsidRPr="00665256">
                <w:rPr>
                  <w:rFonts w:cs="Times New Roman"/>
                  <w:noProof/>
                  <w:color w:val="0000FF"/>
                  <w:kern w:val="0"/>
                  <w:sz w:val="18"/>
                  <w:szCs w:val="18"/>
                </w:rPr>
                <w:t>&gt;</w:t>
              </w:r>
              <w:r w:rsidRPr="00665256">
                <w:rPr>
                  <w:rFonts w:cs="Times New Roman"/>
                  <w:noProof/>
                  <w:kern w:val="0"/>
                  <w:sz w:val="18"/>
                  <w:szCs w:val="18"/>
                </w:rPr>
                <w:t>Children in America today are starving—starving from a lack of parental time, attention and gentle love.</w:t>
              </w:r>
              <w:r w:rsidRPr="00665256">
                <w:rPr>
                  <w:rFonts w:cs="Times New Roman"/>
                  <w:noProof/>
                  <w:color w:val="0000FF"/>
                  <w:kern w:val="0"/>
                  <w:sz w:val="18"/>
                  <w:szCs w:val="18"/>
                </w:rPr>
                <w:t>&lt;/</w:t>
              </w:r>
              <w:r w:rsidRPr="00665256">
                <w:rPr>
                  <w:rFonts w:cs="Times New Roman"/>
                  <w:noProof/>
                  <w:color w:val="A31515"/>
                  <w:kern w:val="0"/>
                  <w:sz w:val="18"/>
                  <w:szCs w:val="18"/>
                </w:rPr>
                <w:t>prompt</w:t>
              </w:r>
              <w:r w:rsidRPr="00665256">
                <w:rPr>
                  <w:rFonts w:cs="Times New Roman"/>
                  <w:noProof/>
                  <w:color w:val="0000FF"/>
                  <w:kern w:val="0"/>
                  <w:sz w:val="18"/>
                  <w:szCs w:val="18"/>
                </w:rPr>
                <w:t>&gt;</w:t>
              </w:r>
            </w:ins>
          </w:p>
          <w:p w:rsidR="00F53674" w:rsidRPr="00665256" w:rsidRDefault="00F53674" w:rsidP="00F53674">
            <w:pPr>
              <w:autoSpaceDE w:val="0"/>
              <w:autoSpaceDN w:val="0"/>
              <w:adjustRightInd w:val="0"/>
              <w:jc w:val="left"/>
              <w:rPr>
                <w:ins w:id="1753" w:author="Eric" w:date="2011-02-18T17:35:00Z"/>
                <w:rFonts w:cs="Times New Roman"/>
                <w:noProof/>
                <w:color w:val="0000FF"/>
                <w:kern w:val="0"/>
                <w:sz w:val="18"/>
                <w:szCs w:val="18"/>
              </w:rPr>
            </w:pPr>
            <w:ins w:id="1754" w:author="Eric" w:date="2011-02-18T17:35:00Z">
              <w:r w:rsidRPr="00665256">
                <w:rPr>
                  <w:rFonts w:cs="Times New Roman"/>
                  <w:noProof/>
                  <w:color w:val="0000FF"/>
                  <w:kern w:val="0"/>
                  <w:sz w:val="18"/>
                  <w:szCs w:val="18"/>
                </w:rPr>
                <w:t xml:space="preserve">    &lt;</w:t>
              </w:r>
              <w:r w:rsidRPr="00665256">
                <w:rPr>
                  <w:rFonts w:cs="Times New Roman"/>
                  <w:noProof/>
                  <w:color w:val="A31515"/>
                  <w:kern w:val="0"/>
                  <w:sz w:val="18"/>
                  <w:szCs w:val="18"/>
                </w:rPr>
                <w:t>choice</w:t>
              </w:r>
              <w:r w:rsidRPr="00665256">
                <w:rPr>
                  <w:rFonts w:cs="Times New Roman"/>
                  <w:noProof/>
                  <w:color w:val="0000FF"/>
                  <w:kern w:val="0"/>
                  <w:sz w:val="18"/>
                  <w:szCs w:val="18"/>
                </w:rPr>
                <w:t>&gt;</w:t>
              </w:r>
            </w:ins>
          </w:p>
          <w:p w:rsidR="00F53674" w:rsidRPr="00665256" w:rsidRDefault="00F53674" w:rsidP="00F53674">
            <w:pPr>
              <w:autoSpaceDE w:val="0"/>
              <w:autoSpaceDN w:val="0"/>
              <w:adjustRightInd w:val="0"/>
              <w:jc w:val="left"/>
              <w:rPr>
                <w:ins w:id="1755" w:author="Eric" w:date="2011-02-18T17:35:00Z"/>
                <w:rFonts w:cs="Times New Roman"/>
                <w:noProof/>
                <w:color w:val="0000FF"/>
                <w:kern w:val="0"/>
                <w:sz w:val="18"/>
                <w:szCs w:val="18"/>
              </w:rPr>
            </w:pPr>
            <w:ins w:id="1756" w:author="Eric" w:date="2011-02-18T17:35:00Z">
              <w:r w:rsidRPr="00665256">
                <w:rPr>
                  <w:rFonts w:cs="Times New Roman"/>
                  <w:noProof/>
                  <w:color w:val="0000FF"/>
                  <w:kern w:val="0"/>
                  <w:sz w:val="18"/>
                  <w:szCs w:val="18"/>
                </w:rPr>
                <w:t xml:space="preserve">      &lt;</w:t>
              </w:r>
              <w:r w:rsidRPr="00665256">
                <w:rPr>
                  <w:rFonts w:cs="Times New Roman"/>
                  <w:noProof/>
                  <w:color w:val="A31515"/>
                  <w:kern w:val="0"/>
                  <w:sz w:val="18"/>
                  <w:szCs w:val="18"/>
                </w:rPr>
                <w:t>option</w:t>
              </w:r>
              <w:r w:rsidRPr="00665256">
                <w:rPr>
                  <w:rFonts w:cs="Times New Roman"/>
                  <w:noProof/>
                  <w:color w:val="0000FF"/>
                  <w:kern w:val="0"/>
                  <w:sz w:val="18"/>
                  <w:szCs w:val="18"/>
                </w:rPr>
                <w:t xml:space="preserve"> </w:t>
              </w:r>
              <w:r w:rsidRPr="00665256">
                <w:rPr>
                  <w:rFonts w:cs="Times New Roman"/>
                  <w:noProof/>
                  <w:color w:val="FF0000"/>
                  <w:kern w:val="0"/>
                  <w:sz w:val="18"/>
                  <w:szCs w:val="18"/>
                </w:rPr>
                <w:t>id</w:t>
              </w:r>
              <w:r w:rsidRPr="00665256">
                <w:rPr>
                  <w:rFonts w:cs="Times New Roman"/>
                  <w:noProof/>
                  <w:color w:val="0000FF"/>
                  <w:kern w:val="0"/>
                  <w:sz w:val="18"/>
                  <w:szCs w:val="18"/>
                </w:rPr>
                <w:t>=</w:t>
              </w:r>
              <w:r w:rsidRPr="00665256">
                <w:rPr>
                  <w:rFonts w:cs="Times New Roman"/>
                  <w:noProof/>
                  <w:kern w:val="0"/>
                  <w:sz w:val="18"/>
                  <w:szCs w:val="18"/>
                </w:rPr>
                <w:t>"</w:t>
              </w:r>
              <w:r w:rsidRPr="00665256">
                <w:rPr>
                  <w:rFonts w:cs="Times New Roman"/>
                  <w:noProof/>
                  <w:color w:val="0000FF"/>
                  <w:kern w:val="0"/>
                  <w:sz w:val="18"/>
                  <w:szCs w:val="18"/>
                </w:rPr>
                <w:t>1</w:t>
              </w:r>
              <w:r w:rsidRPr="00665256">
                <w:rPr>
                  <w:rFonts w:cs="Times New Roman"/>
                  <w:noProof/>
                  <w:kern w:val="0"/>
                  <w:sz w:val="18"/>
                  <w:szCs w:val="18"/>
                </w:rPr>
                <w:t>"</w:t>
              </w:r>
              <w:r w:rsidRPr="00665256">
                <w:rPr>
                  <w:rFonts w:cs="Times New Roman"/>
                  <w:noProof/>
                  <w:color w:val="0000FF"/>
                  <w:kern w:val="0"/>
                  <w:sz w:val="18"/>
                  <w:szCs w:val="18"/>
                </w:rPr>
                <w:t>&gt;</w:t>
              </w:r>
              <w:r w:rsidRPr="00665256">
                <w:rPr>
                  <w:rFonts w:hAnsi="ËÎÌå" w:cs="Times New Roman"/>
                  <w:noProof/>
                  <w:kern w:val="0"/>
                  <w:sz w:val="18"/>
                  <w:szCs w:val="18"/>
                </w:rPr>
                <w:t>今天的美国孩子缺乏和父母呆在一起的时间，缺乏父母的关注和爱护。</w:t>
              </w:r>
              <w:r w:rsidRPr="00665256">
                <w:rPr>
                  <w:rFonts w:cs="Times New Roman"/>
                  <w:noProof/>
                  <w:color w:val="0000FF"/>
                  <w:kern w:val="0"/>
                  <w:sz w:val="18"/>
                  <w:szCs w:val="18"/>
                </w:rPr>
                <w:t>&lt;/</w:t>
              </w:r>
              <w:r w:rsidRPr="00665256">
                <w:rPr>
                  <w:rFonts w:cs="Times New Roman"/>
                  <w:noProof/>
                  <w:color w:val="A31515"/>
                  <w:kern w:val="0"/>
                  <w:sz w:val="18"/>
                  <w:szCs w:val="18"/>
                </w:rPr>
                <w:t>option</w:t>
              </w:r>
              <w:r w:rsidRPr="00665256">
                <w:rPr>
                  <w:rFonts w:cs="Times New Roman"/>
                  <w:noProof/>
                  <w:color w:val="0000FF"/>
                  <w:kern w:val="0"/>
                  <w:sz w:val="18"/>
                  <w:szCs w:val="18"/>
                </w:rPr>
                <w:t>&gt;</w:t>
              </w:r>
            </w:ins>
          </w:p>
          <w:p w:rsidR="00F53674" w:rsidRPr="00665256" w:rsidRDefault="00F53674" w:rsidP="00F53674">
            <w:pPr>
              <w:autoSpaceDE w:val="0"/>
              <w:autoSpaceDN w:val="0"/>
              <w:adjustRightInd w:val="0"/>
              <w:jc w:val="left"/>
              <w:rPr>
                <w:ins w:id="1757" w:author="Eric" w:date="2011-02-18T17:35:00Z"/>
                <w:rFonts w:cs="Times New Roman"/>
                <w:noProof/>
                <w:color w:val="0000FF"/>
                <w:kern w:val="0"/>
                <w:sz w:val="18"/>
                <w:szCs w:val="18"/>
              </w:rPr>
            </w:pPr>
            <w:ins w:id="1758" w:author="Eric" w:date="2011-02-18T17:35:00Z">
              <w:r w:rsidRPr="00665256">
                <w:rPr>
                  <w:rFonts w:cs="Times New Roman"/>
                  <w:noProof/>
                  <w:color w:val="0000FF"/>
                  <w:kern w:val="0"/>
                  <w:sz w:val="18"/>
                  <w:szCs w:val="18"/>
                </w:rPr>
                <w:t xml:space="preserve">      &lt;</w:t>
              </w:r>
              <w:r w:rsidRPr="00665256">
                <w:rPr>
                  <w:rFonts w:cs="Times New Roman"/>
                  <w:noProof/>
                  <w:color w:val="A31515"/>
                  <w:kern w:val="0"/>
                  <w:sz w:val="18"/>
                  <w:szCs w:val="18"/>
                </w:rPr>
                <w:t>option</w:t>
              </w:r>
              <w:r w:rsidRPr="00665256">
                <w:rPr>
                  <w:rFonts w:cs="Times New Roman"/>
                  <w:noProof/>
                  <w:color w:val="0000FF"/>
                  <w:kern w:val="0"/>
                  <w:sz w:val="18"/>
                  <w:szCs w:val="18"/>
                </w:rPr>
                <w:t xml:space="preserve"> </w:t>
              </w:r>
              <w:r w:rsidRPr="00665256">
                <w:rPr>
                  <w:rFonts w:cs="Times New Roman"/>
                  <w:noProof/>
                  <w:color w:val="FF0000"/>
                  <w:kern w:val="0"/>
                  <w:sz w:val="18"/>
                  <w:szCs w:val="18"/>
                </w:rPr>
                <w:t>id</w:t>
              </w:r>
              <w:r w:rsidRPr="00665256">
                <w:rPr>
                  <w:rFonts w:cs="Times New Roman"/>
                  <w:noProof/>
                  <w:color w:val="0000FF"/>
                  <w:kern w:val="0"/>
                  <w:sz w:val="18"/>
                  <w:szCs w:val="18"/>
                </w:rPr>
                <w:t>=</w:t>
              </w:r>
              <w:r w:rsidRPr="00665256">
                <w:rPr>
                  <w:rFonts w:cs="Times New Roman"/>
                  <w:noProof/>
                  <w:kern w:val="0"/>
                  <w:sz w:val="18"/>
                  <w:szCs w:val="18"/>
                </w:rPr>
                <w:t>"</w:t>
              </w:r>
              <w:r w:rsidRPr="00665256">
                <w:rPr>
                  <w:rFonts w:cs="Times New Roman"/>
                  <w:noProof/>
                  <w:color w:val="0000FF"/>
                  <w:kern w:val="0"/>
                  <w:sz w:val="18"/>
                  <w:szCs w:val="18"/>
                </w:rPr>
                <w:t>2</w:t>
              </w:r>
              <w:r w:rsidRPr="00665256">
                <w:rPr>
                  <w:rFonts w:cs="Times New Roman"/>
                  <w:noProof/>
                  <w:kern w:val="0"/>
                  <w:sz w:val="18"/>
                  <w:szCs w:val="18"/>
                </w:rPr>
                <w:t>"</w:t>
              </w:r>
              <w:r w:rsidRPr="00665256">
                <w:rPr>
                  <w:rFonts w:cs="Times New Roman"/>
                  <w:noProof/>
                  <w:color w:val="0000FF"/>
                  <w:kern w:val="0"/>
                  <w:sz w:val="18"/>
                  <w:szCs w:val="18"/>
                </w:rPr>
                <w:t>&gt;</w:t>
              </w:r>
              <w:r w:rsidRPr="00665256">
                <w:rPr>
                  <w:rFonts w:hAnsi="ËÎÌå" w:cs="Times New Roman"/>
                  <w:noProof/>
                  <w:kern w:val="0"/>
                  <w:sz w:val="18"/>
                  <w:szCs w:val="18"/>
                </w:rPr>
                <w:t>今天的美国孩子正在忍受一种饥饿</w:t>
              </w:r>
              <w:r w:rsidRPr="00665256">
                <w:rPr>
                  <w:rFonts w:cs="Times New Roman"/>
                  <w:noProof/>
                  <w:kern w:val="0"/>
                  <w:sz w:val="18"/>
                  <w:szCs w:val="18"/>
                </w:rPr>
                <w:t>——</w:t>
              </w:r>
              <w:r w:rsidRPr="00665256">
                <w:rPr>
                  <w:rFonts w:hAnsi="ËÎÌå" w:cs="Times New Roman"/>
                  <w:noProof/>
                  <w:kern w:val="0"/>
                  <w:sz w:val="18"/>
                  <w:szCs w:val="18"/>
                </w:rPr>
                <w:t>一种缺乏父母的陪伴、呵护和关爱而引发的饥饿感。</w:t>
              </w:r>
              <w:r w:rsidRPr="00665256">
                <w:rPr>
                  <w:rFonts w:cs="Times New Roman"/>
                  <w:noProof/>
                  <w:color w:val="0000FF"/>
                  <w:kern w:val="0"/>
                  <w:sz w:val="18"/>
                  <w:szCs w:val="18"/>
                </w:rPr>
                <w:t>&lt;/</w:t>
              </w:r>
              <w:r w:rsidRPr="00665256">
                <w:rPr>
                  <w:rFonts w:cs="Times New Roman"/>
                  <w:noProof/>
                  <w:color w:val="A31515"/>
                  <w:kern w:val="0"/>
                  <w:sz w:val="18"/>
                  <w:szCs w:val="18"/>
                </w:rPr>
                <w:t>option</w:t>
              </w:r>
              <w:r w:rsidRPr="00665256">
                <w:rPr>
                  <w:rFonts w:cs="Times New Roman"/>
                  <w:noProof/>
                  <w:color w:val="0000FF"/>
                  <w:kern w:val="0"/>
                  <w:sz w:val="18"/>
                  <w:szCs w:val="18"/>
                </w:rPr>
                <w:t>&gt;</w:t>
              </w:r>
            </w:ins>
          </w:p>
          <w:p w:rsidR="00F53674" w:rsidRPr="00665256" w:rsidRDefault="00F53674" w:rsidP="00F53674">
            <w:pPr>
              <w:autoSpaceDE w:val="0"/>
              <w:autoSpaceDN w:val="0"/>
              <w:adjustRightInd w:val="0"/>
              <w:jc w:val="left"/>
              <w:rPr>
                <w:ins w:id="1759" w:author="Eric" w:date="2011-02-18T17:35:00Z"/>
                <w:rFonts w:cs="Times New Roman"/>
                <w:noProof/>
                <w:color w:val="0000FF"/>
                <w:kern w:val="0"/>
                <w:sz w:val="18"/>
                <w:szCs w:val="18"/>
              </w:rPr>
            </w:pPr>
            <w:ins w:id="1760" w:author="Eric" w:date="2011-02-18T17:35:00Z">
              <w:r w:rsidRPr="00665256">
                <w:rPr>
                  <w:rFonts w:cs="Times New Roman"/>
                  <w:noProof/>
                  <w:color w:val="0000FF"/>
                  <w:kern w:val="0"/>
                  <w:sz w:val="18"/>
                  <w:szCs w:val="18"/>
                </w:rPr>
                <w:lastRenderedPageBreak/>
                <w:t xml:space="preserve">      &lt;</w:t>
              </w:r>
              <w:r w:rsidRPr="00665256">
                <w:rPr>
                  <w:rFonts w:cs="Times New Roman"/>
                  <w:noProof/>
                  <w:color w:val="A31515"/>
                  <w:kern w:val="0"/>
                  <w:sz w:val="18"/>
                  <w:szCs w:val="18"/>
                </w:rPr>
                <w:t>option</w:t>
              </w:r>
              <w:r w:rsidRPr="00665256">
                <w:rPr>
                  <w:rFonts w:cs="Times New Roman"/>
                  <w:noProof/>
                  <w:color w:val="0000FF"/>
                  <w:kern w:val="0"/>
                  <w:sz w:val="18"/>
                  <w:szCs w:val="18"/>
                </w:rPr>
                <w:t xml:space="preserve"> </w:t>
              </w:r>
              <w:r w:rsidRPr="00665256">
                <w:rPr>
                  <w:rFonts w:cs="Times New Roman"/>
                  <w:noProof/>
                  <w:color w:val="FF0000"/>
                  <w:kern w:val="0"/>
                  <w:sz w:val="18"/>
                  <w:szCs w:val="18"/>
                </w:rPr>
                <w:t>id</w:t>
              </w:r>
              <w:r w:rsidRPr="00665256">
                <w:rPr>
                  <w:rFonts w:cs="Times New Roman"/>
                  <w:noProof/>
                  <w:color w:val="0000FF"/>
                  <w:kern w:val="0"/>
                  <w:sz w:val="18"/>
                  <w:szCs w:val="18"/>
                </w:rPr>
                <w:t>=</w:t>
              </w:r>
              <w:r w:rsidRPr="00665256">
                <w:rPr>
                  <w:rFonts w:cs="Times New Roman"/>
                  <w:noProof/>
                  <w:kern w:val="0"/>
                  <w:sz w:val="18"/>
                  <w:szCs w:val="18"/>
                </w:rPr>
                <w:t>"</w:t>
              </w:r>
              <w:r w:rsidRPr="00665256">
                <w:rPr>
                  <w:rFonts w:cs="Times New Roman"/>
                  <w:noProof/>
                  <w:color w:val="0000FF"/>
                  <w:kern w:val="0"/>
                  <w:sz w:val="18"/>
                  <w:szCs w:val="18"/>
                </w:rPr>
                <w:t>3</w:t>
              </w:r>
              <w:r w:rsidRPr="00665256">
                <w:rPr>
                  <w:rFonts w:cs="Times New Roman"/>
                  <w:noProof/>
                  <w:kern w:val="0"/>
                  <w:sz w:val="18"/>
                  <w:szCs w:val="18"/>
                </w:rPr>
                <w:t>"</w:t>
              </w:r>
              <w:r w:rsidRPr="00665256">
                <w:rPr>
                  <w:rFonts w:cs="Times New Roman"/>
                  <w:noProof/>
                  <w:color w:val="0000FF"/>
                  <w:kern w:val="0"/>
                  <w:sz w:val="18"/>
                  <w:szCs w:val="18"/>
                </w:rPr>
                <w:t>&gt;</w:t>
              </w:r>
              <w:r w:rsidRPr="00665256">
                <w:rPr>
                  <w:rFonts w:hAnsi="ËÎÌå" w:cs="Times New Roman"/>
                  <w:noProof/>
                  <w:kern w:val="0"/>
                  <w:sz w:val="18"/>
                  <w:szCs w:val="18"/>
                </w:rPr>
                <w:t>今天的美国孩子正在忍受饥饿</w:t>
              </w:r>
              <w:r w:rsidRPr="00665256">
                <w:rPr>
                  <w:rFonts w:cs="Times New Roman"/>
                  <w:noProof/>
                  <w:kern w:val="0"/>
                  <w:sz w:val="18"/>
                  <w:szCs w:val="18"/>
                </w:rPr>
                <w:t>——</w:t>
              </w:r>
              <w:r w:rsidRPr="00665256">
                <w:rPr>
                  <w:rFonts w:hAnsi="ËÎÌå" w:cs="Times New Roman"/>
                  <w:noProof/>
                  <w:kern w:val="0"/>
                  <w:sz w:val="18"/>
                  <w:szCs w:val="18"/>
                </w:rPr>
                <w:t>因为父母没时间注意和关爱他们而挨饿。</w:t>
              </w:r>
              <w:r w:rsidRPr="00665256">
                <w:rPr>
                  <w:rFonts w:cs="Times New Roman"/>
                  <w:noProof/>
                  <w:color w:val="0000FF"/>
                  <w:kern w:val="0"/>
                  <w:sz w:val="18"/>
                  <w:szCs w:val="18"/>
                </w:rPr>
                <w:t>&lt;/</w:t>
              </w:r>
              <w:r w:rsidRPr="00665256">
                <w:rPr>
                  <w:rFonts w:cs="Times New Roman"/>
                  <w:noProof/>
                  <w:color w:val="A31515"/>
                  <w:kern w:val="0"/>
                  <w:sz w:val="18"/>
                  <w:szCs w:val="18"/>
                </w:rPr>
                <w:t>option</w:t>
              </w:r>
              <w:r w:rsidRPr="00665256">
                <w:rPr>
                  <w:rFonts w:cs="Times New Roman"/>
                  <w:noProof/>
                  <w:color w:val="0000FF"/>
                  <w:kern w:val="0"/>
                  <w:sz w:val="18"/>
                  <w:szCs w:val="18"/>
                </w:rPr>
                <w:t>&gt;</w:t>
              </w:r>
            </w:ins>
          </w:p>
          <w:p w:rsidR="00F53674" w:rsidRPr="00665256" w:rsidRDefault="00F53674" w:rsidP="00F53674">
            <w:pPr>
              <w:autoSpaceDE w:val="0"/>
              <w:autoSpaceDN w:val="0"/>
              <w:adjustRightInd w:val="0"/>
              <w:jc w:val="left"/>
              <w:rPr>
                <w:ins w:id="1761" w:author="Eric" w:date="2011-02-18T17:35:00Z"/>
                <w:rFonts w:cs="Times New Roman"/>
                <w:noProof/>
                <w:color w:val="0000FF"/>
                <w:kern w:val="0"/>
                <w:sz w:val="18"/>
                <w:szCs w:val="18"/>
              </w:rPr>
            </w:pPr>
            <w:ins w:id="1762" w:author="Eric" w:date="2011-02-18T17:35:00Z">
              <w:r w:rsidRPr="00665256">
                <w:rPr>
                  <w:rFonts w:cs="Times New Roman"/>
                  <w:noProof/>
                  <w:color w:val="0000FF"/>
                  <w:kern w:val="0"/>
                  <w:sz w:val="18"/>
                  <w:szCs w:val="18"/>
                </w:rPr>
                <w:t xml:space="preserve">      &lt;</w:t>
              </w:r>
              <w:r w:rsidRPr="00665256">
                <w:rPr>
                  <w:rFonts w:cs="Times New Roman"/>
                  <w:noProof/>
                  <w:color w:val="A31515"/>
                  <w:kern w:val="0"/>
                  <w:sz w:val="18"/>
                  <w:szCs w:val="18"/>
                </w:rPr>
                <w:t>option</w:t>
              </w:r>
              <w:r w:rsidRPr="00665256">
                <w:rPr>
                  <w:rFonts w:cs="Times New Roman"/>
                  <w:noProof/>
                  <w:color w:val="0000FF"/>
                  <w:kern w:val="0"/>
                  <w:sz w:val="18"/>
                  <w:szCs w:val="18"/>
                </w:rPr>
                <w:t xml:space="preserve"> </w:t>
              </w:r>
              <w:r w:rsidRPr="00665256">
                <w:rPr>
                  <w:rFonts w:cs="Times New Roman"/>
                  <w:noProof/>
                  <w:color w:val="FF0000"/>
                  <w:kern w:val="0"/>
                  <w:sz w:val="18"/>
                  <w:szCs w:val="18"/>
                </w:rPr>
                <w:t>id</w:t>
              </w:r>
              <w:r w:rsidRPr="00665256">
                <w:rPr>
                  <w:rFonts w:cs="Times New Roman"/>
                  <w:noProof/>
                  <w:color w:val="0000FF"/>
                  <w:kern w:val="0"/>
                  <w:sz w:val="18"/>
                  <w:szCs w:val="18"/>
                </w:rPr>
                <w:t>=</w:t>
              </w:r>
              <w:r w:rsidRPr="00665256">
                <w:rPr>
                  <w:rFonts w:cs="Times New Roman"/>
                  <w:noProof/>
                  <w:kern w:val="0"/>
                  <w:sz w:val="18"/>
                  <w:szCs w:val="18"/>
                </w:rPr>
                <w:t>"</w:t>
              </w:r>
              <w:r w:rsidRPr="00665256">
                <w:rPr>
                  <w:rFonts w:cs="Times New Roman"/>
                  <w:noProof/>
                  <w:color w:val="0000FF"/>
                  <w:kern w:val="0"/>
                  <w:sz w:val="18"/>
                  <w:szCs w:val="18"/>
                </w:rPr>
                <w:t>4</w:t>
              </w:r>
              <w:r w:rsidRPr="00665256">
                <w:rPr>
                  <w:rFonts w:cs="Times New Roman"/>
                  <w:noProof/>
                  <w:kern w:val="0"/>
                  <w:sz w:val="18"/>
                  <w:szCs w:val="18"/>
                </w:rPr>
                <w:t>"</w:t>
              </w:r>
              <w:r w:rsidRPr="00665256">
                <w:rPr>
                  <w:rFonts w:cs="Times New Roman"/>
                  <w:noProof/>
                  <w:color w:val="0000FF"/>
                  <w:kern w:val="0"/>
                  <w:sz w:val="18"/>
                  <w:szCs w:val="18"/>
                </w:rPr>
                <w:t>&gt;</w:t>
              </w:r>
              <w:r w:rsidRPr="00665256">
                <w:rPr>
                  <w:rFonts w:hAnsi="ËÎÌå" w:cs="Times New Roman"/>
                  <w:noProof/>
                  <w:kern w:val="0"/>
                  <w:sz w:val="18"/>
                  <w:szCs w:val="18"/>
                </w:rPr>
                <w:t>今天的美国孩子正在忍饥挨饿</w:t>
              </w:r>
              <w:r w:rsidRPr="00665256">
                <w:rPr>
                  <w:rFonts w:cs="Times New Roman"/>
                  <w:noProof/>
                  <w:kern w:val="0"/>
                  <w:sz w:val="18"/>
                  <w:szCs w:val="18"/>
                </w:rPr>
                <w:t>——</w:t>
              </w:r>
              <w:r w:rsidRPr="00665256">
                <w:rPr>
                  <w:rFonts w:hAnsi="ËÎÌå" w:cs="Times New Roman"/>
                  <w:noProof/>
                  <w:kern w:val="0"/>
                  <w:sz w:val="18"/>
                  <w:szCs w:val="18"/>
                </w:rPr>
                <w:t>由于父母缺少时间，缺少注意力，而使他们挨饿。</w:t>
              </w:r>
              <w:r w:rsidRPr="00665256">
                <w:rPr>
                  <w:rFonts w:cs="Times New Roman"/>
                  <w:noProof/>
                  <w:color w:val="0000FF"/>
                  <w:kern w:val="0"/>
                  <w:sz w:val="18"/>
                  <w:szCs w:val="18"/>
                </w:rPr>
                <w:t>&lt;/</w:t>
              </w:r>
              <w:r w:rsidRPr="00665256">
                <w:rPr>
                  <w:rFonts w:cs="Times New Roman"/>
                  <w:noProof/>
                  <w:color w:val="A31515"/>
                  <w:kern w:val="0"/>
                  <w:sz w:val="18"/>
                  <w:szCs w:val="18"/>
                </w:rPr>
                <w:t>option</w:t>
              </w:r>
              <w:r w:rsidRPr="00665256">
                <w:rPr>
                  <w:rFonts w:cs="Times New Roman"/>
                  <w:noProof/>
                  <w:color w:val="0000FF"/>
                  <w:kern w:val="0"/>
                  <w:sz w:val="18"/>
                  <w:szCs w:val="18"/>
                </w:rPr>
                <w:t>&gt;</w:t>
              </w:r>
            </w:ins>
          </w:p>
          <w:p w:rsidR="00F53674" w:rsidRPr="00665256" w:rsidRDefault="00F53674" w:rsidP="00F53674">
            <w:pPr>
              <w:autoSpaceDE w:val="0"/>
              <w:autoSpaceDN w:val="0"/>
              <w:adjustRightInd w:val="0"/>
              <w:jc w:val="left"/>
              <w:rPr>
                <w:ins w:id="1763" w:author="Eric" w:date="2011-02-18T17:35:00Z"/>
                <w:rFonts w:cs="Times New Roman"/>
                <w:noProof/>
                <w:color w:val="0000FF"/>
                <w:kern w:val="0"/>
                <w:sz w:val="18"/>
                <w:szCs w:val="18"/>
              </w:rPr>
            </w:pPr>
            <w:ins w:id="1764" w:author="Eric" w:date="2011-02-18T17:35:00Z">
              <w:r w:rsidRPr="00665256">
                <w:rPr>
                  <w:rFonts w:cs="Times New Roman"/>
                  <w:noProof/>
                  <w:color w:val="0000FF"/>
                  <w:kern w:val="0"/>
                  <w:sz w:val="18"/>
                  <w:szCs w:val="18"/>
                </w:rPr>
                <w:t xml:space="preserve">    &lt;/</w:t>
              </w:r>
              <w:r w:rsidRPr="00665256">
                <w:rPr>
                  <w:rFonts w:cs="Times New Roman"/>
                  <w:noProof/>
                  <w:color w:val="A31515"/>
                  <w:kern w:val="0"/>
                  <w:sz w:val="18"/>
                  <w:szCs w:val="18"/>
                </w:rPr>
                <w:t>choice</w:t>
              </w:r>
              <w:r w:rsidRPr="00665256">
                <w:rPr>
                  <w:rFonts w:cs="Times New Roman"/>
                  <w:noProof/>
                  <w:color w:val="0000FF"/>
                  <w:kern w:val="0"/>
                  <w:sz w:val="18"/>
                  <w:szCs w:val="18"/>
                </w:rPr>
                <w:t>&gt;</w:t>
              </w:r>
            </w:ins>
          </w:p>
          <w:p w:rsidR="00F53674" w:rsidRPr="00665256" w:rsidRDefault="00F53674" w:rsidP="00F53674">
            <w:pPr>
              <w:autoSpaceDE w:val="0"/>
              <w:autoSpaceDN w:val="0"/>
              <w:adjustRightInd w:val="0"/>
              <w:jc w:val="left"/>
              <w:rPr>
                <w:ins w:id="1765" w:author="Eric" w:date="2011-02-18T17:35:00Z"/>
                <w:rFonts w:cs="Times New Roman"/>
                <w:noProof/>
                <w:color w:val="0000FF"/>
                <w:kern w:val="0"/>
                <w:sz w:val="18"/>
                <w:szCs w:val="18"/>
              </w:rPr>
            </w:pPr>
            <w:ins w:id="1766" w:author="Eric" w:date="2011-02-18T17:35:00Z">
              <w:r w:rsidRPr="00665256">
                <w:rPr>
                  <w:rFonts w:cs="Times New Roman"/>
                  <w:noProof/>
                  <w:color w:val="0000FF"/>
                  <w:kern w:val="0"/>
                  <w:sz w:val="18"/>
                  <w:szCs w:val="18"/>
                </w:rPr>
                <w:t xml:space="preserve">    &lt;</w:t>
              </w:r>
              <w:r w:rsidRPr="00665256">
                <w:rPr>
                  <w:rFonts w:cs="Times New Roman"/>
                  <w:noProof/>
                  <w:color w:val="A31515"/>
                  <w:kern w:val="0"/>
                  <w:sz w:val="18"/>
                  <w:szCs w:val="18"/>
                </w:rPr>
                <w:t>key</w:t>
              </w:r>
              <w:r w:rsidRPr="00665256">
                <w:rPr>
                  <w:rFonts w:cs="Times New Roman"/>
                  <w:noProof/>
                  <w:color w:val="0000FF"/>
                  <w:kern w:val="0"/>
                  <w:sz w:val="18"/>
                  <w:szCs w:val="18"/>
                </w:rPr>
                <w:t>&gt;</w:t>
              </w:r>
              <w:r w:rsidRPr="00665256">
                <w:rPr>
                  <w:rFonts w:cs="Times New Roman"/>
                  <w:noProof/>
                  <w:kern w:val="0"/>
                  <w:sz w:val="18"/>
                  <w:szCs w:val="18"/>
                </w:rPr>
                <w:t>2</w:t>
              </w:r>
              <w:r w:rsidRPr="00665256">
                <w:rPr>
                  <w:rFonts w:cs="Times New Roman"/>
                  <w:noProof/>
                  <w:color w:val="0000FF"/>
                  <w:kern w:val="0"/>
                  <w:sz w:val="18"/>
                  <w:szCs w:val="18"/>
                </w:rPr>
                <w:t>&lt;/</w:t>
              </w:r>
              <w:r w:rsidRPr="00665256">
                <w:rPr>
                  <w:rFonts w:cs="Times New Roman"/>
                  <w:noProof/>
                  <w:color w:val="A31515"/>
                  <w:kern w:val="0"/>
                  <w:sz w:val="18"/>
                  <w:szCs w:val="18"/>
                </w:rPr>
                <w:t>key</w:t>
              </w:r>
              <w:r w:rsidRPr="00665256">
                <w:rPr>
                  <w:rFonts w:cs="Times New Roman"/>
                  <w:noProof/>
                  <w:color w:val="0000FF"/>
                  <w:kern w:val="0"/>
                  <w:sz w:val="18"/>
                  <w:szCs w:val="18"/>
                </w:rPr>
                <w:t>&gt;</w:t>
              </w:r>
            </w:ins>
          </w:p>
          <w:p w:rsidR="00F53674" w:rsidRPr="00665256" w:rsidRDefault="00F53674" w:rsidP="00F53674">
            <w:pPr>
              <w:autoSpaceDE w:val="0"/>
              <w:autoSpaceDN w:val="0"/>
              <w:adjustRightInd w:val="0"/>
              <w:jc w:val="left"/>
              <w:rPr>
                <w:ins w:id="1767" w:author="Eric" w:date="2011-02-18T17:35:00Z"/>
                <w:rFonts w:cs="Times New Roman"/>
                <w:noProof/>
                <w:color w:val="0000FF"/>
                <w:kern w:val="0"/>
                <w:sz w:val="18"/>
                <w:szCs w:val="18"/>
              </w:rPr>
            </w:pPr>
            <w:ins w:id="1768" w:author="Eric" w:date="2011-02-18T17:35:00Z">
              <w:r w:rsidRPr="00665256">
                <w:rPr>
                  <w:rFonts w:cs="Times New Roman"/>
                  <w:noProof/>
                  <w:color w:val="0000FF"/>
                  <w:kern w:val="0"/>
                  <w:sz w:val="18"/>
                  <w:szCs w:val="18"/>
                </w:rPr>
                <w:t xml:space="preserve">  &lt;/</w:t>
              </w:r>
              <w:r w:rsidRPr="00665256">
                <w:rPr>
                  <w:rFonts w:cs="Times New Roman"/>
                  <w:noProof/>
                  <w:color w:val="A31515"/>
                  <w:kern w:val="0"/>
                  <w:sz w:val="18"/>
                  <w:szCs w:val="18"/>
                </w:rPr>
                <w:t>question</w:t>
              </w:r>
              <w:r w:rsidRPr="00665256">
                <w:rPr>
                  <w:rFonts w:cs="Times New Roman"/>
                  <w:noProof/>
                  <w:color w:val="0000FF"/>
                  <w:kern w:val="0"/>
                  <w:sz w:val="18"/>
                  <w:szCs w:val="18"/>
                </w:rPr>
                <w:t>&gt;</w:t>
              </w:r>
            </w:ins>
          </w:p>
          <w:p w:rsidR="00F53674" w:rsidRPr="00665256" w:rsidRDefault="00F53674" w:rsidP="00F53674">
            <w:pPr>
              <w:pStyle w:val="M"/>
              <w:spacing w:line="240" w:lineRule="auto"/>
              <w:ind w:firstLine="0"/>
              <w:rPr>
                <w:ins w:id="1769" w:author="Eric" w:date="2011-02-18T17:35:00Z"/>
                <w:rStyle w:val="a9"/>
                <w:b w:val="0"/>
                <w:sz w:val="18"/>
                <w:szCs w:val="18"/>
              </w:rPr>
            </w:pPr>
            <w:ins w:id="1770" w:author="Eric" w:date="2011-02-18T17:35:00Z">
              <w:r w:rsidRPr="00665256">
                <w:rPr>
                  <w:rFonts w:cs="Times New Roman"/>
                  <w:noProof/>
                  <w:color w:val="0000FF"/>
                  <w:kern w:val="0"/>
                  <w:sz w:val="18"/>
                  <w:szCs w:val="18"/>
                </w:rPr>
                <w:t>&lt;/</w:t>
              </w:r>
              <w:r w:rsidRPr="00665256">
                <w:rPr>
                  <w:rFonts w:cs="Times New Roman"/>
                  <w:noProof/>
                  <w:color w:val="A31515"/>
                  <w:kern w:val="0"/>
                  <w:sz w:val="18"/>
                  <w:szCs w:val="18"/>
                </w:rPr>
                <w:t>assessmentItem</w:t>
              </w:r>
              <w:r w:rsidRPr="00665256">
                <w:rPr>
                  <w:rFonts w:cs="Times New Roman"/>
                  <w:noProof/>
                  <w:color w:val="0000FF"/>
                  <w:kern w:val="0"/>
                  <w:sz w:val="18"/>
                  <w:szCs w:val="18"/>
                </w:rPr>
                <w:t>&gt;</w:t>
              </w:r>
            </w:ins>
          </w:p>
        </w:tc>
      </w:tr>
      <w:tr w:rsidR="00F53674" w:rsidRPr="00F10F04" w:rsidTr="00F53674">
        <w:trPr>
          <w:ins w:id="1771" w:author="Eric" w:date="2011-02-18T17:35:00Z"/>
        </w:trPr>
        <w:tc>
          <w:tcPr>
            <w:tcW w:w="1384" w:type="dxa"/>
            <w:tcBorders>
              <w:top w:val="single" w:sz="4" w:space="0" w:color="000000"/>
              <w:left w:val="single" w:sz="4" w:space="0" w:color="000000"/>
              <w:bottom w:val="single" w:sz="4" w:space="0" w:color="000000"/>
              <w:right w:val="single" w:sz="4" w:space="0" w:color="000000"/>
            </w:tcBorders>
          </w:tcPr>
          <w:p w:rsidR="00F53674" w:rsidRDefault="00F53674" w:rsidP="00F53674">
            <w:pPr>
              <w:pStyle w:val="M"/>
              <w:ind w:firstLine="0"/>
              <w:rPr>
                <w:ins w:id="1772" w:author="Eric" w:date="2011-02-18T17:35:00Z"/>
              </w:rPr>
            </w:pPr>
          </w:p>
        </w:tc>
        <w:tc>
          <w:tcPr>
            <w:tcW w:w="7138" w:type="dxa"/>
            <w:tcBorders>
              <w:top w:val="single" w:sz="4" w:space="0" w:color="000000"/>
              <w:left w:val="single" w:sz="4" w:space="0" w:color="000000"/>
              <w:bottom w:val="single" w:sz="4" w:space="0" w:color="000000"/>
              <w:right w:val="single" w:sz="4" w:space="0" w:color="000000"/>
            </w:tcBorders>
          </w:tcPr>
          <w:p w:rsidR="00F53674" w:rsidRPr="00965CA1" w:rsidRDefault="00F53674" w:rsidP="00F53674">
            <w:pPr>
              <w:pStyle w:val="M"/>
              <w:spacing w:line="240" w:lineRule="auto"/>
              <w:ind w:firstLine="0"/>
              <w:rPr>
                <w:ins w:id="1773" w:author="Eric" w:date="2011-02-18T17:35:00Z"/>
                <w:rStyle w:val="a9"/>
                <w:b w:val="0"/>
                <w:sz w:val="18"/>
                <w:szCs w:val="18"/>
              </w:rPr>
            </w:pPr>
          </w:p>
        </w:tc>
      </w:tr>
    </w:tbl>
    <w:p w:rsidR="00F53674" w:rsidRDefault="00F53674" w:rsidP="00F53674">
      <w:pPr>
        <w:rPr>
          <w:ins w:id="1774" w:author="Eric" w:date="2011-02-18T17:35:00Z"/>
        </w:rPr>
      </w:pPr>
    </w:p>
    <w:p w:rsidR="00F53674" w:rsidRDefault="00F53674" w:rsidP="00F53674">
      <w:pPr>
        <w:pStyle w:val="3"/>
        <w:numPr>
          <w:ilvl w:val="2"/>
          <w:numId w:val="15"/>
        </w:numPr>
        <w:rPr>
          <w:ins w:id="1775" w:author="Eric" w:date="2011-02-18T17:35:00Z"/>
        </w:rPr>
      </w:pPr>
      <w:bookmarkStart w:id="1776" w:name="_Toc286841283"/>
      <w:ins w:id="1777" w:author="Eric" w:date="2011-02-18T17:35:00Z">
        <w:r>
          <w:rPr>
            <w:rFonts w:hint="eastAsia"/>
          </w:rPr>
          <w:t>作文题（</w:t>
        </w:r>
        <w:r>
          <w:rPr>
            <w:rFonts w:hint="eastAsia"/>
          </w:rPr>
          <w:t>Writing</w:t>
        </w:r>
        <w:r>
          <w:rPr>
            <w:rFonts w:hint="eastAsia"/>
          </w:rPr>
          <w:t>）</w:t>
        </w:r>
        <w:bookmarkEnd w:id="1776"/>
      </w:ins>
    </w:p>
    <w:p w:rsidR="00F53674" w:rsidRPr="003E2FEE" w:rsidRDefault="00F53674" w:rsidP="00F53674">
      <w:pPr>
        <w:pStyle w:val="af8"/>
        <w:ind w:left="1685" w:firstLine="415"/>
        <w:jc w:val="both"/>
        <w:rPr>
          <w:ins w:id="1778" w:author="Eric" w:date="2011-02-18T17:35:00Z"/>
        </w:rPr>
      </w:pPr>
      <w:ins w:id="1779" w:author="Eric" w:date="2011-02-18T17:35:00Z">
        <w:r w:rsidRPr="00242408">
          <w:rPr>
            <w:rFonts w:hint="eastAsia"/>
          </w:rPr>
          <w:t>表</w:t>
        </w:r>
        <w:r w:rsidRPr="00242408">
          <w:rPr>
            <w:rFonts w:hint="eastAsia"/>
          </w:rPr>
          <w:t xml:space="preserve"> </w:t>
        </w:r>
        <w:r>
          <w:rPr>
            <w:rFonts w:hint="eastAsia"/>
          </w:rPr>
          <w:t>5-42</w:t>
        </w:r>
        <w:r>
          <w:rPr>
            <w:rFonts w:hint="eastAsia"/>
          </w:rPr>
          <w:t>作文</w:t>
        </w:r>
        <w:r w:rsidRPr="004202AE">
          <w:rPr>
            <w:rFonts w:hint="eastAsia"/>
          </w:rPr>
          <w:t>题</w:t>
        </w:r>
        <w:r w:rsidRPr="00472A9F">
          <w:rPr>
            <w:rFonts w:hint="eastAsia"/>
          </w:rPr>
          <w:t>（</w:t>
        </w:r>
        <w:r>
          <w:rPr>
            <w:rFonts w:hint="eastAsia"/>
          </w:rPr>
          <w:t>Writing</w:t>
        </w:r>
        <w:r w:rsidRPr="00472A9F">
          <w:rPr>
            <w:rFonts w:hint="eastAsia"/>
          </w:rPr>
          <w:t>）</w:t>
        </w:r>
        <w:r>
          <w:rPr>
            <w:rFonts w:hint="eastAsia"/>
          </w:rPr>
          <w:t>示例说明</w:t>
        </w:r>
      </w:ins>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84"/>
        <w:gridCol w:w="7138"/>
      </w:tblGrid>
      <w:tr w:rsidR="00F53674" w:rsidRPr="00F10F04" w:rsidTr="00F53674">
        <w:trPr>
          <w:ins w:id="1780" w:author="Eric" w:date="2011-02-18T17:35:00Z"/>
        </w:trPr>
        <w:tc>
          <w:tcPr>
            <w:tcW w:w="1384" w:type="dxa"/>
            <w:tcBorders>
              <w:top w:val="single" w:sz="4" w:space="0" w:color="000000"/>
              <w:left w:val="single" w:sz="4" w:space="0" w:color="000000"/>
              <w:bottom w:val="single" w:sz="4" w:space="0" w:color="000000"/>
              <w:right w:val="single" w:sz="4" w:space="0" w:color="000000"/>
            </w:tcBorders>
            <w:hideMark/>
          </w:tcPr>
          <w:p w:rsidR="00F53674" w:rsidRPr="00F10F04" w:rsidRDefault="00F53674" w:rsidP="00F53674">
            <w:pPr>
              <w:pStyle w:val="M"/>
              <w:ind w:firstLine="0"/>
              <w:rPr>
                <w:ins w:id="1781" w:author="Eric" w:date="2011-02-18T17:35:00Z"/>
                <w:rStyle w:val="a9"/>
                <w:b w:val="0"/>
                <w:sz w:val="18"/>
                <w:szCs w:val="18"/>
              </w:rPr>
            </w:pPr>
            <w:ins w:id="1782" w:author="Eric" w:date="2011-02-18T17:35:00Z">
              <w:r w:rsidRPr="00F10F04">
                <w:rPr>
                  <w:rStyle w:val="a9"/>
                  <w:rFonts w:hint="eastAsia"/>
                  <w:b w:val="0"/>
                  <w:sz w:val="18"/>
                  <w:szCs w:val="18"/>
                </w:rPr>
                <w:t>名称</w:t>
              </w:r>
            </w:ins>
          </w:p>
        </w:tc>
        <w:tc>
          <w:tcPr>
            <w:tcW w:w="7138" w:type="dxa"/>
            <w:tcBorders>
              <w:top w:val="single" w:sz="4" w:space="0" w:color="000000"/>
              <w:left w:val="single" w:sz="4" w:space="0" w:color="000000"/>
              <w:bottom w:val="single" w:sz="4" w:space="0" w:color="000000"/>
              <w:right w:val="single" w:sz="4" w:space="0" w:color="000000"/>
            </w:tcBorders>
            <w:hideMark/>
          </w:tcPr>
          <w:p w:rsidR="00F53674" w:rsidRPr="00F10F04" w:rsidRDefault="00F53674" w:rsidP="00F53674">
            <w:pPr>
              <w:pStyle w:val="M"/>
              <w:ind w:firstLine="0"/>
              <w:rPr>
                <w:ins w:id="1783" w:author="Eric" w:date="2011-02-18T17:35:00Z"/>
                <w:rStyle w:val="a9"/>
                <w:b w:val="0"/>
                <w:sz w:val="18"/>
                <w:szCs w:val="18"/>
              </w:rPr>
            </w:pPr>
            <w:ins w:id="1784" w:author="Eric" w:date="2011-02-18T17:35:00Z">
              <w:r>
                <w:rPr>
                  <w:rStyle w:val="a9"/>
                  <w:rFonts w:hint="eastAsia"/>
                  <w:b w:val="0"/>
                  <w:sz w:val="18"/>
                  <w:szCs w:val="18"/>
                </w:rPr>
                <w:t>说明</w:t>
              </w:r>
            </w:ins>
          </w:p>
        </w:tc>
      </w:tr>
      <w:tr w:rsidR="00F53674" w:rsidRPr="00F10F04" w:rsidTr="00F53674">
        <w:trPr>
          <w:ins w:id="1785" w:author="Eric" w:date="2011-02-18T17:35:00Z"/>
        </w:trPr>
        <w:tc>
          <w:tcPr>
            <w:tcW w:w="1384" w:type="dxa"/>
            <w:tcBorders>
              <w:top w:val="single" w:sz="4" w:space="0" w:color="000000"/>
              <w:left w:val="single" w:sz="4" w:space="0" w:color="000000"/>
              <w:bottom w:val="single" w:sz="4" w:space="0" w:color="000000"/>
              <w:right w:val="single" w:sz="4" w:space="0" w:color="000000"/>
            </w:tcBorders>
            <w:hideMark/>
          </w:tcPr>
          <w:p w:rsidR="00F53674" w:rsidRPr="00965CA1" w:rsidRDefault="00F53674" w:rsidP="00F53674">
            <w:pPr>
              <w:pStyle w:val="M"/>
              <w:ind w:firstLine="0"/>
              <w:rPr>
                <w:ins w:id="1786" w:author="Eric" w:date="2011-02-18T17:35:00Z"/>
                <w:rStyle w:val="a9"/>
                <w:b w:val="0"/>
                <w:sz w:val="18"/>
                <w:szCs w:val="18"/>
              </w:rPr>
            </w:pPr>
            <w:ins w:id="1787" w:author="Eric" w:date="2011-02-18T17:35:00Z">
              <w:r>
                <w:rPr>
                  <w:rStyle w:val="a9"/>
                  <w:rFonts w:hint="eastAsia"/>
                  <w:b w:val="0"/>
                  <w:sz w:val="18"/>
                  <w:szCs w:val="18"/>
                </w:rPr>
                <w:t>类型序号</w:t>
              </w:r>
            </w:ins>
          </w:p>
        </w:tc>
        <w:tc>
          <w:tcPr>
            <w:tcW w:w="7138" w:type="dxa"/>
            <w:tcBorders>
              <w:top w:val="single" w:sz="4" w:space="0" w:color="000000"/>
              <w:left w:val="single" w:sz="4" w:space="0" w:color="000000"/>
              <w:bottom w:val="single" w:sz="4" w:space="0" w:color="000000"/>
              <w:right w:val="single" w:sz="4" w:space="0" w:color="000000"/>
            </w:tcBorders>
            <w:hideMark/>
          </w:tcPr>
          <w:p w:rsidR="00F53674" w:rsidRDefault="00F53674" w:rsidP="00F53674">
            <w:pPr>
              <w:pStyle w:val="M"/>
              <w:ind w:firstLine="0"/>
              <w:rPr>
                <w:ins w:id="1788" w:author="Eric" w:date="2011-02-18T17:35:00Z"/>
                <w:rStyle w:val="a9"/>
                <w:b w:val="0"/>
                <w:sz w:val="18"/>
                <w:szCs w:val="18"/>
              </w:rPr>
            </w:pPr>
            <w:ins w:id="1789" w:author="Eric" w:date="2011-02-18T17:35:00Z">
              <w:r>
                <w:rPr>
                  <w:rStyle w:val="a9"/>
                  <w:rFonts w:hint="eastAsia"/>
                  <w:b w:val="0"/>
                  <w:sz w:val="18"/>
                  <w:szCs w:val="18"/>
                </w:rPr>
                <w:t>42</w:t>
              </w:r>
            </w:ins>
          </w:p>
        </w:tc>
      </w:tr>
      <w:tr w:rsidR="00F53674" w:rsidRPr="00F10F04" w:rsidTr="00F53674">
        <w:trPr>
          <w:ins w:id="1790" w:author="Eric" w:date="2011-02-18T17:35:00Z"/>
        </w:trPr>
        <w:tc>
          <w:tcPr>
            <w:tcW w:w="1384" w:type="dxa"/>
            <w:tcBorders>
              <w:top w:val="single" w:sz="4" w:space="0" w:color="000000"/>
              <w:left w:val="single" w:sz="4" w:space="0" w:color="000000"/>
              <w:bottom w:val="single" w:sz="4" w:space="0" w:color="000000"/>
              <w:right w:val="single" w:sz="4" w:space="0" w:color="000000"/>
            </w:tcBorders>
            <w:hideMark/>
          </w:tcPr>
          <w:p w:rsidR="00F53674" w:rsidRDefault="00F53674" w:rsidP="00F53674">
            <w:pPr>
              <w:pStyle w:val="M"/>
              <w:ind w:firstLine="0"/>
              <w:rPr>
                <w:ins w:id="1791" w:author="Eric" w:date="2011-02-18T17:35:00Z"/>
                <w:rStyle w:val="a9"/>
                <w:b w:val="0"/>
                <w:sz w:val="18"/>
                <w:szCs w:val="18"/>
              </w:rPr>
            </w:pPr>
            <w:ins w:id="1792" w:author="Eric" w:date="2011-02-18T17:35:00Z">
              <w:r>
                <w:rPr>
                  <w:rStyle w:val="a9"/>
                  <w:rFonts w:hint="eastAsia"/>
                  <w:b w:val="0"/>
                  <w:sz w:val="18"/>
                  <w:szCs w:val="18"/>
                </w:rPr>
                <w:t>类型标识</w:t>
              </w:r>
            </w:ins>
          </w:p>
        </w:tc>
        <w:tc>
          <w:tcPr>
            <w:tcW w:w="7138" w:type="dxa"/>
            <w:tcBorders>
              <w:top w:val="single" w:sz="4" w:space="0" w:color="000000"/>
              <w:left w:val="single" w:sz="4" w:space="0" w:color="000000"/>
              <w:bottom w:val="single" w:sz="4" w:space="0" w:color="000000"/>
              <w:right w:val="single" w:sz="4" w:space="0" w:color="000000"/>
            </w:tcBorders>
            <w:hideMark/>
          </w:tcPr>
          <w:p w:rsidR="00F53674" w:rsidRPr="00E17EC9" w:rsidRDefault="00F53674" w:rsidP="00F53674">
            <w:pPr>
              <w:pStyle w:val="M"/>
              <w:ind w:firstLine="0"/>
              <w:rPr>
                <w:ins w:id="1793" w:author="Eric" w:date="2011-02-18T17:35:00Z"/>
                <w:rStyle w:val="a9"/>
                <w:sz w:val="18"/>
                <w:szCs w:val="18"/>
              </w:rPr>
            </w:pPr>
            <w:ins w:id="1794" w:author="Eric" w:date="2011-02-18T17:35:00Z">
              <w:r>
                <w:rPr>
                  <w:rStyle w:val="a9"/>
                  <w:b w:val="0"/>
                  <w:sz w:val="18"/>
                  <w:szCs w:val="18"/>
                </w:rPr>
                <w:t>ab_</w:t>
              </w:r>
              <w:r>
                <w:rPr>
                  <w:rStyle w:val="a9"/>
                  <w:rFonts w:hint="eastAsia"/>
                  <w:b w:val="0"/>
                  <w:sz w:val="18"/>
                  <w:szCs w:val="18"/>
                </w:rPr>
                <w:t>writing</w:t>
              </w:r>
            </w:ins>
          </w:p>
        </w:tc>
      </w:tr>
      <w:tr w:rsidR="00F53674" w:rsidRPr="00F10F04" w:rsidTr="00F53674">
        <w:trPr>
          <w:ins w:id="1795" w:author="Eric" w:date="2011-02-18T17:35:00Z"/>
        </w:trPr>
        <w:tc>
          <w:tcPr>
            <w:tcW w:w="1384" w:type="dxa"/>
            <w:tcBorders>
              <w:top w:val="single" w:sz="4" w:space="0" w:color="000000"/>
              <w:left w:val="single" w:sz="4" w:space="0" w:color="000000"/>
              <w:bottom w:val="single" w:sz="4" w:space="0" w:color="000000"/>
              <w:right w:val="single" w:sz="4" w:space="0" w:color="000000"/>
            </w:tcBorders>
            <w:hideMark/>
          </w:tcPr>
          <w:p w:rsidR="00F53674" w:rsidRPr="00F10F04" w:rsidRDefault="00F53674" w:rsidP="00F53674">
            <w:pPr>
              <w:pStyle w:val="M"/>
              <w:ind w:firstLine="0"/>
              <w:rPr>
                <w:ins w:id="1796" w:author="Eric" w:date="2011-02-18T17:35:00Z"/>
                <w:rStyle w:val="a9"/>
                <w:b w:val="0"/>
                <w:sz w:val="18"/>
                <w:szCs w:val="18"/>
              </w:rPr>
            </w:pPr>
            <w:ins w:id="1797" w:author="Eric" w:date="2011-02-18T17:35:00Z">
              <w:r w:rsidRPr="00965CA1">
                <w:rPr>
                  <w:rStyle w:val="a9"/>
                  <w:rFonts w:hint="eastAsia"/>
                  <w:b w:val="0"/>
                  <w:sz w:val="18"/>
                  <w:szCs w:val="18"/>
                </w:rPr>
                <w:t>试题附加材料</w:t>
              </w:r>
            </w:ins>
          </w:p>
        </w:tc>
        <w:tc>
          <w:tcPr>
            <w:tcW w:w="7138" w:type="dxa"/>
            <w:tcBorders>
              <w:top w:val="single" w:sz="4" w:space="0" w:color="000000"/>
              <w:left w:val="single" w:sz="4" w:space="0" w:color="000000"/>
              <w:bottom w:val="single" w:sz="4" w:space="0" w:color="000000"/>
              <w:right w:val="single" w:sz="4" w:space="0" w:color="000000"/>
            </w:tcBorders>
            <w:hideMark/>
          </w:tcPr>
          <w:p w:rsidR="00F53674" w:rsidRPr="00F10F04" w:rsidRDefault="00F53674" w:rsidP="00F53674">
            <w:pPr>
              <w:pStyle w:val="M"/>
              <w:ind w:firstLine="0"/>
              <w:rPr>
                <w:ins w:id="1798" w:author="Eric" w:date="2011-02-18T17:35:00Z"/>
                <w:rStyle w:val="a9"/>
                <w:b w:val="0"/>
                <w:sz w:val="18"/>
                <w:szCs w:val="18"/>
              </w:rPr>
            </w:pPr>
            <w:ins w:id="1799" w:author="Eric" w:date="2011-02-18T17:35:00Z">
              <w:r>
                <w:rPr>
                  <w:rStyle w:val="a9"/>
                  <w:rFonts w:hint="eastAsia"/>
                  <w:b w:val="0"/>
                  <w:sz w:val="18"/>
                  <w:szCs w:val="18"/>
                </w:rPr>
                <w:t>无</w:t>
              </w:r>
            </w:ins>
          </w:p>
        </w:tc>
      </w:tr>
      <w:tr w:rsidR="00F53674" w:rsidRPr="00F10F04" w:rsidTr="00F53674">
        <w:trPr>
          <w:ins w:id="1800" w:author="Eric" w:date="2011-02-18T17:35:00Z"/>
        </w:trPr>
        <w:tc>
          <w:tcPr>
            <w:tcW w:w="1384" w:type="dxa"/>
            <w:tcBorders>
              <w:top w:val="single" w:sz="4" w:space="0" w:color="000000"/>
              <w:left w:val="single" w:sz="4" w:space="0" w:color="000000"/>
              <w:bottom w:val="single" w:sz="4" w:space="0" w:color="000000"/>
              <w:right w:val="single" w:sz="4" w:space="0" w:color="000000"/>
            </w:tcBorders>
            <w:hideMark/>
          </w:tcPr>
          <w:p w:rsidR="00F53674" w:rsidRPr="00F10F04" w:rsidRDefault="00F53674" w:rsidP="00F53674">
            <w:pPr>
              <w:pStyle w:val="M"/>
              <w:ind w:firstLine="0"/>
              <w:rPr>
                <w:ins w:id="1801" w:author="Eric" w:date="2011-02-18T17:35:00Z"/>
                <w:rStyle w:val="a9"/>
                <w:b w:val="0"/>
                <w:sz w:val="18"/>
                <w:szCs w:val="18"/>
              </w:rPr>
            </w:pPr>
            <w:ins w:id="1802" w:author="Eric" w:date="2011-02-18T17:35:00Z">
              <w:r w:rsidRPr="00965CA1">
                <w:rPr>
                  <w:rStyle w:val="a9"/>
                  <w:rFonts w:hint="eastAsia"/>
                  <w:b w:val="0"/>
                  <w:sz w:val="18"/>
                  <w:szCs w:val="18"/>
                </w:rPr>
                <w:t>试题问题类型</w:t>
              </w:r>
            </w:ins>
          </w:p>
        </w:tc>
        <w:tc>
          <w:tcPr>
            <w:tcW w:w="7138" w:type="dxa"/>
            <w:tcBorders>
              <w:top w:val="single" w:sz="4" w:space="0" w:color="000000"/>
              <w:left w:val="single" w:sz="4" w:space="0" w:color="000000"/>
              <w:bottom w:val="single" w:sz="4" w:space="0" w:color="000000"/>
              <w:right w:val="single" w:sz="4" w:space="0" w:color="000000"/>
            </w:tcBorders>
            <w:hideMark/>
          </w:tcPr>
          <w:p w:rsidR="00F53674" w:rsidRPr="00F10F04" w:rsidRDefault="00F53674" w:rsidP="00F53674">
            <w:pPr>
              <w:pStyle w:val="M"/>
              <w:ind w:firstLine="0"/>
              <w:rPr>
                <w:ins w:id="1803" w:author="Eric" w:date="2011-02-18T17:35:00Z"/>
                <w:rStyle w:val="a9"/>
                <w:b w:val="0"/>
                <w:sz w:val="18"/>
                <w:szCs w:val="18"/>
              </w:rPr>
            </w:pPr>
            <w:ins w:id="1804" w:author="Eric" w:date="2011-02-18T17:35:00Z">
              <w:r>
                <w:rPr>
                  <w:rStyle w:val="a9"/>
                  <w:b w:val="0"/>
                  <w:sz w:val="18"/>
                  <w:szCs w:val="18"/>
                </w:rPr>
                <w:t>C</w:t>
              </w:r>
              <w:r>
                <w:rPr>
                  <w:rStyle w:val="a9"/>
                  <w:rFonts w:hint="eastAsia"/>
                  <w:b w:val="0"/>
                  <w:sz w:val="18"/>
                  <w:szCs w:val="18"/>
                </w:rPr>
                <w:t>hoice</w:t>
              </w:r>
            </w:ins>
          </w:p>
        </w:tc>
      </w:tr>
      <w:tr w:rsidR="00F53674" w:rsidRPr="00F10F04" w:rsidTr="00F53674">
        <w:trPr>
          <w:ins w:id="1805" w:author="Eric" w:date="2011-02-18T17:35:00Z"/>
        </w:trPr>
        <w:tc>
          <w:tcPr>
            <w:tcW w:w="1384" w:type="dxa"/>
            <w:tcBorders>
              <w:top w:val="single" w:sz="4" w:space="0" w:color="000000"/>
              <w:left w:val="single" w:sz="4" w:space="0" w:color="000000"/>
              <w:bottom w:val="single" w:sz="4" w:space="0" w:color="000000"/>
              <w:right w:val="single" w:sz="4" w:space="0" w:color="000000"/>
            </w:tcBorders>
            <w:hideMark/>
          </w:tcPr>
          <w:p w:rsidR="00F53674" w:rsidRPr="00F10F04" w:rsidRDefault="00F53674" w:rsidP="00F53674">
            <w:pPr>
              <w:pStyle w:val="M"/>
              <w:ind w:firstLine="0"/>
              <w:rPr>
                <w:ins w:id="1806" w:author="Eric" w:date="2011-02-18T17:35:00Z"/>
                <w:rStyle w:val="a9"/>
                <w:b w:val="0"/>
                <w:sz w:val="18"/>
                <w:szCs w:val="18"/>
              </w:rPr>
            </w:pPr>
            <w:ins w:id="1807" w:author="Eric" w:date="2011-02-18T17:35:00Z">
              <w:r w:rsidRPr="00965CA1">
                <w:rPr>
                  <w:rStyle w:val="a9"/>
                  <w:rFonts w:hint="eastAsia"/>
                  <w:b w:val="0"/>
                  <w:sz w:val="18"/>
                  <w:szCs w:val="18"/>
                </w:rPr>
                <w:t>流程性试题</w:t>
              </w:r>
            </w:ins>
          </w:p>
        </w:tc>
        <w:tc>
          <w:tcPr>
            <w:tcW w:w="7138" w:type="dxa"/>
            <w:tcBorders>
              <w:top w:val="single" w:sz="4" w:space="0" w:color="000000"/>
              <w:left w:val="single" w:sz="4" w:space="0" w:color="000000"/>
              <w:bottom w:val="single" w:sz="4" w:space="0" w:color="000000"/>
              <w:right w:val="single" w:sz="4" w:space="0" w:color="000000"/>
            </w:tcBorders>
            <w:hideMark/>
          </w:tcPr>
          <w:p w:rsidR="00F53674" w:rsidRPr="00F10F04" w:rsidRDefault="00F53674" w:rsidP="00F53674">
            <w:pPr>
              <w:pStyle w:val="M"/>
              <w:ind w:firstLine="0"/>
              <w:rPr>
                <w:ins w:id="1808" w:author="Eric" w:date="2011-02-18T17:35:00Z"/>
                <w:rStyle w:val="a9"/>
                <w:b w:val="0"/>
                <w:sz w:val="18"/>
                <w:szCs w:val="18"/>
              </w:rPr>
            </w:pPr>
            <w:ins w:id="1809" w:author="Eric" w:date="2011-02-18T17:35:00Z">
              <w:r>
                <w:rPr>
                  <w:rStyle w:val="a9"/>
                  <w:rFonts w:hint="eastAsia"/>
                  <w:b w:val="0"/>
                  <w:sz w:val="18"/>
                  <w:szCs w:val="18"/>
                </w:rPr>
                <w:t>否</w:t>
              </w:r>
            </w:ins>
          </w:p>
        </w:tc>
      </w:tr>
      <w:tr w:rsidR="00F53674" w:rsidRPr="00F10F04" w:rsidTr="00F53674">
        <w:trPr>
          <w:ins w:id="1810" w:author="Eric" w:date="2011-02-18T17:35:00Z"/>
        </w:trPr>
        <w:tc>
          <w:tcPr>
            <w:tcW w:w="1384" w:type="dxa"/>
            <w:tcBorders>
              <w:top w:val="single" w:sz="4" w:space="0" w:color="000000"/>
              <w:left w:val="single" w:sz="4" w:space="0" w:color="000000"/>
              <w:bottom w:val="single" w:sz="4" w:space="0" w:color="000000"/>
              <w:right w:val="single" w:sz="4" w:space="0" w:color="000000"/>
            </w:tcBorders>
            <w:hideMark/>
          </w:tcPr>
          <w:p w:rsidR="00F53674" w:rsidRPr="00F10F04" w:rsidRDefault="00F53674" w:rsidP="00F53674">
            <w:pPr>
              <w:pStyle w:val="M"/>
              <w:ind w:firstLine="0"/>
              <w:rPr>
                <w:ins w:id="1811" w:author="Eric" w:date="2011-02-18T17:35:00Z"/>
                <w:rStyle w:val="a9"/>
                <w:b w:val="0"/>
                <w:sz w:val="18"/>
                <w:szCs w:val="18"/>
              </w:rPr>
            </w:pPr>
            <w:ins w:id="1812" w:author="Eric" w:date="2011-02-18T17:35:00Z">
              <w:r>
                <w:rPr>
                  <w:rFonts w:hint="eastAsia"/>
                </w:rPr>
                <w:t>示例</w:t>
              </w:r>
            </w:ins>
          </w:p>
        </w:tc>
        <w:tc>
          <w:tcPr>
            <w:tcW w:w="7138" w:type="dxa"/>
            <w:tcBorders>
              <w:top w:val="single" w:sz="4" w:space="0" w:color="000000"/>
              <w:left w:val="single" w:sz="4" w:space="0" w:color="000000"/>
              <w:bottom w:val="single" w:sz="4" w:space="0" w:color="000000"/>
              <w:right w:val="single" w:sz="4" w:space="0" w:color="000000"/>
            </w:tcBorders>
            <w:hideMark/>
          </w:tcPr>
          <w:p w:rsidR="00F53674" w:rsidRPr="00726C81" w:rsidRDefault="00F53674" w:rsidP="00F53674">
            <w:pPr>
              <w:pStyle w:val="M"/>
              <w:rPr>
                <w:ins w:id="1813" w:author="Eric" w:date="2011-02-18T17:35:00Z"/>
                <w:rStyle w:val="a9"/>
                <w:b w:val="0"/>
                <w:sz w:val="18"/>
                <w:szCs w:val="18"/>
              </w:rPr>
            </w:pPr>
            <w:ins w:id="1814" w:author="Eric" w:date="2011-02-18T17:35:00Z">
              <w:r w:rsidRPr="00726C81">
                <w:rPr>
                  <w:rStyle w:val="a9"/>
                  <w:b w:val="0"/>
                  <w:sz w:val="18"/>
                  <w:szCs w:val="18"/>
                </w:rPr>
                <w:t>&lt;assessmentItem identifier="11CE6A83713D413CAEE7B1A8B7113858" type="</w:t>
              </w:r>
              <w:r>
                <w:rPr>
                  <w:rStyle w:val="a9"/>
                  <w:b w:val="0"/>
                  <w:sz w:val="18"/>
                  <w:szCs w:val="18"/>
                </w:rPr>
                <w:t xml:space="preserve"> ab_</w:t>
              </w:r>
              <w:r>
                <w:rPr>
                  <w:rStyle w:val="a9"/>
                  <w:rFonts w:hint="eastAsia"/>
                  <w:b w:val="0"/>
                  <w:sz w:val="18"/>
                  <w:szCs w:val="18"/>
                </w:rPr>
                <w:t>writing</w:t>
              </w:r>
              <w:r w:rsidRPr="00726C81">
                <w:rPr>
                  <w:rStyle w:val="a9"/>
                  <w:b w:val="0"/>
                  <w:sz w:val="18"/>
                  <w:szCs w:val="18"/>
                </w:rPr>
                <w:t>" level="A"&gt;</w:t>
              </w:r>
            </w:ins>
          </w:p>
          <w:p w:rsidR="00F53674" w:rsidRPr="00726C81" w:rsidRDefault="00F53674" w:rsidP="00F53674">
            <w:pPr>
              <w:pStyle w:val="M"/>
              <w:rPr>
                <w:ins w:id="1815" w:author="Eric" w:date="2011-02-18T17:35:00Z"/>
                <w:rStyle w:val="a9"/>
                <w:b w:val="0"/>
                <w:sz w:val="18"/>
                <w:szCs w:val="18"/>
              </w:rPr>
            </w:pPr>
            <w:ins w:id="1816" w:author="Eric" w:date="2011-02-18T17:35:00Z">
              <w:r w:rsidRPr="00726C81">
                <w:rPr>
                  <w:rStyle w:val="a9"/>
                  <w:b w:val="0"/>
                  <w:sz w:val="18"/>
                  <w:szCs w:val="18"/>
                </w:rPr>
                <w:t xml:space="preserve">  &lt;question&gt;</w:t>
              </w:r>
            </w:ins>
          </w:p>
          <w:p w:rsidR="00F53674" w:rsidRPr="00726C81" w:rsidRDefault="00F53674" w:rsidP="00F53674">
            <w:pPr>
              <w:pStyle w:val="M"/>
              <w:rPr>
                <w:ins w:id="1817" w:author="Eric" w:date="2011-02-18T17:35:00Z"/>
                <w:rStyle w:val="a9"/>
                <w:b w:val="0"/>
                <w:sz w:val="18"/>
                <w:szCs w:val="18"/>
              </w:rPr>
            </w:pPr>
            <w:ins w:id="1818" w:author="Eric" w:date="2011-02-18T17:35:00Z">
              <w:r w:rsidRPr="00726C81">
                <w:rPr>
                  <w:rStyle w:val="a9"/>
                  <w:b w:val="0"/>
                  <w:sz w:val="18"/>
                  <w:szCs w:val="18"/>
                </w:rPr>
                <w:t xml:space="preserve">    &lt;prompt&gt;</w:t>
              </w:r>
            </w:ins>
          </w:p>
          <w:p w:rsidR="00F53674" w:rsidRPr="00726C81" w:rsidRDefault="00F53674" w:rsidP="00F53674">
            <w:pPr>
              <w:pStyle w:val="M"/>
              <w:rPr>
                <w:ins w:id="1819" w:author="Eric" w:date="2011-02-18T17:35:00Z"/>
                <w:rStyle w:val="a9"/>
                <w:b w:val="0"/>
                <w:sz w:val="18"/>
                <w:szCs w:val="18"/>
              </w:rPr>
            </w:pPr>
            <w:ins w:id="1820" w:author="Eric" w:date="2011-02-18T17:35:00Z">
              <w:r w:rsidRPr="00726C81">
                <w:rPr>
                  <w:rStyle w:val="a9"/>
                  <w:rFonts w:hint="eastAsia"/>
                  <w:b w:val="0"/>
                  <w:sz w:val="18"/>
                  <w:szCs w:val="18"/>
                </w:rPr>
                <w:t xml:space="preserve">      </w:t>
              </w:r>
              <w:r w:rsidRPr="00726C81">
                <w:rPr>
                  <w:rStyle w:val="a9"/>
                  <w:rFonts w:hint="eastAsia"/>
                  <w:b w:val="0"/>
                  <w:sz w:val="18"/>
                  <w:szCs w:val="18"/>
                </w:rPr>
                <w:t>假如你是一名速记员，在今天的《东方邮报》的广告栏中看到招聘信息，特去函求职。在信中告诉对方你在东方文书培训学校专门学过一年的速记，曾经担任过海通公司的经理秘书，并常受托为经理起草信件，而这些信件绝大多数得到经理的认可。你的工作速度为：速记每分钟</w:t>
              </w:r>
              <w:r w:rsidRPr="00726C81">
                <w:rPr>
                  <w:rStyle w:val="a9"/>
                  <w:rFonts w:hint="eastAsia"/>
                  <w:b w:val="0"/>
                  <w:sz w:val="18"/>
                  <w:szCs w:val="18"/>
                </w:rPr>
                <w:t>180</w:t>
              </w:r>
              <w:r w:rsidRPr="00726C81">
                <w:rPr>
                  <w:rStyle w:val="a9"/>
                  <w:rFonts w:hint="eastAsia"/>
                  <w:b w:val="0"/>
                  <w:sz w:val="18"/>
                  <w:szCs w:val="18"/>
                </w:rPr>
                <w:t>字。你相信能胜任这份工作。</w:t>
              </w:r>
            </w:ins>
          </w:p>
          <w:p w:rsidR="00F53674" w:rsidRPr="00726C81" w:rsidRDefault="00F53674" w:rsidP="00F53674">
            <w:pPr>
              <w:pStyle w:val="M"/>
              <w:rPr>
                <w:ins w:id="1821" w:author="Eric" w:date="2011-02-18T17:35:00Z"/>
                <w:rStyle w:val="a9"/>
                <w:b w:val="0"/>
                <w:sz w:val="18"/>
                <w:szCs w:val="18"/>
              </w:rPr>
            </w:pPr>
            <w:ins w:id="1822" w:author="Eric" w:date="2011-02-18T17:35:00Z">
              <w:r w:rsidRPr="00726C81">
                <w:rPr>
                  <w:rStyle w:val="a9"/>
                  <w:rFonts w:hint="eastAsia"/>
                  <w:b w:val="0"/>
                  <w:sz w:val="18"/>
                  <w:szCs w:val="18"/>
                </w:rPr>
                <w:t xml:space="preserve">      </w:t>
              </w:r>
              <w:r w:rsidRPr="00726C81">
                <w:rPr>
                  <w:rStyle w:val="a9"/>
                  <w:rFonts w:hint="eastAsia"/>
                  <w:b w:val="0"/>
                  <w:sz w:val="18"/>
                  <w:szCs w:val="18"/>
                </w:rPr>
                <w:t>注意：必须包括收件人的称谓、写信日期、发信人的签名等基本格式。</w:t>
              </w:r>
            </w:ins>
          </w:p>
          <w:p w:rsidR="00F53674" w:rsidRPr="00726C81" w:rsidRDefault="00F53674" w:rsidP="00F53674">
            <w:pPr>
              <w:pStyle w:val="M"/>
              <w:rPr>
                <w:ins w:id="1823" w:author="Eric" w:date="2011-02-18T17:35:00Z"/>
                <w:rStyle w:val="a9"/>
                <w:b w:val="0"/>
                <w:sz w:val="18"/>
                <w:szCs w:val="18"/>
              </w:rPr>
            </w:pPr>
            <w:ins w:id="1824" w:author="Eric" w:date="2011-02-18T17:35:00Z">
              <w:r w:rsidRPr="00726C81">
                <w:rPr>
                  <w:rStyle w:val="a9"/>
                  <w:b w:val="0"/>
                  <w:sz w:val="18"/>
                  <w:szCs w:val="18"/>
                </w:rPr>
                <w:t xml:space="preserve">      Words for reference</w:t>
              </w:r>
            </w:ins>
          </w:p>
          <w:p w:rsidR="00F53674" w:rsidRPr="00726C81" w:rsidRDefault="00F53674" w:rsidP="00F53674">
            <w:pPr>
              <w:pStyle w:val="M"/>
              <w:rPr>
                <w:ins w:id="1825" w:author="Eric" w:date="2011-02-18T17:35:00Z"/>
                <w:rStyle w:val="a9"/>
                <w:b w:val="0"/>
                <w:sz w:val="18"/>
                <w:szCs w:val="18"/>
              </w:rPr>
            </w:pPr>
            <w:ins w:id="1826" w:author="Eric" w:date="2011-02-18T17:35:00Z">
              <w:r w:rsidRPr="00726C81">
                <w:rPr>
                  <w:rStyle w:val="a9"/>
                  <w:rFonts w:hint="eastAsia"/>
                  <w:b w:val="0"/>
                  <w:sz w:val="18"/>
                  <w:szCs w:val="18"/>
                </w:rPr>
                <w:t xml:space="preserve">      </w:t>
              </w:r>
              <w:r w:rsidRPr="00726C81">
                <w:rPr>
                  <w:rStyle w:val="a9"/>
                  <w:rFonts w:hint="eastAsia"/>
                  <w:b w:val="0"/>
                  <w:sz w:val="18"/>
                  <w:szCs w:val="18"/>
                </w:rPr>
                <w:t>速记员</w:t>
              </w:r>
              <w:r w:rsidRPr="00726C81">
                <w:rPr>
                  <w:rStyle w:val="a9"/>
                  <w:rFonts w:hint="eastAsia"/>
                  <w:b w:val="0"/>
                  <w:sz w:val="18"/>
                  <w:szCs w:val="18"/>
                </w:rPr>
                <w:t xml:space="preserve">  stenographer</w:t>
              </w:r>
            </w:ins>
          </w:p>
          <w:p w:rsidR="00F53674" w:rsidRPr="00726C81" w:rsidRDefault="00F53674" w:rsidP="00F53674">
            <w:pPr>
              <w:pStyle w:val="M"/>
              <w:rPr>
                <w:ins w:id="1827" w:author="Eric" w:date="2011-02-18T17:35:00Z"/>
                <w:rStyle w:val="a9"/>
                <w:b w:val="0"/>
                <w:sz w:val="18"/>
                <w:szCs w:val="18"/>
              </w:rPr>
            </w:pPr>
            <w:ins w:id="1828" w:author="Eric" w:date="2011-02-18T17:35:00Z">
              <w:r w:rsidRPr="00726C81">
                <w:rPr>
                  <w:rStyle w:val="a9"/>
                  <w:rFonts w:hint="eastAsia"/>
                  <w:b w:val="0"/>
                  <w:sz w:val="18"/>
                  <w:szCs w:val="18"/>
                </w:rPr>
                <w:t xml:space="preserve">      </w:t>
              </w:r>
              <w:r w:rsidRPr="00726C81">
                <w:rPr>
                  <w:rStyle w:val="a9"/>
                  <w:rFonts w:hint="eastAsia"/>
                  <w:b w:val="0"/>
                  <w:sz w:val="18"/>
                  <w:szCs w:val="18"/>
                </w:rPr>
                <w:t>《东方邮报》</w:t>
              </w:r>
              <w:r w:rsidRPr="00726C81">
                <w:rPr>
                  <w:rStyle w:val="a9"/>
                  <w:rFonts w:hint="eastAsia"/>
                  <w:b w:val="0"/>
                  <w:sz w:val="18"/>
                  <w:szCs w:val="18"/>
                </w:rPr>
                <w:t xml:space="preserve"> Oriental Post</w:t>
              </w:r>
            </w:ins>
          </w:p>
          <w:p w:rsidR="00F53674" w:rsidRPr="00726C81" w:rsidRDefault="00F53674" w:rsidP="00F53674">
            <w:pPr>
              <w:pStyle w:val="M"/>
              <w:rPr>
                <w:ins w:id="1829" w:author="Eric" w:date="2011-02-18T17:35:00Z"/>
                <w:rStyle w:val="a9"/>
                <w:b w:val="0"/>
                <w:sz w:val="18"/>
                <w:szCs w:val="18"/>
              </w:rPr>
            </w:pPr>
            <w:ins w:id="1830" w:author="Eric" w:date="2011-02-18T17:35:00Z">
              <w:r w:rsidRPr="00726C81">
                <w:rPr>
                  <w:rStyle w:val="a9"/>
                  <w:rFonts w:hint="eastAsia"/>
                  <w:b w:val="0"/>
                  <w:sz w:val="18"/>
                  <w:szCs w:val="18"/>
                </w:rPr>
                <w:t xml:space="preserve">      </w:t>
              </w:r>
              <w:r w:rsidRPr="00726C81">
                <w:rPr>
                  <w:rStyle w:val="a9"/>
                  <w:rFonts w:hint="eastAsia"/>
                  <w:b w:val="0"/>
                  <w:sz w:val="18"/>
                  <w:szCs w:val="18"/>
                </w:rPr>
                <w:t>东方文书培训学校</w:t>
              </w:r>
              <w:r w:rsidRPr="00726C81">
                <w:rPr>
                  <w:rStyle w:val="a9"/>
                  <w:rFonts w:hint="eastAsia"/>
                  <w:b w:val="0"/>
                  <w:sz w:val="18"/>
                  <w:szCs w:val="18"/>
                </w:rPr>
                <w:t>Oriental Training School for Clerical Work</w:t>
              </w:r>
            </w:ins>
          </w:p>
          <w:p w:rsidR="00F53674" w:rsidRPr="00726C81" w:rsidRDefault="00F53674" w:rsidP="00F53674">
            <w:pPr>
              <w:pStyle w:val="M"/>
              <w:rPr>
                <w:ins w:id="1831" w:author="Eric" w:date="2011-02-18T17:35:00Z"/>
                <w:rStyle w:val="a9"/>
                <w:b w:val="0"/>
                <w:sz w:val="18"/>
                <w:szCs w:val="18"/>
              </w:rPr>
            </w:pPr>
            <w:ins w:id="1832" w:author="Eric" w:date="2011-02-18T17:35:00Z">
              <w:r w:rsidRPr="00726C81">
                <w:rPr>
                  <w:rStyle w:val="a9"/>
                  <w:b w:val="0"/>
                  <w:sz w:val="18"/>
                  <w:szCs w:val="18"/>
                </w:rPr>
                <w:t xml:space="preserve">    &lt;/prompt&gt;</w:t>
              </w:r>
            </w:ins>
          </w:p>
          <w:p w:rsidR="00F53674" w:rsidRPr="00726C81" w:rsidRDefault="00F53674" w:rsidP="00F53674">
            <w:pPr>
              <w:pStyle w:val="M"/>
              <w:rPr>
                <w:ins w:id="1833" w:author="Eric" w:date="2011-02-18T17:35:00Z"/>
                <w:rStyle w:val="a9"/>
                <w:b w:val="0"/>
                <w:sz w:val="18"/>
                <w:szCs w:val="18"/>
              </w:rPr>
            </w:pPr>
            <w:ins w:id="1834" w:author="Eric" w:date="2011-02-18T17:35:00Z">
              <w:r w:rsidRPr="00726C81">
                <w:rPr>
                  <w:rStyle w:val="a9"/>
                  <w:b w:val="0"/>
                  <w:sz w:val="18"/>
                  <w:szCs w:val="18"/>
                </w:rPr>
                <w:t xml:space="preserve">    &lt;key&gt;</w:t>
              </w:r>
            </w:ins>
          </w:p>
          <w:p w:rsidR="00F53674" w:rsidRPr="00726C81" w:rsidRDefault="00F53674" w:rsidP="00F53674">
            <w:pPr>
              <w:pStyle w:val="M"/>
              <w:rPr>
                <w:ins w:id="1835" w:author="Eric" w:date="2011-02-18T17:35:00Z"/>
                <w:rStyle w:val="a9"/>
                <w:b w:val="0"/>
                <w:sz w:val="18"/>
                <w:szCs w:val="18"/>
              </w:rPr>
            </w:pPr>
            <w:ins w:id="1836" w:author="Eric" w:date="2011-02-18T17:35:00Z">
              <w:r w:rsidRPr="00726C81">
                <w:rPr>
                  <w:rStyle w:val="a9"/>
                  <w:b w:val="0"/>
                  <w:sz w:val="18"/>
                  <w:szCs w:val="18"/>
                </w:rPr>
                <w:t xml:space="preserve">      January 19, 2008</w:t>
              </w:r>
            </w:ins>
          </w:p>
          <w:p w:rsidR="00F53674" w:rsidRPr="00726C81" w:rsidRDefault="00F53674" w:rsidP="00F53674">
            <w:pPr>
              <w:pStyle w:val="M"/>
              <w:rPr>
                <w:ins w:id="1837" w:author="Eric" w:date="2011-02-18T17:35:00Z"/>
                <w:rStyle w:val="a9"/>
                <w:b w:val="0"/>
                <w:sz w:val="18"/>
                <w:szCs w:val="18"/>
              </w:rPr>
            </w:pPr>
            <w:ins w:id="1838" w:author="Eric" w:date="2011-02-18T17:35:00Z">
              <w:r w:rsidRPr="00726C81">
                <w:rPr>
                  <w:rStyle w:val="a9"/>
                  <w:b w:val="0"/>
                  <w:sz w:val="18"/>
                  <w:szCs w:val="18"/>
                </w:rPr>
                <w:t xml:space="preserve">      Dear Mr. Li,</w:t>
              </w:r>
            </w:ins>
          </w:p>
          <w:p w:rsidR="00F53674" w:rsidRPr="00726C81" w:rsidRDefault="00F53674" w:rsidP="00F53674">
            <w:pPr>
              <w:pStyle w:val="M"/>
              <w:rPr>
                <w:ins w:id="1839" w:author="Eric" w:date="2011-02-18T17:35:00Z"/>
                <w:rStyle w:val="a9"/>
                <w:b w:val="0"/>
                <w:sz w:val="18"/>
                <w:szCs w:val="18"/>
              </w:rPr>
            </w:pPr>
            <w:ins w:id="1840" w:author="Eric" w:date="2011-02-18T17:35:00Z">
              <w:r w:rsidRPr="00726C81">
                <w:rPr>
                  <w:rStyle w:val="a9"/>
                  <w:b w:val="0"/>
                  <w:sz w:val="18"/>
                  <w:szCs w:val="18"/>
                </w:rPr>
                <w:t xml:space="preserve">      Having read your advertisement in today's Oriental Post that you need a stenographer, I hasten to write to seek this vacancy.</w:t>
              </w:r>
            </w:ins>
          </w:p>
          <w:p w:rsidR="00F53674" w:rsidRPr="00726C81" w:rsidRDefault="00F53674" w:rsidP="00F53674">
            <w:pPr>
              <w:pStyle w:val="M"/>
              <w:rPr>
                <w:ins w:id="1841" w:author="Eric" w:date="2011-02-18T17:35:00Z"/>
                <w:rStyle w:val="a9"/>
                <w:b w:val="0"/>
                <w:sz w:val="18"/>
                <w:szCs w:val="18"/>
              </w:rPr>
            </w:pPr>
            <w:ins w:id="1842" w:author="Eric" w:date="2011-02-18T17:35:00Z">
              <w:r w:rsidRPr="00726C81">
                <w:rPr>
                  <w:rStyle w:val="a9"/>
                  <w:b w:val="0"/>
                  <w:sz w:val="18"/>
                  <w:szCs w:val="18"/>
                </w:rPr>
                <w:t xml:space="preserve">      I took one year’s special training in shorthand and typewriting at the </w:t>
              </w:r>
              <w:r w:rsidRPr="00726C81">
                <w:rPr>
                  <w:rStyle w:val="a9"/>
                  <w:b w:val="0"/>
                  <w:sz w:val="18"/>
                  <w:szCs w:val="18"/>
                </w:rPr>
                <w:lastRenderedPageBreak/>
                <w:t>Oriental Training School for Clerical Work and once served as the secretary to the manager at Haitong Company. I was often entrusted to compose the manager’s letters and in most cases they were approved as they were. My speed is 180 words per minute. I think I am qualified for this job.</w:t>
              </w:r>
            </w:ins>
          </w:p>
          <w:p w:rsidR="00F53674" w:rsidRPr="00726C81" w:rsidRDefault="00F53674" w:rsidP="00F53674">
            <w:pPr>
              <w:pStyle w:val="M"/>
              <w:rPr>
                <w:ins w:id="1843" w:author="Eric" w:date="2011-02-18T17:35:00Z"/>
                <w:rStyle w:val="a9"/>
                <w:b w:val="0"/>
                <w:sz w:val="18"/>
                <w:szCs w:val="18"/>
              </w:rPr>
            </w:pPr>
            <w:ins w:id="1844" w:author="Eric" w:date="2011-02-18T17:35:00Z">
              <w:r w:rsidRPr="00726C81">
                <w:rPr>
                  <w:rStyle w:val="a9"/>
                  <w:b w:val="0"/>
                  <w:sz w:val="18"/>
                  <w:szCs w:val="18"/>
                </w:rPr>
                <w:t xml:space="preserve">      I would be most grateful if I would be offered an opportunity for interview.</w:t>
              </w:r>
            </w:ins>
          </w:p>
          <w:p w:rsidR="00F53674" w:rsidRPr="00726C81" w:rsidRDefault="00F53674" w:rsidP="00F53674">
            <w:pPr>
              <w:pStyle w:val="M"/>
              <w:rPr>
                <w:ins w:id="1845" w:author="Eric" w:date="2011-02-18T17:35:00Z"/>
                <w:rStyle w:val="a9"/>
                <w:b w:val="0"/>
                <w:sz w:val="18"/>
                <w:szCs w:val="18"/>
              </w:rPr>
            </w:pPr>
            <w:ins w:id="1846" w:author="Eric" w:date="2011-02-18T17:35:00Z">
              <w:r w:rsidRPr="00726C81">
                <w:rPr>
                  <w:rStyle w:val="a9"/>
                  <w:b w:val="0"/>
                  <w:sz w:val="18"/>
                  <w:szCs w:val="18"/>
                </w:rPr>
                <w:t xml:space="preserve">      Enclosed: my resume and one recent photograph</w:t>
              </w:r>
            </w:ins>
          </w:p>
          <w:p w:rsidR="00F53674" w:rsidRPr="00726C81" w:rsidRDefault="00F53674" w:rsidP="00F53674">
            <w:pPr>
              <w:pStyle w:val="M"/>
              <w:rPr>
                <w:ins w:id="1847" w:author="Eric" w:date="2011-02-18T17:35:00Z"/>
                <w:rStyle w:val="a9"/>
                <w:b w:val="0"/>
                <w:sz w:val="18"/>
                <w:szCs w:val="18"/>
              </w:rPr>
            </w:pPr>
          </w:p>
          <w:p w:rsidR="00F53674" w:rsidRPr="00726C81" w:rsidRDefault="00F53674" w:rsidP="00F53674">
            <w:pPr>
              <w:pStyle w:val="M"/>
              <w:rPr>
                <w:ins w:id="1848" w:author="Eric" w:date="2011-02-18T17:35:00Z"/>
                <w:rStyle w:val="a9"/>
                <w:b w:val="0"/>
                <w:sz w:val="18"/>
                <w:szCs w:val="18"/>
              </w:rPr>
            </w:pPr>
            <w:ins w:id="1849" w:author="Eric" w:date="2011-02-18T17:35:00Z">
              <w:r w:rsidRPr="00726C81">
                <w:rPr>
                  <w:rStyle w:val="a9"/>
                  <w:b w:val="0"/>
                  <w:sz w:val="18"/>
                  <w:szCs w:val="18"/>
                </w:rPr>
                <w:t xml:space="preserve">      Sincerely,</w:t>
              </w:r>
            </w:ins>
          </w:p>
          <w:p w:rsidR="00F53674" w:rsidRPr="00726C81" w:rsidRDefault="00F53674" w:rsidP="00F53674">
            <w:pPr>
              <w:pStyle w:val="M"/>
              <w:rPr>
                <w:ins w:id="1850" w:author="Eric" w:date="2011-02-18T17:35:00Z"/>
                <w:rStyle w:val="a9"/>
                <w:b w:val="0"/>
                <w:sz w:val="18"/>
                <w:szCs w:val="18"/>
              </w:rPr>
            </w:pPr>
            <w:ins w:id="1851" w:author="Eric" w:date="2011-02-18T17:35:00Z">
              <w:r w:rsidRPr="00726C81">
                <w:rPr>
                  <w:rStyle w:val="a9"/>
                  <w:b w:val="0"/>
                  <w:sz w:val="18"/>
                  <w:szCs w:val="18"/>
                </w:rPr>
                <w:t xml:space="preserve">      Wang Lin</w:t>
              </w:r>
            </w:ins>
          </w:p>
          <w:p w:rsidR="00F53674" w:rsidRPr="00726C81" w:rsidRDefault="00F53674" w:rsidP="00F53674">
            <w:pPr>
              <w:pStyle w:val="M"/>
              <w:rPr>
                <w:ins w:id="1852" w:author="Eric" w:date="2011-02-18T17:35:00Z"/>
                <w:rStyle w:val="a9"/>
                <w:b w:val="0"/>
                <w:sz w:val="18"/>
                <w:szCs w:val="18"/>
              </w:rPr>
            </w:pPr>
          </w:p>
          <w:p w:rsidR="00F53674" w:rsidRPr="00726C81" w:rsidRDefault="00F53674" w:rsidP="00F53674">
            <w:pPr>
              <w:pStyle w:val="M"/>
              <w:rPr>
                <w:ins w:id="1853" w:author="Eric" w:date="2011-02-18T17:35:00Z"/>
                <w:rStyle w:val="a9"/>
                <w:b w:val="0"/>
                <w:sz w:val="18"/>
                <w:szCs w:val="18"/>
              </w:rPr>
            </w:pPr>
            <w:ins w:id="1854" w:author="Eric" w:date="2011-02-18T17:35:00Z">
              <w:r w:rsidRPr="00726C81">
                <w:rPr>
                  <w:rStyle w:val="a9"/>
                  <w:b w:val="0"/>
                  <w:sz w:val="18"/>
                  <w:szCs w:val="18"/>
                </w:rPr>
                <w:t xml:space="preserve">    &lt;/key&gt;</w:t>
              </w:r>
            </w:ins>
          </w:p>
          <w:p w:rsidR="00F53674" w:rsidRPr="00726C81" w:rsidRDefault="00F53674" w:rsidP="00F53674">
            <w:pPr>
              <w:pStyle w:val="M"/>
              <w:rPr>
                <w:ins w:id="1855" w:author="Eric" w:date="2011-02-18T17:35:00Z"/>
                <w:rStyle w:val="a9"/>
                <w:b w:val="0"/>
                <w:sz w:val="18"/>
                <w:szCs w:val="18"/>
              </w:rPr>
            </w:pPr>
            <w:ins w:id="1856" w:author="Eric" w:date="2011-02-18T17:35:00Z">
              <w:r w:rsidRPr="00726C81">
                <w:rPr>
                  <w:rStyle w:val="a9"/>
                  <w:b w:val="0"/>
                  <w:sz w:val="18"/>
                  <w:szCs w:val="18"/>
                </w:rPr>
                <w:t xml:space="preserve">  &lt;/question&gt;</w:t>
              </w:r>
            </w:ins>
          </w:p>
          <w:p w:rsidR="00F53674" w:rsidRPr="00F10F04" w:rsidRDefault="00F53674" w:rsidP="00F53674">
            <w:pPr>
              <w:pStyle w:val="M"/>
              <w:spacing w:line="240" w:lineRule="auto"/>
              <w:ind w:firstLine="0"/>
              <w:rPr>
                <w:ins w:id="1857" w:author="Eric" w:date="2011-02-18T17:35:00Z"/>
                <w:rStyle w:val="a9"/>
                <w:b w:val="0"/>
                <w:sz w:val="18"/>
                <w:szCs w:val="18"/>
              </w:rPr>
            </w:pPr>
            <w:ins w:id="1858" w:author="Eric" w:date="2011-02-18T17:35:00Z">
              <w:r w:rsidRPr="00726C81">
                <w:rPr>
                  <w:rStyle w:val="a9"/>
                  <w:b w:val="0"/>
                  <w:sz w:val="18"/>
                  <w:szCs w:val="18"/>
                </w:rPr>
                <w:t>&lt;/assessmentItem&gt;</w:t>
              </w:r>
            </w:ins>
          </w:p>
        </w:tc>
      </w:tr>
      <w:tr w:rsidR="00F53674" w:rsidRPr="00F10F04" w:rsidTr="00F53674">
        <w:trPr>
          <w:ins w:id="1859" w:author="Eric" w:date="2011-02-18T17:35:00Z"/>
        </w:trPr>
        <w:tc>
          <w:tcPr>
            <w:tcW w:w="1384" w:type="dxa"/>
            <w:tcBorders>
              <w:top w:val="single" w:sz="4" w:space="0" w:color="000000"/>
              <w:left w:val="single" w:sz="4" w:space="0" w:color="000000"/>
              <w:bottom w:val="single" w:sz="4" w:space="0" w:color="000000"/>
              <w:right w:val="single" w:sz="4" w:space="0" w:color="000000"/>
            </w:tcBorders>
          </w:tcPr>
          <w:p w:rsidR="00F53674" w:rsidRDefault="00F53674" w:rsidP="00F53674">
            <w:pPr>
              <w:pStyle w:val="M"/>
              <w:ind w:firstLine="0"/>
              <w:rPr>
                <w:ins w:id="1860" w:author="Eric" w:date="2011-02-18T17:35:00Z"/>
              </w:rPr>
            </w:pPr>
          </w:p>
        </w:tc>
        <w:tc>
          <w:tcPr>
            <w:tcW w:w="7138" w:type="dxa"/>
            <w:tcBorders>
              <w:top w:val="single" w:sz="4" w:space="0" w:color="000000"/>
              <w:left w:val="single" w:sz="4" w:space="0" w:color="000000"/>
              <w:bottom w:val="single" w:sz="4" w:space="0" w:color="000000"/>
              <w:right w:val="single" w:sz="4" w:space="0" w:color="000000"/>
            </w:tcBorders>
          </w:tcPr>
          <w:p w:rsidR="00F53674" w:rsidRPr="00965CA1" w:rsidRDefault="00F53674" w:rsidP="00F53674">
            <w:pPr>
              <w:pStyle w:val="M"/>
              <w:spacing w:line="240" w:lineRule="auto"/>
              <w:ind w:firstLine="0"/>
              <w:rPr>
                <w:ins w:id="1861" w:author="Eric" w:date="2011-02-18T17:35:00Z"/>
                <w:rStyle w:val="a9"/>
                <w:b w:val="0"/>
                <w:sz w:val="18"/>
                <w:szCs w:val="18"/>
              </w:rPr>
            </w:pPr>
          </w:p>
        </w:tc>
      </w:tr>
    </w:tbl>
    <w:p w:rsidR="00F53674" w:rsidRPr="004202AE" w:rsidRDefault="00F53674" w:rsidP="00F53674">
      <w:pPr>
        <w:rPr>
          <w:ins w:id="1862" w:author="Eric" w:date="2011-02-18T17:35:00Z"/>
        </w:rPr>
      </w:pPr>
    </w:p>
    <w:p w:rsidR="00F53674" w:rsidRPr="004202AE" w:rsidRDefault="00F53674" w:rsidP="00F53674">
      <w:pPr>
        <w:rPr>
          <w:ins w:id="1863" w:author="Eric" w:date="2011-02-18T17:35:00Z"/>
        </w:rPr>
      </w:pPr>
    </w:p>
    <w:p w:rsidR="00F53674" w:rsidRDefault="00F53674" w:rsidP="00F53674">
      <w:pPr>
        <w:pStyle w:val="3"/>
        <w:numPr>
          <w:ilvl w:val="2"/>
          <w:numId w:val="15"/>
        </w:numPr>
        <w:rPr>
          <w:ins w:id="1864" w:author="Eric" w:date="2011-02-18T17:35:00Z"/>
        </w:rPr>
      </w:pPr>
      <w:bookmarkStart w:id="1865" w:name="_Toc286841284"/>
      <w:ins w:id="1866" w:author="Eric" w:date="2011-02-18T17:35:00Z">
        <w:r>
          <w:rPr>
            <w:rFonts w:hint="eastAsia"/>
          </w:rPr>
          <w:t>段落翻译题（</w:t>
        </w:r>
        <w:r>
          <w:rPr>
            <w:rFonts w:hint="eastAsia"/>
          </w:rPr>
          <w:t xml:space="preserve">Paragraph </w:t>
        </w:r>
        <w:r w:rsidRPr="004202AE">
          <w:t>Translation</w:t>
        </w:r>
        <w:r>
          <w:rPr>
            <w:rFonts w:hint="eastAsia"/>
          </w:rPr>
          <w:t>）</w:t>
        </w:r>
        <w:bookmarkEnd w:id="1865"/>
      </w:ins>
    </w:p>
    <w:p w:rsidR="00F53674" w:rsidRPr="00D46068" w:rsidRDefault="00F53674" w:rsidP="00F53674">
      <w:pPr>
        <w:pStyle w:val="af8"/>
        <w:rPr>
          <w:ins w:id="1867" w:author="Eric" w:date="2011-02-18T17:35:00Z"/>
        </w:rPr>
      </w:pPr>
      <w:ins w:id="1868" w:author="Eric" w:date="2011-02-18T17:35:00Z">
        <w:r w:rsidRPr="00242408">
          <w:rPr>
            <w:rFonts w:hint="eastAsia"/>
          </w:rPr>
          <w:t>表</w:t>
        </w:r>
        <w:r w:rsidRPr="00242408">
          <w:rPr>
            <w:rFonts w:hint="eastAsia"/>
          </w:rPr>
          <w:t xml:space="preserve"> </w:t>
        </w:r>
        <w:r>
          <w:rPr>
            <w:rFonts w:hint="eastAsia"/>
          </w:rPr>
          <w:t>5-42</w:t>
        </w:r>
        <w:r>
          <w:rPr>
            <w:rFonts w:hint="eastAsia"/>
          </w:rPr>
          <w:t>段落翻译</w:t>
        </w:r>
        <w:r w:rsidRPr="004202AE">
          <w:rPr>
            <w:rFonts w:hint="eastAsia"/>
          </w:rPr>
          <w:t>题</w:t>
        </w:r>
        <w:r w:rsidRPr="00472A9F">
          <w:rPr>
            <w:rFonts w:hint="eastAsia"/>
          </w:rPr>
          <w:t>（</w:t>
        </w:r>
        <w:r w:rsidRPr="004202AE">
          <w:t>Translation</w:t>
        </w:r>
        <w:r w:rsidRPr="00472A9F">
          <w:rPr>
            <w:rFonts w:hint="eastAsia"/>
          </w:rPr>
          <w:t>）</w:t>
        </w:r>
        <w:r>
          <w:rPr>
            <w:rFonts w:hint="eastAsia"/>
          </w:rPr>
          <w:t>示例说明</w:t>
        </w:r>
      </w:ins>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84"/>
        <w:gridCol w:w="7138"/>
      </w:tblGrid>
      <w:tr w:rsidR="00F53674" w:rsidRPr="00F10F04" w:rsidTr="00F53674">
        <w:trPr>
          <w:ins w:id="1869" w:author="Eric" w:date="2011-02-18T17:35:00Z"/>
        </w:trPr>
        <w:tc>
          <w:tcPr>
            <w:tcW w:w="1384" w:type="dxa"/>
            <w:tcBorders>
              <w:top w:val="single" w:sz="4" w:space="0" w:color="000000"/>
              <w:left w:val="single" w:sz="4" w:space="0" w:color="000000"/>
              <w:bottom w:val="single" w:sz="4" w:space="0" w:color="000000"/>
              <w:right w:val="single" w:sz="4" w:space="0" w:color="000000"/>
            </w:tcBorders>
            <w:hideMark/>
          </w:tcPr>
          <w:p w:rsidR="00F53674" w:rsidRPr="00F10F04" w:rsidRDefault="00F53674" w:rsidP="00F53674">
            <w:pPr>
              <w:pStyle w:val="M"/>
              <w:ind w:firstLine="0"/>
              <w:rPr>
                <w:ins w:id="1870" w:author="Eric" w:date="2011-02-18T17:35:00Z"/>
                <w:rStyle w:val="a9"/>
                <w:b w:val="0"/>
                <w:sz w:val="18"/>
                <w:szCs w:val="18"/>
              </w:rPr>
            </w:pPr>
            <w:ins w:id="1871" w:author="Eric" w:date="2011-02-18T17:35:00Z">
              <w:r w:rsidRPr="00F10F04">
                <w:rPr>
                  <w:rStyle w:val="a9"/>
                  <w:rFonts w:hint="eastAsia"/>
                  <w:b w:val="0"/>
                  <w:sz w:val="18"/>
                  <w:szCs w:val="18"/>
                </w:rPr>
                <w:t>名称</w:t>
              </w:r>
            </w:ins>
          </w:p>
        </w:tc>
        <w:tc>
          <w:tcPr>
            <w:tcW w:w="7138" w:type="dxa"/>
            <w:tcBorders>
              <w:top w:val="single" w:sz="4" w:space="0" w:color="000000"/>
              <w:left w:val="single" w:sz="4" w:space="0" w:color="000000"/>
              <w:bottom w:val="single" w:sz="4" w:space="0" w:color="000000"/>
              <w:right w:val="single" w:sz="4" w:space="0" w:color="000000"/>
            </w:tcBorders>
            <w:hideMark/>
          </w:tcPr>
          <w:p w:rsidR="00F53674" w:rsidRPr="00F10F04" w:rsidRDefault="00F53674" w:rsidP="00F53674">
            <w:pPr>
              <w:pStyle w:val="M"/>
              <w:ind w:firstLine="0"/>
              <w:rPr>
                <w:ins w:id="1872" w:author="Eric" w:date="2011-02-18T17:35:00Z"/>
                <w:rStyle w:val="a9"/>
                <w:b w:val="0"/>
                <w:sz w:val="18"/>
                <w:szCs w:val="18"/>
              </w:rPr>
            </w:pPr>
            <w:ins w:id="1873" w:author="Eric" w:date="2011-02-18T17:35:00Z">
              <w:r>
                <w:rPr>
                  <w:rStyle w:val="a9"/>
                  <w:rFonts w:hint="eastAsia"/>
                  <w:b w:val="0"/>
                  <w:sz w:val="18"/>
                  <w:szCs w:val="18"/>
                </w:rPr>
                <w:t>说明</w:t>
              </w:r>
            </w:ins>
          </w:p>
        </w:tc>
      </w:tr>
      <w:tr w:rsidR="00F53674" w:rsidRPr="00F10F04" w:rsidTr="00F53674">
        <w:trPr>
          <w:ins w:id="1874" w:author="Eric" w:date="2011-02-18T17:35:00Z"/>
        </w:trPr>
        <w:tc>
          <w:tcPr>
            <w:tcW w:w="1384" w:type="dxa"/>
            <w:tcBorders>
              <w:top w:val="single" w:sz="4" w:space="0" w:color="000000"/>
              <w:left w:val="single" w:sz="4" w:space="0" w:color="000000"/>
              <w:bottom w:val="single" w:sz="4" w:space="0" w:color="000000"/>
              <w:right w:val="single" w:sz="4" w:space="0" w:color="000000"/>
            </w:tcBorders>
            <w:hideMark/>
          </w:tcPr>
          <w:p w:rsidR="00F53674" w:rsidRPr="00965CA1" w:rsidRDefault="00F53674" w:rsidP="00F53674">
            <w:pPr>
              <w:pStyle w:val="M"/>
              <w:ind w:firstLine="0"/>
              <w:rPr>
                <w:ins w:id="1875" w:author="Eric" w:date="2011-02-18T17:35:00Z"/>
                <w:rStyle w:val="a9"/>
                <w:b w:val="0"/>
                <w:sz w:val="18"/>
                <w:szCs w:val="18"/>
              </w:rPr>
            </w:pPr>
            <w:ins w:id="1876" w:author="Eric" w:date="2011-02-18T17:35:00Z">
              <w:r>
                <w:rPr>
                  <w:rStyle w:val="a9"/>
                  <w:rFonts w:hint="eastAsia"/>
                  <w:b w:val="0"/>
                  <w:sz w:val="18"/>
                  <w:szCs w:val="18"/>
                </w:rPr>
                <w:t>类型序号</w:t>
              </w:r>
            </w:ins>
          </w:p>
        </w:tc>
        <w:tc>
          <w:tcPr>
            <w:tcW w:w="7138" w:type="dxa"/>
            <w:tcBorders>
              <w:top w:val="single" w:sz="4" w:space="0" w:color="000000"/>
              <w:left w:val="single" w:sz="4" w:space="0" w:color="000000"/>
              <w:bottom w:val="single" w:sz="4" w:space="0" w:color="000000"/>
              <w:right w:val="single" w:sz="4" w:space="0" w:color="000000"/>
            </w:tcBorders>
            <w:hideMark/>
          </w:tcPr>
          <w:p w:rsidR="00F53674" w:rsidRDefault="00F53674" w:rsidP="00F53674">
            <w:pPr>
              <w:pStyle w:val="M"/>
              <w:ind w:firstLine="0"/>
              <w:rPr>
                <w:ins w:id="1877" w:author="Eric" w:date="2011-02-18T17:35:00Z"/>
                <w:rStyle w:val="a9"/>
                <w:b w:val="0"/>
                <w:sz w:val="18"/>
                <w:szCs w:val="18"/>
              </w:rPr>
            </w:pPr>
            <w:ins w:id="1878" w:author="Eric" w:date="2011-02-18T17:35:00Z">
              <w:r>
                <w:rPr>
                  <w:rStyle w:val="a9"/>
                  <w:rFonts w:hint="eastAsia"/>
                  <w:b w:val="0"/>
                  <w:sz w:val="18"/>
                  <w:szCs w:val="18"/>
                </w:rPr>
                <w:t>42</w:t>
              </w:r>
            </w:ins>
          </w:p>
        </w:tc>
      </w:tr>
      <w:tr w:rsidR="00F53674" w:rsidRPr="00F10F04" w:rsidTr="00F53674">
        <w:trPr>
          <w:ins w:id="1879" w:author="Eric" w:date="2011-02-18T17:35:00Z"/>
        </w:trPr>
        <w:tc>
          <w:tcPr>
            <w:tcW w:w="1384" w:type="dxa"/>
            <w:tcBorders>
              <w:top w:val="single" w:sz="4" w:space="0" w:color="000000"/>
              <w:left w:val="single" w:sz="4" w:space="0" w:color="000000"/>
              <w:bottom w:val="single" w:sz="4" w:space="0" w:color="000000"/>
              <w:right w:val="single" w:sz="4" w:space="0" w:color="000000"/>
            </w:tcBorders>
            <w:hideMark/>
          </w:tcPr>
          <w:p w:rsidR="00F53674" w:rsidRDefault="00F53674" w:rsidP="00F53674">
            <w:pPr>
              <w:pStyle w:val="M"/>
              <w:ind w:firstLine="0"/>
              <w:rPr>
                <w:ins w:id="1880" w:author="Eric" w:date="2011-02-18T17:35:00Z"/>
                <w:rStyle w:val="a9"/>
                <w:b w:val="0"/>
                <w:sz w:val="18"/>
                <w:szCs w:val="18"/>
              </w:rPr>
            </w:pPr>
            <w:ins w:id="1881" w:author="Eric" w:date="2011-02-18T17:35:00Z">
              <w:r>
                <w:rPr>
                  <w:rStyle w:val="a9"/>
                  <w:rFonts w:hint="eastAsia"/>
                  <w:b w:val="0"/>
                  <w:sz w:val="18"/>
                  <w:szCs w:val="18"/>
                </w:rPr>
                <w:t>类型标识</w:t>
              </w:r>
            </w:ins>
          </w:p>
        </w:tc>
        <w:tc>
          <w:tcPr>
            <w:tcW w:w="7138" w:type="dxa"/>
            <w:tcBorders>
              <w:top w:val="single" w:sz="4" w:space="0" w:color="000000"/>
              <w:left w:val="single" w:sz="4" w:space="0" w:color="000000"/>
              <w:bottom w:val="single" w:sz="4" w:space="0" w:color="000000"/>
              <w:right w:val="single" w:sz="4" w:space="0" w:color="000000"/>
            </w:tcBorders>
            <w:hideMark/>
          </w:tcPr>
          <w:p w:rsidR="00F53674" w:rsidRPr="00E17EC9" w:rsidRDefault="00F53674" w:rsidP="00F53674">
            <w:pPr>
              <w:pStyle w:val="M"/>
              <w:ind w:firstLine="0"/>
              <w:rPr>
                <w:ins w:id="1882" w:author="Eric" w:date="2011-02-18T17:35:00Z"/>
                <w:rStyle w:val="a9"/>
                <w:sz w:val="18"/>
                <w:szCs w:val="18"/>
              </w:rPr>
            </w:pPr>
            <w:ins w:id="1883" w:author="Eric" w:date="2011-02-18T17:35:00Z">
              <w:r w:rsidRPr="00E836FF">
                <w:rPr>
                  <w:rFonts w:cs="Times New Roman"/>
                  <w:noProof/>
                  <w:color w:val="0000FF"/>
                  <w:kern w:val="0"/>
                  <w:sz w:val="18"/>
                  <w:szCs w:val="18"/>
                </w:rPr>
                <w:t>ab_ParaTrans</w:t>
              </w:r>
            </w:ins>
          </w:p>
        </w:tc>
      </w:tr>
      <w:tr w:rsidR="00F53674" w:rsidRPr="00F10F04" w:rsidTr="00F53674">
        <w:trPr>
          <w:ins w:id="1884" w:author="Eric" w:date="2011-02-18T17:35:00Z"/>
        </w:trPr>
        <w:tc>
          <w:tcPr>
            <w:tcW w:w="1384" w:type="dxa"/>
            <w:tcBorders>
              <w:top w:val="single" w:sz="4" w:space="0" w:color="000000"/>
              <w:left w:val="single" w:sz="4" w:space="0" w:color="000000"/>
              <w:bottom w:val="single" w:sz="4" w:space="0" w:color="000000"/>
              <w:right w:val="single" w:sz="4" w:space="0" w:color="000000"/>
            </w:tcBorders>
            <w:hideMark/>
          </w:tcPr>
          <w:p w:rsidR="00F53674" w:rsidRPr="00F10F04" w:rsidRDefault="00F53674" w:rsidP="00F53674">
            <w:pPr>
              <w:pStyle w:val="M"/>
              <w:ind w:firstLine="0"/>
              <w:rPr>
                <w:ins w:id="1885" w:author="Eric" w:date="2011-02-18T17:35:00Z"/>
                <w:rStyle w:val="a9"/>
                <w:b w:val="0"/>
                <w:sz w:val="18"/>
                <w:szCs w:val="18"/>
              </w:rPr>
            </w:pPr>
            <w:ins w:id="1886" w:author="Eric" w:date="2011-02-18T17:35:00Z">
              <w:r w:rsidRPr="00965CA1">
                <w:rPr>
                  <w:rStyle w:val="a9"/>
                  <w:rFonts w:hint="eastAsia"/>
                  <w:b w:val="0"/>
                  <w:sz w:val="18"/>
                  <w:szCs w:val="18"/>
                </w:rPr>
                <w:t>试题附加材料</w:t>
              </w:r>
            </w:ins>
          </w:p>
        </w:tc>
        <w:tc>
          <w:tcPr>
            <w:tcW w:w="7138" w:type="dxa"/>
            <w:tcBorders>
              <w:top w:val="single" w:sz="4" w:space="0" w:color="000000"/>
              <w:left w:val="single" w:sz="4" w:space="0" w:color="000000"/>
              <w:bottom w:val="single" w:sz="4" w:space="0" w:color="000000"/>
              <w:right w:val="single" w:sz="4" w:space="0" w:color="000000"/>
            </w:tcBorders>
            <w:hideMark/>
          </w:tcPr>
          <w:p w:rsidR="00F53674" w:rsidRPr="00F10F04" w:rsidRDefault="00F53674" w:rsidP="00F53674">
            <w:pPr>
              <w:pStyle w:val="M"/>
              <w:ind w:firstLine="0"/>
              <w:rPr>
                <w:ins w:id="1887" w:author="Eric" w:date="2011-02-18T17:35:00Z"/>
                <w:rStyle w:val="a9"/>
                <w:b w:val="0"/>
                <w:sz w:val="18"/>
                <w:szCs w:val="18"/>
              </w:rPr>
            </w:pPr>
            <w:ins w:id="1888" w:author="Eric" w:date="2011-02-18T17:35:00Z">
              <w:r>
                <w:rPr>
                  <w:rStyle w:val="a9"/>
                  <w:rFonts w:hint="eastAsia"/>
                  <w:b w:val="0"/>
                  <w:sz w:val="18"/>
                  <w:szCs w:val="18"/>
                </w:rPr>
                <w:t>无</w:t>
              </w:r>
            </w:ins>
          </w:p>
        </w:tc>
      </w:tr>
      <w:tr w:rsidR="00F53674" w:rsidRPr="00F10F04" w:rsidTr="00F53674">
        <w:trPr>
          <w:ins w:id="1889" w:author="Eric" w:date="2011-02-18T17:35:00Z"/>
        </w:trPr>
        <w:tc>
          <w:tcPr>
            <w:tcW w:w="1384" w:type="dxa"/>
            <w:tcBorders>
              <w:top w:val="single" w:sz="4" w:space="0" w:color="000000"/>
              <w:left w:val="single" w:sz="4" w:space="0" w:color="000000"/>
              <w:bottom w:val="single" w:sz="4" w:space="0" w:color="000000"/>
              <w:right w:val="single" w:sz="4" w:space="0" w:color="000000"/>
            </w:tcBorders>
            <w:hideMark/>
          </w:tcPr>
          <w:p w:rsidR="00F53674" w:rsidRPr="00F10F04" w:rsidRDefault="00F53674" w:rsidP="00F53674">
            <w:pPr>
              <w:pStyle w:val="M"/>
              <w:ind w:firstLine="0"/>
              <w:rPr>
                <w:ins w:id="1890" w:author="Eric" w:date="2011-02-18T17:35:00Z"/>
                <w:rStyle w:val="a9"/>
                <w:b w:val="0"/>
                <w:sz w:val="18"/>
                <w:szCs w:val="18"/>
              </w:rPr>
            </w:pPr>
            <w:ins w:id="1891" w:author="Eric" w:date="2011-02-18T17:35:00Z">
              <w:r w:rsidRPr="00965CA1">
                <w:rPr>
                  <w:rStyle w:val="a9"/>
                  <w:rFonts w:hint="eastAsia"/>
                  <w:b w:val="0"/>
                  <w:sz w:val="18"/>
                  <w:szCs w:val="18"/>
                </w:rPr>
                <w:t>试题问题类型</w:t>
              </w:r>
            </w:ins>
          </w:p>
        </w:tc>
        <w:tc>
          <w:tcPr>
            <w:tcW w:w="7138" w:type="dxa"/>
            <w:tcBorders>
              <w:top w:val="single" w:sz="4" w:space="0" w:color="000000"/>
              <w:left w:val="single" w:sz="4" w:space="0" w:color="000000"/>
              <w:bottom w:val="single" w:sz="4" w:space="0" w:color="000000"/>
              <w:right w:val="single" w:sz="4" w:space="0" w:color="000000"/>
            </w:tcBorders>
            <w:hideMark/>
          </w:tcPr>
          <w:p w:rsidR="00F53674" w:rsidRPr="00F10F04" w:rsidRDefault="00F53674" w:rsidP="00F53674">
            <w:pPr>
              <w:pStyle w:val="M"/>
              <w:ind w:firstLine="0"/>
              <w:rPr>
                <w:ins w:id="1892" w:author="Eric" w:date="2011-02-18T17:35:00Z"/>
                <w:rStyle w:val="a9"/>
                <w:b w:val="0"/>
                <w:sz w:val="18"/>
                <w:szCs w:val="18"/>
              </w:rPr>
            </w:pPr>
            <w:ins w:id="1893" w:author="Eric" w:date="2011-02-18T17:35:00Z">
              <w:r>
                <w:rPr>
                  <w:rStyle w:val="a9"/>
                  <w:b w:val="0"/>
                  <w:sz w:val="18"/>
                  <w:szCs w:val="18"/>
                </w:rPr>
                <w:t>C</w:t>
              </w:r>
              <w:r>
                <w:rPr>
                  <w:rStyle w:val="a9"/>
                  <w:rFonts w:hint="eastAsia"/>
                  <w:b w:val="0"/>
                  <w:sz w:val="18"/>
                  <w:szCs w:val="18"/>
                </w:rPr>
                <w:t>hoice</w:t>
              </w:r>
            </w:ins>
          </w:p>
        </w:tc>
      </w:tr>
      <w:tr w:rsidR="00F53674" w:rsidRPr="00F10F04" w:rsidTr="00F53674">
        <w:trPr>
          <w:ins w:id="1894" w:author="Eric" w:date="2011-02-18T17:35:00Z"/>
        </w:trPr>
        <w:tc>
          <w:tcPr>
            <w:tcW w:w="1384" w:type="dxa"/>
            <w:tcBorders>
              <w:top w:val="single" w:sz="4" w:space="0" w:color="000000"/>
              <w:left w:val="single" w:sz="4" w:space="0" w:color="000000"/>
              <w:bottom w:val="single" w:sz="4" w:space="0" w:color="000000"/>
              <w:right w:val="single" w:sz="4" w:space="0" w:color="000000"/>
            </w:tcBorders>
            <w:hideMark/>
          </w:tcPr>
          <w:p w:rsidR="00F53674" w:rsidRPr="00F10F04" w:rsidRDefault="00F53674" w:rsidP="00F53674">
            <w:pPr>
              <w:pStyle w:val="M"/>
              <w:ind w:firstLine="0"/>
              <w:rPr>
                <w:ins w:id="1895" w:author="Eric" w:date="2011-02-18T17:35:00Z"/>
                <w:rStyle w:val="a9"/>
                <w:b w:val="0"/>
                <w:sz w:val="18"/>
                <w:szCs w:val="18"/>
              </w:rPr>
            </w:pPr>
            <w:ins w:id="1896" w:author="Eric" w:date="2011-02-18T17:35:00Z">
              <w:r w:rsidRPr="00965CA1">
                <w:rPr>
                  <w:rStyle w:val="a9"/>
                  <w:rFonts w:hint="eastAsia"/>
                  <w:b w:val="0"/>
                  <w:sz w:val="18"/>
                  <w:szCs w:val="18"/>
                </w:rPr>
                <w:t>流程性试题</w:t>
              </w:r>
            </w:ins>
          </w:p>
        </w:tc>
        <w:tc>
          <w:tcPr>
            <w:tcW w:w="7138" w:type="dxa"/>
            <w:tcBorders>
              <w:top w:val="single" w:sz="4" w:space="0" w:color="000000"/>
              <w:left w:val="single" w:sz="4" w:space="0" w:color="000000"/>
              <w:bottom w:val="single" w:sz="4" w:space="0" w:color="000000"/>
              <w:right w:val="single" w:sz="4" w:space="0" w:color="000000"/>
            </w:tcBorders>
            <w:hideMark/>
          </w:tcPr>
          <w:p w:rsidR="00F53674" w:rsidRPr="00F10F04" w:rsidRDefault="00F53674" w:rsidP="00F53674">
            <w:pPr>
              <w:pStyle w:val="M"/>
              <w:ind w:firstLine="0"/>
              <w:rPr>
                <w:ins w:id="1897" w:author="Eric" w:date="2011-02-18T17:35:00Z"/>
                <w:rStyle w:val="a9"/>
                <w:b w:val="0"/>
                <w:sz w:val="18"/>
                <w:szCs w:val="18"/>
              </w:rPr>
            </w:pPr>
            <w:ins w:id="1898" w:author="Eric" w:date="2011-02-18T17:35:00Z">
              <w:r>
                <w:rPr>
                  <w:rStyle w:val="a9"/>
                  <w:rFonts w:hint="eastAsia"/>
                  <w:b w:val="0"/>
                  <w:sz w:val="18"/>
                  <w:szCs w:val="18"/>
                </w:rPr>
                <w:t>否</w:t>
              </w:r>
            </w:ins>
          </w:p>
        </w:tc>
      </w:tr>
      <w:tr w:rsidR="00F53674" w:rsidRPr="00F10F04" w:rsidTr="00F53674">
        <w:trPr>
          <w:ins w:id="1899" w:author="Eric" w:date="2011-02-18T17:35:00Z"/>
        </w:trPr>
        <w:tc>
          <w:tcPr>
            <w:tcW w:w="1384" w:type="dxa"/>
            <w:tcBorders>
              <w:top w:val="single" w:sz="4" w:space="0" w:color="000000"/>
              <w:left w:val="single" w:sz="4" w:space="0" w:color="000000"/>
              <w:bottom w:val="single" w:sz="4" w:space="0" w:color="000000"/>
              <w:right w:val="single" w:sz="4" w:space="0" w:color="000000"/>
            </w:tcBorders>
            <w:hideMark/>
          </w:tcPr>
          <w:p w:rsidR="00F53674" w:rsidRPr="00F10F04" w:rsidRDefault="00F53674" w:rsidP="00F53674">
            <w:pPr>
              <w:pStyle w:val="M"/>
              <w:ind w:firstLine="0"/>
              <w:rPr>
                <w:ins w:id="1900" w:author="Eric" w:date="2011-02-18T17:35:00Z"/>
                <w:rStyle w:val="a9"/>
                <w:b w:val="0"/>
                <w:sz w:val="18"/>
                <w:szCs w:val="18"/>
              </w:rPr>
            </w:pPr>
            <w:ins w:id="1901" w:author="Eric" w:date="2011-02-18T17:35:00Z">
              <w:r>
                <w:rPr>
                  <w:rFonts w:hint="eastAsia"/>
                </w:rPr>
                <w:t>示例</w:t>
              </w:r>
            </w:ins>
          </w:p>
        </w:tc>
        <w:tc>
          <w:tcPr>
            <w:tcW w:w="7138" w:type="dxa"/>
            <w:tcBorders>
              <w:top w:val="single" w:sz="4" w:space="0" w:color="000000"/>
              <w:left w:val="single" w:sz="4" w:space="0" w:color="000000"/>
              <w:bottom w:val="single" w:sz="4" w:space="0" w:color="000000"/>
              <w:right w:val="single" w:sz="4" w:space="0" w:color="000000"/>
            </w:tcBorders>
            <w:hideMark/>
          </w:tcPr>
          <w:p w:rsidR="00F53674" w:rsidRPr="00E836FF" w:rsidRDefault="00F53674" w:rsidP="00F53674">
            <w:pPr>
              <w:autoSpaceDE w:val="0"/>
              <w:autoSpaceDN w:val="0"/>
              <w:adjustRightInd w:val="0"/>
              <w:jc w:val="left"/>
              <w:rPr>
                <w:ins w:id="1902" w:author="Eric" w:date="2011-02-18T17:35:00Z"/>
                <w:rFonts w:cs="Times New Roman"/>
                <w:noProof/>
                <w:color w:val="0000FF"/>
                <w:kern w:val="0"/>
                <w:sz w:val="18"/>
                <w:szCs w:val="18"/>
              </w:rPr>
            </w:pPr>
            <w:ins w:id="1903" w:author="Eric" w:date="2011-02-18T17:35:00Z">
              <w:r w:rsidRPr="00E836FF">
                <w:rPr>
                  <w:rFonts w:cs="Times New Roman"/>
                  <w:noProof/>
                  <w:color w:val="0000FF"/>
                  <w:kern w:val="0"/>
                  <w:sz w:val="18"/>
                  <w:szCs w:val="18"/>
                </w:rPr>
                <w:t>&lt;</w:t>
              </w:r>
              <w:r w:rsidRPr="00E836FF">
                <w:rPr>
                  <w:rFonts w:cs="Times New Roman"/>
                  <w:noProof/>
                  <w:color w:val="A31515"/>
                  <w:kern w:val="0"/>
                  <w:sz w:val="18"/>
                  <w:szCs w:val="18"/>
                </w:rPr>
                <w:t>assessmentItem</w:t>
              </w:r>
              <w:r w:rsidRPr="00E836FF">
                <w:rPr>
                  <w:rFonts w:cs="Times New Roman"/>
                  <w:noProof/>
                  <w:color w:val="0000FF"/>
                  <w:kern w:val="0"/>
                  <w:sz w:val="18"/>
                  <w:szCs w:val="18"/>
                </w:rPr>
                <w:t xml:space="preserve"> </w:t>
              </w:r>
              <w:r w:rsidRPr="00E836FF">
                <w:rPr>
                  <w:rFonts w:cs="Times New Roman"/>
                  <w:noProof/>
                  <w:color w:val="FF0000"/>
                  <w:kern w:val="0"/>
                  <w:sz w:val="18"/>
                  <w:szCs w:val="18"/>
                </w:rPr>
                <w:t>identifier</w:t>
              </w:r>
              <w:r w:rsidRPr="00E836FF">
                <w:rPr>
                  <w:rFonts w:cs="Times New Roman"/>
                  <w:noProof/>
                  <w:color w:val="0000FF"/>
                  <w:kern w:val="0"/>
                  <w:sz w:val="18"/>
                  <w:szCs w:val="18"/>
                </w:rPr>
                <w:t>=</w:t>
              </w:r>
              <w:r w:rsidRPr="00E836FF">
                <w:rPr>
                  <w:rFonts w:cs="Times New Roman"/>
                  <w:noProof/>
                  <w:kern w:val="0"/>
                  <w:sz w:val="18"/>
                  <w:szCs w:val="18"/>
                </w:rPr>
                <w:t>"</w:t>
              </w:r>
              <w:r w:rsidRPr="00E836FF">
                <w:rPr>
                  <w:rFonts w:cs="Times New Roman"/>
                  <w:noProof/>
                  <w:color w:val="0000FF"/>
                  <w:kern w:val="0"/>
                  <w:sz w:val="18"/>
                  <w:szCs w:val="18"/>
                </w:rPr>
                <w:t>005E48C528A34B2BB179B54F1A87C23D</w:t>
              </w:r>
              <w:r w:rsidRPr="00E836FF">
                <w:rPr>
                  <w:rFonts w:cs="Times New Roman"/>
                  <w:noProof/>
                  <w:kern w:val="0"/>
                  <w:sz w:val="18"/>
                  <w:szCs w:val="18"/>
                </w:rPr>
                <w:t>"</w:t>
              </w:r>
              <w:r w:rsidRPr="00E836FF">
                <w:rPr>
                  <w:rFonts w:cs="Times New Roman"/>
                  <w:noProof/>
                  <w:color w:val="0000FF"/>
                  <w:kern w:val="0"/>
                  <w:sz w:val="18"/>
                  <w:szCs w:val="18"/>
                </w:rPr>
                <w:t xml:space="preserve"> </w:t>
              </w:r>
              <w:r w:rsidRPr="00E836FF">
                <w:rPr>
                  <w:rFonts w:cs="Times New Roman"/>
                  <w:noProof/>
                  <w:color w:val="FF0000"/>
                  <w:kern w:val="0"/>
                  <w:sz w:val="18"/>
                  <w:szCs w:val="18"/>
                </w:rPr>
                <w:t>level</w:t>
              </w:r>
              <w:r w:rsidRPr="00E836FF">
                <w:rPr>
                  <w:rFonts w:cs="Times New Roman"/>
                  <w:noProof/>
                  <w:color w:val="0000FF"/>
                  <w:kern w:val="0"/>
                  <w:sz w:val="18"/>
                  <w:szCs w:val="18"/>
                </w:rPr>
                <w:t>=</w:t>
              </w:r>
              <w:r w:rsidRPr="00E836FF">
                <w:rPr>
                  <w:rFonts w:cs="Times New Roman"/>
                  <w:noProof/>
                  <w:kern w:val="0"/>
                  <w:sz w:val="18"/>
                  <w:szCs w:val="18"/>
                </w:rPr>
                <w:t>"</w:t>
              </w:r>
              <w:r w:rsidRPr="00E836FF">
                <w:rPr>
                  <w:rFonts w:cs="Times New Roman"/>
                  <w:noProof/>
                  <w:color w:val="0000FF"/>
                  <w:kern w:val="0"/>
                  <w:sz w:val="18"/>
                  <w:szCs w:val="18"/>
                </w:rPr>
                <w:t>A</w:t>
              </w:r>
              <w:r w:rsidRPr="00E836FF">
                <w:rPr>
                  <w:rFonts w:cs="Times New Roman"/>
                  <w:noProof/>
                  <w:kern w:val="0"/>
                  <w:sz w:val="18"/>
                  <w:szCs w:val="18"/>
                </w:rPr>
                <w:t>"</w:t>
              </w:r>
              <w:r w:rsidRPr="00E836FF">
                <w:rPr>
                  <w:rFonts w:cs="Times New Roman"/>
                  <w:noProof/>
                  <w:color w:val="0000FF"/>
                  <w:kern w:val="0"/>
                  <w:sz w:val="18"/>
                  <w:szCs w:val="18"/>
                </w:rPr>
                <w:t xml:space="preserve"> </w:t>
              </w:r>
              <w:r w:rsidRPr="00E836FF">
                <w:rPr>
                  <w:rFonts w:cs="Times New Roman"/>
                  <w:noProof/>
                  <w:color w:val="FF0000"/>
                  <w:kern w:val="0"/>
                  <w:sz w:val="18"/>
                  <w:szCs w:val="18"/>
                </w:rPr>
                <w:t>type</w:t>
              </w:r>
              <w:r w:rsidRPr="00E836FF">
                <w:rPr>
                  <w:rFonts w:cs="Times New Roman"/>
                  <w:noProof/>
                  <w:color w:val="0000FF"/>
                  <w:kern w:val="0"/>
                  <w:sz w:val="18"/>
                  <w:szCs w:val="18"/>
                </w:rPr>
                <w:t>=</w:t>
              </w:r>
              <w:r w:rsidRPr="00E836FF">
                <w:rPr>
                  <w:rFonts w:cs="Times New Roman"/>
                  <w:noProof/>
                  <w:kern w:val="0"/>
                  <w:sz w:val="18"/>
                  <w:szCs w:val="18"/>
                </w:rPr>
                <w:t>"</w:t>
              </w:r>
              <w:r w:rsidRPr="00E836FF">
                <w:rPr>
                  <w:rFonts w:cs="Times New Roman"/>
                  <w:noProof/>
                  <w:color w:val="0000FF"/>
                  <w:kern w:val="0"/>
                  <w:sz w:val="18"/>
                  <w:szCs w:val="18"/>
                </w:rPr>
                <w:t>ab_ParaTrans</w:t>
              </w:r>
              <w:r w:rsidRPr="00E836FF">
                <w:rPr>
                  <w:rFonts w:cs="Times New Roman"/>
                  <w:noProof/>
                  <w:kern w:val="0"/>
                  <w:sz w:val="18"/>
                  <w:szCs w:val="18"/>
                </w:rPr>
                <w:t>"</w:t>
              </w:r>
              <w:r w:rsidRPr="00E836FF">
                <w:rPr>
                  <w:rFonts w:cs="Times New Roman"/>
                  <w:noProof/>
                  <w:color w:val="0000FF"/>
                  <w:kern w:val="0"/>
                  <w:sz w:val="18"/>
                  <w:szCs w:val="18"/>
                </w:rPr>
                <w:t>&gt;</w:t>
              </w:r>
            </w:ins>
          </w:p>
          <w:p w:rsidR="00F53674" w:rsidRPr="00E836FF" w:rsidRDefault="00F53674" w:rsidP="00F53674">
            <w:pPr>
              <w:autoSpaceDE w:val="0"/>
              <w:autoSpaceDN w:val="0"/>
              <w:adjustRightInd w:val="0"/>
              <w:jc w:val="left"/>
              <w:rPr>
                <w:ins w:id="1904" w:author="Eric" w:date="2011-02-18T17:35:00Z"/>
                <w:rFonts w:cs="Times New Roman"/>
                <w:noProof/>
                <w:color w:val="0000FF"/>
                <w:kern w:val="0"/>
                <w:sz w:val="18"/>
                <w:szCs w:val="18"/>
              </w:rPr>
            </w:pPr>
            <w:ins w:id="1905" w:author="Eric" w:date="2011-02-18T17:35:00Z">
              <w:r w:rsidRPr="00E836FF">
                <w:rPr>
                  <w:rFonts w:cs="Times New Roman"/>
                  <w:noProof/>
                  <w:color w:val="0000FF"/>
                  <w:kern w:val="0"/>
                  <w:sz w:val="18"/>
                  <w:szCs w:val="18"/>
                </w:rPr>
                <w:t xml:space="preserve">  &lt;</w:t>
              </w:r>
              <w:r w:rsidRPr="00E836FF">
                <w:rPr>
                  <w:rFonts w:cs="Times New Roman"/>
                  <w:noProof/>
                  <w:color w:val="A31515"/>
                  <w:kern w:val="0"/>
                  <w:sz w:val="18"/>
                  <w:szCs w:val="18"/>
                </w:rPr>
                <w:t>question</w:t>
              </w:r>
              <w:r w:rsidRPr="00E836FF">
                <w:rPr>
                  <w:rFonts w:cs="Times New Roman"/>
                  <w:noProof/>
                  <w:color w:val="0000FF"/>
                  <w:kern w:val="0"/>
                  <w:sz w:val="18"/>
                  <w:szCs w:val="18"/>
                </w:rPr>
                <w:t xml:space="preserve"> </w:t>
              </w:r>
              <w:r w:rsidRPr="00E836FF">
                <w:rPr>
                  <w:rFonts w:cs="Times New Roman"/>
                  <w:noProof/>
                  <w:color w:val="FF0000"/>
                  <w:kern w:val="0"/>
                  <w:sz w:val="18"/>
                  <w:szCs w:val="18"/>
                </w:rPr>
                <w:t>type</w:t>
              </w:r>
              <w:r w:rsidRPr="00E836FF">
                <w:rPr>
                  <w:rFonts w:cs="Times New Roman"/>
                  <w:noProof/>
                  <w:color w:val="0000FF"/>
                  <w:kern w:val="0"/>
                  <w:sz w:val="18"/>
                  <w:szCs w:val="18"/>
                </w:rPr>
                <w:t>=</w:t>
              </w:r>
              <w:r w:rsidRPr="00E836FF">
                <w:rPr>
                  <w:rFonts w:cs="Times New Roman"/>
                  <w:noProof/>
                  <w:kern w:val="0"/>
                  <w:sz w:val="18"/>
                  <w:szCs w:val="18"/>
                </w:rPr>
                <w:t>"</w:t>
              </w:r>
              <w:r w:rsidRPr="00E836FF">
                <w:rPr>
                  <w:rFonts w:cs="Times New Roman"/>
                  <w:noProof/>
                  <w:color w:val="0000FF"/>
                  <w:kern w:val="0"/>
                  <w:sz w:val="18"/>
                  <w:szCs w:val="18"/>
                </w:rPr>
                <w:t>text</w:t>
              </w:r>
              <w:r w:rsidRPr="00E836FF">
                <w:rPr>
                  <w:rFonts w:cs="Times New Roman"/>
                  <w:noProof/>
                  <w:kern w:val="0"/>
                  <w:sz w:val="18"/>
                  <w:szCs w:val="18"/>
                </w:rPr>
                <w:t>"</w:t>
              </w:r>
              <w:r w:rsidRPr="00E836FF">
                <w:rPr>
                  <w:rFonts w:cs="Times New Roman"/>
                  <w:noProof/>
                  <w:color w:val="0000FF"/>
                  <w:kern w:val="0"/>
                  <w:sz w:val="18"/>
                  <w:szCs w:val="18"/>
                </w:rPr>
                <w:t xml:space="preserve"> </w:t>
              </w:r>
              <w:r w:rsidRPr="00E836FF">
                <w:rPr>
                  <w:rFonts w:cs="Times New Roman"/>
                  <w:noProof/>
                  <w:color w:val="FF0000"/>
                  <w:kern w:val="0"/>
                  <w:sz w:val="18"/>
                  <w:szCs w:val="18"/>
                </w:rPr>
                <w:t>strict</w:t>
              </w:r>
              <w:r w:rsidRPr="00E836FF">
                <w:rPr>
                  <w:rFonts w:cs="Times New Roman"/>
                  <w:noProof/>
                  <w:color w:val="0000FF"/>
                  <w:kern w:val="0"/>
                  <w:sz w:val="18"/>
                  <w:szCs w:val="18"/>
                </w:rPr>
                <w:t>=</w:t>
              </w:r>
              <w:r w:rsidRPr="00E836FF">
                <w:rPr>
                  <w:rFonts w:cs="Times New Roman"/>
                  <w:noProof/>
                  <w:kern w:val="0"/>
                  <w:sz w:val="18"/>
                  <w:szCs w:val="18"/>
                </w:rPr>
                <w:t>"</w:t>
              </w:r>
              <w:r w:rsidRPr="00E836FF">
                <w:rPr>
                  <w:rFonts w:cs="Times New Roman"/>
                  <w:noProof/>
                  <w:color w:val="0000FF"/>
                  <w:kern w:val="0"/>
                  <w:sz w:val="18"/>
                  <w:szCs w:val="18"/>
                </w:rPr>
                <w:t>false</w:t>
              </w:r>
              <w:r w:rsidRPr="00E836FF">
                <w:rPr>
                  <w:rFonts w:cs="Times New Roman"/>
                  <w:noProof/>
                  <w:kern w:val="0"/>
                  <w:sz w:val="18"/>
                  <w:szCs w:val="18"/>
                </w:rPr>
                <w:t>"</w:t>
              </w:r>
              <w:r w:rsidRPr="00E836FF">
                <w:rPr>
                  <w:rFonts w:cs="Times New Roman"/>
                  <w:noProof/>
                  <w:color w:val="0000FF"/>
                  <w:kern w:val="0"/>
                  <w:sz w:val="18"/>
                  <w:szCs w:val="18"/>
                </w:rPr>
                <w:t>&gt;</w:t>
              </w:r>
            </w:ins>
          </w:p>
          <w:p w:rsidR="00F53674" w:rsidRPr="00E836FF" w:rsidRDefault="00F53674" w:rsidP="00F53674">
            <w:pPr>
              <w:autoSpaceDE w:val="0"/>
              <w:autoSpaceDN w:val="0"/>
              <w:adjustRightInd w:val="0"/>
              <w:jc w:val="left"/>
              <w:rPr>
                <w:ins w:id="1906" w:author="Eric" w:date="2011-02-18T17:35:00Z"/>
                <w:rFonts w:cs="Times New Roman"/>
                <w:noProof/>
                <w:color w:val="0000FF"/>
                <w:kern w:val="0"/>
                <w:sz w:val="18"/>
                <w:szCs w:val="18"/>
              </w:rPr>
            </w:pPr>
            <w:ins w:id="1907" w:author="Eric" w:date="2011-02-18T17:35:00Z">
              <w:r w:rsidRPr="00E836FF">
                <w:rPr>
                  <w:rFonts w:cs="Times New Roman"/>
                  <w:noProof/>
                  <w:color w:val="0000FF"/>
                  <w:kern w:val="0"/>
                  <w:sz w:val="18"/>
                  <w:szCs w:val="18"/>
                </w:rPr>
                <w:t xml:space="preserve">    &lt;</w:t>
              </w:r>
              <w:r w:rsidRPr="00E836FF">
                <w:rPr>
                  <w:rFonts w:cs="Times New Roman"/>
                  <w:noProof/>
                  <w:color w:val="A31515"/>
                  <w:kern w:val="0"/>
                  <w:sz w:val="18"/>
                  <w:szCs w:val="18"/>
                </w:rPr>
                <w:t>prompt</w:t>
              </w:r>
              <w:r w:rsidRPr="00E836FF">
                <w:rPr>
                  <w:rFonts w:cs="Times New Roman"/>
                  <w:noProof/>
                  <w:color w:val="0000FF"/>
                  <w:kern w:val="0"/>
                  <w:sz w:val="18"/>
                  <w:szCs w:val="18"/>
                </w:rPr>
                <w:t>&gt;</w:t>
              </w:r>
              <w:r w:rsidRPr="00E836FF">
                <w:rPr>
                  <w:rFonts w:cs="Times New Roman"/>
                  <w:noProof/>
                  <w:kern w:val="0"/>
                  <w:sz w:val="18"/>
                  <w:szCs w:val="18"/>
                </w:rPr>
                <w:t>I would like to welcome you to our organization. We are very pleased to have you on our team. I know that you will be equally proud of our products. Our European sales Representative, Antoine Gerin, will be in touch with you at regular intervals. Please feel free to call him any time you have a problem. If I can ever be of service, please call me. I am planning a trip to France next month, and I am looking forward to meeting you. In the meantime, the best of luck with our product sales.</w:t>
              </w:r>
              <w:r w:rsidRPr="00E836FF">
                <w:rPr>
                  <w:rFonts w:cs="Times New Roman"/>
                  <w:noProof/>
                  <w:color w:val="0000FF"/>
                  <w:kern w:val="0"/>
                  <w:sz w:val="18"/>
                  <w:szCs w:val="18"/>
                </w:rPr>
                <w:t>&lt;/</w:t>
              </w:r>
              <w:r w:rsidRPr="00E836FF">
                <w:rPr>
                  <w:rFonts w:cs="Times New Roman"/>
                  <w:noProof/>
                  <w:color w:val="A31515"/>
                  <w:kern w:val="0"/>
                  <w:sz w:val="18"/>
                  <w:szCs w:val="18"/>
                </w:rPr>
                <w:t>prompt</w:t>
              </w:r>
              <w:r w:rsidRPr="00E836FF">
                <w:rPr>
                  <w:rFonts w:cs="Times New Roman"/>
                  <w:noProof/>
                  <w:color w:val="0000FF"/>
                  <w:kern w:val="0"/>
                  <w:sz w:val="18"/>
                  <w:szCs w:val="18"/>
                </w:rPr>
                <w:t>&gt;</w:t>
              </w:r>
            </w:ins>
          </w:p>
          <w:p w:rsidR="00F53674" w:rsidRPr="00E836FF" w:rsidRDefault="00F53674" w:rsidP="00F53674">
            <w:pPr>
              <w:autoSpaceDE w:val="0"/>
              <w:autoSpaceDN w:val="0"/>
              <w:adjustRightInd w:val="0"/>
              <w:jc w:val="left"/>
              <w:rPr>
                <w:ins w:id="1908" w:author="Eric" w:date="2011-02-18T17:35:00Z"/>
                <w:rFonts w:cs="Times New Roman"/>
                <w:noProof/>
                <w:color w:val="0000FF"/>
                <w:kern w:val="0"/>
                <w:sz w:val="18"/>
                <w:szCs w:val="18"/>
              </w:rPr>
            </w:pPr>
            <w:ins w:id="1909" w:author="Eric" w:date="2011-02-18T17:35:00Z">
              <w:r w:rsidRPr="00E836FF">
                <w:rPr>
                  <w:rFonts w:cs="Times New Roman"/>
                  <w:noProof/>
                  <w:color w:val="0000FF"/>
                  <w:kern w:val="0"/>
                  <w:sz w:val="18"/>
                  <w:szCs w:val="18"/>
                </w:rPr>
                <w:t xml:space="preserve">    &lt;</w:t>
              </w:r>
              <w:r w:rsidRPr="00E836FF">
                <w:rPr>
                  <w:rFonts w:cs="Times New Roman"/>
                  <w:noProof/>
                  <w:color w:val="A31515"/>
                  <w:kern w:val="0"/>
                  <w:sz w:val="18"/>
                  <w:szCs w:val="18"/>
                </w:rPr>
                <w:t>key</w:t>
              </w:r>
              <w:r w:rsidRPr="00E836FF">
                <w:rPr>
                  <w:rFonts w:cs="Times New Roman"/>
                  <w:noProof/>
                  <w:color w:val="0000FF"/>
                  <w:kern w:val="0"/>
                  <w:sz w:val="18"/>
                  <w:szCs w:val="18"/>
                </w:rPr>
                <w:t>&gt;</w:t>
              </w:r>
              <w:r w:rsidRPr="00E836FF">
                <w:rPr>
                  <w:rFonts w:hAnsi="ËÎÌå" w:cs="Times New Roman"/>
                  <w:noProof/>
                  <w:kern w:val="0"/>
                  <w:sz w:val="18"/>
                  <w:szCs w:val="18"/>
                </w:rPr>
                <w:t>欢迎你来到我们公司。你加入本公司成为我们的一份子是我们的荣幸。相信您也会以本公司的产品为荣。欧洲销售代理安东尼</w:t>
              </w:r>
              <w:r w:rsidRPr="00E836FF">
                <w:rPr>
                  <w:rFonts w:cs="Times New Roman"/>
                  <w:noProof/>
                  <w:kern w:val="0"/>
                  <w:sz w:val="18"/>
                  <w:szCs w:val="18"/>
                </w:rPr>
                <w:t>?</w:t>
              </w:r>
              <w:r w:rsidRPr="00E836FF">
                <w:rPr>
                  <w:rFonts w:hAnsi="ËÎÌå" w:cs="Times New Roman"/>
                  <w:noProof/>
                  <w:kern w:val="0"/>
                  <w:sz w:val="18"/>
                  <w:szCs w:val="18"/>
                </w:rPr>
                <w:t>格林会定期与您联络，遇有问题可随时与他商讨。若有其他需要，欢迎向我提出。下月我将赴法国一游，期望能与您会面。谨祝产品销量节节上升。</w:t>
              </w:r>
              <w:r w:rsidRPr="00E836FF">
                <w:rPr>
                  <w:rFonts w:cs="Times New Roman"/>
                  <w:noProof/>
                  <w:color w:val="0000FF"/>
                  <w:kern w:val="0"/>
                  <w:sz w:val="18"/>
                  <w:szCs w:val="18"/>
                </w:rPr>
                <w:t>&lt;/</w:t>
              </w:r>
              <w:r w:rsidRPr="00E836FF">
                <w:rPr>
                  <w:rFonts w:cs="Times New Roman"/>
                  <w:noProof/>
                  <w:color w:val="A31515"/>
                  <w:kern w:val="0"/>
                  <w:sz w:val="18"/>
                  <w:szCs w:val="18"/>
                </w:rPr>
                <w:t>key</w:t>
              </w:r>
              <w:r w:rsidRPr="00E836FF">
                <w:rPr>
                  <w:rFonts w:cs="Times New Roman"/>
                  <w:noProof/>
                  <w:color w:val="0000FF"/>
                  <w:kern w:val="0"/>
                  <w:sz w:val="18"/>
                  <w:szCs w:val="18"/>
                </w:rPr>
                <w:t>&gt;</w:t>
              </w:r>
            </w:ins>
          </w:p>
          <w:p w:rsidR="00F53674" w:rsidRPr="00E836FF" w:rsidRDefault="00F53674" w:rsidP="00F53674">
            <w:pPr>
              <w:autoSpaceDE w:val="0"/>
              <w:autoSpaceDN w:val="0"/>
              <w:adjustRightInd w:val="0"/>
              <w:jc w:val="left"/>
              <w:rPr>
                <w:ins w:id="1910" w:author="Eric" w:date="2011-02-18T17:35:00Z"/>
                <w:rFonts w:cs="Times New Roman"/>
                <w:noProof/>
                <w:color w:val="0000FF"/>
                <w:kern w:val="0"/>
                <w:sz w:val="18"/>
                <w:szCs w:val="18"/>
              </w:rPr>
            </w:pPr>
            <w:ins w:id="1911" w:author="Eric" w:date="2011-02-18T17:35:00Z">
              <w:r w:rsidRPr="00E836FF">
                <w:rPr>
                  <w:rFonts w:cs="Times New Roman"/>
                  <w:noProof/>
                  <w:color w:val="0000FF"/>
                  <w:kern w:val="0"/>
                  <w:sz w:val="18"/>
                  <w:szCs w:val="18"/>
                </w:rPr>
                <w:t xml:space="preserve">  &lt;/</w:t>
              </w:r>
              <w:r w:rsidRPr="00E836FF">
                <w:rPr>
                  <w:rFonts w:cs="Times New Roman"/>
                  <w:noProof/>
                  <w:color w:val="A31515"/>
                  <w:kern w:val="0"/>
                  <w:sz w:val="18"/>
                  <w:szCs w:val="18"/>
                </w:rPr>
                <w:t>question</w:t>
              </w:r>
              <w:r w:rsidRPr="00E836FF">
                <w:rPr>
                  <w:rFonts w:cs="Times New Roman"/>
                  <w:noProof/>
                  <w:color w:val="0000FF"/>
                  <w:kern w:val="0"/>
                  <w:sz w:val="18"/>
                  <w:szCs w:val="18"/>
                </w:rPr>
                <w:t>&gt;</w:t>
              </w:r>
            </w:ins>
          </w:p>
          <w:p w:rsidR="00F53674" w:rsidRPr="00F10F04" w:rsidRDefault="00F53674" w:rsidP="00F53674">
            <w:pPr>
              <w:pStyle w:val="M"/>
              <w:spacing w:line="240" w:lineRule="auto"/>
              <w:ind w:firstLine="0"/>
              <w:rPr>
                <w:ins w:id="1912" w:author="Eric" w:date="2011-02-18T17:35:00Z"/>
                <w:rStyle w:val="a9"/>
                <w:b w:val="0"/>
                <w:sz w:val="18"/>
                <w:szCs w:val="18"/>
              </w:rPr>
            </w:pPr>
            <w:ins w:id="1913" w:author="Eric" w:date="2011-02-18T17:35:00Z">
              <w:r w:rsidRPr="00E836FF">
                <w:rPr>
                  <w:rFonts w:cs="Times New Roman"/>
                  <w:noProof/>
                  <w:color w:val="0000FF"/>
                  <w:kern w:val="0"/>
                  <w:sz w:val="18"/>
                  <w:szCs w:val="18"/>
                </w:rPr>
                <w:lastRenderedPageBreak/>
                <w:t>&lt;/</w:t>
              </w:r>
              <w:r w:rsidRPr="00E836FF">
                <w:rPr>
                  <w:rFonts w:cs="Times New Roman"/>
                  <w:noProof/>
                  <w:color w:val="A31515"/>
                  <w:kern w:val="0"/>
                  <w:sz w:val="18"/>
                  <w:szCs w:val="18"/>
                </w:rPr>
                <w:t>assessmentItem</w:t>
              </w:r>
              <w:r w:rsidRPr="00E836FF">
                <w:rPr>
                  <w:rFonts w:cs="Times New Roman"/>
                  <w:noProof/>
                  <w:color w:val="0000FF"/>
                  <w:kern w:val="0"/>
                  <w:sz w:val="18"/>
                  <w:szCs w:val="18"/>
                </w:rPr>
                <w:t>&gt;</w:t>
              </w:r>
            </w:ins>
          </w:p>
        </w:tc>
      </w:tr>
      <w:tr w:rsidR="00F53674" w:rsidRPr="00F10F04" w:rsidTr="00F53674">
        <w:trPr>
          <w:ins w:id="1914" w:author="Eric" w:date="2011-02-18T17:35:00Z"/>
        </w:trPr>
        <w:tc>
          <w:tcPr>
            <w:tcW w:w="1384" w:type="dxa"/>
            <w:tcBorders>
              <w:top w:val="single" w:sz="4" w:space="0" w:color="000000"/>
              <w:left w:val="single" w:sz="4" w:space="0" w:color="000000"/>
              <w:bottom w:val="single" w:sz="4" w:space="0" w:color="000000"/>
              <w:right w:val="single" w:sz="4" w:space="0" w:color="000000"/>
            </w:tcBorders>
          </w:tcPr>
          <w:p w:rsidR="00F53674" w:rsidRDefault="00F53674" w:rsidP="00F53674">
            <w:pPr>
              <w:pStyle w:val="M"/>
              <w:ind w:firstLine="0"/>
              <w:rPr>
                <w:ins w:id="1915" w:author="Eric" w:date="2011-02-18T17:35:00Z"/>
              </w:rPr>
            </w:pPr>
          </w:p>
        </w:tc>
        <w:tc>
          <w:tcPr>
            <w:tcW w:w="7138" w:type="dxa"/>
            <w:tcBorders>
              <w:top w:val="single" w:sz="4" w:space="0" w:color="000000"/>
              <w:left w:val="single" w:sz="4" w:space="0" w:color="000000"/>
              <w:bottom w:val="single" w:sz="4" w:space="0" w:color="000000"/>
              <w:right w:val="single" w:sz="4" w:space="0" w:color="000000"/>
            </w:tcBorders>
          </w:tcPr>
          <w:p w:rsidR="00F53674" w:rsidRPr="00965CA1" w:rsidRDefault="00F53674" w:rsidP="00F53674">
            <w:pPr>
              <w:pStyle w:val="M"/>
              <w:spacing w:line="240" w:lineRule="auto"/>
              <w:ind w:firstLine="0"/>
              <w:rPr>
                <w:ins w:id="1916" w:author="Eric" w:date="2011-02-18T17:35:00Z"/>
                <w:rStyle w:val="a9"/>
                <w:b w:val="0"/>
                <w:sz w:val="18"/>
                <w:szCs w:val="18"/>
              </w:rPr>
            </w:pPr>
          </w:p>
        </w:tc>
      </w:tr>
    </w:tbl>
    <w:p w:rsidR="00F53674" w:rsidRDefault="00F53674" w:rsidP="00F53674">
      <w:pPr>
        <w:rPr>
          <w:ins w:id="1917" w:author="Eric" w:date="2011-02-18T17:35:00Z"/>
        </w:rPr>
      </w:pPr>
    </w:p>
    <w:p w:rsidR="004839AE" w:rsidDel="00F53674" w:rsidRDefault="00206B10" w:rsidP="004839AE">
      <w:pPr>
        <w:pStyle w:val="3"/>
        <w:numPr>
          <w:ilvl w:val="2"/>
          <w:numId w:val="15"/>
        </w:numPr>
        <w:rPr>
          <w:ins w:id="1918" w:author="alex" w:date="2010-07-06T09:50:00Z"/>
          <w:del w:id="1919" w:author="Eric" w:date="2011-02-18T17:35:00Z"/>
        </w:rPr>
      </w:pPr>
      <w:ins w:id="1920" w:author="alex" w:date="2010-07-06T09:51:00Z">
        <w:del w:id="1921" w:author="Eric" w:date="2011-02-18T17:35:00Z">
          <w:r w:rsidDel="00F53674">
            <w:rPr>
              <w:rFonts w:hint="eastAsia"/>
            </w:rPr>
            <w:delText>听力简答</w:delText>
          </w:r>
        </w:del>
      </w:ins>
      <w:ins w:id="1922" w:author="alex" w:date="2010-07-06T09:50:00Z">
        <w:del w:id="1923" w:author="Eric" w:date="2011-02-18T17:35:00Z">
          <w:r w:rsidR="004839AE" w:rsidDel="00F53674">
            <w:rPr>
              <w:rFonts w:hint="eastAsia"/>
            </w:rPr>
            <w:delText>（</w:delText>
          </w:r>
        </w:del>
      </w:ins>
      <w:ins w:id="1924" w:author="alex" w:date="2010-07-06T09:51:00Z">
        <w:del w:id="1925" w:author="Eric" w:date="2011-02-18T17:35:00Z">
          <w:r w:rsidDel="00F53674">
            <w:rPr>
              <w:rFonts w:hint="eastAsia"/>
            </w:rPr>
            <w:delText>Listening</w:delText>
          </w:r>
        </w:del>
      </w:ins>
      <w:ins w:id="1926" w:author="alex" w:date="2010-07-06T09:54:00Z">
        <w:del w:id="1927" w:author="Eric" w:date="2011-02-18T17:35:00Z">
          <w:r w:rsidDel="00F53674">
            <w:rPr>
              <w:rFonts w:hint="eastAsia"/>
            </w:rPr>
            <w:delText xml:space="preserve"> </w:delText>
          </w:r>
        </w:del>
      </w:ins>
      <w:ins w:id="1928" w:author="alex" w:date="2010-07-06T09:51:00Z">
        <w:del w:id="1929" w:author="Eric" w:date="2011-02-18T17:35:00Z">
          <w:r w:rsidDel="00F53674">
            <w:rPr>
              <w:rFonts w:hint="eastAsia"/>
            </w:rPr>
            <w:delText>Short Answer</w:delText>
          </w:r>
        </w:del>
      </w:ins>
      <w:ins w:id="1930" w:author="alex" w:date="2010-07-06T09:54:00Z">
        <w:del w:id="1931" w:author="Eric" w:date="2011-02-18T17:35:00Z">
          <w:r w:rsidRPr="00206B10" w:rsidDel="00F53674">
            <w:delText xml:space="preserve"> </w:delText>
          </w:r>
          <w:r w:rsidRPr="007B4F7F" w:rsidDel="00F53674">
            <w:delText>Question</w:delText>
          </w:r>
        </w:del>
      </w:ins>
      <w:ins w:id="1932" w:author="alex" w:date="2010-07-06T09:50:00Z">
        <w:del w:id="1933" w:author="Eric" w:date="2011-02-18T17:35:00Z">
          <w:r w:rsidR="004839AE" w:rsidDel="00F53674">
            <w:rPr>
              <w:rFonts w:hint="eastAsia"/>
            </w:rPr>
            <w:delText>）</w:delText>
          </w:r>
          <w:bookmarkStart w:id="1934" w:name="_Toc286841285"/>
          <w:bookmarkEnd w:id="1934"/>
        </w:del>
      </w:ins>
    </w:p>
    <w:p w:rsidR="004839AE" w:rsidRPr="00D46068" w:rsidDel="00F53674" w:rsidRDefault="004839AE" w:rsidP="004839AE">
      <w:pPr>
        <w:pStyle w:val="af8"/>
        <w:rPr>
          <w:ins w:id="1935" w:author="alex" w:date="2010-07-06T09:50:00Z"/>
          <w:del w:id="1936" w:author="Eric" w:date="2011-02-18T17:35:00Z"/>
        </w:rPr>
      </w:pPr>
      <w:ins w:id="1937" w:author="alex" w:date="2010-07-06T09:50:00Z">
        <w:del w:id="1938" w:author="Eric" w:date="2011-02-18T17:35:00Z">
          <w:r w:rsidRPr="00242408" w:rsidDel="00F53674">
            <w:rPr>
              <w:rFonts w:hint="eastAsia"/>
            </w:rPr>
            <w:delText>表</w:delText>
          </w:r>
          <w:r w:rsidRPr="00242408" w:rsidDel="00F53674">
            <w:rPr>
              <w:rFonts w:hint="eastAsia"/>
            </w:rPr>
            <w:delText xml:space="preserve"> </w:delText>
          </w:r>
          <w:r w:rsidDel="00F53674">
            <w:rPr>
              <w:rFonts w:hint="eastAsia"/>
            </w:rPr>
            <w:delText>5-</w:delText>
          </w:r>
        </w:del>
      </w:ins>
      <w:ins w:id="1939" w:author="alex" w:date="2010-07-06T09:51:00Z">
        <w:del w:id="1940" w:author="Eric" w:date="2011-02-18T17:35:00Z">
          <w:r w:rsidR="00206B10" w:rsidDel="00F53674">
            <w:rPr>
              <w:rFonts w:hint="eastAsia"/>
            </w:rPr>
            <w:delText>39</w:delText>
          </w:r>
        </w:del>
      </w:ins>
      <w:ins w:id="1941" w:author="alex" w:date="2010-07-06T10:04:00Z">
        <w:del w:id="1942" w:author="Eric" w:date="2011-02-18T17:35:00Z">
          <w:r w:rsidR="00676CFB" w:rsidRPr="00676CFB" w:rsidDel="00F53674">
            <w:rPr>
              <w:rFonts w:hint="eastAsia"/>
            </w:rPr>
            <w:delText>听力简答</w:delText>
          </w:r>
        </w:del>
      </w:ins>
      <w:ins w:id="1943" w:author="alex" w:date="2010-07-06T09:50:00Z">
        <w:del w:id="1944" w:author="Eric" w:date="2011-02-18T17:35:00Z">
          <w:r w:rsidRPr="005F7238" w:rsidDel="00F53674">
            <w:rPr>
              <w:rFonts w:hint="eastAsia"/>
            </w:rPr>
            <w:delText>（</w:delText>
          </w:r>
        </w:del>
      </w:ins>
      <w:ins w:id="1945" w:author="alex" w:date="2010-07-06T09:53:00Z">
        <w:del w:id="1946" w:author="Eric" w:date="2011-02-18T17:35:00Z">
          <w:r w:rsidR="00206B10" w:rsidRPr="00206B10" w:rsidDel="00F53674">
            <w:delText>Listening</w:delText>
          </w:r>
        </w:del>
      </w:ins>
      <w:ins w:id="1947" w:author="alex" w:date="2010-07-06T09:54:00Z">
        <w:del w:id="1948" w:author="Eric" w:date="2011-02-18T17:35:00Z">
          <w:r w:rsidR="00206B10" w:rsidDel="00F53674">
            <w:rPr>
              <w:rFonts w:hint="eastAsia"/>
            </w:rPr>
            <w:delText xml:space="preserve"> </w:delText>
          </w:r>
        </w:del>
      </w:ins>
      <w:ins w:id="1949" w:author="alex" w:date="2010-07-06T09:53:00Z">
        <w:del w:id="1950" w:author="Eric" w:date="2011-02-18T17:35:00Z">
          <w:r w:rsidR="00206B10" w:rsidRPr="00206B10" w:rsidDel="00F53674">
            <w:delText>Short Answer</w:delText>
          </w:r>
        </w:del>
      </w:ins>
      <w:ins w:id="1951" w:author="alex" w:date="2010-07-06T09:54:00Z">
        <w:del w:id="1952" w:author="Eric" w:date="2011-02-18T17:35:00Z">
          <w:r w:rsidR="00206B10" w:rsidDel="00F53674">
            <w:rPr>
              <w:rFonts w:hint="eastAsia"/>
            </w:rPr>
            <w:delText xml:space="preserve"> </w:delText>
          </w:r>
          <w:r w:rsidR="00206B10" w:rsidRPr="007B4F7F" w:rsidDel="00F53674">
            <w:delText>Question</w:delText>
          </w:r>
        </w:del>
      </w:ins>
      <w:ins w:id="1953" w:author="alex" w:date="2010-07-06T09:50:00Z">
        <w:del w:id="1954" w:author="Eric" w:date="2011-02-18T17:35:00Z">
          <w:r w:rsidRPr="005F7238" w:rsidDel="00F53674">
            <w:rPr>
              <w:rFonts w:hint="eastAsia"/>
            </w:rPr>
            <w:delText>）</w:delText>
          </w:r>
          <w:r w:rsidDel="00F53674">
            <w:rPr>
              <w:rFonts w:hint="eastAsia"/>
            </w:rPr>
            <w:delText>示例说明</w:delText>
          </w:r>
          <w:bookmarkStart w:id="1955" w:name="_Toc286841286"/>
          <w:bookmarkEnd w:id="1955"/>
        </w:del>
      </w:ins>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84"/>
        <w:gridCol w:w="7138"/>
      </w:tblGrid>
      <w:tr w:rsidR="004839AE" w:rsidRPr="00F10F04" w:rsidDel="00F53674" w:rsidTr="004839AE">
        <w:trPr>
          <w:ins w:id="1956" w:author="alex" w:date="2010-07-06T09:50:00Z"/>
          <w:del w:id="1957" w:author="Eric" w:date="2011-02-18T17:35:00Z"/>
        </w:trPr>
        <w:tc>
          <w:tcPr>
            <w:tcW w:w="1384" w:type="dxa"/>
            <w:tcBorders>
              <w:top w:val="single" w:sz="4" w:space="0" w:color="000000"/>
              <w:left w:val="single" w:sz="4" w:space="0" w:color="000000"/>
              <w:bottom w:val="single" w:sz="4" w:space="0" w:color="000000"/>
              <w:right w:val="single" w:sz="4" w:space="0" w:color="000000"/>
            </w:tcBorders>
            <w:hideMark/>
          </w:tcPr>
          <w:p w:rsidR="004839AE" w:rsidRPr="00F10F04" w:rsidDel="00F53674" w:rsidRDefault="004839AE" w:rsidP="004839AE">
            <w:pPr>
              <w:pStyle w:val="M"/>
              <w:ind w:firstLine="0"/>
              <w:rPr>
                <w:ins w:id="1958" w:author="alex" w:date="2010-07-06T09:50:00Z"/>
                <w:del w:id="1959" w:author="Eric" w:date="2011-02-18T17:35:00Z"/>
                <w:rStyle w:val="a9"/>
                <w:b w:val="0"/>
                <w:sz w:val="18"/>
                <w:szCs w:val="18"/>
              </w:rPr>
            </w:pPr>
            <w:ins w:id="1960" w:author="alex" w:date="2010-07-06T09:50:00Z">
              <w:del w:id="1961" w:author="Eric" w:date="2011-02-18T17:35:00Z">
                <w:r w:rsidRPr="00F10F04" w:rsidDel="00F53674">
                  <w:rPr>
                    <w:rStyle w:val="a9"/>
                    <w:rFonts w:hint="eastAsia"/>
                    <w:b w:val="0"/>
                    <w:sz w:val="18"/>
                    <w:szCs w:val="18"/>
                  </w:rPr>
                  <w:delText>名称</w:delText>
                </w:r>
                <w:bookmarkStart w:id="1962" w:name="_Toc286841287"/>
                <w:bookmarkEnd w:id="1962"/>
              </w:del>
            </w:ins>
          </w:p>
        </w:tc>
        <w:tc>
          <w:tcPr>
            <w:tcW w:w="7138" w:type="dxa"/>
            <w:tcBorders>
              <w:top w:val="single" w:sz="4" w:space="0" w:color="000000"/>
              <w:left w:val="single" w:sz="4" w:space="0" w:color="000000"/>
              <w:bottom w:val="single" w:sz="4" w:space="0" w:color="000000"/>
              <w:right w:val="single" w:sz="4" w:space="0" w:color="000000"/>
            </w:tcBorders>
            <w:hideMark/>
          </w:tcPr>
          <w:p w:rsidR="004839AE" w:rsidRPr="00F10F04" w:rsidDel="00F53674" w:rsidRDefault="004839AE" w:rsidP="004839AE">
            <w:pPr>
              <w:pStyle w:val="M"/>
              <w:ind w:firstLine="0"/>
              <w:rPr>
                <w:ins w:id="1963" w:author="alex" w:date="2010-07-06T09:50:00Z"/>
                <w:del w:id="1964" w:author="Eric" w:date="2011-02-18T17:35:00Z"/>
                <w:rStyle w:val="a9"/>
                <w:b w:val="0"/>
                <w:sz w:val="18"/>
                <w:szCs w:val="18"/>
              </w:rPr>
            </w:pPr>
            <w:ins w:id="1965" w:author="alex" w:date="2010-07-06T09:50:00Z">
              <w:del w:id="1966" w:author="Eric" w:date="2011-02-18T17:35:00Z">
                <w:r w:rsidDel="00F53674">
                  <w:rPr>
                    <w:rStyle w:val="a9"/>
                    <w:rFonts w:hint="eastAsia"/>
                    <w:b w:val="0"/>
                    <w:sz w:val="18"/>
                    <w:szCs w:val="18"/>
                  </w:rPr>
                  <w:delText>说明</w:delText>
                </w:r>
                <w:bookmarkStart w:id="1967" w:name="_Toc286841288"/>
                <w:bookmarkEnd w:id="1967"/>
              </w:del>
            </w:ins>
          </w:p>
        </w:tc>
        <w:bookmarkStart w:id="1968" w:name="_Toc286841289"/>
        <w:bookmarkEnd w:id="1968"/>
      </w:tr>
      <w:tr w:rsidR="004839AE" w:rsidRPr="00F10F04" w:rsidDel="00F53674" w:rsidTr="004839AE">
        <w:trPr>
          <w:ins w:id="1969" w:author="alex" w:date="2010-07-06T09:50:00Z"/>
          <w:del w:id="1970" w:author="Eric" w:date="2011-02-18T17:35:00Z"/>
        </w:trPr>
        <w:tc>
          <w:tcPr>
            <w:tcW w:w="1384" w:type="dxa"/>
            <w:tcBorders>
              <w:top w:val="single" w:sz="4" w:space="0" w:color="000000"/>
              <w:left w:val="single" w:sz="4" w:space="0" w:color="000000"/>
              <w:bottom w:val="single" w:sz="4" w:space="0" w:color="000000"/>
              <w:right w:val="single" w:sz="4" w:space="0" w:color="000000"/>
            </w:tcBorders>
            <w:hideMark/>
          </w:tcPr>
          <w:p w:rsidR="004839AE" w:rsidRPr="00965CA1" w:rsidDel="00F53674" w:rsidRDefault="004839AE" w:rsidP="004839AE">
            <w:pPr>
              <w:pStyle w:val="M"/>
              <w:ind w:firstLine="0"/>
              <w:rPr>
                <w:ins w:id="1971" w:author="alex" w:date="2010-07-06T09:50:00Z"/>
                <w:del w:id="1972" w:author="Eric" w:date="2011-02-18T17:35:00Z"/>
                <w:rStyle w:val="a9"/>
                <w:b w:val="0"/>
                <w:sz w:val="18"/>
                <w:szCs w:val="18"/>
              </w:rPr>
            </w:pPr>
            <w:ins w:id="1973" w:author="alex" w:date="2010-07-06T09:50:00Z">
              <w:del w:id="1974" w:author="Eric" w:date="2011-02-18T17:35:00Z">
                <w:r w:rsidDel="00F53674">
                  <w:rPr>
                    <w:rStyle w:val="a9"/>
                    <w:rFonts w:hint="eastAsia"/>
                    <w:b w:val="0"/>
                    <w:sz w:val="18"/>
                    <w:szCs w:val="18"/>
                  </w:rPr>
                  <w:delText>类型序号</w:delText>
                </w:r>
                <w:bookmarkStart w:id="1975" w:name="_Toc286841290"/>
                <w:bookmarkEnd w:id="1975"/>
              </w:del>
            </w:ins>
          </w:p>
        </w:tc>
        <w:tc>
          <w:tcPr>
            <w:tcW w:w="7138" w:type="dxa"/>
            <w:tcBorders>
              <w:top w:val="single" w:sz="4" w:space="0" w:color="000000"/>
              <w:left w:val="single" w:sz="4" w:space="0" w:color="000000"/>
              <w:bottom w:val="single" w:sz="4" w:space="0" w:color="000000"/>
              <w:right w:val="single" w:sz="4" w:space="0" w:color="000000"/>
            </w:tcBorders>
            <w:hideMark/>
          </w:tcPr>
          <w:p w:rsidR="004839AE" w:rsidDel="00F53674" w:rsidRDefault="006179E1" w:rsidP="004839AE">
            <w:pPr>
              <w:pStyle w:val="M"/>
              <w:ind w:firstLine="0"/>
              <w:rPr>
                <w:ins w:id="1976" w:author="alex" w:date="2010-07-06T09:50:00Z"/>
                <w:del w:id="1977" w:author="Eric" w:date="2011-02-18T17:35:00Z"/>
                <w:rStyle w:val="a9"/>
                <w:b w:val="0"/>
                <w:sz w:val="18"/>
                <w:szCs w:val="18"/>
              </w:rPr>
            </w:pPr>
            <w:ins w:id="1978" w:author="alex" w:date="2010-07-06T10:23:00Z">
              <w:del w:id="1979" w:author="Eric" w:date="2011-02-18T17:35:00Z">
                <w:r w:rsidDel="00F53674">
                  <w:rPr>
                    <w:rStyle w:val="a9"/>
                    <w:rFonts w:hint="eastAsia"/>
                    <w:b w:val="0"/>
                    <w:sz w:val="18"/>
                    <w:szCs w:val="18"/>
                  </w:rPr>
                  <w:delText>39</w:delText>
                </w:r>
              </w:del>
            </w:ins>
            <w:bookmarkStart w:id="1980" w:name="_Toc286841291"/>
            <w:bookmarkEnd w:id="1980"/>
          </w:p>
        </w:tc>
        <w:bookmarkStart w:id="1981" w:name="_Toc286841292"/>
        <w:bookmarkEnd w:id="1981"/>
      </w:tr>
      <w:tr w:rsidR="004839AE" w:rsidRPr="00F10F04" w:rsidDel="00F53674" w:rsidTr="004839AE">
        <w:trPr>
          <w:ins w:id="1982" w:author="alex" w:date="2010-07-06T09:50:00Z"/>
          <w:del w:id="1983" w:author="Eric" w:date="2011-02-18T17:35:00Z"/>
        </w:trPr>
        <w:tc>
          <w:tcPr>
            <w:tcW w:w="1384" w:type="dxa"/>
            <w:tcBorders>
              <w:top w:val="single" w:sz="4" w:space="0" w:color="000000"/>
              <w:left w:val="single" w:sz="4" w:space="0" w:color="000000"/>
              <w:bottom w:val="single" w:sz="4" w:space="0" w:color="000000"/>
              <w:right w:val="single" w:sz="4" w:space="0" w:color="000000"/>
            </w:tcBorders>
            <w:hideMark/>
          </w:tcPr>
          <w:p w:rsidR="004839AE" w:rsidDel="00F53674" w:rsidRDefault="004839AE" w:rsidP="004839AE">
            <w:pPr>
              <w:pStyle w:val="M"/>
              <w:ind w:firstLine="0"/>
              <w:rPr>
                <w:ins w:id="1984" w:author="alex" w:date="2010-07-06T09:50:00Z"/>
                <w:del w:id="1985" w:author="Eric" w:date="2011-02-18T17:35:00Z"/>
                <w:rStyle w:val="a9"/>
                <w:b w:val="0"/>
                <w:sz w:val="18"/>
                <w:szCs w:val="18"/>
              </w:rPr>
            </w:pPr>
            <w:ins w:id="1986" w:author="alex" w:date="2010-07-06T09:50:00Z">
              <w:del w:id="1987" w:author="Eric" w:date="2011-02-18T17:35:00Z">
                <w:r w:rsidDel="00F53674">
                  <w:rPr>
                    <w:rStyle w:val="a9"/>
                    <w:rFonts w:hint="eastAsia"/>
                    <w:b w:val="0"/>
                    <w:sz w:val="18"/>
                    <w:szCs w:val="18"/>
                  </w:rPr>
                  <w:delText>类型标识</w:delText>
                </w:r>
                <w:bookmarkStart w:id="1988" w:name="_Toc286841293"/>
                <w:bookmarkEnd w:id="1988"/>
              </w:del>
            </w:ins>
          </w:p>
        </w:tc>
        <w:tc>
          <w:tcPr>
            <w:tcW w:w="7138" w:type="dxa"/>
            <w:tcBorders>
              <w:top w:val="single" w:sz="4" w:space="0" w:color="000000"/>
              <w:left w:val="single" w:sz="4" w:space="0" w:color="000000"/>
              <w:bottom w:val="single" w:sz="4" w:space="0" w:color="000000"/>
              <w:right w:val="single" w:sz="4" w:space="0" w:color="000000"/>
            </w:tcBorders>
            <w:hideMark/>
          </w:tcPr>
          <w:p w:rsidR="004839AE" w:rsidDel="00F53674" w:rsidRDefault="006179E1" w:rsidP="004839AE">
            <w:pPr>
              <w:pStyle w:val="M"/>
              <w:ind w:firstLine="0"/>
              <w:rPr>
                <w:ins w:id="1989" w:author="alex" w:date="2010-07-06T09:50:00Z"/>
                <w:del w:id="1990" w:author="Eric" w:date="2011-02-18T17:35:00Z"/>
                <w:rStyle w:val="a9"/>
                <w:b w:val="0"/>
                <w:sz w:val="18"/>
                <w:szCs w:val="18"/>
              </w:rPr>
            </w:pPr>
            <w:ins w:id="1991" w:author="alex" w:date="2010-07-06T10:24:00Z">
              <w:del w:id="1992" w:author="Eric" w:date="2011-02-18T17:35:00Z">
                <w:r w:rsidDel="00F53674">
                  <w:rPr>
                    <w:rStyle w:val="a9"/>
                    <w:rFonts w:hint="eastAsia"/>
                    <w:b w:val="0"/>
                    <w:sz w:val="18"/>
                    <w:szCs w:val="18"/>
                  </w:rPr>
                  <w:delText>l</w:delText>
                </w:r>
                <w:r w:rsidRPr="00206B10" w:rsidDel="00F53674">
                  <w:rPr>
                    <w:rStyle w:val="a9"/>
                    <w:b w:val="0"/>
                    <w:sz w:val="18"/>
                    <w:szCs w:val="18"/>
                  </w:rPr>
                  <w:delText>isteningShortAnswerQuestion</w:delText>
                </w:r>
              </w:del>
            </w:ins>
            <w:bookmarkStart w:id="1993" w:name="_Toc286841294"/>
            <w:bookmarkEnd w:id="1993"/>
          </w:p>
        </w:tc>
        <w:bookmarkStart w:id="1994" w:name="_Toc286841295"/>
        <w:bookmarkEnd w:id="1994"/>
      </w:tr>
      <w:tr w:rsidR="004839AE" w:rsidRPr="00F10F04" w:rsidDel="00F53674" w:rsidTr="004839AE">
        <w:trPr>
          <w:ins w:id="1995" w:author="alex" w:date="2010-07-06T09:50:00Z"/>
          <w:del w:id="1996" w:author="Eric" w:date="2011-02-18T17:35:00Z"/>
        </w:trPr>
        <w:tc>
          <w:tcPr>
            <w:tcW w:w="1384" w:type="dxa"/>
            <w:tcBorders>
              <w:top w:val="single" w:sz="4" w:space="0" w:color="000000"/>
              <w:left w:val="single" w:sz="4" w:space="0" w:color="000000"/>
              <w:bottom w:val="single" w:sz="4" w:space="0" w:color="000000"/>
              <w:right w:val="single" w:sz="4" w:space="0" w:color="000000"/>
            </w:tcBorders>
            <w:hideMark/>
          </w:tcPr>
          <w:p w:rsidR="004839AE" w:rsidRPr="00F10F04" w:rsidDel="00F53674" w:rsidRDefault="004839AE" w:rsidP="004839AE">
            <w:pPr>
              <w:pStyle w:val="M"/>
              <w:ind w:firstLine="0"/>
              <w:rPr>
                <w:ins w:id="1997" w:author="alex" w:date="2010-07-06T09:50:00Z"/>
                <w:del w:id="1998" w:author="Eric" w:date="2011-02-18T17:35:00Z"/>
                <w:rStyle w:val="a9"/>
                <w:b w:val="0"/>
                <w:sz w:val="18"/>
                <w:szCs w:val="18"/>
              </w:rPr>
            </w:pPr>
            <w:ins w:id="1999" w:author="alex" w:date="2010-07-06T09:50:00Z">
              <w:del w:id="2000" w:author="Eric" w:date="2011-02-18T17:35:00Z">
                <w:r w:rsidRPr="00965CA1" w:rsidDel="00F53674">
                  <w:rPr>
                    <w:rStyle w:val="a9"/>
                    <w:rFonts w:hint="eastAsia"/>
                    <w:b w:val="0"/>
                    <w:sz w:val="18"/>
                    <w:szCs w:val="18"/>
                  </w:rPr>
                  <w:delText>试题附加材料</w:delText>
                </w:r>
                <w:bookmarkStart w:id="2001" w:name="_Toc286841296"/>
                <w:bookmarkEnd w:id="2001"/>
              </w:del>
            </w:ins>
          </w:p>
        </w:tc>
        <w:tc>
          <w:tcPr>
            <w:tcW w:w="7138" w:type="dxa"/>
            <w:tcBorders>
              <w:top w:val="single" w:sz="4" w:space="0" w:color="000000"/>
              <w:left w:val="single" w:sz="4" w:space="0" w:color="000000"/>
              <w:bottom w:val="single" w:sz="4" w:space="0" w:color="000000"/>
              <w:right w:val="single" w:sz="4" w:space="0" w:color="000000"/>
            </w:tcBorders>
            <w:hideMark/>
          </w:tcPr>
          <w:p w:rsidR="004839AE" w:rsidRPr="00F10F04" w:rsidDel="00F53674" w:rsidRDefault="004839AE" w:rsidP="004839AE">
            <w:pPr>
              <w:pStyle w:val="M"/>
              <w:ind w:firstLine="0"/>
              <w:rPr>
                <w:ins w:id="2002" w:author="alex" w:date="2010-07-06T09:50:00Z"/>
                <w:del w:id="2003" w:author="Eric" w:date="2011-02-18T17:35:00Z"/>
                <w:rStyle w:val="a9"/>
                <w:b w:val="0"/>
                <w:sz w:val="18"/>
                <w:szCs w:val="18"/>
              </w:rPr>
            </w:pPr>
            <w:ins w:id="2004" w:author="alex" w:date="2010-07-06T09:50:00Z">
              <w:del w:id="2005" w:author="Eric" w:date="2011-02-18T17:35:00Z">
                <w:r w:rsidDel="00F53674">
                  <w:rPr>
                    <w:rStyle w:val="a9"/>
                    <w:rFonts w:hint="eastAsia"/>
                    <w:b w:val="0"/>
                    <w:sz w:val="18"/>
                    <w:szCs w:val="18"/>
                  </w:rPr>
                  <w:delText>声音</w:delText>
                </w:r>
                <w:bookmarkStart w:id="2006" w:name="_Toc286841297"/>
                <w:bookmarkEnd w:id="2006"/>
              </w:del>
            </w:ins>
          </w:p>
        </w:tc>
        <w:bookmarkStart w:id="2007" w:name="_Toc286841298"/>
        <w:bookmarkEnd w:id="2007"/>
      </w:tr>
      <w:tr w:rsidR="004839AE" w:rsidRPr="00F10F04" w:rsidDel="00F53674" w:rsidTr="004839AE">
        <w:trPr>
          <w:ins w:id="2008" w:author="alex" w:date="2010-07-06T09:50:00Z"/>
          <w:del w:id="2009" w:author="Eric" w:date="2011-02-18T17:35:00Z"/>
        </w:trPr>
        <w:tc>
          <w:tcPr>
            <w:tcW w:w="1384" w:type="dxa"/>
            <w:tcBorders>
              <w:top w:val="single" w:sz="4" w:space="0" w:color="000000"/>
              <w:left w:val="single" w:sz="4" w:space="0" w:color="000000"/>
              <w:bottom w:val="single" w:sz="4" w:space="0" w:color="000000"/>
              <w:right w:val="single" w:sz="4" w:space="0" w:color="000000"/>
            </w:tcBorders>
            <w:hideMark/>
          </w:tcPr>
          <w:p w:rsidR="004839AE" w:rsidRPr="00F10F04" w:rsidDel="00F53674" w:rsidRDefault="004839AE" w:rsidP="004839AE">
            <w:pPr>
              <w:pStyle w:val="M"/>
              <w:ind w:firstLine="0"/>
              <w:rPr>
                <w:ins w:id="2010" w:author="alex" w:date="2010-07-06T09:50:00Z"/>
                <w:del w:id="2011" w:author="Eric" w:date="2011-02-18T17:35:00Z"/>
                <w:rStyle w:val="a9"/>
                <w:b w:val="0"/>
                <w:sz w:val="18"/>
                <w:szCs w:val="18"/>
              </w:rPr>
            </w:pPr>
            <w:ins w:id="2012" w:author="alex" w:date="2010-07-06T09:50:00Z">
              <w:del w:id="2013" w:author="Eric" w:date="2011-02-18T17:35:00Z">
                <w:r w:rsidRPr="00965CA1" w:rsidDel="00F53674">
                  <w:rPr>
                    <w:rStyle w:val="a9"/>
                    <w:rFonts w:hint="eastAsia"/>
                    <w:b w:val="0"/>
                    <w:sz w:val="18"/>
                    <w:szCs w:val="18"/>
                  </w:rPr>
                  <w:delText>试题问题类型</w:delText>
                </w:r>
                <w:bookmarkStart w:id="2014" w:name="_Toc286841299"/>
                <w:bookmarkEnd w:id="2014"/>
              </w:del>
            </w:ins>
          </w:p>
        </w:tc>
        <w:tc>
          <w:tcPr>
            <w:tcW w:w="7138" w:type="dxa"/>
            <w:tcBorders>
              <w:top w:val="single" w:sz="4" w:space="0" w:color="000000"/>
              <w:left w:val="single" w:sz="4" w:space="0" w:color="000000"/>
              <w:bottom w:val="single" w:sz="4" w:space="0" w:color="000000"/>
              <w:right w:val="single" w:sz="4" w:space="0" w:color="000000"/>
            </w:tcBorders>
            <w:hideMark/>
          </w:tcPr>
          <w:p w:rsidR="004839AE" w:rsidRPr="00F10F04" w:rsidDel="00F53674" w:rsidRDefault="006179E1" w:rsidP="004839AE">
            <w:pPr>
              <w:pStyle w:val="M"/>
              <w:ind w:firstLine="0"/>
              <w:rPr>
                <w:ins w:id="2015" w:author="alex" w:date="2010-07-06T09:50:00Z"/>
                <w:del w:id="2016" w:author="Eric" w:date="2011-02-18T17:35:00Z"/>
                <w:rStyle w:val="a9"/>
                <w:b w:val="0"/>
                <w:sz w:val="18"/>
                <w:szCs w:val="18"/>
              </w:rPr>
            </w:pPr>
            <w:ins w:id="2017" w:author="alex" w:date="2010-07-06T10:23:00Z">
              <w:del w:id="2018" w:author="Eric" w:date="2011-02-18T17:35:00Z">
                <w:r w:rsidDel="00F53674">
                  <w:rPr>
                    <w:rStyle w:val="a9"/>
                    <w:rFonts w:hint="eastAsia"/>
                    <w:b w:val="0"/>
                    <w:sz w:val="18"/>
                    <w:szCs w:val="18"/>
                  </w:rPr>
                  <w:delText>Text</w:delText>
                </w:r>
              </w:del>
            </w:ins>
            <w:bookmarkStart w:id="2019" w:name="_Toc286841300"/>
            <w:bookmarkEnd w:id="2019"/>
          </w:p>
        </w:tc>
        <w:bookmarkStart w:id="2020" w:name="_Toc286841301"/>
        <w:bookmarkEnd w:id="2020"/>
      </w:tr>
      <w:tr w:rsidR="004839AE" w:rsidRPr="00F10F04" w:rsidDel="00F53674" w:rsidTr="004839AE">
        <w:trPr>
          <w:ins w:id="2021" w:author="alex" w:date="2010-07-06T09:50:00Z"/>
          <w:del w:id="2022" w:author="Eric" w:date="2011-02-18T17:35:00Z"/>
        </w:trPr>
        <w:tc>
          <w:tcPr>
            <w:tcW w:w="1384" w:type="dxa"/>
            <w:tcBorders>
              <w:top w:val="single" w:sz="4" w:space="0" w:color="000000"/>
              <w:left w:val="single" w:sz="4" w:space="0" w:color="000000"/>
              <w:bottom w:val="single" w:sz="4" w:space="0" w:color="000000"/>
              <w:right w:val="single" w:sz="4" w:space="0" w:color="000000"/>
            </w:tcBorders>
            <w:hideMark/>
          </w:tcPr>
          <w:p w:rsidR="004839AE" w:rsidRPr="00F10F04" w:rsidDel="00F53674" w:rsidRDefault="004839AE" w:rsidP="004839AE">
            <w:pPr>
              <w:pStyle w:val="M"/>
              <w:ind w:firstLine="0"/>
              <w:rPr>
                <w:ins w:id="2023" w:author="alex" w:date="2010-07-06T09:50:00Z"/>
                <w:del w:id="2024" w:author="Eric" w:date="2011-02-18T17:35:00Z"/>
                <w:rStyle w:val="a9"/>
                <w:b w:val="0"/>
                <w:sz w:val="18"/>
                <w:szCs w:val="18"/>
              </w:rPr>
            </w:pPr>
            <w:ins w:id="2025" w:author="alex" w:date="2010-07-06T09:50:00Z">
              <w:del w:id="2026" w:author="Eric" w:date="2011-02-18T17:35:00Z">
                <w:r w:rsidRPr="00965CA1" w:rsidDel="00F53674">
                  <w:rPr>
                    <w:rStyle w:val="a9"/>
                    <w:rFonts w:hint="eastAsia"/>
                    <w:b w:val="0"/>
                    <w:sz w:val="18"/>
                    <w:szCs w:val="18"/>
                  </w:rPr>
                  <w:delText>流程性试题</w:delText>
                </w:r>
                <w:bookmarkStart w:id="2027" w:name="_Toc286841302"/>
                <w:bookmarkEnd w:id="2027"/>
              </w:del>
            </w:ins>
          </w:p>
        </w:tc>
        <w:tc>
          <w:tcPr>
            <w:tcW w:w="7138" w:type="dxa"/>
            <w:tcBorders>
              <w:top w:val="single" w:sz="4" w:space="0" w:color="000000"/>
              <w:left w:val="single" w:sz="4" w:space="0" w:color="000000"/>
              <w:bottom w:val="single" w:sz="4" w:space="0" w:color="000000"/>
              <w:right w:val="single" w:sz="4" w:space="0" w:color="000000"/>
            </w:tcBorders>
            <w:hideMark/>
          </w:tcPr>
          <w:p w:rsidR="004839AE" w:rsidRPr="00F10F04" w:rsidDel="00F53674" w:rsidRDefault="004839AE" w:rsidP="004839AE">
            <w:pPr>
              <w:pStyle w:val="M"/>
              <w:ind w:firstLine="0"/>
              <w:rPr>
                <w:ins w:id="2028" w:author="alex" w:date="2010-07-06T09:50:00Z"/>
                <w:del w:id="2029" w:author="Eric" w:date="2011-02-18T17:35:00Z"/>
                <w:rStyle w:val="a9"/>
                <w:b w:val="0"/>
                <w:sz w:val="18"/>
                <w:szCs w:val="18"/>
              </w:rPr>
            </w:pPr>
            <w:ins w:id="2030" w:author="alex" w:date="2010-07-06T09:50:00Z">
              <w:del w:id="2031" w:author="Eric" w:date="2011-02-18T17:35:00Z">
                <w:r w:rsidDel="00F53674">
                  <w:rPr>
                    <w:rStyle w:val="a9"/>
                    <w:rFonts w:hint="eastAsia"/>
                    <w:b w:val="0"/>
                    <w:sz w:val="18"/>
                    <w:szCs w:val="18"/>
                  </w:rPr>
                  <w:delText>是</w:delText>
                </w:r>
                <w:bookmarkStart w:id="2032" w:name="_Toc286841303"/>
                <w:bookmarkEnd w:id="2032"/>
              </w:del>
            </w:ins>
          </w:p>
        </w:tc>
        <w:bookmarkStart w:id="2033" w:name="_Toc286841304"/>
        <w:bookmarkEnd w:id="2033"/>
      </w:tr>
      <w:tr w:rsidR="004839AE" w:rsidRPr="00F10F04" w:rsidDel="00F53674" w:rsidTr="004839AE">
        <w:trPr>
          <w:ins w:id="2034" w:author="alex" w:date="2010-07-06T09:50:00Z"/>
          <w:del w:id="2035" w:author="Eric" w:date="2011-02-18T17:35:00Z"/>
        </w:trPr>
        <w:tc>
          <w:tcPr>
            <w:tcW w:w="1384" w:type="dxa"/>
            <w:tcBorders>
              <w:top w:val="single" w:sz="4" w:space="0" w:color="000000"/>
              <w:left w:val="single" w:sz="4" w:space="0" w:color="000000"/>
              <w:bottom w:val="single" w:sz="4" w:space="0" w:color="000000"/>
              <w:right w:val="single" w:sz="4" w:space="0" w:color="000000"/>
            </w:tcBorders>
            <w:hideMark/>
          </w:tcPr>
          <w:p w:rsidR="004839AE" w:rsidRPr="00F10F04" w:rsidDel="00F53674" w:rsidRDefault="004839AE" w:rsidP="004839AE">
            <w:pPr>
              <w:pStyle w:val="M"/>
              <w:ind w:firstLine="0"/>
              <w:rPr>
                <w:ins w:id="2036" w:author="alex" w:date="2010-07-06T09:50:00Z"/>
                <w:del w:id="2037" w:author="Eric" w:date="2011-02-18T17:35:00Z"/>
                <w:rStyle w:val="a9"/>
                <w:b w:val="0"/>
                <w:sz w:val="18"/>
                <w:szCs w:val="18"/>
              </w:rPr>
            </w:pPr>
            <w:ins w:id="2038" w:author="alex" w:date="2010-07-06T09:50:00Z">
              <w:del w:id="2039" w:author="Eric" w:date="2011-02-18T17:35:00Z">
                <w:r w:rsidDel="00F53674">
                  <w:rPr>
                    <w:rFonts w:hint="eastAsia"/>
                  </w:rPr>
                  <w:delText>示例</w:delText>
                </w:r>
                <w:bookmarkStart w:id="2040" w:name="_Toc286841305"/>
                <w:bookmarkEnd w:id="2040"/>
              </w:del>
            </w:ins>
          </w:p>
        </w:tc>
        <w:tc>
          <w:tcPr>
            <w:tcW w:w="7138" w:type="dxa"/>
            <w:tcBorders>
              <w:top w:val="single" w:sz="4" w:space="0" w:color="000000"/>
              <w:left w:val="single" w:sz="4" w:space="0" w:color="000000"/>
              <w:bottom w:val="single" w:sz="4" w:space="0" w:color="000000"/>
              <w:right w:val="single" w:sz="4" w:space="0" w:color="000000"/>
            </w:tcBorders>
            <w:hideMark/>
          </w:tcPr>
          <w:p w:rsidR="004839AE" w:rsidRPr="00965CA1" w:rsidDel="00F53674" w:rsidRDefault="004839AE" w:rsidP="004839AE">
            <w:pPr>
              <w:pStyle w:val="M"/>
              <w:spacing w:line="240" w:lineRule="auto"/>
              <w:ind w:firstLine="0"/>
              <w:rPr>
                <w:ins w:id="2041" w:author="alex" w:date="2010-07-06T09:50:00Z"/>
                <w:del w:id="2042" w:author="Eric" w:date="2011-02-18T17:35:00Z"/>
                <w:rStyle w:val="a9"/>
                <w:b w:val="0"/>
                <w:sz w:val="18"/>
                <w:szCs w:val="18"/>
              </w:rPr>
            </w:pPr>
            <w:ins w:id="2043" w:author="alex" w:date="2010-07-06T09:50:00Z">
              <w:del w:id="2044" w:author="Eric" w:date="2011-02-18T17:35:00Z">
                <w:r w:rsidRPr="00965CA1" w:rsidDel="00F53674">
                  <w:rPr>
                    <w:rStyle w:val="a9"/>
                    <w:b w:val="0"/>
                    <w:sz w:val="18"/>
                    <w:szCs w:val="18"/>
                  </w:rPr>
                  <w:delText>&lt;assessmentItem identifier="</w:delText>
                </w:r>
                <w:r w:rsidRPr="00FC0028" w:rsidDel="00F53674">
                  <w:rPr>
                    <w:rStyle w:val="a9"/>
                    <w:b w:val="0"/>
                    <w:sz w:val="18"/>
                    <w:szCs w:val="18"/>
                  </w:rPr>
                  <w:delText>sflep-</w:delText>
                </w:r>
                <w:r w:rsidDel="00F53674">
                  <w:rPr>
                    <w:rStyle w:val="a9"/>
                    <w:rFonts w:hint="eastAsia"/>
                    <w:b w:val="0"/>
                    <w:sz w:val="18"/>
                    <w:szCs w:val="18"/>
                  </w:rPr>
                  <w:delText>ni</w:delText>
                </w:r>
                <w:r w:rsidRPr="00FC0028" w:rsidDel="00F53674">
                  <w:rPr>
                    <w:rStyle w:val="a9"/>
                    <w:b w:val="0"/>
                    <w:sz w:val="18"/>
                    <w:szCs w:val="18"/>
                  </w:rPr>
                  <w:delText>-</w:delText>
                </w:r>
              </w:del>
            </w:ins>
            <w:ins w:id="2045" w:author="alex" w:date="2010-07-06T09:59:00Z">
              <w:del w:id="2046" w:author="Eric" w:date="2011-02-18T17:35:00Z">
                <w:r w:rsidR="00E62594" w:rsidDel="00F53674">
                  <w:rPr>
                    <w:rStyle w:val="a9"/>
                    <w:rFonts w:hint="eastAsia"/>
                    <w:b w:val="0"/>
                    <w:sz w:val="18"/>
                    <w:szCs w:val="18"/>
                  </w:rPr>
                  <w:delText>39</w:delText>
                </w:r>
              </w:del>
            </w:ins>
            <w:ins w:id="2047" w:author="alex" w:date="2010-07-06T09:50:00Z">
              <w:del w:id="2048" w:author="Eric" w:date="2011-02-18T17:35:00Z">
                <w:r w:rsidRPr="00FC0028" w:rsidDel="00F53674">
                  <w:rPr>
                    <w:rStyle w:val="a9"/>
                    <w:b w:val="0"/>
                    <w:sz w:val="18"/>
                    <w:szCs w:val="18"/>
                  </w:rPr>
                  <w:delText>-</w:delText>
                </w:r>
                <w:r w:rsidDel="00F53674">
                  <w:rPr>
                    <w:rStyle w:val="a9"/>
                    <w:rFonts w:hint="eastAsia"/>
                    <w:b w:val="0"/>
                    <w:sz w:val="18"/>
                    <w:szCs w:val="18"/>
                  </w:rPr>
                  <w:delText>678</w:delText>
                </w:r>
                <w:r w:rsidRPr="00965CA1" w:rsidDel="00F53674">
                  <w:rPr>
                    <w:rStyle w:val="a9"/>
                    <w:b w:val="0"/>
                    <w:sz w:val="18"/>
                    <w:szCs w:val="18"/>
                  </w:rPr>
                  <w:delText>" type="</w:delText>
                </w:r>
              </w:del>
            </w:ins>
            <w:ins w:id="2049" w:author="alex" w:date="2010-07-06T09:55:00Z">
              <w:del w:id="2050" w:author="Eric" w:date="2011-02-18T17:35:00Z">
                <w:r w:rsidR="00206B10" w:rsidDel="00F53674">
                  <w:rPr>
                    <w:rStyle w:val="a9"/>
                    <w:rFonts w:hint="eastAsia"/>
                    <w:b w:val="0"/>
                    <w:sz w:val="18"/>
                    <w:szCs w:val="18"/>
                  </w:rPr>
                  <w:delText>l</w:delText>
                </w:r>
              </w:del>
            </w:ins>
            <w:ins w:id="2051" w:author="alex" w:date="2010-07-06T09:54:00Z">
              <w:del w:id="2052" w:author="Eric" w:date="2011-02-18T17:35:00Z">
                <w:r w:rsidR="00206B10" w:rsidRPr="00206B10" w:rsidDel="00F53674">
                  <w:rPr>
                    <w:rStyle w:val="a9"/>
                    <w:b w:val="0"/>
                    <w:sz w:val="18"/>
                    <w:szCs w:val="18"/>
                  </w:rPr>
                  <w:delText>isteningShortAnswerQuestion</w:delText>
                </w:r>
              </w:del>
            </w:ins>
            <w:ins w:id="2053" w:author="alex" w:date="2010-07-06T09:50:00Z">
              <w:del w:id="2054" w:author="Eric" w:date="2011-02-18T17:35:00Z">
                <w:r w:rsidDel="00F53674">
                  <w:rPr>
                    <w:rStyle w:val="a9"/>
                    <w:rFonts w:hint="eastAsia"/>
                    <w:b w:val="0"/>
                    <w:sz w:val="18"/>
                    <w:szCs w:val="18"/>
                  </w:rPr>
                  <w:delText xml:space="preserve">" </w:delText>
                </w:r>
                <w:r w:rsidRPr="00965CA1" w:rsidDel="00F53674">
                  <w:rPr>
                    <w:rStyle w:val="a9"/>
                    <w:b w:val="0"/>
                    <w:sz w:val="18"/>
                    <w:szCs w:val="18"/>
                  </w:rPr>
                  <w:delText>level="4"&gt;</w:delText>
                </w:r>
                <w:bookmarkStart w:id="2055" w:name="_Toc286841306"/>
                <w:bookmarkEnd w:id="2055"/>
              </w:del>
            </w:ins>
          </w:p>
          <w:p w:rsidR="004839AE" w:rsidDel="00F53674" w:rsidRDefault="004839AE" w:rsidP="004839AE">
            <w:pPr>
              <w:pStyle w:val="M"/>
              <w:spacing w:line="240" w:lineRule="auto"/>
              <w:rPr>
                <w:ins w:id="2056" w:author="alex" w:date="2010-07-06T09:50:00Z"/>
                <w:del w:id="2057" w:author="Eric" w:date="2011-02-18T17:35:00Z"/>
                <w:rStyle w:val="a9"/>
                <w:b w:val="0"/>
                <w:sz w:val="18"/>
                <w:szCs w:val="18"/>
              </w:rPr>
            </w:pPr>
            <w:ins w:id="2058" w:author="alex" w:date="2010-07-06T09:50:00Z">
              <w:del w:id="2059" w:author="Eric" w:date="2011-02-18T17:35:00Z">
                <w:r w:rsidRPr="00A83893" w:rsidDel="00F53674">
                  <w:rPr>
                    <w:rStyle w:val="a9"/>
                    <w:b w:val="0"/>
                    <w:sz w:val="18"/>
                    <w:szCs w:val="18"/>
                  </w:rPr>
                  <w:delText>&lt;prompt&gt;</w:delText>
                </w:r>
                <w:bookmarkStart w:id="2060" w:name="_Toc286841307"/>
                <w:bookmarkEnd w:id="2060"/>
              </w:del>
            </w:ins>
          </w:p>
          <w:p w:rsidR="004839AE" w:rsidDel="00F53674" w:rsidRDefault="004839AE" w:rsidP="004839AE">
            <w:pPr>
              <w:pStyle w:val="M"/>
              <w:spacing w:line="240" w:lineRule="auto"/>
              <w:rPr>
                <w:ins w:id="2061" w:author="alex" w:date="2010-07-06T09:57:00Z"/>
                <w:del w:id="2062" w:author="Eric" w:date="2011-02-18T17:35:00Z"/>
                <w:rStyle w:val="a9"/>
                <w:b w:val="0"/>
                <w:sz w:val="18"/>
                <w:szCs w:val="18"/>
              </w:rPr>
            </w:pPr>
            <w:ins w:id="2063" w:author="alex" w:date="2010-07-06T09:50:00Z">
              <w:del w:id="2064" w:author="Eric" w:date="2011-02-18T17:35:00Z">
                <w:r w:rsidDel="00F53674">
                  <w:rPr>
                    <w:rStyle w:val="a9"/>
                    <w:rFonts w:hint="eastAsia"/>
                    <w:b w:val="0"/>
                    <w:sz w:val="18"/>
                    <w:szCs w:val="18"/>
                  </w:rPr>
                  <w:tab/>
                </w:r>
                <w:r w:rsidRPr="00A83893" w:rsidDel="00F53674">
                  <w:rPr>
                    <w:rStyle w:val="a9"/>
                    <w:b w:val="0"/>
                    <w:sz w:val="18"/>
                    <w:szCs w:val="18"/>
                  </w:rPr>
                  <w:delText>&lt;sound</w:delText>
                </w:r>
                <w:r w:rsidDel="00F53674">
                  <w:rPr>
                    <w:rStyle w:val="a9"/>
                    <w:rFonts w:hint="eastAsia"/>
                    <w:b w:val="0"/>
                    <w:sz w:val="18"/>
                    <w:szCs w:val="18"/>
                  </w:rPr>
                  <w:delText xml:space="preserve"> duration="60" src</w:delText>
                </w:r>
                <w:r w:rsidRPr="00A83893" w:rsidDel="00F53674">
                  <w:rPr>
                    <w:rStyle w:val="a9"/>
                    <w:b w:val="0"/>
                    <w:sz w:val="18"/>
                    <w:szCs w:val="18"/>
                  </w:rPr>
                  <w:delText>="</w:delText>
                </w:r>
                <w:r w:rsidRPr="009D712E" w:rsidDel="00F53674">
                  <w:rPr>
                    <w:rStyle w:val="a9"/>
                    <w:b w:val="0"/>
                    <w:sz w:val="18"/>
                    <w:szCs w:val="18"/>
                  </w:rPr>
                  <w:delText>sound/</w:delText>
                </w:r>
                <w:r w:rsidRPr="00FC0028" w:rsidDel="00F53674">
                  <w:rPr>
                    <w:rStyle w:val="a9"/>
                    <w:b w:val="0"/>
                    <w:sz w:val="18"/>
                    <w:szCs w:val="18"/>
                  </w:rPr>
                  <w:delText>sflep-</w:delText>
                </w:r>
                <w:r w:rsidDel="00F53674">
                  <w:rPr>
                    <w:rStyle w:val="a9"/>
                    <w:rFonts w:hint="eastAsia"/>
                    <w:b w:val="0"/>
                    <w:sz w:val="18"/>
                    <w:szCs w:val="18"/>
                  </w:rPr>
                  <w:delText>ni</w:delText>
                </w:r>
                <w:r w:rsidRPr="00FC0028" w:rsidDel="00F53674">
                  <w:rPr>
                    <w:rStyle w:val="a9"/>
                    <w:b w:val="0"/>
                    <w:sz w:val="18"/>
                    <w:szCs w:val="18"/>
                  </w:rPr>
                  <w:delText>-</w:delText>
                </w:r>
              </w:del>
            </w:ins>
            <w:ins w:id="2065" w:author="alex" w:date="2010-07-06T09:59:00Z">
              <w:del w:id="2066" w:author="Eric" w:date="2011-02-18T17:35:00Z">
                <w:r w:rsidR="00E62594" w:rsidDel="00F53674">
                  <w:rPr>
                    <w:rStyle w:val="a9"/>
                    <w:rFonts w:hint="eastAsia"/>
                    <w:b w:val="0"/>
                    <w:sz w:val="18"/>
                    <w:szCs w:val="18"/>
                  </w:rPr>
                  <w:delText>39</w:delText>
                </w:r>
              </w:del>
            </w:ins>
            <w:ins w:id="2067" w:author="alex" w:date="2010-07-06T09:50:00Z">
              <w:del w:id="2068" w:author="Eric" w:date="2011-02-18T17:35:00Z">
                <w:r w:rsidRPr="00FC0028" w:rsidDel="00F53674">
                  <w:rPr>
                    <w:rStyle w:val="a9"/>
                    <w:b w:val="0"/>
                    <w:sz w:val="18"/>
                    <w:szCs w:val="18"/>
                  </w:rPr>
                  <w:delText>-</w:delText>
                </w:r>
                <w:r w:rsidDel="00F53674">
                  <w:rPr>
                    <w:rStyle w:val="a9"/>
                    <w:rFonts w:hint="eastAsia"/>
                    <w:b w:val="0"/>
                    <w:sz w:val="18"/>
                    <w:szCs w:val="18"/>
                  </w:rPr>
                  <w:delText>678-1</w:delText>
                </w:r>
                <w:r w:rsidDel="00F53674">
                  <w:rPr>
                    <w:rStyle w:val="a9"/>
                    <w:b w:val="0"/>
                    <w:sz w:val="18"/>
                    <w:szCs w:val="18"/>
                  </w:rPr>
                  <w:delText>.mp3</w:delText>
                </w:r>
                <w:r w:rsidRPr="00A83893" w:rsidDel="00F53674">
                  <w:rPr>
                    <w:rStyle w:val="a9"/>
                    <w:b w:val="0"/>
                    <w:sz w:val="18"/>
                    <w:szCs w:val="18"/>
                  </w:rPr>
                  <w:delText>"&gt;</w:delText>
                </w:r>
              </w:del>
            </w:ins>
            <w:bookmarkStart w:id="2069" w:name="_Toc286841308"/>
            <w:bookmarkEnd w:id="2069"/>
          </w:p>
          <w:p w:rsidR="00E62594" w:rsidDel="00F53674" w:rsidRDefault="00E62594" w:rsidP="004839AE">
            <w:pPr>
              <w:pStyle w:val="M"/>
              <w:spacing w:line="240" w:lineRule="auto"/>
              <w:rPr>
                <w:ins w:id="2070" w:author="alex" w:date="2010-07-06T09:56:00Z"/>
                <w:del w:id="2071" w:author="Eric" w:date="2011-02-18T17:35:00Z"/>
                <w:rStyle w:val="a9"/>
                <w:b w:val="0"/>
                <w:sz w:val="18"/>
                <w:szCs w:val="18"/>
              </w:rPr>
            </w:pPr>
            <w:ins w:id="2072" w:author="alex" w:date="2010-07-06T09:57:00Z">
              <w:del w:id="2073" w:author="Eric" w:date="2011-02-18T17:35:00Z">
                <w:r w:rsidDel="00F53674">
                  <w:rPr>
                    <w:rStyle w:val="a9"/>
                    <w:rFonts w:hint="eastAsia"/>
                    <w:b w:val="0"/>
                    <w:sz w:val="18"/>
                    <w:szCs w:val="18"/>
                  </w:rPr>
                  <w:tab/>
                </w:r>
                <w:r w:rsidDel="00F53674">
                  <w:rPr>
                    <w:rStyle w:val="a9"/>
                    <w:rFonts w:hint="eastAsia"/>
                    <w:b w:val="0"/>
                    <w:sz w:val="18"/>
                    <w:szCs w:val="18"/>
                  </w:rPr>
                  <w:tab/>
                  <w:delText>&lt;</w:delText>
                </w:r>
                <w:r w:rsidRPr="00E62594" w:rsidDel="00F53674">
                  <w:rPr>
                    <w:rStyle w:val="a9"/>
                    <w:b w:val="0"/>
                    <w:sz w:val="18"/>
                    <w:szCs w:val="18"/>
                  </w:rPr>
                  <w:delText>transcript</w:delText>
                </w:r>
                <w:r w:rsidDel="00F53674">
                  <w:rPr>
                    <w:rStyle w:val="a9"/>
                    <w:rFonts w:hint="eastAsia"/>
                    <w:b w:val="0"/>
                    <w:sz w:val="18"/>
                    <w:szCs w:val="18"/>
                  </w:rPr>
                  <w:delText>&gt;the passage&lt;/</w:delText>
                </w:r>
                <w:r w:rsidRPr="00E62594" w:rsidDel="00F53674">
                  <w:rPr>
                    <w:rStyle w:val="a9"/>
                    <w:b w:val="0"/>
                    <w:sz w:val="18"/>
                    <w:szCs w:val="18"/>
                  </w:rPr>
                  <w:delText>transcript</w:delText>
                </w:r>
                <w:r w:rsidDel="00F53674">
                  <w:rPr>
                    <w:rStyle w:val="a9"/>
                    <w:rFonts w:hint="eastAsia"/>
                    <w:b w:val="0"/>
                    <w:sz w:val="18"/>
                    <w:szCs w:val="18"/>
                  </w:rPr>
                  <w:delText>&gt;</w:delText>
                </w:r>
              </w:del>
            </w:ins>
            <w:bookmarkStart w:id="2074" w:name="_Toc286841309"/>
            <w:bookmarkEnd w:id="2074"/>
          </w:p>
          <w:p w:rsidR="00E62594" w:rsidDel="00F53674" w:rsidRDefault="00E62594" w:rsidP="004839AE">
            <w:pPr>
              <w:pStyle w:val="M"/>
              <w:spacing w:line="240" w:lineRule="auto"/>
              <w:rPr>
                <w:ins w:id="2075" w:author="alex" w:date="2010-07-06T09:50:00Z"/>
                <w:del w:id="2076" w:author="Eric" w:date="2011-02-18T17:35:00Z"/>
                <w:rStyle w:val="a9"/>
                <w:b w:val="0"/>
                <w:sz w:val="18"/>
                <w:szCs w:val="18"/>
              </w:rPr>
            </w:pPr>
            <w:ins w:id="2077" w:author="alex" w:date="2010-07-06T09:56:00Z">
              <w:del w:id="2078" w:author="Eric" w:date="2011-02-18T17:35:00Z">
                <w:r w:rsidDel="00F53674">
                  <w:rPr>
                    <w:rStyle w:val="a9"/>
                    <w:rFonts w:hint="eastAsia"/>
                    <w:b w:val="0"/>
                    <w:sz w:val="18"/>
                    <w:szCs w:val="18"/>
                  </w:rPr>
                  <w:tab/>
                  <w:delText>&lt;/sound&gt;</w:delText>
                </w:r>
              </w:del>
            </w:ins>
            <w:bookmarkStart w:id="2079" w:name="_Toc286841310"/>
            <w:bookmarkEnd w:id="2079"/>
          </w:p>
          <w:p w:rsidR="004839AE" w:rsidDel="00F53674" w:rsidRDefault="004839AE" w:rsidP="004839AE">
            <w:pPr>
              <w:pStyle w:val="M"/>
              <w:spacing w:line="240" w:lineRule="auto"/>
              <w:ind w:leftChars="200" w:left="420" w:firstLine="0"/>
              <w:rPr>
                <w:ins w:id="2080" w:author="alex" w:date="2010-07-06T09:50:00Z"/>
                <w:del w:id="2081" w:author="Eric" w:date="2011-02-18T17:35:00Z"/>
                <w:rStyle w:val="a9"/>
                <w:b w:val="0"/>
                <w:sz w:val="18"/>
                <w:szCs w:val="18"/>
              </w:rPr>
            </w:pPr>
            <w:ins w:id="2082" w:author="alex" w:date="2010-07-06T09:50:00Z">
              <w:del w:id="2083" w:author="Eric" w:date="2011-02-18T17:35:00Z">
                <w:r w:rsidDel="00F53674">
                  <w:rPr>
                    <w:rStyle w:val="a9"/>
                    <w:b w:val="0"/>
                    <w:sz w:val="18"/>
                    <w:szCs w:val="18"/>
                  </w:rPr>
                  <w:tab/>
                </w:r>
                <w:r w:rsidDel="00F53674">
                  <w:rPr>
                    <w:rStyle w:val="a9"/>
                    <w:rFonts w:hint="eastAsia"/>
                    <w:b w:val="0"/>
                    <w:sz w:val="18"/>
                    <w:szCs w:val="18"/>
                  </w:rPr>
                  <w:delText xml:space="preserve">&lt;text&gt;&lt;b&gt;Question 12 to 15 are based on the passage you have just </w:delText>
                </w:r>
                <w:r w:rsidDel="00F53674">
                  <w:rPr>
                    <w:rStyle w:val="a9"/>
                    <w:b w:val="0"/>
                    <w:sz w:val="18"/>
                    <w:szCs w:val="18"/>
                  </w:rPr>
                  <w:tab/>
                </w:r>
                <w:r w:rsidDel="00F53674">
                  <w:rPr>
                    <w:rStyle w:val="a9"/>
                    <w:rFonts w:hint="eastAsia"/>
                    <w:b w:val="0"/>
                    <w:sz w:val="18"/>
                    <w:szCs w:val="18"/>
                  </w:rPr>
                  <w:delText>heard.&gt;&lt;/b&gt;</w:delText>
                </w:r>
                <w:bookmarkStart w:id="2084" w:name="_Toc286841311"/>
                <w:bookmarkEnd w:id="2084"/>
              </w:del>
            </w:ins>
          </w:p>
          <w:p w:rsidR="004839AE" w:rsidDel="00F53674" w:rsidRDefault="004839AE" w:rsidP="004839AE">
            <w:pPr>
              <w:pStyle w:val="M"/>
              <w:spacing w:line="240" w:lineRule="auto"/>
              <w:rPr>
                <w:ins w:id="2085" w:author="alex" w:date="2010-07-06T09:50:00Z"/>
                <w:del w:id="2086" w:author="Eric" w:date="2011-02-18T17:35:00Z"/>
                <w:rStyle w:val="a9"/>
                <w:b w:val="0"/>
                <w:sz w:val="18"/>
                <w:szCs w:val="18"/>
              </w:rPr>
            </w:pPr>
            <w:ins w:id="2087" w:author="alex" w:date="2010-07-06T09:50:00Z">
              <w:del w:id="2088" w:author="Eric" w:date="2011-02-18T17:35:00Z">
                <w:r w:rsidDel="00F53674">
                  <w:rPr>
                    <w:rStyle w:val="a9"/>
                    <w:b w:val="0"/>
                    <w:sz w:val="18"/>
                    <w:szCs w:val="18"/>
                  </w:rPr>
                  <w:tab/>
                </w:r>
                <w:r w:rsidDel="00F53674">
                  <w:rPr>
                    <w:rStyle w:val="a9"/>
                    <w:rFonts w:hint="eastAsia"/>
                    <w:b w:val="0"/>
                    <w:sz w:val="18"/>
                    <w:szCs w:val="18"/>
                  </w:rPr>
                  <w:delText>&lt;/text&gt;</w:delText>
                </w:r>
                <w:bookmarkStart w:id="2089" w:name="_Toc286841312"/>
                <w:bookmarkEnd w:id="2089"/>
              </w:del>
            </w:ins>
          </w:p>
          <w:p w:rsidR="004839AE" w:rsidDel="00F53674" w:rsidRDefault="004839AE" w:rsidP="004839AE">
            <w:pPr>
              <w:pStyle w:val="M"/>
              <w:spacing w:line="240" w:lineRule="auto"/>
              <w:rPr>
                <w:ins w:id="2090" w:author="alex" w:date="2010-07-06T09:50:00Z"/>
                <w:del w:id="2091" w:author="Eric" w:date="2011-02-18T17:35:00Z"/>
                <w:rStyle w:val="a9"/>
                <w:b w:val="0"/>
                <w:sz w:val="18"/>
                <w:szCs w:val="18"/>
              </w:rPr>
            </w:pPr>
            <w:ins w:id="2092" w:author="alex" w:date="2010-07-06T09:50:00Z">
              <w:del w:id="2093" w:author="Eric" w:date="2011-02-18T17:35:00Z">
                <w:r w:rsidDel="00F53674">
                  <w:rPr>
                    <w:rStyle w:val="a9"/>
                    <w:b w:val="0"/>
                    <w:sz w:val="18"/>
                    <w:szCs w:val="18"/>
                  </w:rPr>
                  <w:tab/>
                </w:r>
                <w:r w:rsidDel="00F53674">
                  <w:rPr>
                    <w:rStyle w:val="a9"/>
                    <w:rFonts w:hint="eastAsia"/>
                    <w:b w:val="0"/>
                    <w:sz w:val="18"/>
                    <w:szCs w:val="18"/>
                  </w:rPr>
                  <w:delText>&lt;!</w:delText>
                </w:r>
                <w:r w:rsidDel="00F53674">
                  <w:rPr>
                    <w:rStyle w:val="a9"/>
                    <w:b w:val="0"/>
                    <w:sz w:val="18"/>
                    <w:szCs w:val="18"/>
                  </w:rPr>
                  <w:delText>—</w:delText>
                </w:r>
                <w:r w:rsidDel="00F53674">
                  <w:rPr>
                    <w:rStyle w:val="a9"/>
                    <w:rFonts w:hint="eastAsia"/>
                    <w:b w:val="0"/>
                    <w:sz w:val="18"/>
                    <w:szCs w:val="18"/>
                  </w:rPr>
                  <w:delText>上述文字的声音</w:delText>
                </w:r>
                <w:r w:rsidDel="00F53674">
                  <w:rPr>
                    <w:rStyle w:val="a9"/>
                    <w:rFonts w:hint="eastAsia"/>
                    <w:b w:val="0"/>
                    <w:sz w:val="18"/>
                    <w:szCs w:val="18"/>
                  </w:rPr>
                  <w:delText>--&gt;</w:delText>
                </w:r>
                <w:bookmarkStart w:id="2094" w:name="_Toc286841313"/>
                <w:bookmarkEnd w:id="2094"/>
              </w:del>
            </w:ins>
          </w:p>
          <w:p w:rsidR="004839AE" w:rsidRPr="00A83893" w:rsidDel="00F53674" w:rsidRDefault="004839AE" w:rsidP="004839AE">
            <w:pPr>
              <w:pStyle w:val="M"/>
              <w:spacing w:line="240" w:lineRule="auto"/>
              <w:rPr>
                <w:ins w:id="2095" w:author="alex" w:date="2010-07-06T09:50:00Z"/>
                <w:del w:id="2096" w:author="Eric" w:date="2011-02-18T17:35:00Z"/>
                <w:rStyle w:val="a9"/>
                <w:b w:val="0"/>
                <w:sz w:val="18"/>
                <w:szCs w:val="18"/>
              </w:rPr>
            </w:pPr>
            <w:ins w:id="2097" w:author="alex" w:date="2010-07-06T09:50:00Z">
              <w:del w:id="2098" w:author="Eric" w:date="2011-02-18T17:35:00Z">
                <w:r w:rsidDel="00F53674">
                  <w:rPr>
                    <w:rStyle w:val="a9"/>
                    <w:rFonts w:hint="eastAsia"/>
                    <w:b w:val="0"/>
                    <w:sz w:val="18"/>
                    <w:szCs w:val="18"/>
                  </w:rPr>
                  <w:tab/>
                </w:r>
                <w:r w:rsidRPr="009D712E" w:rsidDel="00F53674">
                  <w:rPr>
                    <w:rStyle w:val="a9"/>
                    <w:b w:val="0"/>
                    <w:sz w:val="18"/>
                    <w:szCs w:val="18"/>
                  </w:rPr>
                  <w:delText>&lt;sound</w:delText>
                </w:r>
                <w:r w:rsidDel="00F53674">
                  <w:rPr>
                    <w:rStyle w:val="a9"/>
                    <w:rFonts w:hint="eastAsia"/>
                    <w:b w:val="0"/>
                    <w:sz w:val="18"/>
                    <w:szCs w:val="18"/>
                  </w:rPr>
                  <w:delText xml:space="preserve"> duration="10" src</w:delText>
                </w:r>
                <w:r w:rsidRPr="009D712E" w:rsidDel="00F53674">
                  <w:rPr>
                    <w:rStyle w:val="a9"/>
                    <w:b w:val="0"/>
                    <w:sz w:val="18"/>
                    <w:szCs w:val="18"/>
                  </w:rPr>
                  <w:delText>="sound/</w:delText>
                </w:r>
                <w:r w:rsidDel="00F53674">
                  <w:rPr>
                    <w:rStyle w:val="a9"/>
                    <w:rFonts w:hint="eastAsia"/>
                    <w:b w:val="0"/>
                    <w:sz w:val="18"/>
                    <w:szCs w:val="18"/>
                  </w:rPr>
                  <w:delText>sflep-ni-</w:delText>
                </w:r>
              </w:del>
            </w:ins>
            <w:ins w:id="2099" w:author="alex" w:date="2010-07-06T09:59:00Z">
              <w:del w:id="2100" w:author="Eric" w:date="2011-02-18T17:35:00Z">
                <w:r w:rsidR="00E62594" w:rsidDel="00F53674">
                  <w:rPr>
                    <w:rStyle w:val="a9"/>
                    <w:rFonts w:hint="eastAsia"/>
                    <w:b w:val="0"/>
                    <w:sz w:val="18"/>
                    <w:szCs w:val="18"/>
                  </w:rPr>
                  <w:delText>39</w:delText>
                </w:r>
              </w:del>
            </w:ins>
            <w:ins w:id="2101" w:author="alex" w:date="2010-07-06T09:50:00Z">
              <w:del w:id="2102" w:author="Eric" w:date="2011-02-18T17:35:00Z">
                <w:r w:rsidDel="00F53674">
                  <w:rPr>
                    <w:rStyle w:val="a9"/>
                    <w:rFonts w:hint="eastAsia"/>
                    <w:b w:val="0"/>
                    <w:sz w:val="18"/>
                    <w:szCs w:val="18"/>
                  </w:rPr>
                  <w:delText>-678-2</w:delText>
                </w:r>
                <w:r w:rsidDel="00F53674">
                  <w:rPr>
                    <w:rStyle w:val="a9"/>
                    <w:b w:val="0"/>
                    <w:sz w:val="18"/>
                    <w:szCs w:val="18"/>
                  </w:rPr>
                  <w:delText>.mp3"</w:delText>
                </w:r>
                <w:r w:rsidDel="00F53674">
                  <w:rPr>
                    <w:rStyle w:val="a9"/>
                    <w:rFonts w:hint="eastAsia"/>
                    <w:b w:val="0"/>
                    <w:sz w:val="18"/>
                    <w:szCs w:val="18"/>
                  </w:rPr>
                  <w:delText xml:space="preserve"> /&gt;</w:delText>
                </w:r>
                <w:bookmarkStart w:id="2103" w:name="_Toc286841314"/>
                <w:bookmarkEnd w:id="2103"/>
              </w:del>
            </w:ins>
          </w:p>
          <w:p w:rsidR="004839AE" w:rsidRPr="00A83893" w:rsidDel="00F53674" w:rsidRDefault="004839AE" w:rsidP="004839AE">
            <w:pPr>
              <w:pStyle w:val="M"/>
              <w:spacing w:line="240" w:lineRule="auto"/>
              <w:rPr>
                <w:ins w:id="2104" w:author="alex" w:date="2010-07-06T09:50:00Z"/>
                <w:del w:id="2105" w:author="Eric" w:date="2011-02-18T17:35:00Z"/>
                <w:rStyle w:val="a9"/>
                <w:b w:val="0"/>
                <w:sz w:val="18"/>
                <w:szCs w:val="18"/>
              </w:rPr>
            </w:pPr>
            <w:ins w:id="2106" w:author="alex" w:date="2010-07-06T09:50:00Z">
              <w:del w:id="2107" w:author="Eric" w:date="2011-02-18T17:35:00Z">
                <w:r w:rsidRPr="00A83893" w:rsidDel="00F53674">
                  <w:rPr>
                    <w:rStyle w:val="a9"/>
                    <w:b w:val="0"/>
                    <w:sz w:val="18"/>
                    <w:szCs w:val="18"/>
                  </w:rPr>
                  <w:delText>&lt;/prompt&gt;</w:delText>
                </w:r>
                <w:bookmarkStart w:id="2108" w:name="_Toc286841315"/>
                <w:bookmarkEnd w:id="2108"/>
              </w:del>
            </w:ins>
          </w:p>
          <w:p w:rsidR="004839AE" w:rsidDel="00F53674" w:rsidRDefault="004839AE" w:rsidP="004839AE">
            <w:pPr>
              <w:pStyle w:val="M"/>
              <w:spacing w:line="240" w:lineRule="auto"/>
              <w:rPr>
                <w:ins w:id="2109" w:author="alex" w:date="2010-07-06T09:50:00Z"/>
                <w:del w:id="2110" w:author="Eric" w:date="2011-02-18T17:35:00Z"/>
                <w:rStyle w:val="a9"/>
                <w:b w:val="0"/>
                <w:sz w:val="18"/>
                <w:szCs w:val="18"/>
              </w:rPr>
            </w:pPr>
            <w:ins w:id="2111" w:author="alex" w:date="2010-07-06T09:50:00Z">
              <w:del w:id="2112" w:author="Eric" w:date="2011-02-18T17:35:00Z">
                <w:r w:rsidRPr="00662B04" w:rsidDel="00F53674">
                  <w:rPr>
                    <w:rStyle w:val="a9"/>
                    <w:b w:val="0"/>
                    <w:sz w:val="18"/>
                    <w:szCs w:val="18"/>
                  </w:rPr>
                  <w:delText>&lt;question type="</w:delText>
                </w:r>
              </w:del>
            </w:ins>
            <w:ins w:id="2113" w:author="alex" w:date="2010-07-06T09:58:00Z">
              <w:del w:id="2114" w:author="Eric" w:date="2011-02-18T17:35:00Z">
                <w:r w:rsidR="00E62594" w:rsidDel="00F53674">
                  <w:rPr>
                    <w:rStyle w:val="a9"/>
                    <w:rFonts w:hint="eastAsia"/>
                    <w:b w:val="0"/>
                    <w:sz w:val="18"/>
                    <w:szCs w:val="18"/>
                  </w:rPr>
                  <w:delText>text</w:delText>
                </w:r>
              </w:del>
            </w:ins>
            <w:ins w:id="2115" w:author="alex" w:date="2010-07-06T09:50:00Z">
              <w:del w:id="2116" w:author="Eric" w:date="2011-02-18T17:35:00Z">
                <w:r w:rsidRPr="00662B04" w:rsidDel="00F53674">
                  <w:rPr>
                    <w:rStyle w:val="a9"/>
                    <w:b w:val="0"/>
                    <w:sz w:val="18"/>
                    <w:szCs w:val="18"/>
                  </w:rPr>
                  <w:delText>"</w:delText>
                </w:r>
              </w:del>
            </w:ins>
            <w:ins w:id="2117" w:author="alex" w:date="2010-07-06T09:58:00Z">
              <w:del w:id="2118" w:author="Eric" w:date="2011-02-18T17:35:00Z">
                <w:r w:rsidR="00E62594" w:rsidDel="00F53674">
                  <w:rPr>
                    <w:rStyle w:val="a9"/>
                    <w:rFonts w:hint="eastAsia"/>
                    <w:b w:val="0"/>
                    <w:sz w:val="18"/>
                    <w:szCs w:val="18"/>
                  </w:rPr>
                  <w:delText xml:space="preserve"> length=</w:delText>
                </w:r>
                <w:r w:rsidR="00E62594" w:rsidRPr="00662B04" w:rsidDel="00F53674">
                  <w:rPr>
                    <w:rStyle w:val="a9"/>
                    <w:b w:val="0"/>
                    <w:sz w:val="18"/>
                    <w:szCs w:val="18"/>
                  </w:rPr>
                  <w:delText>"</w:delText>
                </w:r>
                <w:r w:rsidR="00E62594" w:rsidDel="00F53674">
                  <w:rPr>
                    <w:rStyle w:val="a9"/>
                    <w:rFonts w:hint="eastAsia"/>
                    <w:b w:val="0"/>
                    <w:sz w:val="18"/>
                    <w:szCs w:val="18"/>
                  </w:rPr>
                  <w:delText>20</w:delText>
                </w:r>
                <w:r w:rsidR="00E62594" w:rsidRPr="00662B04" w:rsidDel="00F53674">
                  <w:rPr>
                    <w:rStyle w:val="a9"/>
                    <w:b w:val="0"/>
                    <w:sz w:val="18"/>
                    <w:szCs w:val="18"/>
                  </w:rPr>
                  <w:delText>"</w:delText>
                </w:r>
              </w:del>
            </w:ins>
            <w:ins w:id="2119" w:author="alex" w:date="2010-07-06T09:50:00Z">
              <w:del w:id="2120" w:author="Eric" w:date="2011-02-18T17:35:00Z">
                <w:r w:rsidRPr="00662B04" w:rsidDel="00F53674">
                  <w:rPr>
                    <w:rStyle w:val="a9"/>
                    <w:b w:val="0"/>
                    <w:sz w:val="18"/>
                    <w:szCs w:val="18"/>
                  </w:rPr>
                  <w:delText>&gt;</w:delText>
                </w:r>
                <w:bookmarkStart w:id="2121" w:name="_Toc286841316"/>
                <w:bookmarkEnd w:id="2121"/>
              </w:del>
            </w:ins>
          </w:p>
          <w:p w:rsidR="004839AE" w:rsidDel="00F53674" w:rsidRDefault="004839AE" w:rsidP="004839AE">
            <w:pPr>
              <w:pStyle w:val="M"/>
              <w:spacing w:line="240" w:lineRule="auto"/>
              <w:rPr>
                <w:ins w:id="2122" w:author="alex" w:date="2010-07-06T09:50:00Z"/>
                <w:del w:id="2123" w:author="Eric" w:date="2011-02-18T17:35:00Z"/>
                <w:rStyle w:val="a9"/>
                <w:b w:val="0"/>
                <w:sz w:val="18"/>
                <w:szCs w:val="18"/>
              </w:rPr>
            </w:pPr>
            <w:ins w:id="2124" w:author="alex" w:date="2010-07-06T09:50:00Z">
              <w:del w:id="2125" w:author="Eric" w:date="2011-02-18T17:35:00Z">
                <w:r w:rsidDel="00F53674">
                  <w:rPr>
                    <w:rStyle w:val="a9"/>
                    <w:rFonts w:hint="eastAsia"/>
                    <w:b w:val="0"/>
                    <w:sz w:val="18"/>
                    <w:szCs w:val="18"/>
                  </w:rPr>
                  <w:tab/>
                </w:r>
                <w:r w:rsidRPr="009D712E" w:rsidDel="00F53674">
                  <w:rPr>
                    <w:rStyle w:val="a9"/>
                    <w:b w:val="0"/>
                    <w:sz w:val="18"/>
                    <w:szCs w:val="18"/>
                  </w:rPr>
                  <w:delText>&lt;prompt&gt;</w:delText>
                </w:r>
                <w:bookmarkStart w:id="2126" w:name="_Toc286841317"/>
                <w:bookmarkEnd w:id="2126"/>
              </w:del>
            </w:ins>
          </w:p>
          <w:p w:rsidR="004839AE" w:rsidDel="00F53674" w:rsidRDefault="004839AE" w:rsidP="004839AE">
            <w:pPr>
              <w:pStyle w:val="M"/>
              <w:spacing w:line="240" w:lineRule="auto"/>
              <w:rPr>
                <w:ins w:id="2127" w:author="alex" w:date="2010-07-06T09:50:00Z"/>
                <w:del w:id="2128" w:author="Eric" w:date="2011-02-18T17:35:00Z"/>
                <w:rStyle w:val="a9"/>
                <w:b w:val="0"/>
                <w:sz w:val="18"/>
                <w:szCs w:val="18"/>
              </w:rPr>
            </w:pPr>
            <w:ins w:id="2129" w:author="alex" w:date="2010-07-06T09:50:00Z">
              <w:del w:id="2130" w:author="Eric" w:date="2011-02-18T17:35:00Z">
                <w:r w:rsidDel="00F53674">
                  <w:rPr>
                    <w:rStyle w:val="a9"/>
                    <w:b w:val="0"/>
                    <w:sz w:val="18"/>
                    <w:szCs w:val="18"/>
                  </w:rPr>
                  <w:tab/>
                </w:r>
                <w:r w:rsidDel="00F53674">
                  <w:rPr>
                    <w:rStyle w:val="a9"/>
                    <w:rFonts w:hint="eastAsia"/>
                    <w:b w:val="0"/>
                    <w:sz w:val="18"/>
                    <w:szCs w:val="18"/>
                  </w:rPr>
                  <w:tab/>
                  <w:delText>&lt;!</w:delText>
                </w:r>
                <w:r w:rsidDel="00F53674">
                  <w:rPr>
                    <w:rStyle w:val="a9"/>
                    <w:b w:val="0"/>
                    <w:sz w:val="18"/>
                    <w:szCs w:val="18"/>
                  </w:rPr>
                  <w:delText>—</w:delText>
                </w:r>
                <w:r w:rsidDel="00F53674">
                  <w:rPr>
                    <w:rStyle w:val="a9"/>
                    <w:rFonts w:hint="eastAsia"/>
                    <w:b w:val="0"/>
                    <w:sz w:val="18"/>
                    <w:szCs w:val="18"/>
                  </w:rPr>
                  <w:delText xml:space="preserve">Question X </w:delText>
                </w:r>
                <w:r w:rsidDel="00F53674">
                  <w:rPr>
                    <w:rStyle w:val="a9"/>
                    <w:rFonts w:hint="eastAsia"/>
                    <w:b w:val="0"/>
                    <w:sz w:val="18"/>
                    <w:szCs w:val="18"/>
                  </w:rPr>
                  <w:delText>声音</w:delText>
                </w:r>
                <w:r w:rsidDel="00F53674">
                  <w:rPr>
                    <w:rStyle w:val="a9"/>
                    <w:rFonts w:hint="eastAsia"/>
                    <w:b w:val="0"/>
                    <w:sz w:val="18"/>
                    <w:szCs w:val="18"/>
                  </w:rPr>
                  <w:delText>--&gt;</w:delText>
                </w:r>
                <w:bookmarkStart w:id="2131" w:name="_Toc286841318"/>
                <w:bookmarkEnd w:id="2131"/>
              </w:del>
            </w:ins>
          </w:p>
          <w:p w:rsidR="004839AE" w:rsidDel="00F53674" w:rsidRDefault="004839AE" w:rsidP="004839AE">
            <w:pPr>
              <w:pStyle w:val="M"/>
              <w:spacing w:line="240" w:lineRule="auto"/>
              <w:rPr>
                <w:ins w:id="2132" w:author="alex" w:date="2010-07-06T09:50:00Z"/>
                <w:del w:id="2133" w:author="Eric" w:date="2011-02-18T17:35:00Z"/>
                <w:rStyle w:val="a9"/>
                <w:b w:val="0"/>
                <w:sz w:val="18"/>
                <w:szCs w:val="18"/>
              </w:rPr>
            </w:pPr>
            <w:ins w:id="2134" w:author="alex" w:date="2010-07-06T09:50:00Z">
              <w:del w:id="2135" w:author="Eric" w:date="2011-02-18T17:35:00Z">
                <w:r w:rsidDel="00F53674">
                  <w:rPr>
                    <w:rStyle w:val="a9"/>
                    <w:rFonts w:hint="eastAsia"/>
                    <w:b w:val="0"/>
                    <w:sz w:val="18"/>
                    <w:szCs w:val="18"/>
                  </w:rPr>
                  <w:tab/>
                </w:r>
                <w:r w:rsidDel="00F53674">
                  <w:rPr>
                    <w:rStyle w:val="a9"/>
                    <w:b w:val="0"/>
                    <w:sz w:val="18"/>
                    <w:szCs w:val="18"/>
                  </w:rPr>
                  <w:tab/>
                </w:r>
                <w:r w:rsidRPr="009D712E" w:rsidDel="00F53674">
                  <w:rPr>
                    <w:rStyle w:val="a9"/>
                    <w:b w:val="0"/>
                    <w:sz w:val="18"/>
                    <w:szCs w:val="18"/>
                  </w:rPr>
                  <w:delText>&lt;sound</w:delText>
                </w:r>
                <w:r w:rsidDel="00F53674">
                  <w:rPr>
                    <w:rStyle w:val="a9"/>
                    <w:rFonts w:hint="eastAsia"/>
                    <w:b w:val="0"/>
                    <w:sz w:val="18"/>
                    <w:szCs w:val="18"/>
                  </w:rPr>
                  <w:delText xml:space="preserve"> duration="5" src</w:delText>
                </w:r>
                <w:r w:rsidRPr="009D712E" w:rsidDel="00F53674">
                  <w:rPr>
                    <w:rStyle w:val="a9"/>
                    <w:b w:val="0"/>
                    <w:sz w:val="18"/>
                    <w:szCs w:val="18"/>
                  </w:rPr>
                  <w:delText>=" sound/</w:delText>
                </w:r>
                <w:r w:rsidDel="00F53674">
                  <w:rPr>
                    <w:rStyle w:val="a9"/>
                    <w:rFonts w:hint="eastAsia"/>
                    <w:b w:val="0"/>
                    <w:sz w:val="18"/>
                    <w:szCs w:val="18"/>
                  </w:rPr>
                  <w:delText>sflep-ni-</w:delText>
                </w:r>
              </w:del>
            </w:ins>
            <w:ins w:id="2136" w:author="alex" w:date="2010-07-06T09:59:00Z">
              <w:del w:id="2137" w:author="Eric" w:date="2011-02-18T17:35:00Z">
                <w:r w:rsidR="00E62594" w:rsidDel="00F53674">
                  <w:rPr>
                    <w:rStyle w:val="a9"/>
                    <w:rFonts w:hint="eastAsia"/>
                    <w:b w:val="0"/>
                    <w:sz w:val="18"/>
                    <w:szCs w:val="18"/>
                  </w:rPr>
                  <w:delText>39</w:delText>
                </w:r>
              </w:del>
            </w:ins>
            <w:ins w:id="2138" w:author="alex" w:date="2010-07-06T09:50:00Z">
              <w:del w:id="2139" w:author="Eric" w:date="2011-02-18T17:35:00Z">
                <w:r w:rsidDel="00F53674">
                  <w:rPr>
                    <w:rStyle w:val="a9"/>
                    <w:rFonts w:hint="eastAsia"/>
                    <w:b w:val="0"/>
                    <w:sz w:val="18"/>
                    <w:szCs w:val="18"/>
                  </w:rPr>
                  <w:delText>-678-3</w:delText>
                </w:r>
                <w:r w:rsidDel="00F53674">
                  <w:rPr>
                    <w:rStyle w:val="a9"/>
                    <w:b w:val="0"/>
                    <w:sz w:val="18"/>
                    <w:szCs w:val="18"/>
                  </w:rPr>
                  <w:delText>.mp3"</w:delText>
                </w:r>
                <w:r w:rsidDel="00F53674">
                  <w:rPr>
                    <w:rStyle w:val="a9"/>
                    <w:rFonts w:hint="eastAsia"/>
                    <w:b w:val="0"/>
                    <w:sz w:val="18"/>
                    <w:szCs w:val="18"/>
                  </w:rPr>
                  <w:delText xml:space="preserve"> /&gt;</w:delText>
                </w:r>
                <w:bookmarkStart w:id="2140" w:name="_Toc286841319"/>
                <w:bookmarkEnd w:id="2140"/>
              </w:del>
            </w:ins>
          </w:p>
          <w:p w:rsidR="004839AE" w:rsidDel="00F53674" w:rsidRDefault="004839AE" w:rsidP="004839AE">
            <w:pPr>
              <w:pStyle w:val="M"/>
              <w:spacing w:line="240" w:lineRule="auto"/>
              <w:rPr>
                <w:ins w:id="2141" w:author="alex" w:date="2010-07-06T10:00:00Z"/>
                <w:del w:id="2142" w:author="Eric" w:date="2011-02-18T17:35:00Z"/>
                <w:rStyle w:val="a9"/>
                <w:b w:val="0"/>
                <w:sz w:val="18"/>
                <w:szCs w:val="18"/>
              </w:rPr>
            </w:pPr>
            <w:ins w:id="2143" w:author="alex" w:date="2010-07-06T09:50:00Z">
              <w:del w:id="2144" w:author="Eric" w:date="2011-02-18T17:35:00Z">
                <w:r w:rsidDel="00F53674">
                  <w:rPr>
                    <w:rStyle w:val="a9"/>
                    <w:rFonts w:hint="eastAsia"/>
                    <w:b w:val="0"/>
                    <w:sz w:val="18"/>
                    <w:szCs w:val="18"/>
                  </w:rPr>
                  <w:tab/>
                </w:r>
                <w:r w:rsidDel="00F53674">
                  <w:rPr>
                    <w:rStyle w:val="a9"/>
                    <w:b w:val="0"/>
                    <w:sz w:val="18"/>
                    <w:szCs w:val="18"/>
                  </w:rPr>
                  <w:tab/>
                </w:r>
                <w:r w:rsidRPr="009D712E" w:rsidDel="00F53674">
                  <w:rPr>
                    <w:rStyle w:val="a9"/>
                    <w:b w:val="0"/>
                    <w:sz w:val="18"/>
                    <w:szCs w:val="18"/>
                  </w:rPr>
                  <w:delText>&lt;sound</w:delText>
                </w:r>
                <w:r w:rsidDel="00F53674">
                  <w:rPr>
                    <w:rStyle w:val="a9"/>
                    <w:rFonts w:hint="eastAsia"/>
                    <w:b w:val="0"/>
                    <w:sz w:val="18"/>
                    <w:szCs w:val="18"/>
                  </w:rPr>
                  <w:delText xml:space="preserve"> duration="10" src</w:delText>
                </w:r>
                <w:r w:rsidRPr="009D712E" w:rsidDel="00F53674">
                  <w:rPr>
                    <w:rStyle w:val="a9"/>
                    <w:b w:val="0"/>
                    <w:sz w:val="18"/>
                    <w:szCs w:val="18"/>
                  </w:rPr>
                  <w:delText>="sound/</w:delText>
                </w:r>
                <w:r w:rsidRPr="00FC0028" w:rsidDel="00F53674">
                  <w:rPr>
                    <w:rStyle w:val="a9"/>
                    <w:b w:val="0"/>
                    <w:sz w:val="18"/>
                    <w:szCs w:val="18"/>
                  </w:rPr>
                  <w:delText>sflep-</w:delText>
                </w:r>
                <w:r w:rsidDel="00F53674">
                  <w:rPr>
                    <w:rStyle w:val="a9"/>
                    <w:rFonts w:hint="eastAsia"/>
                    <w:b w:val="0"/>
                    <w:sz w:val="18"/>
                    <w:szCs w:val="18"/>
                  </w:rPr>
                  <w:delText>ni</w:delText>
                </w:r>
                <w:r w:rsidRPr="00FC0028" w:rsidDel="00F53674">
                  <w:rPr>
                    <w:rStyle w:val="a9"/>
                    <w:b w:val="0"/>
                    <w:sz w:val="18"/>
                    <w:szCs w:val="18"/>
                  </w:rPr>
                  <w:delText>-</w:delText>
                </w:r>
              </w:del>
            </w:ins>
            <w:ins w:id="2145" w:author="alex" w:date="2010-07-06T09:59:00Z">
              <w:del w:id="2146" w:author="Eric" w:date="2011-02-18T17:35:00Z">
                <w:r w:rsidR="00E62594" w:rsidDel="00F53674">
                  <w:rPr>
                    <w:rStyle w:val="a9"/>
                    <w:rFonts w:hint="eastAsia"/>
                    <w:b w:val="0"/>
                    <w:sz w:val="18"/>
                    <w:szCs w:val="18"/>
                  </w:rPr>
                  <w:delText>39</w:delText>
                </w:r>
              </w:del>
            </w:ins>
            <w:ins w:id="2147" w:author="alex" w:date="2010-07-06T09:50:00Z">
              <w:del w:id="2148" w:author="Eric" w:date="2011-02-18T17:35:00Z">
                <w:r w:rsidRPr="00FC0028" w:rsidDel="00F53674">
                  <w:rPr>
                    <w:rStyle w:val="a9"/>
                    <w:b w:val="0"/>
                    <w:sz w:val="18"/>
                    <w:szCs w:val="18"/>
                  </w:rPr>
                  <w:delText>-</w:delText>
                </w:r>
                <w:r w:rsidDel="00F53674">
                  <w:rPr>
                    <w:rStyle w:val="a9"/>
                    <w:rFonts w:hint="eastAsia"/>
                    <w:b w:val="0"/>
                    <w:sz w:val="18"/>
                    <w:szCs w:val="18"/>
                  </w:rPr>
                  <w:delText>678-4</w:delText>
                </w:r>
                <w:r w:rsidDel="00F53674">
                  <w:rPr>
                    <w:rStyle w:val="a9"/>
                    <w:b w:val="0"/>
                    <w:sz w:val="18"/>
                    <w:szCs w:val="18"/>
                  </w:rPr>
                  <w:delText>.mp3"</w:delText>
                </w:r>
                <w:r w:rsidRPr="009D712E" w:rsidDel="00F53674">
                  <w:rPr>
                    <w:rStyle w:val="a9"/>
                    <w:b w:val="0"/>
                    <w:sz w:val="18"/>
                    <w:szCs w:val="18"/>
                  </w:rPr>
                  <w:delText>&gt;</w:delText>
                </w:r>
              </w:del>
            </w:ins>
            <w:bookmarkStart w:id="2149" w:name="_Toc286841320"/>
            <w:bookmarkEnd w:id="2149"/>
          </w:p>
          <w:p w:rsidR="00E62594" w:rsidRPr="00561E83" w:rsidDel="00F53674" w:rsidRDefault="00E62594" w:rsidP="00561E83">
            <w:pPr>
              <w:pStyle w:val="M"/>
              <w:spacing w:line="240" w:lineRule="auto"/>
              <w:rPr>
                <w:ins w:id="2150" w:author="alex" w:date="2010-07-06T09:50:00Z"/>
                <w:del w:id="2151" w:author="Eric" w:date="2011-02-18T17:35:00Z"/>
                <w:rStyle w:val="a9"/>
                <w:b w:val="0"/>
                <w:sz w:val="18"/>
                <w:szCs w:val="18"/>
              </w:rPr>
            </w:pPr>
            <w:ins w:id="2152" w:author="alex" w:date="2010-07-06T10:00:00Z">
              <w:del w:id="2153" w:author="Eric" w:date="2011-02-18T17:35:00Z">
                <w:r w:rsidDel="00F53674">
                  <w:rPr>
                    <w:rStyle w:val="a9"/>
                    <w:rFonts w:hint="eastAsia"/>
                    <w:b w:val="0"/>
                    <w:sz w:val="18"/>
                    <w:szCs w:val="18"/>
                  </w:rPr>
                  <w:tab/>
                </w:r>
                <w:r w:rsidDel="00F53674">
                  <w:rPr>
                    <w:rStyle w:val="a9"/>
                    <w:b w:val="0"/>
                    <w:sz w:val="18"/>
                    <w:szCs w:val="18"/>
                  </w:rPr>
                  <w:tab/>
                </w:r>
              </w:del>
            </w:ins>
            <w:ins w:id="2154" w:author="alex" w:date="2010-07-06T10:04:00Z">
              <w:del w:id="2155" w:author="Eric" w:date="2011-02-18T17:35:00Z">
                <w:r w:rsidR="00046D8F" w:rsidDel="00F53674">
                  <w:rPr>
                    <w:rStyle w:val="a9"/>
                    <w:b w:val="0"/>
                    <w:sz w:val="18"/>
                    <w:szCs w:val="18"/>
                  </w:rPr>
                  <w:tab/>
                </w:r>
              </w:del>
            </w:ins>
            <w:ins w:id="2156" w:author="alex" w:date="2010-07-06T10:00:00Z">
              <w:del w:id="2157" w:author="Eric" w:date="2011-02-18T17:35:00Z">
                <w:r w:rsidDel="00F53674">
                  <w:rPr>
                    <w:rStyle w:val="a9"/>
                    <w:rFonts w:hint="eastAsia"/>
                    <w:b w:val="0"/>
                    <w:sz w:val="18"/>
                    <w:szCs w:val="18"/>
                  </w:rPr>
                  <w:delText>&lt;</w:delText>
                </w:r>
                <w:r w:rsidRPr="00E62594" w:rsidDel="00F53674">
                  <w:rPr>
                    <w:rStyle w:val="a9"/>
                    <w:b w:val="0"/>
                    <w:sz w:val="18"/>
                    <w:szCs w:val="18"/>
                  </w:rPr>
                  <w:delText>transcript</w:delText>
                </w:r>
                <w:r w:rsidDel="00F53674">
                  <w:rPr>
                    <w:rStyle w:val="a9"/>
                    <w:rFonts w:hint="eastAsia"/>
                    <w:b w:val="0"/>
                    <w:sz w:val="18"/>
                    <w:szCs w:val="18"/>
                  </w:rPr>
                  <w:delText>&gt;</w:delText>
                </w:r>
                <w:r w:rsidRPr="00E62594" w:rsidDel="00F53674">
                  <w:rPr>
                    <w:rStyle w:val="a9"/>
                    <w:b w:val="0"/>
                    <w:sz w:val="18"/>
                    <w:szCs w:val="18"/>
                  </w:rPr>
                  <w:delText>What was Cathy's job?</w:delText>
                </w:r>
                <w:r w:rsidDel="00F53674">
                  <w:rPr>
                    <w:rStyle w:val="a9"/>
                    <w:rFonts w:hint="eastAsia"/>
                    <w:b w:val="0"/>
                    <w:sz w:val="18"/>
                    <w:szCs w:val="18"/>
                  </w:rPr>
                  <w:delText>&lt;/</w:delText>
                </w:r>
                <w:r w:rsidRPr="00E62594" w:rsidDel="00F53674">
                  <w:rPr>
                    <w:rStyle w:val="a9"/>
                    <w:b w:val="0"/>
                    <w:sz w:val="18"/>
                    <w:szCs w:val="18"/>
                  </w:rPr>
                  <w:delText>transcript</w:delText>
                </w:r>
                <w:r w:rsidDel="00F53674">
                  <w:rPr>
                    <w:rStyle w:val="a9"/>
                    <w:rFonts w:hint="eastAsia"/>
                    <w:b w:val="0"/>
                    <w:sz w:val="18"/>
                    <w:szCs w:val="18"/>
                  </w:rPr>
                  <w:delText>&gt;</w:delText>
                </w:r>
              </w:del>
            </w:ins>
            <w:ins w:id="2158" w:author="alex" w:date="2010-07-06T10:02:00Z">
              <w:del w:id="2159" w:author="Eric" w:date="2011-02-18T17:35:00Z">
                <w:r w:rsidR="00561E83" w:rsidDel="00F53674">
                  <w:rPr>
                    <w:rStyle w:val="a9"/>
                    <w:b w:val="0"/>
                    <w:sz w:val="18"/>
                    <w:szCs w:val="18"/>
                  </w:rPr>
                  <w:br/>
                </w:r>
              </w:del>
            </w:ins>
            <w:ins w:id="2160" w:author="alex" w:date="2010-07-06T10:03:00Z">
              <w:del w:id="2161" w:author="Eric" w:date="2011-02-18T17:35:00Z">
                <w:r w:rsidR="00561E83" w:rsidDel="00F53674">
                  <w:rPr>
                    <w:rStyle w:val="a9"/>
                    <w:rFonts w:hint="eastAsia"/>
                    <w:b w:val="0"/>
                    <w:sz w:val="18"/>
                    <w:szCs w:val="18"/>
                  </w:rPr>
                  <w:tab/>
                </w:r>
              </w:del>
            </w:ins>
            <w:ins w:id="2162" w:author="alex" w:date="2010-07-06T10:00:00Z">
              <w:del w:id="2163" w:author="Eric" w:date="2011-02-18T17:35:00Z">
                <w:r w:rsidDel="00F53674">
                  <w:rPr>
                    <w:rStyle w:val="a9"/>
                    <w:rFonts w:hint="eastAsia"/>
                    <w:b w:val="0"/>
                    <w:sz w:val="18"/>
                    <w:szCs w:val="18"/>
                  </w:rPr>
                  <w:tab/>
                </w:r>
                <w:r w:rsidDel="00F53674">
                  <w:rPr>
                    <w:rStyle w:val="a9"/>
                    <w:b w:val="0"/>
                    <w:sz w:val="18"/>
                    <w:szCs w:val="18"/>
                  </w:rPr>
                  <w:tab/>
                </w:r>
                <w:r w:rsidDel="00F53674">
                  <w:rPr>
                    <w:rStyle w:val="a9"/>
                    <w:rFonts w:hint="eastAsia"/>
                    <w:b w:val="0"/>
                    <w:sz w:val="18"/>
                    <w:szCs w:val="18"/>
                  </w:rPr>
                  <w:delText>&lt;/sound&gt;</w:delText>
                </w:r>
              </w:del>
            </w:ins>
            <w:ins w:id="2164" w:author="alex" w:date="2010-07-06T10:02:00Z">
              <w:del w:id="2165" w:author="Eric" w:date="2011-02-18T17:35:00Z">
                <w:r w:rsidR="00561E83" w:rsidDel="00F53674">
                  <w:rPr>
                    <w:rStyle w:val="a9"/>
                    <w:b w:val="0"/>
                    <w:sz w:val="18"/>
                    <w:szCs w:val="18"/>
                  </w:rPr>
                  <w:br/>
                </w:r>
              </w:del>
            </w:ins>
            <w:ins w:id="2166" w:author="alex" w:date="2010-07-06T10:03:00Z">
              <w:del w:id="2167" w:author="Eric" w:date="2011-02-18T17:35:00Z">
                <w:r w:rsidR="00561E83" w:rsidDel="00F53674">
                  <w:rPr>
                    <w:rStyle w:val="a9"/>
                    <w:rFonts w:hint="eastAsia"/>
                    <w:b w:val="0"/>
                    <w:sz w:val="18"/>
                    <w:szCs w:val="18"/>
                  </w:rPr>
                  <w:tab/>
                </w:r>
              </w:del>
            </w:ins>
            <w:ins w:id="2168" w:author="alex" w:date="2010-07-06T10:02:00Z">
              <w:del w:id="2169" w:author="Eric" w:date="2011-02-18T17:35:00Z">
                <w:r w:rsidR="00561E83" w:rsidDel="00F53674">
                  <w:rPr>
                    <w:rStyle w:val="a9"/>
                    <w:rFonts w:hint="eastAsia"/>
                    <w:b w:val="0"/>
                    <w:sz w:val="18"/>
                    <w:szCs w:val="18"/>
                  </w:rPr>
                  <w:tab/>
                </w:r>
              </w:del>
            </w:ins>
            <w:ins w:id="2170" w:author="alex" w:date="2010-07-06T10:01:00Z">
              <w:del w:id="2171" w:author="Eric" w:date="2011-02-18T17:35:00Z">
                <w:r w:rsidR="00561E83" w:rsidDel="00F53674">
                  <w:rPr>
                    <w:rStyle w:val="a9"/>
                    <w:b w:val="0"/>
                    <w:sz w:val="18"/>
                    <w:szCs w:val="18"/>
                  </w:rPr>
                  <w:tab/>
                </w:r>
                <w:r w:rsidR="00561E83" w:rsidDel="00F53674">
                  <w:rPr>
                    <w:rStyle w:val="a9"/>
                    <w:rFonts w:hint="eastAsia"/>
                    <w:b w:val="0"/>
                    <w:sz w:val="18"/>
                    <w:szCs w:val="18"/>
                  </w:rPr>
                  <w:delText>&lt;text&gt;</w:delText>
                </w:r>
                <w:r w:rsidR="00561E83" w:rsidRPr="00561E83" w:rsidDel="00F53674">
                  <w:rPr>
                    <w:rStyle w:val="a9"/>
                    <w:b w:val="0"/>
                    <w:sz w:val="18"/>
                    <w:szCs w:val="18"/>
                  </w:rPr>
                  <w:delText>What was Cathy's job?</w:delText>
                </w:r>
              </w:del>
            </w:ins>
            <w:ins w:id="2172" w:author="alex" w:date="2010-07-06T10:02:00Z">
              <w:del w:id="2173" w:author="Eric" w:date="2011-02-18T17:35:00Z">
                <w:r w:rsidR="00561E83" w:rsidDel="00F53674">
                  <w:rPr>
                    <w:rStyle w:val="a9"/>
                    <w:rFonts w:hint="eastAsia"/>
                    <w:b w:val="0"/>
                    <w:sz w:val="18"/>
                    <w:szCs w:val="18"/>
                  </w:rPr>
                  <w:br/>
                </w:r>
              </w:del>
            </w:ins>
            <w:ins w:id="2174" w:author="alex" w:date="2010-07-06T10:03:00Z">
              <w:del w:id="2175" w:author="Eric" w:date="2011-02-18T17:35:00Z">
                <w:r w:rsidR="00561E83" w:rsidDel="00F53674">
                  <w:rPr>
                    <w:rStyle w:val="a9"/>
                    <w:rFonts w:hint="eastAsia"/>
                    <w:b w:val="0"/>
                    <w:sz w:val="18"/>
                    <w:szCs w:val="18"/>
                  </w:rPr>
                  <w:tab/>
                </w:r>
              </w:del>
            </w:ins>
            <w:ins w:id="2176" w:author="alex" w:date="2010-07-06T10:01:00Z">
              <w:del w:id="2177" w:author="Eric" w:date="2011-02-18T17:35:00Z">
                <w:r w:rsidR="00561E83" w:rsidRPr="00561E83" w:rsidDel="00F53674">
                  <w:rPr>
                    <w:rStyle w:val="a9"/>
                    <w:b w:val="0"/>
                    <w:sz w:val="18"/>
                    <w:szCs w:val="18"/>
                  </w:rPr>
                  <w:delText xml:space="preserve">She was a </w:delText>
                </w:r>
                <w:r w:rsidR="00561E83" w:rsidDel="00F53674">
                  <w:rPr>
                    <w:rStyle w:val="a9"/>
                    <w:rFonts w:hint="eastAsia"/>
                    <w:b w:val="0"/>
                    <w:sz w:val="18"/>
                    <w:szCs w:val="18"/>
                  </w:rPr>
                  <w:delText>&lt;tag type=</w:delText>
                </w:r>
                <w:r w:rsidR="00561E83" w:rsidRPr="00662B04" w:rsidDel="00F53674">
                  <w:rPr>
                    <w:rStyle w:val="a9"/>
                    <w:b w:val="0"/>
                    <w:sz w:val="18"/>
                    <w:szCs w:val="18"/>
                  </w:rPr>
                  <w:delText>"</w:delText>
                </w:r>
                <w:r w:rsidR="00561E83" w:rsidDel="00F53674">
                  <w:rPr>
                    <w:rStyle w:val="a9"/>
                    <w:rFonts w:hint="eastAsia"/>
                    <w:b w:val="0"/>
                    <w:sz w:val="18"/>
                    <w:szCs w:val="18"/>
                  </w:rPr>
                  <w:delText>text</w:delText>
                </w:r>
                <w:r w:rsidR="00561E83" w:rsidRPr="00662B04" w:rsidDel="00F53674">
                  <w:rPr>
                    <w:rStyle w:val="a9"/>
                    <w:b w:val="0"/>
                    <w:sz w:val="18"/>
                    <w:szCs w:val="18"/>
                  </w:rPr>
                  <w:delText>"</w:delText>
                </w:r>
                <w:r w:rsidR="00561E83" w:rsidDel="00F53674">
                  <w:rPr>
                    <w:rStyle w:val="a9"/>
                    <w:rFonts w:hint="eastAsia"/>
                    <w:b w:val="0"/>
                    <w:sz w:val="18"/>
                    <w:szCs w:val="18"/>
                  </w:rPr>
                  <w:delText xml:space="preserve"> /&gt;</w:delText>
                </w:r>
                <w:r w:rsidR="00561E83" w:rsidRPr="00561E83" w:rsidDel="00F53674">
                  <w:rPr>
                    <w:rStyle w:val="a9"/>
                    <w:b w:val="0"/>
                    <w:sz w:val="18"/>
                    <w:szCs w:val="18"/>
                  </w:rPr>
                  <w:delText>.</w:delText>
                </w:r>
                <w:r w:rsidR="00561E83" w:rsidDel="00F53674">
                  <w:rPr>
                    <w:rStyle w:val="a9"/>
                    <w:rFonts w:hint="eastAsia"/>
                    <w:b w:val="0"/>
                    <w:sz w:val="18"/>
                    <w:szCs w:val="18"/>
                  </w:rPr>
                  <w:delText>&lt;/text&gt;</w:delText>
                </w:r>
              </w:del>
            </w:ins>
            <w:bookmarkStart w:id="2178" w:name="_Toc286841321"/>
            <w:bookmarkEnd w:id="2178"/>
          </w:p>
          <w:p w:rsidR="004839AE" w:rsidRPr="00662B04" w:rsidDel="00F53674" w:rsidRDefault="004839AE" w:rsidP="004839AE">
            <w:pPr>
              <w:pStyle w:val="M"/>
              <w:spacing w:line="240" w:lineRule="auto"/>
              <w:rPr>
                <w:ins w:id="2179" w:author="alex" w:date="2010-07-06T09:50:00Z"/>
                <w:del w:id="2180" w:author="Eric" w:date="2011-02-18T17:35:00Z"/>
                <w:rStyle w:val="a9"/>
                <w:b w:val="0"/>
                <w:sz w:val="18"/>
                <w:szCs w:val="18"/>
              </w:rPr>
            </w:pPr>
            <w:ins w:id="2181" w:author="alex" w:date="2010-07-06T09:50:00Z">
              <w:del w:id="2182" w:author="Eric" w:date="2011-02-18T17:35:00Z">
                <w:r w:rsidDel="00F53674">
                  <w:rPr>
                    <w:rStyle w:val="a9"/>
                    <w:rFonts w:hint="eastAsia"/>
                    <w:b w:val="0"/>
                    <w:sz w:val="18"/>
                    <w:szCs w:val="18"/>
                  </w:rPr>
                  <w:tab/>
                </w:r>
                <w:r w:rsidRPr="009D712E" w:rsidDel="00F53674">
                  <w:rPr>
                    <w:rStyle w:val="a9"/>
                    <w:b w:val="0"/>
                    <w:sz w:val="18"/>
                    <w:szCs w:val="18"/>
                  </w:rPr>
                  <w:delText>&lt;/prompt&gt;</w:delText>
                </w:r>
                <w:bookmarkStart w:id="2183" w:name="_Toc286841322"/>
                <w:bookmarkEnd w:id="2183"/>
              </w:del>
            </w:ins>
          </w:p>
          <w:p w:rsidR="004839AE" w:rsidRPr="00662B04" w:rsidDel="00F53674" w:rsidRDefault="004839AE" w:rsidP="004839AE">
            <w:pPr>
              <w:pStyle w:val="M"/>
              <w:spacing w:line="240" w:lineRule="auto"/>
              <w:rPr>
                <w:ins w:id="2184" w:author="alex" w:date="2010-07-06T09:50:00Z"/>
                <w:del w:id="2185" w:author="Eric" w:date="2011-02-18T17:35:00Z"/>
                <w:rStyle w:val="a9"/>
                <w:b w:val="0"/>
                <w:sz w:val="18"/>
                <w:szCs w:val="18"/>
              </w:rPr>
            </w:pPr>
            <w:ins w:id="2186" w:author="alex" w:date="2010-07-06T09:50:00Z">
              <w:del w:id="2187" w:author="Eric" w:date="2011-02-18T17:35:00Z">
                <w:r w:rsidDel="00F53674">
                  <w:rPr>
                    <w:rStyle w:val="a9"/>
                    <w:rFonts w:hint="eastAsia"/>
                    <w:b w:val="0"/>
                    <w:sz w:val="18"/>
                    <w:szCs w:val="18"/>
                  </w:rPr>
                  <w:tab/>
                  <w:delText xml:space="preserve">&lt;pause </w:delText>
                </w:r>
                <w:r w:rsidRPr="009D712E" w:rsidDel="00F53674">
                  <w:rPr>
                    <w:rStyle w:val="a9"/>
                    <w:b w:val="0"/>
                    <w:sz w:val="18"/>
                    <w:szCs w:val="18"/>
                  </w:rPr>
                  <w:delText>duration</w:delText>
                </w:r>
                <w:r w:rsidDel="00F53674">
                  <w:rPr>
                    <w:rStyle w:val="a9"/>
                    <w:rFonts w:hint="eastAsia"/>
                    <w:b w:val="0"/>
                    <w:sz w:val="18"/>
                    <w:szCs w:val="18"/>
                  </w:rPr>
                  <w:delText>="15" /&gt;</w:delText>
                </w:r>
                <w:bookmarkStart w:id="2188" w:name="_Toc286841323"/>
                <w:bookmarkEnd w:id="2188"/>
              </w:del>
            </w:ins>
          </w:p>
          <w:p w:rsidR="004839AE" w:rsidRPr="00662B04" w:rsidDel="00F53674" w:rsidRDefault="004839AE" w:rsidP="004839AE">
            <w:pPr>
              <w:pStyle w:val="M"/>
              <w:spacing w:line="240" w:lineRule="auto"/>
              <w:rPr>
                <w:ins w:id="2189" w:author="alex" w:date="2010-07-06T09:50:00Z"/>
                <w:del w:id="2190" w:author="Eric" w:date="2011-02-18T17:35:00Z"/>
                <w:rStyle w:val="a9"/>
                <w:b w:val="0"/>
                <w:sz w:val="18"/>
                <w:szCs w:val="18"/>
              </w:rPr>
            </w:pPr>
            <w:ins w:id="2191" w:author="alex" w:date="2010-07-06T09:50:00Z">
              <w:del w:id="2192" w:author="Eric" w:date="2011-02-18T17:35:00Z">
                <w:r w:rsidDel="00F53674">
                  <w:rPr>
                    <w:rStyle w:val="a9"/>
                    <w:rFonts w:hint="eastAsia"/>
                    <w:b w:val="0"/>
                    <w:sz w:val="18"/>
                    <w:szCs w:val="18"/>
                  </w:rPr>
                  <w:tab/>
                </w:r>
                <w:r w:rsidRPr="00662B04" w:rsidDel="00F53674">
                  <w:rPr>
                    <w:rStyle w:val="a9"/>
                    <w:b w:val="0"/>
                    <w:sz w:val="18"/>
                    <w:szCs w:val="18"/>
                  </w:rPr>
                  <w:delText>&lt;key&gt;</w:delText>
                </w:r>
              </w:del>
            </w:ins>
            <w:ins w:id="2193" w:author="alex" w:date="2010-07-06T10:04:00Z">
              <w:del w:id="2194" w:author="Eric" w:date="2011-02-18T17:35:00Z">
                <w:r w:rsidR="00561E83" w:rsidRPr="00561E83" w:rsidDel="00F53674">
                  <w:rPr>
                    <w:rStyle w:val="a9"/>
                    <w:b w:val="0"/>
                    <w:sz w:val="18"/>
                    <w:szCs w:val="18"/>
                  </w:rPr>
                  <w:delText>secretary</w:delText>
                </w:r>
              </w:del>
            </w:ins>
            <w:ins w:id="2195" w:author="alex" w:date="2010-07-06T09:50:00Z">
              <w:del w:id="2196" w:author="Eric" w:date="2011-02-18T17:35:00Z">
                <w:r w:rsidRPr="00662B04" w:rsidDel="00F53674">
                  <w:rPr>
                    <w:rStyle w:val="a9"/>
                    <w:b w:val="0"/>
                    <w:sz w:val="18"/>
                    <w:szCs w:val="18"/>
                  </w:rPr>
                  <w:delText>&lt;/key&gt;</w:delText>
                </w:r>
                <w:bookmarkStart w:id="2197" w:name="_Toc286841324"/>
                <w:bookmarkEnd w:id="2197"/>
              </w:del>
            </w:ins>
          </w:p>
          <w:p w:rsidR="004839AE" w:rsidDel="00F53674" w:rsidRDefault="004839AE" w:rsidP="004839AE">
            <w:pPr>
              <w:pStyle w:val="M"/>
              <w:spacing w:line="240" w:lineRule="auto"/>
              <w:ind w:firstLine="0"/>
              <w:rPr>
                <w:ins w:id="2198" w:author="alex" w:date="2010-07-06T09:50:00Z"/>
                <w:del w:id="2199" w:author="Eric" w:date="2011-02-18T17:35:00Z"/>
                <w:rStyle w:val="a9"/>
                <w:b w:val="0"/>
                <w:sz w:val="18"/>
                <w:szCs w:val="18"/>
              </w:rPr>
            </w:pPr>
            <w:ins w:id="2200" w:author="alex" w:date="2010-07-06T09:50:00Z">
              <w:del w:id="2201" w:author="Eric" w:date="2011-02-18T17:35:00Z">
                <w:r w:rsidDel="00F53674">
                  <w:rPr>
                    <w:rStyle w:val="a9"/>
                    <w:rFonts w:hint="eastAsia"/>
                    <w:b w:val="0"/>
                    <w:sz w:val="18"/>
                    <w:szCs w:val="18"/>
                  </w:rPr>
                  <w:tab/>
                </w:r>
                <w:r w:rsidRPr="00662B04" w:rsidDel="00F53674">
                  <w:rPr>
                    <w:rStyle w:val="a9"/>
                    <w:b w:val="0"/>
                    <w:sz w:val="18"/>
                    <w:szCs w:val="18"/>
                  </w:rPr>
                  <w:delText>&lt;/question&gt;</w:delText>
                </w:r>
                <w:bookmarkStart w:id="2202" w:name="_Toc286841325"/>
                <w:bookmarkEnd w:id="2202"/>
              </w:del>
            </w:ins>
          </w:p>
          <w:p w:rsidR="004839AE" w:rsidDel="00F53674" w:rsidRDefault="004839AE" w:rsidP="004839AE">
            <w:pPr>
              <w:pStyle w:val="M"/>
              <w:spacing w:line="240" w:lineRule="auto"/>
              <w:ind w:firstLine="0"/>
              <w:rPr>
                <w:ins w:id="2203" w:author="alex" w:date="2010-07-06T09:50:00Z"/>
                <w:del w:id="2204" w:author="Eric" w:date="2011-02-18T17:35:00Z"/>
                <w:rStyle w:val="a9"/>
                <w:b w:val="0"/>
                <w:sz w:val="18"/>
                <w:szCs w:val="18"/>
              </w:rPr>
            </w:pPr>
            <w:ins w:id="2205" w:author="alex" w:date="2010-07-06T09:50:00Z">
              <w:del w:id="2206" w:author="Eric" w:date="2011-02-18T17:35:00Z">
                <w:r w:rsidDel="00F53674">
                  <w:rPr>
                    <w:rStyle w:val="a9"/>
                    <w:rFonts w:hint="eastAsia"/>
                    <w:b w:val="0"/>
                    <w:sz w:val="18"/>
                    <w:szCs w:val="18"/>
                  </w:rPr>
                  <w:tab/>
                </w:r>
                <w:r w:rsidRPr="00A83893" w:rsidDel="00F53674">
                  <w:rPr>
                    <w:rStyle w:val="a9"/>
                    <w:b w:val="0"/>
                    <w:sz w:val="18"/>
                    <w:szCs w:val="18"/>
                  </w:rPr>
                  <w:delText xml:space="preserve">&lt;!--other </w:delText>
                </w:r>
              </w:del>
            </w:ins>
            <w:ins w:id="2207" w:author="alex" w:date="2010-07-06T10:37:00Z">
              <w:del w:id="2208" w:author="Eric" w:date="2011-02-18T17:35:00Z">
                <w:r w:rsidR="001F59C4" w:rsidDel="00F53674">
                  <w:rPr>
                    <w:rStyle w:val="a9"/>
                    <w:rFonts w:hint="eastAsia"/>
                    <w:b w:val="0"/>
                    <w:sz w:val="18"/>
                    <w:szCs w:val="18"/>
                  </w:rPr>
                  <w:delText>4</w:delText>
                </w:r>
              </w:del>
            </w:ins>
            <w:ins w:id="2209" w:author="alex" w:date="2010-07-06T09:50:00Z">
              <w:del w:id="2210" w:author="Eric" w:date="2011-02-18T17:35:00Z">
                <w:r w:rsidRPr="00A83893" w:rsidDel="00F53674">
                  <w:rPr>
                    <w:rStyle w:val="a9"/>
                    <w:b w:val="0"/>
                    <w:sz w:val="18"/>
                    <w:szCs w:val="18"/>
                  </w:rPr>
                  <w:delText xml:space="preserve"> </w:delText>
                </w:r>
              </w:del>
            </w:ins>
            <w:ins w:id="2211" w:author="alex" w:date="2010-07-06T10:37:00Z">
              <w:del w:id="2212" w:author="Eric" w:date="2011-02-18T17:35:00Z">
                <w:r w:rsidR="001F59C4" w:rsidDel="00F53674">
                  <w:rPr>
                    <w:rStyle w:val="a9"/>
                    <w:rFonts w:hint="eastAsia"/>
                    <w:b w:val="0"/>
                    <w:sz w:val="18"/>
                    <w:szCs w:val="18"/>
                  </w:rPr>
                  <w:delText>text</w:delText>
                </w:r>
              </w:del>
            </w:ins>
            <w:ins w:id="2213" w:author="alex" w:date="2010-07-06T09:50:00Z">
              <w:del w:id="2214" w:author="Eric" w:date="2011-02-18T17:35:00Z">
                <w:r w:rsidRPr="00A83893" w:rsidDel="00F53674">
                  <w:rPr>
                    <w:rStyle w:val="a9"/>
                    <w:b w:val="0"/>
                    <w:sz w:val="18"/>
                    <w:szCs w:val="18"/>
                  </w:rPr>
                  <w:delText xml:space="preserve"> questions--&gt;</w:delText>
                </w:r>
                <w:bookmarkStart w:id="2215" w:name="_Toc286841326"/>
                <w:bookmarkEnd w:id="2215"/>
              </w:del>
            </w:ins>
          </w:p>
          <w:p w:rsidR="004839AE" w:rsidRPr="00F10F04" w:rsidDel="00F53674" w:rsidRDefault="004839AE" w:rsidP="004839AE">
            <w:pPr>
              <w:pStyle w:val="M"/>
              <w:spacing w:line="240" w:lineRule="auto"/>
              <w:ind w:firstLine="0"/>
              <w:rPr>
                <w:ins w:id="2216" w:author="alex" w:date="2010-07-06T09:50:00Z"/>
                <w:del w:id="2217" w:author="Eric" w:date="2011-02-18T17:35:00Z"/>
                <w:rStyle w:val="a9"/>
                <w:b w:val="0"/>
                <w:sz w:val="18"/>
                <w:szCs w:val="18"/>
              </w:rPr>
            </w:pPr>
            <w:ins w:id="2218" w:author="alex" w:date="2010-07-06T09:50:00Z">
              <w:del w:id="2219" w:author="Eric" w:date="2011-02-18T17:35:00Z">
                <w:r w:rsidRPr="00965CA1" w:rsidDel="00F53674">
                  <w:rPr>
                    <w:rStyle w:val="a9"/>
                    <w:b w:val="0"/>
                    <w:sz w:val="18"/>
                    <w:szCs w:val="18"/>
                  </w:rPr>
                  <w:delText>&lt;/assessmentItem&gt;</w:delText>
                </w:r>
                <w:bookmarkStart w:id="2220" w:name="_Toc286841327"/>
                <w:bookmarkEnd w:id="2220"/>
              </w:del>
            </w:ins>
          </w:p>
        </w:tc>
        <w:bookmarkStart w:id="2221" w:name="_Toc286841328"/>
        <w:bookmarkEnd w:id="2221"/>
      </w:tr>
    </w:tbl>
    <w:p w:rsidR="004839AE" w:rsidDel="00F53674" w:rsidRDefault="004839AE" w:rsidP="004839AE">
      <w:pPr>
        <w:rPr>
          <w:ins w:id="2222" w:author="alex" w:date="2010-07-06T09:50:00Z"/>
          <w:del w:id="2223" w:author="Eric" w:date="2011-02-18T17:35:00Z"/>
        </w:rPr>
      </w:pPr>
      <w:bookmarkStart w:id="2224" w:name="_Toc286841329"/>
      <w:bookmarkEnd w:id="2224"/>
    </w:p>
    <w:p w:rsidR="00B6789E" w:rsidRDefault="00B6789E" w:rsidP="00B6789E">
      <w:pPr>
        <w:pStyle w:val="3"/>
        <w:numPr>
          <w:ilvl w:val="2"/>
          <w:numId w:val="15"/>
        </w:numPr>
        <w:rPr>
          <w:ins w:id="2225" w:author="alex" w:date="2010-07-06T10:07:00Z"/>
        </w:rPr>
      </w:pPr>
      <w:bookmarkStart w:id="2226" w:name="_Toc286841330"/>
      <w:ins w:id="2227" w:author="alex" w:date="2010-07-06T10:07:00Z">
        <w:r>
          <w:rPr>
            <w:rFonts w:hint="eastAsia"/>
          </w:rPr>
          <w:t>改变格式</w:t>
        </w:r>
      </w:ins>
      <w:ins w:id="2228" w:author="alex" w:date="2010-07-06T10:18:00Z">
        <w:r w:rsidR="00EA6849">
          <w:rPr>
            <w:rFonts w:hint="eastAsia"/>
          </w:rPr>
          <w:t>句子</w:t>
        </w:r>
      </w:ins>
      <w:ins w:id="2229" w:author="alex" w:date="2010-07-06T10:07:00Z">
        <w:r>
          <w:rPr>
            <w:rFonts w:hint="eastAsia"/>
          </w:rPr>
          <w:t>填空（</w:t>
        </w:r>
      </w:ins>
      <w:ins w:id="2230" w:author="alex" w:date="2010-07-06T10:09:00Z">
        <w:r>
          <w:rPr>
            <w:rFonts w:hint="eastAsia"/>
          </w:rPr>
          <w:t xml:space="preserve">Cloze </w:t>
        </w:r>
      </w:ins>
      <w:ins w:id="2231" w:author="alex" w:date="2010-07-06T10:20:00Z">
        <w:r w:rsidR="00EA6849">
          <w:t>Sentence</w:t>
        </w:r>
        <w:r w:rsidR="00EA6849">
          <w:rPr>
            <w:rFonts w:hint="eastAsia"/>
          </w:rPr>
          <w:t xml:space="preserve"> </w:t>
        </w:r>
      </w:ins>
      <w:ins w:id="2232" w:author="alex" w:date="2010-07-06T10:22:00Z">
        <w:r w:rsidR="00E769FB" w:rsidRPr="00E769FB">
          <w:t>With Form Changing</w:t>
        </w:r>
      </w:ins>
      <w:ins w:id="2233" w:author="alex" w:date="2010-07-06T10:07:00Z">
        <w:r>
          <w:rPr>
            <w:rFonts w:hint="eastAsia"/>
          </w:rPr>
          <w:t>）</w:t>
        </w:r>
        <w:bookmarkEnd w:id="2226"/>
      </w:ins>
    </w:p>
    <w:p w:rsidR="00B6789E" w:rsidRPr="00D46068" w:rsidRDefault="00B6789E" w:rsidP="00B6789E">
      <w:pPr>
        <w:pStyle w:val="af8"/>
        <w:rPr>
          <w:ins w:id="2234" w:author="alex" w:date="2010-07-06T10:07:00Z"/>
        </w:rPr>
      </w:pPr>
      <w:ins w:id="2235" w:author="alex" w:date="2010-07-06T10:07:00Z">
        <w:r w:rsidRPr="00242408">
          <w:rPr>
            <w:rFonts w:hint="eastAsia"/>
          </w:rPr>
          <w:t>表</w:t>
        </w:r>
        <w:r w:rsidRPr="00242408">
          <w:rPr>
            <w:rFonts w:hint="eastAsia"/>
          </w:rPr>
          <w:t xml:space="preserve"> </w:t>
        </w:r>
        <w:r>
          <w:rPr>
            <w:rFonts w:hint="eastAsia"/>
          </w:rPr>
          <w:t>5-</w:t>
        </w:r>
      </w:ins>
      <w:ins w:id="2236" w:author="alex" w:date="2010-07-06T10:21:00Z">
        <w:r w:rsidR="00E769FB">
          <w:rPr>
            <w:rFonts w:hint="eastAsia"/>
          </w:rPr>
          <w:t>40</w:t>
        </w:r>
      </w:ins>
      <w:ins w:id="2237" w:author="alex" w:date="2010-07-06T10:09:00Z">
        <w:r w:rsidRPr="00B6789E">
          <w:rPr>
            <w:rFonts w:hint="eastAsia"/>
          </w:rPr>
          <w:t>改变格式</w:t>
        </w:r>
      </w:ins>
      <w:ins w:id="2238" w:author="alex" w:date="2010-07-06T10:35:00Z">
        <w:r w:rsidR="003152E8">
          <w:rPr>
            <w:rFonts w:hint="eastAsia"/>
          </w:rPr>
          <w:t>句子</w:t>
        </w:r>
      </w:ins>
      <w:ins w:id="2239" w:author="alex" w:date="2010-07-06T10:09:00Z">
        <w:r w:rsidRPr="00B6789E">
          <w:rPr>
            <w:rFonts w:hint="eastAsia"/>
          </w:rPr>
          <w:t>填空</w:t>
        </w:r>
      </w:ins>
      <w:ins w:id="2240" w:author="alex" w:date="2010-07-06T10:07:00Z">
        <w:r w:rsidRPr="005F7238">
          <w:rPr>
            <w:rFonts w:hint="eastAsia"/>
          </w:rPr>
          <w:t>（</w:t>
        </w:r>
      </w:ins>
      <w:ins w:id="2241" w:author="alex" w:date="2010-07-06T10:22:00Z">
        <w:r w:rsidR="00E769FB" w:rsidRPr="00E769FB">
          <w:t>Cloze Sentence With Form Changing</w:t>
        </w:r>
      </w:ins>
      <w:ins w:id="2242" w:author="alex" w:date="2010-07-06T10:07:00Z">
        <w:r w:rsidRPr="005F7238">
          <w:rPr>
            <w:rFonts w:hint="eastAsia"/>
          </w:rPr>
          <w:t>）</w:t>
        </w:r>
        <w:r>
          <w:rPr>
            <w:rFonts w:hint="eastAsia"/>
          </w:rPr>
          <w:t>示例说明</w:t>
        </w:r>
      </w:ins>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84"/>
        <w:gridCol w:w="7138"/>
      </w:tblGrid>
      <w:tr w:rsidR="00B6789E" w:rsidRPr="00F10F04" w:rsidTr="00EA6849">
        <w:trPr>
          <w:ins w:id="2243" w:author="alex" w:date="2010-07-06T10:07:00Z"/>
        </w:trPr>
        <w:tc>
          <w:tcPr>
            <w:tcW w:w="1384" w:type="dxa"/>
            <w:tcBorders>
              <w:top w:val="single" w:sz="4" w:space="0" w:color="000000"/>
              <w:left w:val="single" w:sz="4" w:space="0" w:color="000000"/>
              <w:bottom w:val="single" w:sz="4" w:space="0" w:color="000000"/>
              <w:right w:val="single" w:sz="4" w:space="0" w:color="000000"/>
            </w:tcBorders>
            <w:hideMark/>
          </w:tcPr>
          <w:p w:rsidR="00B6789E" w:rsidRPr="00F10F04" w:rsidRDefault="00B6789E" w:rsidP="00EA6849">
            <w:pPr>
              <w:pStyle w:val="M"/>
              <w:ind w:firstLine="0"/>
              <w:rPr>
                <w:ins w:id="2244" w:author="alex" w:date="2010-07-06T10:07:00Z"/>
                <w:rStyle w:val="a9"/>
                <w:b w:val="0"/>
                <w:sz w:val="18"/>
                <w:szCs w:val="18"/>
              </w:rPr>
            </w:pPr>
            <w:ins w:id="2245" w:author="alex" w:date="2010-07-06T10:07:00Z">
              <w:r w:rsidRPr="00F10F04">
                <w:rPr>
                  <w:rStyle w:val="a9"/>
                  <w:rFonts w:hint="eastAsia"/>
                  <w:b w:val="0"/>
                  <w:sz w:val="18"/>
                  <w:szCs w:val="18"/>
                </w:rPr>
                <w:t>名称</w:t>
              </w:r>
            </w:ins>
          </w:p>
        </w:tc>
        <w:tc>
          <w:tcPr>
            <w:tcW w:w="7138" w:type="dxa"/>
            <w:tcBorders>
              <w:top w:val="single" w:sz="4" w:space="0" w:color="000000"/>
              <w:left w:val="single" w:sz="4" w:space="0" w:color="000000"/>
              <w:bottom w:val="single" w:sz="4" w:space="0" w:color="000000"/>
              <w:right w:val="single" w:sz="4" w:space="0" w:color="000000"/>
            </w:tcBorders>
            <w:hideMark/>
          </w:tcPr>
          <w:p w:rsidR="00B6789E" w:rsidRPr="00F10F04" w:rsidRDefault="00B6789E" w:rsidP="00EA6849">
            <w:pPr>
              <w:pStyle w:val="M"/>
              <w:ind w:firstLine="0"/>
              <w:rPr>
                <w:ins w:id="2246" w:author="alex" w:date="2010-07-06T10:07:00Z"/>
                <w:rStyle w:val="a9"/>
                <w:b w:val="0"/>
                <w:sz w:val="18"/>
                <w:szCs w:val="18"/>
              </w:rPr>
            </w:pPr>
            <w:ins w:id="2247" w:author="alex" w:date="2010-07-06T10:07:00Z">
              <w:r>
                <w:rPr>
                  <w:rStyle w:val="a9"/>
                  <w:rFonts w:hint="eastAsia"/>
                  <w:b w:val="0"/>
                  <w:sz w:val="18"/>
                  <w:szCs w:val="18"/>
                </w:rPr>
                <w:t>说明</w:t>
              </w:r>
            </w:ins>
          </w:p>
        </w:tc>
      </w:tr>
      <w:tr w:rsidR="00B6789E" w:rsidRPr="00F10F04" w:rsidTr="00EA6849">
        <w:trPr>
          <w:ins w:id="2248" w:author="alex" w:date="2010-07-06T10:07:00Z"/>
        </w:trPr>
        <w:tc>
          <w:tcPr>
            <w:tcW w:w="1384" w:type="dxa"/>
            <w:tcBorders>
              <w:top w:val="single" w:sz="4" w:space="0" w:color="000000"/>
              <w:left w:val="single" w:sz="4" w:space="0" w:color="000000"/>
              <w:bottom w:val="single" w:sz="4" w:space="0" w:color="000000"/>
              <w:right w:val="single" w:sz="4" w:space="0" w:color="000000"/>
            </w:tcBorders>
            <w:hideMark/>
          </w:tcPr>
          <w:p w:rsidR="00B6789E" w:rsidRPr="00965CA1" w:rsidRDefault="00B6789E" w:rsidP="00EA6849">
            <w:pPr>
              <w:pStyle w:val="M"/>
              <w:ind w:firstLine="0"/>
              <w:rPr>
                <w:ins w:id="2249" w:author="alex" w:date="2010-07-06T10:07:00Z"/>
                <w:rStyle w:val="a9"/>
                <w:b w:val="0"/>
                <w:sz w:val="18"/>
                <w:szCs w:val="18"/>
              </w:rPr>
            </w:pPr>
            <w:ins w:id="2250" w:author="alex" w:date="2010-07-06T10:07:00Z">
              <w:r>
                <w:rPr>
                  <w:rStyle w:val="a9"/>
                  <w:rFonts w:hint="eastAsia"/>
                  <w:b w:val="0"/>
                  <w:sz w:val="18"/>
                  <w:szCs w:val="18"/>
                </w:rPr>
                <w:t>类型序号</w:t>
              </w:r>
            </w:ins>
          </w:p>
        </w:tc>
        <w:tc>
          <w:tcPr>
            <w:tcW w:w="7138" w:type="dxa"/>
            <w:tcBorders>
              <w:top w:val="single" w:sz="4" w:space="0" w:color="000000"/>
              <w:left w:val="single" w:sz="4" w:space="0" w:color="000000"/>
              <w:bottom w:val="single" w:sz="4" w:space="0" w:color="000000"/>
              <w:right w:val="single" w:sz="4" w:space="0" w:color="000000"/>
            </w:tcBorders>
            <w:hideMark/>
          </w:tcPr>
          <w:p w:rsidR="00B6789E" w:rsidRDefault="00B6789E" w:rsidP="00EA6849">
            <w:pPr>
              <w:pStyle w:val="M"/>
              <w:ind w:firstLine="0"/>
              <w:rPr>
                <w:ins w:id="2251" w:author="alex" w:date="2010-07-06T10:07:00Z"/>
                <w:rStyle w:val="a9"/>
                <w:b w:val="0"/>
                <w:sz w:val="18"/>
                <w:szCs w:val="18"/>
              </w:rPr>
            </w:pPr>
            <w:ins w:id="2252" w:author="alex" w:date="2010-07-06T10:07:00Z">
              <w:r>
                <w:rPr>
                  <w:rStyle w:val="a9"/>
                  <w:rFonts w:hint="eastAsia"/>
                  <w:b w:val="0"/>
                  <w:sz w:val="18"/>
                  <w:szCs w:val="18"/>
                </w:rPr>
                <w:t>4</w:t>
              </w:r>
            </w:ins>
            <w:ins w:id="2253" w:author="alex" w:date="2010-07-06T10:23:00Z">
              <w:r w:rsidR="006179E1">
                <w:rPr>
                  <w:rStyle w:val="a9"/>
                  <w:rFonts w:hint="eastAsia"/>
                  <w:b w:val="0"/>
                  <w:sz w:val="18"/>
                  <w:szCs w:val="18"/>
                </w:rPr>
                <w:t>0</w:t>
              </w:r>
            </w:ins>
          </w:p>
        </w:tc>
      </w:tr>
      <w:tr w:rsidR="00B6789E" w:rsidRPr="00F10F04" w:rsidTr="00EA6849">
        <w:trPr>
          <w:ins w:id="2254" w:author="alex" w:date="2010-07-06T10:07:00Z"/>
        </w:trPr>
        <w:tc>
          <w:tcPr>
            <w:tcW w:w="1384" w:type="dxa"/>
            <w:tcBorders>
              <w:top w:val="single" w:sz="4" w:space="0" w:color="000000"/>
              <w:left w:val="single" w:sz="4" w:space="0" w:color="000000"/>
              <w:bottom w:val="single" w:sz="4" w:space="0" w:color="000000"/>
              <w:right w:val="single" w:sz="4" w:space="0" w:color="000000"/>
            </w:tcBorders>
            <w:hideMark/>
          </w:tcPr>
          <w:p w:rsidR="00B6789E" w:rsidRDefault="00B6789E" w:rsidP="00EA6849">
            <w:pPr>
              <w:pStyle w:val="M"/>
              <w:ind w:firstLine="0"/>
              <w:rPr>
                <w:ins w:id="2255" w:author="alex" w:date="2010-07-06T10:07:00Z"/>
                <w:rStyle w:val="a9"/>
                <w:b w:val="0"/>
                <w:sz w:val="18"/>
                <w:szCs w:val="18"/>
              </w:rPr>
            </w:pPr>
            <w:ins w:id="2256" w:author="alex" w:date="2010-07-06T10:07:00Z">
              <w:r>
                <w:rPr>
                  <w:rStyle w:val="a9"/>
                  <w:rFonts w:hint="eastAsia"/>
                  <w:b w:val="0"/>
                  <w:sz w:val="18"/>
                  <w:szCs w:val="18"/>
                </w:rPr>
                <w:t>类型标识</w:t>
              </w:r>
            </w:ins>
          </w:p>
        </w:tc>
        <w:tc>
          <w:tcPr>
            <w:tcW w:w="7138" w:type="dxa"/>
            <w:tcBorders>
              <w:top w:val="single" w:sz="4" w:space="0" w:color="000000"/>
              <w:left w:val="single" w:sz="4" w:space="0" w:color="000000"/>
              <w:bottom w:val="single" w:sz="4" w:space="0" w:color="000000"/>
              <w:right w:val="single" w:sz="4" w:space="0" w:color="000000"/>
            </w:tcBorders>
            <w:hideMark/>
          </w:tcPr>
          <w:p w:rsidR="00B6789E" w:rsidRDefault="006179E1" w:rsidP="00EA6849">
            <w:pPr>
              <w:pStyle w:val="M"/>
              <w:ind w:firstLine="0"/>
              <w:rPr>
                <w:ins w:id="2257" w:author="alex" w:date="2010-07-06T10:07:00Z"/>
                <w:rStyle w:val="a9"/>
                <w:b w:val="0"/>
                <w:sz w:val="18"/>
                <w:szCs w:val="18"/>
              </w:rPr>
            </w:pPr>
            <w:ins w:id="2258" w:author="alex" w:date="2010-07-06T10:24:00Z">
              <w:r>
                <w:rPr>
                  <w:rStyle w:val="a9"/>
                  <w:rFonts w:hint="eastAsia"/>
                  <w:b w:val="0"/>
                  <w:sz w:val="18"/>
                  <w:szCs w:val="18"/>
                </w:rPr>
                <w:t>c</w:t>
              </w:r>
              <w:r w:rsidRPr="00E769FB">
                <w:rPr>
                  <w:rStyle w:val="a9"/>
                  <w:b w:val="0"/>
                  <w:sz w:val="18"/>
                  <w:szCs w:val="18"/>
                </w:rPr>
                <w:t>loze</w:t>
              </w:r>
              <w:r>
                <w:rPr>
                  <w:rStyle w:val="a9"/>
                  <w:rFonts w:hint="eastAsia"/>
                  <w:b w:val="0"/>
                  <w:sz w:val="18"/>
                  <w:szCs w:val="18"/>
                </w:rPr>
                <w:t>S</w:t>
              </w:r>
              <w:r w:rsidRPr="00E769FB">
                <w:rPr>
                  <w:rStyle w:val="a9"/>
                  <w:b w:val="0"/>
                  <w:sz w:val="18"/>
                  <w:szCs w:val="18"/>
                </w:rPr>
                <w:t>entence</w:t>
              </w:r>
              <w:r>
                <w:rPr>
                  <w:rStyle w:val="a9"/>
                  <w:rFonts w:hint="eastAsia"/>
                  <w:b w:val="0"/>
                  <w:sz w:val="18"/>
                  <w:szCs w:val="18"/>
                </w:rPr>
                <w:t>W</w:t>
              </w:r>
              <w:r w:rsidRPr="00E769FB">
                <w:rPr>
                  <w:rStyle w:val="a9"/>
                  <w:b w:val="0"/>
                  <w:sz w:val="18"/>
                  <w:szCs w:val="18"/>
                </w:rPr>
                <w:t>ithFormChanging</w:t>
              </w:r>
            </w:ins>
          </w:p>
        </w:tc>
      </w:tr>
      <w:tr w:rsidR="00B6789E" w:rsidRPr="00F10F04" w:rsidTr="00EA6849">
        <w:trPr>
          <w:ins w:id="2259" w:author="alex" w:date="2010-07-06T10:07:00Z"/>
        </w:trPr>
        <w:tc>
          <w:tcPr>
            <w:tcW w:w="1384" w:type="dxa"/>
            <w:tcBorders>
              <w:top w:val="single" w:sz="4" w:space="0" w:color="000000"/>
              <w:left w:val="single" w:sz="4" w:space="0" w:color="000000"/>
              <w:bottom w:val="single" w:sz="4" w:space="0" w:color="000000"/>
              <w:right w:val="single" w:sz="4" w:space="0" w:color="000000"/>
            </w:tcBorders>
            <w:hideMark/>
          </w:tcPr>
          <w:p w:rsidR="00B6789E" w:rsidRPr="00F10F04" w:rsidRDefault="00B6789E" w:rsidP="00EA6849">
            <w:pPr>
              <w:pStyle w:val="M"/>
              <w:ind w:firstLine="0"/>
              <w:rPr>
                <w:ins w:id="2260" w:author="alex" w:date="2010-07-06T10:07:00Z"/>
                <w:rStyle w:val="a9"/>
                <w:b w:val="0"/>
                <w:sz w:val="18"/>
                <w:szCs w:val="18"/>
              </w:rPr>
            </w:pPr>
            <w:ins w:id="2261" w:author="alex" w:date="2010-07-06T10:07:00Z">
              <w:r w:rsidRPr="00965CA1">
                <w:rPr>
                  <w:rStyle w:val="a9"/>
                  <w:rFonts w:hint="eastAsia"/>
                  <w:b w:val="0"/>
                  <w:sz w:val="18"/>
                  <w:szCs w:val="18"/>
                </w:rPr>
                <w:t>试题附加材料</w:t>
              </w:r>
            </w:ins>
          </w:p>
        </w:tc>
        <w:tc>
          <w:tcPr>
            <w:tcW w:w="7138" w:type="dxa"/>
            <w:tcBorders>
              <w:top w:val="single" w:sz="4" w:space="0" w:color="000000"/>
              <w:left w:val="single" w:sz="4" w:space="0" w:color="000000"/>
              <w:bottom w:val="single" w:sz="4" w:space="0" w:color="000000"/>
              <w:right w:val="single" w:sz="4" w:space="0" w:color="000000"/>
            </w:tcBorders>
            <w:hideMark/>
          </w:tcPr>
          <w:p w:rsidR="00B6789E" w:rsidRPr="00F10F04" w:rsidRDefault="006179E1" w:rsidP="00EA6849">
            <w:pPr>
              <w:pStyle w:val="M"/>
              <w:ind w:firstLine="0"/>
              <w:rPr>
                <w:ins w:id="2262" w:author="alex" w:date="2010-07-06T10:07:00Z"/>
                <w:rStyle w:val="a9"/>
                <w:b w:val="0"/>
                <w:sz w:val="18"/>
                <w:szCs w:val="18"/>
              </w:rPr>
            </w:pPr>
            <w:ins w:id="2263" w:author="alex" w:date="2010-07-06T10:23:00Z">
              <w:r>
                <w:rPr>
                  <w:rStyle w:val="a9"/>
                  <w:rFonts w:hint="eastAsia"/>
                  <w:b w:val="0"/>
                  <w:sz w:val="18"/>
                  <w:szCs w:val="18"/>
                </w:rPr>
                <w:t>无</w:t>
              </w:r>
            </w:ins>
          </w:p>
        </w:tc>
      </w:tr>
      <w:tr w:rsidR="00B6789E" w:rsidRPr="00F10F04" w:rsidTr="00EA6849">
        <w:trPr>
          <w:ins w:id="2264" w:author="alex" w:date="2010-07-06T10:07:00Z"/>
        </w:trPr>
        <w:tc>
          <w:tcPr>
            <w:tcW w:w="1384" w:type="dxa"/>
            <w:tcBorders>
              <w:top w:val="single" w:sz="4" w:space="0" w:color="000000"/>
              <w:left w:val="single" w:sz="4" w:space="0" w:color="000000"/>
              <w:bottom w:val="single" w:sz="4" w:space="0" w:color="000000"/>
              <w:right w:val="single" w:sz="4" w:space="0" w:color="000000"/>
            </w:tcBorders>
            <w:hideMark/>
          </w:tcPr>
          <w:p w:rsidR="00B6789E" w:rsidRPr="00F10F04" w:rsidRDefault="00B6789E" w:rsidP="00EA6849">
            <w:pPr>
              <w:pStyle w:val="M"/>
              <w:ind w:firstLine="0"/>
              <w:rPr>
                <w:ins w:id="2265" w:author="alex" w:date="2010-07-06T10:07:00Z"/>
                <w:rStyle w:val="a9"/>
                <w:b w:val="0"/>
                <w:sz w:val="18"/>
                <w:szCs w:val="18"/>
              </w:rPr>
            </w:pPr>
            <w:ins w:id="2266" w:author="alex" w:date="2010-07-06T10:07:00Z">
              <w:r w:rsidRPr="00965CA1">
                <w:rPr>
                  <w:rStyle w:val="a9"/>
                  <w:rFonts w:hint="eastAsia"/>
                  <w:b w:val="0"/>
                  <w:sz w:val="18"/>
                  <w:szCs w:val="18"/>
                </w:rPr>
                <w:t>试题问题类型</w:t>
              </w:r>
            </w:ins>
          </w:p>
        </w:tc>
        <w:tc>
          <w:tcPr>
            <w:tcW w:w="7138" w:type="dxa"/>
            <w:tcBorders>
              <w:top w:val="single" w:sz="4" w:space="0" w:color="000000"/>
              <w:left w:val="single" w:sz="4" w:space="0" w:color="000000"/>
              <w:bottom w:val="single" w:sz="4" w:space="0" w:color="000000"/>
              <w:right w:val="single" w:sz="4" w:space="0" w:color="000000"/>
            </w:tcBorders>
            <w:hideMark/>
          </w:tcPr>
          <w:p w:rsidR="00B6789E" w:rsidRPr="00F10F04" w:rsidRDefault="006179E1" w:rsidP="00EA6849">
            <w:pPr>
              <w:pStyle w:val="M"/>
              <w:ind w:firstLine="0"/>
              <w:rPr>
                <w:ins w:id="2267" w:author="alex" w:date="2010-07-06T10:07:00Z"/>
                <w:rStyle w:val="a9"/>
                <w:b w:val="0"/>
                <w:sz w:val="18"/>
                <w:szCs w:val="18"/>
              </w:rPr>
            </w:pPr>
            <w:ins w:id="2268" w:author="alex" w:date="2010-07-06T10:23:00Z">
              <w:r>
                <w:rPr>
                  <w:rStyle w:val="a9"/>
                  <w:rFonts w:hint="eastAsia"/>
                  <w:b w:val="0"/>
                  <w:sz w:val="18"/>
                  <w:szCs w:val="18"/>
                </w:rPr>
                <w:t>Text</w:t>
              </w:r>
            </w:ins>
          </w:p>
        </w:tc>
      </w:tr>
      <w:tr w:rsidR="00B6789E" w:rsidRPr="00F10F04" w:rsidTr="00EA6849">
        <w:trPr>
          <w:ins w:id="2269" w:author="alex" w:date="2010-07-06T10:07:00Z"/>
        </w:trPr>
        <w:tc>
          <w:tcPr>
            <w:tcW w:w="1384" w:type="dxa"/>
            <w:tcBorders>
              <w:top w:val="single" w:sz="4" w:space="0" w:color="000000"/>
              <w:left w:val="single" w:sz="4" w:space="0" w:color="000000"/>
              <w:bottom w:val="single" w:sz="4" w:space="0" w:color="000000"/>
              <w:right w:val="single" w:sz="4" w:space="0" w:color="000000"/>
            </w:tcBorders>
            <w:hideMark/>
          </w:tcPr>
          <w:p w:rsidR="00B6789E" w:rsidRPr="00F10F04" w:rsidRDefault="00B6789E" w:rsidP="00EA6849">
            <w:pPr>
              <w:pStyle w:val="M"/>
              <w:ind w:firstLine="0"/>
              <w:rPr>
                <w:ins w:id="2270" w:author="alex" w:date="2010-07-06T10:07:00Z"/>
                <w:rStyle w:val="a9"/>
                <w:b w:val="0"/>
                <w:sz w:val="18"/>
                <w:szCs w:val="18"/>
              </w:rPr>
            </w:pPr>
            <w:ins w:id="2271" w:author="alex" w:date="2010-07-06T10:07:00Z">
              <w:r w:rsidRPr="00965CA1">
                <w:rPr>
                  <w:rStyle w:val="a9"/>
                  <w:rFonts w:hint="eastAsia"/>
                  <w:b w:val="0"/>
                  <w:sz w:val="18"/>
                  <w:szCs w:val="18"/>
                </w:rPr>
                <w:t>流程性试题</w:t>
              </w:r>
            </w:ins>
          </w:p>
        </w:tc>
        <w:tc>
          <w:tcPr>
            <w:tcW w:w="7138" w:type="dxa"/>
            <w:tcBorders>
              <w:top w:val="single" w:sz="4" w:space="0" w:color="000000"/>
              <w:left w:val="single" w:sz="4" w:space="0" w:color="000000"/>
              <w:bottom w:val="single" w:sz="4" w:space="0" w:color="000000"/>
              <w:right w:val="single" w:sz="4" w:space="0" w:color="000000"/>
            </w:tcBorders>
            <w:hideMark/>
          </w:tcPr>
          <w:p w:rsidR="00B6789E" w:rsidRPr="00F10F04" w:rsidRDefault="006179E1" w:rsidP="00EA6849">
            <w:pPr>
              <w:pStyle w:val="M"/>
              <w:ind w:firstLine="0"/>
              <w:rPr>
                <w:ins w:id="2272" w:author="alex" w:date="2010-07-06T10:07:00Z"/>
                <w:rStyle w:val="a9"/>
                <w:b w:val="0"/>
                <w:sz w:val="18"/>
                <w:szCs w:val="18"/>
              </w:rPr>
            </w:pPr>
            <w:ins w:id="2273" w:author="alex" w:date="2010-07-06T10:23:00Z">
              <w:r>
                <w:rPr>
                  <w:rStyle w:val="a9"/>
                  <w:rFonts w:hint="eastAsia"/>
                  <w:b w:val="0"/>
                  <w:sz w:val="18"/>
                  <w:szCs w:val="18"/>
                </w:rPr>
                <w:t>否</w:t>
              </w:r>
            </w:ins>
          </w:p>
        </w:tc>
      </w:tr>
      <w:tr w:rsidR="00B6789E" w:rsidRPr="00F10F04" w:rsidTr="00EA6849">
        <w:trPr>
          <w:ins w:id="2274" w:author="alex" w:date="2010-07-06T10:07:00Z"/>
        </w:trPr>
        <w:tc>
          <w:tcPr>
            <w:tcW w:w="1384" w:type="dxa"/>
            <w:tcBorders>
              <w:top w:val="single" w:sz="4" w:space="0" w:color="000000"/>
              <w:left w:val="single" w:sz="4" w:space="0" w:color="000000"/>
              <w:bottom w:val="single" w:sz="4" w:space="0" w:color="000000"/>
              <w:right w:val="single" w:sz="4" w:space="0" w:color="000000"/>
            </w:tcBorders>
            <w:hideMark/>
          </w:tcPr>
          <w:p w:rsidR="00B6789E" w:rsidRPr="00F10F04" w:rsidRDefault="00B6789E" w:rsidP="00EA6849">
            <w:pPr>
              <w:pStyle w:val="M"/>
              <w:ind w:firstLine="0"/>
              <w:rPr>
                <w:ins w:id="2275" w:author="alex" w:date="2010-07-06T10:07:00Z"/>
                <w:rStyle w:val="a9"/>
                <w:b w:val="0"/>
                <w:sz w:val="18"/>
                <w:szCs w:val="18"/>
              </w:rPr>
            </w:pPr>
            <w:ins w:id="2276" w:author="alex" w:date="2010-07-06T10:07:00Z">
              <w:r>
                <w:rPr>
                  <w:rFonts w:hint="eastAsia"/>
                </w:rPr>
                <w:t>示例</w:t>
              </w:r>
            </w:ins>
          </w:p>
        </w:tc>
        <w:tc>
          <w:tcPr>
            <w:tcW w:w="7138" w:type="dxa"/>
            <w:tcBorders>
              <w:top w:val="single" w:sz="4" w:space="0" w:color="000000"/>
              <w:left w:val="single" w:sz="4" w:space="0" w:color="000000"/>
              <w:bottom w:val="single" w:sz="4" w:space="0" w:color="000000"/>
              <w:right w:val="single" w:sz="4" w:space="0" w:color="000000"/>
            </w:tcBorders>
            <w:hideMark/>
          </w:tcPr>
          <w:p w:rsidR="00B6789E" w:rsidRPr="00965CA1" w:rsidRDefault="00B6789E" w:rsidP="00EA6849">
            <w:pPr>
              <w:pStyle w:val="M"/>
              <w:spacing w:line="240" w:lineRule="auto"/>
              <w:ind w:firstLine="0"/>
              <w:rPr>
                <w:ins w:id="2277" w:author="alex" w:date="2010-07-06T10:07:00Z"/>
                <w:rStyle w:val="a9"/>
                <w:b w:val="0"/>
                <w:sz w:val="18"/>
                <w:szCs w:val="18"/>
              </w:rPr>
            </w:pPr>
            <w:ins w:id="2278" w:author="alex" w:date="2010-07-06T10:07:00Z">
              <w:r w:rsidRPr="00965CA1">
                <w:rPr>
                  <w:rStyle w:val="a9"/>
                  <w:b w:val="0"/>
                  <w:sz w:val="18"/>
                  <w:szCs w:val="18"/>
                </w:rPr>
                <w:t>&lt;assessmentItem identifier="</w:t>
              </w:r>
              <w:r w:rsidRPr="00FC0028">
                <w:rPr>
                  <w:rStyle w:val="a9"/>
                  <w:b w:val="0"/>
                  <w:sz w:val="18"/>
                  <w:szCs w:val="18"/>
                </w:rPr>
                <w:t>sflep-</w:t>
              </w:r>
              <w:r>
                <w:rPr>
                  <w:rStyle w:val="a9"/>
                  <w:rFonts w:hint="eastAsia"/>
                  <w:b w:val="0"/>
                  <w:sz w:val="18"/>
                  <w:szCs w:val="18"/>
                </w:rPr>
                <w:t>ni</w:t>
              </w:r>
              <w:r w:rsidRPr="00FC0028">
                <w:rPr>
                  <w:rStyle w:val="a9"/>
                  <w:b w:val="0"/>
                  <w:sz w:val="18"/>
                  <w:szCs w:val="18"/>
                </w:rPr>
                <w:t>-</w:t>
              </w:r>
            </w:ins>
            <w:ins w:id="2279" w:author="alex" w:date="2010-07-06T10:23:00Z">
              <w:r w:rsidR="00E769FB">
                <w:rPr>
                  <w:rStyle w:val="a9"/>
                  <w:rFonts w:hint="eastAsia"/>
                  <w:b w:val="0"/>
                  <w:sz w:val="18"/>
                  <w:szCs w:val="18"/>
                </w:rPr>
                <w:t>40</w:t>
              </w:r>
            </w:ins>
            <w:ins w:id="2280" w:author="alex" w:date="2010-07-06T10:07:00Z">
              <w:r w:rsidRPr="00FC0028">
                <w:rPr>
                  <w:rStyle w:val="a9"/>
                  <w:b w:val="0"/>
                  <w:sz w:val="18"/>
                  <w:szCs w:val="18"/>
                </w:rPr>
                <w:t>-</w:t>
              </w:r>
              <w:r>
                <w:rPr>
                  <w:rStyle w:val="a9"/>
                  <w:rFonts w:hint="eastAsia"/>
                  <w:b w:val="0"/>
                  <w:sz w:val="18"/>
                  <w:szCs w:val="18"/>
                </w:rPr>
                <w:t>678</w:t>
              </w:r>
              <w:r w:rsidRPr="00965CA1">
                <w:rPr>
                  <w:rStyle w:val="a9"/>
                  <w:b w:val="0"/>
                  <w:sz w:val="18"/>
                  <w:szCs w:val="18"/>
                </w:rPr>
                <w:t>" type="</w:t>
              </w:r>
            </w:ins>
            <w:ins w:id="2281" w:author="alex" w:date="2010-07-06T10:22:00Z">
              <w:r w:rsidR="00E769FB">
                <w:rPr>
                  <w:rStyle w:val="a9"/>
                  <w:rFonts w:hint="eastAsia"/>
                  <w:b w:val="0"/>
                  <w:sz w:val="18"/>
                  <w:szCs w:val="18"/>
                </w:rPr>
                <w:t>c</w:t>
              </w:r>
              <w:r w:rsidR="00E769FB" w:rsidRPr="00E769FB">
                <w:rPr>
                  <w:rStyle w:val="a9"/>
                  <w:b w:val="0"/>
                  <w:sz w:val="18"/>
                  <w:szCs w:val="18"/>
                </w:rPr>
                <w:t>loze</w:t>
              </w:r>
              <w:r w:rsidR="00E769FB">
                <w:rPr>
                  <w:rStyle w:val="a9"/>
                  <w:rFonts w:hint="eastAsia"/>
                  <w:b w:val="0"/>
                  <w:sz w:val="18"/>
                  <w:szCs w:val="18"/>
                </w:rPr>
                <w:t>S</w:t>
              </w:r>
              <w:r w:rsidR="00E769FB" w:rsidRPr="00E769FB">
                <w:rPr>
                  <w:rStyle w:val="a9"/>
                  <w:b w:val="0"/>
                  <w:sz w:val="18"/>
                  <w:szCs w:val="18"/>
                </w:rPr>
                <w:t>entence</w:t>
              </w:r>
              <w:r w:rsidR="00E769FB">
                <w:rPr>
                  <w:rStyle w:val="a9"/>
                  <w:rFonts w:hint="eastAsia"/>
                  <w:b w:val="0"/>
                  <w:sz w:val="18"/>
                  <w:szCs w:val="18"/>
                </w:rPr>
                <w:t>W</w:t>
              </w:r>
              <w:r w:rsidR="00E769FB" w:rsidRPr="00E769FB">
                <w:rPr>
                  <w:rStyle w:val="a9"/>
                  <w:b w:val="0"/>
                  <w:sz w:val="18"/>
                  <w:szCs w:val="18"/>
                </w:rPr>
                <w:t>ithFormChanging</w:t>
              </w:r>
            </w:ins>
            <w:ins w:id="2282" w:author="alex" w:date="2010-07-06T10:07:00Z">
              <w:r>
                <w:rPr>
                  <w:rStyle w:val="a9"/>
                  <w:rFonts w:hint="eastAsia"/>
                  <w:b w:val="0"/>
                  <w:sz w:val="18"/>
                  <w:szCs w:val="18"/>
                </w:rPr>
                <w:t xml:space="preserve">" </w:t>
              </w:r>
              <w:r w:rsidRPr="00965CA1">
                <w:rPr>
                  <w:rStyle w:val="a9"/>
                  <w:b w:val="0"/>
                  <w:sz w:val="18"/>
                  <w:szCs w:val="18"/>
                </w:rPr>
                <w:t>level="4"&gt;</w:t>
              </w:r>
            </w:ins>
          </w:p>
          <w:p w:rsidR="00B6789E" w:rsidRDefault="00B6789E" w:rsidP="00EA6849">
            <w:pPr>
              <w:pStyle w:val="M"/>
              <w:spacing w:line="240" w:lineRule="auto"/>
              <w:rPr>
                <w:ins w:id="2283" w:author="alex" w:date="2010-07-06T10:07:00Z"/>
                <w:rStyle w:val="a9"/>
                <w:b w:val="0"/>
                <w:sz w:val="18"/>
                <w:szCs w:val="18"/>
              </w:rPr>
            </w:pPr>
            <w:ins w:id="2284" w:author="alex" w:date="2010-07-06T10:07:00Z">
              <w:r w:rsidRPr="00662B04">
                <w:rPr>
                  <w:rStyle w:val="a9"/>
                  <w:b w:val="0"/>
                  <w:sz w:val="18"/>
                  <w:szCs w:val="18"/>
                </w:rPr>
                <w:t>&lt;question type="</w:t>
              </w:r>
              <w:r>
                <w:rPr>
                  <w:rStyle w:val="a9"/>
                  <w:rFonts w:hint="eastAsia"/>
                  <w:b w:val="0"/>
                  <w:sz w:val="18"/>
                  <w:szCs w:val="18"/>
                </w:rPr>
                <w:t>text</w:t>
              </w:r>
              <w:r w:rsidRPr="00662B04">
                <w:rPr>
                  <w:rStyle w:val="a9"/>
                  <w:b w:val="0"/>
                  <w:sz w:val="18"/>
                  <w:szCs w:val="18"/>
                </w:rPr>
                <w:t>"</w:t>
              </w:r>
              <w:r>
                <w:rPr>
                  <w:rStyle w:val="a9"/>
                  <w:rFonts w:hint="eastAsia"/>
                  <w:b w:val="0"/>
                  <w:sz w:val="18"/>
                  <w:szCs w:val="18"/>
                </w:rPr>
                <w:t xml:space="preserve"> length=</w:t>
              </w:r>
              <w:r w:rsidRPr="00662B04">
                <w:rPr>
                  <w:rStyle w:val="a9"/>
                  <w:b w:val="0"/>
                  <w:sz w:val="18"/>
                  <w:szCs w:val="18"/>
                </w:rPr>
                <w:t>"</w:t>
              </w:r>
              <w:r>
                <w:rPr>
                  <w:rStyle w:val="a9"/>
                  <w:rFonts w:hint="eastAsia"/>
                  <w:b w:val="0"/>
                  <w:sz w:val="18"/>
                  <w:szCs w:val="18"/>
                </w:rPr>
                <w:t>20</w:t>
              </w:r>
              <w:r w:rsidRPr="00662B04">
                <w:rPr>
                  <w:rStyle w:val="a9"/>
                  <w:b w:val="0"/>
                  <w:sz w:val="18"/>
                  <w:szCs w:val="18"/>
                </w:rPr>
                <w:t>"&gt;</w:t>
              </w:r>
            </w:ins>
          </w:p>
          <w:p w:rsidR="00B6789E" w:rsidRDefault="00B6789E" w:rsidP="00EA6849">
            <w:pPr>
              <w:pStyle w:val="M"/>
              <w:spacing w:line="240" w:lineRule="auto"/>
              <w:rPr>
                <w:ins w:id="2285" w:author="alex" w:date="2010-07-06T10:07:00Z"/>
                <w:rStyle w:val="a9"/>
                <w:b w:val="0"/>
                <w:sz w:val="18"/>
                <w:szCs w:val="18"/>
              </w:rPr>
            </w:pPr>
            <w:ins w:id="2286" w:author="alex" w:date="2010-07-06T10:07:00Z">
              <w:r>
                <w:rPr>
                  <w:rStyle w:val="a9"/>
                  <w:rFonts w:hint="eastAsia"/>
                  <w:b w:val="0"/>
                  <w:sz w:val="18"/>
                  <w:szCs w:val="18"/>
                </w:rPr>
                <w:tab/>
              </w:r>
              <w:r w:rsidRPr="009D712E">
                <w:rPr>
                  <w:rStyle w:val="a9"/>
                  <w:b w:val="0"/>
                  <w:sz w:val="18"/>
                  <w:szCs w:val="18"/>
                </w:rPr>
                <w:t>&lt;prompt&gt;</w:t>
              </w:r>
            </w:ins>
          </w:p>
          <w:p w:rsidR="00B6789E" w:rsidRPr="00561E83" w:rsidRDefault="00B6789E" w:rsidP="00EA6849">
            <w:pPr>
              <w:pStyle w:val="M"/>
              <w:spacing w:line="240" w:lineRule="auto"/>
              <w:rPr>
                <w:ins w:id="2287" w:author="alex" w:date="2010-07-06T10:07:00Z"/>
                <w:rStyle w:val="a9"/>
                <w:b w:val="0"/>
                <w:sz w:val="18"/>
                <w:szCs w:val="18"/>
              </w:rPr>
            </w:pPr>
            <w:ins w:id="2288" w:author="alex" w:date="2010-07-06T10:07:00Z">
              <w:r>
                <w:rPr>
                  <w:rStyle w:val="a9"/>
                  <w:rFonts w:hint="eastAsia"/>
                  <w:b w:val="0"/>
                  <w:sz w:val="18"/>
                  <w:szCs w:val="18"/>
                </w:rPr>
                <w:tab/>
              </w:r>
              <w:r>
                <w:rPr>
                  <w:rStyle w:val="a9"/>
                  <w:rFonts w:hint="eastAsia"/>
                  <w:b w:val="0"/>
                  <w:sz w:val="18"/>
                  <w:szCs w:val="18"/>
                </w:rPr>
                <w:tab/>
                <w:t>&lt;text&gt;</w:t>
              </w:r>
            </w:ins>
            <w:ins w:id="2289" w:author="alex" w:date="2010-07-06T10:36:00Z">
              <w:r w:rsidR="003152E8">
                <w:rPr>
                  <w:rFonts w:hint="eastAsia"/>
                </w:rPr>
                <w:t xml:space="preserve"> </w:t>
              </w:r>
              <w:r w:rsidR="003152E8" w:rsidRPr="003152E8">
                <w:rPr>
                  <w:rStyle w:val="a9"/>
                  <w:rFonts w:hint="eastAsia"/>
                  <w:b w:val="0"/>
                  <w:sz w:val="18"/>
                  <w:szCs w:val="18"/>
                </w:rPr>
                <w:t>January1st, 1937, is the historic date when Britain</w:t>
              </w:r>
              <w:r w:rsidR="003152E8" w:rsidRPr="003152E8">
                <w:rPr>
                  <w:rStyle w:val="a9"/>
                  <w:rFonts w:hint="eastAsia"/>
                  <w:b w:val="0"/>
                  <w:sz w:val="18"/>
                  <w:szCs w:val="18"/>
                </w:rPr>
                <w:t>（</w:t>
              </w:r>
              <w:r w:rsidR="003152E8" w:rsidRPr="003152E8">
                <w:rPr>
                  <w:rStyle w:val="a9"/>
                  <w:rFonts w:hint="eastAsia"/>
                  <w:b w:val="0"/>
                  <w:sz w:val="18"/>
                  <w:szCs w:val="18"/>
                </w:rPr>
                <w:t>join</w:t>
              </w:r>
              <w:r w:rsidR="003152E8" w:rsidRPr="003152E8">
                <w:rPr>
                  <w:rStyle w:val="a9"/>
                  <w:rFonts w:hint="eastAsia"/>
                  <w:b w:val="0"/>
                  <w:sz w:val="18"/>
                  <w:szCs w:val="18"/>
                </w:rPr>
                <w:t>）</w:t>
              </w:r>
              <w:r w:rsidR="001F59C4">
                <w:rPr>
                  <w:rStyle w:val="a9"/>
                  <w:rFonts w:hint="eastAsia"/>
                  <w:b w:val="0"/>
                  <w:sz w:val="18"/>
                  <w:szCs w:val="18"/>
                </w:rPr>
                <w:t xml:space="preserve"> &lt;tag type=</w:t>
              </w:r>
              <w:r w:rsidR="001F59C4" w:rsidRPr="00662B04">
                <w:rPr>
                  <w:rStyle w:val="a9"/>
                  <w:b w:val="0"/>
                  <w:sz w:val="18"/>
                  <w:szCs w:val="18"/>
                </w:rPr>
                <w:t>"</w:t>
              </w:r>
              <w:r w:rsidR="001F59C4">
                <w:rPr>
                  <w:rStyle w:val="a9"/>
                  <w:rFonts w:hint="eastAsia"/>
                  <w:b w:val="0"/>
                  <w:sz w:val="18"/>
                  <w:szCs w:val="18"/>
                </w:rPr>
                <w:t>text</w:t>
              </w:r>
              <w:r w:rsidR="001F59C4" w:rsidRPr="00662B04">
                <w:rPr>
                  <w:rStyle w:val="a9"/>
                  <w:b w:val="0"/>
                  <w:sz w:val="18"/>
                  <w:szCs w:val="18"/>
                </w:rPr>
                <w:t>"</w:t>
              </w:r>
              <w:r w:rsidR="001F59C4">
                <w:rPr>
                  <w:rStyle w:val="a9"/>
                  <w:rFonts w:hint="eastAsia"/>
                  <w:b w:val="0"/>
                  <w:sz w:val="18"/>
                  <w:szCs w:val="18"/>
                </w:rPr>
                <w:t xml:space="preserve"> /&gt; </w:t>
              </w:r>
              <w:r w:rsidR="003152E8" w:rsidRPr="003152E8">
                <w:rPr>
                  <w:rStyle w:val="a9"/>
                  <w:rFonts w:hint="eastAsia"/>
                  <w:b w:val="0"/>
                  <w:sz w:val="18"/>
                  <w:szCs w:val="18"/>
                </w:rPr>
                <w:t>the Common Market.</w:t>
              </w:r>
              <w:r w:rsidR="001F59C4">
                <w:rPr>
                  <w:rStyle w:val="a9"/>
                  <w:rFonts w:hint="eastAsia"/>
                  <w:b w:val="0"/>
                  <w:sz w:val="18"/>
                  <w:szCs w:val="18"/>
                </w:rPr>
                <w:t xml:space="preserve"> </w:t>
              </w:r>
            </w:ins>
            <w:ins w:id="2290" w:author="alex" w:date="2010-07-06T10:07:00Z">
              <w:r>
                <w:rPr>
                  <w:rStyle w:val="a9"/>
                  <w:rFonts w:hint="eastAsia"/>
                  <w:b w:val="0"/>
                  <w:sz w:val="18"/>
                  <w:szCs w:val="18"/>
                </w:rPr>
                <w:t>&lt;/text&gt;</w:t>
              </w:r>
            </w:ins>
          </w:p>
          <w:p w:rsidR="00B6789E" w:rsidRPr="00662B04" w:rsidRDefault="00B6789E" w:rsidP="00EA6849">
            <w:pPr>
              <w:pStyle w:val="M"/>
              <w:spacing w:line="240" w:lineRule="auto"/>
              <w:rPr>
                <w:ins w:id="2291" w:author="alex" w:date="2010-07-06T10:07:00Z"/>
                <w:rStyle w:val="a9"/>
                <w:b w:val="0"/>
                <w:sz w:val="18"/>
                <w:szCs w:val="18"/>
              </w:rPr>
            </w:pPr>
            <w:ins w:id="2292" w:author="alex" w:date="2010-07-06T10:07:00Z">
              <w:r>
                <w:rPr>
                  <w:rStyle w:val="a9"/>
                  <w:rFonts w:hint="eastAsia"/>
                  <w:b w:val="0"/>
                  <w:sz w:val="18"/>
                  <w:szCs w:val="18"/>
                </w:rPr>
                <w:tab/>
              </w:r>
              <w:r w:rsidRPr="009D712E">
                <w:rPr>
                  <w:rStyle w:val="a9"/>
                  <w:b w:val="0"/>
                  <w:sz w:val="18"/>
                  <w:szCs w:val="18"/>
                </w:rPr>
                <w:t>&lt;/prompt&gt;</w:t>
              </w:r>
            </w:ins>
          </w:p>
          <w:p w:rsidR="00B6789E" w:rsidRPr="00662B04" w:rsidRDefault="00B6789E" w:rsidP="00EA6849">
            <w:pPr>
              <w:pStyle w:val="M"/>
              <w:spacing w:line="240" w:lineRule="auto"/>
              <w:rPr>
                <w:ins w:id="2293" w:author="alex" w:date="2010-07-06T10:07:00Z"/>
                <w:rStyle w:val="a9"/>
                <w:b w:val="0"/>
                <w:sz w:val="18"/>
                <w:szCs w:val="18"/>
              </w:rPr>
            </w:pPr>
            <w:ins w:id="2294" w:author="alex" w:date="2010-07-06T10:07:00Z">
              <w:r>
                <w:rPr>
                  <w:rStyle w:val="a9"/>
                  <w:rFonts w:hint="eastAsia"/>
                  <w:b w:val="0"/>
                  <w:sz w:val="18"/>
                  <w:szCs w:val="18"/>
                </w:rPr>
                <w:tab/>
              </w:r>
              <w:r w:rsidRPr="00662B04">
                <w:rPr>
                  <w:rStyle w:val="a9"/>
                  <w:b w:val="0"/>
                  <w:sz w:val="18"/>
                  <w:szCs w:val="18"/>
                </w:rPr>
                <w:t>&lt;key&gt;</w:t>
              </w:r>
            </w:ins>
            <w:ins w:id="2295" w:author="alex" w:date="2010-07-06T10:37:00Z">
              <w:r w:rsidR="001F59C4" w:rsidRPr="001F59C4">
                <w:rPr>
                  <w:rStyle w:val="a9"/>
                  <w:b w:val="0"/>
                  <w:sz w:val="18"/>
                  <w:szCs w:val="18"/>
                </w:rPr>
                <w:t>join</w:t>
              </w:r>
              <w:r w:rsidR="001F59C4">
                <w:rPr>
                  <w:rStyle w:val="a9"/>
                  <w:rFonts w:hint="eastAsia"/>
                  <w:b w:val="0"/>
                  <w:sz w:val="18"/>
                  <w:szCs w:val="18"/>
                </w:rPr>
                <w:t>ed</w:t>
              </w:r>
            </w:ins>
            <w:ins w:id="2296" w:author="alex" w:date="2010-07-06T10:07:00Z">
              <w:r w:rsidRPr="00662B04">
                <w:rPr>
                  <w:rStyle w:val="a9"/>
                  <w:b w:val="0"/>
                  <w:sz w:val="18"/>
                  <w:szCs w:val="18"/>
                </w:rPr>
                <w:t>&lt;/key&gt;</w:t>
              </w:r>
            </w:ins>
          </w:p>
          <w:p w:rsidR="00B6789E" w:rsidRDefault="00B6789E" w:rsidP="00EA6849">
            <w:pPr>
              <w:pStyle w:val="M"/>
              <w:spacing w:line="240" w:lineRule="auto"/>
              <w:ind w:firstLine="0"/>
              <w:rPr>
                <w:ins w:id="2297" w:author="alex" w:date="2010-07-06T10:07:00Z"/>
                <w:rStyle w:val="a9"/>
                <w:b w:val="0"/>
                <w:sz w:val="18"/>
                <w:szCs w:val="18"/>
              </w:rPr>
            </w:pPr>
            <w:ins w:id="2298" w:author="alex" w:date="2010-07-06T10:07:00Z">
              <w:r>
                <w:rPr>
                  <w:rStyle w:val="a9"/>
                  <w:rFonts w:hint="eastAsia"/>
                  <w:b w:val="0"/>
                  <w:sz w:val="18"/>
                  <w:szCs w:val="18"/>
                </w:rPr>
                <w:tab/>
              </w:r>
              <w:r w:rsidRPr="00662B04">
                <w:rPr>
                  <w:rStyle w:val="a9"/>
                  <w:b w:val="0"/>
                  <w:sz w:val="18"/>
                  <w:szCs w:val="18"/>
                </w:rPr>
                <w:t>&lt;/question&gt;</w:t>
              </w:r>
            </w:ins>
          </w:p>
          <w:p w:rsidR="00B6789E" w:rsidRPr="00F10F04" w:rsidRDefault="00B6789E" w:rsidP="00EA6849">
            <w:pPr>
              <w:pStyle w:val="M"/>
              <w:spacing w:line="240" w:lineRule="auto"/>
              <w:ind w:firstLine="0"/>
              <w:rPr>
                <w:ins w:id="2299" w:author="alex" w:date="2010-07-06T10:07:00Z"/>
                <w:rStyle w:val="a9"/>
                <w:b w:val="0"/>
                <w:sz w:val="18"/>
                <w:szCs w:val="18"/>
              </w:rPr>
            </w:pPr>
            <w:ins w:id="2300" w:author="alex" w:date="2010-07-06T10:07:00Z">
              <w:r w:rsidRPr="00965CA1">
                <w:rPr>
                  <w:rStyle w:val="a9"/>
                  <w:b w:val="0"/>
                  <w:sz w:val="18"/>
                  <w:szCs w:val="18"/>
                </w:rPr>
                <w:t>&lt;/assessmentItem&gt;</w:t>
              </w:r>
            </w:ins>
          </w:p>
        </w:tc>
      </w:tr>
    </w:tbl>
    <w:p w:rsidR="00B6789E" w:rsidRDefault="00B6789E" w:rsidP="00B6789E">
      <w:pPr>
        <w:rPr>
          <w:ins w:id="2301" w:author="alex" w:date="2010-07-06T10:07:00Z"/>
        </w:rPr>
      </w:pPr>
    </w:p>
    <w:p w:rsidR="00413834" w:rsidRDefault="00413834" w:rsidP="00413834">
      <w:pPr>
        <w:pStyle w:val="3"/>
        <w:numPr>
          <w:ilvl w:val="2"/>
          <w:numId w:val="15"/>
        </w:numPr>
        <w:rPr>
          <w:ins w:id="2302" w:author="alex" w:date="2010-07-06T10:39:00Z"/>
        </w:rPr>
      </w:pPr>
      <w:bookmarkStart w:id="2303" w:name="_Toc286841331"/>
      <w:ins w:id="2304" w:author="alex" w:date="2010-07-06T10:39:00Z">
        <w:r w:rsidRPr="007B4F7F">
          <w:rPr>
            <w:rFonts w:hint="eastAsia"/>
          </w:rPr>
          <w:t>阅读理解</w:t>
        </w:r>
        <w:r>
          <w:rPr>
            <w:rFonts w:hint="eastAsia"/>
          </w:rPr>
          <w:t>填空</w:t>
        </w:r>
        <w:r w:rsidRPr="007B4F7F">
          <w:rPr>
            <w:rFonts w:hint="eastAsia"/>
          </w:rPr>
          <w:t>题</w:t>
        </w:r>
        <w:r>
          <w:rPr>
            <w:rFonts w:hint="eastAsia"/>
          </w:rPr>
          <w:t>（</w:t>
        </w:r>
        <w:r w:rsidRPr="007B4F7F">
          <w:t xml:space="preserve">Reading </w:t>
        </w:r>
      </w:ins>
      <w:ins w:id="2305" w:author="alex" w:date="2010-07-06T10:40:00Z">
        <w:r>
          <w:rPr>
            <w:rFonts w:hint="eastAsia"/>
          </w:rPr>
          <w:t>Cloze</w:t>
        </w:r>
      </w:ins>
      <w:ins w:id="2306" w:author="alex" w:date="2010-07-06T10:39:00Z">
        <w:r>
          <w:rPr>
            <w:rFonts w:hint="eastAsia"/>
          </w:rPr>
          <w:t>）</w:t>
        </w:r>
        <w:bookmarkEnd w:id="2303"/>
      </w:ins>
    </w:p>
    <w:p w:rsidR="00413834" w:rsidRPr="00D46068" w:rsidRDefault="00413834" w:rsidP="00413834">
      <w:pPr>
        <w:pStyle w:val="af8"/>
        <w:rPr>
          <w:ins w:id="2307" w:author="alex" w:date="2010-07-06T10:39:00Z"/>
        </w:rPr>
      </w:pPr>
      <w:ins w:id="2308" w:author="alex" w:date="2010-07-06T10:39:00Z">
        <w:r w:rsidRPr="00242408">
          <w:rPr>
            <w:rFonts w:hint="eastAsia"/>
          </w:rPr>
          <w:t>表</w:t>
        </w:r>
        <w:r w:rsidRPr="00242408">
          <w:rPr>
            <w:rFonts w:hint="eastAsia"/>
          </w:rPr>
          <w:t xml:space="preserve"> </w:t>
        </w:r>
        <w:r>
          <w:rPr>
            <w:rFonts w:hint="eastAsia"/>
          </w:rPr>
          <w:t>5-</w:t>
        </w:r>
      </w:ins>
      <w:ins w:id="2309" w:author="alex" w:date="2010-07-06T10:47:00Z">
        <w:r w:rsidR="004202AE">
          <w:rPr>
            <w:rFonts w:hint="eastAsia"/>
          </w:rPr>
          <w:t>41</w:t>
        </w:r>
      </w:ins>
      <w:ins w:id="2310" w:author="alex" w:date="2010-07-06T10:39:00Z">
        <w:r w:rsidRPr="007B4F7F">
          <w:rPr>
            <w:rFonts w:hint="eastAsia"/>
          </w:rPr>
          <w:t>阅读理解简答题</w:t>
        </w:r>
        <w:r w:rsidRPr="00472A9F">
          <w:rPr>
            <w:rFonts w:hint="eastAsia"/>
          </w:rPr>
          <w:t>（</w:t>
        </w:r>
      </w:ins>
      <w:ins w:id="2311" w:author="alex" w:date="2010-07-06T10:40:00Z">
        <w:r w:rsidRPr="00413834">
          <w:t>Reading Cloze</w:t>
        </w:r>
      </w:ins>
      <w:ins w:id="2312" w:author="alex" w:date="2010-07-06T10:39:00Z">
        <w:r w:rsidRPr="00472A9F">
          <w:rPr>
            <w:rFonts w:hint="eastAsia"/>
          </w:rPr>
          <w:t>）</w:t>
        </w:r>
        <w:r>
          <w:rPr>
            <w:rFonts w:hint="eastAsia"/>
          </w:rPr>
          <w:t>示例说明</w:t>
        </w:r>
      </w:ins>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84"/>
        <w:gridCol w:w="7138"/>
      </w:tblGrid>
      <w:tr w:rsidR="00413834" w:rsidRPr="00F10F04" w:rsidTr="008C0D01">
        <w:trPr>
          <w:ins w:id="2313" w:author="alex" w:date="2010-07-06T10:39:00Z"/>
        </w:trPr>
        <w:tc>
          <w:tcPr>
            <w:tcW w:w="1384" w:type="dxa"/>
            <w:tcBorders>
              <w:top w:val="single" w:sz="4" w:space="0" w:color="000000"/>
              <w:left w:val="single" w:sz="4" w:space="0" w:color="000000"/>
              <w:bottom w:val="single" w:sz="4" w:space="0" w:color="000000"/>
              <w:right w:val="single" w:sz="4" w:space="0" w:color="000000"/>
            </w:tcBorders>
            <w:hideMark/>
          </w:tcPr>
          <w:p w:rsidR="00413834" w:rsidRPr="00F10F04" w:rsidRDefault="00413834" w:rsidP="008C0D01">
            <w:pPr>
              <w:pStyle w:val="M"/>
              <w:ind w:firstLine="0"/>
              <w:rPr>
                <w:ins w:id="2314" w:author="alex" w:date="2010-07-06T10:39:00Z"/>
                <w:rStyle w:val="a9"/>
                <w:b w:val="0"/>
                <w:sz w:val="18"/>
                <w:szCs w:val="18"/>
              </w:rPr>
            </w:pPr>
            <w:ins w:id="2315" w:author="alex" w:date="2010-07-06T10:39:00Z">
              <w:r w:rsidRPr="00F10F04">
                <w:rPr>
                  <w:rStyle w:val="a9"/>
                  <w:rFonts w:hint="eastAsia"/>
                  <w:b w:val="0"/>
                  <w:sz w:val="18"/>
                  <w:szCs w:val="18"/>
                </w:rPr>
                <w:t>名称</w:t>
              </w:r>
            </w:ins>
          </w:p>
        </w:tc>
        <w:tc>
          <w:tcPr>
            <w:tcW w:w="7138" w:type="dxa"/>
            <w:tcBorders>
              <w:top w:val="single" w:sz="4" w:space="0" w:color="000000"/>
              <w:left w:val="single" w:sz="4" w:space="0" w:color="000000"/>
              <w:bottom w:val="single" w:sz="4" w:space="0" w:color="000000"/>
              <w:right w:val="single" w:sz="4" w:space="0" w:color="000000"/>
            </w:tcBorders>
            <w:hideMark/>
          </w:tcPr>
          <w:p w:rsidR="00413834" w:rsidRPr="00F10F04" w:rsidRDefault="00413834" w:rsidP="008C0D01">
            <w:pPr>
              <w:pStyle w:val="M"/>
              <w:ind w:firstLine="0"/>
              <w:rPr>
                <w:ins w:id="2316" w:author="alex" w:date="2010-07-06T10:39:00Z"/>
                <w:rStyle w:val="a9"/>
                <w:b w:val="0"/>
                <w:sz w:val="18"/>
                <w:szCs w:val="18"/>
              </w:rPr>
            </w:pPr>
            <w:ins w:id="2317" w:author="alex" w:date="2010-07-06T10:39:00Z">
              <w:r>
                <w:rPr>
                  <w:rStyle w:val="a9"/>
                  <w:rFonts w:hint="eastAsia"/>
                  <w:b w:val="0"/>
                  <w:sz w:val="18"/>
                  <w:szCs w:val="18"/>
                </w:rPr>
                <w:t>说明</w:t>
              </w:r>
            </w:ins>
          </w:p>
        </w:tc>
      </w:tr>
      <w:tr w:rsidR="00413834" w:rsidRPr="00F10F04" w:rsidTr="008C0D01">
        <w:trPr>
          <w:ins w:id="2318" w:author="alex" w:date="2010-07-06T10:39:00Z"/>
        </w:trPr>
        <w:tc>
          <w:tcPr>
            <w:tcW w:w="1384" w:type="dxa"/>
            <w:tcBorders>
              <w:top w:val="single" w:sz="4" w:space="0" w:color="000000"/>
              <w:left w:val="single" w:sz="4" w:space="0" w:color="000000"/>
              <w:bottom w:val="single" w:sz="4" w:space="0" w:color="000000"/>
              <w:right w:val="single" w:sz="4" w:space="0" w:color="000000"/>
            </w:tcBorders>
            <w:hideMark/>
          </w:tcPr>
          <w:p w:rsidR="00413834" w:rsidRPr="00965CA1" w:rsidRDefault="00413834" w:rsidP="008C0D01">
            <w:pPr>
              <w:pStyle w:val="M"/>
              <w:ind w:firstLine="0"/>
              <w:rPr>
                <w:ins w:id="2319" w:author="alex" w:date="2010-07-06T10:39:00Z"/>
                <w:rStyle w:val="a9"/>
                <w:b w:val="0"/>
                <w:sz w:val="18"/>
                <w:szCs w:val="18"/>
              </w:rPr>
            </w:pPr>
            <w:ins w:id="2320" w:author="alex" w:date="2010-07-06T10:39:00Z">
              <w:r>
                <w:rPr>
                  <w:rStyle w:val="a9"/>
                  <w:rFonts w:hint="eastAsia"/>
                  <w:b w:val="0"/>
                  <w:sz w:val="18"/>
                  <w:szCs w:val="18"/>
                </w:rPr>
                <w:t>类型序号</w:t>
              </w:r>
            </w:ins>
          </w:p>
        </w:tc>
        <w:tc>
          <w:tcPr>
            <w:tcW w:w="7138" w:type="dxa"/>
            <w:tcBorders>
              <w:top w:val="single" w:sz="4" w:space="0" w:color="000000"/>
              <w:left w:val="single" w:sz="4" w:space="0" w:color="000000"/>
              <w:bottom w:val="single" w:sz="4" w:space="0" w:color="000000"/>
              <w:right w:val="single" w:sz="4" w:space="0" w:color="000000"/>
            </w:tcBorders>
            <w:hideMark/>
          </w:tcPr>
          <w:p w:rsidR="00413834" w:rsidRDefault="00413834" w:rsidP="008C0D01">
            <w:pPr>
              <w:pStyle w:val="M"/>
              <w:ind w:firstLine="0"/>
              <w:rPr>
                <w:ins w:id="2321" w:author="alex" w:date="2010-07-06T10:39:00Z"/>
                <w:rStyle w:val="a9"/>
                <w:b w:val="0"/>
                <w:sz w:val="18"/>
                <w:szCs w:val="18"/>
              </w:rPr>
            </w:pPr>
            <w:ins w:id="2322" w:author="alex" w:date="2010-07-06T10:41:00Z">
              <w:r>
                <w:rPr>
                  <w:rStyle w:val="a9"/>
                  <w:rFonts w:hint="eastAsia"/>
                  <w:b w:val="0"/>
                  <w:sz w:val="18"/>
                  <w:szCs w:val="18"/>
                </w:rPr>
                <w:t>41</w:t>
              </w:r>
            </w:ins>
          </w:p>
        </w:tc>
      </w:tr>
      <w:tr w:rsidR="00413834" w:rsidRPr="00F10F04" w:rsidTr="008C0D01">
        <w:trPr>
          <w:ins w:id="2323" w:author="alex" w:date="2010-07-06T10:39:00Z"/>
        </w:trPr>
        <w:tc>
          <w:tcPr>
            <w:tcW w:w="1384" w:type="dxa"/>
            <w:tcBorders>
              <w:top w:val="single" w:sz="4" w:space="0" w:color="000000"/>
              <w:left w:val="single" w:sz="4" w:space="0" w:color="000000"/>
              <w:bottom w:val="single" w:sz="4" w:space="0" w:color="000000"/>
              <w:right w:val="single" w:sz="4" w:space="0" w:color="000000"/>
            </w:tcBorders>
            <w:hideMark/>
          </w:tcPr>
          <w:p w:rsidR="00413834" w:rsidRDefault="00413834" w:rsidP="008C0D01">
            <w:pPr>
              <w:pStyle w:val="M"/>
              <w:ind w:firstLine="0"/>
              <w:rPr>
                <w:ins w:id="2324" w:author="alex" w:date="2010-07-06T10:39:00Z"/>
                <w:rStyle w:val="a9"/>
                <w:b w:val="0"/>
                <w:sz w:val="18"/>
                <w:szCs w:val="18"/>
              </w:rPr>
            </w:pPr>
            <w:ins w:id="2325" w:author="alex" w:date="2010-07-06T10:39:00Z">
              <w:r>
                <w:rPr>
                  <w:rStyle w:val="a9"/>
                  <w:rFonts w:hint="eastAsia"/>
                  <w:b w:val="0"/>
                  <w:sz w:val="18"/>
                  <w:szCs w:val="18"/>
                </w:rPr>
                <w:t>类型标识</w:t>
              </w:r>
            </w:ins>
          </w:p>
        </w:tc>
        <w:tc>
          <w:tcPr>
            <w:tcW w:w="7138" w:type="dxa"/>
            <w:tcBorders>
              <w:top w:val="single" w:sz="4" w:space="0" w:color="000000"/>
              <w:left w:val="single" w:sz="4" w:space="0" w:color="000000"/>
              <w:bottom w:val="single" w:sz="4" w:space="0" w:color="000000"/>
              <w:right w:val="single" w:sz="4" w:space="0" w:color="000000"/>
            </w:tcBorders>
            <w:hideMark/>
          </w:tcPr>
          <w:p w:rsidR="00413834" w:rsidRPr="003C3C63" w:rsidRDefault="00413834" w:rsidP="00413834">
            <w:pPr>
              <w:pStyle w:val="M"/>
              <w:ind w:firstLine="0"/>
              <w:rPr>
                <w:ins w:id="2326" w:author="alex" w:date="2010-07-06T10:39:00Z"/>
                <w:rStyle w:val="a9"/>
                <w:b w:val="0"/>
                <w:sz w:val="18"/>
                <w:szCs w:val="18"/>
              </w:rPr>
            </w:pPr>
            <w:ins w:id="2327" w:author="alex" w:date="2010-07-06T10:40:00Z">
              <w:r>
                <w:rPr>
                  <w:rStyle w:val="a9"/>
                  <w:rFonts w:hint="eastAsia"/>
                  <w:b w:val="0"/>
                  <w:sz w:val="18"/>
                  <w:szCs w:val="18"/>
                </w:rPr>
                <w:t>r</w:t>
              </w:r>
              <w:r w:rsidRPr="00413834">
                <w:rPr>
                  <w:rStyle w:val="a9"/>
                  <w:b w:val="0"/>
                  <w:sz w:val="18"/>
                  <w:szCs w:val="18"/>
                </w:rPr>
                <w:t>eading</w:t>
              </w:r>
              <w:r>
                <w:rPr>
                  <w:rStyle w:val="a9"/>
                  <w:rFonts w:hint="eastAsia"/>
                  <w:b w:val="0"/>
                  <w:sz w:val="18"/>
                  <w:szCs w:val="18"/>
                </w:rPr>
                <w:t>C</w:t>
              </w:r>
              <w:r w:rsidRPr="00413834">
                <w:rPr>
                  <w:rStyle w:val="a9"/>
                  <w:b w:val="0"/>
                  <w:sz w:val="18"/>
                  <w:szCs w:val="18"/>
                </w:rPr>
                <w:t>loze</w:t>
              </w:r>
            </w:ins>
          </w:p>
        </w:tc>
      </w:tr>
      <w:tr w:rsidR="00413834" w:rsidRPr="00F10F04" w:rsidTr="008C0D01">
        <w:trPr>
          <w:ins w:id="2328" w:author="alex" w:date="2010-07-06T10:39:00Z"/>
        </w:trPr>
        <w:tc>
          <w:tcPr>
            <w:tcW w:w="1384" w:type="dxa"/>
            <w:tcBorders>
              <w:top w:val="single" w:sz="4" w:space="0" w:color="000000"/>
              <w:left w:val="single" w:sz="4" w:space="0" w:color="000000"/>
              <w:bottom w:val="single" w:sz="4" w:space="0" w:color="000000"/>
              <w:right w:val="single" w:sz="4" w:space="0" w:color="000000"/>
            </w:tcBorders>
            <w:hideMark/>
          </w:tcPr>
          <w:p w:rsidR="00413834" w:rsidRPr="00F10F04" w:rsidRDefault="00413834" w:rsidP="008C0D01">
            <w:pPr>
              <w:pStyle w:val="M"/>
              <w:ind w:firstLine="0"/>
              <w:rPr>
                <w:ins w:id="2329" w:author="alex" w:date="2010-07-06T10:39:00Z"/>
                <w:rStyle w:val="a9"/>
                <w:b w:val="0"/>
                <w:sz w:val="18"/>
                <w:szCs w:val="18"/>
              </w:rPr>
            </w:pPr>
            <w:ins w:id="2330" w:author="alex" w:date="2010-07-06T10:39:00Z">
              <w:r w:rsidRPr="00965CA1">
                <w:rPr>
                  <w:rStyle w:val="a9"/>
                  <w:rFonts w:hint="eastAsia"/>
                  <w:b w:val="0"/>
                  <w:sz w:val="18"/>
                  <w:szCs w:val="18"/>
                </w:rPr>
                <w:t>试题附加材料</w:t>
              </w:r>
            </w:ins>
          </w:p>
        </w:tc>
        <w:tc>
          <w:tcPr>
            <w:tcW w:w="7138" w:type="dxa"/>
            <w:tcBorders>
              <w:top w:val="single" w:sz="4" w:space="0" w:color="000000"/>
              <w:left w:val="single" w:sz="4" w:space="0" w:color="000000"/>
              <w:bottom w:val="single" w:sz="4" w:space="0" w:color="000000"/>
              <w:right w:val="single" w:sz="4" w:space="0" w:color="000000"/>
            </w:tcBorders>
            <w:hideMark/>
          </w:tcPr>
          <w:p w:rsidR="00413834" w:rsidRPr="00F10F04" w:rsidRDefault="00413834" w:rsidP="008C0D01">
            <w:pPr>
              <w:pStyle w:val="M"/>
              <w:ind w:firstLine="0"/>
              <w:rPr>
                <w:ins w:id="2331" w:author="alex" w:date="2010-07-06T10:39:00Z"/>
                <w:rStyle w:val="a9"/>
                <w:b w:val="0"/>
                <w:sz w:val="18"/>
                <w:szCs w:val="18"/>
              </w:rPr>
            </w:pPr>
            <w:ins w:id="2332" w:author="alex" w:date="2010-07-06T10:39:00Z">
              <w:r>
                <w:rPr>
                  <w:rStyle w:val="a9"/>
                  <w:rFonts w:hint="eastAsia"/>
                  <w:b w:val="0"/>
                  <w:sz w:val="18"/>
                  <w:szCs w:val="18"/>
                </w:rPr>
                <w:t>无</w:t>
              </w:r>
            </w:ins>
          </w:p>
        </w:tc>
      </w:tr>
      <w:tr w:rsidR="00413834" w:rsidRPr="00F10F04" w:rsidTr="008C0D01">
        <w:trPr>
          <w:ins w:id="2333" w:author="alex" w:date="2010-07-06T10:39:00Z"/>
        </w:trPr>
        <w:tc>
          <w:tcPr>
            <w:tcW w:w="1384" w:type="dxa"/>
            <w:tcBorders>
              <w:top w:val="single" w:sz="4" w:space="0" w:color="000000"/>
              <w:left w:val="single" w:sz="4" w:space="0" w:color="000000"/>
              <w:bottom w:val="single" w:sz="4" w:space="0" w:color="000000"/>
              <w:right w:val="single" w:sz="4" w:space="0" w:color="000000"/>
            </w:tcBorders>
            <w:hideMark/>
          </w:tcPr>
          <w:p w:rsidR="00413834" w:rsidRPr="00F10F04" w:rsidRDefault="00413834" w:rsidP="008C0D01">
            <w:pPr>
              <w:pStyle w:val="M"/>
              <w:ind w:firstLine="0"/>
              <w:rPr>
                <w:ins w:id="2334" w:author="alex" w:date="2010-07-06T10:39:00Z"/>
                <w:rStyle w:val="a9"/>
                <w:b w:val="0"/>
                <w:sz w:val="18"/>
                <w:szCs w:val="18"/>
              </w:rPr>
            </w:pPr>
            <w:ins w:id="2335" w:author="alex" w:date="2010-07-06T10:39:00Z">
              <w:r w:rsidRPr="00965CA1">
                <w:rPr>
                  <w:rStyle w:val="a9"/>
                  <w:rFonts w:hint="eastAsia"/>
                  <w:b w:val="0"/>
                  <w:sz w:val="18"/>
                  <w:szCs w:val="18"/>
                </w:rPr>
                <w:t>试题问题类型</w:t>
              </w:r>
            </w:ins>
          </w:p>
        </w:tc>
        <w:tc>
          <w:tcPr>
            <w:tcW w:w="7138" w:type="dxa"/>
            <w:tcBorders>
              <w:top w:val="single" w:sz="4" w:space="0" w:color="000000"/>
              <w:left w:val="single" w:sz="4" w:space="0" w:color="000000"/>
              <w:bottom w:val="single" w:sz="4" w:space="0" w:color="000000"/>
              <w:right w:val="single" w:sz="4" w:space="0" w:color="000000"/>
            </w:tcBorders>
            <w:hideMark/>
          </w:tcPr>
          <w:p w:rsidR="00413834" w:rsidRPr="00F10F04" w:rsidRDefault="00413834" w:rsidP="008C0D01">
            <w:pPr>
              <w:pStyle w:val="M"/>
              <w:ind w:firstLine="0"/>
              <w:rPr>
                <w:ins w:id="2336" w:author="alex" w:date="2010-07-06T10:39:00Z"/>
                <w:rStyle w:val="a9"/>
                <w:b w:val="0"/>
                <w:sz w:val="18"/>
                <w:szCs w:val="18"/>
              </w:rPr>
            </w:pPr>
            <w:ins w:id="2337" w:author="alex" w:date="2010-07-06T10:39:00Z">
              <w:r>
                <w:rPr>
                  <w:rStyle w:val="a9"/>
                  <w:rFonts w:hint="eastAsia"/>
                  <w:b w:val="0"/>
                  <w:sz w:val="18"/>
                  <w:szCs w:val="18"/>
                </w:rPr>
                <w:t>Text</w:t>
              </w:r>
            </w:ins>
          </w:p>
        </w:tc>
      </w:tr>
      <w:tr w:rsidR="00413834" w:rsidRPr="00F10F04" w:rsidTr="008C0D01">
        <w:trPr>
          <w:ins w:id="2338" w:author="alex" w:date="2010-07-06T10:39:00Z"/>
        </w:trPr>
        <w:tc>
          <w:tcPr>
            <w:tcW w:w="1384" w:type="dxa"/>
            <w:tcBorders>
              <w:top w:val="single" w:sz="4" w:space="0" w:color="000000"/>
              <w:left w:val="single" w:sz="4" w:space="0" w:color="000000"/>
              <w:bottom w:val="single" w:sz="4" w:space="0" w:color="000000"/>
              <w:right w:val="single" w:sz="4" w:space="0" w:color="000000"/>
            </w:tcBorders>
            <w:hideMark/>
          </w:tcPr>
          <w:p w:rsidR="00413834" w:rsidRPr="00F10F04" w:rsidRDefault="00413834" w:rsidP="008C0D01">
            <w:pPr>
              <w:pStyle w:val="M"/>
              <w:ind w:firstLine="0"/>
              <w:rPr>
                <w:ins w:id="2339" w:author="alex" w:date="2010-07-06T10:39:00Z"/>
                <w:rStyle w:val="a9"/>
                <w:b w:val="0"/>
                <w:sz w:val="18"/>
                <w:szCs w:val="18"/>
              </w:rPr>
            </w:pPr>
            <w:ins w:id="2340" w:author="alex" w:date="2010-07-06T10:39:00Z">
              <w:r w:rsidRPr="00965CA1">
                <w:rPr>
                  <w:rStyle w:val="a9"/>
                  <w:rFonts w:hint="eastAsia"/>
                  <w:b w:val="0"/>
                  <w:sz w:val="18"/>
                  <w:szCs w:val="18"/>
                </w:rPr>
                <w:t>流程性试题</w:t>
              </w:r>
            </w:ins>
          </w:p>
        </w:tc>
        <w:tc>
          <w:tcPr>
            <w:tcW w:w="7138" w:type="dxa"/>
            <w:tcBorders>
              <w:top w:val="single" w:sz="4" w:space="0" w:color="000000"/>
              <w:left w:val="single" w:sz="4" w:space="0" w:color="000000"/>
              <w:bottom w:val="single" w:sz="4" w:space="0" w:color="000000"/>
              <w:right w:val="single" w:sz="4" w:space="0" w:color="000000"/>
            </w:tcBorders>
            <w:hideMark/>
          </w:tcPr>
          <w:p w:rsidR="00413834" w:rsidRPr="00F10F04" w:rsidRDefault="00413834" w:rsidP="008C0D01">
            <w:pPr>
              <w:pStyle w:val="M"/>
              <w:ind w:firstLine="0"/>
              <w:rPr>
                <w:ins w:id="2341" w:author="alex" w:date="2010-07-06T10:39:00Z"/>
                <w:rStyle w:val="a9"/>
                <w:b w:val="0"/>
                <w:sz w:val="18"/>
                <w:szCs w:val="18"/>
              </w:rPr>
            </w:pPr>
            <w:ins w:id="2342" w:author="alex" w:date="2010-07-06T10:39:00Z">
              <w:r>
                <w:rPr>
                  <w:rStyle w:val="a9"/>
                  <w:rFonts w:hint="eastAsia"/>
                  <w:b w:val="0"/>
                  <w:sz w:val="18"/>
                  <w:szCs w:val="18"/>
                </w:rPr>
                <w:t>否</w:t>
              </w:r>
            </w:ins>
          </w:p>
        </w:tc>
      </w:tr>
      <w:tr w:rsidR="00413834" w:rsidRPr="00F10F04" w:rsidTr="008C0D01">
        <w:trPr>
          <w:ins w:id="2343" w:author="alex" w:date="2010-07-06T10:39:00Z"/>
        </w:trPr>
        <w:tc>
          <w:tcPr>
            <w:tcW w:w="1384" w:type="dxa"/>
            <w:tcBorders>
              <w:top w:val="single" w:sz="4" w:space="0" w:color="000000"/>
              <w:left w:val="single" w:sz="4" w:space="0" w:color="000000"/>
              <w:bottom w:val="single" w:sz="4" w:space="0" w:color="000000"/>
              <w:right w:val="single" w:sz="4" w:space="0" w:color="000000"/>
            </w:tcBorders>
            <w:hideMark/>
          </w:tcPr>
          <w:p w:rsidR="00413834" w:rsidRPr="00F10F04" w:rsidRDefault="00413834" w:rsidP="008C0D01">
            <w:pPr>
              <w:pStyle w:val="M"/>
              <w:ind w:firstLine="0"/>
              <w:rPr>
                <w:ins w:id="2344" w:author="alex" w:date="2010-07-06T10:39:00Z"/>
                <w:rStyle w:val="a9"/>
                <w:b w:val="0"/>
                <w:sz w:val="18"/>
                <w:szCs w:val="18"/>
              </w:rPr>
            </w:pPr>
            <w:ins w:id="2345" w:author="alex" w:date="2010-07-06T10:39:00Z">
              <w:r>
                <w:rPr>
                  <w:rFonts w:hint="eastAsia"/>
                </w:rPr>
                <w:t>示例</w:t>
              </w:r>
            </w:ins>
          </w:p>
        </w:tc>
        <w:tc>
          <w:tcPr>
            <w:tcW w:w="7138" w:type="dxa"/>
            <w:tcBorders>
              <w:top w:val="single" w:sz="4" w:space="0" w:color="000000"/>
              <w:left w:val="single" w:sz="4" w:space="0" w:color="000000"/>
              <w:bottom w:val="single" w:sz="4" w:space="0" w:color="000000"/>
              <w:right w:val="single" w:sz="4" w:space="0" w:color="000000"/>
            </w:tcBorders>
            <w:hideMark/>
          </w:tcPr>
          <w:p w:rsidR="00413834" w:rsidRPr="00965CA1" w:rsidRDefault="00413834" w:rsidP="008C0D01">
            <w:pPr>
              <w:pStyle w:val="M"/>
              <w:spacing w:line="240" w:lineRule="auto"/>
              <w:ind w:firstLine="0"/>
              <w:rPr>
                <w:ins w:id="2346" w:author="alex" w:date="2010-07-06T10:39:00Z"/>
                <w:rStyle w:val="a9"/>
                <w:b w:val="0"/>
                <w:sz w:val="18"/>
                <w:szCs w:val="18"/>
              </w:rPr>
            </w:pPr>
            <w:ins w:id="2347" w:author="alex" w:date="2010-07-06T10:39:00Z">
              <w:r w:rsidRPr="00965CA1">
                <w:rPr>
                  <w:rStyle w:val="a9"/>
                  <w:b w:val="0"/>
                  <w:sz w:val="18"/>
                  <w:szCs w:val="18"/>
                </w:rPr>
                <w:t>&lt;assessmentItem identifier="</w:t>
              </w:r>
              <w:r w:rsidRPr="00FC0028">
                <w:rPr>
                  <w:rStyle w:val="a9"/>
                  <w:b w:val="0"/>
                  <w:sz w:val="18"/>
                  <w:szCs w:val="18"/>
                </w:rPr>
                <w:t>sflep-</w:t>
              </w:r>
              <w:r>
                <w:rPr>
                  <w:rStyle w:val="a9"/>
                  <w:rFonts w:hint="eastAsia"/>
                  <w:b w:val="0"/>
                  <w:sz w:val="18"/>
                  <w:szCs w:val="18"/>
                </w:rPr>
                <w:t>ni</w:t>
              </w:r>
              <w:r w:rsidRPr="00FC0028">
                <w:rPr>
                  <w:rStyle w:val="a9"/>
                  <w:b w:val="0"/>
                  <w:sz w:val="18"/>
                  <w:szCs w:val="18"/>
                </w:rPr>
                <w:t>-</w:t>
              </w:r>
            </w:ins>
            <w:ins w:id="2348" w:author="alex" w:date="2010-07-06T10:41:00Z">
              <w:r>
                <w:rPr>
                  <w:rStyle w:val="a9"/>
                  <w:rFonts w:hint="eastAsia"/>
                  <w:b w:val="0"/>
                  <w:sz w:val="18"/>
                  <w:szCs w:val="18"/>
                </w:rPr>
                <w:t>41</w:t>
              </w:r>
            </w:ins>
            <w:ins w:id="2349" w:author="alex" w:date="2010-07-06T10:39:00Z">
              <w:r w:rsidRPr="00FC0028">
                <w:rPr>
                  <w:rStyle w:val="a9"/>
                  <w:b w:val="0"/>
                  <w:sz w:val="18"/>
                  <w:szCs w:val="18"/>
                </w:rPr>
                <w:t>-</w:t>
              </w:r>
              <w:r>
                <w:rPr>
                  <w:rStyle w:val="a9"/>
                  <w:rFonts w:hint="eastAsia"/>
                  <w:b w:val="0"/>
                  <w:sz w:val="18"/>
                  <w:szCs w:val="18"/>
                </w:rPr>
                <w:t>110</w:t>
              </w:r>
              <w:r w:rsidRPr="00965CA1">
                <w:rPr>
                  <w:rStyle w:val="a9"/>
                  <w:b w:val="0"/>
                  <w:sz w:val="18"/>
                  <w:szCs w:val="18"/>
                </w:rPr>
                <w:t>" type="</w:t>
              </w:r>
            </w:ins>
            <w:ins w:id="2350" w:author="alex" w:date="2010-07-06T10:41:00Z">
              <w:r>
                <w:rPr>
                  <w:rStyle w:val="a9"/>
                  <w:rFonts w:hint="eastAsia"/>
                  <w:b w:val="0"/>
                  <w:sz w:val="18"/>
                  <w:szCs w:val="18"/>
                </w:rPr>
                <w:t>r</w:t>
              </w:r>
              <w:r w:rsidRPr="00413834">
                <w:rPr>
                  <w:rStyle w:val="a9"/>
                  <w:b w:val="0"/>
                  <w:sz w:val="18"/>
                  <w:szCs w:val="18"/>
                </w:rPr>
                <w:t>eading</w:t>
              </w:r>
              <w:r>
                <w:rPr>
                  <w:rStyle w:val="a9"/>
                  <w:rFonts w:hint="eastAsia"/>
                  <w:b w:val="0"/>
                  <w:sz w:val="18"/>
                  <w:szCs w:val="18"/>
                </w:rPr>
                <w:t>C</w:t>
              </w:r>
              <w:r w:rsidRPr="00413834">
                <w:rPr>
                  <w:rStyle w:val="a9"/>
                  <w:b w:val="0"/>
                  <w:sz w:val="18"/>
                  <w:szCs w:val="18"/>
                </w:rPr>
                <w:t>loze</w:t>
              </w:r>
            </w:ins>
            <w:ins w:id="2351" w:author="alex" w:date="2010-07-06T10:39:00Z">
              <w:r>
                <w:rPr>
                  <w:rStyle w:val="a9"/>
                  <w:rFonts w:hint="eastAsia"/>
                  <w:b w:val="0"/>
                  <w:sz w:val="18"/>
                  <w:szCs w:val="18"/>
                </w:rPr>
                <w:t xml:space="preserve">" </w:t>
              </w:r>
              <w:r w:rsidRPr="00965CA1">
                <w:rPr>
                  <w:rStyle w:val="a9"/>
                  <w:b w:val="0"/>
                  <w:sz w:val="18"/>
                  <w:szCs w:val="18"/>
                </w:rPr>
                <w:t>level="4"&gt;</w:t>
              </w:r>
            </w:ins>
          </w:p>
          <w:p w:rsidR="00413834" w:rsidRDefault="00413834" w:rsidP="008C0D01">
            <w:pPr>
              <w:pStyle w:val="M"/>
              <w:spacing w:line="240" w:lineRule="auto"/>
              <w:rPr>
                <w:ins w:id="2352" w:author="alex" w:date="2010-07-06T10:39:00Z"/>
                <w:rStyle w:val="a9"/>
                <w:b w:val="0"/>
                <w:sz w:val="18"/>
                <w:szCs w:val="18"/>
              </w:rPr>
            </w:pPr>
            <w:ins w:id="2353" w:author="alex" w:date="2010-07-06T10:39:00Z">
              <w:r w:rsidRPr="00A83893">
                <w:rPr>
                  <w:rStyle w:val="a9"/>
                  <w:b w:val="0"/>
                  <w:sz w:val="18"/>
                  <w:szCs w:val="18"/>
                </w:rPr>
                <w:t>&lt;prompt&gt;</w:t>
              </w:r>
            </w:ins>
          </w:p>
          <w:p w:rsidR="00413834" w:rsidRPr="00413834" w:rsidRDefault="00413834" w:rsidP="00413834">
            <w:pPr>
              <w:pStyle w:val="M"/>
              <w:rPr>
                <w:ins w:id="2354" w:author="alex" w:date="2010-07-06T10:42:00Z"/>
                <w:rStyle w:val="a9"/>
                <w:b w:val="0"/>
                <w:sz w:val="18"/>
                <w:szCs w:val="18"/>
              </w:rPr>
            </w:pPr>
            <w:ins w:id="2355" w:author="alex" w:date="2010-07-06T10:39:00Z">
              <w:r>
                <w:rPr>
                  <w:rStyle w:val="a9"/>
                  <w:rFonts w:hint="eastAsia"/>
                  <w:b w:val="0"/>
                  <w:sz w:val="18"/>
                  <w:szCs w:val="18"/>
                </w:rPr>
                <w:tab/>
              </w:r>
              <w:r w:rsidRPr="009A3D1E">
                <w:rPr>
                  <w:rStyle w:val="a9"/>
                  <w:b w:val="0"/>
                  <w:sz w:val="18"/>
                  <w:szCs w:val="18"/>
                </w:rPr>
                <w:t>&lt;</w:t>
              </w:r>
              <w:proofErr w:type="gramStart"/>
              <w:r w:rsidRPr="009A3D1E">
                <w:rPr>
                  <w:rStyle w:val="a9"/>
                  <w:b w:val="0"/>
                  <w:sz w:val="18"/>
                  <w:szCs w:val="18"/>
                </w:rPr>
                <w:t>text</w:t>
              </w:r>
              <w:proofErr w:type="gramEnd"/>
              <w:r w:rsidRPr="009A3D1E">
                <w:rPr>
                  <w:rStyle w:val="a9"/>
                  <w:b w:val="0"/>
                  <w:sz w:val="18"/>
                  <w:szCs w:val="18"/>
                </w:rPr>
                <w:t>&gt;</w:t>
              </w:r>
              <w:r>
                <w:t xml:space="preserve"> </w:t>
              </w:r>
            </w:ins>
            <w:ins w:id="2356" w:author="alex" w:date="2010-07-06T10:42:00Z">
              <w:r w:rsidRPr="00413834">
                <w:rPr>
                  <w:rStyle w:val="a9"/>
                  <w:b w:val="0"/>
                  <w:sz w:val="18"/>
                  <w:szCs w:val="18"/>
                </w:rPr>
                <w:t xml:space="preserve">Before making a speech, we often need to make brief speaking notes. </w:t>
              </w:r>
              <w:r w:rsidRPr="00413834">
                <w:rPr>
                  <w:rStyle w:val="a9"/>
                  <w:b w:val="0"/>
                  <w:sz w:val="18"/>
                  <w:szCs w:val="18"/>
                </w:rPr>
                <w:lastRenderedPageBreak/>
                <w:t>You can put them on cards no smaller than150×100mm.Write in large and bold letters that you can see at a glance, using a series of brief headings to develop the information in sufficient d</w:t>
              </w:r>
              <w:r w:rsidRPr="00413834">
                <w:rPr>
                  <w:rStyle w:val="a9"/>
                  <w:rFonts w:hint="eastAsia"/>
                  <w:b w:val="0"/>
                  <w:sz w:val="18"/>
                  <w:szCs w:val="18"/>
                </w:rPr>
                <w:t>etail. The amount of information you include in your notes will depend on the complexity</w:t>
              </w:r>
              <w:r w:rsidRPr="00413834">
                <w:rPr>
                  <w:rStyle w:val="a9"/>
                  <w:rFonts w:hint="eastAsia"/>
                  <w:b w:val="0"/>
                  <w:sz w:val="18"/>
                  <w:szCs w:val="18"/>
                </w:rPr>
                <w:t>（复杂性）</w:t>
              </w:r>
              <w:r w:rsidRPr="00413834">
                <w:rPr>
                  <w:rStyle w:val="a9"/>
                  <w:rFonts w:hint="eastAsia"/>
                  <w:b w:val="0"/>
                  <w:sz w:val="18"/>
                  <w:szCs w:val="18"/>
                </w:rPr>
                <w:t>of the subject, your familiarity with it, and your previous speaking experience. Here are some steps for you to follow when preparing brief speaking notes.</w:t>
              </w:r>
            </w:ins>
          </w:p>
          <w:p w:rsidR="00413834" w:rsidRDefault="00413834" w:rsidP="00413834">
            <w:pPr>
              <w:pStyle w:val="M"/>
              <w:ind w:firstLine="0"/>
              <w:rPr>
                <w:ins w:id="2357" w:author="alex" w:date="2010-07-06T10:43:00Z"/>
                <w:rStyle w:val="a9"/>
                <w:b w:val="0"/>
                <w:sz w:val="18"/>
                <w:szCs w:val="18"/>
              </w:rPr>
            </w:pPr>
            <w:ins w:id="2358" w:author="alex" w:date="2010-07-06T10:42:00Z">
              <w:r w:rsidRPr="00413834">
                <w:rPr>
                  <w:rStyle w:val="a9"/>
                  <w:b w:val="0"/>
                  <w:sz w:val="18"/>
                  <w:szCs w:val="18"/>
                </w:rPr>
                <w:t xml:space="preserve">    First, you should write a summary, or an outline, of the project to be reported and the results achieved. Then an introduction follows. This includes background information and purpose of the project. Next </w:t>
              </w:r>
              <w:proofErr w:type="gramStart"/>
              <w:r w:rsidRPr="00413834">
                <w:rPr>
                  <w:rStyle w:val="a9"/>
                  <w:b w:val="0"/>
                  <w:sz w:val="18"/>
                  <w:szCs w:val="18"/>
                </w:rPr>
                <w:t>comes</w:t>
              </w:r>
              <w:proofErr w:type="gramEnd"/>
              <w:r w:rsidRPr="00413834">
                <w:rPr>
                  <w:rStyle w:val="a9"/>
                  <w:b w:val="0"/>
                  <w:sz w:val="18"/>
                  <w:szCs w:val="18"/>
                </w:rPr>
                <w:t xml:space="preserve"> discussion. In this part, what has been </w:t>
              </w:r>
              <w:proofErr w:type="gramStart"/>
              <w:r w:rsidRPr="00413834">
                <w:rPr>
                  <w:rStyle w:val="a9"/>
                  <w:b w:val="0"/>
                  <w:sz w:val="18"/>
                  <w:szCs w:val="18"/>
                </w:rPr>
                <w:t>done,</w:t>
              </w:r>
              <w:proofErr w:type="gramEnd"/>
              <w:r w:rsidRPr="00413834">
                <w:rPr>
                  <w:rStyle w:val="a9"/>
                  <w:b w:val="0"/>
                  <w:sz w:val="18"/>
                  <w:szCs w:val="18"/>
                </w:rPr>
                <w:t xml:space="preserve"> how it has been done and the results achieved should be dealt with. At the fourth step, you have two choices: one is the conclusion if the project is completed. The other is the future plan if the project is still in progress. At last, a summary should be prepared. In this part, you should give a brief summing-up, plus a question-and-answer period.</w:t>
              </w:r>
            </w:ins>
            <w:ins w:id="2359" w:author="alex" w:date="2010-07-06T10:39:00Z">
              <w:r w:rsidRPr="00A67AEA">
                <w:rPr>
                  <w:rStyle w:val="a9"/>
                  <w:b w:val="0"/>
                  <w:sz w:val="18"/>
                  <w:szCs w:val="18"/>
                </w:rPr>
                <w:t xml:space="preserve"> </w:t>
              </w:r>
              <w:r w:rsidRPr="009A3D1E">
                <w:rPr>
                  <w:rStyle w:val="a9"/>
                  <w:b w:val="0"/>
                  <w:sz w:val="18"/>
                  <w:szCs w:val="18"/>
                </w:rPr>
                <w:t>&lt;/text&gt;</w:t>
              </w:r>
            </w:ins>
          </w:p>
          <w:p w:rsidR="00413834" w:rsidRPr="00413834" w:rsidRDefault="00413834" w:rsidP="00413834">
            <w:pPr>
              <w:pStyle w:val="M"/>
              <w:ind w:firstLine="0"/>
              <w:rPr>
                <w:ins w:id="2360" w:author="alex" w:date="2010-07-06T10:44:00Z"/>
                <w:rStyle w:val="a9"/>
                <w:b w:val="0"/>
                <w:sz w:val="18"/>
                <w:szCs w:val="18"/>
              </w:rPr>
            </w:pPr>
            <w:ins w:id="2361" w:author="alex" w:date="2010-07-06T10:43:00Z">
              <w:r w:rsidRPr="00413834">
                <w:rPr>
                  <w:rStyle w:val="a9"/>
                  <w:b w:val="0"/>
                  <w:sz w:val="18"/>
                  <w:szCs w:val="18"/>
                </w:rPr>
                <w:t xml:space="preserve">    </w:t>
              </w:r>
              <w:r w:rsidRPr="009A3D1E">
                <w:rPr>
                  <w:rStyle w:val="a9"/>
                  <w:b w:val="0"/>
                  <w:sz w:val="18"/>
                  <w:szCs w:val="18"/>
                </w:rPr>
                <w:t>&lt;text&gt;</w:t>
              </w:r>
            </w:ins>
            <w:ins w:id="2362" w:author="alex" w:date="2010-07-06T10:44:00Z">
              <w:r w:rsidRPr="00413834">
                <w:rPr>
                  <w:rStyle w:val="a9"/>
                  <w:b w:val="0"/>
                  <w:sz w:val="18"/>
                  <w:szCs w:val="18"/>
                </w:rPr>
                <w:t>Speaking Notes:</w:t>
              </w:r>
            </w:ins>
          </w:p>
          <w:p w:rsidR="00413834" w:rsidRPr="00413834" w:rsidRDefault="00413834" w:rsidP="00413834">
            <w:pPr>
              <w:pStyle w:val="M"/>
              <w:ind w:firstLine="34"/>
              <w:rPr>
                <w:ins w:id="2363" w:author="alex" w:date="2010-07-06T10:44:00Z"/>
                <w:rStyle w:val="a9"/>
                <w:b w:val="0"/>
                <w:sz w:val="18"/>
                <w:szCs w:val="18"/>
              </w:rPr>
            </w:pPr>
            <w:ins w:id="2364" w:author="alex" w:date="2010-07-06T10:44:00Z">
              <w:r w:rsidRPr="00413834">
                <w:rPr>
                  <w:rStyle w:val="a9"/>
                  <w:b w:val="0"/>
                  <w:sz w:val="18"/>
                  <w:szCs w:val="18"/>
                </w:rPr>
                <w:t xml:space="preserve">  Preparation Words to be written: in</w:t>
              </w:r>
            </w:ins>
            <w:ins w:id="2365" w:author="alex" w:date="2010-07-06T10:45:00Z">
              <w:r>
                <w:rPr>
                  <w:rStyle w:val="a9"/>
                  <w:rFonts w:hint="eastAsia"/>
                  <w:b w:val="0"/>
                  <w:sz w:val="18"/>
                  <w:szCs w:val="18"/>
                </w:rPr>
                <w:t xml:space="preserve"> &lt;tag type=</w:t>
              </w:r>
              <w:r w:rsidRPr="00965CA1">
                <w:rPr>
                  <w:rStyle w:val="a9"/>
                  <w:b w:val="0"/>
                  <w:sz w:val="18"/>
                  <w:szCs w:val="18"/>
                </w:rPr>
                <w:t>"</w:t>
              </w:r>
              <w:r>
                <w:rPr>
                  <w:rStyle w:val="a9"/>
                  <w:rFonts w:hint="eastAsia"/>
                  <w:b w:val="0"/>
                  <w:sz w:val="18"/>
                  <w:szCs w:val="18"/>
                </w:rPr>
                <w:t>text</w:t>
              </w:r>
              <w:r w:rsidRPr="00965CA1">
                <w:rPr>
                  <w:rStyle w:val="a9"/>
                  <w:b w:val="0"/>
                  <w:sz w:val="18"/>
                  <w:szCs w:val="18"/>
                </w:rPr>
                <w:t>"</w:t>
              </w:r>
            </w:ins>
            <w:ins w:id="2366" w:author="alex" w:date="2010-07-06T10:46:00Z">
              <w:r>
                <w:rPr>
                  <w:rStyle w:val="a9"/>
                  <w:rFonts w:hint="eastAsia"/>
                  <w:b w:val="0"/>
                  <w:sz w:val="18"/>
                  <w:szCs w:val="18"/>
                </w:rPr>
                <w:t xml:space="preserve"> </w:t>
              </w:r>
            </w:ins>
            <w:ins w:id="2367" w:author="alex" w:date="2010-07-06T10:45:00Z">
              <w:r>
                <w:rPr>
                  <w:rStyle w:val="a9"/>
                  <w:rFonts w:hint="eastAsia"/>
                  <w:b w:val="0"/>
                  <w:sz w:val="18"/>
                  <w:szCs w:val="18"/>
                </w:rPr>
                <w:t>/&gt;</w:t>
              </w:r>
            </w:ins>
            <w:ins w:id="2368" w:author="alex" w:date="2010-07-06T10:44:00Z">
              <w:r w:rsidRPr="00413834">
                <w:rPr>
                  <w:rStyle w:val="a9"/>
                  <w:b w:val="0"/>
                  <w:sz w:val="18"/>
                  <w:szCs w:val="18"/>
                </w:rPr>
                <w:t>letters</w:t>
              </w:r>
            </w:ins>
          </w:p>
          <w:p w:rsidR="00413834" w:rsidRPr="00413834" w:rsidRDefault="00413834" w:rsidP="00413834">
            <w:pPr>
              <w:pStyle w:val="M"/>
              <w:ind w:firstLine="34"/>
              <w:rPr>
                <w:ins w:id="2369" w:author="alex" w:date="2010-07-06T10:44:00Z"/>
                <w:rStyle w:val="a9"/>
                <w:b w:val="0"/>
                <w:sz w:val="18"/>
                <w:szCs w:val="18"/>
              </w:rPr>
            </w:pPr>
            <w:ins w:id="2370" w:author="alex" w:date="2010-07-06T10:44:00Z">
              <w:r w:rsidRPr="00413834">
                <w:rPr>
                  <w:rStyle w:val="a9"/>
                  <w:b w:val="0"/>
                  <w:sz w:val="18"/>
                  <w:szCs w:val="18"/>
                </w:rPr>
                <w:t xml:space="preserve">Means of developing information: </w:t>
              </w:r>
            </w:ins>
          </w:p>
          <w:p w:rsidR="00413834" w:rsidRPr="00413834" w:rsidRDefault="00413834" w:rsidP="00413834">
            <w:pPr>
              <w:pStyle w:val="M"/>
              <w:ind w:firstLine="34"/>
              <w:rPr>
                <w:ins w:id="2371" w:author="alex" w:date="2010-07-06T10:44:00Z"/>
                <w:rStyle w:val="a9"/>
                <w:b w:val="0"/>
                <w:sz w:val="18"/>
                <w:szCs w:val="18"/>
              </w:rPr>
            </w:pPr>
            <w:ins w:id="2372" w:author="alex" w:date="2010-07-06T10:44:00Z">
              <w:r w:rsidRPr="00413834">
                <w:rPr>
                  <w:rStyle w:val="a9"/>
                  <w:b w:val="0"/>
                  <w:sz w:val="18"/>
                  <w:szCs w:val="18"/>
                </w:rPr>
                <w:t xml:space="preserve">  using a number of</w:t>
              </w:r>
            </w:ins>
            <w:ins w:id="2373" w:author="alex" w:date="2010-07-06T10:45:00Z">
              <w:r>
                <w:rPr>
                  <w:rStyle w:val="a9"/>
                  <w:rFonts w:hint="eastAsia"/>
                  <w:b w:val="0"/>
                  <w:sz w:val="18"/>
                  <w:szCs w:val="18"/>
                </w:rPr>
                <w:t xml:space="preserve">  &lt;tag type=</w:t>
              </w:r>
              <w:r w:rsidRPr="00965CA1">
                <w:rPr>
                  <w:rStyle w:val="a9"/>
                  <w:b w:val="0"/>
                  <w:sz w:val="18"/>
                  <w:szCs w:val="18"/>
                </w:rPr>
                <w:t>"</w:t>
              </w:r>
              <w:r>
                <w:rPr>
                  <w:rStyle w:val="a9"/>
                  <w:rFonts w:hint="eastAsia"/>
                  <w:b w:val="0"/>
                  <w:sz w:val="18"/>
                  <w:szCs w:val="18"/>
                </w:rPr>
                <w:t>text</w:t>
              </w:r>
              <w:r w:rsidRPr="00965CA1">
                <w:rPr>
                  <w:rStyle w:val="a9"/>
                  <w:b w:val="0"/>
                  <w:sz w:val="18"/>
                  <w:szCs w:val="18"/>
                </w:rPr>
                <w:t>"</w:t>
              </w:r>
            </w:ins>
            <w:ins w:id="2374" w:author="alex" w:date="2010-07-06T10:46:00Z">
              <w:r>
                <w:rPr>
                  <w:rStyle w:val="a9"/>
                  <w:rFonts w:hint="eastAsia"/>
                  <w:b w:val="0"/>
                  <w:sz w:val="18"/>
                  <w:szCs w:val="18"/>
                </w:rPr>
                <w:t xml:space="preserve"> </w:t>
              </w:r>
            </w:ins>
            <w:ins w:id="2375" w:author="alex" w:date="2010-07-06T10:45:00Z">
              <w:r>
                <w:rPr>
                  <w:rStyle w:val="a9"/>
                  <w:rFonts w:hint="eastAsia"/>
                  <w:b w:val="0"/>
                  <w:sz w:val="18"/>
                  <w:szCs w:val="18"/>
                </w:rPr>
                <w:t xml:space="preserve">/&gt; </w:t>
              </w:r>
            </w:ins>
          </w:p>
          <w:p w:rsidR="00413834" w:rsidRPr="00413834" w:rsidRDefault="00413834" w:rsidP="00413834">
            <w:pPr>
              <w:pStyle w:val="M"/>
              <w:ind w:firstLine="34"/>
              <w:rPr>
                <w:ins w:id="2376" w:author="alex" w:date="2010-07-06T10:44:00Z"/>
                <w:rStyle w:val="a9"/>
                <w:b w:val="0"/>
                <w:sz w:val="18"/>
                <w:szCs w:val="18"/>
              </w:rPr>
            </w:pPr>
            <w:ins w:id="2377" w:author="alex" w:date="2010-07-06T10:44:00Z">
              <w:r w:rsidRPr="00413834">
                <w:rPr>
                  <w:rStyle w:val="a9"/>
                  <w:b w:val="0"/>
                  <w:sz w:val="18"/>
                  <w:szCs w:val="18"/>
                </w:rPr>
                <w:t>Steps of making speaking notes:</w:t>
              </w:r>
            </w:ins>
          </w:p>
          <w:p w:rsidR="00413834" w:rsidRPr="00413834" w:rsidRDefault="00413834" w:rsidP="00413834">
            <w:pPr>
              <w:pStyle w:val="M"/>
              <w:ind w:firstLine="34"/>
              <w:rPr>
                <w:ins w:id="2378" w:author="alex" w:date="2010-07-06T10:44:00Z"/>
                <w:rStyle w:val="a9"/>
                <w:b w:val="0"/>
                <w:sz w:val="18"/>
                <w:szCs w:val="18"/>
              </w:rPr>
            </w:pPr>
            <w:ins w:id="2379" w:author="alex" w:date="2010-07-06T10:44:00Z">
              <w:r w:rsidRPr="00413834">
                <w:rPr>
                  <w:rStyle w:val="a9"/>
                  <w:rFonts w:hint="eastAsia"/>
                  <w:b w:val="0"/>
                  <w:sz w:val="18"/>
                  <w:szCs w:val="18"/>
                </w:rPr>
                <w:t xml:space="preserve">  1</w:t>
              </w:r>
              <w:r w:rsidRPr="00413834">
                <w:rPr>
                  <w:rStyle w:val="a9"/>
                  <w:rFonts w:hint="eastAsia"/>
                  <w:b w:val="0"/>
                  <w:sz w:val="18"/>
                  <w:szCs w:val="18"/>
                </w:rPr>
                <w:t>）</w:t>
              </w:r>
              <w:r w:rsidRPr="00413834">
                <w:rPr>
                  <w:rStyle w:val="a9"/>
                  <w:rFonts w:hint="eastAsia"/>
                  <w:b w:val="0"/>
                  <w:sz w:val="18"/>
                  <w:szCs w:val="18"/>
                </w:rPr>
                <w:t>work out an outline</w:t>
              </w:r>
            </w:ins>
          </w:p>
          <w:p w:rsidR="00413834" w:rsidRPr="00413834" w:rsidRDefault="00413834" w:rsidP="00413834">
            <w:pPr>
              <w:pStyle w:val="M"/>
              <w:ind w:firstLine="34"/>
              <w:rPr>
                <w:ins w:id="2380" w:author="alex" w:date="2010-07-06T10:44:00Z"/>
                <w:rStyle w:val="a9"/>
                <w:b w:val="0"/>
                <w:sz w:val="18"/>
                <w:szCs w:val="18"/>
              </w:rPr>
            </w:pPr>
            <w:ins w:id="2381" w:author="alex" w:date="2010-07-06T10:44:00Z">
              <w:r w:rsidRPr="00413834">
                <w:rPr>
                  <w:rStyle w:val="a9"/>
                  <w:rFonts w:hint="eastAsia"/>
                  <w:b w:val="0"/>
                  <w:sz w:val="18"/>
                  <w:szCs w:val="18"/>
                </w:rPr>
                <w:t xml:space="preserve">  2</w:t>
              </w:r>
              <w:r w:rsidRPr="00413834">
                <w:rPr>
                  <w:rStyle w:val="a9"/>
                  <w:rFonts w:hint="eastAsia"/>
                  <w:b w:val="0"/>
                  <w:sz w:val="18"/>
                  <w:szCs w:val="18"/>
                </w:rPr>
                <w:t>）</w:t>
              </w:r>
              <w:r w:rsidRPr="00413834">
                <w:rPr>
                  <w:rStyle w:val="a9"/>
                  <w:rFonts w:hint="eastAsia"/>
                  <w:b w:val="0"/>
                  <w:sz w:val="18"/>
                  <w:szCs w:val="18"/>
                </w:rPr>
                <w:t>write</w:t>
              </w:r>
            </w:ins>
            <w:ins w:id="2382" w:author="alex" w:date="2010-07-06T10:45:00Z">
              <w:r>
                <w:rPr>
                  <w:rStyle w:val="a9"/>
                  <w:rFonts w:hint="eastAsia"/>
                  <w:b w:val="0"/>
                  <w:sz w:val="18"/>
                  <w:szCs w:val="18"/>
                </w:rPr>
                <w:t xml:space="preserve">  &lt;tag type=</w:t>
              </w:r>
              <w:r w:rsidRPr="00965CA1">
                <w:rPr>
                  <w:rStyle w:val="a9"/>
                  <w:b w:val="0"/>
                  <w:sz w:val="18"/>
                  <w:szCs w:val="18"/>
                </w:rPr>
                <w:t>"</w:t>
              </w:r>
              <w:r>
                <w:rPr>
                  <w:rStyle w:val="a9"/>
                  <w:rFonts w:hint="eastAsia"/>
                  <w:b w:val="0"/>
                  <w:sz w:val="18"/>
                  <w:szCs w:val="18"/>
                </w:rPr>
                <w:t>text</w:t>
              </w:r>
              <w:r w:rsidRPr="00965CA1">
                <w:rPr>
                  <w:rStyle w:val="a9"/>
                  <w:b w:val="0"/>
                  <w:sz w:val="18"/>
                  <w:szCs w:val="18"/>
                </w:rPr>
                <w:t>"</w:t>
              </w:r>
            </w:ins>
            <w:ins w:id="2383" w:author="alex" w:date="2010-07-06T10:46:00Z">
              <w:r>
                <w:rPr>
                  <w:rStyle w:val="a9"/>
                  <w:rFonts w:hint="eastAsia"/>
                  <w:b w:val="0"/>
                  <w:sz w:val="18"/>
                  <w:szCs w:val="18"/>
                </w:rPr>
                <w:t xml:space="preserve"> </w:t>
              </w:r>
            </w:ins>
            <w:ins w:id="2384" w:author="alex" w:date="2010-07-06T10:45:00Z">
              <w:r>
                <w:rPr>
                  <w:rStyle w:val="a9"/>
                  <w:rFonts w:hint="eastAsia"/>
                  <w:b w:val="0"/>
                  <w:sz w:val="18"/>
                  <w:szCs w:val="18"/>
                </w:rPr>
                <w:t xml:space="preserve">/&gt; </w:t>
              </w:r>
            </w:ins>
          </w:p>
          <w:p w:rsidR="00413834" w:rsidRPr="00413834" w:rsidRDefault="00413834" w:rsidP="00413834">
            <w:pPr>
              <w:pStyle w:val="M"/>
              <w:ind w:firstLine="34"/>
              <w:rPr>
                <w:ins w:id="2385" w:author="alex" w:date="2010-07-06T10:44:00Z"/>
                <w:rStyle w:val="a9"/>
                <w:b w:val="0"/>
                <w:sz w:val="18"/>
                <w:szCs w:val="18"/>
              </w:rPr>
            </w:pPr>
            <w:ins w:id="2386" w:author="alex" w:date="2010-07-06T10:44:00Z">
              <w:r w:rsidRPr="00413834">
                <w:rPr>
                  <w:rStyle w:val="a9"/>
                  <w:rFonts w:hint="eastAsia"/>
                  <w:b w:val="0"/>
                  <w:sz w:val="18"/>
                  <w:szCs w:val="18"/>
                </w:rPr>
                <w:t xml:space="preserve">  3</w:t>
              </w:r>
              <w:r w:rsidRPr="00413834">
                <w:rPr>
                  <w:rStyle w:val="a9"/>
                  <w:rFonts w:hint="eastAsia"/>
                  <w:b w:val="0"/>
                  <w:sz w:val="18"/>
                  <w:szCs w:val="18"/>
                </w:rPr>
                <w:t>）</w:t>
              </w:r>
              <w:r w:rsidRPr="00413834">
                <w:rPr>
                  <w:rStyle w:val="a9"/>
                  <w:rFonts w:hint="eastAsia"/>
                  <w:b w:val="0"/>
                  <w:sz w:val="18"/>
                  <w:szCs w:val="18"/>
                </w:rPr>
                <w:t>deal with the subject</w:t>
              </w:r>
            </w:ins>
          </w:p>
          <w:p w:rsidR="00413834" w:rsidRPr="00413834" w:rsidRDefault="00413834" w:rsidP="00413834">
            <w:pPr>
              <w:pStyle w:val="M"/>
              <w:ind w:firstLine="34"/>
              <w:rPr>
                <w:ins w:id="2387" w:author="alex" w:date="2010-07-06T10:44:00Z"/>
                <w:rStyle w:val="a9"/>
                <w:b w:val="0"/>
                <w:sz w:val="18"/>
                <w:szCs w:val="18"/>
              </w:rPr>
            </w:pPr>
            <w:ins w:id="2388" w:author="alex" w:date="2010-07-06T10:44:00Z">
              <w:r w:rsidRPr="00413834">
                <w:rPr>
                  <w:rStyle w:val="a9"/>
                  <w:rFonts w:hint="eastAsia"/>
                  <w:b w:val="0"/>
                  <w:sz w:val="18"/>
                  <w:szCs w:val="18"/>
                </w:rPr>
                <w:t xml:space="preserve">  4</w:t>
              </w:r>
              <w:r w:rsidRPr="00413834">
                <w:rPr>
                  <w:rStyle w:val="a9"/>
                  <w:rFonts w:hint="eastAsia"/>
                  <w:b w:val="0"/>
                  <w:sz w:val="18"/>
                  <w:szCs w:val="18"/>
                </w:rPr>
                <w:t>）</w:t>
              </w:r>
              <w:r w:rsidRPr="00413834">
                <w:rPr>
                  <w:rStyle w:val="a9"/>
                  <w:rFonts w:hint="eastAsia"/>
                  <w:b w:val="0"/>
                  <w:sz w:val="18"/>
                  <w:szCs w:val="18"/>
                </w:rPr>
                <w:t>draw</w:t>
              </w:r>
            </w:ins>
            <w:ins w:id="2389" w:author="alex" w:date="2010-07-06T10:45:00Z">
              <w:r>
                <w:rPr>
                  <w:rStyle w:val="a9"/>
                  <w:rFonts w:hint="eastAsia"/>
                  <w:b w:val="0"/>
                  <w:sz w:val="18"/>
                  <w:szCs w:val="18"/>
                </w:rPr>
                <w:t xml:space="preserve">  &lt;tag type=</w:t>
              </w:r>
              <w:r w:rsidRPr="00965CA1">
                <w:rPr>
                  <w:rStyle w:val="a9"/>
                  <w:b w:val="0"/>
                  <w:sz w:val="18"/>
                  <w:szCs w:val="18"/>
                </w:rPr>
                <w:t>"</w:t>
              </w:r>
              <w:r>
                <w:rPr>
                  <w:rStyle w:val="a9"/>
                  <w:rFonts w:hint="eastAsia"/>
                  <w:b w:val="0"/>
                  <w:sz w:val="18"/>
                  <w:szCs w:val="18"/>
                </w:rPr>
                <w:t>text</w:t>
              </w:r>
              <w:r w:rsidRPr="00965CA1">
                <w:rPr>
                  <w:rStyle w:val="a9"/>
                  <w:b w:val="0"/>
                  <w:sz w:val="18"/>
                  <w:szCs w:val="18"/>
                </w:rPr>
                <w:t>"</w:t>
              </w:r>
            </w:ins>
            <w:ins w:id="2390" w:author="alex" w:date="2010-07-06T10:46:00Z">
              <w:r>
                <w:rPr>
                  <w:rStyle w:val="a9"/>
                  <w:rFonts w:hint="eastAsia"/>
                  <w:b w:val="0"/>
                  <w:sz w:val="18"/>
                  <w:szCs w:val="18"/>
                </w:rPr>
                <w:t xml:space="preserve"> </w:t>
              </w:r>
            </w:ins>
            <w:ins w:id="2391" w:author="alex" w:date="2010-07-06T10:45:00Z">
              <w:r>
                <w:rPr>
                  <w:rStyle w:val="a9"/>
                  <w:rFonts w:hint="eastAsia"/>
                  <w:b w:val="0"/>
                  <w:sz w:val="18"/>
                  <w:szCs w:val="18"/>
                </w:rPr>
                <w:t>/&gt;</w:t>
              </w:r>
            </w:ins>
            <w:ins w:id="2392" w:author="alex" w:date="2010-07-06T10:46:00Z">
              <w:r>
                <w:rPr>
                  <w:rStyle w:val="a9"/>
                  <w:rFonts w:hint="eastAsia"/>
                  <w:b w:val="0"/>
                  <w:sz w:val="18"/>
                  <w:szCs w:val="18"/>
                </w:rPr>
                <w:t xml:space="preserve"> </w:t>
              </w:r>
            </w:ins>
            <w:ins w:id="2393" w:author="alex" w:date="2010-07-06T10:44:00Z">
              <w:r w:rsidRPr="00413834">
                <w:rPr>
                  <w:rStyle w:val="a9"/>
                  <w:rFonts w:hint="eastAsia"/>
                  <w:b w:val="0"/>
                  <w:sz w:val="18"/>
                  <w:szCs w:val="18"/>
                </w:rPr>
                <w:t>at the end of the project, or make a</w:t>
              </w:r>
            </w:ins>
            <w:ins w:id="2394" w:author="alex" w:date="2010-07-06T10:46:00Z">
              <w:r>
                <w:rPr>
                  <w:rStyle w:val="a9"/>
                  <w:rFonts w:hint="eastAsia"/>
                  <w:b w:val="0"/>
                  <w:sz w:val="18"/>
                  <w:szCs w:val="18"/>
                </w:rPr>
                <w:t xml:space="preserve"> &lt;tag type=</w:t>
              </w:r>
              <w:r w:rsidRPr="00965CA1">
                <w:rPr>
                  <w:rStyle w:val="a9"/>
                  <w:b w:val="0"/>
                  <w:sz w:val="18"/>
                  <w:szCs w:val="18"/>
                </w:rPr>
                <w:t>"</w:t>
              </w:r>
              <w:r>
                <w:rPr>
                  <w:rStyle w:val="a9"/>
                  <w:rFonts w:hint="eastAsia"/>
                  <w:b w:val="0"/>
                  <w:sz w:val="18"/>
                  <w:szCs w:val="18"/>
                </w:rPr>
                <w:t>text</w:t>
              </w:r>
              <w:r w:rsidRPr="00965CA1">
                <w:rPr>
                  <w:rStyle w:val="a9"/>
                  <w:b w:val="0"/>
                  <w:sz w:val="18"/>
                  <w:szCs w:val="18"/>
                </w:rPr>
                <w:t>"</w:t>
              </w:r>
              <w:r>
                <w:rPr>
                  <w:rStyle w:val="a9"/>
                  <w:rFonts w:hint="eastAsia"/>
                  <w:b w:val="0"/>
                  <w:sz w:val="18"/>
                  <w:szCs w:val="18"/>
                </w:rPr>
                <w:t xml:space="preserve"> /&gt; </w:t>
              </w:r>
            </w:ins>
            <w:ins w:id="2395" w:author="alex" w:date="2010-07-06T10:44:00Z">
              <w:r w:rsidRPr="00413834">
                <w:rPr>
                  <w:rStyle w:val="a9"/>
                  <w:rFonts w:hint="eastAsia"/>
                  <w:b w:val="0"/>
                  <w:sz w:val="18"/>
                  <w:szCs w:val="18"/>
                </w:rPr>
                <w:t>if the project is not finished</w:t>
              </w:r>
            </w:ins>
          </w:p>
          <w:p w:rsidR="00413834" w:rsidRPr="00A83893" w:rsidRDefault="00413834" w:rsidP="00413834">
            <w:pPr>
              <w:pStyle w:val="M"/>
              <w:ind w:firstLine="0"/>
              <w:rPr>
                <w:ins w:id="2396" w:author="alex" w:date="2010-07-06T10:39:00Z"/>
                <w:rStyle w:val="a9"/>
                <w:b w:val="0"/>
                <w:sz w:val="18"/>
                <w:szCs w:val="18"/>
              </w:rPr>
            </w:pPr>
            <w:ins w:id="2397" w:author="alex" w:date="2010-07-06T10:44:00Z">
              <w:r w:rsidRPr="00413834">
                <w:rPr>
                  <w:rStyle w:val="a9"/>
                  <w:rFonts w:hint="eastAsia"/>
                  <w:b w:val="0"/>
                  <w:sz w:val="18"/>
                  <w:szCs w:val="18"/>
                </w:rPr>
                <w:t xml:space="preserve">  5</w:t>
              </w:r>
              <w:r w:rsidRPr="00413834">
                <w:rPr>
                  <w:rStyle w:val="a9"/>
                  <w:rFonts w:hint="eastAsia"/>
                  <w:b w:val="0"/>
                  <w:sz w:val="18"/>
                  <w:szCs w:val="18"/>
                </w:rPr>
                <w:t>）</w:t>
              </w:r>
              <w:r w:rsidRPr="00413834">
                <w:rPr>
                  <w:rStyle w:val="a9"/>
                  <w:rFonts w:hint="eastAsia"/>
                  <w:b w:val="0"/>
                  <w:sz w:val="18"/>
                  <w:szCs w:val="18"/>
                </w:rPr>
                <w:t>give a summary</w:t>
              </w:r>
            </w:ins>
            <w:ins w:id="2398" w:author="alex" w:date="2010-07-06T10:43:00Z">
              <w:r w:rsidRPr="009A3D1E">
                <w:rPr>
                  <w:rStyle w:val="a9"/>
                  <w:b w:val="0"/>
                  <w:sz w:val="18"/>
                  <w:szCs w:val="18"/>
                </w:rPr>
                <w:t>&lt;/text&gt;</w:t>
              </w:r>
            </w:ins>
          </w:p>
          <w:p w:rsidR="00413834" w:rsidRDefault="00413834" w:rsidP="008C0D01">
            <w:pPr>
              <w:pStyle w:val="M"/>
              <w:spacing w:line="240" w:lineRule="auto"/>
              <w:rPr>
                <w:ins w:id="2399" w:author="alex" w:date="2010-07-06T10:39:00Z"/>
                <w:rStyle w:val="a9"/>
                <w:b w:val="0"/>
                <w:sz w:val="18"/>
                <w:szCs w:val="18"/>
              </w:rPr>
            </w:pPr>
            <w:ins w:id="2400" w:author="alex" w:date="2010-07-06T10:39:00Z">
              <w:r w:rsidRPr="00A83893">
                <w:rPr>
                  <w:rStyle w:val="a9"/>
                  <w:b w:val="0"/>
                  <w:sz w:val="18"/>
                  <w:szCs w:val="18"/>
                </w:rPr>
                <w:t>&lt;/prompt&gt;</w:t>
              </w:r>
            </w:ins>
          </w:p>
          <w:p w:rsidR="00413834" w:rsidRPr="00ED4CEB" w:rsidRDefault="00413834" w:rsidP="008C0D01">
            <w:pPr>
              <w:pStyle w:val="M"/>
              <w:spacing w:line="240" w:lineRule="auto"/>
              <w:rPr>
                <w:ins w:id="2401" w:author="alex" w:date="2010-07-06T10:39:00Z"/>
                <w:rStyle w:val="a9"/>
                <w:b w:val="0"/>
                <w:sz w:val="18"/>
                <w:szCs w:val="18"/>
              </w:rPr>
            </w:pPr>
            <w:ins w:id="2402" w:author="alex" w:date="2010-07-06T10:39:00Z">
              <w:r w:rsidRPr="00ED4CEB">
                <w:rPr>
                  <w:rStyle w:val="a9"/>
                  <w:b w:val="0"/>
                  <w:sz w:val="18"/>
                  <w:szCs w:val="18"/>
                </w:rPr>
                <w:t>&lt;question type="text"</w:t>
              </w:r>
              <w:r>
                <w:rPr>
                  <w:rStyle w:val="a9"/>
                  <w:rFonts w:hint="eastAsia"/>
                  <w:b w:val="0"/>
                  <w:sz w:val="18"/>
                  <w:szCs w:val="18"/>
                </w:rPr>
                <w:t xml:space="preserve"> length=</w:t>
              </w:r>
              <w:r w:rsidRPr="00662B04">
                <w:rPr>
                  <w:rStyle w:val="a9"/>
                  <w:b w:val="0"/>
                  <w:sz w:val="18"/>
                  <w:szCs w:val="18"/>
                </w:rPr>
                <w:t>"</w:t>
              </w:r>
              <w:r>
                <w:rPr>
                  <w:rStyle w:val="a9"/>
                  <w:rFonts w:hint="eastAsia"/>
                  <w:b w:val="0"/>
                  <w:sz w:val="18"/>
                  <w:szCs w:val="18"/>
                </w:rPr>
                <w:t>100</w:t>
              </w:r>
              <w:r w:rsidRPr="00662B04">
                <w:rPr>
                  <w:rStyle w:val="a9"/>
                  <w:b w:val="0"/>
                  <w:sz w:val="18"/>
                  <w:szCs w:val="18"/>
                </w:rPr>
                <w:t>"</w:t>
              </w:r>
              <w:r w:rsidRPr="00ED4CEB">
                <w:rPr>
                  <w:rStyle w:val="a9"/>
                  <w:b w:val="0"/>
                  <w:sz w:val="18"/>
                  <w:szCs w:val="18"/>
                </w:rPr>
                <w:t>&gt;</w:t>
              </w:r>
            </w:ins>
          </w:p>
          <w:p w:rsidR="00413834" w:rsidRDefault="00413834" w:rsidP="00413834">
            <w:pPr>
              <w:pStyle w:val="M"/>
              <w:spacing w:line="240" w:lineRule="auto"/>
              <w:rPr>
                <w:ins w:id="2403" w:author="alex" w:date="2010-07-06T10:39:00Z"/>
                <w:rStyle w:val="a9"/>
                <w:b w:val="0"/>
                <w:sz w:val="18"/>
                <w:szCs w:val="18"/>
              </w:rPr>
            </w:pPr>
            <w:ins w:id="2404" w:author="alex" w:date="2010-07-06T10:39:00Z">
              <w:r>
                <w:rPr>
                  <w:rStyle w:val="a9"/>
                  <w:rFonts w:hint="eastAsia"/>
                  <w:b w:val="0"/>
                  <w:sz w:val="18"/>
                  <w:szCs w:val="18"/>
                </w:rPr>
                <w:tab/>
              </w:r>
              <w:r w:rsidRPr="00ED4CEB">
                <w:rPr>
                  <w:rStyle w:val="a9"/>
                  <w:b w:val="0"/>
                  <w:sz w:val="18"/>
                  <w:szCs w:val="18"/>
                </w:rPr>
                <w:t>&lt;key&gt;</w:t>
              </w:r>
              <w:r>
                <w:rPr>
                  <w:rStyle w:val="a9"/>
                  <w:rFonts w:hint="eastAsia"/>
                  <w:b w:val="0"/>
                  <w:sz w:val="18"/>
                  <w:szCs w:val="18"/>
                </w:rPr>
                <w:t>xxxx zzzz</w:t>
              </w:r>
              <w:r w:rsidRPr="00ED4CEB">
                <w:rPr>
                  <w:rStyle w:val="a9"/>
                  <w:b w:val="0"/>
                  <w:sz w:val="18"/>
                  <w:szCs w:val="18"/>
                </w:rPr>
                <w:t>&lt;/key&gt;</w:t>
              </w:r>
            </w:ins>
          </w:p>
          <w:p w:rsidR="00413834" w:rsidRDefault="00413834" w:rsidP="008C0D01">
            <w:pPr>
              <w:pStyle w:val="M"/>
              <w:spacing w:line="240" w:lineRule="auto"/>
              <w:rPr>
                <w:ins w:id="2405" w:author="alex" w:date="2010-07-06T10:39:00Z"/>
                <w:rStyle w:val="a9"/>
                <w:b w:val="0"/>
                <w:sz w:val="18"/>
                <w:szCs w:val="18"/>
              </w:rPr>
            </w:pPr>
            <w:ins w:id="2406" w:author="alex" w:date="2010-07-06T10:39:00Z">
              <w:r w:rsidRPr="00ED4CEB">
                <w:rPr>
                  <w:rStyle w:val="a9"/>
                  <w:b w:val="0"/>
                  <w:sz w:val="18"/>
                  <w:szCs w:val="18"/>
                </w:rPr>
                <w:t>&lt;/question&gt;</w:t>
              </w:r>
            </w:ins>
          </w:p>
          <w:p w:rsidR="00413834" w:rsidRPr="00ED4CEB" w:rsidRDefault="00413834" w:rsidP="008C0D01">
            <w:pPr>
              <w:pStyle w:val="M"/>
              <w:spacing w:line="240" w:lineRule="auto"/>
              <w:rPr>
                <w:ins w:id="2407" w:author="alex" w:date="2010-07-06T10:39:00Z"/>
                <w:rStyle w:val="a9"/>
                <w:b w:val="0"/>
                <w:sz w:val="18"/>
                <w:szCs w:val="18"/>
              </w:rPr>
            </w:pPr>
            <w:ins w:id="2408" w:author="alex" w:date="2010-07-06T10:39:00Z">
              <w:r w:rsidRPr="00ED4CEB">
                <w:rPr>
                  <w:rStyle w:val="a9"/>
                  <w:b w:val="0"/>
                  <w:sz w:val="18"/>
                  <w:szCs w:val="18"/>
                </w:rPr>
                <w:t>&lt;question type="text"</w:t>
              </w:r>
              <w:r>
                <w:rPr>
                  <w:rStyle w:val="a9"/>
                  <w:rFonts w:hint="eastAsia"/>
                  <w:b w:val="0"/>
                  <w:sz w:val="18"/>
                  <w:szCs w:val="18"/>
                </w:rPr>
                <w:t xml:space="preserve"> length=</w:t>
              </w:r>
              <w:r w:rsidRPr="00662B04">
                <w:rPr>
                  <w:rStyle w:val="a9"/>
                  <w:b w:val="0"/>
                  <w:sz w:val="18"/>
                  <w:szCs w:val="18"/>
                </w:rPr>
                <w:t>"</w:t>
              </w:r>
              <w:r>
                <w:rPr>
                  <w:rStyle w:val="a9"/>
                  <w:rFonts w:hint="eastAsia"/>
                  <w:b w:val="0"/>
                  <w:sz w:val="18"/>
                  <w:szCs w:val="18"/>
                </w:rPr>
                <w:t>100</w:t>
              </w:r>
              <w:r w:rsidRPr="00662B04">
                <w:rPr>
                  <w:rStyle w:val="a9"/>
                  <w:b w:val="0"/>
                  <w:sz w:val="18"/>
                  <w:szCs w:val="18"/>
                </w:rPr>
                <w:t>"</w:t>
              </w:r>
              <w:r w:rsidRPr="00ED4CEB">
                <w:rPr>
                  <w:rStyle w:val="a9"/>
                  <w:b w:val="0"/>
                  <w:sz w:val="18"/>
                  <w:szCs w:val="18"/>
                </w:rPr>
                <w:t>&gt;</w:t>
              </w:r>
            </w:ins>
          </w:p>
          <w:p w:rsidR="00413834" w:rsidRDefault="00413834" w:rsidP="008C0D01">
            <w:pPr>
              <w:pStyle w:val="M"/>
              <w:spacing w:line="240" w:lineRule="auto"/>
              <w:rPr>
                <w:ins w:id="2409" w:author="alex" w:date="2010-07-06T10:39:00Z"/>
                <w:rStyle w:val="a9"/>
                <w:b w:val="0"/>
                <w:sz w:val="18"/>
                <w:szCs w:val="18"/>
              </w:rPr>
            </w:pPr>
            <w:ins w:id="2410" w:author="alex" w:date="2010-07-06T10:39:00Z">
              <w:r>
                <w:rPr>
                  <w:rStyle w:val="a9"/>
                  <w:rFonts w:hint="eastAsia"/>
                  <w:b w:val="0"/>
                  <w:sz w:val="18"/>
                  <w:szCs w:val="18"/>
                </w:rPr>
                <w:tab/>
              </w:r>
              <w:r w:rsidRPr="00ED4CEB">
                <w:rPr>
                  <w:rStyle w:val="a9"/>
                  <w:b w:val="0"/>
                  <w:sz w:val="18"/>
                  <w:szCs w:val="18"/>
                </w:rPr>
                <w:t>&lt;key&gt;</w:t>
              </w:r>
              <w:r>
                <w:rPr>
                  <w:rStyle w:val="a9"/>
                  <w:rFonts w:hint="eastAsia"/>
                  <w:b w:val="0"/>
                  <w:sz w:val="18"/>
                  <w:szCs w:val="18"/>
                </w:rPr>
                <w:t>zzz zzzz</w:t>
              </w:r>
              <w:r w:rsidRPr="00ED4CEB">
                <w:rPr>
                  <w:rStyle w:val="a9"/>
                  <w:b w:val="0"/>
                  <w:sz w:val="18"/>
                  <w:szCs w:val="18"/>
                </w:rPr>
                <w:t>&lt;/key&gt;</w:t>
              </w:r>
            </w:ins>
          </w:p>
          <w:p w:rsidR="00413834" w:rsidRPr="00ED4CEB" w:rsidRDefault="00413834" w:rsidP="008C0D01">
            <w:pPr>
              <w:pStyle w:val="M"/>
              <w:spacing w:line="240" w:lineRule="auto"/>
              <w:rPr>
                <w:ins w:id="2411" w:author="alex" w:date="2010-07-06T10:39:00Z"/>
                <w:rStyle w:val="a9"/>
                <w:b w:val="0"/>
                <w:sz w:val="18"/>
                <w:szCs w:val="18"/>
              </w:rPr>
            </w:pPr>
            <w:ins w:id="2412" w:author="alex" w:date="2010-07-06T10:39:00Z">
              <w:r w:rsidRPr="00ED4CEB">
                <w:rPr>
                  <w:rStyle w:val="a9"/>
                  <w:b w:val="0"/>
                  <w:sz w:val="18"/>
                  <w:szCs w:val="18"/>
                </w:rPr>
                <w:t>&lt;/question&gt;</w:t>
              </w:r>
            </w:ins>
          </w:p>
          <w:p w:rsidR="00413834" w:rsidRDefault="00413834" w:rsidP="008C0D01">
            <w:pPr>
              <w:pStyle w:val="M"/>
              <w:spacing w:line="240" w:lineRule="auto"/>
              <w:ind w:firstLine="0"/>
              <w:rPr>
                <w:ins w:id="2413" w:author="alex" w:date="2010-07-06T10:39:00Z"/>
                <w:rStyle w:val="a9"/>
                <w:b w:val="0"/>
                <w:sz w:val="18"/>
                <w:szCs w:val="18"/>
              </w:rPr>
            </w:pPr>
            <w:ins w:id="2414" w:author="alex" w:date="2010-07-06T10:39:00Z">
              <w:r>
                <w:rPr>
                  <w:rStyle w:val="a9"/>
                  <w:rFonts w:hint="eastAsia"/>
                  <w:b w:val="0"/>
                  <w:sz w:val="18"/>
                  <w:szCs w:val="18"/>
                </w:rPr>
                <w:tab/>
              </w:r>
              <w:r w:rsidRPr="00926837">
                <w:rPr>
                  <w:rStyle w:val="a9"/>
                  <w:b w:val="0"/>
                  <w:sz w:val="18"/>
                  <w:szCs w:val="18"/>
                </w:rPr>
                <w:t xml:space="preserve">&lt;!--other </w:t>
              </w:r>
            </w:ins>
            <w:ins w:id="2415" w:author="alex" w:date="2010-07-06T10:47:00Z">
              <w:r w:rsidR="006A15C9">
                <w:rPr>
                  <w:rStyle w:val="a9"/>
                  <w:rFonts w:hint="eastAsia"/>
                  <w:b w:val="0"/>
                  <w:sz w:val="18"/>
                  <w:szCs w:val="18"/>
                </w:rPr>
                <w:t>3</w:t>
              </w:r>
            </w:ins>
            <w:ins w:id="2416" w:author="alex" w:date="2010-07-06T10:39:00Z">
              <w:r w:rsidRPr="00926837">
                <w:rPr>
                  <w:rStyle w:val="a9"/>
                  <w:b w:val="0"/>
                  <w:sz w:val="18"/>
                  <w:szCs w:val="18"/>
                </w:rPr>
                <w:t xml:space="preserve"> text questions--&gt;</w:t>
              </w:r>
            </w:ins>
          </w:p>
          <w:p w:rsidR="00413834" w:rsidRPr="00F10F04" w:rsidRDefault="00413834" w:rsidP="008C0D01">
            <w:pPr>
              <w:pStyle w:val="M"/>
              <w:spacing w:line="240" w:lineRule="auto"/>
              <w:ind w:firstLine="0"/>
              <w:rPr>
                <w:ins w:id="2417" w:author="alex" w:date="2010-07-06T10:39:00Z"/>
                <w:rStyle w:val="a9"/>
                <w:b w:val="0"/>
                <w:sz w:val="18"/>
                <w:szCs w:val="18"/>
              </w:rPr>
            </w:pPr>
            <w:ins w:id="2418" w:author="alex" w:date="2010-07-06T10:39:00Z">
              <w:r w:rsidRPr="00965CA1">
                <w:rPr>
                  <w:rStyle w:val="a9"/>
                  <w:b w:val="0"/>
                  <w:sz w:val="18"/>
                  <w:szCs w:val="18"/>
                </w:rPr>
                <w:t>&lt;/assessmentItem&gt;</w:t>
              </w:r>
            </w:ins>
          </w:p>
        </w:tc>
      </w:tr>
    </w:tbl>
    <w:p w:rsidR="00413834" w:rsidRPr="00A85BFB" w:rsidRDefault="00413834" w:rsidP="00413834">
      <w:pPr>
        <w:rPr>
          <w:ins w:id="2419" w:author="alex" w:date="2010-07-06T10:39:00Z"/>
        </w:rPr>
      </w:pPr>
    </w:p>
    <w:p w:rsidR="004202AE" w:rsidRDefault="004202AE" w:rsidP="004202AE">
      <w:pPr>
        <w:pStyle w:val="3"/>
        <w:numPr>
          <w:ilvl w:val="2"/>
          <w:numId w:val="15"/>
        </w:numPr>
        <w:rPr>
          <w:ins w:id="2420" w:author="alex" w:date="2010-07-06T10:49:00Z"/>
        </w:rPr>
      </w:pPr>
      <w:bookmarkStart w:id="2421" w:name="_Toc286841332"/>
      <w:ins w:id="2422" w:author="alex" w:date="2010-07-06T10:49:00Z">
        <w:r>
          <w:rPr>
            <w:rFonts w:hint="eastAsia"/>
          </w:rPr>
          <w:t>翻译选择题（</w:t>
        </w:r>
        <w:r w:rsidRPr="004202AE">
          <w:t>Translation</w:t>
        </w:r>
        <w:r w:rsidRPr="00E121F5">
          <w:t xml:space="preserve"> Choice</w:t>
        </w:r>
        <w:r>
          <w:rPr>
            <w:rFonts w:hint="eastAsia"/>
          </w:rPr>
          <w:t>）</w:t>
        </w:r>
        <w:bookmarkEnd w:id="2421"/>
      </w:ins>
    </w:p>
    <w:p w:rsidR="004202AE" w:rsidRPr="00D46068" w:rsidRDefault="004202AE" w:rsidP="004202AE">
      <w:pPr>
        <w:pStyle w:val="af8"/>
        <w:rPr>
          <w:ins w:id="2423" w:author="alex" w:date="2010-07-06T10:49:00Z"/>
        </w:rPr>
      </w:pPr>
      <w:ins w:id="2424" w:author="alex" w:date="2010-07-06T10:49:00Z">
        <w:r w:rsidRPr="00242408">
          <w:rPr>
            <w:rFonts w:hint="eastAsia"/>
          </w:rPr>
          <w:t>表</w:t>
        </w:r>
        <w:r w:rsidRPr="00242408">
          <w:rPr>
            <w:rFonts w:hint="eastAsia"/>
          </w:rPr>
          <w:t xml:space="preserve"> </w:t>
        </w:r>
        <w:r>
          <w:rPr>
            <w:rFonts w:hint="eastAsia"/>
          </w:rPr>
          <w:t>5-</w:t>
        </w:r>
      </w:ins>
      <w:ins w:id="2425" w:author="alex" w:date="2010-07-07T09:42:00Z">
        <w:r w:rsidR="00B30B8F">
          <w:rPr>
            <w:rFonts w:hint="eastAsia"/>
          </w:rPr>
          <w:t>42</w:t>
        </w:r>
      </w:ins>
      <w:ins w:id="2426" w:author="alex" w:date="2010-07-06T10:50:00Z">
        <w:r w:rsidRPr="004202AE">
          <w:rPr>
            <w:rFonts w:hint="eastAsia"/>
          </w:rPr>
          <w:t>翻译选择题</w:t>
        </w:r>
      </w:ins>
      <w:ins w:id="2427" w:author="alex" w:date="2010-07-06T10:49:00Z">
        <w:r w:rsidRPr="00472A9F">
          <w:rPr>
            <w:rFonts w:hint="eastAsia"/>
          </w:rPr>
          <w:t>（</w:t>
        </w:r>
      </w:ins>
      <w:ins w:id="2428" w:author="alex" w:date="2010-07-06T10:50:00Z">
        <w:r w:rsidRPr="004202AE">
          <w:t>Translation Choice</w:t>
        </w:r>
      </w:ins>
      <w:ins w:id="2429" w:author="alex" w:date="2010-07-06T10:49:00Z">
        <w:r w:rsidRPr="00472A9F">
          <w:rPr>
            <w:rFonts w:hint="eastAsia"/>
          </w:rPr>
          <w:t>）</w:t>
        </w:r>
        <w:r>
          <w:rPr>
            <w:rFonts w:hint="eastAsia"/>
          </w:rPr>
          <w:t>示例说明</w:t>
        </w:r>
      </w:ins>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84"/>
        <w:gridCol w:w="7138"/>
      </w:tblGrid>
      <w:tr w:rsidR="004202AE" w:rsidRPr="00F10F04" w:rsidTr="008C0D01">
        <w:trPr>
          <w:ins w:id="2430" w:author="alex" w:date="2010-07-06T10:49:00Z"/>
        </w:trPr>
        <w:tc>
          <w:tcPr>
            <w:tcW w:w="1384" w:type="dxa"/>
            <w:tcBorders>
              <w:top w:val="single" w:sz="4" w:space="0" w:color="000000"/>
              <w:left w:val="single" w:sz="4" w:space="0" w:color="000000"/>
              <w:bottom w:val="single" w:sz="4" w:space="0" w:color="000000"/>
              <w:right w:val="single" w:sz="4" w:space="0" w:color="000000"/>
            </w:tcBorders>
            <w:hideMark/>
          </w:tcPr>
          <w:p w:rsidR="004202AE" w:rsidRPr="00F10F04" w:rsidRDefault="004202AE" w:rsidP="008C0D01">
            <w:pPr>
              <w:pStyle w:val="M"/>
              <w:ind w:firstLine="0"/>
              <w:rPr>
                <w:ins w:id="2431" w:author="alex" w:date="2010-07-06T10:49:00Z"/>
                <w:rStyle w:val="a9"/>
                <w:b w:val="0"/>
                <w:sz w:val="18"/>
                <w:szCs w:val="18"/>
              </w:rPr>
            </w:pPr>
            <w:ins w:id="2432" w:author="alex" w:date="2010-07-06T10:49:00Z">
              <w:r w:rsidRPr="00F10F04">
                <w:rPr>
                  <w:rStyle w:val="a9"/>
                  <w:rFonts w:hint="eastAsia"/>
                  <w:b w:val="0"/>
                  <w:sz w:val="18"/>
                  <w:szCs w:val="18"/>
                </w:rPr>
                <w:t>名称</w:t>
              </w:r>
            </w:ins>
          </w:p>
        </w:tc>
        <w:tc>
          <w:tcPr>
            <w:tcW w:w="7138" w:type="dxa"/>
            <w:tcBorders>
              <w:top w:val="single" w:sz="4" w:space="0" w:color="000000"/>
              <w:left w:val="single" w:sz="4" w:space="0" w:color="000000"/>
              <w:bottom w:val="single" w:sz="4" w:space="0" w:color="000000"/>
              <w:right w:val="single" w:sz="4" w:space="0" w:color="000000"/>
            </w:tcBorders>
            <w:hideMark/>
          </w:tcPr>
          <w:p w:rsidR="004202AE" w:rsidRPr="00F10F04" w:rsidRDefault="004202AE" w:rsidP="008C0D01">
            <w:pPr>
              <w:pStyle w:val="M"/>
              <w:ind w:firstLine="0"/>
              <w:rPr>
                <w:ins w:id="2433" w:author="alex" w:date="2010-07-06T10:49:00Z"/>
                <w:rStyle w:val="a9"/>
                <w:b w:val="0"/>
                <w:sz w:val="18"/>
                <w:szCs w:val="18"/>
              </w:rPr>
            </w:pPr>
            <w:ins w:id="2434" w:author="alex" w:date="2010-07-06T10:49:00Z">
              <w:r>
                <w:rPr>
                  <w:rStyle w:val="a9"/>
                  <w:rFonts w:hint="eastAsia"/>
                  <w:b w:val="0"/>
                  <w:sz w:val="18"/>
                  <w:szCs w:val="18"/>
                </w:rPr>
                <w:t>说明</w:t>
              </w:r>
            </w:ins>
          </w:p>
        </w:tc>
      </w:tr>
      <w:tr w:rsidR="004202AE" w:rsidRPr="00F10F04" w:rsidTr="008C0D01">
        <w:trPr>
          <w:ins w:id="2435" w:author="alex" w:date="2010-07-06T10:49:00Z"/>
        </w:trPr>
        <w:tc>
          <w:tcPr>
            <w:tcW w:w="1384" w:type="dxa"/>
            <w:tcBorders>
              <w:top w:val="single" w:sz="4" w:space="0" w:color="000000"/>
              <w:left w:val="single" w:sz="4" w:space="0" w:color="000000"/>
              <w:bottom w:val="single" w:sz="4" w:space="0" w:color="000000"/>
              <w:right w:val="single" w:sz="4" w:space="0" w:color="000000"/>
            </w:tcBorders>
            <w:hideMark/>
          </w:tcPr>
          <w:p w:rsidR="004202AE" w:rsidRPr="00965CA1" w:rsidRDefault="004202AE" w:rsidP="008C0D01">
            <w:pPr>
              <w:pStyle w:val="M"/>
              <w:ind w:firstLine="0"/>
              <w:rPr>
                <w:ins w:id="2436" w:author="alex" w:date="2010-07-06T10:49:00Z"/>
                <w:rStyle w:val="a9"/>
                <w:b w:val="0"/>
                <w:sz w:val="18"/>
                <w:szCs w:val="18"/>
              </w:rPr>
            </w:pPr>
            <w:ins w:id="2437" w:author="alex" w:date="2010-07-06T10:49:00Z">
              <w:r>
                <w:rPr>
                  <w:rStyle w:val="a9"/>
                  <w:rFonts w:hint="eastAsia"/>
                  <w:b w:val="0"/>
                  <w:sz w:val="18"/>
                  <w:szCs w:val="18"/>
                </w:rPr>
                <w:lastRenderedPageBreak/>
                <w:t>类型序号</w:t>
              </w:r>
            </w:ins>
          </w:p>
        </w:tc>
        <w:tc>
          <w:tcPr>
            <w:tcW w:w="7138" w:type="dxa"/>
            <w:tcBorders>
              <w:top w:val="single" w:sz="4" w:space="0" w:color="000000"/>
              <w:left w:val="single" w:sz="4" w:space="0" w:color="000000"/>
              <w:bottom w:val="single" w:sz="4" w:space="0" w:color="000000"/>
              <w:right w:val="single" w:sz="4" w:space="0" w:color="000000"/>
            </w:tcBorders>
            <w:hideMark/>
          </w:tcPr>
          <w:p w:rsidR="004202AE" w:rsidRDefault="00E543AE" w:rsidP="008C0D01">
            <w:pPr>
              <w:pStyle w:val="M"/>
              <w:ind w:firstLine="0"/>
              <w:rPr>
                <w:ins w:id="2438" w:author="alex" w:date="2010-07-06T10:49:00Z"/>
                <w:rStyle w:val="a9"/>
                <w:b w:val="0"/>
                <w:sz w:val="18"/>
                <w:szCs w:val="18"/>
              </w:rPr>
            </w:pPr>
            <w:ins w:id="2439" w:author="alex" w:date="2010-07-06T10:50:00Z">
              <w:r>
                <w:rPr>
                  <w:rStyle w:val="a9"/>
                  <w:rFonts w:hint="eastAsia"/>
                  <w:b w:val="0"/>
                  <w:sz w:val="18"/>
                  <w:szCs w:val="18"/>
                </w:rPr>
                <w:t>42</w:t>
              </w:r>
            </w:ins>
          </w:p>
        </w:tc>
      </w:tr>
      <w:tr w:rsidR="004202AE" w:rsidRPr="00F10F04" w:rsidTr="008C0D01">
        <w:trPr>
          <w:ins w:id="2440" w:author="alex" w:date="2010-07-06T10:49:00Z"/>
        </w:trPr>
        <w:tc>
          <w:tcPr>
            <w:tcW w:w="1384" w:type="dxa"/>
            <w:tcBorders>
              <w:top w:val="single" w:sz="4" w:space="0" w:color="000000"/>
              <w:left w:val="single" w:sz="4" w:space="0" w:color="000000"/>
              <w:bottom w:val="single" w:sz="4" w:space="0" w:color="000000"/>
              <w:right w:val="single" w:sz="4" w:space="0" w:color="000000"/>
            </w:tcBorders>
            <w:hideMark/>
          </w:tcPr>
          <w:p w:rsidR="004202AE" w:rsidRDefault="004202AE" w:rsidP="008C0D01">
            <w:pPr>
              <w:pStyle w:val="M"/>
              <w:ind w:firstLine="0"/>
              <w:rPr>
                <w:ins w:id="2441" w:author="alex" w:date="2010-07-06T10:49:00Z"/>
                <w:rStyle w:val="a9"/>
                <w:b w:val="0"/>
                <w:sz w:val="18"/>
                <w:szCs w:val="18"/>
              </w:rPr>
            </w:pPr>
            <w:ins w:id="2442" w:author="alex" w:date="2010-07-06T10:49:00Z">
              <w:r>
                <w:rPr>
                  <w:rStyle w:val="a9"/>
                  <w:rFonts w:hint="eastAsia"/>
                  <w:b w:val="0"/>
                  <w:sz w:val="18"/>
                  <w:szCs w:val="18"/>
                </w:rPr>
                <w:t>类型标识</w:t>
              </w:r>
            </w:ins>
          </w:p>
        </w:tc>
        <w:tc>
          <w:tcPr>
            <w:tcW w:w="7138" w:type="dxa"/>
            <w:tcBorders>
              <w:top w:val="single" w:sz="4" w:space="0" w:color="000000"/>
              <w:left w:val="single" w:sz="4" w:space="0" w:color="000000"/>
              <w:bottom w:val="single" w:sz="4" w:space="0" w:color="000000"/>
              <w:right w:val="single" w:sz="4" w:space="0" w:color="000000"/>
            </w:tcBorders>
            <w:hideMark/>
          </w:tcPr>
          <w:p w:rsidR="004202AE" w:rsidRPr="00E17EC9" w:rsidRDefault="00E543AE" w:rsidP="008C0D01">
            <w:pPr>
              <w:pStyle w:val="M"/>
              <w:ind w:firstLine="0"/>
              <w:rPr>
                <w:ins w:id="2443" w:author="alex" w:date="2010-07-06T10:49:00Z"/>
                <w:rStyle w:val="a9"/>
                <w:sz w:val="18"/>
                <w:szCs w:val="18"/>
              </w:rPr>
            </w:pPr>
            <w:ins w:id="2444" w:author="alex" w:date="2010-07-06T10:50:00Z">
              <w:r>
                <w:rPr>
                  <w:rStyle w:val="a9"/>
                  <w:rFonts w:hint="eastAsia"/>
                  <w:b w:val="0"/>
                  <w:sz w:val="18"/>
                  <w:szCs w:val="18"/>
                </w:rPr>
                <w:t>t</w:t>
              </w:r>
              <w:r w:rsidRPr="00E543AE">
                <w:rPr>
                  <w:rStyle w:val="a9"/>
                  <w:b w:val="0"/>
                  <w:sz w:val="18"/>
                  <w:szCs w:val="18"/>
                </w:rPr>
                <w:t>ranslationChoice</w:t>
              </w:r>
            </w:ins>
          </w:p>
        </w:tc>
      </w:tr>
      <w:tr w:rsidR="004202AE" w:rsidRPr="00F10F04" w:rsidTr="008C0D01">
        <w:trPr>
          <w:ins w:id="2445" w:author="alex" w:date="2010-07-06T10:49:00Z"/>
        </w:trPr>
        <w:tc>
          <w:tcPr>
            <w:tcW w:w="1384" w:type="dxa"/>
            <w:tcBorders>
              <w:top w:val="single" w:sz="4" w:space="0" w:color="000000"/>
              <w:left w:val="single" w:sz="4" w:space="0" w:color="000000"/>
              <w:bottom w:val="single" w:sz="4" w:space="0" w:color="000000"/>
              <w:right w:val="single" w:sz="4" w:space="0" w:color="000000"/>
            </w:tcBorders>
            <w:hideMark/>
          </w:tcPr>
          <w:p w:rsidR="004202AE" w:rsidRPr="00F10F04" w:rsidRDefault="004202AE" w:rsidP="008C0D01">
            <w:pPr>
              <w:pStyle w:val="M"/>
              <w:ind w:firstLine="0"/>
              <w:rPr>
                <w:ins w:id="2446" w:author="alex" w:date="2010-07-06T10:49:00Z"/>
                <w:rStyle w:val="a9"/>
                <w:b w:val="0"/>
                <w:sz w:val="18"/>
                <w:szCs w:val="18"/>
              </w:rPr>
            </w:pPr>
            <w:ins w:id="2447" w:author="alex" w:date="2010-07-06T10:49:00Z">
              <w:r w:rsidRPr="00965CA1">
                <w:rPr>
                  <w:rStyle w:val="a9"/>
                  <w:rFonts w:hint="eastAsia"/>
                  <w:b w:val="0"/>
                  <w:sz w:val="18"/>
                  <w:szCs w:val="18"/>
                </w:rPr>
                <w:t>试题附加材料</w:t>
              </w:r>
            </w:ins>
          </w:p>
        </w:tc>
        <w:tc>
          <w:tcPr>
            <w:tcW w:w="7138" w:type="dxa"/>
            <w:tcBorders>
              <w:top w:val="single" w:sz="4" w:space="0" w:color="000000"/>
              <w:left w:val="single" w:sz="4" w:space="0" w:color="000000"/>
              <w:bottom w:val="single" w:sz="4" w:space="0" w:color="000000"/>
              <w:right w:val="single" w:sz="4" w:space="0" w:color="000000"/>
            </w:tcBorders>
            <w:hideMark/>
          </w:tcPr>
          <w:p w:rsidR="004202AE" w:rsidRPr="00F10F04" w:rsidRDefault="004202AE" w:rsidP="008C0D01">
            <w:pPr>
              <w:pStyle w:val="M"/>
              <w:ind w:firstLine="0"/>
              <w:rPr>
                <w:ins w:id="2448" w:author="alex" w:date="2010-07-06T10:49:00Z"/>
                <w:rStyle w:val="a9"/>
                <w:b w:val="0"/>
                <w:sz w:val="18"/>
                <w:szCs w:val="18"/>
              </w:rPr>
            </w:pPr>
            <w:ins w:id="2449" w:author="alex" w:date="2010-07-06T10:49:00Z">
              <w:r>
                <w:rPr>
                  <w:rStyle w:val="a9"/>
                  <w:rFonts w:hint="eastAsia"/>
                  <w:b w:val="0"/>
                  <w:sz w:val="18"/>
                  <w:szCs w:val="18"/>
                </w:rPr>
                <w:t>无</w:t>
              </w:r>
            </w:ins>
          </w:p>
        </w:tc>
      </w:tr>
      <w:tr w:rsidR="004202AE" w:rsidRPr="00F10F04" w:rsidTr="008C0D01">
        <w:trPr>
          <w:ins w:id="2450" w:author="alex" w:date="2010-07-06T10:49:00Z"/>
        </w:trPr>
        <w:tc>
          <w:tcPr>
            <w:tcW w:w="1384" w:type="dxa"/>
            <w:tcBorders>
              <w:top w:val="single" w:sz="4" w:space="0" w:color="000000"/>
              <w:left w:val="single" w:sz="4" w:space="0" w:color="000000"/>
              <w:bottom w:val="single" w:sz="4" w:space="0" w:color="000000"/>
              <w:right w:val="single" w:sz="4" w:space="0" w:color="000000"/>
            </w:tcBorders>
            <w:hideMark/>
          </w:tcPr>
          <w:p w:rsidR="004202AE" w:rsidRPr="00F10F04" w:rsidRDefault="004202AE" w:rsidP="008C0D01">
            <w:pPr>
              <w:pStyle w:val="M"/>
              <w:ind w:firstLine="0"/>
              <w:rPr>
                <w:ins w:id="2451" w:author="alex" w:date="2010-07-06T10:49:00Z"/>
                <w:rStyle w:val="a9"/>
                <w:b w:val="0"/>
                <w:sz w:val="18"/>
                <w:szCs w:val="18"/>
              </w:rPr>
            </w:pPr>
            <w:ins w:id="2452" w:author="alex" w:date="2010-07-06T10:49:00Z">
              <w:r w:rsidRPr="00965CA1">
                <w:rPr>
                  <w:rStyle w:val="a9"/>
                  <w:rFonts w:hint="eastAsia"/>
                  <w:b w:val="0"/>
                  <w:sz w:val="18"/>
                  <w:szCs w:val="18"/>
                </w:rPr>
                <w:t>试题问题类型</w:t>
              </w:r>
            </w:ins>
          </w:p>
        </w:tc>
        <w:tc>
          <w:tcPr>
            <w:tcW w:w="7138" w:type="dxa"/>
            <w:tcBorders>
              <w:top w:val="single" w:sz="4" w:space="0" w:color="000000"/>
              <w:left w:val="single" w:sz="4" w:space="0" w:color="000000"/>
              <w:bottom w:val="single" w:sz="4" w:space="0" w:color="000000"/>
              <w:right w:val="single" w:sz="4" w:space="0" w:color="000000"/>
            </w:tcBorders>
            <w:hideMark/>
          </w:tcPr>
          <w:p w:rsidR="004202AE" w:rsidRPr="00F10F04" w:rsidRDefault="004202AE" w:rsidP="008C0D01">
            <w:pPr>
              <w:pStyle w:val="M"/>
              <w:ind w:firstLine="0"/>
              <w:rPr>
                <w:ins w:id="2453" w:author="alex" w:date="2010-07-06T10:49:00Z"/>
                <w:rStyle w:val="a9"/>
                <w:b w:val="0"/>
                <w:sz w:val="18"/>
                <w:szCs w:val="18"/>
              </w:rPr>
            </w:pPr>
            <w:ins w:id="2454" w:author="alex" w:date="2010-07-06T10:49:00Z">
              <w:r>
                <w:rPr>
                  <w:rStyle w:val="a9"/>
                  <w:b w:val="0"/>
                  <w:sz w:val="18"/>
                  <w:szCs w:val="18"/>
                </w:rPr>
                <w:t>C</w:t>
              </w:r>
              <w:r>
                <w:rPr>
                  <w:rStyle w:val="a9"/>
                  <w:rFonts w:hint="eastAsia"/>
                  <w:b w:val="0"/>
                  <w:sz w:val="18"/>
                  <w:szCs w:val="18"/>
                </w:rPr>
                <w:t>hoice</w:t>
              </w:r>
            </w:ins>
          </w:p>
        </w:tc>
      </w:tr>
      <w:tr w:rsidR="004202AE" w:rsidRPr="00F10F04" w:rsidTr="008C0D01">
        <w:trPr>
          <w:ins w:id="2455" w:author="alex" w:date="2010-07-06T10:49:00Z"/>
        </w:trPr>
        <w:tc>
          <w:tcPr>
            <w:tcW w:w="1384" w:type="dxa"/>
            <w:tcBorders>
              <w:top w:val="single" w:sz="4" w:space="0" w:color="000000"/>
              <w:left w:val="single" w:sz="4" w:space="0" w:color="000000"/>
              <w:bottom w:val="single" w:sz="4" w:space="0" w:color="000000"/>
              <w:right w:val="single" w:sz="4" w:space="0" w:color="000000"/>
            </w:tcBorders>
            <w:hideMark/>
          </w:tcPr>
          <w:p w:rsidR="004202AE" w:rsidRPr="00F10F04" w:rsidRDefault="004202AE" w:rsidP="008C0D01">
            <w:pPr>
              <w:pStyle w:val="M"/>
              <w:ind w:firstLine="0"/>
              <w:rPr>
                <w:ins w:id="2456" w:author="alex" w:date="2010-07-06T10:49:00Z"/>
                <w:rStyle w:val="a9"/>
                <w:b w:val="0"/>
                <w:sz w:val="18"/>
                <w:szCs w:val="18"/>
              </w:rPr>
            </w:pPr>
            <w:ins w:id="2457" w:author="alex" w:date="2010-07-06T10:49:00Z">
              <w:r w:rsidRPr="00965CA1">
                <w:rPr>
                  <w:rStyle w:val="a9"/>
                  <w:rFonts w:hint="eastAsia"/>
                  <w:b w:val="0"/>
                  <w:sz w:val="18"/>
                  <w:szCs w:val="18"/>
                </w:rPr>
                <w:t>流程性试题</w:t>
              </w:r>
            </w:ins>
          </w:p>
        </w:tc>
        <w:tc>
          <w:tcPr>
            <w:tcW w:w="7138" w:type="dxa"/>
            <w:tcBorders>
              <w:top w:val="single" w:sz="4" w:space="0" w:color="000000"/>
              <w:left w:val="single" w:sz="4" w:space="0" w:color="000000"/>
              <w:bottom w:val="single" w:sz="4" w:space="0" w:color="000000"/>
              <w:right w:val="single" w:sz="4" w:space="0" w:color="000000"/>
            </w:tcBorders>
            <w:hideMark/>
          </w:tcPr>
          <w:p w:rsidR="004202AE" w:rsidRPr="00F10F04" w:rsidRDefault="004202AE" w:rsidP="008C0D01">
            <w:pPr>
              <w:pStyle w:val="M"/>
              <w:ind w:firstLine="0"/>
              <w:rPr>
                <w:ins w:id="2458" w:author="alex" w:date="2010-07-06T10:49:00Z"/>
                <w:rStyle w:val="a9"/>
                <w:b w:val="0"/>
                <w:sz w:val="18"/>
                <w:szCs w:val="18"/>
              </w:rPr>
            </w:pPr>
            <w:ins w:id="2459" w:author="alex" w:date="2010-07-06T10:49:00Z">
              <w:r>
                <w:rPr>
                  <w:rStyle w:val="a9"/>
                  <w:rFonts w:hint="eastAsia"/>
                  <w:b w:val="0"/>
                  <w:sz w:val="18"/>
                  <w:szCs w:val="18"/>
                </w:rPr>
                <w:t>否</w:t>
              </w:r>
            </w:ins>
          </w:p>
        </w:tc>
      </w:tr>
      <w:tr w:rsidR="004202AE" w:rsidRPr="00F10F04" w:rsidTr="008C0D01">
        <w:trPr>
          <w:ins w:id="2460" w:author="alex" w:date="2010-07-06T10:49:00Z"/>
        </w:trPr>
        <w:tc>
          <w:tcPr>
            <w:tcW w:w="1384" w:type="dxa"/>
            <w:tcBorders>
              <w:top w:val="single" w:sz="4" w:space="0" w:color="000000"/>
              <w:left w:val="single" w:sz="4" w:space="0" w:color="000000"/>
              <w:bottom w:val="single" w:sz="4" w:space="0" w:color="000000"/>
              <w:right w:val="single" w:sz="4" w:space="0" w:color="000000"/>
            </w:tcBorders>
            <w:hideMark/>
          </w:tcPr>
          <w:p w:rsidR="004202AE" w:rsidRPr="00F10F04" w:rsidRDefault="004202AE" w:rsidP="008C0D01">
            <w:pPr>
              <w:pStyle w:val="M"/>
              <w:ind w:firstLine="0"/>
              <w:rPr>
                <w:ins w:id="2461" w:author="alex" w:date="2010-07-06T10:49:00Z"/>
                <w:rStyle w:val="a9"/>
                <w:b w:val="0"/>
                <w:sz w:val="18"/>
                <w:szCs w:val="18"/>
              </w:rPr>
            </w:pPr>
            <w:ins w:id="2462" w:author="alex" w:date="2010-07-06T10:49:00Z">
              <w:r>
                <w:rPr>
                  <w:rFonts w:hint="eastAsia"/>
                </w:rPr>
                <w:t>示例</w:t>
              </w:r>
            </w:ins>
          </w:p>
        </w:tc>
        <w:tc>
          <w:tcPr>
            <w:tcW w:w="7138" w:type="dxa"/>
            <w:tcBorders>
              <w:top w:val="single" w:sz="4" w:space="0" w:color="000000"/>
              <w:left w:val="single" w:sz="4" w:space="0" w:color="000000"/>
              <w:bottom w:val="single" w:sz="4" w:space="0" w:color="000000"/>
              <w:right w:val="single" w:sz="4" w:space="0" w:color="000000"/>
            </w:tcBorders>
            <w:hideMark/>
          </w:tcPr>
          <w:p w:rsidR="004202AE" w:rsidRPr="00F664A8" w:rsidRDefault="004202AE" w:rsidP="008C0D01">
            <w:pPr>
              <w:pStyle w:val="M"/>
              <w:spacing w:line="240" w:lineRule="auto"/>
              <w:ind w:firstLine="0"/>
              <w:rPr>
                <w:ins w:id="2463" w:author="alex" w:date="2010-07-06T10:49:00Z"/>
                <w:rStyle w:val="a9"/>
                <w:b w:val="0"/>
                <w:sz w:val="18"/>
                <w:szCs w:val="18"/>
              </w:rPr>
            </w:pPr>
            <w:ins w:id="2464" w:author="alex" w:date="2010-07-06T10:49:00Z">
              <w:r w:rsidRPr="00965CA1">
                <w:rPr>
                  <w:rStyle w:val="a9"/>
                  <w:b w:val="0"/>
                  <w:sz w:val="18"/>
                  <w:szCs w:val="18"/>
                </w:rPr>
                <w:t>&lt;assessmentItem identifier="</w:t>
              </w:r>
              <w:r w:rsidRPr="00FC0028">
                <w:rPr>
                  <w:rStyle w:val="a9"/>
                  <w:b w:val="0"/>
                  <w:sz w:val="18"/>
                  <w:szCs w:val="18"/>
                </w:rPr>
                <w:t>sflep-</w:t>
              </w:r>
              <w:r>
                <w:rPr>
                  <w:rStyle w:val="a9"/>
                  <w:rFonts w:hint="eastAsia"/>
                  <w:b w:val="0"/>
                  <w:sz w:val="18"/>
                  <w:szCs w:val="18"/>
                </w:rPr>
                <w:t>ni</w:t>
              </w:r>
              <w:r w:rsidRPr="00FC0028">
                <w:rPr>
                  <w:rStyle w:val="a9"/>
                  <w:b w:val="0"/>
                  <w:sz w:val="18"/>
                  <w:szCs w:val="18"/>
                </w:rPr>
                <w:t>-</w:t>
              </w:r>
            </w:ins>
            <w:ins w:id="2465" w:author="alex" w:date="2010-07-07T09:42:00Z">
              <w:r w:rsidR="00B30B8F">
                <w:rPr>
                  <w:rStyle w:val="a9"/>
                  <w:rFonts w:hint="eastAsia"/>
                  <w:b w:val="0"/>
                  <w:sz w:val="18"/>
                  <w:szCs w:val="18"/>
                </w:rPr>
                <w:t>42</w:t>
              </w:r>
            </w:ins>
            <w:ins w:id="2466" w:author="alex" w:date="2010-07-06T10:49:00Z">
              <w:r w:rsidRPr="00FC0028">
                <w:rPr>
                  <w:rStyle w:val="a9"/>
                  <w:b w:val="0"/>
                  <w:sz w:val="18"/>
                  <w:szCs w:val="18"/>
                </w:rPr>
                <w:t>-</w:t>
              </w:r>
              <w:r>
                <w:rPr>
                  <w:rStyle w:val="a9"/>
                  <w:rFonts w:hint="eastAsia"/>
                  <w:b w:val="0"/>
                  <w:sz w:val="18"/>
                  <w:szCs w:val="18"/>
                </w:rPr>
                <w:t>423</w:t>
              </w:r>
              <w:r w:rsidRPr="00965CA1">
                <w:rPr>
                  <w:rStyle w:val="a9"/>
                  <w:b w:val="0"/>
                  <w:sz w:val="18"/>
                  <w:szCs w:val="18"/>
                </w:rPr>
                <w:t>" type="</w:t>
              </w:r>
            </w:ins>
            <w:ins w:id="2467" w:author="alex" w:date="2010-07-06T10:50:00Z">
              <w:r w:rsidR="00E543AE">
                <w:rPr>
                  <w:rStyle w:val="a9"/>
                  <w:rFonts w:hint="eastAsia"/>
                  <w:b w:val="0"/>
                  <w:sz w:val="18"/>
                  <w:szCs w:val="18"/>
                </w:rPr>
                <w:t>t</w:t>
              </w:r>
              <w:r w:rsidR="00E543AE" w:rsidRPr="00E543AE">
                <w:rPr>
                  <w:rStyle w:val="a9"/>
                  <w:b w:val="0"/>
                  <w:sz w:val="18"/>
                  <w:szCs w:val="18"/>
                </w:rPr>
                <w:t>ranslationChoice</w:t>
              </w:r>
              <w:r w:rsidR="00E543AE" w:rsidRPr="00965CA1">
                <w:rPr>
                  <w:rStyle w:val="a9"/>
                  <w:b w:val="0"/>
                  <w:sz w:val="18"/>
                  <w:szCs w:val="18"/>
                </w:rPr>
                <w:t xml:space="preserve"> </w:t>
              </w:r>
            </w:ins>
            <w:ins w:id="2468" w:author="alex" w:date="2010-07-06T10:49:00Z">
              <w:r w:rsidRPr="00965CA1">
                <w:rPr>
                  <w:rStyle w:val="a9"/>
                  <w:b w:val="0"/>
                  <w:sz w:val="18"/>
                  <w:szCs w:val="18"/>
                </w:rPr>
                <w:t>"</w:t>
              </w:r>
              <w:r>
                <w:rPr>
                  <w:rStyle w:val="a9"/>
                  <w:rFonts w:hint="eastAsia"/>
                  <w:b w:val="0"/>
                  <w:sz w:val="18"/>
                  <w:szCs w:val="18"/>
                </w:rPr>
                <w:t xml:space="preserve"> </w:t>
              </w:r>
              <w:r w:rsidRPr="00965CA1">
                <w:rPr>
                  <w:rStyle w:val="a9"/>
                  <w:b w:val="0"/>
                  <w:sz w:val="18"/>
                  <w:szCs w:val="18"/>
                </w:rPr>
                <w:t>level="</w:t>
              </w:r>
              <w:r>
                <w:rPr>
                  <w:rStyle w:val="a9"/>
                  <w:rFonts w:hint="eastAsia"/>
                  <w:b w:val="0"/>
                  <w:sz w:val="18"/>
                  <w:szCs w:val="18"/>
                </w:rPr>
                <w:t>1</w:t>
              </w:r>
              <w:r w:rsidRPr="00965CA1">
                <w:rPr>
                  <w:rStyle w:val="a9"/>
                  <w:b w:val="0"/>
                  <w:sz w:val="18"/>
                  <w:szCs w:val="18"/>
                </w:rPr>
                <w:t>"&gt;</w:t>
              </w:r>
            </w:ins>
          </w:p>
          <w:p w:rsidR="004202AE" w:rsidRPr="00F664A8" w:rsidRDefault="004202AE" w:rsidP="008C0D01">
            <w:pPr>
              <w:pStyle w:val="M"/>
              <w:spacing w:line="240" w:lineRule="auto"/>
              <w:rPr>
                <w:ins w:id="2469" w:author="alex" w:date="2010-07-06T10:49:00Z"/>
                <w:rStyle w:val="a9"/>
                <w:b w:val="0"/>
                <w:sz w:val="18"/>
                <w:szCs w:val="18"/>
              </w:rPr>
            </w:pPr>
            <w:ins w:id="2470" w:author="alex" w:date="2010-07-06T10:49:00Z">
              <w:r w:rsidRPr="00F664A8">
                <w:rPr>
                  <w:rStyle w:val="a9"/>
                  <w:b w:val="0"/>
                  <w:sz w:val="18"/>
                  <w:szCs w:val="18"/>
                </w:rPr>
                <w:t>&lt;question type="choice"&gt;</w:t>
              </w:r>
            </w:ins>
          </w:p>
          <w:p w:rsidR="004202AE" w:rsidRPr="00F664A8" w:rsidRDefault="004202AE" w:rsidP="008C0D01">
            <w:pPr>
              <w:pStyle w:val="M"/>
              <w:spacing w:line="240" w:lineRule="auto"/>
              <w:rPr>
                <w:ins w:id="2471" w:author="alex" w:date="2010-07-06T10:49:00Z"/>
                <w:rStyle w:val="a9"/>
                <w:b w:val="0"/>
                <w:sz w:val="18"/>
                <w:szCs w:val="18"/>
              </w:rPr>
            </w:pPr>
            <w:ins w:id="2472" w:author="alex" w:date="2010-07-06T10:49:00Z">
              <w:r w:rsidRPr="00F664A8">
                <w:rPr>
                  <w:rStyle w:val="a9"/>
                  <w:b w:val="0"/>
                  <w:sz w:val="18"/>
                  <w:szCs w:val="18"/>
                </w:rPr>
                <w:tab/>
                <w:t>&lt;prompt&gt;</w:t>
              </w:r>
            </w:ins>
            <w:ins w:id="2473" w:author="alex" w:date="2010-07-06T10:51:00Z">
              <w:r w:rsidR="008E2B2D" w:rsidRPr="008E2B2D">
                <w:rPr>
                  <w:sz w:val="18"/>
                  <w:szCs w:val="18"/>
                </w:rPr>
                <w:t>Computer data bases and electronic mail systems have been around since the late</w:t>
              </w:r>
              <w:r w:rsidR="008E2B2D">
                <w:rPr>
                  <w:rFonts w:hint="eastAsia"/>
                  <w:sz w:val="18"/>
                  <w:szCs w:val="18"/>
                </w:rPr>
                <w:t xml:space="preserve"> </w:t>
              </w:r>
              <w:r w:rsidR="008E2B2D" w:rsidRPr="008E2B2D">
                <w:rPr>
                  <w:sz w:val="18"/>
                  <w:szCs w:val="18"/>
                </w:rPr>
                <w:t>1970s.</w:t>
              </w:r>
            </w:ins>
            <w:ins w:id="2474" w:author="alex" w:date="2010-07-06T10:49:00Z">
              <w:r w:rsidRPr="00F664A8">
                <w:rPr>
                  <w:rStyle w:val="a9"/>
                  <w:b w:val="0"/>
                  <w:sz w:val="18"/>
                  <w:szCs w:val="18"/>
                </w:rPr>
                <w:t>&lt;/prompt&gt;</w:t>
              </w:r>
            </w:ins>
          </w:p>
          <w:p w:rsidR="004202AE" w:rsidRPr="00F664A8" w:rsidRDefault="004202AE" w:rsidP="008C0D01">
            <w:pPr>
              <w:pStyle w:val="M"/>
              <w:spacing w:line="240" w:lineRule="auto"/>
              <w:rPr>
                <w:ins w:id="2475" w:author="alex" w:date="2010-07-06T10:49:00Z"/>
                <w:rStyle w:val="a9"/>
                <w:b w:val="0"/>
                <w:sz w:val="18"/>
                <w:szCs w:val="18"/>
              </w:rPr>
            </w:pPr>
            <w:ins w:id="2476" w:author="alex" w:date="2010-07-06T10:49:00Z">
              <w:r w:rsidRPr="00F664A8">
                <w:rPr>
                  <w:rStyle w:val="a9"/>
                  <w:b w:val="0"/>
                  <w:sz w:val="18"/>
                  <w:szCs w:val="18"/>
                </w:rPr>
                <w:tab/>
                <w:t>&lt;choice&gt;</w:t>
              </w:r>
            </w:ins>
          </w:p>
          <w:p w:rsidR="004202AE" w:rsidRPr="00F664A8" w:rsidRDefault="004202AE" w:rsidP="008C0D01">
            <w:pPr>
              <w:pStyle w:val="M"/>
              <w:spacing w:line="240" w:lineRule="auto"/>
              <w:rPr>
                <w:ins w:id="2477" w:author="alex" w:date="2010-07-06T10:49:00Z"/>
                <w:rStyle w:val="a9"/>
                <w:b w:val="0"/>
                <w:sz w:val="18"/>
                <w:szCs w:val="18"/>
              </w:rPr>
            </w:pPr>
            <w:ins w:id="2478" w:author="alex" w:date="2010-07-06T10:49:00Z">
              <w:r w:rsidRPr="00F664A8">
                <w:rPr>
                  <w:rStyle w:val="a9"/>
                  <w:b w:val="0"/>
                  <w:sz w:val="18"/>
                  <w:szCs w:val="18"/>
                </w:rPr>
                <w:tab/>
              </w:r>
              <w:r w:rsidRPr="00F664A8">
                <w:rPr>
                  <w:rStyle w:val="a9"/>
                  <w:b w:val="0"/>
                  <w:sz w:val="18"/>
                  <w:szCs w:val="18"/>
                </w:rPr>
                <w:tab/>
                <w:t>&lt;option&gt;</w:t>
              </w:r>
            </w:ins>
            <w:ins w:id="2479" w:author="alex" w:date="2010-07-06T10:51:00Z">
              <w:r w:rsidR="008E2B2D" w:rsidRPr="008E2B2D">
                <w:rPr>
                  <w:rStyle w:val="a9"/>
                  <w:rFonts w:hint="eastAsia"/>
                  <w:b w:val="0"/>
                  <w:sz w:val="18"/>
                  <w:szCs w:val="18"/>
                </w:rPr>
                <w:t>计算机数据库和电子邮件自</w:t>
              </w:r>
              <w:r w:rsidR="008E2B2D" w:rsidRPr="008E2B2D">
                <w:rPr>
                  <w:rStyle w:val="a9"/>
                  <w:rFonts w:hint="eastAsia"/>
                  <w:b w:val="0"/>
                  <w:sz w:val="18"/>
                  <w:szCs w:val="18"/>
                </w:rPr>
                <w:t>20</w:t>
              </w:r>
              <w:r w:rsidR="008E2B2D" w:rsidRPr="008E2B2D">
                <w:rPr>
                  <w:rStyle w:val="a9"/>
                  <w:rFonts w:hint="eastAsia"/>
                  <w:b w:val="0"/>
                  <w:sz w:val="18"/>
                  <w:szCs w:val="18"/>
                </w:rPr>
                <w:t>世纪</w:t>
              </w:r>
              <w:r w:rsidR="008E2B2D" w:rsidRPr="008E2B2D">
                <w:rPr>
                  <w:rStyle w:val="a9"/>
                  <w:rFonts w:hint="eastAsia"/>
                  <w:b w:val="0"/>
                  <w:sz w:val="18"/>
                  <w:szCs w:val="18"/>
                </w:rPr>
                <w:t>70</w:t>
              </w:r>
              <w:r w:rsidR="008E2B2D" w:rsidRPr="008E2B2D">
                <w:rPr>
                  <w:rStyle w:val="a9"/>
                  <w:rFonts w:hint="eastAsia"/>
                  <w:b w:val="0"/>
                  <w:sz w:val="18"/>
                  <w:szCs w:val="18"/>
                </w:rPr>
                <w:t>年代末</w:t>
              </w:r>
              <w:r w:rsidR="008E2B2D" w:rsidRPr="008E2B2D">
                <w:rPr>
                  <w:rStyle w:val="a9"/>
                  <w:rFonts w:hint="eastAsia"/>
                  <w:b w:val="0"/>
                  <w:sz w:val="18"/>
                  <w:szCs w:val="18"/>
                </w:rPr>
                <w:t xml:space="preserve">, </w:t>
              </w:r>
              <w:r w:rsidR="008E2B2D" w:rsidRPr="008E2B2D">
                <w:rPr>
                  <w:rStyle w:val="a9"/>
                  <w:rFonts w:hint="eastAsia"/>
                  <w:b w:val="0"/>
                  <w:sz w:val="18"/>
                  <w:szCs w:val="18"/>
                </w:rPr>
                <w:t>便无处不在了。</w:t>
              </w:r>
            </w:ins>
            <w:ins w:id="2480" w:author="alex" w:date="2010-07-06T10:49:00Z">
              <w:r w:rsidRPr="00F664A8">
                <w:rPr>
                  <w:rStyle w:val="a9"/>
                  <w:b w:val="0"/>
                  <w:sz w:val="18"/>
                  <w:szCs w:val="18"/>
                </w:rPr>
                <w:t>&lt;/option&gt;</w:t>
              </w:r>
            </w:ins>
          </w:p>
          <w:p w:rsidR="004202AE" w:rsidRPr="00F664A8" w:rsidRDefault="004202AE" w:rsidP="008C0D01">
            <w:pPr>
              <w:pStyle w:val="M"/>
              <w:spacing w:line="240" w:lineRule="auto"/>
              <w:rPr>
                <w:ins w:id="2481" w:author="alex" w:date="2010-07-06T10:49:00Z"/>
                <w:rStyle w:val="a9"/>
                <w:b w:val="0"/>
                <w:sz w:val="18"/>
                <w:szCs w:val="18"/>
              </w:rPr>
            </w:pPr>
            <w:ins w:id="2482" w:author="alex" w:date="2010-07-06T10:49:00Z">
              <w:r w:rsidRPr="00F664A8">
                <w:rPr>
                  <w:rStyle w:val="a9"/>
                  <w:b w:val="0"/>
                  <w:sz w:val="18"/>
                  <w:szCs w:val="18"/>
                </w:rPr>
                <w:tab/>
              </w:r>
              <w:r w:rsidRPr="00F664A8">
                <w:rPr>
                  <w:rStyle w:val="a9"/>
                  <w:b w:val="0"/>
                  <w:sz w:val="18"/>
                  <w:szCs w:val="18"/>
                </w:rPr>
                <w:tab/>
                <w:t>&lt;option&gt;</w:t>
              </w:r>
            </w:ins>
            <w:ins w:id="2483" w:author="alex" w:date="2010-07-06T10:52:00Z">
              <w:r w:rsidR="008E2B2D" w:rsidRPr="008E2B2D">
                <w:rPr>
                  <w:rStyle w:val="a9"/>
                  <w:rFonts w:hint="eastAsia"/>
                  <w:b w:val="0"/>
                  <w:sz w:val="18"/>
                  <w:szCs w:val="18"/>
                </w:rPr>
                <w:t>20</w:t>
              </w:r>
              <w:r w:rsidR="008E2B2D" w:rsidRPr="008E2B2D">
                <w:rPr>
                  <w:rStyle w:val="a9"/>
                  <w:rFonts w:hint="eastAsia"/>
                  <w:b w:val="0"/>
                  <w:sz w:val="18"/>
                  <w:szCs w:val="18"/>
                </w:rPr>
                <w:t>世纪</w:t>
              </w:r>
              <w:r w:rsidR="008E2B2D" w:rsidRPr="008E2B2D">
                <w:rPr>
                  <w:rStyle w:val="a9"/>
                  <w:rFonts w:hint="eastAsia"/>
                  <w:b w:val="0"/>
                  <w:sz w:val="18"/>
                  <w:szCs w:val="18"/>
                </w:rPr>
                <w:t>70</w:t>
              </w:r>
              <w:r w:rsidR="008E2B2D" w:rsidRPr="008E2B2D">
                <w:rPr>
                  <w:rStyle w:val="a9"/>
                  <w:rFonts w:hint="eastAsia"/>
                  <w:b w:val="0"/>
                  <w:sz w:val="18"/>
                  <w:szCs w:val="18"/>
                </w:rPr>
                <w:t>年代后期以来</w:t>
              </w:r>
              <w:r w:rsidR="008E2B2D" w:rsidRPr="008E2B2D">
                <w:rPr>
                  <w:rStyle w:val="a9"/>
                  <w:rFonts w:hint="eastAsia"/>
                  <w:b w:val="0"/>
                  <w:sz w:val="18"/>
                  <w:szCs w:val="18"/>
                </w:rPr>
                <w:t xml:space="preserve">, </w:t>
              </w:r>
              <w:r w:rsidR="008E2B2D" w:rsidRPr="008E2B2D">
                <w:rPr>
                  <w:rStyle w:val="a9"/>
                  <w:rFonts w:hint="eastAsia"/>
                  <w:b w:val="0"/>
                  <w:sz w:val="18"/>
                  <w:szCs w:val="18"/>
                </w:rPr>
                <w:t>计算机数据库和电子邮件系统已被广泛使用。</w:t>
              </w:r>
            </w:ins>
            <w:ins w:id="2484" w:author="alex" w:date="2010-07-06T10:49:00Z">
              <w:r w:rsidRPr="00F664A8">
                <w:rPr>
                  <w:rStyle w:val="a9"/>
                  <w:b w:val="0"/>
                  <w:sz w:val="18"/>
                  <w:szCs w:val="18"/>
                </w:rPr>
                <w:t>&lt;/option&gt;</w:t>
              </w:r>
            </w:ins>
          </w:p>
          <w:p w:rsidR="004202AE" w:rsidRPr="00F664A8" w:rsidRDefault="004202AE" w:rsidP="008C0D01">
            <w:pPr>
              <w:pStyle w:val="M"/>
              <w:spacing w:line="240" w:lineRule="auto"/>
              <w:rPr>
                <w:ins w:id="2485" w:author="alex" w:date="2010-07-06T10:49:00Z"/>
                <w:rStyle w:val="a9"/>
                <w:b w:val="0"/>
                <w:sz w:val="18"/>
                <w:szCs w:val="18"/>
              </w:rPr>
            </w:pPr>
            <w:ins w:id="2486" w:author="alex" w:date="2010-07-06T10:49:00Z">
              <w:r w:rsidRPr="00F664A8">
                <w:rPr>
                  <w:rStyle w:val="a9"/>
                  <w:b w:val="0"/>
                  <w:sz w:val="18"/>
                  <w:szCs w:val="18"/>
                </w:rPr>
                <w:tab/>
              </w:r>
              <w:r w:rsidRPr="00F664A8">
                <w:rPr>
                  <w:rStyle w:val="a9"/>
                  <w:b w:val="0"/>
                  <w:sz w:val="18"/>
                  <w:szCs w:val="18"/>
                </w:rPr>
                <w:tab/>
                <w:t>&lt;option&gt;</w:t>
              </w:r>
            </w:ins>
            <w:ins w:id="2487" w:author="alex" w:date="2010-07-06T10:52:00Z">
              <w:r w:rsidR="008E2B2D" w:rsidRPr="008E2B2D">
                <w:rPr>
                  <w:rStyle w:val="a9"/>
                  <w:rFonts w:hint="eastAsia"/>
                  <w:b w:val="0"/>
                  <w:sz w:val="18"/>
                  <w:szCs w:val="18"/>
                </w:rPr>
                <w:t>20</w:t>
              </w:r>
              <w:r w:rsidR="008E2B2D" w:rsidRPr="008E2B2D">
                <w:rPr>
                  <w:rStyle w:val="a9"/>
                  <w:rFonts w:hint="eastAsia"/>
                  <w:b w:val="0"/>
                  <w:sz w:val="18"/>
                  <w:szCs w:val="18"/>
                </w:rPr>
                <w:t>世纪</w:t>
              </w:r>
              <w:r w:rsidR="008E2B2D" w:rsidRPr="008E2B2D">
                <w:rPr>
                  <w:rStyle w:val="a9"/>
                  <w:rFonts w:hint="eastAsia"/>
                  <w:b w:val="0"/>
                  <w:sz w:val="18"/>
                  <w:szCs w:val="18"/>
                </w:rPr>
                <w:t>70</w:t>
              </w:r>
              <w:r w:rsidR="008E2B2D" w:rsidRPr="008E2B2D">
                <w:rPr>
                  <w:rStyle w:val="a9"/>
                  <w:rFonts w:hint="eastAsia"/>
                  <w:b w:val="0"/>
                  <w:sz w:val="18"/>
                  <w:szCs w:val="18"/>
                </w:rPr>
                <w:t>年代末</w:t>
              </w:r>
              <w:r w:rsidR="008E2B2D" w:rsidRPr="008E2B2D">
                <w:rPr>
                  <w:rStyle w:val="a9"/>
                  <w:rFonts w:hint="eastAsia"/>
                  <w:b w:val="0"/>
                  <w:sz w:val="18"/>
                  <w:szCs w:val="18"/>
                </w:rPr>
                <w:t xml:space="preserve">, </w:t>
              </w:r>
              <w:r w:rsidR="008E2B2D" w:rsidRPr="008E2B2D">
                <w:rPr>
                  <w:rStyle w:val="a9"/>
                  <w:rFonts w:hint="eastAsia"/>
                  <w:b w:val="0"/>
                  <w:sz w:val="18"/>
                  <w:szCs w:val="18"/>
                </w:rPr>
                <w:t>计算机数据基础和电子邮递系统就已经在大家周围了。</w:t>
              </w:r>
            </w:ins>
            <w:ins w:id="2488" w:author="alex" w:date="2010-07-06T10:49:00Z">
              <w:r w:rsidRPr="00F664A8">
                <w:rPr>
                  <w:rStyle w:val="a9"/>
                  <w:b w:val="0"/>
                  <w:sz w:val="18"/>
                  <w:szCs w:val="18"/>
                </w:rPr>
                <w:t>&lt;/option&gt;</w:t>
              </w:r>
            </w:ins>
          </w:p>
          <w:p w:rsidR="004202AE" w:rsidRPr="00F664A8" w:rsidRDefault="004202AE" w:rsidP="008C0D01">
            <w:pPr>
              <w:pStyle w:val="M"/>
              <w:spacing w:line="240" w:lineRule="auto"/>
              <w:rPr>
                <w:ins w:id="2489" w:author="alex" w:date="2010-07-06T10:49:00Z"/>
                <w:rStyle w:val="a9"/>
                <w:b w:val="0"/>
                <w:sz w:val="18"/>
                <w:szCs w:val="18"/>
              </w:rPr>
            </w:pPr>
            <w:ins w:id="2490" w:author="alex" w:date="2010-07-06T10:49:00Z">
              <w:r w:rsidRPr="00F664A8">
                <w:rPr>
                  <w:rStyle w:val="a9"/>
                  <w:b w:val="0"/>
                  <w:sz w:val="18"/>
                  <w:szCs w:val="18"/>
                </w:rPr>
                <w:tab/>
              </w:r>
              <w:r w:rsidRPr="00F664A8">
                <w:rPr>
                  <w:rStyle w:val="a9"/>
                  <w:b w:val="0"/>
                  <w:sz w:val="18"/>
                  <w:szCs w:val="18"/>
                </w:rPr>
                <w:tab/>
                <w:t>&lt;option&gt;</w:t>
              </w:r>
            </w:ins>
            <w:ins w:id="2491" w:author="alex" w:date="2010-07-06T10:53:00Z">
              <w:r w:rsidR="008E2B2D" w:rsidRPr="008E2B2D">
                <w:rPr>
                  <w:rStyle w:val="a9"/>
                  <w:rFonts w:hint="eastAsia"/>
                  <w:b w:val="0"/>
                  <w:sz w:val="18"/>
                  <w:szCs w:val="18"/>
                </w:rPr>
                <w:t>在</w:t>
              </w:r>
              <w:r w:rsidR="008E2B2D" w:rsidRPr="008E2B2D">
                <w:rPr>
                  <w:rStyle w:val="a9"/>
                  <w:rFonts w:hint="eastAsia"/>
                  <w:b w:val="0"/>
                  <w:sz w:val="18"/>
                  <w:szCs w:val="18"/>
                </w:rPr>
                <w:t>20</w:t>
              </w:r>
              <w:r w:rsidR="008E2B2D" w:rsidRPr="008E2B2D">
                <w:rPr>
                  <w:rStyle w:val="a9"/>
                  <w:rFonts w:hint="eastAsia"/>
                  <w:b w:val="0"/>
                  <w:sz w:val="18"/>
                  <w:szCs w:val="18"/>
                </w:rPr>
                <w:t>世纪</w:t>
              </w:r>
              <w:r w:rsidR="008E2B2D" w:rsidRPr="008E2B2D">
                <w:rPr>
                  <w:rStyle w:val="a9"/>
                  <w:rFonts w:hint="eastAsia"/>
                  <w:b w:val="0"/>
                  <w:sz w:val="18"/>
                  <w:szCs w:val="18"/>
                </w:rPr>
                <w:t>70</w:t>
              </w:r>
              <w:r w:rsidR="008E2B2D" w:rsidRPr="008E2B2D">
                <w:rPr>
                  <w:rStyle w:val="a9"/>
                  <w:rFonts w:hint="eastAsia"/>
                  <w:b w:val="0"/>
                  <w:sz w:val="18"/>
                  <w:szCs w:val="18"/>
                </w:rPr>
                <w:t>年代后期</w:t>
              </w:r>
              <w:r w:rsidR="008E2B2D" w:rsidRPr="008E2B2D">
                <w:rPr>
                  <w:rStyle w:val="a9"/>
                  <w:rFonts w:hint="eastAsia"/>
                  <w:b w:val="0"/>
                  <w:sz w:val="18"/>
                  <w:szCs w:val="18"/>
                </w:rPr>
                <w:t xml:space="preserve">, </w:t>
              </w:r>
              <w:r w:rsidR="008E2B2D" w:rsidRPr="008E2B2D">
                <w:rPr>
                  <w:rStyle w:val="a9"/>
                  <w:rFonts w:hint="eastAsia"/>
                  <w:b w:val="0"/>
                  <w:sz w:val="18"/>
                  <w:szCs w:val="18"/>
                </w:rPr>
                <w:t>计算机数据库和电子邮件已普及了。</w:t>
              </w:r>
            </w:ins>
            <w:ins w:id="2492" w:author="alex" w:date="2010-07-06T10:49:00Z">
              <w:r w:rsidRPr="00F664A8">
                <w:rPr>
                  <w:rStyle w:val="a9"/>
                  <w:b w:val="0"/>
                  <w:sz w:val="18"/>
                  <w:szCs w:val="18"/>
                </w:rPr>
                <w:t>&lt;/option&gt;</w:t>
              </w:r>
            </w:ins>
          </w:p>
          <w:p w:rsidR="004202AE" w:rsidRPr="00F664A8" w:rsidRDefault="004202AE" w:rsidP="008C0D01">
            <w:pPr>
              <w:pStyle w:val="M"/>
              <w:spacing w:line="240" w:lineRule="auto"/>
              <w:rPr>
                <w:ins w:id="2493" w:author="alex" w:date="2010-07-06T10:49:00Z"/>
                <w:rStyle w:val="a9"/>
                <w:b w:val="0"/>
                <w:sz w:val="18"/>
                <w:szCs w:val="18"/>
              </w:rPr>
            </w:pPr>
            <w:ins w:id="2494" w:author="alex" w:date="2010-07-06T10:49:00Z">
              <w:r>
                <w:rPr>
                  <w:rStyle w:val="a9"/>
                  <w:rFonts w:hint="eastAsia"/>
                  <w:b w:val="0"/>
                  <w:sz w:val="18"/>
                  <w:szCs w:val="18"/>
                </w:rPr>
                <w:tab/>
              </w:r>
              <w:r w:rsidRPr="00F664A8">
                <w:rPr>
                  <w:rStyle w:val="a9"/>
                  <w:b w:val="0"/>
                  <w:sz w:val="18"/>
                  <w:szCs w:val="18"/>
                </w:rPr>
                <w:t>&lt;/choice&gt;</w:t>
              </w:r>
            </w:ins>
          </w:p>
          <w:p w:rsidR="00054DE3" w:rsidRDefault="004202AE" w:rsidP="008C0D01">
            <w:pPr>
              <w:pStyle w:val="M"/>
              <w:spacing w:line="240" w:lineRule="auto"/>
              <w:rPr>
                <w:ins w:id="2495" w:author="alex" w:date="2010-07-06T17:05:00Z"/>
                <w:rStyle w:val="a9"/>
                <w:b w:val="0"/>
                <w:sz w:val="18"/>
                <w:szCs w:val="18"/>
              </w:rPr>
            </w:pPr>
            <w:ins w:id="2496" w:author="alex" w:date="2010-07-06T10:49:00Z">
              <w:r>
                <w:rPr>
                  <w:rStyle w:val="a9"/>
                  <w:rFonts w:hint="eastAsia"/>
                  <w:b w:val="0"/>
                  <w:sz w:val="18"/>
                  <w:szCs w:val="18"/>
                </w:rPr>
                <w:tab/>
              </w:r>
              <w:r w:rsidRPr="00F664A8">
                <w:rPr>
                  <w:rStyle w:val="a9"/>
                  <w:b w:val="0"/>
                  <w:sz w:val="18"/>
                  <w:szCs w:val="18"/>
                </w:rPr>
                <w:t>&lt;key&gt;</w:t>
              </w:r>
            </w:ins>
          </w:p>
          <w:p w:rsidR="00660C95" w:rsidRDefault="00660C95" w:rsidP="008C0D01">
            <w:pPr>
              <w:pStyle w:val="M"/>
              <w:spacing w:line="240" w:lineRule="auto"/>
              <w:rPr>
                <w:ins w:id="2497" w:author="alex" w:date="2010-07-06T17:03:00Z"/>
                <w:rStyle w:val="a9"/>
                <w:b w:val="0"/>
                <w:sz w:val="18"/>
                <w:szCs w:val="18"/>
              </w:rPr>
            </w:pPr>
            <w:ins w:id="2498" w:author="alex" w:date="2010-07-06T17:06:00Z">
              <w:r>
                <w:rPr>
                  <w:rStyle w:val="a9"/>
                  <w:rFonts w:hint="eastAsia"/>
                  <w:b w:val="0"/>
                  <w:sz w:val="18"/>
                  <w:szCs w:val="18"/>
                </w:rPr>
                <w:tab/>
              </w:r>
              <w:r>
                <w:rPr>
                  <w:rStyle w:val="a9"/>
                  <w:rFonts w:hint="eastAsia"/>
                  <w:b w:val="0"/>
                  <w:sz w:val="18"/>
                  <w:szCs w:val="18"/>
                </w:rPr>
                <w:tab/>
              </w:r>
            </w:ins>
            <w:ins w:id="2499" w:author="alex" w:date="2010-07-06T17:05:00Z">
              <w:r>
                <w:rPr>
                  <w:rStyle w:val="a9"/>
                  <w:rFonts w:hint="eastAsia"/>
                  <w:b w:val="0"/>
                  <w:sz w:val="18"/>
                  <w:szCs w:val="18"/>
                </w:rPr>
                <w:t>&lt;</w:t>
              </w:r>
            </w:ins>
            <w:ins w:id="2500" w:author="alex" w:date="2010-07-07T10:53:00Z">
              <w:r w:rsidR="00ED3CD5">
                <w:rPr>
                  <w:rStyle w:val="a9"/>
                  <w:b w:val="0"/>
                  <w:sz w:val="18"/>
                  <w:szCs w:val="18"/>
                </w:rPr>
                <w:t>classified</w:t>
              </w:r>
            </w:ins>
            <w:ins w:id="2501" w:author="alex" w:date="2010-07-06T17:05:00Z">
              <w:r>
                <w:rPr>
                  <w:rStyle w:val="a9"/>
                  <w:rFonts w:hint="eastAsia"/>
                  <w:b w:val="0"/>
                  <w:sz w:val="18"/>
                  <w:szCs w:val="18"/>
                </w:rPr>
                <w:t>&gt;</w:t>
              </w:r>
            </w:ins>
          </w:p>
          <w:p w:rsidR="00054DE3" w:rsidRDefault="00054DE3" w:rsidP="008C0D01">
            <w:pPr>
              <w:pStyle w:val="M"/>
              <w:spacing w:line="240" w:lineRule="auto"/>
              <w:rPr>
                <w:ins w:id="2502" w:author="alex" w:date="2010-07-06T17:03:00Z"/>
                <w:rStyle w:val="a9"/>
                <w:b w:val="0"/>
                <w:sz w:val="18"/>
                <w:szCs w:val="18"/>
              </w:rPr>
            </w:pPr>
            <w:ins w:id="2503" w:author="alex" w:date="2010-07-06T17:03:00Z">
              <w:r>
                <w:rPr>
                  <w:rStyle w:val="a9"/>
                  <w:rFonts w:hint="eastAsia"/>
                  <w:b w:val="0"/>
                  <w:sz w:val="18"/>
                  <w:szCs w:val="18"/>
                </w:rPr>
                <w:tab/>
              </w:r>
              <w:r>
                <w:rPr>
                  <w:rStyle w:val="a9"/>
                  <w:rFonts w:hint="eastAsia"/>
                  <w:b w:val="0"/>
                  <w:sz w:val="18"/>
                  <w:szCs w:val="18"/>
                </w:rPr>
                <w:tab/>
              </w:r>
            </w:ins>
            <w:ins w:id="2504" w:author="alex" w:date="2010-07-06T17:06:00Z">
              <w:r w:rsidR="00660C95">
                <w:rPr>
                  <w:rStyle w:val="a9"/>
                  <w:rFonts w:hint="eastAsia"/>
                  <w:b w:val="0"/>
                  <w:sz w:val="18"/>
                  <w:szCs w:val="18"/>
                </w:rPr>
                <w:tab/>
              </w:r>
            </w:ins>
            <w:ins w:id="2505" w:author="alex" w:date="2010-07-06T17:02:00Z">
              <w:r>
                <w:rPr>
                  <w:rStyle w:val="a9"/>
                  <w:rFonts w:hint="eastAsia"/>
                  <w:b w:val="0"/>
                  <w:sz w:val="18"/>
                  <w:szCs w:val="18"/>
                </w:rPr>
                <w:t>&lt;</w:t>
              </w:r>
            </w:ins>
            <w:ins w:id="2506" w:author="alex" w:date="2010-07-06T17:04:00Z">
              <w:r w:rsidR="001A3199">
                <w:rPr>
                  <w:rStyle w:val="a9"/>
                  <w:rFonts w:hint="eastAsia"/>
                  <w:b w:val="0"/>
                  <w:sz w:val="18"/>
                  <w:szCs w:val="18"/>
                </w:rPr>
                <w:t>item class</w:t>
              </w:r>
            </w:ins>
            <w:ins w:id="2507" w:author="alex" w:date="2010-07-06T17:03:00Z">
              <w:r w:rsidR="001A3199">
                <w:rPr>
                  <w:rStyle w:val="a9"/>
                  <w:rFonts w:hint="eastAsia"/>
                  <w:b w:val="0"/>
                  <w:sz w:val="18"/>
                  <w:szCs w:val="18"/>
                </w:rPr>
                <w:t>=</w:t>
              </w:r>
            </w:ins>
            <w:ins w:id="2508" w:author="alex" w:date="2010-07-06T17:04:00Z">
              <w:r w:rsidR="001A3199" w:rsidRPr="00965CA1">
                <w:rPr>
                  <w:rStyle w:val="a9"/>
                  <w:b w:val="0"/>
                  <w:sz w:val="18"/>
                  <w:szCs w:val="18"/>
                </w:rPr>
                <w:t>"</w:t>
              </w:r>
              <w:r w:rsidR="001A3199">
                <w:rPr>
                  <w:rStyle w:val="a9"/>
                  <w:rFonts w:hint="eastAsia"/>
                  <w:b w:val="0"/>
                  <w:sz w:val="18"/>
                  <w:szCs w:val="18"/>
                </w:rPr>
                <w:t>100</w:t>
              </w:r>
              <w:r w:rsidR="001A3199" w:rsidRPr="00965CA1">
                <w:rPr>
                  <w:rStyle w:val="a9"/>
                  <w:b w:val="0"/>
                  <w:sz w:val="18"/>
                  <w:szCs w:val="18"/>
                </w:rPr>
                <w:t>"</w:t>
              </w:r>
            </w:ins>
            <w:ins w:id="2509" w:author="alex" w:date="2010-07-06T17:02:00Z">
              <w:r>
                <w:rPr>
                  <w:rStyle w:val="a9"/>
                  <w:rFonts w:hint="eastAsia"/>
                  <w:b w:val="0"/>
                  <w:sz w:val="18"/>
                  <w:szCs w:val="18"/>
                </w:rPr>
                <w:t>&gt;</w:t>
              </w:r>
            </w:ins>
            <w:ins w:id="2510" w:author="alex" w:date="2010-07-06T10:54:00Z">
              <w:r w:rsidR="00937AD4">
                <w:rPr>
                  <w:rStyle w:val="a9"/>
                  <w:rFonts w:hint="eastAsia"/>
                  <w:b w:val="0"/>
                  <w:sz w:val="18"/>
                  <w:szCs w:val="18"/>
                </w:rPr>
                <w:t>2</w:t>
              </w:r>
            </w:ins>
            <w:ins w:id="2511" w:author="alex" w:date="2010-07-06T17:02:00Z">
              <w:r>
                <w:rPr>
                  <w:rStyle w:val="a9"/>
                  <w:rFonts w:hint="eastAsia"/>
                  <w:b w:val="0"/>
                  <w:sz w:val="18"/>
                  <w:szCs w:val="18"/>
                </w:rPr>
                <w:t>&lt;/</w:t>
              </w:r>
            </w:ins>
            <w:ins w:id="2512" w:author="alex" w:date="2010-07-06T17:04:00Z">
              <w:r w:rsidR="001A3199">
                <w:rPr>
                  <w:rStyle w:val="a9"/>
                  <w:rFonts w:hint="eastAsia"/>
                  <w:b w:val="0"/>
                  <w:sz w:val="18"/>
                  <w:szCs w:val="18"/>
                </w:rPr>
                <w:t>item</w:t>
              </w:r>
            </w:ins>
            <w:ins w:id="2513" w:author="alex" w:date="2010-07-06T17:02:00Z">
              <w:r>
                <w:rPr>
                  <w:rStyle w:val="a9"/>
                  <w:rFonts w:hint="eastAsia"/>
                  <w:b w:val="0"/>
                  <w:sz w:val="18"/>
                  <w:szCs w:val="18"/>
                </w:rPr>
                <w:t>&gt;</w:t>
              </w:r>
            </w:ins>
          </w:p>
          <w:p w:rsidR="00054DE3" w:rsidRDefault="00054DE3" w:rsidP="008C0D01">
            <w:pPr>
              <w:pStyle w:val="M"/>
              <w:spacing w:line="240" w:lineRule="auto"/>
              <w:rPr>
                <w:ins w:id="2514" w:author="alex" w:date="2010-07-06T17:03:00Z"/>
                <w:rStyle w:val="a9"/>
                <w:b w:val="0"/>
                <w:sz w:val="18"/>
                <w:szCs w:val="18"/>
              </w:rPr>
            </w:pPr>
            <w:ins w:id="2515" w:author="alex" w:date="2010-07-06T17:03:00Z">
              <w:r>
                <w:rPr>
                  <w:rStyle w:val="a9"/>
                  <w:rFonts w:hint="eastAsia"/>
                  <w:b w:val="0"/>
                  <w:sz w:val="18"/>
                  <w:szCs w:val="18"/>
                </w:rPr>
                <w:tab/>
              </w:r>
              <w:r>
                <w:rPr>
                  <w:rStyle w:val="a9"/>
                  <w:rFonts w:hint="eastAsia"/>
                  <w:b w:val="0"/>
                  <w:sz w:val="18"/>
                  <w:szCs w:val="18"/>
                </w:rPr>
                <w:tab/>
              </w:r>
            </w:ins>
            <w:ins w:id="2516" w:author="alex" w:date="2010-07-06T17:06:00Z">
              <w:r w:rsidR="00660C95">
                <w:rPr>
                  <w:rStyle w:val="a9"/>
                  <w:rFonts w:hint="eastAsia"/>
                  <w:b w:val="0"/>
                  <w:sz w:val="18"/>
                  <w:szCs w:val="18"/>
                </w:rPr>
                <w:tab/>
              </w:r>
            </w:ins>
            <w:ins w:id="2517" w:author="alex" w:date="2010-07-06T17:02:00Z">
              <w:r>
                <w:rPr>
                  <w:rStyle w:val="a9"/>
                  <w:rFonts w:hint="eastAsia"/>
                  <w:b w:val="0"/>
                  <w:sz w:val="18"/>
                  <w:szCs w:val="18"/>
                </w:rPr>
                <w:t>&lt;</w:t>
              </w:r>
            </w:ins>
            <w:ins w:id="2518" w:author="alex" w:date="2010-07-06T17:04:00Z">
              <w:r w:rsidR="001A3199">
                <w:rPr>
                  <w:rStyle w:val="a9"/>
                  <w:rFonts w:hint="eastAsia"/>
                  <w:b w:val="0"/>
                  <w:sz w:val="18"/>
                  <w:szCs w:val="18"/>
                </w:rPr>
                <w:t xml:space="preserve"> item class=</w:t>
              </w:r>
              <w:r w:rsidR="001A3199" w:rsidRPr="00965CA1">
                <w:rPr>
                  <w:rStyle w:val="a9"/>
                  <w:b w:val="0"/>
                  <w:sz w:val="18"/>
                  <w:szCs w:val="18"/>
                </w:rPr>
                <w:t>"</w:t>
              </w:r>
              <w:r w:rsidR="001A3199">
                <w:rPr>
                  <w:rStyle w:val="a9"/>
                  <w:rFonts w:hint="eastAsia"/>
                  <w:b w:val="0"/>
                  <w:sz w:val="18"/>
                  <w:szCs w:val="18"/>
                </w:rPr>
                <w:t>75</w:t>
              </w:r>
              <w:r w:rsidR="001A3199" w:rsidRPr="00965CA1">
                <w:rPr>
                  <w:rStyle w:val="a9"/>
                  <w:b w:val="0"/>
                  <w:sz w:val="18"/>
                  <w:szCs w:val="18"/>
                </w:rPr>
                <w:t>"</w:t>
              </w:r>
            </w:ins>
            <w:ins w:id="2519" w:author="alex" w:date="2010-07-06T17:02:00Z">
              <w:r>
                <w:rPr>
                  <w:rStyle w:val="a9"/>
                  <w:rFonts w:hint="eastAsia"/>
                  <w:b w:val="0"/>
                  <w:sz w:val="18"/>
                  <w:szCs w:val="18"/>
                </w:rPr>
                <w:t>&gt;1&lt;/</w:t>
              </w:r>
            </w:ins>
            <w:ins w:id="2520" w:author="alex" w:date="2010-07-06T17:04:00Z">
              <w:r w:rsidR="001A3199">
                <w:rPr>
                  <w:rStyle w:val="a9"/>
                  <w:rFonts w:hint="eastAsia"/>
                  <w:b w:val="0"/>
                  <w:sz w:val="18"/>
                  <w:szCs w:val="18"/>
                </w:rPr>
                <w:t>item</w:t>
              </w:r>
            </w:ins>
            <w:ins w:id="2521" w:author="alex" w:date="2010-07-06T17:02:00Z">
              <w:r>
                <w:rPr>
                  <w:rStyle w:val="a9"/>
                  <w:rFonts w:hint="eastAsia"/>
                  <w:b w:val="0"/>
                  <w:sz w:val="18"/>
                  <w:szCs w:val="18"/>
                </w:rPr>
                <w:t>&gt;</w:t>
              </w:r>
            </w:ins>
          </w:p>
          <w:p w:rsidR="00054DE3" w:rsidRDefault="00054DE3" w:rsidP="008C0D01">
            <w:pPr>
              <w:pStyle w:val="M"/>
              <w:spacing w:line="240" w:lineRule="auto"/>
              <w:rPr>
                <w:ins w:id="2522" w:author="alex" w:date="2010-07-06T17:03:00Z"/>
                <w:rStyle w:val="a9"/>
                <w:b w:val="0"/>
                <w:sz w:val="18"/>
                <w:szCs w:val="18"/>
              </w:rPr>
            </w:pPr>
            <w:ins w:id="2523" w:author="alex" w:date="2010-07-06T17:03:00Z">
              <w:r>
                <w:rPr>
                  <w:rStyle w:val="a9"/>
                  <w:rFonts w:hint="eastAsia"/>
                  <w:b w:val="0"/>
                  <w:sz w:val="18"/>
                  <w:szCs w:val="18"/>
                </w:rPr>
                <w:tab/>
              </w:r>
              <w:r>
                <w:rPr>
                  <w:rStyle w:val="a9"/>
                  <w:rFonts w:hint="eastAsia"/>
                  <w:b w:val="0"/>
                  <w:sz w:val="18"/>
                  <w:szCs w:val="18"/>
                </w:rPr>
                <w:tab/>
              </w:r>
            </w:ins>
            <w:ins w:id="2524" w:author="alex" w:date="2010-07-06T17:06:00Z">
              <w:r w:rsidR="00660C95">
                <w:rPr>
                  <w:rStyle w:val="a9"/>
                  <w:rFonts w:hint="eastAsia"/>
                  <w:b w:val="0"/>
                  <w:sz w:val="18"/>
                  <w:szCs w:val="18"/>
                </w:rPr>
                <w:tab/>
              </w:r>
            </w:ins>
            <w:ins w:id="2525" w:author="alex" w:date="2010-07-06T17:02:00Z">
              <w:r>
                <w:rPr>
                  <w:rStyle w:val="a9"/>
                  <w:rFonts w:hint="eastAsia"/>
                  <w:b w:val="0"/>
                  <w:sz w:val="18"/>
                  <w:szCs w:val="18"/>
                </w:rPr>
                <w:t>&lt;</w:t>
              </w:r>
            </w:ins>
            <w:ins w:id="2526" w:author="alex" w:date="2010-07-06T17:04:00Z">
              <w:r w:rsidR="001A3199">
                <w:rPr>
                  <w:rStyle w:val="a9"/>
                  <w:rFonts w:hint="eastAsia"/>
                  <w:b w:val="0"/>
                  <w:sz w:val="18"/>
                  <w:szCs w:val="18"/>
                </w:rPr>
                <w:t xml:space="preserve"> item class=</w:t>
              </w:r>
              <w:r w:rsidR="001A3199" w:rsidRPr="00965CA1">
                <w:rPr>
                  <w:rStyle w:val="a9"/>
                  <w:b w:val="0"/>
                  <w:sz w:val="18"/>
                  <w:szCs w:val="18"/>
                </w:rPr>
                <w:t>"</w:t>
              </w:r>
              <w:r w:rsidR="001A3199">
                <w:rPr>
                  <w:rStyle w:val="a9"/>
                  <w:rFonts w:hint="eastAsia"/>
                  <w:b w:val="0"/>
                  <w:sz w:val="18"/>
                  <w:szCs w:val="18"/>
                </w:rPr>
                <w:t>50</w:t>
              </w:r>
              <w:r w:rsidR="001A3199" w:rsidRPr="00965CA1">
                <w:rPr>
                  <w:rStyle w:val="a9"/>
                  <w:b w:val="0"/>
                  <w:sz w:val="18"/>
                  <w:szCs w:val="18"/>
                </w:rPr>
                <w:t>"</w:t>
              </w:r>
            </w:ins>
            <w:ins w:id="2527" w:author="alex" w:date="2010-07-06T17:02:00Z">
              <w:r>
                <w:rPr>
                  <w:rStyle w:val="a9"/>
                  <w:rFonts w:hint="eastAsia"/>
                  <w:b w:val="0"/>
                  <w:sz w:val="18"/>
                  <w:szCs w:val="18"/>
                </w:rPr>
                <w:t>&gt;4&lt;/</w:t>
              </w:r>
            </w:ins>
            <w:ins w:id="2528" w:author="alex" w:date="2010-07-06T17:04:00Z">
              <w:r w:rsidR="001A3199">
                <w:rPr>
                  <w:rStyle w:val="a9"/>
                  <w:rFonts w:hint="eastAsia"/>
                  <w:b w:val="0"/>
                  <w:sz w:val="18"/>
                  <w:szCs w:val="18"/>
                </w:rPr>
                <w:t>item</w:t>
              </w:r>
            </w:ins>
            <w:ins w:id="2529" w:author="alex" w:date="2010-07-06T17:02:00Z">
              <w:r>
                <w:rPr>
                  <w:rStyle w:val="a9"/>
                  <w:rFonts w:hint="eastAsia"/>
                  <w:b w:val="0"/>
                  <w:sz w:val="18"/>
                  <w:szCs w:val="18"/>
                </w:rPr>
                <w:t>&gt;</w:t>
              </w:r>
            </w:ins>
          </w:p>
          <w:p w:rsidR="00054DE3" w:rsidRDefault="00054DE3" w:rsidP="008C0D01">
            <w:pPr>
              <w:pStyle w:val="M"/>
              <w:spacing w:line="240" w:lineRule="auto"/>
              <w:rPr>
                <w:ins w:id="2530" w:author="alex" w:date="2010-07-06T17:06:00Z"/>
                <w:rStyle w:val="a9"/>
                <w:b w:val="0"/>
                <w:sz w:val="18"/>
                <w:szCs w:val="18"/>
              </w:rPr>
            </w:pPr>
            <w:ins w:id="2531" w:author="alex" w:date="2010-07-06T17:03:00Z">
              <w:r>
                <w:rPr>
                  <w:rStyle w:val="a9"/>
                  <w:rFonts w:hint="eastAsia"/>
                  <w:b w:val="0"/>
                  <w:sz w:val="18"/>
                  <w:szCs w:val="18"/>
                </w:rPr>
                <w:tab/>
              </w:r>
              <w:r>
                <w:rPr>
                  <w:rStyle w:val="a9"/>
                  <w:rFonts w:hint="eastAsia"/>
                  <w:b w:val="0"/>
                  <w:sz w:val="18"/>
                  <w:szCs w:val="18"/>
                </w:rPr>
                <w:tab/>
              </w:r>
            </w:ins>
            <w:ins w:id="2532" w:author="alex" w:date="2010-07-06T17:06:00Z">
              <w:r w:rsidR="00660C95">
                <w:rPr>
                  <w:rStyle w:val="a9"/>
                  <w:rFonts w:hint="eastAsia"/>
                  <w:b w:val="0"/>
                  <w:sz w:val="18"/>
                  <w:szCs w:val="18"/>
                </w:rPr>
                <w:tab/>
              </w:r>
            </w:ins>
            <w:ins w:id="2533" w:author="alex" w:date="2010-07-06T17:02:00Z">
              <w:r>
                <w:rPr>
                  <w:rStyle w:val="a9"/>
                  <w:rFonts w:hint="eastAsia"/>
                  <w:b w:val="0"/>
                  <w:sz w:val="18"/>
                  <w:szCs w:val="18"/>
                </w:rPr>
                <w:t>&lt;</w:t>
              </w:r>
            </w:ins>
            <w:ins w:id="2534" w:author="alex" w:date="2010-07-06T17:04:00Z">
              <w:r w:rsidR="001A3199">
                <w:rPr>
                  <w:rStyle w:val="a9"/>
                  <w:rFonts w:hint="eastAsia"/>
                  <w:b w:val="0"/>
                  <w:sz w:val="18"/>
                  <w:szCs w:val="18"/>
                </w:rPr>
                <w:t xml:space="preserve"> item class=</w:t>
              </w:r>
              <w:r w:rsidR="001A3199" w:rsidRPr="00965CA1">
                <w:rPr>
                  <w:rStyle w:val="a9"/>
                  <w:b w:val="0"/>
                  <w:sz w:val="18"/>
                  <w:szCs w:val="18"/>
                </w:rPr>
                <w:t>"</w:t>
              </w:r>
              <w:r w:rsidR="001A3199">
                <w:rPr>
                  <w:rStyle w:val="a9"/>
                  <w:rFonts w:hint="eastAsia"/>
                  <w:b w:val="0"/>
                  <w:sz w:val="18"/>
                  <w:szCs w:val="18"/>
                </w:rPr>
                <w:t>0</w:t>
              </w:r>
              <w:r w:rsidR="001A3199" w:rsidRPr="00965CA1">
                <w:rPr>
                  <w:rStyle w:val="a9"/>
                  <w:b w:val="0"/>
                  <w:sz w:val="18"/>
                  <w:szCs w:val="18"/>
                </w:rPr>
                <w:t>"</w:t>
              </w:r>
            </w:ins>
            <w:ins w:id="2535" w:author="alex" w:date="2010-07-06T17:02:00Z">
              <w:r>
                <w:rPr>
                  <w:rStyle w:val="a9"/>
                  <w:rFonts w:hint="eastAsia"/>
                  <w:b w:val="0"/>
                  <w:sz w:val="18"/>
                  <w:szCs w:val="18"/>
                </w:rPr>
                <w:t>&gt;</w:t>
              </w:r>
            </w:ins>
            <w:ins w:id="2536" w:author="alex" w:date="2010-07-06T17:03:00Z">
              <w:r>
                <w:rPr>
                  <w:rStyle w:val="a9"/>
                  <w:rFonts w:hint="eastAsia"/>
                  <w:b w:val="0"/>
                  <w:sz w:val="18"/>
                  <w:szCs w:val="18"/>
                </w:rPr>
                <w:t>3</w:t>
              </w:r>
            </w:ins>
            <w:ins w:id="2537" w:author="alex" w:date="2010-07-06T17:02:00Z">
              <w:r>
                <w:rPr>
                  <w:rStyle w:val="a9"/>
                  <w:rFonts w:hint="eastAsia"/>
                  <w:b w:val="0"/>
                  <w:sz w:val="18"/>
                  <w:szCs w:val="18"/>
                </w:rPr>
                <w:t>&lt;/</w:t>
              </w:r>
            </w:ins>
            <w:ins w:id="2538" w:author="alex" w:date="2010-07-06T17:04:00Z">
              <w:r w:rsidR="001A3199">
                <w:rPr>
                  <w:rStyle w:val="a9"/>
                  <w:rFonts w:hint="eastAsia"/>
                  <w:b w:val="0"/>
                  <w:sz w:val="18"/>
                  <w:szCs w:val="18"/>
                </w:rPr>
                <w:t>item</w:t>
              </w:r>
            </w:ins>
            <w:ins w:id="2539" w:author="alex" w:date="2010-07-06T17:02:00Z">
              <w:r>
                <w:rPr>
                  <w:rStyle w:val="a9"/>
                  <w:rFonts w:hint="eastAsia"/>
                  <w:b w:val="0"/>
                  <w:sz w:val="18"/>
                  <w:szCs w:val="18"/>
                </w:rPr>
                <w:t>&gt;</w:t>
              </w:r>
            </w:ins>
          </w:p>
          <w:p w:rsidR="00660C95" w:rsidRDefault="00660C95" w:rsidP="00660C95">
            <w:pPr>
              <w:pStyle w:val="M"/>
              <w:spacing w:line="240" w:lineRule="auto"/>
              <w:rPr>
                <w:ins w:id="2540" w:author="alex" w:date="2010-07-06T17:03:00Z"/>
                <w:rStyle w:val="a9"/>
                <w:b w:val="0"/>
                <w:sz w:val="18"/>
                <w:szCs w:val="18"/>
              </w:rPr>
            </w:pPr>
            <w:ins w:id="2541" w:author="alex" w:date="2010-07-06T17:06:00Z">
              <w:r>
                <w:rPr>
                  <w:rStyle w:val="a9"/>
                  <w:rFonts w:hint="eastAsia"/>
                  <w:b w:val="0"/>
                  <w:sz w:val="18"/>
                  <w:szCs w:val="18"/>
                </w:rPr>
                <w:tab/>
              </w:r>
              <w:r>
                <w:rPr>
                  <w:rStyle w:val="a9"/>
                  <w:rFonts w:hint="eastAsia"/>
                  <w:b w:val="0"/>
                  <w:sz w:val="18"/>
                  <w:szCs w:val="18"/>
                </w:rPr>
                <w:tab/>
                <w:t>&lt;/</w:t>
              </w:r>
            </w:ins>
            <w:ins w:id="2542" w:author="alex" w:date="2010-07-07T10:53:00Z">
              <w:r w:rsidR="00ED3CD5">
                <w:rPr>
                  <w:rStyle w:val="a9"/>
                  <w:b w:val="0"/>
                  <w:sz w:val="18"/>
                  <w:szCs w:val="18"/>
                </w:rPr>
                <w:t>classified</w:t>
              </w:r>
            </w:ins>
            <w:ins w:id="2543" w:author="alex" w:date="2010-07-06T17:06:00Z">
              <w:r>
                <w:rPr>
                  <w:rStyle w:val="a9"/>
                  <w:rFonts w:hint="eastAsia"/>
                  <w:b w:val="0"/>
                  <w:sz w:val="18"/>
                  <w:szCs w:val="18"/>
                </w:rPr>
                <w:t>&gt;</w:t>
              </w:r>
            </w:ins>
          </w:p>
          <w:p w:rsidR="004202AE" w:rsidRPr="00F664A8" w:rsidRDefault="00054DE3" w:rsidP="008C0D01">
            <w:pPr>
              <w:pStyle w:val="M"/>
              <w:spacing w:line="240" w:lineRule="auto"/>
              <w:rPr>
                <w:ins w:id="2544" w:author="alex" w:date="2010-07-06T10:49:00Z"/>
                <w:rStyle w:val="a9"/>
                <w:b w:val="0"/>
                <w:sz w:val="18"/>
                <w:szCs w:val="18"/>
              </w:rPr>
            </w:pPr>
            <w:ins w:id="2545" w:author="alex" w:date="2010-07-06T17:03:00Z">
              <w:r>
                <w:rPr>
                  <w:rStyle w:val="a9"/>
                  <w:rFonts w:hint="eastAsia"/>
                  <w:b w:val="0"/>
                  <w:sz w:val="18"/>
                  <w:szCs w:val="18"/>
                </w:rPr>
                <w:tab/>
              </w:r>
            </w:ins>
            <w:ins w:id="2546" w:author="alex" w:date="2010-07-06T10:49:00Z">
              <w:r w:rsidR="004202AE" w:rsidRPr="00F664A8">
                <w:rPr>
                  <w:rStyle w:val="a9"/>
                  <w:b w:val="0"/>
                  <w:sz w:val="18"/>
                  <w:szCs w:val="18"/>
                </w:rPr>
                <w:t>&lt;/key&gt;</w:t>
              </w:r>
            </w:ins>
          </w:p>
          <w:p w:rsidR="004202AE" w:rsidRPr="00F664A8" w:rsidRDefault="004202AE" w:rsidP="008C0D01">
            <w:pPr>
              <w:pStyle w:val="M"/>
              <w:spacing w:line="240" w:lineRule="auto"/>
              <w:rPr>
                <w:ins w:id="2547" w:author="alex" w:date="2010-07-06T10:49:00Z"/>
                <w:rStyle w:val="a9"/>
                <w:b w:val="0"/>
                <w:sz w:val="18"/>
                <w:szCs w:val="18"/>
              </w:rPr>
            </w:pPr>
            <w:ins w:id="2548" w:author="alex" w:date="2010-07-06T10:49:00Z">
              <w:r w:rsidRPr="00F664A8">
                <w:rPr>
                  <w:rStyle w:val="a9"/>
                  <w:b w:val="0"/>
                  <w:sz w:val="18"/>
                  <w:szCs w:val="18"/>
                </w:rPr>
                <w:t>&lt;/question&gt;</w:t>
              </w:r>
            </w:ins>
          </w:p>
          <w:p w:rsidR="004202AE" w:rsidRPr="00F10F04" w:rsidRDefault="004202AE" w:rsidP="008C0D01">
            <w:pPr>
              <w:pStyle w:val="M"/>
              <w:spacing w:line="240" w:lineRule="auto"/>
              <w:ind w:firstLine="0"/>
              <w:rPr>
                <w:ins w:id="2549" w:author="alex" w:date="2010-07-06T10:49:00Z"/>
                <w:rStyle w:val="a9"/>
                <w:b w:val="0"/>
                <w:sz w:val="18"/>
                <w:szCs w:val="18"/>
              </w:rPr>
            </w:pPr>
            <w:ins w:id="2550" w:author="alex" w:date="2010-07-06T10:49:00Z">
              <w:r w:rsidRPr="00965CA1">
                <w:rPr>
                  <w:rStyle w:val="a9"/>
                  <w:b w:val="0"/>
                  <w:sz w:val="18"/>
                  <w:szCs w:val="18"/>
                </w:rPr>
                <w:t>&lt;/assessmentItem&gt;</w:t>
              </w:r>
            </w:ins>
          </w:p>
        </w:tc>
      </w:tr>
    </w:tbl>
    <w:p w:rsidR="004202AE" w:rsidRDefault="004202AE" w:rsidP="004202AE">
      <w:pPr>
        <w:rPr>
          <w:ins w:id="2551" w:author="alex" w:date="2010-07-06T10:49:00Z"/>
        </w:rPr>
      </w:pPr>
    </w:p>
    <w:p w:rsidR="00B6789E" w:rsidRPr="004202AE" w:rsidRDefault="00B6789E" w:rsidP="00B6789E">
      <w:pPr>
        <w:rPr>
          <w:ins w:id="2552" w:author="alex" w:date="2010-07-06T10:07:00Z"/>
        </w:rPr>
      </w:pPr>
    </w:p>
    <w:p w:rsidR="00B30B8F" w:rsidRDefault="00791F11" w:rsidP="00B30B8F">
      <w:pPr>
        <w:pStyle w:val="3"/>
        <w:numPr>
          <w:ilvl w:val="2"/>
          <w:numId w:val="15"/>
        </w:numPr>
        <w:rPr>
          <w:ins w:id="2553" w:author="alex" w:date="2010-07-06T10:49:00Z"/>
        </w:rPr>
      </w:pPr>
      <w:bookmarkStart w:id="2554" w:name="_Toc286841333"/>
      <w:ins w:id="2555" w:author="alex" w:date="2010-07-07T09:45:00Z">
        <w:r>
          <w:rPr>
            <w:rFonts w:hint="eastAsia"/>
          </w:rPr>
          <w:t>翻译</w:t>
        </w:r>
      </w:ins>
      <w:ins w:id="2556" w:author="alex" w:date="2010-07-07T09:38:00Z">
        <w:r w:rsidR="00B30B8F" w:rsidRPr="00B30B8F">
          <w:rPr>
            <w:rFonts w:hint="eastAsia"/>
          </w:rPr>
          <w:t>匹配</w:t>
        </w:r>
      </w:ins>
      <w:ins w:id="2557" w:author="alex" w:date="2010-07-06T10:49:00Z">
        <w:r w:rsidR="00B30B8F">
          <w:rPr>
            <w:rFonts w:hint="eastAsia"/>
          </w:rPr>
          <w:t>（</w:t>
        </w:r>
      </w:ins>
      <w:ins w:id="2558" w:author="alex" w:date="2010-07-07T09:44:00Z">
        <w:r w:rsidRPr="00791F11">
          <w:t>Translation</w:t>
        </w:r>
      </w:ins>
      <w:ins w:id="2559" w:author="alex" w:date="2010-07-07T09:38:00Z">
        <w:r w:rsidR="00B30B8F">
          <w:rPr>
            <w:rFonts w:hint="eastAsia"/>
          </w:rPr>
          <w:t xml:space="preserve"> Matching</w:t>
        </w:r>
      </w:ins>
      <w:ins w:id="2560" w:author="alex" w:date="2010-07-06T10:49:00Z">
        <w:r w:rsidR="00B30B8F">
          <w:rPr>
            <w:rFonts w:hint="eastAsia"/>
          </w:rPr>
          <w:t>）</w:t>
        </w:r>
        <w:bookmarkEnd w:id="2554"/>
      </w:ins>
    </w:p>
    <w:p w:rsidR="00B30B8F" w:rsidRPr="00D46068" w:rsidRDefault="00B30B8F" w:rsidP="00B30B8F">
      <w:pPr>
        <w:pStyle w:val="af8"/>
        <w:rPr>
          <w:ins w:id="2561" w:author="alex" w:date="2010-07-06T10:49:00Z"/>
        </w:rPr>
      </w:pPr>
      <w:ins w:id="2562" w:author="alex" w:date="2010-07-06T10:49:00Z">
        <w:r w:rsidRPr="00242408">
          <w:rPr>
            <w:rFonts w:hint="eastAsia"/>
          </w:rPr>
          <w:t>表</w:t>
        </w:r>
        <w:r w:rsidRPr="00242408">
          <w:rPr>
            <w:rFonts w:hint="eastAsia"/>
          </w:rPr>
          <w:t xml:space="preserve"> </w:t>
        </w:r>
        <w:r>
          <w:rPr>
            <w:rFonts w:hint="eastAsia"/>
          </w:rPr>
          <w:t>5-</w:t>
        </w:r>
      </w:ins>
      <w:ins w:id="2563" w:author="alex" w:date="2010-07-07T09:42:00Z">
        <w:r>
          <w:rPr>
            <w:rFonts w:hint="eastAsia"/>
          </w:rPr>
          <w:t>4</w:t>
        </w:r>
      </w:ins>
      <w:ins w:id="2564" w:author="alex" w:date="2010-07-06T10:49:00Z">
        <w:r>
          <w:rPr>
            <w:rFonts w:hint="eastAsia"/>
          </w:rPr>
          <w:t>3</w:t>
        </w:r>
      </w:ins>
      <w:ins w:id="2565" w:author="alex" w:date="2010-07-07T09:45:00Z">
        <w:r w:rsidR="00791F11">
          <w:rPr>
            <w:rFonts w:hint="eastAsia"/>
          </w:rPr>
          <w:t>翻译</w:t>
        </w:r>
      </w:ins>
      <w:ins w:id="2566" w:author="alex" w:date="2010-07-07T09:42:00Z">
        <w:r w:rsidRPr="00B30B8F">
          <w:rPr>
            <w:rFonts w:hint="eastAsia"/>
          </w:rPr>
          <w:t>匹配（</w:t>
        </w:r>
      </w:ins>
      <w:ins w:id="2567" w:author="alex" w:date="2010-07-07T09:44:00Z">
        <w:r w:rsidR="00791F11" w:rsidRPr="00791F11">
          <w:t>Translation</w:t>
        </w:r>
      </w:ins>
      <w:ins w:id="2568" w:author="alex" w:date="2010-07-07T09:42:00Z">
        <w:r w:rsidRPr="00B30B8F">
          <w:rPr>
            <w:rFonts w:hint="eastAsia"/>
          </w:rPr>
          <w:t xml:space="preserve"> Matching</w:t>
        </w:r>
        <w:r w:rsidRPr="00B30B8F">
          <w:rPr>
            <w:rFonts w:hint="eastAsia"/>
          </w:rPr>
          <w:t>）</w:t>
        </w:r>
      </w:ins>
      <w:ins w:id="2569" w:author="alex" w:date="2010-07-06T10:49:00Z">
        <w:r>
          <w:rPr>
            <w:rFonts w:hint="eastAsia"/>
          </w:rPr>
          <w:t>示例说明</w:t>
        </w:r>
      </w:ins>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84"/>
        <w:gridCol w:w="7138"/>
      </w:tblGrid>
      <w:tr w:rsidR="00B30B8F" w:rsidRPr="00F10F04" w:rsidTr="00E520A9">
        <w:trPr>
          <w:ins w:id="2570" w:author="alex" w:date="2010-07-06T10:49:00Z"/>
        </w:trPr>
        <w:tc>
          <w:tcPr>
            <w:tcW w:w="1384" w:type="dxa"/>
            <w:tcBorders>
              <w:top w:val="single" w:sz="4" w:space="0" w:color="000000"/>
              <w:left w:val="single" w:sz="4" w:space="0" w:color="000000"/>
              <w:bottom w:val="single" w:sz="4" w:space="0" w:color="000000"/>
              <w:right w:val="single" w:sz="4" w:space="0" w:color="000000"/>
            </w:tcBorders>
            <w:hideMark/>
          </w:tcPr>
          <w:p w:rsidR="00B30B8F" w:rsidRPr="00F10F04" w:rsidRDefault="00B30B8F" w:rsidP="00E520A9">
            <w:pPr>
              <w:pStyle w:val="M"/>
              <w:ind w:firstLine="0"/>
              <w:rPr>
                <w:ins w:id="2571" w:author="alex" w:date="2010-07-06T10:49:00Z"/>
                <w:rStyle w:val="a9"/>
                <w:b w:val="0"/>
                <w:sz w:val="18"/>
                <w:szCs w:val="18"/>
              </w:rPr>
            </w:pPr>
            <w:ins w:id="2572" w:author="alex" w:date="2010-07-06T10:49:00Z">
              <w:r w:rsidRPr="00F10F04">
                <w:rPr>
                  <w:rStyle w:val="a9"/>
                  <w:rFonts w:hint="eastAsia"/>
                  <w:b w:val="0"/>
                  <w:sz w:val="18"/>
                  <w:szCs w:val="18"/>
                </w:rPr>
                <w:t>名称</w:t>
              </w:r>
            </w:ins>
          </w:p>
        </w:tc>
        <w:tc>
          <w:tcPr>
            <w:tcW w:w="7138" w:type="dxa"/>
            <w:tcBorders>
              <w:top w:val="single" w:sz="4" w:space="0" w:color="000000"/>
              <w:left w:val="single" w:sz="4" w:space="0" w:color="000000"/>
              <w:bottom w:val="single" w:sz="4" w:space="0" w:color="000000"/>
              <w:right w:val="single" w:sz="4" w:space="0" w:color="000000"/>
            </w:tcBorders>
            <w:hideMark/>
          </w:tcPr>
          <w:p w:rsidR="00B30B8F" w:rsidRPr="00F10F04" w:rsidRDefault="00B30B8F" w:rsidP="00E520A9">
            <w:pPr>
              <w:pStyle w:val="M"/>
              <w:ind w:firstLine="0"/>
              <w:rPr>
                <w:ins w:id="2573" w:author="alex" w:date="2010-07-06T10:49:00Z"/>
                <w:rStyle w:val="a9"/>
                <w:b w:val="0"/>
                <w:sz w:val="18"/>
                <w:szCs w:val="18"/>
              </w:rPr>
            </w:pPr>
            <w:ins w:id="2574" w:author="alex" w:date="2010-07-06T10:49:00Z">
              <w:r>
                <w:rPr>
                  <w:rStyle w:val="a9"/>
                  <w:rFonts w:hint="eastAsia"/>
                  <w:b w:val="0"/>
                  <w:sz w:val="18"/>
                  <w:szCs w:val="18"/>
                </w:rPr>
                <w:t>说明</w:t>
              </w:r>
            </w:ins>
          </w:p>
        </w:tc>
      </w:tr>
      <w:tr w:rsidR="00B30B8F" w:rsidRPr="00F10F04" w:rsidTr="00E520A9">
        <w:trPr>
          <w:ins w:id="2575" w:author="alex" w:date="2010-07-06T10:49:00Z"/>
        </w:trPr>
        <w:tc>
          <w:tcPr>
            <w:tcW w:w="1384" w:type="dxa"/>
            <w:tcBorders>
              <w:top w:val="single" w:sz="4" w:space="0" w:color="000000"/>
              <w:left w:val="single" w:sz="4" w:space="0" w:color="000000"/>
              <w:bottom w:val="single" w:sz="4" w:space="0" w:color="000000"/>
              <w:right w:val="single" w:sz="4" w:space="0" w:color="000000"/>
            </w:tcBorders>
            <w:hideMark/>
          </w:tcPr>
          <w:p w:rsidR="00B30B8F" w:rsidRPr="00965CA1" w:rsidRDefault="00B30B8F" w:rsidP="00E520A9">
            <w:pPr>
              <w:pStyle w:val="M"/>
              <w:ind w:firstLine="0"/>
              <w:rPr>
                <w:ins w:id="2576" w:author="alex" w:date="2010-07-06T10:49:00Z"/>
                <w:rStyle w:val="a9"/>
                <w:b w:val="0"/>
                <w:sz w:val="18"/>
                <w:szCs w:val="18"/>
              </w:rPr>
            </w:pPr>
            <w:ins w:id="2577" w:author="alex" w:date="2010-07-06T10:49:00Z">
              <w:r>
                <w:rPr>
                  <w:rStyle w:val="a9"/>
                  <w:rFonts w:hint="eastAsia"/>
                  <w:b w:val="0"/>
                  <w:sz w:val="18"/>
                  <w:szCs w:val="18"/>
                </w:rPr>
                <w:t>类型序号</w:t>
              </w:r>
            </w:ins>
          </w:p>
        </w:tc>
        <w:tc>
          <w:tcPr>
            <w:tcW w:w="7138" w:type="dxa"/>
            <w:tcBorders>
              <w:top w:val="single" w:sz="4" w:space="0" w:color="000000"/>
              <w:left w:val="single" w:sz="4" w:space="0" w:color="000000"/>
              <w:bottom w:val="single" w:sz="4" w:space="0" w:color="000000"/>
              <w:right w:val="single" w:sz="4" w:space="0" w:color="000000"/>
            </w:tcBorders>
            <w:hideMark/>
          </w:tcPr>
          <w:p w:rsidR="00B30B8F" w:rsidRDefault="00B30B8F" w:rsidP="00B30B8F">
            <w:pPr>
              <w:pStyle w:val="M"/>
              <w:ind w:firstLine="0"/>
              <w:rPr>
                <w:ins w:id="2578" w:author="alex" w:date="2010-07-06T10:49:00Z"/>
                <w:rStyle w:val="a9"/>
                <w:b w:val="0"/>
                <w:sz w:val="18"/>
                <w:szCs w:val="18"/>
              </w:rPr>
            </w:pPr>
            <w:ins w:id="2579" w:author="alex" w:date="2010-07-06T10:50:00Z">
              <w:r>
                <w:rPr>
                  <w:rStyle w:val="a9"/>
                  <w:rFonts w:hint="eastAsia"/>
                  <w:b w:val="0"/>
                  <w:sz w:val="18"/>
                  <w:szCs w:val="18"/>
                </w:rPr>
                <w:t>4</w:t>
              </w:r>
            </w:ins>
            <w:ins w:id="2580" w:author="alex" w:date="2010-07-07T09:42:00Z">
              <w:r>
                <w:rPr>
                  <w:rStyle w:val="a9"/>
                  <w:rFonts w:hint="eastAsia"/>
                  <w:b w:val="0"/>
                  <w:sz w:val="18"/>
                  <w:szCs w:val="18"/>
                </w:rPr>
                <w:t>3</w:t>
              </w:r>
            </w:ins>
          </w:p>
        </w:tc>
      </w:tr>
      <w:tr w:rsidR="00B30B8F" w:rsidRPr="00F10F04" w:rsidTr="00E520A9">
        <w:trPr>
          <w:ins w:id="2581" w:author="alex" w:date="2010-07-06T10:49:00Z"/>
        </w:trPr>
        <w:tc>
          <w:tcPr>
            <w:tcW w:w="1384" w:type="dxa"/>
            <w:tcBorders>
              <w:top w:val="single" w:sz="4" w:space="0" w:color="000000"/>
              <w:left w:val="single" w:sz="4" w:space="0" w:color="000000"/>
              <w:bottom w:val="single" w:sz="4" w:space="0" w:color="000000"/>
              <w:right w:val="single" w:sz="4" w:space="0" w:color="000000"/>
            </w:tcBorders>
            <w:hideMark/>
          </w:tcPr>
          <w:p w:rsidR="00B30B8F" w:rsidRDefault="00B30B8F" w:rsidP="00E520A9">
            <w:pPr>
              <w:pStyle w:val="M"/>
              <w:ind w:firstLine="0"/>
              <w:rPr>
                <w:ins w:id="2582" w:author="alex" w:date="2010-07-06T10:49:00Z"/>
                <w:rStyle w:val="a9"/>
                <w:b w:val="0"/>
                <w:sz w:val="18"/>
                <w:szCs w:val="18"/>
              </w:rPr>
            </w:pPr>
            <w:ins w:id="2583" w:author="alex" w:date="2010-07-06T10:49:00Z">
              <w:r>
                <w:rPr>
                  <w:rStyle w:val="a9"/>
                  <w:rFonts w:hint="eastAsia"/>
                  <w:b w:val="0"/>
                  <w:sz w:val="18"/>
                  <w:szCs w:val="18"/>
                </w:rPr>
                <w:t>类型标识</w:t>
              </w:r>
            </w:ins>
          </w:p>
        </w:tc>
        <w:tc>
          <w:tcPr>
            <w:tcW w:w="7138" w:type="dxa"/>
            <w:tcBorders>
              <w:top w:val="single" w:sz="4" w:space="0" w:color="000000"/>
              <w:left w:val="single" w:sz="4" w:space="0" w:color="000000"/>
              <w:bottom w:val="single" w:sz="4" w:space="0" w:color="000000"/>
              <w:right w:val="single" w:sz="4" w:space="0" w:color="000000"/>
            </w:tcBorders>
            <w:hideMark/>
          </w:tcPr>
          <w:p w:rsidR="00B30B8F" w:rsidRPr="00E17EC9" w:rsidRDefault="00791F11" w:rsidP="00791F11">
            <w:pPr>
              <w:pStyle w:val="M"/>
              <w:ind w:firstLine="0"/>
              <w:rPr>
                <w:ins w:id="2584" w:author="alex" w:date="2010-07-06T10:49:00Z"/>
                <w:rStyle w:val="a9"/>
                <w:sz w:val="18"/>
                <w:szCs w:val="18"/>
              </w:rPr>
            </w:pPr>
            <w:ins w:id="2585" w:author="alex" w:date="2010-07-07T09:45:00Z">
              <w:r>
                <w:rPr>
                  <w:rStyle w:val="a9"/>
                  <w:rFonts w:hint="eastAsia"/>
                  <w:b w:val="0"/>
                  <w:sz w:val="18"/>
                  <w:szCs w:val="18"/>
                </w:rPr>
                <w:t>t</w:t>
              </w:r>
              <w:r w:rsidRPr="00791F11">
                <w:rPr>
                  <w:rStyle w:val="a9"/>
                  <w:b w:val="0"/>
                  <w:sz w:val="18"/>
                  <w:szCs w:val="18"/>
                </w:rPr>
                <w:t>ranslation</w:t>
              </w:r>
            </w:ins>
            <w:ins w:id="2586" w:author="alex" w:date="2010-07-07T09:42:00Z">
              <w:r w:rsidR="00B30B8F" w:rsidRPr="00B30B8F">
                <w:rPr>
                  <w:rStyle w:val="a9"/>
                  <w:rFonts w:hint="eastAsia"/>
                  <w:b w:val="0"/>
                  <w:sz w:val="18"/>
                  <w:szCs w:val="18"/>
                </w:rPr>
                <w:t>Matching</w:t>
              </w:r>
            </w:ins>
          </w:p>
        </w:tc>
      </w:tr>
      <w:tr w:rsidR="00B30B8F" w:rsidRPr="00F10F04" w:rsidTr="00E520A9">
        <w:trPr>
          <w:ins w:id="2587" w:author="alex" w:date="2010-07-06T10:49:00Z"/>
        </w:trPr>
        <w:tc>
          <w:tcPr>
            <w:tcW w:w="1384" w:type="dxa"/>
            <w:tcBorders>
              <w:top w:val="single" w:sz="4" w:space="0" w:color="000000"/>
              <w:left w:val="single" w:sz="4" w:space="0" w:color="000000"/>
              <w:bottom w:val="single" w:sz="4" w:space="0" w:color="000000"/>
              <w:right w:val="single" w:sz="4" w:space="0" w:color="000000"/>
            </w:tcBorders>
            <w:hideMark/>
          </w:tcPr>
          <w:p w:rsidR="00B30B8F" w:rsidRPr="00F10F04" w:rsidRDefault="00B30B8F" w:rsidP="00E520A9">
            <w:pPr>
              <w:pStyle w:val="M"/>
              <w:ind w:firstLine="0"/>
              <w:rPr>
                <w:ins w:id="2588" w:author="alex" w:date="2010-07-06T10:49:00Z"/>
                <w:rStyle w:val="a9"/>
                <w:b w:val="0"/>
                <w:sz w:val="18"/>
                <w:szCs w:val="18"/>
              </w:rPr>
            </w:pPr>
            <w:ins w:id="2589" w:author="alex" w:date="2010-07-06T10:49:00Z">
              <w:r w:rsidRPr="00965CA1">
                <w:rPr>
                  <w:rStyle w:val="a9"/>
                  <w:rFonts w:hint="eastAsia"/>
                  <w:b w:val="0"/>
                  <w:sz w:val="18"/>
                  <w:szCs w:val="18"/>
                </w:rPr>
                <w:t>试题附加材料</w:t>
              </w:r>
            </w:ins>
          </w:p>
        </w:tc>
        <w:tc>
          <w:tcPr>
            <w:tcW w:w="7138" w:type="dxa"/>
            <w:tcBorders>
              <w:top w:val="single" w:sz="4" w:space="0" w:color="000000"/>
              <w:left w:val="single" w:sz="4" w:space="0" w:color="000000"/>
              <w:bottom w:val="single" w:sz="4" w:space="0" w:color="000000"/>
              <w:right w:val="single" w:sz="4" w:space="0" w:color="000000"/>
            </w:tcBorders>
            <w:hideMark/>
          </w:tcPr>
          <w:p w:rsidR="00B30B8F" w:rsidRPr="00F10F04" w:rsidRDefault="00B30B8F" w:rsidP="00E520A9">
            <w:pPr>
              <w:pStyle w:val="M"/>
              <w:ind w:firstLine="0"/>
              <w:rPr>
                <w:ins w:id="2590" w:author="alex" w:date="2010-07-06T10:49:00Z"/>
                <w:rStyle w:val="a9"/>
                <w:b w:val="0"/>
                <w:sz w:val="18"/>
                <w:szCs w:val="18"/>
              </w:rPr>
            </w:pPr>
            <w:ins w:id="2591" w:author="alex" w:date="2010-07-06T10:49:00Z">
              <w:r>
                <w:rPr>
                  <w:rStyle w:val="a9"/>
                  <w:rFonts w:hint="eastAsia"/>
                  <w:b w:val="0"/>
                  <w:sz w:val="18"/>
                  <w:szCs w:val="18"/>
                </w:rPr>
                <w:t>无</w:t>
              </w:r>
            </w:ins>
          </w:p>
        </w:tc>
      </w:tr>
      <w:tr w:rsidR="00B30B8F" w:rsidRPr="00F10F04" w:rsidTr="00E520A9">
        <w:trPr>
          <w:ins w:id="2592" w:author="alex" w:date="2010-07-06T10:49:00Z"/>
        </w:trPr>
        <w:tc>
          <w:tcPr>
            <w:tcW w:w="1384" w:type="dxa"/>
            <w:tcBorders>
              <w:top w:val="single" w:sz="4" w:space="0" w:color="000000"/>
              <w:left w:val="single" w:sz="4" w:space="0" w:color="000000"/>
              <w:bottom w:val="single" w:sz="4" w:space="0" w:color="000000"/>
              <w:right w:val="single" w:sz="4" w:space="0" w:color="000000"/>
            </w:tcBorders>
            <w:hideMark/>
          </w:tcPr>
          <w:p w:rsidR="00B30B8F" w:rsidRPr="00F10F04" w:rsidRDefault="00B30B8F" w:rsidP="00E520A9">
            <w:pPr>
              <w:pStyle w:val="M"/>
              <w:ind w:firstLine="0"/>
              <w:rPr>
                <w:ins w:id="2593" w:author="alex" w:date="2010-07-06T10:49:00Z"/>
                <w:rStyle w:val="a9"/>
                <w:b w:val="0"/>
                <w:sz w:val="18"/>
                <w:szCs w:val="18"/>
              </w:rPr>
            </w:pPr>
            <w:ins w:id="2594" w:author="alex" w:date="2010-07-06T10:49:00Z">
              <w:r w:rsidRPr="00965CA1">
                <w:rPr>
                  <w:rStyle w:val="a9"/>
                  <w:rFonts w:hint="eastAsia"/>
                  <w:b w:val="0"/>
                  <w:sz w:val="18"/>
                  <w:szCs w:val="18"/>
                </w:rPr>
                <w:t>试题问题类型</w:t>
              </w:r>
            </w:ins>
          </w:p>
        </w:tc>
        <w:tc>
          <w:tcPr>
            <w:tcW w:w="7138" w:type="dxa"/>
            <w:tcBorders>
              <w:top w:val="single" w:sz="4" w:space="0" w:color="000000"/>
              <w:left w:val="single" w:sz="4" w:space="0" w:color="000000"/>
              <w:bottom w:val="single" w:sz="4" w:space="0" w:color="000000"/>
              <w:right w:val="single" w:sz="4" w:space="0" w:color="000000"/>
            </w:tcBorders>
            <w:hideMark/>
          </w:tcPr>
          <w:p w:rsidR="00B30B8F" w:rsidRPr="00F10F04" w:rsidRDefault="00B30B8F" w:rsidP="00E520A9">
            <w:pPr>
              <w:pStyle w:val="M"/>
              <w:ind w:firstLine="0"/>
              <w:rPr>
                <w:ins w:id="2595" w:author="alex" w:date="2010-07-06T10:49:00Z"/>
                <w:rStyle w:val="a9"/>
                <w:b w:val="0"/>
                <w:sz w:val="18"/>
                <w:szCs w:val="18"/>
              </w:rPr>
            </w:pPr>
            <w:ins w:id="2596" w:author="alex" w:date="2010-07-06T10:49:00Z">
              <w:r>
                <w:rPr>
                  <w:rStyle w:val="a9"/>
                  <w:b w:val="0"/>
                  <w:sz w:val="18"/>
                  <w:szCs w:val="18"/>
                </w:rPr>
                <w:t>C</w:t>
              </w:r>
              <w:r>
                <w:rPr>
                  <w:rStyle w:val="a9"/>
                  <w:rFonts w:hint="eastAsia"/>
                  <w:b w:val="0"/>
                  <w:sz w:val="18"/>
                  <w:szCs w:val="18"/>
                </w:rPr>
                <w:t>hoice</w:t>
              </w:r>
            </w:ins>
          </w:p>
        </w:tc>
      </w:tr>
      <w:tr w:rsidR="00B30B8F" w:rsidRPr="00F10F04" w:rsidTr="00E520A9">
        <w:trPr>
          <w:ins w:id="2597" w:author="alex" w:date="2010-07-06T10:49:00Z"/>
        </w:trPr>
        <w:tc>
          <w:tcPr>
            <w:tcW w:w="1384" w:type="dxa"/>
            <w:tcBorders>
              <w:top w:val="single" w:sz="4" w:space="0" w:color="000000"/>
              <w:left w:val="single" w:sz="4" w:space="0" w:color="000000"/>
              <w:bottom w:val="single" w:sz="4" w:space="0" w:color="000000"/>
              <w:right w:val="single" w:sz="4" w:space="0" w:color="000000"/>
            </w:tcBorders>
            <w:hideMark/>
          </w:tcPr>
          <w:p w:rsidR="00B30B8F" w:rsidRPr="00F10F04" w:rsidRDefault="00B30B8F" w:rsidP="00E520A9">
            <w:pPr>
              <w:pStyle w:val="M"/>
              <w:ind w:firstLine="0"/>
              <w:rPr>
                <w:ins w:id="2598" w:author="alex" w:date="2010-07-06T10:49:00Z"/>
                <w:rStyle w:val="a9"/>
                <w:b w:val="0"/>
                <w:sz w:val="18"/>
                <w:szCs w:val="18"/>
              </w:rPr>
            </w:pPr>
            <w:ins w:id="2599" w:author="alex" w:date="2010-07-06T10:49:00Z">
              <w:r w:rsidRPr="00965CA1">
                <w:rPr>
                  <w:rStyle w:val="a9"/>
                  <w:rFonts w:hint="eastAsia"/>
                  <w:b w:val="0"/>
                  <w:sz w:val="18"/>
                  <w:szCs w:val="18"/>
                </w:rPr>
                <w:t>流程性试题</w:t>
              </w:r>
            </w:ins>
          </w:p>
        </w:tc>
        <w:tc>
          <w:tcPr>
            <w:tcW w:w="7138" w:type="dxa"/>
            <w:tcBorders>
              <w:top w:val="single" w:sz="4" w:space="0" w:color="000000"/>
              <w:left w:val="single" w:sz="4" w:space="0" w:color="000000"/>
              <w:bottom w:val="single" w:sz="4" w:space="0" w:color="000000"/>
              <w:right w:val="single" w:sz="4" w:space="0" w:color="000000"/>
            </w:tcBorders>
            <w:hideMark/>
          </w:tcPr>
          <w:p w:rsidR="00B30B8F" w:rsidRPr="00F10F04" w:rsidRDefault="00B30B8F" w:rsidP="00E520A9">
            <w:pPr>
              <w:pStyle w:val="M"/>
              <w:ind w:firstLine="0"/>
              <w:rPr>
                <w:ins w:id="2600" w:author="alex" w:date="2010-07-06T10:49:00Z"/>
                <w:rStyle w:val="a9"/>
                <w:b w:val="0"/>
                <w:sz w:val="18"/>
                <w:szCs w:val="18"/>
              </w:rPr>
            </w:pPr>
            <w:ins w:id="2601" w:author="alex" w:date="2010-07-06T10:49:00Z">
              <w:r>
                <w:rPr>
                  <w:rStyle w:val="a9"/>
                  <w:rFonts w:hint="eastAsia"/>
                  <w:b w:val="0"/>
                  <w:sz w:val="18"/>
                  <w:szCs w:val="18"/>
                </w:rPr>
                <w:t>否</w:t>
              </w:r>
            </w:ins>
          </w:p>
        </w:tc>
      </w:tr>
      <w:tr w:rsidR="00B30B8F" w:rsidRPr="00F10F04" w:rsidTr="00E520A9">
        <w:trPr>
          <w:ins w:id="2602" w:author="alex" w:date="2010-07-06T10:49:00Z"/>
        </w:trPr>
        <w:tc>
          <w:tcPr>
            <w:tcW w:w="1384" w:type="dxa"/>
            <w:tcBorders>
              <w:top w:val="single" w:sz="4" w:space="0" w:color="000000"/>
              <w:left w:val="single" w:sz="4" w:space="0" w:color="000000"/>
              <w:bottom w:val="single" w:sz="4" w:space="0" w:color="000000"/>
              <w:right w:val="single" w:sz="4" w:space="0" w:color="000000"/>
            </w:tcBorders>
            <w:hideMark/>
          </w:tcPr>
          <w:p w:rsidR="00B30B8F" w:rsidRPr="00F10F04" w:rsidRDefault="00B30B8F" w:rsidP="00E520A9">
            <w:pPr>
              <w:pStyle w:val="M"/>
              <w:ind w:firstLine="0"/>
              <w:rPr>
                <w:ins w:id="2603" w:author="alex" w:date="2010-07-06T10:49:00Z"/>
                <w:rStyle w:val="a9"/>
                <w:b w:val="0"/>
                <w:sz w:val="18"/>
                <w:szCs w:val="18"/>
              </w:rPr>
            </w:pPr>
            <w:ins w:id="2604" w:author="alex" w:date="2010-07-06T10:49:00Z">
              <w:r>
                <w:rPr>
                  <w:rFonts w:hint="eastAsia"/>
                </w:rPr>
                <w:lastRenderedPageBreak/>
                <w:t>示例</w:t>
              </w:r>
            </w:ins>
          </w:p>
        </w:tc>
        <w:tc>
          <w:tcPr>
            <w:tcW w:w="7138" w:type="dxa"/>
            <w:tcBorders>
              <w:top w:val="single" w:sz="4" w:space="0" w:color="000000"/>
              <w:left w:val="single" w:sz="4" w:space="0" w:color="000000"/>
              <w:bottom w:val="single" w:sz="4" w:space="0" w:color="000000"/>
              <w:right w:val="single" w:sz="4" w:space="0" w:color="000000"/>
            </w:tcBorders>
            <w:hideMark/>
          </w:tcPr>
          <w:p w:rsidR="00B30B8F" w:rsidRPr="00F664A8" w:rsidRDefault="00B30B8F" w:rsidP="00E520A9">
            <w:pPr>
              <w:pStyle w:val="M"/>
              <w:spacing w:line="240" w:lineRule="auto"/>
              <w:ind w:firstLine="0"/>
              <w:rPr>
                <w:ins w:id="2605" w:author="alex" w:date="2010-07-06T10:49:00Z"/>
                <w:rStyle w:val="a9"/>
                <w:b w:val="0"/>
                <w:sz w:val="18"/>
                <w:szCs w:val="18"/>
              </w:rPr>
            </w:pPr>
            <w:ins w:id="2606" w:author="alex" w:date="2010-07-06T10:49:00Z">
              <w:r w:rsidRPr="00965CA1">
                <w:rPr>
                  <w:rStyle w:val="a9"/>
                  <w:b w:val="0"/>
                  <w:sz w:val="18"/>
                  <w:szCs w:val="18"/>
                </w:rPr>
                <w:t>&lt;assessmentItem identifier="</w:t>
              </w:r>
              <w:r w:rsidRPr="00FC0028">
                <w:rPr>
                  <w:rStyle w:val="a9"/>
                  <w:b w:val="0"/>
                  <w:sz w:val="18"/>
                  <w:szCs w:val="18"/>
                </w:rPr>
                <w:t>sflep-</w:t>
              </w:r>
              <w:r>
                <w:rPr>
                  <w:rStyle w:val="a9"/>
                  <w:rFonts w:hint="eastAsia"/>
                  <w:b w:val="0"/>
                  <w:sz w:val="18"/>
                  <w:szCs w:val="18"/>
                </w:rPr>
                <w:t>ni</w:t>
              </w:r>
              <w:r w:rsidRPr="00FC0028">
                <w:rPr>
                  <w:rStyle w:val="a9"/>
                  <w:b w:val="0"/>
                  <w:sz w:val="18"/>
                  <w:szCs w:val="18"/>
                </w:rPr>
                <w:t>-</w:t>
              </w:r>
            </w:ins>
            <w:ins w:id="2607" w:author="alex" w:date="2010-07-07T09:42:00Z">
              <w:r>
                <w:rPr>
                  <w:rStyle w:val="a9"/>
                  <w:rFonts w:hint="eastAsia"/>
                  <w:b w:val="0"/>
                  <w:sz w:val="18"/>
                  <w:szCs w:val="18"/>
                </w:rPr>
                <w:t>43</w:t>
              </w:r>
            </w:ins>
            <w:ins w:id="2608" w:author="alex" w:date="2010-07-06T10:49:00Z">
              <w:r w:rsidRPr="00FC0028">
                <w:rPr>
                  <w:rStyle w:val="a9"/>
                  <w:b w:val="0"/>
                  <w:sz w:val="18"/>
                  <w:szCs w:val="18"/>
                </w:rPr>
                <w:t>-</w:t>
              </w:r>
              <w:r>
                <w:rPr>
                  <w:rStyle w:val="a9"/>
                  <w:rFonts w:hint="eastAsia"/>
                  <w:b w:val="0"/>
                  <w:sz w:val="18"/>
                  <w:szCs w:val="18"/>
                </w:rPr>
                <w:t>423</w:t>
              </w:r>
              <w:r w:rsidRPr="00965CA1">
                <w:rPr>
                  <w:rStyle w:val="a9"/>
                  <w:b w:val="0"/>
                  <w:sz w:val="18"/>
                  <w:szCs w:val="18"/>
                </w:rPr>
                <w:t>" type="</w:t>
              </w:r>
            </w:ins>
            <w:ins w:id="2609" w:author="alex" w:date="2010-07-07T09:45:00Z">
              <w:r w:rsidR="00791F11">
                <w:rPr>
                  <w:rStyle w:val="a9"/>
                  <w:rFonts w:hint="eastAsia"/>
                  <w:b w:val="0"/>
                  <w:sz w:val="18"/>
                  <w:szCs w:val="18"/>
                </w:rPr>
                <w:t>t</w:t>
              </w:r>
              <w:r w:rsidR="00791F11" w:rsidRPr="00791F11">
                <w:rPr>
                  <w:rStyle w:val="a9"/>
                  <w:b w:val="0"/>
                  <w:sz w:val="18"/>
                  <w:szCs w:val="18"/>
                </w:rPr>
                <w:t>ranslation</w:t>
              </w:r>
              <w:r w:rsidR="00791F11" w:rsidRPr="00B30B8F">
                <w:rPr>
                  <w:rStyle w:val="a9"/>
                  <w:rFonts w:hint="eastAsia"/>
                  <w:b w:val="0"/>
                  <w:sz w:val="18"/>
                  <w:szCs w:val="18"/>
                </w:rPr>
                <w:t>Matching</w:t>
              </w:r>
            </w:ins>
            <w:ins w:id="2610" w:author="alex" w:date="2010-07-06T10:49:00Z">
              <w:r w:rsidRPr="00965CA1">
                <w:rPr>
                  <w:rStyle w:val="a9"/>
                  <w:b w:val="0"/>
                  <w:sz w:val="18"/>
                  <w:szCs w:val="18"/>
                </w:rPr>
                <w:t>"</w:t>
              </w:r>
              <w:r>
                <w:rPr>
                  <w:rStyle w:val="a9"/>
                  <w:rFonts w:hint="eastAsia"/>
                  <w:b w:val="0"/>
                  <w:sz w:val="18"/>
                  <w:szCs w:val="18"/>
                </w:rPr>
                <w:t xml:space="preserve"> </w:t>
              </w:r>
              <w:r w:rsidRPr="00965CA1">
                <w:rPr>
                  <w:rStyle w:val="a9"/>
                  <w:b w:val="0"/>
                  <w:sz w:val="18"/>
                  <w:szCs w:val="18"/>
                </w:rPr>
                <w:t>level="</w:t>
              </w:r>
              <w:r>
                <w:rPr>
                  <w:rStyle w:val="a9"/>
                  <w:rFonts w:hint="eastAsia"/>
                  <w:b w:val="0"/>
                  <w:sz w:val="18"/>
                  <w:szCs w:val="18"/>
                </w:rPr>
                <w:t>1</w:t>
              </w:r>
              <w:r w:rsidRPr="00965CA1">
                <w:rPr>
                  <w:rStyle w:val="a9"/>
                  <w:b w:val="0"/>
                  <w:sz w:val="18"/>
                  <w:szCs w:val="18"/>
                </w:rPr>
                <w:t>"&gt;</w:t>
              </w:r>
            </w:ins>
          </w:p>
          <w:p w:rsidR="0085703F" w:rsidRPr="00A06545" w:rsidRDefault="0085703F" w:rsidP="0085703F">
            <w:pPr>
              <w:pStyle w:val="M"/>
              <w:spacing w:line="240" w:lineRule="auto"/>
              <w:rPr>
                <w:ins w:id="2611" w:author="alex" w:date="2010-07-07T09:46:00Z"/>
                <w:rStyle w:val="a9"/>
                <w:b w:val="0"/>
                <w:sz w:val="18"/>
                <w:szCs w:val="18"/>
              </w:rPr>
            </w:pPr>
            <w:ins w:id="2612" w:author="alex" w:date="2010-07-07T09:46:00Z">
              <w:r w:rsidRPr="00A06545">
                <w:rPr>
                  <w:rStyle w:val="a9"/>
                  <w:b w:val="0"/>
                  <w:sz w:val="18"/>
                  <w:szCs w:val="18"/>
                </w:rPr>
                <w:t>&lt;choice&gt;</w:t>
              </w:r>
            </w:ins>
          </w:p>
          <w:p w:rsidR="0085703F" w:rsidRPr="00A06545" w:rsidRDefault="0085703F" w:rsidP="0085703F">
            <w:pPr>
              <w:pStyle w:val="M"/>
              <w:spacing w:line="240" w:lineRule="auto"/>
              <w:rPr>
                <w:ins w:id="2613" w:author="alex" w:date="2010-07-07T09:46:00Z"/>
                <w:rStyle w:val="a9"/>
                <w:b w:val="0"/>
                <w:sz w:val="18"/>
                <w:szCs w:val="18"/>
              </w:rPr>
            </w:pPr>
            <w:ins w:id="2614" w:author="alex" w:date="2010-07-07T09:46:00Z">
              <w:r w:rsidRPr="00A06545">
                <w:rPr>
                  <w:rStyle w:val="a9"/>
                  <w:b w:val="0"/>
                  <w:sz w:val="18"/>
                  <w:szCs w:val="18"/>
                </w:rPr>
                <w:t xml:space="preserve">  &lt;option&gt;</w:t>
              </w:r>
            </w:ins>
            <w:ins w:id="2615" w:author="alex" w:date="2010-07-07T09:47:00Z">
              <w:r w:rsidRPr="0085703F">
                <w:rPr>
                  <w:rStyle w:val="a9"/>
                  <w:b w:val="0"/>
                  <w:sz w:val="18"/>
                  <w:szCs w:val="18"/>
                </w:rPr>
                <w:t>Networked computer stations; dial-in access</w:t>
              </w:r>
            </w:ins>
            <w:ins w:id="2616" w:author="alex" w:date="2010-07-07T09:46:00Z">
              <w:r w:rsidRPr="00A06545">
                <w:rPr>
                  <w:rStyle w:val="a9"/>
                  <w:b w:val="0"/>
                  <w:sz w:val="18"/>
                  <w:szCs w:val="18"/>
                </w:rPr>
                <w:t xml:space="preserve">&lt;/option&gt; </w:t>
              </w:r>
            </w:ins>
          </w:p>
          <w:p w:rsidR="0085703F" w:rsidRPr="00A06545" w:rsidRDefault="0085703F" w:rsidP="0085703F">
            <w:pPr>
              <w:pStyle w:val="M"/>
              <w:spacing w:line="240" w:lineRule="auto"/>
              <w:rPr>
                <w:ins w:id="2617" w:author="alex" w:date="2010-07-07T09:46:00Z"/>
                <w:rStyle w:val="a9"/>
                <w:b w:val="0"/>
                <w:sz w:val="18"/>
                <w:szCs w:val="18"/>
              </w:rPr>
            </w:pPr>
            <w:ins w:id="2618" w:author="alex" w:date="2010-07-07T09:46:00Z">
              <w:r w:rsidRPr="00A06545">
                <w:rPr>
                  <w:rStyle w:val="a9"/>
                  <w:b w:val="0"/>
                  <w:sz w:val="18"/>
                  <w:szCs w:val="18"/>
                </w:rPr>
                <w:t xml:space="preserve">  &lt;option&gt;</w:t>
              </w:r>
            </w:ins>
            <w:ins w:id="2619" w:author="alex" w:date="2010-07-07T09:47:00Z">
              <w:r w:rsidRPr="0085703F">
                <w:rPr>
                  <w:rStyle w:val="a9"/>
                  <w:b w:val="0"/>
                  <w:sz w:val="18"/>
                  <w:szCs w:val="18"/>
                </w:rPr>
                <w:t>Campus-wide area network</w:t>
              </w:r>
            </w:ins>
            <w:ins w:id="2620" w:author="alex" w:date="2010-07-07T09:46:00Z">
              <w:r w:rsidRPr="00A06545">
                <w:rPr>
                  <w:rStyle w:val="a9"/>
                  <w:b w:val="0"/>
                  <w:sz w:val="18"/>
                  <w:szCs w:val="18"/>
                </w:rPr>
                <w:t>&lt;/option&gt;</w:t>
              </w:r>
            </w:ins>
          </w:p>
          <w:p w:rsidR="0085703F" w:rsidRPr="00A06545" w:rsidRDefault="0085703F" w:rsidP="0085703F">
            <w:pPr>
              <w:pStyle w:val="M"/>
              <w:spacing w:line="240" w:lineRule="auto"/>
              <w:rPr>
                <w:ins w:id="2621" w:author="alex" w:date="2010-07-07T09:46:00Z"/>
                <w:rStyle w:val="a9"/>
                <w:b w:val="0"/>
                <w:sz w:val="18"/>
                <w:szCs w:val="18"/>
              </w:rPr>
            </w:pPr>
            <w:ins w:id="2622" w:author="alex" w:date="2010-07-07T09:46:00Z">
              <w:r w:rsidRPr="00A06545">
                <w:rPr>
                  <w:rStyle w:val="a9"/>
                  <w:b w:val="0"/>
                  <w:sz w:val="18"/>
                  <w:szCs w:val="18"/>
                </w:rPr>
                <w:t xml:space="preserve">  &lt;option&gt;</w:t>
              </w:r>
            </w:ins>
            <w:ins w:id="2623" w:author="alex" w:date="2010-07-07T09:47:00Z">
              <w:r w:rsidRPr="0085703F">
                <w:rPr>
                  <w:rStyle w:val="a9"/>
                  <w:b w:val="0"/>
                  <w:sz w:val="18"/>
                  <w:szCs w:val="18"/>
                </w:rPr>
                <w:t>Computers and a laser printer in each classroom</w:t>
              </w:r>
            </w:ins>
            <w:ins w:id="2624" w:author="alex" w:date="2010-07-07T09:46:00Z">
              <w:r w:rsidRPr="00A06545">
                <w:rPr>
                  <w:rStyle w:val="a9"/>
                  <w:b w:val="0"/>
                  <w:sz w:val="18"/>
                  <w:szCs w:val="18"/>
                </w:rPr>
                <w:t xml:space="preserve">&lt;/option&gt; </w:t>
              </w:r>
            </w:ins>
          </w:p>
          <w:p w:rsidR="0085703F" w:rsidRPr="00A06545" w:rsidRDefault="0085703F" w:rsidP="0085703F">
            <w:pPr>
              <w:pStyle w:val="M"/>
              <w:spacing w:line="240" w:lineRule="auto"/>
              <w:rPr>
                <w:ins w:id="2625" w:author="alex" w:date="2010-07-07T09:46:00Z"/>
                <w:rStyle w:val="a9"/>
                <w:b w:val="0"/>
                <w:sz w:val="18"/>
                <w:szCs w:val="18"/>
              </w:rPr>
            </w:pPr>
            <w:ins w:id="2626" w:author="alex" w:date="2010-07-07T09:46:00Z">
              <w:r w:rsidRPr="00A06545">
                <w:rPr>
                  <w:rStyle w:val="a9"/>
                  <w:b w:val="0"/>
                  <w:sz w:val="18"/>
                  <w:szCs w:val="18"/>
                </w:rPr>
                <w:t xml:space="preserve">  &lt;option&gt;</w:t>
              </w:r>
            </w:ins>
            <w:ins w:id="2627" w:author="alex" w:date="2010-07-07T09:47:00Z">
              <w:r w:rsidRPr="0085703F">
                <w:rPr>
                  <w:rStyle w:val="a9"/>
                  <w:b w:val="0"/>
                  <w:sz w:val="18"/>
                  <w:szCs w:val="18"/>
                </w:rPr>
                <w:t>Private directories for all students and staff</w:t>
              </w:r>
            </w:ins>
            <w:ins w:id="2628" w:author="alex" w:date="2010-07-07T09:46:00Z">
              <w:r w:rsidRPr="00A06545">
                <w:rPr>
                  <w:rStyle w:val="a9"/>
                  <w:b w:val="0"/>
                  <w:sz w:val="18"/>
                  <w:szCs w:val="18"/>
                </w:rPr>
                <w:t xml:space="preserve">&lt;/option&gt; </w:t>
              </w:r>
            </w:ins>
          </w:p>
          <w:p w:rsidR="0085703F" w:rsidRPr="00A06545" w:rsidRDefault="0085703F" w:rsidP="0085703F">
            <w:pPr>
              <w:pStyle w:val="M"/>
              <w:spacing w:line="240" w:lineRule="auto"/>
              <w:rPr>
                <w:ins w:id="2629" w:author="alex" w:date="2010-07-07T09:46:00Z"/>
                <w:rStyle w:val="a9"/>
                <w:b w:val="0"/>
                <w:sz w:val="18"/>
                <w:szCs w:val="18"/>
              </w:rPr>
            </w:pPr>
            <w:ins w:id="2630" w:author="alex" w:date="2010-07-07T09:46:00Z">
              <w:r w:rsidRPr="00A06545">
                <w:rPr>
                  <w:rStyle w:val="a9"/>
                  <w:b w:val="0"/>
                  <w:sz w:val="18"/>
                  <w:szCs w:val="18"/>
                </w:rPr>
                <w:t xml:space="preserve">  &lt;option&gt;</w:t>
              </w:r>
            </w:ins>
            <w:ins w:id="2631" w:author="alex" w:date="2010-07-07T09:47:00Z">
              <w:r w:rsidRPr="0085703F">
                <w:rPr>
                  <w:rStyle w:val="a9"/>
                  <w:b w:val="0"/>
                  <w:sz w:val="18"/>
                  <w:szCs w:val="18"/>
                </w:rPr>
                <w:t>Mail for staff and students</w:t>
              </w:r>
            </w:ins>
            <w:ins w:id="2632" w:author="alex" w:date="2010-07-07T09:46:00Z">
              <w:r w:rsidRPr="00A06545">
                <w:rPr>
                  <w:rStyle w:val="a9"/>
                  <w:b w:val="0"/>
                  <w:sz w:val="18"/>
                  <w:szCs w:val="18"/>
                </w:rPr>
                <w:t xml:space="preserve">&lt;/option&gt; </w:t>
              </w:r>
            </w:ins>
          </w:p>
          <w:p w:rsidR="0085703F" w:rsidRPr="00A06545" w:rsidRDefault="0085703F" w:rsidP="0085703F">
            <w:pPr>
              <w:pStyle w:val="M"/>
              <w:spacing w:line="240" w:lineRule="auto"/>
              <w:rPr>
                <w:ins w:id="2633" w:author="alex" w:date="2010-07-07T09:46:00Z"/>
                <w:rStyle w:val="a9"/>
                <w:b w:val="0"/>
                <w:sz w:val="18"/>
                <w:szCs w:val="18"/>
              </w:rPr>
            </w:pPr>
            <w:ins w:id="2634" w:author="alex" w:date="2010-07-07T09:46:00Z">
              <w:r w:rsidRPr="00A06545">
                <w:rPr>
                  <w:rStyle w:val="a9"/>
                  <w:b w:val="0"/>
                  <w:sz w:val="18"/>
                  <w:szCs w:val="18"/>
                </w:rPr>
                <w:t xml:space="preserve">  &lt;option&gt;</w:t>
              </w:r>
            </w:ins>
            <w:ins w:id="2635" w:author="alex" w:date="2010-07-07T09:47:00Z">
              <w:r w:rsidRPr="0085703F">
                <w:rPr>
                  <w:rStyle w:val="a9"/>
                  <w:b w:val="0"/>
                  <w:sz w:val="18"/>
                  <w:szCs w:val="18"/>
                </w:rPr>
                <w:t>Interactive distance learning stations</w:t>
              </w:r>
            </w:ins>
            <w:ins w:id="2636" w:author="alex" w:date="2010-07-07T09:46:00Z">
              <w:r w:rsidRPr="00A06545">
                <w:rPr>
                  <w:rStyle w:val="a9"/>
                  <w:b w:val="0"/>
                  <w:sz w:val="18"/>
                  <w:szCs w:val="18"/>
                </w:rPr>
                <w:t xml:space="preserve">&lt;/option&gt; </w:t>
              </w:r>
            </w:ins>
          </w:p>
          <w:p w:rsidR="0085703F" w:rsidRPr="00A06545" w:rsidRDefault="0085703F" w:rsidP="0085703F">
            <w:pPr>
              <w:pStyle w:val="M"/>
              <w:spacing w:line="240" w:lineRule="auto"/>
              <w:rPr>
                <w:ins w:id="2637" w:author="alex" w:date="2010-07-07T09:46:00Z"/>
                <w:rStyle w:val="a9"/>
                <w:b w:val="0"/>
                <w:sz w:val="18"/>
                <w:szCs w:val="18"/>
              </w:rPr>
            </w:pPr>
            <w:ins w:id="2638" w:author="alex" w:date="2010-07-07T09:46:00Z">
              <w:r w:rsidRPr="00A06545">
                <w:rPr>
                  <w:rStyle w:val="a9"/>
                  <w:b w:val="0"/>
                  <w:sz w:val="18"/>
                  <w:szCs w:val="18"/>
                </w:rPr>
                <w:t xml:space="preserve">  &lt;option&gt;</w:t>
              </w:r>
            </w:ins>
            <w:ins w:id="2639" w:author="alex" w:date="2010-07-07T09:48:00Z">
              <w:r w:rsidRPr="0085703F">
                <w:rPr>
                  <w:rStyle w:val="a9"/>
                  <w:b w:val="0"/>
                  <w:sz w:val="18"/>
                  <w:szCs w:val="18"/>
                </w:rPr>
                <w:t>Instructional media center</w:t>
              </w:r>
            </w:ins>
            <w:ins w:id="2640" w:author="alex" w:date="2010-07-07T09:46:00Z">
              <w:r w:rsidRPr="00A06545">
                <w:rPr>
                  <w:rStyle w:val="a9"/>
                  <w:b w:val="0"/>
                  <w:sz w:val="18"/>
                  <w:szCs w:val="18"/>
                </w:rPr>
                <w:t xml:space="preserve">&lt;/option&gt; </w:t>
              </w:r>
            </w:ins>
          </w:p>
          <w:p w:rsidR="0085703F" w:rsidRPr="00A06545" w:rsidRDefault="0085703F" w:rsidP="0085703F">
            <w:pPr>
              <w:pStyle w:val="M"/>
              <w:spacing w:line="240" w:lineRule="auto"/>
              <w:rPr>
                <w:ins w:id="2641" w:author="alex" w:date="2010-07-07T09:46:00Z"/>
                <w:rStyle w:val="a9"/>
                <w:b w:val="0"/>
                <w:sz w:val="18"/>
                <w:szCs w:val="18"/>
              </w:rPr>
            </w:pPr>
            <w:ins w:id="2642" w:author="alex" w:date="2010-07-07T09:46:00Z">
              <w:r w:rsidRPr="00A06545">
                <w:rPr>
                  <w:rStyle w:val="a9"/>
                  <w:b w:val="0"/>
                  <w:sz w:val="18"/>
                  <w:szCs w:val="18"/>
                </w:rPr>
                <w:t xml:space="preserve">  &lt;option&gt;</w:t>
              </w:r>
            </w:ins>
            <w:ins w:id="2643" w:author="alex" w:date="2010-07-07T09:48:00Z">
              <w:r w:rsidRPr="0085703F">
                <w:rPr>
                  <w:rStyle w:val="a9"/>
                  <w:b w:val="0"/>
                  <w:sz w:val="18"/>
                  <w:szCs w:val="18"/>
                </w:rPr>
                <w:t>Student stations</w:t>
              </w:r>
            </w:ins>
            <w:ins w:id="2644" w:author="alex" w:date="2010-07-07T09:46:00Z">
              <w:r w:rsidRPr="00A06545">
                <w:rPr>
                  <w:rStyle w:val="a9"/>
                  <w:b w:val="0"/>
                  <w:sz w:val="18"/>
                  <w:szCs w:val="18"/>
                </w:rPr>
                <w:t xml:space="preserve">&lt;/option&gt; </w:t>
              </w:r>
            </w:ins>
          </w:p>
          <w:p w:rsidR="0085703F" w:rsidRPr="00A06545" w:rsidRDefault="0085703F" w:rsidP="0085703F">
            <w:pPr>
              <w:pStyle w:val="M"/>
              <w:spacing w:line="240" w:lineRule="auto"/>
              <w:rPr>
                <w:ins w:id="2645" w:author="alex" w:date="2010-07-07T09:46:00Z"/>
                <w:rStyle w:val="a9"/>
                <w:b w:val="0"/>
                <w:sz w:val="18"/>
                <w:szCs w:val="18"/>
              </w:rPr>
            </w:pPr>
            <w:ins w:id="2646" w:author="alex" w:date="2010-07-07T09:46:00Z">
              <w:r w:rsidRPr="00A06545">
                <w:rPr>
                  <w:rStyle w:val="a9"/>
                  <w:b w:val="0"/>
                  <w:sz w:val="18"/>
                  <w:szCs w:val="18"/>
                </w:rPr>
                <w:t xml:space="preserve">  &lt;option&gt;</w:t>
              </w:r>
            </w:ins>
            <w:ins w:id="2647" w:author="alex" w:date="2010-07-07T09:48:00Z">
              <w:r w:rsidRPr="0085703F">
                <w:rPr>
                  <w:rStyle w:val="a9"/>
                  <w:b w:val="0"/>
                  <w:sz w:val="18"/>
                  <w:szCs w:val="18"/>
                </w:rPr>
                <w:t>Resources accessible campus-wide via fiber optic network</w:t>
              </w:r>
            </w:ins>
            <w:ins w:id="2648" w:author="alex" w:date="2010-07-07T09:46:00Z">
              <w:r w:rsidRPr="00A06545">
                <w:rPr>
                  <w:rStyle w:val="a9"/>
                  <w:b w:val="0"/>
                  <w:sz w:val="18"/>
                  <w:szCs w:val="18"/>
                </w:rPr>
                <w:t xml:space="preserve">&lt;/option&gt; </w:t>
              </w:r>
            </w:ins>
          </w:p>
          <w:p w:rsidR="0085703F" w:rsidRPr="00A06545" w:rsidRDefault="0085703F" w:rsidP="0085703F">
            <w:pPr>
              <w:pStyle w:val="M"/>
              <w:spacing w:line="240" w:lineRule="auto"/>
              <w:rPr>
                <w:ins w:id="2649" w:author="alex" w:date="2010-07-07T09:46:00Z"/>
                <w:rStyle w:val="a9"/>
                <w:b w:val="0"/>
                <w:sz w:val="18"/>
                <w:szCs w:val="18"/>
              </w:rPr>
            </w:pPr>
            <w:ins w:id="2650" w:author="alex" w:date="2010-07-07T09:46:00Z">
              <w:r w:rsidRPr="00A06545">
                <w:rPr>
                  <w:rStyle w:val="a9"/>
                  <w:b w:val="0"/>
                  <w:sz w:val="18"/>
                  <w:szCs w:val="18"/>
                </w:rPr>
                <w:t xml:space="preserve">  &lt;option&gt;</w:t>
              </w:r>
            </w:ins>
            <w:ins w:id="2651" w:author="alex" w:date="2010-07-07T09:48:00Z">
              <w:r w:rsidRPr="0085703F">
                <w:rPr>
                  <w:rStyle w:val="a9"/>
                  <w:b w:val="0"/>
                  <w:sz w:val="18"/>
                  <w:szCs w:val="18"/>
                </w:rPr>
                <w:t>On-line research services</w:t>
              </w:r>
            </w:ins>
            <w:ins w:id="2652" w:author="alex" w:date="2010-07-07T09:46:00Z">
              <w:r w:rsidRPr="00A06545">
                <w:rPr>
                  <w:rStyle w:val="a9"/>
                  <w:b w:val="0"/>
                  <w:sz w:val="18"/>
                  <w:szCs w:val="18"/>
                </w:rPr>
                <w:t xml:space="preserve">&lt;/option&gt; </w:t>
              </w:r>
            </w:ins>
          </w:p>
          <w:p w:rsidR="0085703F" w:rsidRPr="00A06545" w:rsidRDefault="0085703F" w:rsidP="0085703F">
            <w:pPr>
              <w:pStyle w:val="M"/>
              <w:spacing w:line="240" w:lineRule="auto"/>
              <w:rPr>
                <w:ins w:id="2653" w:author="alex" w:date="2010-07-07T09:46:00Z"/>
                <w:rStyle w:val="a9"/>
                <w:b w:val="0"/>
                <w:sz w:val="18"/>
                <w:szCs w:val="18"/>
              </w:rPr>
            </w:pPr>
            <w:ins w:id="2654" w:author="alex" w:date="2010-07-07T09:46:00Z">
              <w:r w:rsidRPr="00A06545">
                <w:rPr>
                  <w:rStyle w:val="a9"/>
                  <w:b w:val="0"/>
                  <w:sz w:val="18"/>
                  <w:szCs w:val="18"/>
                </w:rPr>
                <w:t xml:space="preserve">  &lt;option&gt;</w:t>
              </w:r>
            </w:ins>
            <w:ins w:id="2655" w:author="alex" w:date="2010-07-07T09:48:00Z">
              <w:r w:rsidRPr="0085703F">
                <w:rPr>
                  <w:rStyle w:val="a9"/>
                  <w:b w:val="0"/>
                  <w:sz w:val="18"/>
                  <w:szCs w:val="18"/>
                </w:rPr>
                <w:t>Student-run stereo radio station</w:t>
              </w:r>
            </w:ins>
            <w:ins w:id="2656" w:author="alex" w:date="2010-07-07T09:46:00Z">
              <w:r w:rsidRPr="00A06545">
                <w:rPr>
                  <w:rStyle w:val="a9"/>
                  <w:b w:val="0"/>
                  <w:sz w:val="18"/>
                  <w:szCs w:val="18"/>
                </w:rPr>
                <w:t xml:space="preserve">&lt;/option&gt; </w:t>
              </w:r>
            </w:ins>
          </w:p>
          <w:p w:rsidR="0085703F" w:rsidRPr="00A06545" w:rsidRDefault="0085703F" w:rsidP="0085703F">
            <w:pPr>
              <w:pStyle w:val="M"/>
              <w:spacing w:line="240" w:lineRule="auto"/>
              <w:rPr>
                <w:ins w:id="2657" w:author="alex" w:date="2010-07-07T09:46:00Z"/>
                <w:rStyle w:val="a9"/>
                <w:b w:val="0"/>
                <w:sz w:val="18"/>
                <w:szCs w:val="18"/>
              </w:rPr>
            </w:pPr>
            <w:ins w:id="2658" w:author="alex" w:date="2010-07-07T09:46:00Z">
              <w:r w:rsidRPr="00A06545">
                <w:rPr>
                  <w:rStyle w:val="a9"/>
                  <w:b w:val="0"/>
                  <w:sz w:val="18"/>
                  <w:szCs w:val="18"/>
                </w:rPr>
                <w:t xml:space="preserve">  &lt;option&gt;</w:t>
              </w:r>
            </w:ins>
            <w:ins w:id="2659" w:author="alex" w:date="2010-07-07T09:48:00Z">
              <w:r w:rsidRPr="0085703F">
                <w:rPr>
                  <w:rStyle w:val="a9"/>
                  <w:b w:val="0"/>
                  <w:sz w:val="18"/>
                  <w:szCs w:val="18"/>
                </w:rPr>
                <w:t>Telephone in every classroom</w:t>
              </w:r>
            </w:ins>
            <w:ins w:id="2660" w:author="alex" w:date="2010-07-07T09:46:00Z">
              <w:r w:rsidRPr="00A06545">
                <w:rPr>
                  <w:rStyle w:val="a9"/>
                  <w:b w:val="0"/>
                  <w:sz w:val="18"/>
                  <w:szCs w:val="18"/>
                </w:rPr>
                <w:t xml:space="preserve">&lt;/option&gt; </w:t>
              </w:r>
            </w:ins>
          </w:p>
          <w:p w:rsidR="0085703F" w:rsidRPr="00A06545" w:rsidRDefault="0085703F" w:rsidP="0085703F">
            <w:pPr>
              <w:pStyle w:val="M"/>
              <w:spacing w:line="240" w:lineRule="auto"/>
              <w:rPr>
                <w:ins w:id="2661" w:author="alex" w:date="2010-07-07T09:46:00Z"/>
                <w:rStyle w:val="a9"/>
                <w:b w:val="0"/>
                <w:sz w:val="18"/>
                <w:szCs w:val="18"/>
              </w:rPr>
            </w:pPr>
            <w:ins w:id="2662" w:author="alex" w:date="2010-07-07T09:46:00Z">
              <w:r w:rsidRPr="00A06545">
                <w:rPr>
                  <w:rStyle w:val="a9"/>
                  <w:b w:val="0"/>
                  <w:sz w:val="18"/>
                  <w:szCs w:val="18"/>
                </w:rPr>
                <w:t xml:space="preserve">  &lt;option&gt;</w:t>
              </w:r>
            </w:ins>
            <w:ins w:id="2663" w:author="alex" w:date="2010-07-07T09:48:00Z">
              <w:r w:rsidRPr="0085703F">
                <w:rPr>
                  <w:rStyle w:val="a9"/>
                  <w:b w:val="0"/>
                  <w:sz w:val="18"/>
                  <w:szCs w:val="18"/>
                </w:rPr>
                <w:t>Voice mail for all staff</w:t>
              </w:r>
            </w:ins>
            <w:ins w:id="2664" w:author="alex" w:date="2010-07-07T09:46:00Z">
              <w:r w:rsidRPr="00A06545">
                <w:rPr>
                  <w:rStyle w:val="a9"/>
                  <w:b w:val="0"/>
                  <w:sz w:val="18"/>
                  <w:szCs w:val="18"/>
                </w:rPr>
                <w:t xml:space="preserve">&lt;/option&gt; </w:t>
              </w:r>
            </w:ins>
          </w:p>
          <w:p w:rsidR="0085703F" w:rsidRPr="00A06545" w:rsidRDefault="0085703F" w:rsidP="0085703F">
            <w:pPr>
              <w:pStyle w:val="M"/>
              <w:spacing w:line="240" w:lineRule="auto"/>
              <w:rPr>
                <w:ins w:id="2665" w:author="alex" w:date="2010-07-07T09:46:00Z"/>
                <w:rStyle w:val="a9"/>
                <w:b w:val="0"/>
                <w:sz w:val="18"/>
                <w:szCs w:val="18"/>
              </w:rPr>
            </w:pPr>
            <w:ins w:id="2666" w:author="alex" w:date="2010-07-07T09:46:00Z">
              <w:r w:rsidRPr="00A06545">
                <w:rPr>
                  <w:rStyle w:val="a9"/>
                  <w:b w:val="0"/>
                  <w:sz w:val="18"/>
                  <w:szCs w:val="18"/>
                </w:rPr>
                <w:t xml:space="preserve">  &lt;option&gt;</w:t>
              </w:r>
            </w:ins>
            <w:ins w:id="2667" w:author="alex" w:date="2010-07-07T09:49:00Z">
              <w:r w:rsidRPr="0085703F">
                <w:rPr>
                  <w:rStyle w:val="a9"/>
                  <w:b w:val="0"/>
                  <w:sz w:val="18"/>
                  <w:szCs w:val="18"/>
                </w:rPr>
                <w:t>Electronic Bulletin Board available around the clock</w:t>
              </w:r>
            </w:ins>
            <w:ins w:id="2668" w:author="alex" w:date="2010-07-07T09:46:00Z">
              <w:r w:rsidRPr="00A06545">
                <w:rPr>
                  <w:rStyle w:val="a9"/>
                  <w:b w:val="0"/>
                  <w:sz w:val="18"/>
                  <w:szCs w:val="18"/>
                </w:rPr>
                <w:t xml:space="preserve">&lt;/option&gt; </w:t>
              </w:r>
            </w:ins>
          </w:p>
          <w:p w:rsidR="0085703F" w:rsidRPr="00A06545" w:rsidRDefault="0085703F" w:rsidP="0085703F">
            <w:pPr>
              <w:pStyle w:val="M"/>
              <w:spacing w:line="240" w:lineRule="auto"/>
              <w:rPr>
                <w:ins w:id="2669" w:author="alex" w:date="2010-07-07T09:46:00Z"/>
                <w:rStyle w:val="a9"/>
                <w:b w:val="0"/>
                <w:sz w:val="18"/>
                <w:szCs w:val="18"/>
              </w:rPr>
            </w:pPr>
            <w:ins w:id="2670" w:author="alex" w:date="2010-07-07T09:46:00Z">
              <w:r w:rsidRPr="00A06545">
                <w:rPr>
                  <w:rStyle w:val="a9"/>
                  <w:b w:val="0"/>
                  <w:sz w:val="18"/>
                  <w:szCs w:val="18"/>
                </w:rPr>
                <w:t xml:space="preserve">  &lt;option&gt;</w:t>
              </w:r>
            </w:ins>
            <w:ins w:id="2671" w:author="alex" w:date="2010-07-07T09:49:00Z">
              <w:r w:rsidRPr="0085703F">
                <w:rPr>
                  <w:rStyle w:val="a9"/>
                  <w:b w:val="0"/>
                  <w:sz w:val="18"/>
                  <w:szCs w:val="18"/>
                </w:rPr>
                <w:t>T-1Internet Access</w:t>
              </w:r>
            </w:ins>
            <w:ins w:id="2672" w:author="alex" w:date="2010-07-07T09:46:00Z">
              <w:r w:rsidRPr="00A06545">
                <w:rPr>
                  <w:rStyle w:val="a9"/>
                  <w:b w:val="0"/>
                  <w:sz w:val="18"/>
                  <w:szCs w:val="18"/>
                </w:rPr>
                <w:t>&lt;/option&gt;</w:t>
              </w:r>
            </w:ins>
          </w:p>
          <w:p w:rsidR="0085703F" w:rsidRDefault="0085703F" w:rsidP="0085703F">
            <w:pPr>
              <w:pStyle w:val="M"/>
              <w:spacing w:line="240" w:lineRule="auto"/>
              <w:rPr>
                <w:ins w:id="2673" w:author="alex" w:date="2010-07-07T09:50:00Z"/>
                <w:rStyle w:val="a9"/>
                <w:b w:val="0"/>
                <w:sz w:val="18"/>
                <w:szCs w:val="18"/>
              </w:rPr>
            </w:pPr>
            <w:ins w:id="2674" w:author="alex" w:date="2010-07-07T09:46:00Z">
              <w:r w:rsidRPr="00A06545">
                <w:rPr>
                  <w:rStyle w:val="a9"/>
                  <w:b w:val="0"/>
                  <w:sz w:val="18"/>
                  <w:szCs w:val="18"/>
                </w:rPr>
                <w:t>&lt;/choice&gt;</w:t>
              </w:r>
            </w:ins>
          </w:p>
          <w:p w:rsidR="00D33C46" w:rsidRPr="00A06545" w:rsidRDefault="002F4C1A" w:rsidP="0085703F">
            <w:pPr>
              <w:pStyle w:val="M"/>
              <w:spacing w:line="240" w:lineRule="auto"/>
              <w:rPr>
                <w:ins w:id="2675" w:author="alex" w:date="2010-07-07T09:46:00Z"/>
                <w:rStyle w:val="a9"/>
                <w:b w:val="0"/>
                <w:sz w:val="18"/>
                <w:szCs w:val="18"/>
              </w:rPr>
            </w:pPr>
            <w:ins w:id="2676" w:author="alex" w:date="2010-07-07T09:50:00Z">
              <w:r>
                <w:rPr>
                  <w:rStyle w:val="a9"/>
                  <w:rFonts w:hint="eastAsia"/>
                  <w:b w:val="0"/>
                  <w:sz w:val="18"/>
                  <w:szCs w:val="18"/>
                </w:rPr>
                <w:t>&lt;prompt&gt;</w:t>
              </w:r>
              <w:r w:rsidRPr="002F4C1A">
                <w:rPr>
                  <w:rStyle w:val="a9"/>
                  <w:rFonts w:hint="eastAsia"/>
                  <w:b w:val="0"/>
                  <w:sz w:val="18"/>
                  <w:szCs w:val="18"/>
                </w:rPr>
                <w:t>Examples:</w:t>
              </w:r>
              <w:r w:rsidRPr="002F4C1A">
                <w:rPr>
                  <w:rStyle w:val="a9"/>
                  <w:rFonts w:hint="eastAsia"/>
                  <w:b w:val="0"/>
                  <w:sz w:val="18"/>
                  <w:szCs w:val="18"/>
                </w:rPr>
                <w:t>（</w:t>
              </w:r>
              <w:r w:rsidRPr="002F4C1A">
                <w:rPr>
                  <w:rStyle w:val="a9"/>
                  <w:rFonts w:hint="eastAsia"/>
                  <w:b w:val="0"/>
                  <w:sz w:val="18"/>
                  <w:szCs w:val="18"/>
                </w:rPr>
                <w:t>D</w:t>
              </w:r>
              <w:r w:rsidRPr="002F4C1A">
                <w:rPr>
                  <w:rStyle w:val="a9"/>
                  <w:rFonts w:hint="eastAsia"/>
                  <w:b w:val="0"/>
                  <w:sz w:val="18"/>
                  <w:szCs w:val="18"/>
                </w:rPr>
                <w:t>）师生员工个人目录</w:t>
              </w:r>
              <w:r w:rsidRPr="002F4C1A">
                <w:rPr>
                  <w:rStyle w:val="a9"/>
                  <w:rFonts w:hint="eastAsia"/>
                  <w:b w:val="0"/>
                  <w:sz w:val="18"/>
                  <w:szCs w:val="18"/>
                </w:rPr>
                <w:t xml:space="preserve"> </w:t>
              </w:r>
              <w:r w:rsidRPr="002F4C1A">
                <w:rPr>
                  <w:rStyle w:val="a9"/>
                  <w:rFonts w:hint="eastAsia"/>
                  <w:b w:val="0"/>
                  <w:sz w:val="18"/>
                  <w:szCs w:val="18"/>
                </w:rPr>
                <w:t>（</w:t>
              </w:r>
              <w:r w:rsidRPr="002F4C1A">
                <w:rPr>
                  <w:rStyle w:val="a9"/>
                  <w:rFonts w:hint="eastAsia"/>
                  <w:b w:val="0"/>
                  <w:sz w:val="18"/>
                  <w:szCs w:val="18"/>
                </w:rPr>
                <w:t>L</w:t>
              </w:r>
              <w:r w:rsidRPr="002F4C1A">
                <w:rPr>
                  <w:rStyle w:val="a9"/>
                  <w:rFonts w:hint="eastAsia"/>
                  <w:b w:val="0"/>
                  <w:sz w:val="18"/>
                  <w:szCs w:val="18"/>
                </w:rPr>
                <w:t>）教室配备电话</w:t>
              </w:r>
              <w:r>
                <w:rPr>
                  <w:rStyle w:val="a9"/>
                  <w:rFonts w:hint="eastAsia"/>
                  <w:b w:val="0"/>
                  <w:sz w:val="18"/>
                  <w:szCs w:val="18"/>
                </w:rPr>
                <w:t>&lt;/prompt&gt;</w:t>
              </w:r>
            </w:ins>
          </w:p>
          <w:p w:rsidR="00D33C46" w:rsidRDefault="0085703F" w:rsidP="00B54FA1">
            <w:pPr>
              <w:pStyle w:val="M"/>
              <w:spacing w:line="240" w:lineRule="auto"/>
              <w:rPr>
                <w:ins w:id="2677" w:author="alex" w:date="2010-07-07T09:52:00Z"/>
                <w:rStyle w:val="a9"/>
                <w:b w:val="0"/>
                <w:sz w:val="18"/>
                <w:szCs w:val="18"/>
              </w:rPr>
            </w:pPr>
            <w:ins w:id="2678" w:author="alex" w:date="2010-07-07T09:46:00Z">
              <w:r w:rsidRPr="00A06545">
                <w:rPr>
                  <w:rStyle w:val="a9"/>
                  <w:b w:val="0"/>
                  <w:sz w:val="18"/>
                  <w:szCs w:val="18"/>
                </w:rPr>
                <w:t>&lt;question type="choice"&gt;</w:t>
              </w:r>
            </w:ins>
          </w:p>
          <w:p w:rsidR="00FC62B7" w:rsidRPr="00A06545" w:rsidRDefault="00FC62B7" w:rsidP="00B54FA1">
            <w:pPr>
              <w:pStyle w:val="M"/>
              <w:spacing w:line="240" w:lineRule="auto"/>
              <w:rPr>
                <w:ins w:id="2679" w:author="alex" w:date="2010-07-07T09:46:00Z"/>
                <w:rStyle w:val="a9"/>
                <w:b w:val="0"/>
                <w:sz w:val="18"/>
                <w:szCs w:val="18"/>
              </w:rPr>
            </w:pPr>
            <w:ins w:id="2680" w:author="alex" w:date="2010-07-07T09:52:00Z">
              <w:r>
                <w:rPr>
                  <w:rStyle w:val="a9"/>
                  <w:rFonts w:hint="eastAsia"/>
                  <w:b w:val="0"/>
                  <w:sz w:val="18"/>
                  <w:szCs w:val="18"/>
                </w:rPr>
                <w:tab/>
                <w:t>&lt;prompt&gt;</w:t>
              </w:r>
            </w:ins>
            <w:ins w:id="2681" w:author="alex" w:date="2010-07-07T10:02:00Z">
              <w:r w:rsidR="00CB7414">
                <w:rPr>
                  <w:rStyle w:val="a9"/>
                  <w:rFonts w:hint="eastAsia"/>
                  <w:b w:val="0"/>
                  <w:sz w:val="18"/>
                  <w:szCs w:val="18"/>
                </w:rPr>
                <w:t xml:space="preserve"> </w:t>
              </w:r>
            </w:ins>
            <w:ins w:id="2682" w:author="alex" w:date="2010-07-07T10:03:00Z">
              <w:r w:rsidR="006B7626" w:rsidRPr="002F4C1A">
                <w:rPr>
                  <w:rStyle w:val="a9"/>
                  <w:rFonts w:hint="eastAsia"/>
                  <w:b w:val="0"/>
                  <w:sz w:val="18"/>
                  <w:szCs w:val="18"/>
                </w:rPr>
                <w:t>（</w:t>
              </w:r>
            </w:ins>
            <w:ins w:id="2683" w:author="alex" w:date="2010-07-07T09:54:00Z">
              <w:r>
                <w:rPr>
                  <w:rStyle w:val="a9"/>
                  <w:rFonts w:hint="eastAsia"/>
                  <w:b w:val="0"/>
                  <w:sz w:val="18"/>
                  <w:szCs w:val="18"/>
                </w:rPr>
                <w:t>&lt;tag type=</w:t>
              </w:r>
              <w:r w:rsidRPr="00A06545">
                <w:rPr>
                  <w:rStyle w:val="a9"/>
                  <w:b w:val="0"/>
                  <w:sz w:val="18"/>
                  <w:szCs w:val="18"/>
                </w:rPr>
                <w:t>"choice"</w:t>
              </w:r>
              <w:r>
                <w:rPr>
                  <w:rStyle w:val="a9"/>
                  <w:rFonts w:hint="eastAsia"/>
                  <w:b w:val="0"/>
                  <w:sz w:val="18"/>
                  <w:szCs w:val="18"/>
                </w:rPr>
                <w:t>&gt;</w:t>
              </w:r>
            </w:ins>
            <w:ins w:id="2684" w:author="alex" w:date="2010-07-07T10:03:00Z">
              <w:r w:rsidR="006B7626" w:rsidRPr="002F4C1A">
                <w:rPr>
                  <w:rStyle w:val="a9"/>
                  <w:rFonts w:hint="eastAsia"/>
                  <w:b w:val="0"/>
                  <w:sz w:val="18"/>
                  <w:szCs w:val="18"/>
                </w:rPr>
                <w:t>）</w:t>
              </w:r>
            </w:ins>
            <w:ins w:id="2685" w:author="alex" w:date="2010-07-07T10:02:00Z">
              <w:r w:rsidR="00CB7414">
                <w:rPr>
                  <w:rStyle w:val="a9"/>
                  <w:rFonts w:hint="eastAsia"/>
                  <w:b w:val="0"/>
                  <w:sz w:val="18"/>
                  <w:szCs w:val="18"/>
                </w:rPr>
                <w:t xml:space="preserve"> </w:t>
              </w:r>
            </w:ins>
            <w:ins w:id="2686" w:author="alex" w:date="2010-07-07T09:53:00Z">
              <w:r w:rsidRPr="00FC62B7">
                <w:rPr>
                  <w:rStyle w:val="a9"/>
                  <w:rFonts w:hint="eastAsia"/>
                  <w:b w:val="0"/>
                  <w:sz w:val="18"/>
                  <w:szCs w:val="18"/>
                </w:rPr>
                <w:t>校园网络</w:t>
              </w:r>
              <w:r w:rsidRPr="00FC62B7">
                <w:rPr>
                  <w:rStyle w:val="a9"/>
                  <w:rFonts w:hint="eastAsia"/>
                  <w:b w:val="0"/>
                  <w:sz w:val="18"/>
                  <w:szCs w:val="18"/>
                </w:rPr>
                <w:t xml:space="preserve">              </w:t>
              </w:r>
            </w:ins>
            <w:ins w:id="2687" w:author="alex" w:date="2010-07-07T10:02:00Z">
              <w:r w:rsidR="00CB7414">
                <w:rPr>
                  <w:rStyle w:val="a9"/>
                  <w:rFonts w:hint="eastAsia"/>
                  <w:b w:val="0"/>
                  <w:sz w:val="18"/>
                  <w:szCs w:val="18"/>
                </w:rPr>
                <w:t xml:space="preserve"> </w:t>
              </w:r>
            </w:ins>
            <w:ins w:id="2688" w:author="alex" w:date="2010-07-07T10:03:00Z">
              <w:r w:rsidR="006B7626" w:rsidRPr="002F4C1A">
                <w:rPr>
                  <w:rStyle w:val="a9"/>
                  <w:rFonts w:hint="eastAsia"/>
                  <w:b w:val="0"/>
                  <w:sz w:val="18"/>
                  <w:szCs w:val="18"/>
                </w:rPr>
                <w:t>（</w:t>
              </w:r>
            </w:ins>
            <w:ins w:id="2689" w:author="alex" w:date="2010-07-07T09:54:00Z">
              <w:r w:rsidR="00D3770F" w:rsidRPr="00D3770F">
                <w:rPr>
                  <w:rStyle w:val="a9"/>
                  <w:b w:val="0"/>
                  <w:sz w:val="18"/>
                  <w:szCs w:val="18"/>
                </w:rPr>
                <w:t>&lt;tag type="choice"&gt;</w:t>
              </w:r>
            </w:ins>
            <w:ins w:id="2690" w:author="alex" w:date="2010-07-07T10:03:00Z">
              <w:r w:rsidR="006B7626" w:rsidRPr="002F4C1A">
                <w:rPr>
                  <w:rStyle w:val="a9"/>
                  <w:rFonts w:hint="eastAsia"/>
                  <w:b w:val="0"/>
                  <w:sz w:val="18"/>
                  <w:szCs w:val="18"/>
                </w:rPr>
                <w:t>）</w:t>
              </w:r>
            </w:ins>
            <w:ins w:id="2691" w:author="alex" w:date="2010-07-07T10:02:00Z">
              <w:r w:rsidR="00CB7414">
                <w:rPr>
                  <w:rStyle w:val="a9"/>
                  <w:rFonts w:hint="eastAsia"/>
                  <w:b w:val="0"/>
                  <w:sz w:val="18"/>
                  <w:szCs w:val="18"/>
                </w:rPr>
                <w:t xml:space="preserve"> </w:t>
              </w:r>
            </w:ins>
            <w:ins w:id="2692" w:author="alex" w:date="2010-07-07T09:53:00Z">
              <w:r w:rsidRPr="00FC62B7">
                <w:rPr>
                  <w:rStyle w:val="a9"/>
                  <w:rFonts w:hint="eastAsia"/>
                  <w:b w:val="0"/>
                  <w:sz w:val="18"/>
                  <w:szCs w:val="18"/>
                </w:rPr>
                <w:t>交互式远程教育站</w:t>
              </w:r>
            </w:ins>
            <w:ins w:id="2693" w:author="alex" w:date="2010-07-07T09:52:00Z">
              <w:r>
                <w:rPr>
                  <w:rStyle w:val="a9"/>
                  <w:rFonts w:hint="eastAsia"/>
                  <w:b w:val="0"/>
                  <w:sz w:val="18"/>
                  <w:szCs w:val="18"/>
                </w:rPr>
                <w:t>&lt;/prompt&gt;</w:t>
              </w:r>
            </w:ins>
          </w:p>
          <w:p w:rsidR="00740E6F" w:rsidRDefault="0085703F" w:rsidP="0085703F">
            <w:pPr>
              <w:pStyle w:val="M"/>
              <w:spacing w:line="240" w:lineRule="auto"/>
              <w:rPr>
                <w:ins w:id="2694" w:author="alex" w:date="2010-07-07T09:59:00Z"/>
                <w:rStyle w:val="a9"/>
                <w:b w:val="0"/>
                <w:sz w:val="18"/>
                <w:szCs w:val="18"/>
              </w:rPr>
            </w:pPr>
            <w:ins w:id="2695" w:author="alex" w:date="2010-07-07T09:46:00Z">
              <w:r>
                <w:rPr>
                  <w:rStyle w:val="a9"/>
                  <w:rFonts w:hint="eastAsia"/>
                  <w:b w:val="0"/>
                  <w:sz w:val="18"/>
                  <w:szCs w:val="18"/>
                </w:rPr>
                <w:tab/>
              </w:r>
              <w:r w:rsidRPr="00A06545">
                <w:rPr>
                  <w:rStyle w:val="a9"/>
                  <w:b w:val="0"/>
                  <w:sz w:val="18"/>
                  <w:szCs w:val="18"/>
                </w:rPr>
                <w:t>&lt;key&gt;</w:t>
              </w:r>
            </w:ins>
          </w:p>
          <w:p w:rsidR="00740E6F" w:rsidRDefault="00740E6F" w:rsidP="0085703F">
            <w:pPr>
              <w:pStyle w:val="M"/>
              <w:spacing w:line="240" w:lineRule="auto"/>
              <w:rPr>
                <w:ins w:id="2696" w:author="alex" w:date="2010-07-07T09:59:00Z"/>
                <w:rStyle w:val="a9"/>
                <w:b w:val="0"/>
                <w:sz w:val="18"/>
                <w:szCs w:val="18"/>
              </w:rPr>
            </w:pPr>
            <w:ins w:id="2697" w:author="alex" w:date="2010-07-07T09:59:00Z">
              <w:r>
                <w:rPr>
                  <w:rStyle w:val="a9"/>
                  <w:rFonts w:hint="eastAsia"/>
                  <w:b w:val="0"/>
                  <w:sz w:val="18"/>
                  <w:szCs w:val="18"/>
                </w:rPr>
                <w:tab/>
              </w:r>
              <w:r>
                <w:rPr>
                  <w:rStyle w:val="a9"/>
                  <w:rFonts w:hint="eastAsia"/>
                  <w:b w:val="0"/>
                  <w:sz w:val="18"/>
                  <w:szCs w:val="18"/>
                </w:rPr>
                <w:tab/>
              </w:r>
            </w:ins>
            <w:ins w:id="2698" w:author="alex" w:date="2010-07-07T09:54:00Z">
              <w:r w:rsidR="000C06C4">
                <w:rPr>
                  <w:rStyle w:val="a9"/>
                  <w:rFonts w:hint="eastAsia"/>
                  <w:b w:val="0"/>
                  <w:sz w:val="18"/>
                  <w:szCs w:val="18"/>
                </w:rPr>
                <w:t>&lt;</w:t>
              </w:r>
            </w:ins>
            <w:ins w:id="2699" w:author="alex" w:date="2010-07-07T09:59:00Z">
              <w:r>
                <w:rPr>
                  <w:rStyle w:val="a9"/>
                  <w:rFonts w:hint="eastAsia"/>
                  <w:b w:val="0"/>
                  <w:sz w:val="18"/>
                  <w:szCs w:val="18"/>
                </w:rPr>
                <w:t>m</w:t>
              </w:r>
              <w:r w:rsidRPr="00740E6F">
                <w:rPr>
                  <w:rStyle w:val="a9"/>
                  <w:b w:val="0"/>
                  <w:sz w:val="18"/>
                  <w:szCs w:val="18"/>
                </w:rPr>
                <w:t>any</w:t>
              </w:r>
            </w:ins>
            <w:ins w:id="2700" w:author="alex" w:date="2010-07-07T09:54:00Z">
              <w:r w:rsidR="000C06C4">
                <w:rPr>
                  <w:rStyle w:val="a9"/>
                  <w:rFonts w:hint="eastAsia"/>
                  <w:b w:val="0"/>
                  <w:sz w:val="18"/>
                  <w:szCs w:val="18"/>
                </w:rPr>
                <w:t>&gt;</w:t>
              </w:r>
            </w:ins>
          </w:p>
          <w:p w:rsidR="00740E6F" w:rsidRDefault="00740E6F" w:rsidP="0085703F">
            <w:pPr>
              <w:pStyle w:val="M"/>
              <w:spacing w:line="240" w:lineRule="auto"/>
              <w:rPr>
                <w:ins w:id="2701" w:author="alex" w:date="2010-07-07T10:00:00Z"/>
                <w:rStyle w:val="a9"/>
                <w:b w:val="0"/>
                <w:sz w:val="18"/>
                <w:szCs w:val="18"/>
              </w:rPr>
            </w:pPr>
            <w:ins w:id="2702" w:author="alex" w:date="2010-07-07T09:59:00Z">
              <w:r>
                <w:rPr>
                  <w:rStyle w:val="a9"/>
                  <w:rFonts w:hint="eastAsia"/>
                  <w:b w:val="0"/>
                  <w:sz w:val="18"/>
                  <w:szCs w:val="18"/>
                </w:rPr>
                <w:tab/>
              </w:r>
              <w:r>
                <w:rPr>
                  <w:rStyle w:val="a9"/>
                  <w:rFonts w:hint="eastAsia"/>
                  <w:b w:val="0"/>
                  <w:sz w:val="18"/>
                  <w:szCs w:val="18"/>
                </w:rPr>
                <w:tab/>
              </w:r>
              <w:r>
                <w:rPr>
                  <w:rStyle w:val="a9"/>
                  <w:rFonts w:hint="eastAsia"/>
                  <w:b w:val="0"/>
                  <w:sz w:val="18"/>
                  <w:szCs w:val="18"/>
                </w:rPr>
                <w:tab/>
                <w:t>&lt;item&gt;</w:t>
              </w:r>
            </w:ins>
            <w:ins w:id="2703" w:author="alex" w:date="2010-07-07T10:01:00Z">
              <w:r w:rsidR="00CB7414">
                <w:rPr>
                  <w:rStyle w:val="a9"/>
                  <w:rFonts w:hint="eastAsia"/>
                  <w:b w:val="0"/>
                  <w:sz w:val="18"/>
                  <w:szCs w:val="18"/>
                </w:rPr>
                <w:t>2</w:t>
              </w:r>
            </w:ins>
            <w:ins w:id="2704" w:author="alex" w:date="2010-07-07T09:59:00Z">
              <w:r>
                <w:rPr>
                  <w:rStyle w:val="a9"/>
                  <w:rFonts w:hint="eastAsia"/>
                  <w:b w:val="0"/>
                  <w:sz w:val="18"/>
                  <w:szCs w:val="18"/>
                </w:rPr>
                <w:t>&lt;/item&gt;</w:t>
              </w:r>
            </w:ins>
          </w:p>
          <w:p w:rsidR="00740E6F" w:rsidRDefault="00740E6F" w:rsidP="0085703F">
            <w:pPr>
              <w:pStyle w:val="M"/>
              <w:spacing w:line="240" w:lineRule="auto"/>
              <w:rPr>
                <w:ins w:id="2705" w:author="alex" w:date="2010-07-07T10:00:00Z"/>
                <w:rStyle w:val="a9"/>
                <w:b w:val="0"/>
                <w:sz w:val="18"/>
                <w:szCs w:val="18"/>
              </w:rPr>
            </w:pPr>
            <w:ins w:id="2706" w:author="alex" w:date="2010-07-07T10:00:00Z">
              <w:r>
                <w:rPr>
                  <w:rStyle w:val="a9"/>
                  <w:rFonts w:hint="eastAsia"/>
                  <w:b w:val="0"/>
                  <w:sz w:val="18"/>
                  <w:szCs w:val="18"/>
                </w:rPr>
                <w:tab/>
              </w:r>
              <w:r>
                <w:rPr>
                  <w:rStyle w:val="a9"/>
                  <w:rFonts w:hint="eastAsia"/>
                  <w:b w:val="0"/>
                  <w:sz w:val="18"/>
                  <w:szCs w:val="18"/>
                </w:rPr>
                <w:tab/>
              </w:r>
              <w:r>
                <w:rPr>
                  <w:rStyle w:val="a9"/>
                  <w:rFonts w:hint="eastAsia"/>
                  <w:b w:val="0"/>
                  <w:sz w:val="18"/>
                  <w:szCs w:val="18"/>
                </w:rPr>
                <w:tab/>
              </w:r>
            </w:ins>
            <w:ins w:id="2707" w:author="alex" w:date="2010-07-07T09:59:00Z">
              <w:r>
                <w:rPr>
                  <w:rStyle w:val="a9"/>
                  <w:rFonts w:hint="eastAsia"/>
                  <w:b w:val="0"/>
                  <w:sz w:val="18"/>
                  <w:szCs w:val="18"/>
                </w:rPr>
                <w:t>&lt;item&gt;</w:t>
              </w:r>
            </w:ins>
            <w:ins w:id="2708" w:author="alex" w:date="2010-07-07T10:01:00Z">
              <w:r w:rsidR="00CB7414">
                <w:rPr>
                  <w:rStyle w:val="a9"/>
                  <w:rFonts w:hint="eastAsia"/>
                  <w:b w:val="0"/>
                  <w:sz w:val="18"/>
                  <w:szCs w:val="18"/>
                </w:rPr>
                <w:t>6</w:t>
              </w:r>
            </w:ins>
            <w:ins w:id="2709" w:author="alex" w:date="2010-07-07T09:59:00Z">
              <w:r>
                <w:rPr>
                  <w:rStyle w:val="a9"/>
                  <w:rFonts w:hint="eastAsia"/>
                  <w:b w:val="0"/>
                  <w:sz w:val="18"/>
                  <w:szCs w:val="18"/>
                </w:rPr>
                <w:t>&lt;/item&gt;</w:t>
              </w:r>
            </w:ins>
          </w:p>
          <w:p w:rsidR="00740E6F" w:rsidRDefault="00740E6F" w:rsidP="0085703F">
            <w:pPr>
              <w:pStyle w:val="M"/>
              <w:spacing w:line="240" w:lineRule="auto"/>
              <w:rPr>
                <w:ins w:id="2710" w:author="alex" w:date="2010-07-07T09:59:00Z"/>
                <w:rStyle w:val="a9"/>
                <w:b w:val="0"/>
                <w:sz w:val="18"/>
                <w:szCs w:val="18"/>
              </w:rPr>
            </w:pPr>
            <w:ins w:id="2711" w:author="alex" w:date="2010-07-07T10:00:00Z">
              <w:r>
                <w:rPr>
                  <w:rStyle w:val="a9"/>
                  <w:rFonts w:hint="eastAsia"/>
                  <w:b w:val="0"/>
                  <w:sz w:val="18"/>
                  <w:szCs w:val="18"/>
                </w:rPr>
                <w:tab/>
              </w:r>
              <w:r>
                <w:rPr>
                  <w:rStyle w:val="a9"/>
                  <w:rFonts w:hint="eastAsia"/>
                  <w:b w:val="0"/>
                  <w:sz w:val="18"/>
                  <w:szCs w:val="18"/>
                </w:rPr>
                <w:tab/>
              </w:r>
            </w:ins>
            <w:ins w:id="2712" w:author="alex" w:date="2010-07-07T09:59:00Z">
              <w:r>
                <w:rPr>
                  <w:rStyle w:val="a9"/>
                  <w:rFonts w:hint="eastAsia"/>
                  <w:b w:val="0"/>
                  <w:sz w:val="18"/>
                  <w:szCs w:val="18"/>
                </w:rPr>
                <w:t>&lt;/m</w:t>
              </w:r>
              <w:r w:rsidRPr="00740E6F">
                <w:rPr>
                  <w:rStyle w:val="a9"/>
                  <w:b w:val="0"/>
                  <w:sz w:val="18"/>
                  <w:szCs w:val="18"/>
                </w:rPr>
                <w:t>any</w:t>
              </w:r>
              <w:r>
                <w:rPr>
                  <w:rStyle w:val="a9"/>
                  <w:rFonts w:hint="eastAsia"/>
                  <w:b w:val="0"/>
                  <w:sz w:val="18"/>
                  <w:szCs w:val="18"/>
                </w:rPr>
                <w:t>&gt;</w:t>
              </w:r>
            </w:ins>
          </w:p>
          <w:p w:rsidR="0085703F" w:rsidRPr="00A06545" w:rsidRDefault="00740E6F" w:rsidP="0085703F">
            <w:pPr>
              <w:pStyle w:val="M"/>
              <w:spacing w:line="240" w:lineRule="auto"/>
              <w:rPr>
                <w:ins w:id="2713" w:author="alex" w:date="2010-07-07T09:46:00Z"/>
                <w:rStyle w:val="a9"/>
                <w:b w:val="0"/>
                <w:sz w:val="18"/>
                <w:szCs w:val="18"/>
              </w:rPr>
            </w:pPr>
            <w:ins w:id="2714" w:author="alex" w:date="2010-07-07T09:59:00Z">
              <w:r>
                <w:rPr>
                  <w:rStyle w:val="a9"/>
                  <w:rFonts w:hint="eastAsia"/>
                  <w:b w:val="0"/>
                  <w:sz w:val="18"/>
                  <w:szCs w:val="18"/>
                </w:rPr>
                <w:tab/>
              </w:r>
            </w:ins>
            <w:ins w:id="2715" w:author="alex" w:date="2010-07-07T09:46:00Z">
              <w:r w:rsidR="0085703F" w:rsidRPr="00A06545">
                <w:rPr>
                  <w:rStyle w:val="a9"/>
                  <w:b w:val="0"/>
                  <w:sz w:val="18"/>
                  <w:szCs w:val="18"/>
                </w:rPr>
                <w:t>&lt;/key&gt;</w:t>
              </w:r>
            </w:ins>
          </w:p>
          <w:p w:rsidR="0085703F" w:rsidRPr="00A06545" w:rsidRDefault="0085703F" w:rsidP="0085703F">
            <w:pPr>
              <w:pStyle w:val="M"/>
              <w:spacing w:line="240" w:lineRule="auto"/>
              <w:rPr>
                <w:ins w:id="2716" w:author="alex" w:date="2010-07-07T09:46:00Z"/>
                <w:rStyle w:val="a9"/>
                <w:b w:val="0"/>
                <w:sz w:val="18"/>
                <w:szCs w:val="18"/>
              </w:rPr>
            </w:pPr>
            <w:ins w:id="2717" w:author="alex" w:date="2010-07-07T09:46:00Z">
              <w:r w:rsidRPr="00A06545">
                <w:rPr>
                  <w:rStyle w:val="a9"/>
                  <w:b w:val="0"/>
                  <w:sz w:val="18"/>
                  <w:szCs w:val="18"/>
                </w:rPr>
                <w:t>&lt;/question&gt;</w:t>
              </w:r>
            </w:ins>
          </w:p>
          <w:p w:rsidR="00CB7414" w:rsidRDefault="00CB7414" w:rsidP="00CB7414">
            <w:pPr>
              <w:pStyle w:val="M"/>
              <w:spacing w:line="240" w:lineRule="auto"/>
              <w:rPr>
                <w:ins w:id="2718" w:author="alex" w:date="2010-07-07T10:01:00Z"/>
                <w:rStyle w:val="a9"/>
                <w:b w:val="0"/>
                <w:sz w:val="18"/>
                <w:szCs w:val="18"/>
              </w:rPr>
            </w:pPr>
            <w:ins w:id="2719" w:author="alex" w:date="2010-07-07T10:01:00Z">
              <w:r w:rsidRPr="00A06545">
                <w:rPr>
                  <w:rStyle w:val="a9"/>
                  <w:b w:val="0"/>
                  <w:sz w:val="18"/>
                  <w:szCs w:val="18"/>
                </w:rPr>
                <w:t>&lt;question type="choice"&gt;</w:t>
              </w:r>
            </w:ins>
          </w:p>
          <w:p w:rsidR="00CB7414" w:rsidRPr="00A06545" w:rsidRDefault="00CB7414" w:rsidP="00CB7414">
            <w:pPr>
              <w:pStyle w:val="M"/>
              <w:spacing w:line="240" w:lineRule="auto"/>
              <w:rPr>
                <w:ins w:id="2720" w:author="alex" w:date="2010-07-07T10:01:00Z"/>
                <w:rStyle w:val="a9"/>
                <w:b w:val="0"/>
                <w:sz w:val="18"/>
                <w:szCs w:val="18"/>
              </w:rPr>
            </w:pPr>
            <w:ins w:id="2721" w:author="alex" w:date="2010-07-07T10:01:00Z">
              <w:r>
                <w:rPr>
                  <w:rStyle w:val="a9"/>
                  <w:rFonts w:hint="eastAsia"/>
                  <w:b w:val="0"/>
                  <w:sz w:val="18"/>
                  <w:szCs w:val="18"/>
                </w:rPr>
                <w:tab/>
                <w:t>&lt;prompt&gt;</w:t>
              </w:r>
            </w:ins>
            <w:ins w:id="2722" w:author="alex" w:date="2010-07-07T10:02:00Z">
              <w:r>
                <w:rPr>
                  <w:rStyle w:val="a9"/>
                  <w:rFonts w:hint="eastAsia"/>
                  <w:b w:val="0"/>
                  <w:sz w:val="18"/>
                  <w:szCs w:val="18"/>
                </w:rPr>
                <w:t xml:space="preserve"> </w:t>
              </w:r>
            </w:ins>
            <w:ins w:id="2723" w:author="alex" w:date="2010-07-07T10:04:00Z">
              <w:r w:rsidR="00B82D47" w:rsidRPr="002F4C1A">
                <w:rPr>
                  <w:rStyle w:val="a9"/>
                  <w:rFonts w:hint="eastAsia"/>
                  <w:b w:val="0"/>
                  <w:sz w:val="18"/>
                  <w:szCs w:val="18"/>
                </w:rPr>
                <w:t>（</w:t>
              </w:r>
            </w:ins>
            <w:ins w:id="2724" w:author="alex" w:date="2010-07-07T10:02:00Z">
              <w:r>
                <w:rPr>
                  <w:rStyle w:val="a9"/>
                  <w:rFonts w:hint="eastAsia"/>
                  <w:b w:val="0"/>
                  <w:sz w:val="18"/>
                  <w:szCs w:val="18"/>
                </w:rPr>
                <w:t>&lt;tag type=</w:t>
              </w:r>
              <w:r w:rsidRPr="00A06545">
                <w:rPr>
                  <w:rStyle w:val="a9"/>
                  <w:b w:val="0"/>
                  <w:sz w:val="18"/>
                  <w:szCs w:val="18"/>
                </w:rPr>
                <w:t>"choice"</w:t>
              </w:r>
              <w:r>
                <w:rPr>
                  <w:rStyle w:val="a9"/>
                  <w:rFonts w:hint="eastAsia"/>
                  <w:b w:val="0"/>
                  <w:sz w:val="18"/>
                  <w:szCs w:val="18"/>
                </w:rPr>
                <w:t>&gt;</w:t>
              </w:r>
            </w:ins>
            <w:ins w:id="2725" w:author="alex" w:date="2010-07-07T10:04:00Z">
              <w:r w:rsidR="00B82D47" w:rsidRPr="002F4C1A">
                <w:rPr>
                  <w:rStyle w:val="a9"/>
                  <w:rFonts w:hint="eastAsia"/>
                  <w:b w:val="0"/>
                  <w:sz w:val="18"/>
                  <w:szCs w:val="18"/>
                </w:rPr>
                <w:t>）</w:t>
              </w:r>
            </w:ins>
            <w:ins w:id="2726" w:author="alex" w:date="2010-07-07T10:02:00Z">
              <w:r w:rsidRPr="00CB7414">
                <w:rPr>
                  <w:rStyle w:val="a9"/>
                  <w:rFonts w:hint="eastAsia"/>
                  <w:b w:val="0"/>
                  <w:sz w:val="18"/>
                  <w:szCs w:val="18"/>
                </w:rPr>
                <w:t>教室配备电脑和打印机</w:t>
              </w:r>
              <w:r w:rsidRPr="00CB7414">
                <w:rPr>
                  <w:rStyle w:val="a9"/>
                  <w:rFonts w:hint="eastAsia"/>
                  <w:b w:val="0"/>
                  <w:sz w:val="18"/>
                  <w:szCs w:val="18"/>
                </w:rPr>
                <w:t xml:space="preserve"> </w:t>
              </w:r>
            </w:ins>
            <w:ins w:id="2727" w:author="alex" w:date="2010-07-07T10:04:00Z">
              <w:r w:rsidR="00B82D47" w:rsidRPr="002F4C1A">
                <w:rPr>
                  <w:rStyle w:val="a9"/>
                  <w:rFonts w:hint="eastAsia"/>
                  <w:b w:val="0"/>
                  <w:sz w:val="18"/>
                  <w:szCs w:val="18"/>
                </w:rPr>
                <w:t>（</w:t>
              </w:r>
            </w:ins>
            <w:ins w:id="2728" w:author="alex" w:date="2010-07-07T10:02:00Z">
              <w:r>
                <w:rPr>
                  <w:rStyle w:val="a9"/>
                  <w:rFonts w:hint="eastAsia"/>
                  <w:b w:val="0"/>
                  <w:sz w:val="18"/>
                  <w:szCs w:val="18"/>
                </w:rPr>
                <w:t>&lt;tag type=</w:t>
              </w:r>
              <w:r w:rsidRPr="00A06545">
                <w:rPr>
                  <w:rStyle w:val="a9"/>
                  <w:b w:val="0"/>
                  <w:sz w:val="18"/>
                  <w:szCs w:val="18"/>
                </w:rPr>
                <w:t>"choice"</w:t>
              </w:r>
              <w:r>
                <w:rPr>
                  <w:rStyle w:val="a9"/>
                  <w:rFonts w:hint="eastAsia"/>
                  <w:b w:val="0"/>
                  <w:sz w:val="18"/>
                  <w:szCs w:val="18"/>
                </w:rPr>
                <w:t>&gt;</w:t>
              </w:r>
            </w:ins>
            <w:ins w:id="2729" w:author="alex" w:date="2010-07-07T10:04:00Z">
              <w:r w:rsidR="00B82D47" w:rsidRPr="002F4C1A">
                <w:rPr>
                  <w:rStyle w:val="a9"/>
                  <w:rFonts w:hint="eastAsia"/>
                  <w:b w:val="0"/>
                  <w:sz w:val="18"/>
                  <w:szCs w:val="18"/>
                </w:rPr>
                <w:t>）</w:t>
              </w:r>
            </w:ins>
            <w:ins w:id="2730" w:author="alex" w:date="2010-07-07T10:03:00Z">
              <w:r w:rsidR="00840DC1" w:rsidRPr="009C0F3F">
                <w:rPr>
                  <w:kern w:val="0"/>
                </w:rPr>
                <w:t xml:space="preserve">  </w:t>
              </w:r>
            </w:ins>
            <w:ins w:id="2731" w:author="alex" w:date="2010-07-07T10:02:00Z">
              <w:r w:rsidRPr="00CB7414">
                <w:rPr>
                  <w:rStyle w:val="a9"/>
                  <w:rFonts w:hint="eastAsia"/>
                  <w:b w:val="0"/>
                  <w:sz w:val="18"/>
                  <w:szCs w:val="18"/>
                </w:rPr>
                <w:t>在线科研服务</w:t>
              </w:r>
            </w:ins>
            <w:ins w:id="2732" w:author="alex" w:date="2010-07-07T10:01:00Z">
              <w:r>
                <w:rPr>
                  <w:rStyle w:val="a9"/>
                  <w:rFonts w:hint="eastAsia"/>
                  <w:b w:val="0"/>
                  <w:sz w:val="18"/>
                  <w:szCs w:val="18"/>
                </w:rPr>
                <w:t>&lt;/prompt&gt;</w:t>
              </w:r>
            </w:ins>
          </w:p>
          <w:p w:rsidR="00CB7414" w:rsidRDefault="00CB7414" w:rsidP="00CB7414">
            <w:pPr>
              <w:pStyle w:val="M"/>
              <w:spacing w:line="240" w:lineRule="auto"/>
              <w:rPr>
                <w:ins w:id="2733" w:author="alex" w:date="2010-07-07T10:01:00Z"/>
                <w:rStyle w:val="a9"/>
                <w:b w:val="0"/>
                <w:sz w:val="18"/>
                <w:szCs w:val="18"/>
              </w:rPr>
            </w:pPr>
            <w:ins w:id="2734" w:author="alex" w:date="2010-07-07T10:01:00Z">
              <w:r>
                <w:rPr>
                  <w:rStyle w:val="a9"/>
                  <w:rFonts w:hint="eastAsia"/>
                  <w:b w:val="0"/>
                  <w:sz w:val="18"/>
                  <w:szCs w:val="18"/>
                </w:rPr>
                <w:tab/>
              </w:r>
              <w:r w:rsidRPr="00A06545">
                <w:rPr>
                  <w:rStyle w:val="a9"/>
                  <w:b w:val="0"/>
                  <w:sz w:val="18"/>
                  <w:szCs w:val="18"/>
                </w:rPr>
                <w:t>&lt;key&gt;</w:t>
              </w:r>
            </w:ins>
          </w:p>
          <w:p w:rsidR="00CB7414" w:rsidRDefault="00CB7414" w:rsidP="00CB7414">
            <w:pPr>
              <w:pStyle w:val="M"/>
              <w:spacing w:line="240" w:lineRule="auto"/>
              <w:rPr>
                <w:ins w:id="2735" w:author="alex" w:date="2010-07-07T10:01:00Z"/>
                <w:rStyle w:val="a9"/>
                <w:b w:val="0"/>
                <w:sz w:val="18"/>
                <w:szCs w:val="18"/>
              </w:rPr>
            </w:pPr>
            <w:ins w:id="2736" w:author="alex" w:date="2010-07-07T10:01:00Z">
              <w:r>
                <w:rPr>
                  <w:rStyle w:val="a9"/>
                  <w:rFonts w:hint="eastAsia"/>
                  <w:b w:val="0"/>
                  <w:sz w:val="18"/>
                  <w:szCs w:val="18"/>
                </w:rPr>
                <w:tab/>
              </w:r>
              <w:r>
                <w:rPr>
                  <w:rStyle w:val="a9"/>
                  <w:rFonts w:hint="eastAsia"/>
                  <w:b w:val="0"/>
                  <w:sz w:val="18"/>
                  <w:szCs w:val="18"/>
                </w:rPr>
                <w:tab/>
                <w:t>&lt;m</w:t>
              </w:r>
              <w:r w:rsidRPr="00740E6F">
                <w:rPr>
                  <w:rStyle w:val="a9"/>
                  <w:b w:val="0"/>
                  <w:sz w:val="18"/>
                  <w:szCs w:val="18"/>
                </w:rPr>
                <w:t>any</w:t>
              </w:r>
              <w:r>
                <w:rPr>
                  <w:rStyle w:val="a9"/>
                  <w:rFonts w:hint="eastAsia"/>
                  <w:b w:val="0"/>
                  <w:sz w:val="18"/>
                  <w:szCs w:val="18"/>
                </w:rPr>
                <w:t>&gt;</w:t>
              </w:r>
            </w:ins>
          </w:p>
          <w:p w:rsidR="00CB7414" w:rsidRDefault="00CB7414" w:rsidP="00CB7414">
            <w:pPr>
              <w:pStyle w:val="M"/>
              <w:spacing w:line="240" w:lineRule="auto"/>
              <w:rPr>
                <w:ins w:id="2737" w:author="alex" w:date="2010-07-07T10:01:00Z"/>
                <w:rStyle w:val="a9"/>
                <w:b w:val="0"/>
                <w:sz w:val="18"/>
                <w:szCs w:val="18"/>
              </w:rPr>
            </w:pPr>
            <w:ins w:id="2738" w:author="alex" w:date="2010-07-07T10:01:00Z">
              <w:r>
                <w:rPr>
                  <w:rStyle w:val="a9"/>
                  <w:rFonts w:hint="eastAsia"/>
                  <w:b w:val="0"/>
                  <w:sz w:val="18"/>
                  <w:szCs w:val="18"/>
                </w:rPr>
                <w:tab/>
              </w:r>
              <w:r>
                <w:rPr>
                  <w:rStyle w:val="a9"/>
                  <w:rFonts w:hint="eastAsia"/>
                  <w:b w:val="0"/>
                  <w:sz w:val="18"/>
                  <w:szCs w:val="18"/>
                </w:rPr>
                <w:tab/>
              </w:r>
              <w:r>
                <w:rPr>
                  <w:rStyle w:val="a9"/>
                  <w:rFonts w:hint="eastAsia"/>
                  <w:b w:val="0"/>
                  <w:sz w:val="18"/>
                  <w:szCs w:val="18"/>
                </w:rPr>
                <w:tab/>
                <w:t>&lt;item&gt;2&lt;/item&gt;</w:t>
              </w:r>
            </w:ins>
          </w:p>
          <w:p w:rsidR="00CB7414" w:rsidRDefault="00CB7414" w:rsidP="00CB7414">
            <w:pPr>
              <w:pStyle w:val="M"/>
              <w:spacing w:line="240" w:lineRule="auto"/>
              <w:rPr>
                <w:ins w:id="2739" w:author="alex" w:date="2010-07-07T10:01:00Z"/>
                <w:rStyle w:val="a9"/>
                <w:b w:val="0"/>
                <w:sz w:val="18"/>
                <w:szCs w:val="18"/>
              </w:rPr>
            </w:pPr>
            <w:ins w:id="2740" w:author="alex" w:date="2010-07-07T10:01:00Z">
              <w:r>
                <w:rPr>
                  <w:rStyle w:val="a9"/>
                  <w:rFonts w:hint="eastAsia"/>
                  <w:b w:val="0"/>
                  <w:sz w:val="18"/>
                  <w:szCs w:val="18"/>
                </w:rPr>
                <w:tab/>
              </w:r>
              <w:r>
                <w:rPr>
                  <w:rStyle w:val="a9"/>
                  <w:rFonts w:hint="eastAsia"/>
                  <w:b w:val="0"/>
                  <w:sz w:val="18"/>
                  <w:szCs w:val="18"/>
                </w:rPr>
                <w:tab/>
              </w:r>
              <w:r>
                <w:rPr>
                  <w:rStyle w:val="a9"/>
                  <w:rFonts w:hint="eastAsia"/>
                  <w:b w:val="0"/>
                  <w:sz w:val="18"/>
                  <w:szCs w:val="18"/>
                </w:rPr>
                <w:tab/>
                <w:t>&lt;item&gt;6&lt;/item&gt;</w:t>
              </w:r>
            </w:ins>
          </w:p>
          <w:p w:rsidR="00CB7414" w:rsidRDefault="00CB7414" w:rsidP="00CB7414">
            <w:pPr>
              <w:pStyle w:val="M"/>
              <w:spacing w:line="240" w:lineRule="auto"/>
              <w:rPr>
                <w:ins w:id="2741" w:author="alex" w:date="2010-07-07T10:01:00Z"/>
                <w:rStyle w:val="a9"/>
                <w:b w:val="0"/>
                <w:sz w:val="18"/>
                <w:szCs w:val="18"/>
              </w:rPr>
            </w:pPr>
            <w:ins w:id="2742" w:author="alex" w:date="2010-07-07T10:01:00Z">
              <w:r>
                <w:rPr>
                  <w:rStyle w:val="a9"/>
                  <w:rFonts w:hint="eastAsia"/>
                  <w:b w:val="0"/>
                  <w:sz w:val="18"/>
                  <w:szCs w:val="18"/>
                </w:rPr>
                <w:tab/>
              </w:r>
              <w:r>
                <w:rPr>
                  <w:rStyle w:val="a9"/>
                  <w:rFonts w:hint="eastAsia"/>
                  <w:b w:val="0"/>
                  <w:sz w:val="18"/>
                  <w:szCs w:val="18"/>
                </w:rPr>
                <w:tab/>
                <w:t>&lt;/m</w:t>
              </w:r>
              <w:r w:rsidRPr="00740E6F">
                <w:rPr>
                  <w:rStyle w:val="a9"/>
                  <w:b w:val="0"/>
                  <w:sz w:val="18"/>
                  <w:szCs w:val="18"/>
                </w:rPr>
                <w:t>any</w:t>
              </w:r>
              <w:r>
                <w:rPr>
                  <w:rStyle w:val="a9"/>
                  <w:rFonts w:hint="eastAsia"/>
                  <w:b w:val="0"/>
                  <w:sz w:val="18"/>
                  <w:szCs w:val="18"/>
                </w:rPr>
                <w:t>&gt;</w:t>
              </w:r>
            </w:ins>
          </w:p>
          <w:p w:rsidR="00CB7414" w:rsidRPr="00A06545" w:rsidRDefault="00CB7414" w:rsidP="00CB7414">
            <w:pPr>
              <w:pStyle w:val="M"/>
              <w:spacing w:line="240" w:lineRule="auto"/>
              <w:rPr>
                <w:ins w:id="2743" w:author="alex" w:date="2010-07-07T10:01:00Z"/>
                <w:rStyle w:val="a9"/>
                <w:b w:val="0"/>
                <w:sz w:val="18"/>
                <w:szCs w:val="18"/>
              </w:rPr>
            </w:pPr>
            <w:ins w:id="2744" w:author="alex" w:date="2010-07-07T10:01:00Z">
              <w:r>
                <w:rPr>
                  <w:rStyle w:val="a9"/>
                  <w:rFonts w:hint="eastAsia"/>
                  <w:b w:val="0"/>
                  <w:sz w:val="18"/>
                  <w:szCs w:val="18"/>
                </w:rPr>
                <w:tab/>
              </w:r>
              <w:r w:rsidRPr="00A06545">
                <w:rPr>
                  <w:rStyle w:val="a9"/>
                  <w:b w:val="0"/>
                  <w:sz w:val="18"/>
                  <w:szCs w:val="18"/>
                </w:rPr>
                <w:t>&lt;/key&gt;</w:t>
              </w:r>
            </w:ins>
          </w:p>
          <w:p w:rsidR="00CB7414" w:rsidRPr="00A06545" w:rsidRDefault="00CB7414" w:rsidP="00CB7414">
            <w:pPr>
              <w:pStyle w:val="M"/>
              <w:spacing w:line="240" w:lineRule="auto"/>
              <w:rPr>
                <w:ins w:id="2745" w:author="alex" w:date="2010-07-07T10:01:00Z"/>
                <w:rStyle w:val="a9"/>
                <w:b w:val="0"/>
                <w:sz w:val="18"/>
                <w:szCs w:val="18"/>
              </w:rPr>
            </w:pPr>
            <w:ins w:id="2746" w:author="alex" w:date="2010-07-07T10:01:00Z">
              <w:r w:rsidRPr="00A06545">
                <w:rPr>
                  <w:rStyle w:val="a9"/>
                  <w:b w:val="0"/>
                  <w:sz w:val="18"/>
                  <w:szCs w:val="18"/>
                </w:rPr>
                <w:t>&lt;/question&gt;</w:t>
              </w:r>
            </w:ins>
          </w:p>
          <w:p w:rsidR="00B30B8F" w:rsidRPr="0085703F" w:rsidRDefault="0085703F" w:rsidP="0085703F">
            <w:pPr>
              <w:pStyle w:val="M"/>
              <w:spacing w:line="240" w:lineRule="auto"/>
              <w:ind w:firstLine="0"/>
              <w:rPr>
                <w:ins w:id="2747" w:author="alex" w:date="2010-07-06T10:49:00Z"/>
                <w:rStyle w:val="a9"/>
                <w:b w:val="0"/>
                <w:sz w:val="18"/>
                <w:szCs w:val="18"/>
              </w:rPr>
            </w:pPr>
            <w:ins w:id="2748" w:author="alex" w:date="2010-07-07T09:46:00Z">
              <w:r>
                <w:rPr>
                  <w:rStyle w:val="a9"/>
                  <w:rFonts w:hint="eastAsia"/>
                  <w:b w:val="0"/>
                  <w:sz w:val="18"/>
                  <w:szCs w:val="18"/>
                </w:rPr>
                <w:tab/>
              </w:r>
              <w:r w:rsidRPr="00A06545">
                <w:rPr>
                  <w:rStyle w:val="a9"/>
                  <w:b w:val="0"/>
                  <w:sz w:val="18"/>
                  <w:szCs w:val="18"/>
                </w:rPr>
                <w:t xml:space="preserve">&lt;!--other </w:t>
              </w:r>
            </w:ins>
            <w:ins w:id="2749" w:author="alex" w:date="2010-07-07T10:01:00Z">
              <w:r w:rsidR="00CB7414">
                <w:rPr>
                  <w:rStyle w:val="a9"/>
                  <w:rFonts w:hint="eastAsia"/>
                  <w:b w:val="0"/>
                  <w:sz w:val="18"/>
                  <w:szCs w:val="18"/>
                </w:rPr>
                <w:t>3</w:t>
              </w:r>
            </w:ins>
            <w:ins w:id="2750" w:author="alex" w:date="2010-07-07T09:46:00Z">
              <w:r w:rsidRPr="00A06545">
                <w:rPr>
                  <w:rStyle w:val="a9"/>
                  <w:b w:val="0"/>
                  <w:sz w:val="18"/>
                  <w:szCs w:val="18"/>
                </w:rPr>
                <w:t xml:space="preserve"> choice questions--&gt;</w:t>
              </w:r>
            </w:ins>
          </w:p>
          <w:p w:rsidR="00B30B8F" w:rsidRPr="00F10F04" w:rsidRDefault="00B30B8F" w:rsidP="00E520A9">
            <w:pPr>
              <w:pStyle w:val="M"/>
              <w:spacing w:line="240" w:lineRule="auto"/>
              <w:ind w:firstLine="0"/>
              <w:rPr>
                <w:ins w:id="2751" w:author="alex" w:date="2010-07-06T10:49:00Z"/>
                <w:rStyle w:val="a9"/>
                <w:b w:val="0"/>
                <w:sz w:val="18"/>
                <w:szCs w:val="18"/>
              </w:rPr>
            </w:pPr>
            <w:ins w:id="2752" w:author="alex" w:date="2010-07-06T10:49:00Z">
              <w:r w:rsidRPr="00965CA1">
                <w:rPr>
                  <w:rStyle w:val="a9"/>
                  <w:b w:val="0"/>
                  <w:sz w:val="18"/>
                  <w:szCs w:val="18"/>
                </w:rPr>
                <w:t>&lt;/assessmentItem&gt;</w:t>
              </w:r>
            </w:ins>
          </w:p>
        </w:tc>
      </w:tr>
    </w:tbl>
    <w:p w:rsidR="00B30B8F" w:rsidRDefault="00B30B8F" w:rsidP="00B30B8F">
      <w:pPr>
        <w:rPr>
          <w:ins w:id="2753" w:author="alex" w:date="2010-07-06T10:49:00Z"/>
        </w:rPr>
      </w:pPr>
    </w:p>
    <w:p w:rsidR="00B30B8F" w:rsidRPr="004202AE" w:rsidRDefault="00B30B8F" w:rsidP="00B30B8F">
      <w:pPr>
        <w:rPr>
          <w:ins w:id="2754" w:author="alex" w:date="2010-07-06T10:07:00Z"/>
        </w:rPr>
      </w:pPr>
    </w:p>
    <w:p w:rsidR="00F53674" w:rsidRDefault="00F53674" w:rsidP="00F53674">
      <w:pPr>
        <w:pStyle w:val="2"/>
        <w:numPr>
          <w:ilvl w:val="1"/>
          <w:numId w:val="15"/>
        </w:numPr>
        <w:rPr>
          <w:ins w:id="2755" w:author="Eric" w:date="2011-02-18T17:39:00Z"/>
        </w:rPr>
      </w:pPr>
      <w:bookmarkStart w:id="2756" w:name="_Toc286841334"/>
      <w:ins w:id="2757" w:author="Eric" w:date="2011-02-18T17:39:00Z">
        <w:r>
          <w:rPr>
            <w:rFonts w:hint="eastAsia"/>
          </w:rPr>
          <w:lastRenderedPageBreak/>
          <w:t>新世纪大学英语视听说口语试题</w:t>
        </w:r>
        <w:bookmarkEnd w:id="2756"/>
      </w:ins>
    </w:p>
    <w:p w:rsidR="00F53674" w:rsidRDefault="00F53674" w:rsidP="00F53674">
      <w:pPr>
        <w:pStyle w:val="3"/>
        <w:numPr>
          <w:ilvl w:val="2"/>
          <w:numId w:val="15"/>
        </w:numPr>
        <w:rPr>
          <w:ins w:id="2758" w:author="Eric" w:date="2011-02-18T17:39:00Z"/>
        </w:rPr>
      </w:pPr>
      <w:bookmarkStart w:id="2759" w:name="_Toc286841335"/>
      <w:ins w:id="2760" w:author="Eric" w:date="2011-02-18T17:39:00Z">
        <w:r w:rsidRPr="00E733EF">
          <w:rPr>
            <w:rFonts w:hint="eastAsia"/>
            <w:szCs w:val="21"/>
          </w:rPr>
          <w:t>句子复述</w:t>
        </w:r>
        <w:r>
          <w:rPr>
            <w:rFonts w:hint="eastAsia"/>
          </w:rPr>
          <w:t>（</w:t>
        </w:r>
        <w:r>
          <w:rPr>
            <w:rFonts w:hint="eastAsia"/>
          </w:rPr>
          <w:t>Sentence Repeating</w:t>
        </w:r>
        <w:r>
          <w:rPr>
            <w:rFonts w:hint="eastAsia"/>
          </w:rPr>
          <w:t>）</w:t>
        </w:r>
        <w:bookmarkEnd w:id="2759"/>
      </w:ins>
    </w:p>
    <w:p w:rsidR="00F53674" w:rsidRPr="00D46068" w:rsidRDefault="00F53674" w:rsidP="00F53674">
      <w:pPr>
        <w:pStyle w:val="af8"/>
        <w:rPr>
          <w:ins w:id="2761" w:author="Eric" w:date="2011-02-18T17:39:00Z"/>
        </w:rPr>
      </w:pPr>
      <w:ins w:id="2762" w:author="Eric" w:date="2011-02-18T17:39:00Z">
        <w:r w:rsidRPr="00242408">
          <w:rPr>
            <w:rFonts w:hint="eastAsia"/>
          </w:rPr>
          <w:t>表</w:t>
        </w:r>
        <w:r w:rsidRPr="00242408">
          <w:rPr>
            <w:rFonts w:hint="eastAsia"/>
          </w:rPr>
          <w:t xml:space="preserve"> </w:t>
        </w:r>
        <w:r>
          <w:rPr>
            <w:rFonts w:hint="eastAsia"/>
          </w:rPr>
          <w:t xml:space="preserve">5-12 </w:t>
        </w:r>
        <w:r>
          <w:rPr>
            <w:rFonts w:hint="eastAsia"/>
          </w:rPr>
          <w:t>句子复述</w:t>
        </w:r>
        <w:r w:rsidRPr="00ED0717">
          <w:rPr>
            <w:rFonts w:hint="eastAsia"/>
          </w:rPr>
          <w:t>（</w:t>
        </w:r>
        <w:r>
          <w:rPr>
            <w:rFonts w:hint="eastAsia"/>
          </w:rPr>
          <w:t>Sentence Repeating</w:t>
        </w:r>
        <w:r w:rsidRPr="00472A9F">
          <w:rPr>
            <w:rFonts w:hint="eastAsia"/>
          </w:rPr>
          <w:t>）</w:t>
        </w:r>
        <w:r>
          <w:rPr>
            <w:rFonts w:hint="eastAsia"/>
          </w:rPr>
          <w:t>示例说明</w:t>
        </w:r>
      </w:ins>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84"/>
        <w:gridCol w:w="7138"/>
      </w:tblGrid>
      <w:tr w:rsidR="00F53674" w:rsidRPr="00F10F04" w:rsidTr="00F53674">
        <w:trPr>
          <w:ins w:id="2763" w:author="Eric" w:date="2011-02-18T17:39:00Z"/>
        </w:trPr>
        <w:tc>
          <w:tcPr>
            <w:tcW w:w="1384" w:type="dxa"/>
            <w:tcBorders>
              <w:top w:val="single" w:sz="4" w:space="0" w:color="000000"/>
              <w:left w:val="single" w:sz="4" w:space="0" w:color="000000"/>
              <w:bottom w:val="single" w:sz="4" w:space="0" w:color="000000"/>
              <w:right w:val="single" w:sz="4" w:space="0" w:color="000000"/>
            </w:tcBorders>
            <w:hideMark/>
          </w:tcPr>
          <w:p w:rsidR="00F53674" w:rsidRPr="00F10F04" w:rsidRDefault="00F53674" w:rsidP="00F53674">
            <w:pPr>
              <w:pStyle w:val="M"/>
              <w:ind w:firstLine="0"/>
              <w:rPr>
                <w:ins w:id="2764" w:author="Eric" w:date="2011-02-18T17:39:00Z"/>
                <w:rStyle w:val="a9"/>
                <w:b w:val="0"/>
                <w:sz w:val="18"/>
                <w:szCs w:val="18"/>
              </w:rPr>
            </w:pPr>
            <w:ins w:id="2765" w:author="Eric" w:date="2011-02-18T17:39:00Z">
              <w:r w:rsidRPr="00F10F04">
                <w:rPr>
                  <w:rStyle w:val="a9"/>
                  <w:rFonts w:hint="eastAsia"/>
                  <w:b w:val="0"/>
                  <w:sz w:val="18"/>
                  <w:szCs w:val="18"/>
                </w:rPr>
                <w:t>名称</w:t>
              </w:r>
            </w:ins>
          </w:p>
        </w:tc>
        <w:tc>
          <w:tcPr>
            <w:tcW w:w="7138" w:type="dxa"/>
            <w:tcBorders>
              <w:top w:val="single" w:sz="4" w:space="0" w:color="000000"/>
              <w:left w:val="single" w:sz="4" w:space="0" w:color="000000"/>
              <w:bottom w:val="single" w:sz="4" w:space="0" w:color="000000"/>
              <w:right w:val="single" w:sz="4" w:space="0" w:color="000000"/>
            </w:tcBorders>
            <w:hideMark/>
          </w:tcPr>
          <w:p w:rsidR="00F53674" w:rsidRPr="00F10F04" w:rsidRDefault="00F53674" w:rsidP="00F53674">
            <w:pPr>
              <w:pStyle w:val="M"/>
              <w:ind w:firstLine="0"/>
              <w:rPr>
                <w:ins w:id="2766" w:author="Eric" w:date="2011-02-18T17:39:00Z"/>
                <w:rStyle w:val="a9"/>
                <w:b w:val="0"/>
                <w:sz w:val="18"/>
                <w:szCs w:val="18"/>
              </w:rPr>
            </w:pPr>
            <w:ins w:id="2767" w:author="Eric" w:date="2011-02-18T17:39:00Z">
              <w:r>
                <w:rPr>
                  <w:rStyle w:val="a9"/>
                  <w:rFonts w:hint="eastAsia"/>
                  <w:b w:val="0"/>
                  <w:sz w:val="18"/>
                  <w:szCs w:val="18"/>
                </w:rPr>
                <w:t>说明</w:t>
              </w:r>
            </w:ins>
          </w:p>
        </w:tc>
      </w:tr>
      <w:tr w:rsidR="00F53674" w:rsidRPr="00F10F04" w:rsidTr="00F53674">
        <w:trPr>
          <w:ins w:id="2768" w:author="Eric" w:date="2011-02-18T17:39:00Z"/>
        </w:trPr>
        <w:tc>
          <w:tcPr>
            <w:tcW w:w="1384" w:type="dxa"/>
            <w:tcBorders>
              <w:top w:val="single" w:sz="4" w:space="0" w:color="000000"/>
              <w:left w:val="single" w:sz="4" w:space="0" w:color="000000"/>
              <w:bottom w:val="single" w:sz="4" w:space="0" w:color="000000"/>
              <w:right w:val="single" w:sz="4" w:space="0" w:color="000000"/>
            </w:tcBorders>
            <w:hideMark/>
          </w:tcPr>
          <w:p w:rsidR="00F53674" w:rsidRPr="00965CA1" w:rsidRDefault="00F53674" w:rsidP="00F53674">
            <w:pPr>
              <w:pStyle w:val="M"/>
              <w:ind w:firstLine="0"/>
              <w:rPr>
                <w:ins w:id="2769" w:author="Eric" w:date="2011-02-18T17:39:00Z"/>
                <w:rStyle w:val="a9"/>
                <w:b w:val="0"/>
                <w:sz w:val="18"/>
                <w:szCs w:val="18"/>
              </w:rPr>
            </w:pPr>
            <w:ins w:id="2770" w:author="Eric" w:date="2011-02-18T17:39:00Z">
              <w:r>
                <w:rPr>
                  <w:rStyle w:val="a9"/>
                  <w:rFonts w:hint="eastAsia"/>
                  <w:b w:val="0"/>
                  <w:sz w:val="18"/>
                  <w:szCs w:val="18"/>
                </w:rPr>
                <w:t>类型序号</w:t>
              </w:r>
            </w:ins>
          </w:p>
        </w:tc>
        <w:tc>
          <w:tcPr>
            <w:tcW w:w="7138" w:type="dxa"/>
            <w:tcBorders>
              <w:top w:val="single" w:sz="4" w:space="0" w:color="000000"/>
              <w:left w:val="single" w:sz="4" w:space="0" w:color="000000"/>
              <w:bottom w:val="single" w:sz="4" w:space="0" w:color="000000"/>
              <w:right w:val="single" w:sz="4" w:space="0" w:color="000000"/>
            </w:tcBorders>
            <w:hideMark/>
          </w:tcPr>
          <w:p w:rsidR="00F53674" w:rsidRDefault="00F53674" w:rsidP="00F53674">
            <w:pPr>
              <w:pStyle w:val="M"/>
              <w:ind w:firstLine="0"/>
              <w:rPr>
                <w:ins w:id="2771" w:author="Eric" w:date="2011-02-18T17:39:00Z"/>
                <w:rStyle w:val="a9"/>
                <w:b w:val="0"/>
                <w:sz w:val="18"/>
                <w:szCs w:val="18"/>
              </w:rPr>
            </w:pPr>
            <w:ins w:id="2772" w:author="Eric" w:date="2011-02-18T17:39:00Z">
              <w:r>
                <w:rPr>
                  <w:rStyle w:val="a9"/>
                  <w:rFonts w:hint="eastAsia"/>
                  <w:b w:val="0"/>
                  <w:sz w:val="18"/>
                  <w:szCs w:val="18"/>
                </w:rPr>
                <w:t>12</w:t>
              </w:r>
            </w:ins>
          </w:p>
        </w:tc>
      </w:tr>
      <w:tr w:rsidR="00F53674" w:rsidRPr="00F10F04" w:rsidTr="00F53674">
        <w:trPr>
          <w:ins w:id="2773" w:author="Eric" w:date="2011-02-18T17:39:00Z"/>
        </w:trPr>
        <w:tc>
          <w:tcPr>
            <w:tcW w:w="1384" w:type="dxa"/>
            <w:tcBorders>
              <w:top w:val="single" w:sz="4" w:space="0" w:color="000000"/>
              <w:left w:val="single" w:sz="4" w:space="0" w:color="000000"/>
              <w:bottom w:val="single" w:sz="4" w:space="0" w:color="000000"/>
              <w:right w:val="single" w:sz="4" w:space="0" w:color="000000"/>
            </w:tcBorders>
            <w:hideMark/>
          </w:tcPr>
          <w:p w:rsidR="00F53674" w:rsidRDefault="00F53674" w:rsidP="00F53674">
            <w:pPr>
              <w:pStyle w:val="M"/>
              <w:ind w:firstLine="0"/>
              <w:rPr>
                <w:ins w:id="2774" w:author="Eric" w:date="2011-02-18T17:39:00Z"/>
                <w:rStyle w:val="a9"/>
                <w:b w:val="0"/>
                <w:sz w:val="18"/>
                <w:szCs w:val="18"/>
              </w:rPr>
            </w:pPr>
            <w:ins w:id="2775" w:author="Eric" w:date="2011-02-18T17:39:00Z">
              <w:r>
                <w:rPr>
                  <w:rStyle w:val="a9"/>
                  <w:rFonts w:hint="eastAsia"/>
                  <w:b w:val="0"/>
                  <w:sz w:val="18"/>
                  <w:szCs w:val="18"/>
                </w:rPr>
                <w:t>类型标识</w:t>
              </w:r>
            </w:ins>
          </w:p>
        </w:tc>
        <w:tc>
          <w:tcPr>
            <w:tcW w:w="7138" w:type="dxa"/>
            <w:tcBorders>
              <w:top w:val="single" w:sz="4" w:space="0" w:color="000000"/>
              <w:left w:val="single" w:sz="4" w:space="0" w:color="000000"/>
              <w:bottom w:val="single" w:sz="4" w:space="0" w:color="000000"/>
              <w:right w:val="single" w:sz="4" w:space="0" w:color="000000"/>
            </w:tcBorders>
            <w:hideMark/>
          </w:tcPr>
          <w:p w:rsidR="00F53674" w:rsidRPr="00E17EC9" w:rsidRDefault="00F53674" w:rsidP="00F53674">
            <w:pPr>
              <w:pStyle w:val="M"/>
              <w:ind w:firstLine="0"/>
              <w:rPr>
                <w:ins w:id="2776" w:author="Eric" w:date="2011-02-18T17:39:00Z"/>
                <w:rStyle w:val="a9"/>
                <w:sz w:val="18"/>
                <w:szCs w:val="18"/>
              </w:rPr>
            </w:pPr>
            <w:ins w:id="2777" w:author="Eric" w:date="2011-02-18T17:39:00Z">
              <w:r>
                <w:rPr>
                  <w:rStyle w:val="a9"/>
                  <w:rFonts w:hint="eastAsia"/>
                  <w:b w:val="0"/>
                  <w:sz w:val="18"/>
                  <w:szCs w:val="18"/>
                </w:rPr>
                <w:t>readAloud</w:t>
              </w:r>
            </w:ins>
          </w:p>
        </w:tc>
      </w:tr>
      <w:tr w:rsidR="00F53674" w:rsidRPr="00F10F04" w:rsidTr="00F53674">
        <w:trPr>
          <w:ins w:id="2778" w:author="Eric" w:date="2011-02-18T17:39:00Z"/>
        </w:trPr>
        <w:tc>
          <w:tcPr>
            <w:tcW w:w="1384" w:type="dxa"/>
            <w:tcBorders>
              <w:top w:val="single" w:sz="4" w:space="0" w:color="000000"/>
              <w:left w:val="single" w:sz="4" w:space="0" w:color="000000"/>
              <w:bottom w:val="single" w:sz="4" w:space="0" w:color="000000"/>
              <w:right w:val="single" w:sz="4" w:space="0" w:color="000000"/>
            </w:tcBorders>
            <w:hideMark/>
          </w:tcPr>
          <w:p w:rsidR="00F53674" w:rsidRPr="00F10F04" w:rsidRDefault="00F53674" w:rsidP="00F53674">
            <w:pPr>
              <w:pStyle w:val="M"/>
              <w:ind w:firstLine="0"/>
              <w:rPr>
                <w:ins w:id="2779" w:author="Eric" w:date="2011-02-18T17:39:00Z"/>
                <w:rStyle w:val="a9"/>
                <w:b w:val="0"/>
                <w:sz w:val="18"/>
                <w:szCs w:val="18"/>
              </w:rPr>
            </w:pPr>
            <w:ins w:id="2780" w:author="Eric" w:date="2011-02-18T17:39:00Z">
              <w:r w:rsidRPr="00965CA1">
                <w:rPr>
                  <w:rStyle w:val="a9"/>
                  <w:rFonts w:hint="eastAsia"/>
                  <w:b w:val="0"/>
                  <w:sz w:val="18"/>
                  <w:szCs w:val="18"/>
                </w:rPr>
                <w:t>试题附加材料</w:t>
              </w:r>
            </w:ins>
          </w:p>
        </w:tc>
        <w:tc>
          <w:tcPr>
            <w:tcW w:w="7138" w:type="dxa"/>
            <w:tcBorders>
              <w:top w:val="single" w:sz="4" w:space="0" w:color="000000"/>
              <w:left w:val="single" w:sz="4" w:space="0" w:color="000000"/>
              <w:bottom w:val="single" w:sz="4" w:space="0" w:color="000000"/>
              <w:right w:val="single" w:sz="4" w:space="0" w:color="000000"/>
            </w:tcBorders>
            <w:hideMark/>
          </w:tcPr>
          <w:p w:rsidR="00F53674" w:rsidRPr="00F10F04" w:rsidRDefault="00F53674" w:rsidP="00F53674">
            <w:pPr>
              <w:pStyle w:val="M"/>
              <w:ind w:firstLine="0"/>
              <w:rPr>
                <w:ins w:id="2781" w:author="Eric" w:date="2011-02-18T17:39:00Z"/>
                <w:rStyle w:val="a9"/>
                <w:b w:val="0"/>
                <w:sz w:val="18"/>
                <w:szCs w:val="18"/>
              </w:rPr>
            </w:pPr>
            <w:ins w:id="2782" w:author="Eric" w:date="2011-02-18T17:39:00Z">
              <w:r>
                <w:rPr>
                  <w:rStyle w:val="a9"/>
                  <w:rFonts w:hint="eastAsia"/>
                  <w:b w:val="0"/>
                  <w:sz w:val="18"/>
                  <w:szCs w:val="18"/>
                </w:rPr>
                <w:t>Sound</w:t>
              </w:r>
            </w:ins>
          </w:p>
        </w:tc>
      </w:tr>
      <w:tr w:rsidR="00F53674" w:rsidRPr="00F10F04" w:rsidTr="00F53674">
        <w:trPr>
          <w:ins w:id="2783" w:author="Eric" w:date="2011-02-18T17:39:00Z"/>
        </w:trPr>
        <w:tc>
          <w:tcPr>
            <w:tcW w:w="1384" w:type="dxa"/>
            <w:tcBorders>
              <w:top w:val="single" w:sz="4" w:space="0" w:color="000000"/>
              <w:left w:val="single" w:sz="4" w:space="0" w:color="000000"/>
              <w:bottom w:val="single" w:sz="4" w:space="0" w:color="000000"/>
              <w:right w:val="single" w:sz="4" w:space="0" w:color="000000"/>
            </w:tcBorders>
            <w:hideMark/>
          </w:tcPr>
          <w:p w:rsidR="00F53674" w:rsidRPr="00F10F04" w:rsidRDefault="00F53674" w:rsidP="00F53674">
            <w:pPr>
              <w:pStyle w:val="M"/>
              <w:ind w:firstLine="0"/>
              <w:rPr>
                <w:ins w:id="2784" w:author="Eric" w:date="2011-02-18T17:39:00Z"/>
                <w:rStyle w:val="a9"/>
                <w:b w:val="0"/>
                <w:sz w:val="18"/>
                <w:szCs w:val="18"/>
              </w:rPr>
            </w:pPr>
            <w:ins w:id="2785" w:author="Eric" w:date="2011-02-18T17:39:00Z">
              <w:r w:rsidRPr="00965CA1">
                <w:rPr>
                  <w:rStyle w:val="a9"/>
                  <w:rFonts w:hint="eastAsia"/>
                  <w:b w:val="0"/>
                  <w:sz w:val="18"/>
                  <w:szCs w:val="18"/>
                </w:rPr>
                <w:t>试题问题类型</w:t>
              </w:r>
            </w:ins>
          </w:p>
        </w:tc>
        <w:tc>
          <w:tcPr>
            <w:tcW w:w="7138" w:type="dxa"/>
            <w:tcBorders>
              <w:top w:val="single" w:sz="4" w:space="0" w:color="000000"/>
              <w:left w:val="single" w:sz="4" w:space="0" w:color="000000"/>
              <w:bottom w:val="single" w:sz="4" w:space="0" w:color="000000"/>
              <w:right w:val="single" w:sz="4" w:space="0" w:color="000000"/>
            </w:tcBorders>
            <w:hideMark/>
          </w:tcPr>
          <w:p w:rsidR="00F53674" w:rsidRPr="00F10F04" w:rsidRDefault="00F53674" w:rsidP="00F53674">
            <w:pPr>
              <w:pStyle w:val="M"/>
              <w:ind w:firstLine="0"/>
              <w:rPr>
                <w:ins w:id="2786" w:author="Eric" w:date="2011-02-18T17:39:00Z"/>
                <w:rStyle w:val="a9"/>
                <w:b w:val="0"/>
                <w:sz w:val="18"/>
                <w:szCs w:val="18"/>
              </w:rPr>
            </w:pPr>
            <w:ins w:id="2787" w:author="Eric" w:date="2011-02-18T17:39:00Z">
              <w:r>
                <w:rPr>
                  <w:rStyle w:val="a9"/>
                  <w:rFonts w:hint="eastAsia"/>
                  <w:b w:val="0"/>
                  <w:sz w:val="18"/>
                  <w:szCs w:val="18"/>
                </w:rPr>
                <w:t>Sound</w:t>
              </w:r>
            </w:ins>
          </w:p>
        </w:tc>
      </w:tr>
      <w:tr w:rsidR="00F53674" w:rsidRPr="00F10F04" w:rsidTr="00F53674">
        <w:trPr>
          <w:ins w:id="2788" w:author="Eric" w:date="2011-02-18T17:39:00Z"/>
        </w:trPr>
        <w:tc>
          <w:tcPr>
            <w:tcW w:w="1384" w:type="dxa"/>
            <w:tcBorders>
              <w:top w:val="single" w:sz="4" w:space="0" w:color="000000"/>
              <w:left w:val="single" w:sz="4" w:space="0" w:color="000000"/>
              <w:bottom w:val="single" w:sz="4" w:space="0" w:color="000000"/>
              <w:right w:val="single" w:sz="4" w:space="0" w:color="000000"/>
            </w:tcBorders>
            <w:hideMark/>
          </w:tcPr>
          <w:p w:rsidR="00F53674" w:rsidRPr="00F10F04" w:rsidRDefault="00F53674" w:rsidP="00F53674">
            <w:pPr>
              <w:pStyle w:val="M"/>
              <w:ind w:firstLine="0"/>
              <w:rPr>
                <w:ins w:id="2789" w:author="Eric" w:date="2011-02-18T17:39:00Z"/>
                <w:rStyle w:val="a9"/>
                <w:b w:val="0"/>
                <w:sz w:val="18"/>
                <w:szCs w:val="18"/>
              </w:rPr>
            </w:pPr>
            <w:ins w:id="2790" w:author="Eric" w:date="2011-02-18T17:39:00Z">
              <w:r w:rsidRPr="00965CA1">
                <w:rPr>
                  <w:rStyle w:val="a9"/>
                  <w:rFonts w:hint="eastAsia"/>
                  <w:b w:val="0"/>
                  <w:sz w:val="18"/>
                  <w:szCs w:val="18"/>
                </w:rPr>
                <w:t>流程性试题</w:t>
              </w:r>
            </w:ins>
          </w:p>
        </w:tc>
        <w:tc>
          <w:tcPr>
            <w:tcW w:w="7138" w:type="dxa"/>
            <w:tcBorders>
              <w:top w:val="single" w:sz="4" w:space="0" w:color="000000"/>
              <w:left w:val="single" w:sz="4" w:space="0" w:color="000000"/>
              <w:bottom w:val="single" w:sz="4" w:space="0" w:color="000000"/>
              <w:right w:val="single" w:sz="4" w:space="0" w:color="000000"/>
            </w:tcBorders>
            <w:hideMark/>
          </w:tcPr>
          <w:p w:rsidR="00F53674" w:rsidRPr="00F10F04" w:rsidRDefault="00F53674" w:rsidP="00F53674">
            <w:pPr>
              <w:pStyle w:val="M"/>
              <w:ind w:firstLine="0"/>
              <w:rPr>
                <w:ins w:id="2791" w:author="Eric" w:date="2011-02-18T17:39:00Z"/>
                <w:rStyle w:val="a9"/>
                <w:b w:val="0"/>
                <w:sz w:val="18"/>
                <w:szCs w:val="18"/>
              </w:rPr>
            </w:pPr>
            <w:ins w:id="2792" w:author="Eric" w:date="2011-02-18T17:39:00Z">
              <w:r>
                <w:rPr>
                  <w:rStyle w:val="a9"/>
                  <w:rFonts w:hint="eastAsia"/>
                  <w:b w:val="0"/>
                  <w:sz w:val="18"/>
                  <w:szCs w:val="18"/>
                </w:rPr>
                <w:t>是</w:t>
              </w:r>
            </w:ins>
          </w:p>
        </w:tc>
      </w:tr>
      <w:tr w:rsidR="00F53674" w:rsidRPr="00F10F04" w:rsidTr="00F53674">
        <w:trPr>
          <w:ins w:id="2793" w:author="Eric" w:date="2011-02-18T17:39:00Z"/>
        </w:trPr>
        <w:tc>
          <w:tcPr>
            <w:tcW w:w="1384" w:type="dxa"/>
            <w:tcBorders>
              <w:top w:val="single" w:sz="4" w:space="0" w:color="000000"/>
              <w:left w:val="single" w:sz="4" w:space="0" w:color="000000"/>
              <w:bottom w:val="single" w:sz="4" w:space="0" w:color="000000"/>
              <w:right w:val="single" w:sz="4" w:space="0" w:color="000000"/>
            </w:tcBorders>
            <w:hideMark/>
          </w:tcPr>
          <w:p w:rsidR="00F53674" w:rsidRPr="00F10F04" w:rsidRDefault="00F53674" w:rsidP="00F53674">
            <w:pPr>
              <w:pStyle w:val="M"/>
              <w:ind w:firstLine="0"/>
              <w:rPr>
                <w:ins w:id="2794" w:author="Eric" w:date="2011-02-18T17:39:00Z"/>
                <w:rStyle w:val="a9"/>
                <w:b w:val="0"/>
                <w:sz w:val="18"/>
                <w:szCs w:val="18"/>
              </w:rPr>
            </w:pPr>
            <w:ins w:id="2795" w:author="Eric" w:date="2011-02-18T17:39:00Z">
              <w:r>
                <w:rPr>
                  <w:rFonts w:hint="eastAsia"/>
                </w:rPr>
                <w:t>示例</w:t>
              </w:r>
            </w:ins>
          </w:p>
        </w:tc>
        <w:tc>
          <w:tcPr>
            <w:tcW w:w="7138" w:type="dxa"/>
            <w:tcBorders>
              <w:top w:val="single" w:sz="4" w:space="0" w:color="000000"/>
              <w:left w:val="single" w:sz="4" w:space="0" w:color="000000"/>
              <w:bottom w:val="single" w:sz="4" w:space="0" w:color="000000"/>
              <w:right w:val="single" w:sz="4" w:space="0" w:color="000000"/>
            </w:tcBorders>
            <w:hideMark/>
          </w:tcPr>
          <w:p w:rsidR="00F53674" w:rsidRPr="00E928AE" w:rsidRDefault="00F53674" w:rsidP="00F53674">
            <w:pPr>
              <w:pStyle w:val="M"/>
              <w:ind w:firstLine="0"/>
              <w:rPr>
                <w:ins w:id="2796" w:author="Eric" w:date="2011-02-18T17:39:00Z"/>
                <w:bCs/>
                <w:sz w:val="18"/>
                <w:szCs w:val="18"/>
              </w:rPr>
            </w:pPr>
            <w:ins w:id="2797" w:author="Eric" w:date="2011-02-18T17:39:00Z">
              <w:r w:rsidRPr="00E928AE">
                <w:rPr>
                  <w:bCs/>
                  <w:sz w:val="18"/>
                  <w:szCs w:val="18"/>
                </w:rPr>
                <w:t>&lt;assessmentItem identifier="guid" type="sentenceRepeating" preshow="false" level="4"&gt;</w:t>
              </w:r>
            </w:ins>
          </w:p>
          <w:p w:rsidR="00F53674" w:rsidRPr="00E928AE" w:rsidRDefault="00F53674" w:rsidP="00F53674">
            <w:pPr>
              <w:pStyle w:val="M"/>
              <w:rPr>
                <w:ins w:id="2798" w:author="Eric" w:date="2011-02-18T17:39:00Z"/>
                <w:bCs/>
                <w:sz w:val="18"/>
                <w:szCs w:val="18"/>
              </w:rPr>
            </w:pPr>
            <w:ins w:id="2799" w:author="Eric" w:date="2011-02-18T17:39:00Z">
              <w:r w:rsidRPr="00E928AE">
                <w:rPr>
                  <w:bCs/>
                  <w:sz w:val="18"/>
                  <w:szCs w:val="18"/>
                </w:rPr>
                <w:tab/>
                <w:t>&lt;question type="sound"&gt;</w:t>
              </w:r>
            </w:ins>
          </w:p>
          <w:p w:rsidR="00F53674" w:rsidRPr="00E928AE" w:rsidRDefault="00F53674" w:rsidP="00F53674">
            <w:pPr>
              <w:pStyle w:val="M"/>
              <w:rPr>
                <w:ins w:id="2800" w:author="Eric" w:date="2011-02-18T17:39:00Z"/>
                <w:bCs/>
                <w:sz w:val="18"/>
                <w:szCs w:val="18"/>
              </w:rPr>
            </w:pPr>
            <w:ins w:id="2801" w:author="Eric" w:date="2011-02-18T17:39:00Z">
              <w:r w:rsidRPr="00E928AE">
                <w:rPr>
                  <w:bCs/>
                  <w:sz w:val="18"/>
                  <w:szCs w:val="18"/>
                </w:rPr>
                <w:tab/>
              </w:r>
              <w:r w:rsidRPr="00E928AE">
                <w:rPr>
                  <w:bCs/>
                  <w:sz w:val="18"/>
                  <w:szCs w:val="18"/>
                </w:rPr>
                <w:tab/>
                <w:t>&lt;prompt&gt;</w:t>
              </w:r>
            </w:ins>
          </w:p>
          <w:p w:rsidR="00F53674" w:rsidRPr="00E928AE" w:rsidRDefault="00F53674" w:rsidP="00F53674">
            <w:pPr>
              <w:pStyle w:val="M"/>
              <w:rPr>
                <w:ins w:id="2802" w:author="Eric" w:date="2011-02-18T17:39:00Z"/>
                <w:bCs/>
                <w:sz w:val="18"/>
                <w:szCs w:val="18"/>
              </w:rPr>
            </w:pPr>
            <w:ins w:id="2803" w:author="Eric" w:date="2011-02-18T17:39:00Z">
              <w:r w:rsidRPr="00E928AE">
                <w:rPr>
                  <w:bCs/>
                  <w:sz w:val="18"/>
                  <w:szCs w:val="18"/>
                </w:rPr>
                <w:tab/>
              </w:r>
              <w:r w:rsidRPr="00E928AE">
                <w:rPr>
                  <w:bCs/>
                  <w:sz w:val="18"/>
                  <w:szCs w:val="18"/>
                </w:rPr>
                <w:tab/>
              </w:r>
              <w:r w:rsidRPr="00E928AE">
                <w:rPr>
                  <w:bCs/>
                  <w:sz w:val="18"/>
                  <w:szCs w:val="18"/>
                </w:rPr>
                <w:tab/>
                <w:t>&lt;sound duration="8" src="sound/sflep-ni-12-2982-1.mp3" /&gt;</w:t>
              </w:r>
            </w:ins>
          </w:p>
          <w:p w:rsidR="00F53674" w:rsidRPr="00E928AE" w:rsidRDefault="00F53674" w:rsidP="00F53674">
            <w:pPr>
              <w:pStyle w:val="M"/>
              <w:rPr>
                <w:ins w:id="2804" w:author="Eric" w:date="2011-02-18T17:39:00Z"/>
                <w:bCs/>
                <w:sz w:val="18"/>
                <w:szCs w:val="18"/>
              </w:rPr>
            </w:pPr>
            <w:ins w:id="2805" w:author="Eric" w:date="2011-02-18T17:39:00Z">
              <w:r w:rsidRPr="00E928AE">
                <w:rPr>
                  <w:bCs/>
                  <w:sz w:val="18"/>
                  <w:szCs w:val="18"/>
                </w:rPr>
                <w:tab/>
              </w:r>
              <w:r w:rsidRPr="00E928AE">
                <w:rPr>
                  <w:bCs/>
                  <w:sz w:val="18"/>
                  <w:szCs w:val="18"/>
                </w:rPr>
                <w:tab/>
              </w:r>
              <w:r w:rsidRPr="00E928AE">
                <w:rPr>
                  <w:bCs/>
                  <w:sz w:val="18"/>
                  <w:szCs w:val="18"/>
                </w:rPr>
                <w:tab/>
                <w:t>&lt;text preShow="true"&gt;Hi, I</w:t>
              </w:r>
              <w:proofErr w:type="gramStart"/>
              <w:r w:rsidRPr="00E928AE">
                <w:rPr>
                  <w:rFonts w:hint="eastAsia"/>
                  <w:bCs/>
                  <w:sz w:val="18"/>
                  <w:szCs w:val="18"/>
                </w:rPr>
                <w:t>’</w:t>
              </w:r>
              <w:proofErr w:type="gramEnd"/>
              <w:r w:rsidRPr="00E928AE">
                <w:rPr>
                  <w:bCs/>
                  <w:sz w:val="18"/>
                  <w:szCs w:val="18"/>
                </w:rPr>
                <w:t>m Christina. You can call me Chris.&lt;/text&gt;</w:t>
              </w:r>
            </w:ins>
          </w:p>
          <w:p w:rsidR="00F53674" w:rsidRPr="00E928AE" w:rsidRDefault="00F53674" w:rsidP="00F53674">
            <w:pPr>
              <w:pStyle w:val="M"/>
              <w:rPr>
                <w:ins w:id="2806" w:author="Eric" w:date="2011-02-18T17:39:00Z"/>
                <w:bCs/>
                <w:sz w:val="18"/>
                <w:szCs w:val="18"/>
              </w:rPr>
            </w:pPr>
            <w:ins w:id="2807" w:author="Eric" w:date="2011-02-18T17:39:00Z">
              <w:r w:rsidRPr="00E928AE">
                <w:rPr>
                  <w:bCs/>
                  <w:sz w:val="18"/>
                  <w:szCs w:val="18"/>
                </w:rPr>
                <w:tab/>
              </w:r>
              <w:r w:rsidRPr="00E928AE">
                <w:rPr>
                  <w:bCs/>
                  <w:sz w:val="18"/>
                  <w:szCs w:val="18"/>
                </w:rPr>
                <w:tab/>
              </w:r>
              <w:r w:rsidRPr="00E928AE">
                <w:rPr>
                  <w:bCs/>
                  <w:sz w:val="18"/>
                  <w:szCs w:val="18"/>
                </w:rPr>
                <w:tab/>
                <w:t>&lt;pause duration="60" hint="</w:t>
              </w:r>
              <w:r w:rsidRPr="00E928AE">
                <w:rPr>
                  <w:rFonts w:hint="eastAsia"/>
                  <w:bCs/>
                  <w:sz w:val="18"/>
                  <w:szCs w:val="18"/>
                </w:rPr>
                <w:t>思考</w:t>
              </w:r>
              <w:r w:rsidRPr="00E928AE">
                <w:rPr>
                  <w:bCs/>
                  <w:sz w:val="18"/>
                  <w:szCs w:val="18"/>
                </w:rPr>
                <w:t>/</w:t>
              </w:r>
              <w:r w:rsidRPr="00E928AE">
                <w:rPr>
                  <w:rFonts w:hint="eastAsia"/>
                  <w:bCs/>
                  <w:sz w:val="18"/>
                  <w:szCs w:val="18"/>
                </w:rPr>
                <w:t>准备</w:t>
              </w:r>
              <w:r w:rsidRPr="00E928AE">
                <w:rPr>
                  <w:bCs/>
                  <w:sz w:val="18"/>
                  <w:szCs w:val="18"/>
                </w:rPr>
                <w:t>" /&gt;</w:t>
              </w:r>
            </w:ins>
          </w:p>
          <w:p w:rsidR="00F53674" w:rsidRPr="00E928AE" w:rsidRDefault="00F53674" w:rsidP="00F53674">
            <w:pPr>
              <w:pStyle w:val="M"/>
              <w:rPr>
                <w:ins w:id="2808" w:author="Eric" w:date="2011-02-18T17:39:00Z"/>
                <w:bCs/>
                <w:sz w:val="18"/>
                <w:szCs w:val="18"/>
              </w:rPr>
            </w:pPr>
            <w:ins w:id="2809" w:author="Eric" w:date="2011-02-18T17:39:00Z">
              <w:r w:rsidRPr="00E928AE">
                <w:rPr>
                  <w:bCs/>
                  <w:sz w:val="18"/>
                  <w:szCs w:val="18"/>
                </w:rPr>
                <w:tab/>
              </w:r>
              <w:r w:rsidRPr="00E928AE">
                <w:rPr>
                  <w:bCs/>
                  <w:sz w:val="18"/>
                  <w:szCs w:val="18"/>
                </w:rPr>
                <w:tab/>
                <w:t>&lt;/prompt&gt;</w:t>
              </w:r>
            </w:ins>
          </w:p>
          <w:p w:rsidR="00F53674" w:rsidRPr="00E928AE" w:rsidRDefault="00F53674" w:rsidP="00F53674">
            <w:pPr>
              <w:pStyle w:val="M"/>
              <w:rPr>
                <w:ins w:id="2810" w:author="Eric" w:date="2011-02-18T17:39:00Z"/>
                <w:bCs/>
                <w:sz w:val="18"/>
                <w:szCs w:val="18"/>
              </w:rPr>
            </w:pPr>
            <w:ins w:id="2811" w:author="Eric" w:date="2011-02-18T17:39:00Z">
              <w:r w:rsidRPr="00E928AE">
                <w:rPr>
                  <w:bCs/>
                  <w:sz w:val="18"/>
                  <w:szCs w:val="18"/>
                </w:rPr>
                <w:tab/>
                <w:t>&lt;record duration="60" /&gt;</w:t>
              </w:r>
            </w:ins>
          </w:p>
          <w:p w:rsidR="00F53674" w:rsidRPr="00E928AE" w:rsidRDefault="00F53674" w:rsidP="00F53674">
            <w:pPr>
              <w:pStyle w:val="M"/>
              <w:rPr>
                <w:ins w:id="2812" w:author="Eric" w:date="2011-02-18T17:39:00Z"/>
                <w:bCs/>
                <w:sz w:val="18"/>
                <w:szCs w:val="18"/>
              </w:rPr>
            </w:pPr>
            <w:ins w:id="2813" w:author="Eric" w:date="2011-02-18T17:39:00Z">
              <w:r w:rsidRPr="00E928AE">
                <w:rPr>
                  <w:bCs/>
                  <w:sz w:val="18"/>
                  <w:szCs w:val="18"/>
                </w:rPr>
                <w:tab/>
                <w:t>&lt;/question&gt;</w:t>
              </w:r>
            </w:ins>
          </w:p>
          <w:p w:rsidR="00F53674" w:rsidRPr="00F10F04" w:rsidRDefault="00F53674" w:rsidP="00F53674">
            <w:pPr>
              <w:pStyle w:val="M"/>
              <w:spacing w:line="240" w:lineRule="auto"/>
              <w:ind w:firstLine="0"/>
              <w:rPr>
                <w:ins w:id="2814" w:author="Eric" w:date="2011-02-18T17:39:00Z"/>
                <w:rStyle w:val="a9"/>
                <w:b w:val="0"/>
                <w:sz w:val="18"/>
                <w:szCs w:val="18"/>
              </w:rPr>
            </w:pPr>
            <w:ins w:id="2815" w:author="Eric" w:date="2011-02-18T17:39:00Z">
              <w:r w:rsidRPr="00E928AE">
                <w:rPr>
                  <w:bCs/>
                  <w:sz w:val="18"/>
                  <w:szCs w:val="18"/>
                </w:rPr>
                <w:t>&lt;/assessmentItem&gt;</w:t>
              </w:r>
            </w:ins>
          </w:p>
        </w:tc>
      </w:tr>
    </w:tbl>
    <w:p w:rsidR="00F53674" w:rsidRPr="00397CF9" w:rsidRDefault="00F53674" w:rsidP="00F53674">
      <w:pPr>
        <w:rPr>
          <w:ins w:id="2816" w:author="Eric" w:date="2011-02-18T17:39:00Z"/>
        </w:rPr>
      </w:pPr>
    </w:p>
    <w:p w:rsidR="00F53674" w:rsidRDefault="00F53674" w:rsidP="00F53674">
      <w:pPr>
        <w:pStyle w:val="3"/>
        <w:numPr>
          <w:ilvl w:val="2"/>
          <w:numId w:val="15"/>
        </w:numPr>
        <w:rPr>
          <w:ins w:id="2817" w:author="Eric" w:date="2011-02-18T17:39:00Z"/>
        </w:rPr>
      </w:pPr>
      <w:bookmarkStart w:id="2818" w:name="_Toc286841336"/>
      <w:ins w:id="2819" w:author="Eric" w:date="2011-02-18T17:39:00Z">
        <w:r>
          <w:rPr>
            <w:rFonts w:hint="eastAsia"/>
            <w:szCs w:val="21"/>
          </w:rPr>
          <w:t>听对话回答问题</w:t>
        </w:r>
        <w:r>
          <w:rPr>
            <w:rFonts w:hint="eastAsia"/>
          </w:rPr>
          <w:t>（</w:t>
        </w:r>
        <w:r>
          <w:rPr>
            <w:rFonts w:hint="eastAsia"/>
          </w:rPr>
          <w:t>Listening Conversation Question and Question-answering</w:t>
        </w:r>
        <w:r>
          <w:rPr>
            <w:rFonts w:hint="eastAsia"/>
          </w:rPr>
          <w:t>）</w:t>
        </w:r>
        <w:bookmarkEnd w:id="2818"/>
      </w:ins>
    </w:p>
    <w:p w:rsidR="00F53674" w:rsidRPr="00D46068" w:rsidRDefault="00F53674" w:rsidP="00F53674">
      <w:pPr>
        <w:pStyle w:val="af8"/>
        <w:rPr>
          <w:ins w:id="2820" w:author="Eric" w:date="2011-02-18T17:39:00Z"/>
        </w:rPr>
      </w:pPr>
      <w:ins w:id="2821" w:author="Eric" w:date="2011-02-18T17:39:00Z">
        <w:r w:rsidRPr="00242408">
          <w:rPr>
            <w:rFonts w:hint="eastAsia"/>
          </w:rPr>
          <w:t>表</w:t>
        </w:r>
        <w:r w:rsidRPr="00242408">
          <w:rPr>
            <w:rFonts w:hint="eastAsia"/>
          </w:rPr>
          <w:t xml:space="preserve"> </w:t>
        </w:r>
        <w:r>
          <w:rPr>
            <w:rFonts w:hint="eastAsia"/>
          </w:rPr>
          <w:t xml:space="preserve">5-12 </w:t>
        </w:r>
        <w:r>
          <w:rPr>
            <w:rFonts w:hint="eastAsia"/>
          </w:rPr>
          <w:t>听对话回答问题</w:t>
        </w:r>
        <w:r w:rsidRPr="00ED0717">
          <w:rPr>
            <w:rFonts w:hint="eastAsia"/>
          </w:rPr>
          <w:t>（</w:t>
        </w:r>
        <w:r>
          <w:rPr>
            <w:rFonts w:hint="eastAsia"/>
          </w:rPr>
          <w:t>Listening Conversation QA</w:t>
        </w:r>
        <w:r w:rsidRPr="00472A9F">
          <w:rPr>
            <w:rFonts w:hint="eastAsia"/>
          </w:rPr>
          <w:t>）</w:t>
        </w:r>
        <w:r>
          <w:rPr>
            <w:rFonts w:hint="eastAsia"/>
          </w:rPr>
          <w:t>示例说明</w:t>
        </w:r>
      </w:ins>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84"/>
        <w:gridCol w:w="7138"/>
      </w:tblGrid>
      <w:tr w:rsidR="00F53674" w:rsidRPr="00F10F04" w:rsidTr="00F53674">
        <w:trPr>
          <w:ins w:id="2822" w:author="Eric" w:date="2011-02-18T17:39:00Z"/>
        </w:trPr>
        <w:tc>
          <w:tcPr>
            <w:tcW w:w="1384" w:type="dxa"/>
            <w:tcBorders>
              <w:top w:val="single" w:sz="4" w:space="0" w:color="000000"/>
              <w:left w:val="single" w:sz="4" w:space="0" w:color="000000"/>
              <w:bottom w:val="single" w:sz="4" w:space="0" w:color="000000"/>
              <w:right w:val="single" w:sz="4" w:space="0" w:color="000000"/>
            </w:tcBorders>
            <w:hideMark/>
          </w:tcPr>
          <w:p w:rsidR="00F53674" w:rsidRPr="00F10F04" w:rsidRDefault="00F53674" w:rsidP="00F53674">
            <w:pPr>
              <w:pStyle w:val="M"/>
              <w:ind w:firstLine="0"/>
              <w:rPr>
                <w:ins w:id="2823" w:author="Eric" w:date="2011-02-18T17:39:00Z"/>
                <w:rStyle w:val="a9"/>
                <w:b w:val="0"/>
                <w:sz w:val="18"/>
                <w:szCs w:val="18"/>
              </w:rPr>
            </w:pPr>
            <w:ins w:id="2824" w:author="Eric" w:date="2011-02-18T17:39:00Z">
              <w:r w:rsidRPr="00F10F04">
                <w:rPr>
                  <w:rStyle w:val="a9"/>
                  <w:rFonts w:hint="eastAsia"/>
                  <w:b w:val="0"/>
                  <w:sz w:val="18"/>
                  <w:szCs w:val="18"/>
                </w:rPr>
                <w:t>名称</w:t>
              </w:r>
            </w:ins>
          </w:p>
        </w:tc>
        <w:tc>
          <w:tcPr>
            <w:tcW w:w="7138" w:type="dxa"/>
            <w:tcBorders>
              <w:top w:val="single" w:sz="4" w:space="0" w:color="000000"/>
              <w:left w:val="single" w:sz="4" w:space="0" w:color="000000"/>
              <w:bottom w:val="single" w:sz="4" w:space="0" w:color="000000"/>
              <w:right w:val="single" w:sz="4" w:space="0" w:color="000000"/>
            </w:tcBorders>
            <w:hideMark/>
          </w:tcPr>
          <w:p w:rsidR="00F53674" w:rsidRPr="00F10F04" w:rsidRDefault="00F53674" w:rsidP="00F53674">
            <w:pPr>
              <w:pStyle w:val="M"/>
              <w:ind w:firstLine="0"/>
              <w:rPr>
                <w:ins w:id="2825" w:author="Eric" w:date="2011-02-18T17:39:00Z"/>
                <w:rStyle w:val="a9"/>
                <w:b w:val="0"/>
                <w:sz w:val="18"/>
                <w:szCs w:val="18"/>
              </w:rPr>
            </w:pPr>
            <w:ins w:id="2826" w:author="Eric" w:date="2011-02-18T17:39:00Z">
              <w:r>
                <w:rPr>
                  <w:rStyle w:val="a9"/>
                  <w:rFonts w:hint="eastAsia"/>
                  <w:b w:val="0"/>
                  <w:sz w:val="18"/>
                  <w:szCs w:val="18"/>
                </w:rPr>
                <w:t>说明</w:t>
              </w:r>
            </w:ins>
          </w:p>
        </w:tc>
      </w:tr>
      <w:tr w:rsidR="00F53674" w:rsidRPr="00F10F04" w:rsidTr="00F53674">
        <w:trPr>
          <w:ins w:id="2827" w:author="Eric" w:date="2011-02-18T17:39:00Z"/>
        </w:trPr>
        <w:tc>
          <w:tcPr>
            <w:tcW w:w="1384" w:type="dxa"/>
            <w:tcBorders>
              <w:top w:val="single" w:sz="4" w:space="0" w:color="000000"/>
              <w:left w:val="single" w:sz="4" w:space="0" w:color="000000"/>
              <w:bottom w:val="single" w:sz="4" w:space="0" w:color="000000"/>
              <w:right w:val="single" w:sz="4" w:space="0" w:color="000000"/>
            </w:tcBorders>
            <w:hideMark/>
          </w:tcPr>
          <w:p w:rsidR="00F53674" w:rsidRPr="00965CA1" w:rsidRDefault="00F53674" w:rsidP="00F53674">
            <w:pPr>
              <w:pStyle w:val="M"/>
              <w:ind w:firstLine="0"/>
              <w:rPr>
                <w:ins w:id="2828" w:author="Eric" w:date="2011-02-18T17:39:00Z"/>
                <w:rStyle w:val="a9"/>
                <w:b w:val="0"/>
                <w:sz w:val="18"/>
                <w:szCs w:val="18"/>
              </w:rPr>
            </w:pPr>
            <w:ins w:id="2829" w:author="Eric" w:date="2011-02-18T17:39:00Z">
              <w:r>
                <w:rPr>
                  <w:rStyle w:val="a9"/>
                  <w:rFonts w:hint="eastAsia"/>
                  <w:b w:val="0"/>
                  <w:sz w:val="18"/>
                  <w:szCs w:val="18"/>
                </w:rPr>
                <w:t>类型序号</w:t>
              </w:r>
            </w:ins>
          </w:p>
        </w:tc>
        <w:tc>
          <w:tcPr>
            <w:tcW w:w="7138" w:type="dxa"/>
            <w:tcBorders>
              <w:top w:val="single" w:sz="4" w:space="0" w:color="000000"/>
              <w:left w:val="single" w:sz="4" w:space="0" w:color="000000"/>
              <w:bottom w:val="single" w:sz="4" w:space="0" w:color="000000"/>
              <w:right w:val="single" w:sz="4" w:space="0" w:color="000000"/>
            </w:tcBorders>
            <w:hideMark/>
          </w:tcPr>
          <w:p w:rsidR="00F53674" w:rsidRDefault="00F53674" w:rsidP="00F53674">
            <w:pPr>
              <w:pStyle w:val="M"/>
              <w:ind w:firstLine="0"/>
              <w:rPr>
                <w:ins w:id="2830" w:author="Eric" w:date="2011-02-18T17:39:00Z"/>
                <w:rStyle w:val="a9"/>
                <w:b w:val="0"/>
                <w:sz w:val="18"/>
                <w:szCs w:val="18"/>
              </w:rPr>
            </w:pPr>
            <w:ins w:id="2831" w:author="Eric" w:date="2011-02-18T17:39:00Z">
              <w:r>
                <w:rPr>
                  <w:rStyle w:val="a9"/>
                  <w:rFonts w:hint="eastAsia"/>
                  <w:b w:val="0"/>
                  <w:sz w:val="18"/>
                  <w:szCs w:val="18"/>
                </w:rPr>
                <w:t>12</w:t>
              </w:r>
            </w:ins>
          </w:p>
        </w:tc>
      </w:tr>
      <w:tr w:rsidR="00F53674" w:rsidRPr="00F10F04" w:rsidTr="00F53674">
        <w:trPr>
          <w:ins w:id="2832" w:author="Eric" w:date="2011-02-18T17:39:00Z"/>
        </w:trPr>
        <w:tc>
          <w:tcPr>
            <w:tcW w:w="1384" w:type="dxa"/>
            <w:tcBorders>
              <w:top w:val="single" w:sz="4" w:space="0" w:color="000000"/>
              <w:left w:val="single" w:sz="4" w:space="0" w:color="000000"/>
              <w:bottom w:val="single" w:sz="4" w:space="0" w:color="000000"/>
              <w:right w:val="single" w:sz="4" w:space="0" w:color="000000"/>
            </w:tcBorders>
            <w:hideMark/>
          </w:tcPr>
          <w:p w:rsidR="00F53674" w:rsidRDefault="00F53674" w:rsidP="00F53674">
            <w:pPr>
              <w:pStyle w:val="M"/>
              <w:ind w:firstLine="0"/>
              <w:rPr>
                <w:ins w:id="2833" w:author="Eric" w:date="2011-02-18T17:39:00Z"/>
                <w:rStyle w:val="a9"/>
                <w:b w:val="0"/>
                <w:sz w:val="18"/>
                <w:szCs w:val="18"/>
              </w:rPr>
            </w:pPr>
            <w:ins w:id="2834" w:author="Eric" w:date="2011-02-18T17:39:00Z">
              <w:r>
                <w:rPr>
                  <w:rStyle w:val="a9"/>
                  <w:rFonts w:hint="eastAsia"/>
                  <w:b w:val="0"/>
                  <w:sz w:val="18"/>
                  <w:szCs w:val="18"/>
                </w:rPr>
                <w:t>类型标识</w:t>
              </w:r>
            </w:ins>
          </w:p>
        </w:tc>
        <w:tc>
          <w:tcPr>
            <w:tcW w:w="7138" w:type="dxa"/>
            <w:tcBorders>
              <w:top w:val="single" w:sz="4" w:space="0" w:color="000000"/>
              <w:left w:val="single" w:sz="4" w:space="0" w:color="000000"/>
              <w:bottom w:val="single" w:sz="4" w:space="0" w:color="000000"/>
              <w:right w:val="single" w:sz="4" w:space="0" w:color="000000"/>
            </w:tcBorders>
            <w:hideMark/>
          </w:tcPr>
          <w:p w:rsidR="00F53674" w:rsidRPr="00E17EC9" w:rsidRDefault="00F53674" w:rsidP="00F53674">
            <w:pPr>
              <w:pStyle w:val="M"/>
              <w:ind w:firstLine="0"/>
              <w:rPr>
                <w:ins w:id="2835" w:author="Eric" w:date="2011-02-18T17:39:00Z"/>
                <w:rStyle w:val="a9"/>
                <w:sz w:val="18"/>
                <w:szCs w:val="18"/>
              </w:rPr>
            </w:pPr>
            <w:ins w:id="2836" w:author="Eric" w:date="2011-02-18T17:39:00Z">
              <w:r>
                <w:rPr>
                  <w:rStyle w:val="a9"/>
                  <w:rFonts w:hint="eastAsia"/>
                  <w:b w:val="0"/>
                  <w:sz w:val="18"/>
                  <w:szCs w:val="18"/>
                </w:rPr>
                <w:t>listeningConversationQA</w:t>
              </w:r>
            </w:ins>
          </w:p>
        </w:tc>
      </w:tr>
      <w:tr w:rsidR="00F53674" w:rsidRPr="00F10F04" w:rsidTr="00F53674">
        <w:trPr>
          <w:ins w:id="2837" w:author="Eric" w:date="2011-02-18T17:39:00Z"/>
        </w:trPr>
        <w:tc>
          <w:tcPr>
            <w:tcW w:w="1384" w:type="dxa"/>
            <w:tcBorders>
              <w:top w:val="single" w:sz="4" w:space="0" w:color="000000"/>
              <w:left w:val="single" w:sz="4" w:space="0" w:color="000000"/>
              <w:bottom w:val="single" w:sz="4" w:space="0" w:color="000000"/>
              <w:right w:val="single" w:sz="4" w:space="0" w:color="000000"/>
            </w:tcBorders>
            <w:hideMark/>
          </w:tcPr>
          <w:p w:rsidR="00F53674" w:rsidRPr="00F10F04" w:rsidRDefault="00F53674" w:rsidP="00F53674">
            <w:pPr>
              <w:pStyle w:val="M"/>
              <w:ind w:firstLine="0"/>
              <w:rPr>
                <w:ins w:id="2838" w:author="Eric" w:date="2011-02-18T17:39:00Z"/>
                <w:rStyle w:val="a9"/>
                <w:b w:val="0"/>
                <w:sz w:val="18"/>
                <w:szCs w:val="18"/>
              </w:rPr>
            </w:pPr>
            <w:ins w:id="2839" w:author="Eric" w:date="2011-02-18T17:39:00Z">
              <w:r w:rsidRPr="00965CA1">
                <w:rPr>
                  <w:rStyle w:val="a9"/>
                  <w:rFonts w:hint="eastAsia"/>
                  <w:b w:val="0"/>
                  <w:sz w:val="18"/>
                  <w:szCs w:val="18"/>
                </w:rPr>
                <w:t>试题附加材料</w:t>
              </w:r>
            </w:ins>
          </w:p>
        </w:tc>
        <w:tc>
          <w:tcPr>
            <w:tcW w:w="7138" w:type="dxa"/>
            <w:tcBorders>
              <w:top w:val="single" w:sz="4" w:space="0" w:color="000000"/>
              <w:left w:val="single" w:sz="4" w:space="0" w:color="000000"/>
              <w:bottom w:val="single" w:sz="4" w:space="0" w:color="000000"/>
              <w:right w:val="single" w:sz="4" w:space="0" w:color="000000"/>
            </w:tcBorders>
            <w:hideMark/>
          </w:tcPr>
          <w:p w:rsidR="00F53674" w:rsidRPr="00F10F04" w:rsidRDefault="00F53674" w:rsidP="00F53674">
            <w:pPr>
              <w:pStyle w:val="M"/>
              <w:ind w:firstLine="0"/>
              <w:rPr>
                <w:ins w:id="2840" w:author="Eric" w:date="2011-02-18T17:39:00Z"/>
                <w:rStyle w:val="a9"/>
                <w:b w:val="0"/>
                <w:sz w:val="18"/>
                <w:szCs w:val="18"/>
              </w:rPr>
            </w:pPr>
            <w:ins w:id="2841" w:author="Eric" w:date="2011-02-18T17:39:00Z">
              <w:r>
                <w:rPr>
                  <w:rStyle w:val="a9"/>
                  <w:rFonts w:hint="eastAsia"/>
                  <w:b w:val="0"/>
                  <w:sz w:val="18"/>
                  <w:szCs w:val="18"/>
                </w:rPr>
                <w:t>Sound</w:t>
              </w:r>
            </w:ins>
          </w:p>
        </w:tc>
      </w:tr>
      <w:tr w:rsidR="00F53674" w:rsidRPr="00F10F04" w:rsidTr="00F53674">
        <w:trPr>
          <w:ins w:id="2842" w:author="Eric" w:date="2011-02-18T17:39:00Z"/>
        </w:trPr>
        <w:tc>
          <w:tcPr>
            <w:tcW w:w="1384" w:type="dxa"/>
            <w:tcBorders>
              <w:top w:val="single" w:sz="4" w:space="0" w:color="000000"/>
              <w:left w:val="single" w:sz="4" w:space="0" w:color="000000"/>
              <w:bottom w:val="single" w:sz="4" w:space="0" w:color="000000"/>
              <w:right w:val="single" w:sz="4" w:space="0" w:color="000000"/>
            </w:tcBorders>
            <w:hideMark/>
          </w:tcPr>
          <w:p w:rsidR="00F53674" w:rsidRPr="00F10F04" w:rsidRDefault="00F53674" w:rsidP="00F53674">
            <w:pPr>
              <w:pStyle w:val="M"/>
              <w:ind w:firstLine="0"/>
              <w:rPr>
                <w:ins w:id="2843" w:author="Eric" w:date="2011-02-18T17:39:00Z"/>
                <w:rStyle w:val="a9"/>
                <w:b w:val="0"/>
                <w:sz w:val="18"/>
                <w:szCs w:val="18"/>
              </w:rPr>
            </w:pPr>
            <w:ins w:id="2844" w:author="Eric" w:date="2011-02-18T17:39:00Z">
              <w:r w:rsidRPr="00965CA1">
                <w:rPr>
                  <w:rStyle w:val="a9"/>
                  <w:rFonts w:hint="eastAsia"/>
                  <w:b w:val="0"/>
                  <w:sz w:val="18"/>
                  <w:szCs w:val="18"/>
                </w:rPr>
                <w:t>试题问题类型</w:t>
              </w:r>
            </w:ins>
          </w:p>
        </w:tc>
        <w:tc>
          <w:tcPr>
            <w:tcW w:w="7138" w:type="dxa"/>
            <w:tcBorders>
              <w:top w:val="single" w:sz="4" w:space="0" w:color="000000"/>
              <w:left w:val="single" w:sz="4" w:space="0" w:color="000000"/>
              <w:bottom w:val="single" w:sz="4" w:space="0" w:color="000000"/>
              <w:right w:val="single" w:sz="4" w:space="0" w:color="000000"/>
            </w:tcBorders>
            <w:hideMark/>
          </w:tcPr>
          <w:p w:rsidR="00F53674" w:rsidRPr="00F10F04" w:rsidRDefault="00F53674" w:rsidP="00F53674">
            <w:pPr>
              <w:pStyle w:val="M"/>
              <w:ind w:firstLine="0"/>
              <w:rPr>
                <w:ins w:id="2845" w:author="Eric" w:date="2011-02-18T17:39:00Z"/>
                <w:rStyle w:val="a9"/>
                <w:b w:val="0"/>
                <w:sz w:val="18"/>
                <w:szCs w:val="18"/>
              </w:rPr>
            </w:pPr>
            <w:ins w:id="2846" w:author="Eric" w:date="2011-02-18T17:39:00Z">
              <w:r>
                <w:rPr>
                  <w:rStyle w:val="a9"/>
                  <w:rFonts w:hint="eastAsia"/>
                  <w:b w:val="0"/>
                  <w:sz w:val="18"/>
                  <w:szCs w:val="18"/>
                </w:rPr>
                <w:t>Sound</w:t>
              </w:r>
            </w:ins>
          </w:p>
        </w:tc>
      </w:tr>
      <w:tr w:rsidR="00F53674" w:rsidRPr="00F10F04" w:rsidTr="00F53674">
        <w:trPr>
          <w:ins w:id="2847" w:author="Eric" w:date="2011-02-18T17:39:00Z"/>
        </w:trPr>
        <w:tc>
          <w:tcPr>
            <w:tcW w:w="1384" w:type="dxa"/>
            <w:tcBorders>
              <w:top w:val="single" w:sz="4" w:space="0" w:color="000000"/>
              <w:left w:val="single" w:sz="4" w:space="0" w:color="000000"/>
              <w:bottom w:val="single" w:sz="4" w:space="0" w:color="000000"/>
              <w:right w:val="single" w:sz="4" w:space="0" w:color="000000"/>
            </w:tcBorders>
            <w:hideMark/>
          </w:tcPr>
          <w:p w:rsidR="00F53674" w:rsidRPr="00F10F04" w:rsidRDefault="00F53674" w:rsidP="00F53674">
            <w:pPr>
              <w:pStyle w:val="M"/>
              <w:ind w:firstLine="0"/>
              <w:rPr>
                <w:ins w:id="2848" w:author="Eric" w:date="2011-02-18T17:39:00Z"/>
                <w:rStyle w:val="a9"/>
                <w:b w:val="0"/>
                <w:sz w:val="18"/>
                <w:szCs w:val="18"/>
              </w:rPr>
            </w:pPr>
            <w:ins w:id="2849" w:author="Eric" w:date="2011-02-18T17:39:00Z">
              <w:r w:rsidRPr="00965CA1">
                <w:rPr>
                  <w:rStyle w:val="a9"/>
                  <w:rFonts w:hint="eastAsia"/>
                  <w:b w:val="0"/>
                  <w:sz w:val="18"/>
                  <w:szCs w:val="18"/>
                </w:rPr>
                <w:t>流程性试题</w:t>
              </w:r>
            </w:ins>
          </w:p>
        </w:tc>
        <w:tc>
          <w:tcPr>
            <w:tcW w:w="7138" w:type="dxa"/>
            <w:tcBorders>
              <w:top w:val="single" w:sz="4" w:space="0" w:color="000000"/>
              <w:left w:val="single" w:sz="4" w:space="0" w:color="000000"/>
              <w:bottom w:val="single" w:sz="4" w:space="0" w:color="000000"/>
              <w:right w:val="single" w:sz="4" w:space="0" w:color="000000"/>
            </w:tcBorders>
            <w:hideMark/>
          </w:tcPr>
          <w:p w:rsidR="00F53674" w:rsidRPr="00F10F04" w:rsidRDefault="00F53674" w:rsidP="00F53674">
            <w:pPr>
              <w:pStyle w:val="M"/>
              <w:ind w:firstLine="0"/>
              <w:rPr>
                <w:ins w:id="2850" w:author="Eric" w:date="2011-02-18T17:39:00Z"/>
                <w:rStyle w:val="a9"/>
                <w:b w:val="0"/>
                <w:sz w:val="18"/>
                <w:szCs w:val="18"/>
              </w:rPr>
            </w:pPr>
            <w:ins w:id="2851" w:author="Eric" w:date="2011-02-18T17:39:00Z">
              <w:r>
                <w:rPr>
                  <w:rStyle w:val="a9"/>
                  <w:rFonts w:hint="eastAsia"/>
                  <w:b w:val="0"/>
                  <w:sz w:val="18"/>
                  <w:szCs w:val="18"/>
                </w:rPr>
                <w:t>是</w:t>
              </w:r>
            </w:ins>
          </w:p>
        </w:tc>
      </w:tr>
      <w:tr w:rsidR="00F53674" w:rsidRPr="00F10F04" w:rsidTr="00F53674">
        <w:trPr>
          <w:ins w:id="2852" w:author="Eric" w:date="2011-02-18T17:39:00Z"/>
        </w:trPr>
        <w:tc>
          <w:tcPr>
            <w:tcW w:w="1384" w:type="dxa"/>
            <w:tcBorders>
              <w:top w:val="single" w:sz="4" w:space="0" w:color="000000"/>
              <w:left w:val="single" w:sz="4" w:space="0" w:color="000000"/>
              <w:bottom w:val="single" w:sz="4" w:space="0" w:color="000000"/>
              <w:right w:val="single" w:sz="4" w:space="0" w:color="000000"/>
            </w:tcBorders>
            <w:hideMark/>
          </w:tcPr>
          <w:p w:rsidR="00F53674" w:rsidRPr="00F10F04" w:rsidRDefault="00F53674" w:rsidP="00F53674">
            <w:pPr>
              <w:pStyle w:val="M"/>
              <w:ind w:firstLine="0"/>
              <w:rPr>
                <w:ins w:id="2853" w:author="Eric" w:date="2011-02-18T17:39:00Z"/>
                <w:rStyle w:val="a9"/>
                <w:b w:val="0"/>
                <w:sz w:val="18"/>
                <w:szCs w:val="18"/>
              </w:rPr>
            </w:pPr>
            <w:ins w:id="2854" w:author="Eric" w:date="2011-02-18T17:39:00Z">
              <w:r>
                <w:rPr>
                  <w:rFonts w:hint="eastAsia"/>
                </w:rPr>
                <w:t>示例</w:t>
              </w:r>
            </w:ins>
          </w:p>
        </w:tc>
        <w:tc>
          <w:tcPr>
            <w:tcW w:w="7138" w:type="dxa"/>
            <w:tcBorders>
              <w:top w:val="single" w:sz="4" w:space="0" w:color="000000"/>
              <w:left w:val="single" w:sz="4" w:space="0" w:color="000000"/>
              <w:bottom w:val="single" w:sz="4" w:space="0" w:color="000000"/>
              <w:right w:val="single" w:sz="4" w:space="0" w:color="000000"/>
            </w:tcBorders>
            <w:hideMark/>
          </w:tcPr>
          <w:p w:rsidR="00F53674" w:rsidRPr="003C2BE8" w:rsidRDefault="00F53674" w:rsidP="00F53674">
            <w:pPr>
              <w:pStyle w:val="M"/>
              <w:ind w:firstLine="0"/>
              <w:rPr>
                <w:ins w:id="2855" w:author="Eric" w:date="2011-02-18T17:39:00Z"/>
                <w:bCs/>
                <w:sz w:val="18"/>
                <w:szCs w:val="18"/>
              </w:rPr>
            </w:pPr>
            <w:ins w:id="2856" w:author="Eric" w:date="2011-02-18T17:39:00Z">
              <w:r w:rsidRPr="003C2BE8">
                <w:rPr>
                  <w:bCs/>
                  <w:sz w:val="18"/>
                  <w:szCs w:val="18"/>
                </w:rPr>
                <w:t>&lt;assessmentItem identifier="guid" type="listeningConversationQA" preshow="false" level="4"&gt;</w:t>
              </w:r>
            </w:ins>
          </w:p>
          <w:p w:rsidR="00F53674" w:rsidRPr="003C2BE8" w:rsidRDefault="00F53674" w:rsidP="00F53674">
            <w:pPr>
              <w:pStyle w:val="M"/>
              <w:rPr>
                <w:ins w:id="2857" w:author="Eric" w:date="2011-02-18T17:39:00Z"/>
                <w:bCs/>
                <w:sz w:val="18"/>
                <w:szCs w:val="18"/>
              </w:rPr>
            </w:pPr>
            <w:ins w:id="2858" w:author="Eric" w:date="2011-02-18T17:39:00Z">
              <w:r w:rsidRPr="003C2BE8">
                <w:rPr>
                  <w:bCs/>
                  <w:sz w:val="18"/>
                  <w:szCs w:val="18"/>
                </w:rPr>
                <w:lastRenderedPageBreak/>
                <w:t>&lt;prompt&gt;</w:t>
              </w:r>
            </w:ins>
          </w:p>
          <w:p w:rsidR="00F53674" w:rsidRPr="003C2BE8" w:rsidRDefault="00F53674" w:rsidP="00F53674">
            <w:pPr>
              <w:pStyle w:val="M"/>
              <w:rPr>
                <w:ins w:id="2859" w:author="Eric" w:date="2011-02-18T17:39:00Z"/>
                <w:bCs/>
                <w:sz w:val="18"/>
                <w:szCs w:val="18"/>
              </w:rPr>
            </w:pPr>
            <w:ins w:id="2860" w:author="Eric" w:date="2011-02-18T17:39:00Z">
              <w:r w:rsidRPr="003C2BE8">
                <w:rPr>
                  <w:bCs/>
                  <w:sz w:val="18"/>
                  <w:szCs w:val="18"/>
                </w:rPr>
                <w:tab/>
                <w:t>&lt;sound duration="60" src="sound/sflep-ni-16-6982-2.mp3" &gt;</w:t>
              </w:r>
            </w:ins>
          </w:p>
          <w:p w:rsidR="00F53674" w:rsidRPr="003C2BE8" w:rsidRDefault="00F53674" w:rsidP="00F53674">
            <w:pPr>
              <w:pStyle w:val="M"/>
              <w:rPr>
                <w:ins w:id="2861" w:author="Eric" w:date="2011-02-18T17:39:00Z"/>
                <w:bCs/>
                <w:sz w:val="18"/>
                <w:szCs w:val="18"/>
              </w:rPr>
            </w:pPr>
            <w:ins w:id="2862" w:author="Eric" w:date="2011-02-18T17:39:00Z">
              <w:r w:rsidRPr="003C2BE8">
                <w:rPr>
                  <w:bCs/>
                  <w:sz w:val="18"/>
                  <w:szCs w:val="18"/>
                </w:rPr>
                <w:tab/>
              </w:r>
              <w:r w:rsidRPr="003C2BE8">
                <w:rPr>
                  <w:bCs/>
                  <w:sz w:val="18"/>
                  <w:szCs w:val="18"/>
                </w:rPr>
                <w:tab/>
                <w:t>&lt;</w:t>
              </w:r>
              <w:proofErr w:type="gramStart"/>
              <w:r w:rsidRPr="003C2BE8">
                <w:rPr>
                  <w:bCs/>
                  <w:sz w:val="18"/>
                  <w:szCs w:val="18"/>
                </w:rPr>
                <w:t>transcript&gt;</w:t>
              </w:r>
              <w:proofErr w:type="gramEnd"/>
              <w:r w:rsidRPr="003C2BE8">
                <w:rPr>
                  <w:bCs/>
                  <w:sz w:val="18"/>
                  <w:szCs w:val="18"/>
                </w:rPr>
                <w:t>M: Hi. May I know your name?</w:t>
              </w:r>
            </w:ins>
          </w:p>
          <w:p w:rsidR="00F53674" w:rsidRPr="003C2BE8" w:rsidRDefault="00F53674" w:rsidP="00F53674">
            <w:pPr>
              <w:pStyle w:val="M"/>
              <w:rPr>
                <w:ins w:id="2863" w:author="Eric" w:date="2011-02-18T17:39:00Z"/>
                <w:bCs/>
                <w:sz w:val="18"/>
                <w:szCs w:val="18"/>
              </w:rPr>
            </w:pPr>
            <w:ins w:id="2864" w:author="Eric" w:date="2011-02-18T17:39:00Z">
              <w:r w:rsidRPr="003C2BE8">
                <w:rPr>
                  <w:bCs/>
                  <w:sz w:val="18"/>
                  <w:szCs w:val="18"/>
                </w:rPr>
                <w:t>W: Yes. I am Lily. It</w:t>
              </w:r>
              <w:proofErr w:type="gramStart"/>
              <w:r w:rsidRPr="003C2BE8">
                <w:rPr>
                  <w:rFonts w:hint="eastAsia"/>
                  <w:bCs/>
                  <w:sz w:val="18"/>
                  <w:szCs w:val="18"/>
                </w:rPr>
                <w:t>’</w:t>
              </w:r>
              <w:proofErr w:type="gramEnd"/>
              <w:r w:rsidRPr="003C2BE8">
                <w:rPr>
                  <w:bCs/>
                  <w:sz w:val="18"/>
                  <w:szCs w:val="18"/>
                </w:rPr>
                <w:t>s nice to meet you.</w:t>
              </w:r>
            </w:ins>
          </w:p>
          <w:p w:rsidR="00F53674" w:rsidRPr="003C2BE8" w:rsidRDefault="00F53674" w:rsidP="00F53674">
            <w:pPr>
              <w:pStyle w:val="M"/>
              <w:rPr>
                <w:ins w:id="2865" w:author="Eric" w:date="2011-02-18T17:39:00Z"/>
                <w:bCs/>
                <w:sz w:val="18"/>
                <w:szCs w:val="18"/>
              </w:rPr>
            </w:pPr>
            <w:ins w:id="2866" w:author="Eric" w:date="2011-02-18T17:39:00Z">
              <w:r w:rsidRPr="003C2BE8">
                <w:rPr>
                  <w:bCs/>
                  <w:sz w:val="18"/>
                  <w:szCs w:val="18"/>
                </w:rPr>
                <w:t>M: Nice to meet you, too.</w:t>
              </w:r>
            </w:ins>
          </w:p>
          <w:p w:rsidR="00F53674" w:rsidRPr="003C2BE8" w:rsidRDefault="00F53674" w:rsidP="00F53674">
            <w:pPr>
              <w:pStyle w:val="M"/>
              <w:rPr>
                <w:ins w:id="2867" w:author="Eric" w:date="2011-02-18T17:39:00Z"/>
                <w:bCs/>
                <w:sz w:val="18"/>
                <w:szCs w:val="18"/>
              </w:rPr>
            </w:pPr>
            <w:ins w:id="2868" w:author="Eric" w:date="2011-02-18T17:39:00Z">
              <w:r w:rsidRPr="003C2BE8">
                <w:rPr>
                  <w:bCs/>
                  <w:sz w:val="18"/>
                  <w:szCs w:val="18"/>
                </w:rPr>
                <w:t>W: So, you are a student?</w:t>
              </w:r>
            </w:ins>
          </w:p>
          <w:p w:rsidR="00F53674" w:rsidRPr="003C2BE8" w:rsidRDefault="00F53674" w:rsidP="00F53674">
            <w:pPr>
              <w:pStyle w:val="M"/>
              <w:rPr>
                <w:ins w:id="2869" w:author="Eric" w:date="2011-02-18T17:39:00Z"/>
                <w:bCs/>
                <w:sz w:val="18"/>
                <w:szCs w:val="18"/>
              </w:rPr>
            </w:pPr>
            <w:ins w:id="2870" w:author="Eric" w:date="2011-02-18T17:39:00Z">
              <w:r w:rsidRPr="003C2BE8">
                <w:rPr>
                  <w:bCs/>
                  <w:sz w:val="18"/>
                  <w:szCs w:val="18"/>
                </w:rPr>
                <w:t>M: Yeah, I study law at DGUT.</w:t>
              </w:r>
            </w:ins>
          </w:p>
          <w:p w:rsidR="00F53674" w:rsidRPr="003C2BE8" w:rsidRDefault="00F53674" w:rsidP="00F53674">
            <w:pPr>
              <w:pStyle w:val="M"/>
              <w:rPr>
                <w:ins w:id="2871" w:author="Eric" w:date="2011-02-18T17:39:00Z"/>
                <w:bCs/>
                <w:sz w:val="18"/>
                <w:szCs w:val="18"/>
              </w:rPr>
            </w:pPr>
            <w:ins w:id="2872" w:author="Eric" w:date="2011-02-18T17:39:00Z">
              <w:r w:rsidRPr="003C2BE8">
                <w:rPr>
                  <w:bCs/>
                  <w:sz w:val="18"/>
                  <w:szCs w:val="18"/>
                </w:rPr>
                <w:tab/>
              </w:r>
              <w:r w:rsidRPr="003C2BE8">
                <w:rPr>
                  <w:bCs/>
                  <w:sz w:val="18"/>
                  <w:szCs w:val="18"/>
                </w:rPr>
                <w:tab/>
                <w:t>&lt;/transcript&gt;</w:t>
              </w:r>
              <w:r w:rsidRPr="003C2BE8">
                <w:rPr>
                  <w:bCs/>
                  <w:sz w:val="18"/>
                  <w:szCs w:val="18"/>
                </w:rPr>
                <w:tab/>
              </w:r>
              <w:r w:rsidRPr="003C2BE8">
                <w:rPr>
                  <w:bCs/>
                  <w:sz w:val="18"/>
                  <w:szCs w:val="18"/>
                </w:rPr>
                <w:tab/>
              </w:r>
            </w:ins>
          </w:p>
          <w:p w:rsidR="00F53674" w:rsidRPr="003C2BE8" w:rsidRDefault="00F53674" w:rsidP="00F53674">
            <w:pPr>
              <w:pStyle w:val="M"/>
              <w:rPr>
                <w:ins w:id="2873" w:author="Eric" w:date="2011-02-18T17:39:00Z"/>
                <w:bCs/>
                <w:sz w:val="18"/>
                <w:szCs w:val="18"/>
              </w:rPr>
            </w:pPr>
            <w:ins w:id="2874" w:author="Eric" w:date="2011-02-18T17:39:00Z">
              <w:r w:rsidRPr="003C2BE8">
                <w:rPr>
                  <w:bCs/>
                  <w:sz w:val="18"/>
                  <w:szCs w:val="18"/>
                </w:rPr>
                <w:tab/>
                <w:t>&lt;/sound&gt;</w:t>
              </w:r>
            </w:ins>
          </w:p>
          <w:p w:rsidR="00F53674" w:rsidRPr="003C2BE8" w:rsidRDefault="00F53674" w:rsidP="00F53674">
            <w:pPr>
              <w:pStyle w:val="M"/>
              <w:rPr>
                <w:ins w:id="2875" w:author="Eric" w:date="2011-02-18T17:39:00Z"/>
                <w:bCs/>
                <w:sz w:val="18"/>
                <w:szCs w:val="18"/>
              </w:rPr>
            </w:pPr>
            <w:ins w:id="2876" w:author="Eric" w:date="2011-02-18T17:39:00Z">
              <w:r w:rsidRPr="003C2BE8">
                <w:rPr>
                  <w:bCs/>
                  <w:sz w:val="18"/>
                  <w:szCs w:val="18"/>
                </w:rPr>
                <w:t>&lt;/prompt&gt;</w:t>
              </w:r>
            </w:ins>
          </w:p>
          <w:p w:rsidR="00F53674" w:rsidRPr="003C2BE8" w:rsidRDefault="00F53674" w:rsidP="00F53674">
            <w:pPr>
              <w:pStyle w:val="M"/>
              <w:rPr>
                <w:ins w:id="2877" w:author="Eric" w:date="2011-02-18T17:39:00Z"/>
                <w:bCs/>
                <w:sz w:val="18"/>
                <w:szCs w:val="18"/>
              </w:rPr>
            </w:pPr>
            <w:ins w:id="2878" w:author="Eric" w:date="2011-02-18T17:39:00Z">
              <w:r w:rsidRPr="003C2BE8">
                <w:rPr>
                  <w:bCs/>
                  <w:sz w:val="18"/>
                  <w:szCs w:val="18"/>
                </w:rPr>
                <w:t>&lt;question type="sound"&gt;</w:t>
              </w:r>
            </w:ins>
          </w:p>
          <w:p w:rsidR="00F53674" w:rsidRDefault="00F53674" w:rsidP="00F53674">
            <w:pPr>
              <w:pStyle w:val="M"/>
              <w:rPr>
                <w:ins w:id="2879" w:author="Eric" w:date="2011-02-18T17:39:00Z"/>
                <w:bCs/>
                <w:sz w:val="18"/>
                <w:szCs w:val="18"/>
              </w:rPr>
            </w:pPr>
            <w:ins w:id="2880" w:author="Eric" w:date="2011-02-18T17:39:00Z">
              <w:r w:rsidRPr="003C2BE8">
                <w:rPr>
                  <w:bCs/>
                  <w:sz w:val="18"/>
                  <w:szCs w:val="18"/>
                </w:rPr>
                <w:tab/>
                <w:t>&lt;prompt&gt;</w:t>
              </w:r>
            </w:ins>
          </w:p>
          <w:p w:rsidR="00F53674" w:rsidRDefault="00F53674" w:rsidP="00F53674">
            <w:pPr>
              <w:pStyle w:val="M"/>
              <w:ind w:firstLineChars="668" w:firstLine="1283"/>
              <w:rPr>
                <w:ins w:id="2881" w:author="Eric" w:date="2011-02-18T17:39:00Z"/>
                <w:bCs/>
                <w:sz w:val="18"/>
                <w:szCs w:val="18"/>
              </w:rPr>
            </w:pPr>
            <w:ins w:id="2882" w:author="Eric" w:date="2011-02-18T17:39:00Z">
              <w:r w:rsidRPr="003C2BE8">
                <w:rPr>
                  <w:bCs/>
                  <w:sz w:val="18"/>
                  <w:szCs w:val="18"/>
                </w:rPr>
                <w:t>&lt;sound duration="6" src="guid.mp3" /&gt;</w:t>
              </w:r>
            </w:ins>
          </w:p>
          <w:p w:rsidR="00F53674" w:rsidRPr="00532409" w:rsidRDefault="00F53674" w:rsidP="00F53674">
            <w:pPr>
              <w:pStyle w:val="M"/>
              <w:rPr>
                <w:ins w:id="2883" w:author="Eric" w:date="2011-02-18T17:39:00Z"/>
                <w:bCs/>
                <w:sz w:val="18"/>
                <w:szCs w:val="18"/>
              </w:rPr>
            </w:pPr>
            <w:ins w:id="2884" w:author="Eric" w:date="2011-02-18T17:39:00Z">
              <w:r w:rsidRPr="003C2BE8">
                <w:rPr>
                  <w:bCs/>
                  <w:sz w:val="18"/>
                  <w:szCs w:val="18"/>
                </w:rPr>
                <w:tab/>
              </w:r>
              <w:r w:rsidRPr="003C2BE8">
                <w:rPr>
                  <w:bCs/>
                  <w:sz w:val="18"/>
                  <w:szCs w:val="18"/>
                </w:rPr>
                <w:tab/>
              </w:r>
              <w:proofErr w:type="gramStart"/>
              <w:r w:rsidRPr="003C2BE8">
                <w:rPr>
                  <w:bCs/>
                  <w:sz w:val="18"/>
                  <w:szCs w:val="18"/>
                </w:rPr>
                <w:t>&lt;!--</w:t>
              </w:r>
              <w:proofErr w:type="gramEnd"/>
              <w:r w:rsidRPr="003C2BE8">
                <w:rPr>
                  <w:bCs/>
                  <w:sz w:val="18"/>
                  <w:szCs w:val="18"/>
                </w:rPr>
                <w:t xml:space="preserve"> the sound above is the direction </w:t>
              </w:r>
              <w:r w:rsidRPr="003C2BE8">
                <w:rPr>
                  <w:rFonts w:hint="eastAsia"/>
                  <w:bCs/>
                  <w:sz w:val="18"/>
                  <w:szCs w:val="18"/>
                </w:rPr>
                <w:t>“</w:t>
              </w:r>
              <w:r w:rsidRPr="003C2BE8">
                <w:rPr>
                  <w:bCs/>
                  <w:sz w:val="18"/>
                  <w:szCs w:val="18"/>
                </w:rPr>
                <w:t>Question one: What does the man major in?</w:t>
              </w:r>
              <w:r w:rsidRPr="003C2BE8">
                <w:rPr>
                  <w:rFonts w:hint="eastAsia"/>
                  <w:bCs/>
                  <w:sz w:val="18"/>
                  <w:szCs w:val="18"/>
                </w:rPr>
                <w:t>……”</w:t>
              </w:r>
              <w:r w:rsidRPr="003C2BE8">
                <w:rPr>
                  <w:bCs/>
                  <w:sz w:val="18"/>
                  <w:szCs w:val="18"/>
                </w:rPr>
                <w:t xml:space="preserve"> --&gt;</w:t>
              </w:r>
            </w:ins>
          </w:p>
          <w:p w:rsidR="00F53674" w:rsidRPr="003C2BE8" w:rsidRDefault="00F53674" w:rsidP="00F53674">
            <w:pPr>
              <w:pStyle w:val="M"/>
              <w:rPr>
                <w:ins w:id="2885" w:author="Eric" w:date="2011-02-18T17:39:00Z"/>
                <w:bCs/>
                <w:sz w:val="18"/>
                <w:szCs w:val="18"/>
              </w:rPr>
            </w:pPr>
            <w:ins w:id="2886" w:author="Eric" w:date="2011-02-18T17:39:00Z">
              <w:r w:rsidRPr="003C2BE8">
                <w:rPr>
                  <w:bCs/>
                  <w:sz w:val="18"/>
                  <w:szCs w:val="18"/>
                </w:rPr>
                <w:tab/>
              </w:r>
              <w:r w:rsidRPr="003C2BE8">
                <w:rPr>
                  <w:bCs/>
                  <w:sz w:val="18"/>
                  <w:szCs w:val="18"/>
                </w:rPr>
                <w:tab/>
                <w:t>&lt;text preShow="false"&gt;Q1: What does the man major in? &lt;/text&gt;</w:t>
              </w:r>
              <w:r w:rsidRPr="003C2BE8">
                <w:rPr>
                  <w:bCs/>
                  <w:sz w:val="18"/>
                  <w:szCs w:val="18"/>
                </w:rPr>
                <w:tab/>
              </w:r>
            </w:ins>
          </w:p>
          <w:p w:rsidR="00F53674" w:rsidRPr="003C2BE8" w:rsidRDefault="00F53674" w:rsidP="00F53674">
            <w:pPr>
              <w:pStyle w:val="M"/>
              <w:rPr>
                <w:ins w:id="2887" w:author="Eric" w:date="2011-02-18T17:39:00Z"/>
                <w:bCs/>
                <w:sz w:val="18"/>
                <w:szCs w:val="18"/>
              </w:rPr>
            </w:pPr>
            <w:ins w:id="2888" w:author="Eric" w:date="2011-02-18T17:39:00Z">
              <w:r w:rsidRPr="003C2BE8">
                <w:rPr>
                  <w:bCs/>
                  <w:sz w:val="18"/>
                  <w:szCs w:val="18"/>
                </w:rPr>
                <w:tab/>
              </w:r>
              <w:r w:rsidRPr="003C2BE8">
                <w:rPr>
                  <w:bCs/>
                  <w:sz w:val="18"/>
                  <w:szCs w:val="18"/>
                </w:rPr>
                <w:tab/>
                <w:t>&lt;pause duration="20" hint="</w:t>
              </w:r>
              <w:r w:rsidRPr="003C2BE8">
                <w:rPr>
                  <w:rFonts w:hint="eastAsia"/>
                  <w:bCs/>
                  <w:sz w:val="18"/>
                  <w:szCs w:val="18"/>
                </w:rPr>
                <w:t>思考</w:t>
              </w:r>
              <w:r w:rsidRPr="003C2BE8">
                <w:rPr>
                  <w:bCs/>
                  <w:sz w:val="18"/>
                  <w:szCs w:val="18"/>
                </w:rPr>
                <w:t>/</w:t>
              </w:r>
              <w:r w:rsidRPr="003C2BE8">
                <w:rPr>
                  <w:rFonts w:hint="eastAsia"/>
                  <w:bCs/>
                  <w:sz w:val="18"/>
                  <w:szCs w:val="18"/>
                </w:rPr>
                <w:t>准备</w:t>
              </w:r>
              <w:r w:rsidRPr="003C2BE8">
                <w:rPr>
                  <w:bCs/>
                  <w:sz w:val="18"/>
                  <w:szCs w:val="18"/>
                </w:rPr>
                <w:t>" /&gt;</w:t>
              </w:r>
            </w:ins>
          </w:p>
          <w:p w:rsidR="00F53674" w:rsidRPr="003C2BE8" w:rsidRDefault="00F53674" w:rsidP="00F53674">
            <w:pPr>
              <w:pStyle w:val="M"/>
              <w:rPr>
                <w:ins w:id="2889" w:author="Eric" w:date="2011-02-18T17:39:00Z"/>
                <w:bCs/>
                <w:sz w:val="18"/>
                <w:szCs w:val="18"/>
              </w:rPr>
            </w:pPr>
            <w:ins w:id="2890" w:author="Eric" w:date="2011-02-18T17:39:00Z">
              <w:r w:rsidRPr="003C2BE8">
                <w:rPr>
                  <w:bCs/>
                  <w:sz w:val="18"/>
                  <w:szCs w:val="18"/>
                </w:rPr>
                <w:tab/>
                <w:t>&lt;/prompt&gt;</w:t>
              </w:r>
            </w:ins>
          </w:p>
          <w:p w:rsidR="00F53674" w:rsidRPr="003C2BE8" w:rsidRDefault="00F53674" w:rsidP="00F53674">
            <w:pPr>
              <w:pStyle w:val="M"/>
              <w:rPr>
                <w:ins w:id="2891" w:author="Eric" w:date="2011-02-18T17:39:00Z"/>
                <w:bCs/>
                <w:sz w:val="18"/>
                <w:szCs w:val="18"/>
              </w:rPr>
            </w:pPr>
            <w:ins w:id="2892" w:author="Eric" w:date="2011-02-18T17:39:00Z">
              <w:r w:rsidRPr="003C2BE8">
                <w:rPr>
                  <w:bCs/>
                  <w:sz w:val="18"/>
                  <w:szCs w:val="18"/>
                </w:rPr>
                <w:tab/>
                <w:t>&lt;key&gt;He majors in law.&lt;/key&gt;</w:t>
              </w:r>
            </w:ins>
          </w:p>
          <w:p w:rsidR="00F53674" w:rsidRPr="003C2BE8" w:rsidRDefault="00F53674" w:rsidP="00F53674">
            <w:pPr>
              <w:pStyle w:val="M"/>
              <w:rPr>
                <w:ins w:id="2893" w:author="Eric" w:date="2011-02-18T17:39:00Z"/>
                <w:bCs/>
                <w:sz w:val="18"/>
                <w:szCs w:val="18"/>
              </w:rPr>
            </w:pPr>
            <w:ins w:id="2894" w:author="Eric" w:date="2011-02-18T17:39:00Z">
              <w:r w:rsidRPr="003C2BE8">
                <w:rPr>
                  <w:bCs/>
                  <w:sz w:val="18"/>
                  <w:szCs w:val="18"/>
                </w:rPr>
                <w:tab/>
                <w:t>&lt;!--</w:t>
              </w:r>
              <w:r w:rsidRPr="003C2BE8">
                <w:rPr>
                  <w:rFonts w:hint="eastAsia"/>
                  <w:bCs/>
                  <w:sz w:val="18"/>
                  <w:szCs w:val="18"/>
                </w:rPr>
                <w:t>以上为参考答案</w:t>
              </w:r>
              <w:r w:rsidRPr="003C2BE8">
                <w:rPr>
                  <w:bCs/>
                  <w:sz w:val="18"/>
                  <w:szCs w:val="18"/>
                </w:rPr>
                <w:t>--&gt;</w:t>
              </w:r>
            </w:ins>
          </w:p>
          <w:p w:rsidR="00F53674" w:rsidRPr="003C2BE8" w:rsidRDefault="00F53674" w:rsidP="00F53674">
            <w:pPr>
              <w:pStyle w:val="M"/>
              <w:rPr>
                <w:ins w:id="2895" w:author="Eric" w:date="2011-02-18T17:39:00Z"/>
                <w:bCs/>
                <w:sz w:val="18"/>
                <w:szCs w:val="18"/>
              </w:rPr>
            </w:pPr>
            <w:ins w:id="2896" w:author="Eric" w:date="2011-02-18T17:39:00Z">
              <w:r w:rsidRPr="003C2BE8">
                <w:rPr>
                  <w:bCs/>
                  <w:sz w:val="18"/>
                  <w:szCs w:val="18"/>
                </w:rPr>
                <w:tab/>
                <w:t>&lt;record duration="60" /&gt;</w:t>
              </w:r>
            </w:ins>
          </w:p>
          <w:p w:rsidR="00F53674" w:rsidRPr="003C2BE8" w:rsidRDefault="00F53674" w:rsidP="00F53674">
            <w:pPr>
              <w:pStyle w:val="M"/>
              <w:rPr>
                <w:ins w:id="2897" w:author="Eric" w:date="2011-02-18T17:39:00Z"/>
                <w:bCs/>
                <w:sz w:val="18"/>
                <w:szCs w:val="18"/>
              </w:rPr>
            </w:pPr>
            <w:ins w:id="2898" w:author="Eric" w:date="2011-02-18T17:39:00Z">
              <w:r w:rsidRPr="003C2BE8">
                <w:rPr>
                  <w:bCs/>
                  <w:sz w:val="18"/>
                  <w:szCs w:val="18"/>
                </w:rPr>
                <w:t>&lt;/question&gt;</w:t>
              </w:r>
            </w:ins>
          </w:p>
          <w:p w:rsidR="00F53674" w:rsidRPr="003C2BE8" w:rsidRDefault="00F53674" w:rsidP="00F53674">
            <w:pPr>
              <w:pStyle w:val="M"/>
              <w:rPr>
                <w:ins w:id="2899" w:author="Eric" w:date="2011-02-18T17:39:00Z"/>
                <w:bCs/>
                <w:sz w:val="18"/>
                <w:szCs w:val="18"/>
              </w:rPr>
            </w:pPr>
            <w:ins w:id="2900" w:author="Eric" w:date="2011-02-18T17:39:00Z">
              <w:r w:rsidRPr="003C2BE8">
                <w:rPr>
                  <w:bCs/>
                  <w:sz w:val="18"/>
                  <w:szCs w:val="18"/>
                </w:rPr>
                <w:t>&lt;question type="sound"&gt;</w:t>
              </w:r>
            </w:ins>
          </w:p>
          <w:p w:rsidR="00F53674" w:rsidRDefault="00F53674" w:rsidP="00F53674">
            <w:pPr>
              <w:pStyle w:val="M"/>
              <w:rPr>
                <w:ins w:id="2901" w:author="Eric" w:date="2011-02-18T17:39:00Z"/>
                <w:bCs/>
                <w:sz w:val="18"/>
                <w:szCs w:val="18"/>
              </w:rPr>
            </w:pPr>
            <w:ins w:id="2902" w:author="Eric" w:date="2011-02-18T17:39:00Z">
              <w:r w:rsidRPr="003C2BE8">
                <w:rPr>
                  <w:bCs/>
                  <w:sz w:val="18"/>
                  <w:szCs w:val="18"/>
                </w:rPr>
                <w:tab/>
                <w:t>&lt;prompt&gt;</w:t>
              </w:r>
            </w:ins>
          </w:p>
          <w:p w:rsidR="00F53674" w:rsidRDefault="00F53674" w:rsidP="00F53674">
            <w:pPr>
              <w:pStyle w:val="M"/>
              <w:ind w:firstLineChars="668" w:firstLine="1283"/>
              <w:rPr>
                <w:ins w:id="2903" w:author="Eric" w:date="2011-02-18T17:39:00Z"/>
                <w:bCs/>
                <w:sz w:val="18"/>
                <w:szCs w:val="18"/>
              </w:rPr>
            </w:pPr>
            <w:ins w:id="2904" w:author="Eric" w:date="2011-02-18T17:39:00Z">
              <w:r w:rsidRPr="003C2BE8">
                <w:rPr>
                  <w:bCs/>
                  <w:sz w:val="18"/>
                  <w:szCs w:val="18"/>
                </w:rPr>
                <w:t>&lt;sound duration="6" src="guid.mp3" /&gt;</w:t>
              </w:r>
            </w:ins>
          </w:p>
          <w:p w:rsidR="00F53674" w:rsidRPr="00DD4D36" w:rsidRDefault="00F53674" w:rsidP="00F53674">
            <w:pPr>
              <w:pStyle w:val="M"/>
              <w:rPr>
                <w:ins w:id="2905" w:author="Eric" w:date="2011-02-18T17:39:00Z"/>
                <w:bCs/>
                <w:sz w:val="18"/>
                <w:szCs w:val="18"/>
              </w:rPr>
            </w:pPr>
            <w:ins w:id="2906" w:author="Eric" w:date="2011-02-18T17:39:00Z">
              <w:r w:rsidRPr="003C2BE8">
                <w:rPr>
                  <w:bCs/>
                  <w:sz w:val="18"/>
                  <w:szCs w:val="18"/>
                </w:rPr>
                <w:tab/>
              </w:r>
              <w:r w:rsidRPr="003C2BE8">
                <w:rPr>
                  <w:bCs/>
                  <w:sz w:val="18"/>
                  <w:szCs w:val="18"/>
                </w:rPr>
                <w:tab/>
              </w:r>
              <w:proofErr w:type="gramStart"/>
              <w:r w:rsidRPr="003C2BE8">
                <w:rPr>
                  <w:bCs/>
                  <w:sz w:val="18"/>
                  <w:szCs w:val="18"/>
                </w:rPr>
                <w:t>&lt;!--</w:t>
              </w:r>
              <w:proofErr w:type="gramEnd"/>
              <w:r w:rsidRPr="003C2BE8">
                <w:rPr>
                  <w:bCs/>
                  <w:sz w:val="18"/>
                  <w:szCs w:val="18"/>
                </w:rPr>
                <w:t xml:space="preserve"> the sound above is the direction </w:t>
              </w:r>
              <w:r w:rsidRPr="003C2BE8">
                <w:rPr>
                  <w:rFonts w:hint="eastAsia"/>
                  <w:bCs/>
                  <w:sz w:val="18"/>
                  <w:szCs w:val="18"/>
                </w:rPr>
                <w:t>“</w:t>
              </w:r>
              <w:r w:rsidRPr="003C2BE8">
                <w:rPr>
                  <w:bCs/>
                  <w:sz w:val="18"/>
                  <w:szCs w:val="18"/>
                </w:rPr>
                <w:t>Question Two: Q2: What does the man think of the woman</w:t>
              </w:r>
              <w:r w:rsidRPr="003C2BE8">
                <w:rPr>
                  <w:rFonts w:hint="eastAsia"/>
                  <w:bCs/>
                  <w:sz w:val="18"/>
                  <w:szCs w:val="18"/>
                </w:rPr>
                <w:t>’</w:t>
              </w:r>
              <w:r w:rsidRPr="003C2BE8">
                <w:rPr>
                  <w:bCs/>
                  <w:sz w:val="18"/>
                  <w:szCs w:val="18"/>
                </w:rPr>
                <w:t>s major?</w:t>
              </w:r>
              <w:r w:rsidRPr="003C2BE8">
                <w:rPr>
                  <w:rFonts w:hint="eastAsia"/>
                  <w:bCs/>
                  <w:sz w:val="18"/>
                  <w:szCs w:val="18"/>
                </w:rPr>
                <w:t>……”</w:t>
              </w:r>
              <w:r w:rsidRPr="003C2BE8">
                <w:rPr>
                  <w:bCs/>
                  <w:sz w:val="18"/>
                  <w:szCs w:val="18"/>
                </w:rPr>
                <w:t xml:space="preserve"> --&gt;</w:t>
              </w:r>
            </w:ins>
          </w:p>
          <w:p w:rsidR="00F53674" w:rsidRPr="003C2BE8" w:rsidRDefault="00F53674" w:rsidP="00F53674">
            <w:pPr>
              <w:pStyle w:val="M"/>
              <w:rPr>
                <w:ins w:id="2907" w:author="Eric" w:date="2011-02-18T17:39:00Z"/>
                <w:bCs/>
                <w:sz w:val="18"/>
                <w:szCs w:val="18"/>
              </w:rPr>
            </w:pPr>
            <w:ins w:id="2908" w:author="Eric" w:date="2011-02-18T17:39:00Z">
              <w:r w:rsidRPr="003C2BE8">
                <w:rPr>
                  <w:bCs/>
                  <w:sz w:val="18"/>
                  <w:szCs w:val="18"/>
                </w:rPr>
                <w:tab/>
              </w:r>
              <w:r w:rsidRPr="003C2BE8">
                <w:rPr>
                  <w:bCs/>
                  <w:sz w:val="18"/>
                  <w:szCs w:val="18"/>
                </w:rPr>
                <w:tab/>
                <w:t>&lt;text preShow="false"&gt;Q2: What does the man think of the woman</w:t>
              </w:r>
              <w:proofErr w:type="gramStart"/>
              <w:r w:rsidRPr="003C2BE8">
                <w:rPr>
                  <w:rFonts w:hint="eastAsia"/>
                  <w:bCs/>
                  <w:sz w:val="18"/>
                  <w:szCs w:val="18"/>
                </w:rPr>
                <w:t>’</w:t>
              </w:r>
              <w:proofErr w:type="gramEnd"/>
              <w:r w:rsidRPr="003C2BE8">
                <w:rPr>
                  <w:bCs/>
                  <w:sz w:val="18"/>
                  <w:szCs w:val="18"/>
                </w:rPr>
                <w:t>s major?&lt;/text&gt;</w:t>
              </w:r>
              <w:r w:rsidRPr="003C2BE8">
                <w:rPr>
                  <w:bCs/>
                  <w:sz w:val="18"/>
                  <w:szCs w:val="18"/>
                </w:rPr>
                <w:tab/>
              </w:r>
              <w:r w:rsidRPr="003C2BE8">
                <w:rPr>
                  <w:bCs/>
                  <w:sz w:val="18"/>
                  <w:szCs w:val="18"/>
                </w:rPr>
                <w:tab/>
                <w:t>&lt;pause duration="20" hint="</w:t>
              </w:r>
              <w:r w:rsidRPr="003C2BE8">
                <w:rPr>
                  <w:rFonts w:hint="eastAsia"/>
                  <w:bCs/>
                  <w:sz w:val="18"/>
                  <w:szCs w:val="18"/>
                </w:rPr>
                <w:t>思考</w:t>
              </w:r>
              <w:r w:rsidRPr="003C2BE8">
                <w:rPr>
                  <w:bCs/>
                  <w:sz w:val="18"/>
                  <w:szCs w:val="18"/>
                </w:rPr>
                <w:t>/</w:t>
              </w:r>
              <w:r w:rsidRPr="003C2BE8">
                <w:rPr>
                  <w:rFonts w:hint="eastAsia"/>
                  <w:bCs/>
                  <w:sz w:val="18"/>
                  <w:szCs w:val="18"/>
                </w:rPr>
                <w:t>准备</w:t>
              </w:r>
              <w:r w:rsidRPr="003C2BE8">
                <w:rPr>
                  <w:bCs/>
                  <w:sz w:val="18"/>
                  <w:szCs w:val="18"/>
                </w:rPr>
                <w:t>" /&gt;</w:t>
              </w:r>
            </w:ins>
          </w:p>
          <w:p w:rsidR="00F53674" w:rsidRPr="003C2BE8" w:rsidRDefault="00F53674" w:rsidP="00F53674">
            <w:pPr>
              <w:pStyle w:val="M"/>
              <w:rPr>
                <w:ins w:id="2909" w:author="Eric" w:date="2011-02-18T17:39:00Z"/>
                <w:bCs/>
                <w:sz w:val="18"/>
                <w:szCs w:val="18"/>
              </w:rPr>
            </w:pPr>
            <w:ins w:id="2910" w:author="Eric" w:date="2011-02-18T17:39:00Z">
              <w:r w:rsidRPr="003C2BE8">
                <w:rPr>
                  <w:bCs/>
                  <w:sz w:val="18"/>
                  <w:szCs w:val="18"/>
                </w:rPr>
                <w:tab/>
                <w:t>&lt;/prompt&gt;</w:t>
              </w:r>
            </w:ins>
          </w:p>
          <w:p w:rsidR="00F53674" w:rsidRPr="003C2BE8" w:rsidRDefault="00F53674" w:rsidP="00F53674">
            <w:pPr>
              <w:pStyle w:val="M"/>
              <w:rPr>
                <w:ins w:id="2911" w:author="Eric" w:date="2011-02-18T17:39:00Z"/>
                <w:bCs/>
                <w:sz w:val="18"/>
                <w:szCs w:val="18"/>
              </w:rPr>
            </w:pPr>
            <w:ins w:id="2912" w:author="Eric" w:date="2011-02-18T17:39:00Z">
              <w:r w:rsidRPr="003C2BE8">
                <w:rPr>
                  <w:bCs/>
                  <w:sz w:val="18"/>
                  <w:szCs w:val="18"/>
                </w:rPr>
                <w:tab/>
                <w:t>&lt;key&gt;He thinks it</w:t>
              </w:r>
              <w:proofErr w:type="gramStart"/>
              <w:r w:rsidRPr="003C2BE8">
                <w:rPr>
                  <w:rFonts w:hint="eastAsia"/>
                  <w:bCs/>
                  <w:sz w:val="18"/>
                  <w:szCs w:val="18"/>
                </w:rPr>
                <w:t>’</w:t>
              </w:r>
              <w:proofErr w:type="gramEnd"/>
              <w:r w:rsidRPr="003C2BE8">
                <w:rPr>
                  <w:bCs/>
                  <w:sz w:val="18"/>
                  <w:szCs w:val="18"/>
                </w:rPr>
                <w:t>s interesting.&lt;/key&gt;</w:t>
              </w:r>
            </w:ins>
          </w:p>
          <w:p w:rsidR="00F53674" w:rsidRPr="003C2BE8" w:rsidRDefault="00F53674" w:rsidP="00F53674">
            <w:pPr>
              <w:pStyle w:val="M"/>
              <w:rPr>
                <w:ins w:id="2913" w:author="Eric" w:date="2011-02-18T17:39:00Z"/>
                <w:bCs/>
                <w:sz w:val="18"/>
                <w:szCs w:val="18"/>
              </w:rPr>
            </w:pPr>
            <w:ins w:id="2914" w:author="Eric" w:date="2011-02-18T17:39:00Z">
              <w:r w:rsidRPr="003C2BE8">
                <w:rPr>
                  <w:bCs/>
                  <w:sz w:val="18"/>
                  <w:szCs w:val="18"/>
                </w:rPr>
                <w:tab/>
                <w:t>&lt;!--</w:t>
              </w:r>
              <w:r w:rsidRPr="003C2BE8">
                <w:rPr>
                  <w:rFonts w:hint="eastAsia"/>
                  <w:bCs/>
                  <w:sz w:val="18"/>
                  <w:szCs w:val="18"/>
                </w:rPr>
                <w:t>以上为参考答案</w:t>
              </w:r>
              <w:r w:rsidRPr="003C2BE8">
                <w:rPr>
                  <w:bCs/>
                  <w:sz w:val="18"/>
                  <w:szCs w:val="18"/>
                </w:rPr>
                <w:t>--&gt;</w:t>
              </w:r>
            </w:ins>
          </w:p>
          <w:p w:rsidR="00F53674" w:rsidRPr="003C2BE8" w:rsidRDefault="00F53674" w:rsidP="00F53674">
            <w:pPr>
              <w:pStyle w:val="M"/>
              <w:rPr>
                <w:ins w:id="2915" w:author="Eric" w:date="2011-02-18T17:39:00Z"/>
                <w:bCs/>
                <w:sz w:val="18"/>
                <w:szCs w:val="18"/>
              </w:rPr>
            </w:pPr>
            <w:ins w:id="2916" w:author="Eric" w:date="2011-02-18T17:39:00Z">
              <w:r w:rsidRPr="003C2BE8">
                <w:rPr>
                  <w:bCs/>
                  <w:sz w:val="18"/>
                  <w:szCs w:val="18"/>
                </w:rPr>
                <w:tab/>
                <w:t>&lt;record duration="60" /&gt;</w:t>
              </w:r>
            </w:ins>
          </w:p>
          <w:p w:rsidR="00F53674" w:rsidRPr="003C2BE8" w:rsidRDefault="00F53674" w:rsidP="00F53674">
            <w:pPr>
              <w:pStyle w:val="M"/>
              <w:rPr>
                <w:ins w:id="2917" w:author="Eric" w:date="2011-02-18T17:39:00Z"/>
                <w:bCs/>
                <w:sz w:val="18"/>
                <w:szCs w:val="18"/>
              </w:rPr>
            </w:pPr>
            <w:ins w:id="2918" w:author="Eric" w:date="2011-02-18T17:39:00Z">
              <w:r w:rsidRPr="003C2BE8">
                <w:rPr>
                  <w:bCs/>
                  <w:sz w:val="18"/>
                  <w:szCs w:val="18"/>
                </w:rPr>
                <w:t>&lt;/question&gt;</w:t>
              </w:r>
            </w:ins>
          </w:p>
          <w:p w:rsidR="00F53674" w:rsidRPr="001702AF" w:rsidRDefault="00F53674" w:rsidP="00F53674">
            <w:pPr>
              <w:pStyle w:val="M"/>
              <w:spacing w:line="240" w:lineRule="auto"/>
              <w:ind w:firstLine="0"/>
              <w:rPr>
                <w:ins w:id="2919" w:author="Eric" w:date="2011-02-18T17:39:00Z"/>
                <w:rStyle w:val="a9"/>
                <w:b w:val="0"/>
                <w:sz w:val="18"/>
                <w:szCs w:val="18"/>
              </w:rPr>
            </w:pPr>
            <w:ins w:id="2920" w:author="Eric" w:date="2011-02-18T17:39:00Z">
              <w:r w:rsidRPr="003C2BE8">
                <w:rPr>
                  <w:bCs/>
                  <w:sz w:val="18"/>
                  <w:szCs w:val="18"/>
                </w:rPr>
                <w:t>&lt;/assessmentItem&gt;</w:t>
              </w:r>
            </w:ins>
          </w:p>
        </w:tc>
      </w:tr>
      <w:tr w:rsidR="00F53674" w:rsidRPr="00F10F04" w:rsidTr="00F53674">
        <w:trPr>
          <w:ins w:id="2921" w:author="Eric" w:date="2011-02-18T17:39:00Z"/>
        </w:trPr>
        <w:tc>
          <w:tcPr>
            <w:tcW w:w="1384" w:type="dxa"/>
            <w:tcBorders>
              <w:top w:val="single" w:sz="4" w:space="0" w:color="000000"/>
              <w:left w:val="single" w:sz="4" w:space="0" w:color="000000"/>
              <w:bottom w:val="single" w:sz="4" w:space="0" w:color="000000"/>
              <w:right w:val="single" w:sz="4" w:space="0" w:color="000000"/>
            </w:tcBorders>
          </w:tcPr>
          <w:p w:rsidR="00F53674" w:rsidRDefault="00F53674" w:rsidP="00F53674">
            <w:pPr>
              <w:pStyle w:val="M"/>
              <w:ind w:firstLine="0"/>
              <w:rPr>
                <w:ins w:id="2922" w:author="Eric" w:date="2011-02-18T17:39:00Z"/>
              </w:rPr>
            </w:pPr>
          </w:p>
        </w:tc>
        <w:tc>
          <w:tcPr>
            <w:tcW w:w="7138" w:type="dxa"/>
            <w:tcBorders>
              <w:top w:val="single" w:sz="4" w:space="0" w:color="000000"/>
              <w:left w:val="single" w:sz="4" w:space="0" w:color="000000"/>
              <w:bottom w:val="single" w:sz="4" w:space="0" w:color="000000"/>
              <w:right w:val="single" w:sz="4" w:space="0" w:color="000000"/>
            </w:tcBorders>
          </w:tcPr>
          <w:p w:rsidR="00F53674" w:rsidRPr="003C2BE8" w:rsidRDefault="00F53674" w:rsidP="00F53674">
            <w:pPr>
              <w:pStyle w:val="M"/>
              <w:ind w:firstLine="0"/>
              <w:rPr>
                <w:ins w:id="2923" w:author="Eric" w:date="2011-02-18T17:39:00Z"/>
                <w:bCs/>
                <w:sz w:val="18"/>
                <w:szCs w:val="18"/>
              </w:rPr>
            </w:pPr>
          </w:p>
        </w:tc>
      </w:tr>
    </w:tbl>
    <w:p w:rsidR="00F53674" w:rsidRPr="00397CF9" w:rsidRDefault="00F53674" w:rsidP="00F53674">
      <w:pPr>
        <w:rPr>
          <w:ins w:id="2924" w:author="Eric" w:date="2011-02-18T17:39:00Z"/>
        </w:rPr>
      </w:pPr>
    </w:p>
    <w:p w:rsidR="00F53674" w:rsidRDefault="00F53674" w:rsidP="00F53674">
      <w:pPr>
        <w:pStyle w:val="3"/>
        <w:numPr>
          <w:ilvl w:val="2"/>
          <w:numId w:val="15"/>
        </w:numPr>
        <w:rPr>
          <w:ins w:id="2925" w:author="Eric" w:date="2011-02-18T17:39:00Z"/>
        </w:rPr>
      </w:pPr>
      <w:bookmarkStart w:id="2926" w:name="_Toc286841337"/>
      <w:ins w:id="2927" w:author="Eric" w:date="2011-02-18T17:39:00Z">
        <w:r>
          <w:rPr>
            <w:rFonts w:hint="eastAsia"/>
            <w:szCs w:val="21"/>
          </w:rPr>
          <w:lastRenderedPageBreak/>
          <w:t>简短发言</w:t>
        </w:r>
        <w:r>
          <w:rPr>
            <w:rFonts w:hint="eastAsia"/>
          </w:rPr>
          <w:t>（</w:t>
        </w:r>
        <w:r>
          <w:rPr>
            <w:rFonts w:hint="eastAsia"/>
          </w:rPr>
          <w:t>Short Speech</w:t>
        </w:r>
        <w:r>
          <w:rPr>
            <w:rFonts w:hint="eastAsia"/>
          </w:rPr>
          <w:t>）</w:t>
        </w:r>
        <w:bookmarkEnd w:id="2926"/>
      </w:ins>
    </w:p>
    <w:p w:rsidR="00F53674" w:rsidRPr="00D46068" w:rsidRDefault="00F53674" w:rsidP="00F53674">
      <w:pPr>
        <w:pStyle w:val="af8"/>
        <w:rPr>
          <w:ins w:id="2928" w:author="Eric" w:date="2011-02-18T17:39:00Z"/>
        </w:rPr>
      </w:pPr>
      <w:ins w:id="2929" w:author="Eric" w:date="2011-02-18T17:39:00Z">
        <w:r w:rsidRPr="00242408">
          <w:rPr>
            <w:rFonts w:hint="eastAsia"/>
          </w:rPr>
          <w:t>表</w:t>
        </w:r>
        <w:r w:rsidRPr="00242408">
          <w:rPr>
            <w:rFonts w:hint="eastAsia"/>
          </w:rPr>
          <w:t xml:space="preserve"> </w:t>
        </w:r>
        <w:r>
          <w:rPr>
            <w:rFonts w:hint="eastAsia"/>
          </w:rPr>
          <w:t xml:space="preserve">5-12 </w:t>
        </w:r>
        <w:r>
          <w:rPr>
            <w:rFonts w:hint="eastAsia"/>
          </w:rPr>
          <w:t>简短发言</w:t>
        </w:r>
        <w:r w:rsidRPr="00ED0717">
          <w:rPr>
            <w:rFonts w:hint="eastAsia"/>
          </w:rPr>
          <w:t>（</w:t>
        </w:r>
        <w:r>
          <w:rPr>
            <w:rFonts w:hint="eastAsia"/>
          </w:rPr>
          <w:t>Short Speech</w:t>
        </w:r>
        <w:r w:rsidRPr="00472A9F">
          <w:rPr>
            <w:rFonts w:hint="eastAsia"/>
          </w:rPr>
          <w:t>）</w:t>
        </w:r>
        <w:r>
          <w:rPr>
            <w:rFonts w:hint="eastAsia"/>
          </w:rPr>
          <w:t>示例说明</w:t>
        </w:r>
      </w:ins>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84"/>
        <w:gridCol w:w="7138"/>
      </w:tblGrid>
      <w:tr w:rsidR="00F53674" w:rsidRPr="00F10F04" w:rsidTr="00F53674">
        <w:trPr>
          <w:ins w:id="2930" w:author="Eric" w:date="2011-02-18T17:39:00Z"/>
        </w:trPr>
        <w:tc>
          <w:tcPr>
            <w:tcW w:w="1384" w:type="dxa"/>
            <w:tcBorders>
              <w:top w:val="single" w:sz="4" w:space="0" w:color="000000"/>
              <w:left w:val="single" w:sz="4" w:space="0" w:color="000000"/>
              <w:bottom w:val="single" w:sz="4" w:space="0" w:color="000000"/>
              <w:right w:val="single" w:sz="4" w:space="0" w:color="000000"/>
            </w:tcBorders>
            <w:hideMark/>
          </w:tcPr>
          <w:p w:rsidR="00F53674" w:rsidRPr="00F10F04" w:rsidRDefault="00F53674" w:rsidP="00F53674">
            <w:pPr>
              <w:pStyle w:val="M"/>
              <w:ind w:firstLine="0"/>
              <w:rPr>
                <w:ins w:id="2931" w:author="Eric" w:date="2011-02-18T17:39:00Z"/>
                <w:rStyle w:val="a9"/>
                <w:b w:val="0"/>
                <w:sz w:val="18"/>
                <w:szCs w:val="18"/>
              </w:rPr>
            </w:pPr>
            <w:ins w:id="2932" w:author="Eric" w:date="2011-02-18T17:39:00Z">
              <w:r w:rsidRPr="00F10F04">
                <w:rPr>
                  <w:rStyle w:val="a9"/>
                  <w:rFonts w:hint="eastAsia"/>
                  <w:b w:val="0"/>
                  <w:sz w:val="18"/>
                  <w:szCs w:val="18"/>
                </w:rPr>
                <w:t>名称</w:t>
              </w:r>
            </w:ins>
          </w:p>
        </w:tc>
        <w:tc>
          <w:tcPr>
            <w:tcW w:w="7138" w:type="dxa"/>
            <w:tcBorders>
              <w:top w:val="single" w:sz="4" w:space="0" w:color="000000"/>
              <w:left w:val="single" w:sz="4" w:space="0" w:color="000000"/>
              <w:bottom w:val="single" w:sz="4" w:space="0" w:color="000000"/>
              <w:right w:val="single" w:sz="4" w:space="0" w:color="000000"/>
            </w:tcBorders>
            <w:hideMark/>
          </w:tcPr>
          <w:p w:rsidR="00F53674" w:rsidRPr="00F10F04" w:rsidRDefault="00F53674" w:rsidP="00F53674">
            <w:pPr>
              <w:pStyle w:val="M"/>
              <w:ind w:firstLine="0"/>
              <w:rPr>
                <w:ins w:id="2933" w:author="Eric" w:date="2011-02-18T17:39:00Z"/>
                <w:rStyle w:val="a9"/>
                <w:b w:val="0"/>
                <w:sz w:val="18"/>
                <w:szCs w:val="18"/>
              </w:rPr>
            </w:pPr>
            <w:ins w:id="2934" w:author="Eric" w:date="2011-02-18T17:39:00Z">
              <w:r>
                <w:rPr>
                  <w:rStyle w:val="a9"/>
                  <w:rFonts w:hint="eastAsia"/>
                  <w:b w:val="0"/>
                  <w:sz w:val="18"/>
                  <w:szCs w:val="18"/>
                </w:rPr>
                <w:t>说明</w:t>
              </w:r>
            </w:ins>
          </w:p>
        </w:tc>
      </w:tr>
      <w:tr w:rsidR="00F53674" w:rsidRPr="00F10F04" w:rsidTr="00F53674">
        <w:trPr>
          <w:ins w:id="2935" w:author="Eric" w:date="2011-02-18T17:39:00Z"/>
        </w:trPr>
        <w:tc>
          <w:tcPr>
            <w:tcW w:w="1384" w:type="dxa"/>
            <w:tcBorders>
              <w:top w:val="single" w:sz="4" w:space="0" w:color="000000"/>
              <w:left w:val="single" w:sz="4" w:space="0" w:color="000000"/>
              <w:bottom w:val="single" w:sz="4" w:space="0" w:color="000000"/>
              <w:right w:val="single" w:sz="4" w:space="0" w:color="000000"/>
            </w:tcBorders>
            <w:hideMark/>
          </w:tcPr>
          <w:p w:rsidR="00F53674" w:rsidRPr="00965CA1" w:rsidRDefault="00F53674" w:rsidP="00F53674">
            <w:pPr>
              <w:pStyle w:val="M"/>
              <w:ind w:firstLine="0"/>
              <w:rPr>
                <w:ins w:id="2936" w:author="Eric" w:date="2011-02-18T17:39:00Z"/>
                <w:rStyle w:val="a9"/>
                <w:b w:val="0"/>
                <w:sz w:val="18"/>
                <w:szCs w:val="18"/>
              </w:rPr>
            </w:pPr>
            <w:ins w:id="2937" w:author="Eric" w:date="2011-02-18T17:39:00Z">
              <w:r>
                <w:rPr>
                  <w:rStyle w:val="a9"/>
                  <w:rFonts w:hint="eastAsia"/>
                  <w:b w:val="0"/>
                  <w:sz w:val="18"/>
                  <w:szCs w:val="18"/>
                </w:rPr>
                <w:t>类型序号</w:t>
              </w:r>
            </w:ins>
          </w:p>
        </w:tc>
        <w:tc>
          <w:tcPr>
            <w:tcW w:w="7138" w:type="dxa"/>
            <w:tcBorders>
              <w:top w:val="single" w:sz="4" w:space="0" w:color="000000"/>
              <w:left w:val="single" w:sz="4" w:space="0" w:color="000000"/>
              <w:bottom w:val="single" w:sz="4" w:space="0" w:color="000000"/>
              <w:right w:val="single" w:sz="4" w:space="0" w:color="000000"/>
            </w:tcBorders>
            <w:hideMark/>
          </w:tcPr>
          <w:p w:rsidR="00F53674" w:rsidRDefault="00F53674" w:rsidP="00F53674">
            <w:pPr>
              <w:pStyle w:val="M"/>
              <w:ind w:firstLine="0"/>
              <w:rPr>
                <w:ins w:id="2938" w:author="Eric" w:date="2011-02-18T17:39:00Z"/>
                <w:rStyle w:val="a9"/>
                <w:b w:val="0"/>
                <w:sz w:val="18"/>
                <w:szCs w:val="18"/>
              </w:rPr>
            </w:pPr>
            <w:ins w:id="2939" w:author="Eric" w:date="2011-02-18T17:39:00Z">
              <w:r>
                <w:rPr>
                  <w:rStyle w:val="a9"/>
                  <w:rFonts w:hint="eastAsia"/>
                  <w:b w:val="0"/>
                  <w:sz w:val="18"/>
                  <w:szCs w:val="18"/>
                </w:rPr>
                <w:t>12</w:t>
              </w:r>
            </w:ins>
          </w:p>
        </w:tc>
      </w:tr>
      <w:tr w:rsidR="00F53674" w:rsidRPr="00F10F04" w:rsidTr="00F53674">
        <w:trPr>
          <w:ins w:id="2940" w:author="Eric" w:date="2011-02-18T17:39:00Z"/>
        </w:trPr>
        <w:tc>
          <w:tcPr>
            <w:tcW w:w="1384" w:type="dxa"/>
            <w:tcBorders>
              <w:top w:val="single" w:sz="4" w:space="0" w:color="000000"/>
              <w:left w:val="single" w:sz="4" w:space="0" w:color="000000"/>
              <w:bottom w:val="single" w:sz="4" w:space="0" w:color="000000"/>
              <w:right w:val="single" w:sz="4" w:space="0" w:color="000000"/>
            </w:tcBorders>
            <w:hideMark/>
          </w:tcPr>
          <w:p w:rsidR="00F53674" w:rsidRDefault="00F53674" w:rsidP="00F53674">
            <w:pPr>
              <w:pStyle w:val="M"/>
              <w:ind w:firstLine="0"/>
              <w:rPr>
                <w:ins w:id="2941" w:author="Eric" w:date="2011-02-18T17:39:00Z"/>
                <w:rStyle w:val="a9"/>
                <w:b w:val="0"/>
                <w:sz w:val="18"/>
                <w:szCs w:val="18"/>
              </w:rPr>
            </w:pPr>
            <w:ins w:id="2942" w:author="Eric" w:date="2011-02-18T17:39:00Z">
              <w:r>
                <w:rPr>
                  <w:rStyle w:val="a9"/>
                  <w:rFonts w:hint="eastAsia"/>
                  <w:b w:val="0"/>
                  <w:sz w:val="18"/>
                  <w:szCs w:val="18"/>
                </w:rPr>
                <w:t>类型标识</w:t>
              </w:r>
            </w:ins>
          </w:p>
        </w:tc>
        <w:tc>
          <w:tcPr>
            <w:tcW w:w="7138" w:type="dxa"/>
            <w:tcBorders>
              <w:top w:val="single" w:sz="4" w:space="0" w:color="000000"/>
              <w:left w:val="single" w:sz="4" w:space="0" w:color="000000"/>
              <w:bottom w:val="single" w:sz="4" w:space="0" w:color="000000"/>
              <w:right w:val="single" w:sz="4" w:space="0" w:color="000000"/>
            </w:tcBorders>
            <w:hideMark/>
          </w:tcPr>
          <w:p w:rsidR="00F53674" w:rsidRPr="00E17EC9" w:rsidRDefault="00F53674" w:rsidP="00F53674">
            <w:pPr>
              <w:pStyle w:val="M"/>
              <w:ind w:firstLine="0"/>
              <w:rPr>
                <w:ins w:id="2943" w:author="Eric" w:date="2011-02-18T17:39:00Z"/>
                <w:rStyle w:val="a9"/>
                <w:sz w:val="18"/>
                <w:szCs w:val="18"/>
              </w:rPr>
            </w:pPr>
            <w:ins w:id="2944" w:author="Eric" w:date="2011-02-18T17:39:00Z">
              <w:r>
                <w:rPr>
                  <w:rStyle w:val="a9"/>
                  <w:rFonts w:hint="eastAsia"/>
                  <w:b w:val="0"/>
                  <w:sz w:val="18"/>
                  <w:szCs w:val="18"/>
                </w:rPr>
                <w:t>shortSpeech</w:t>
              </w:r>
            </w:ins>
          </w:p>
        </w:tc>
      </w:tr>
      <w:tr w:rsidR="00F53674" w:rsidRPr="00F10F04" w:rsidTr="00F53674">
        <w:trPr>
          <w:ins w:id="2945" w:author="Eric" w:date="2011-02-18T17:39:00Z"/>
        </w:trPr>
        <w:tc>
          <w:tcPr>
            <w:tcW w:w="1384" w:type="dxa"/>
            <w:tcBorders>
              <w:top w:val="single" w:sz="4" w:space="0" w:color="000000"/>
              <w:left w:val="single" w:sz="4" w:space="0" w:color="000000"/>
              <w:bottom w:val="single" w:sz="4" w:space="0" w:color="000000"/>
              <w:right w:val="single" w:sz="4" w:space="0" w:color="000000"/>
            </w:tcBorders>
            <w:hideMark/>
          </w:tcPr>
          <w:p w:rsidR="00F53674" w:rsidRPr="00F10F04" w:rsidRDefault="00F53674" w:rsidP="00F53674">
            <w:pPr>
              <w:pStyle w:val="M"/>
              <w:ind w:firstLine="0"/>
              <w:rPr>
                <w:ins w:id="2946" w:author="Eric" w:date="2011-02-18T17:39:00Z"/>
                <w:rStyle w:val="a9"/>
                <w:b w:val="0"/>
                <w:sz w:val="18"/>
                <w:szCs w:val="18"/>
              </w:rPr>
            </w:pPr>
            <w:ins w:id="2947" w:author="Eric" w:date="2011-02-18T17:39:00Z">
              <w:r w:rsidRPr="00965CA1">
                <w:rPr>
                  <w:rStyle w:val="a9"/>
                  <w:rFonts w:hint="eastAsia"/>
                  <w:b w:val="0"/>
                  <w:sz w:val="18"/>
                  <w:szCs w:val="18"/>
                </w:rPr>
                <w:t>试题附加材料</w:t>
              </w:r>
            </w:ins>
          </w:p>
        </w:tc>
        <w:tc>
          <w:tcPr>
            <w:tcW w:w="7138" w:type="dxa"/>
            <w:tcBorders>
              <w:top w:val="single" w:sz="4" w:space="0" w:color="000000"/>
              <w:left w:val="single" w:sz="4" w:space="0" w:color="000000"/>
              <w:bottom w:val="single" w:sz="4" w:space="0" w:color="000000"/>
              <w:right w:val="single" w:sz="4" w:space="0" w:color="000000"/>
            </w:tcBorders>
            <w:hideMark/>
          </w:tcPr>
          <w:p w:rsidR="00F53674" w:rsidRPr="00F10F04" w:rsidRDefault="00F53674" w:rsidP="00F53674">
            <w:pPr>
              <w:pStyle w:val="M"/>
              <w:ind w:firstLine="0"/>
              <w:rPr>
                <w:ins w:id="2948" w:author="Eric" w:date="2011-02-18T17:39:00Z"/>
                <w:rStyle w:val="a9"/>
                <w:b w:val="0"/>
                <w:sz w:val="18"/>
                <w:szCs w:val="18"/>
              </w:rPr>
            </w:pPr>
            <w:ins w:id="2949" w:author="Eric" w:date="2011-02-18T17:39:00Z">
              <w:r>
                <w:rPr>
                  <w:rStyle w:val="a9"/>
                  <w:rFonts w:hint="eastAsia"/>
                  <w:b w:val="0"/>
                  <w:sz w:val="18"/>
                  <w:szCs w:val="18"/>
                </w:rPr>
                <w:t>Sound</w:t>
              </w:r>
            </w:ins>
          </w:p>
        </w:tc>
      </w:tr>
      <w:tr w:rsidR="00F53674" w:rsidRPr="00F10F04" w:rsidTr="00F53674">
        <w:trPr>
          <w:ins w:id="2950" w:author="Eric" w:date="2011-02-18T17:39:00Z"/>
        </w:trPr>
        <w:tc>
          <w:tcPr>
            <w:tcW w:w="1384" w:type="dxa"/>
            <w:tcBorders>
              <w:top w:val="single" w:sz="4" w:space="0" w:color="000000"/>
              <w:left w:val="single" w:sz="4" w:space="0" w:color="000000"/>
              <w:bottom w:val="single" w:sz="4" w:space="0" w:color="000000"/>
              <w:right w:val="single" w:sz="4" w:space="0" w:color="000000"/>
            </w:tcBorders>
            <w:hideMark/>
          </w:tcPr>
          <w:p w:rsidR="00F53674" w:rsidRPr="00F10F04" w:rsidRDefault="00F53674" w:rsidP="00F53674">
            <w:pPr>
              <w:pStyle w:val="M"/>
              <w:ind w:firstLine="0"/>
              <w:rPr>
                <w:ins w:id="2951" w:author="Eric" w:date="2011-02-18T17:39:00Z"/>
                <w:rStyle w:val="a9"/>
                <w:b w:val="0"/>
                <w:sz w:val="18"/>
                <w:szCs w:val="18"/>
              </w:rPr>
            </w:pPr>
            <w:ins w:id="2952" w:author="Eric" w:date="2011-02-18T17:39:00Z">
              <w:r w:rsidRPr="00965CA1">
                <w:rPr>
                  <w:rStyle w:val="a9"/>
                  <w:rFonts w:hint="eastAsia"/>
                  <w:b w:val="0"/>
                  <w:sz w:val="18"/>
                  <w:szCs w:val="18"/>
                </w:rPr>
                <w:t>试题问题类型</w:t>
              </w:r>
            </w:ins>
          </w:p>
        </w:tc>
        <w:tc>
          <w:tcPr>
            <w:tcW w:w="7138" w:type="dxa"/>
            <w:tcBorders>
              <w:top w:val="single" w:sz="4" w:space="0" w:color="000000"/>
              <w:left w:val="single" w:sz="4" w:space="0" w:color="000000"/>
              <w:bottom w:val="single" w:sz="4" w:space="0" w:color="000000"/>
              <w:right w:val="single" w:sz="4" w:space="0" w:color="000000"/>
            </w:tcBorders>
            <w:hideMark/>
          </w:tcPr>
          <w:p w:rsidR="00F53674" w:rsidRPr="00F10F04" w:rsidRDefault="00F53674" w:rsidP="00F53674">
            <w:pPr>
              <w:pStyle w:val="M"/>
              <w:ind w:firstLine="0"/>
              <w:rPr>
                <w:ins w:id="2953" w:author="Eric" w:date="2011-02-18T17:39:00Z"/>
                <w:rStyle w:val="a9"/>
                <w:b w:val="0"/>
                <w:sz w:val="18"/>
                <w:szCs w:val="18"/>
              </w:rPr>
            </w:pPr>
            <w:ins w:id="2954" w:author="Eric" w:date="2011-02-18T17:39:00Z">
              <w:r>
                <w:rPr>
                  <w:rStyle w:val="a9"/>
                  <w:rFonts w:hint="eastAsia"/>
                  <w:b w:val="0"/>
                  <w:sz w:val="18"/>
                  <w:szCs w:val="18"/>
                </w:rPr>
                <w:t>Sound</w:t>
              </w:r>
            </w:ins>
          </w:p>
        </w:tc>
      </w:tr>
      <w:tr w:rsidR="00F53674" w:rsidRPr="00F10F04" w:rsidTr="00F53674">
        <w:trPr>
          <w:ins w:id="2955" w:author="Eric" w:date="2011-02-18T17:39:00Z"/>
        </w:trPr>
        <w:tc>
          <w:tcPr>
            <w:tcW w:w="1384" w:type="dxa"/>
            <w:tcBorders>
              <w:top w:val="single" w:sz="4" w:space="0" w:color="000000"/>
              <w:left w:val="single" w:sz="4" w:space="0" w:color="000000"/>
              <w:bottom w:val="single" w:sz="4" w:space="0" w:color="000000"/>
              <w:right w:val="single" w:sz="4" w:space="0" w:color="000000"/>
            </w:tcBorders>
            <w:hideMark/>
          </w:tcPr>
          <w:p w:rsidR="00F53674" w:rsidRPr="00F10F04" w:rsidRDefault="00F53674" w:rsidP="00F53674">
            <w:pPr>
              <w:pStyle w:val="M"/>
              <w:ind w:firstLine="0"/>
              <w:rPr>
                <w:ins w:id="2956" w:author="Eric" w:date="2011-02-18T17:39:00Z"/>
                <w:rStyle w:val="a9"/>
                <w:b w:val="0"/>
                <w:sz w:val="18"/>
                <w:szCs w:val="18"/>
              </w:rPr>
            </w:pPr>
            <w:ins w:id="2957" w:author="Eric" w:date="2011-02-18T17:39:00Z">
              <w:r w:rsidRPr="00965CA1">
                <w:rPr>
                  <w:rStyle w:val="a9"/>
                  <w:rFonts w:hint="eastAsia"/>
                  <w:b w:val="0"/>
                  <w:sz w:val="18"/>
                  <w:szCs w:val="18"/>
                </w:rPr>
                <w:t>流程性试题</w:t>
              </w:r>
            </w:ins>
          </w:p>
        </w:tc>
        <w:tc>
          <w:tcPr>
            <w:tcW w:w="7138" w:type="dxa"/>
            <w:tcBorders>
              <w:top w:val="single" w:sz="4" w:space="0" w:color="000000"/>
              <w:left w:val="single" w:sz="4" w:space="0" w:color="000000"/>
              <w:bottom w:val="single" w:sz="4" w:space="0" w:color="000000"/>
              <w:right w:val="single" w:sz="4" w:space="0" w:color="000000"/>
            </w:tcBorders>
            <w:hideMark/>
          </w:tcPr>
          <w:p w:rsidR="00F53674" w:rsidRPr="00F10F04" w:rsidRDefault="00F53674" w:rsidP="00F53674">
            <w:pPr>
              <w:pStyle w:val="M"/>
              <w:ind w:firstLine="0"/>
              <w:rPr>
                <w:ins w:id="2958" w:author="Eric" w:date="2011-02-18T17:39:00Z"/>
                <w:rStyle w:val="a9"/>
                <w:b w:val="0"/>
                <w:sz w:val="18"/>
                <w:szCs w:val="18"/>
              </w:rPr>
            </w:pPr>
            <w:ins w:id="2959" w:author="Eric" w:date="2011-02-18T17:39:00Z">
              <w:r>
                <w:rPr>
                  <w:rStyle w:val="a9"/>
                  <w:rFonts w:hint="eastAsia"/>
                  <w:b w:val="0"/>
                  <w:sz w:val="18"/>
                  <w:szCs w:val="18"/>
                </w:rPr>
                <w:t>是</w:t>
              </w:r>
            </w:ins>
          </w:p>
        </w:tc>
      </w:tr>
      <w:tr w:rsidR="00F53674" w:rsidRPr="00F10F04" w:rsidTr="00F53674">
        <w:trPr>
          <w:ins w:id="2960" w:author="Eric" w:date="2011-02-18T17:39:00Z"/>
        </w:trPr>
        <w:tc>
          <w:tcPr>
            <w:tcW w:w="1384" w:type="dxa"/>
            <w:tcBorders>
              <w:top w:val="single" w:sz="4" w:space="0" w:color="000000"/>
              <w:left w:val="single" w:sz="4" w:space="0" w:color="000000"/>
              <w:bottom w:val="single" w:sz="4" w:space="0" w:color="000000"/>
              <w:right w:val="single" w:sz="4" w:space="0" w:color="000000"/>
            </w:tcBorders>
            <w:hideMark/>
          </w:tcPr>
          <w:p w:rsidR="00F53674" w:rsidRPr="00F10F04" w:rsidRDefault="00F53674" w:rsidP="00F53674">
            <w:pPr>
              <w:pStyle w:val="M"/>
              <w:ind w:firstLine="0"/>
              <w:rPr>
                <w:ins w:id="2961" w:author="Eric" w:date="2011-02-18T17:39:00Z"/>
                <w:rStyle w:val="a9"/>
                <w:b w:val="0"/>
                <w:sz w:val="18"/>
                <w:szCs w:val="18"/>
              </w:rPr>
            </w:pPr>
            <w:ins w:id="2962" w:author="Eric" w:date="2011-02-18T17:39:00Z">
              <w:r>
                <w:rPr>
                  <w:rFonts w:hint="eastAsia"/>
                </w:rPr>
                <w:t>示例</w:t>
              </w:r>
            </w:ins>
          </w:p>
        </w:tc>
        <w:tc>
          <w:tcPr>
            <w:tcW w:w="7138" w:type="dxa"/>
            <w:tcBorders>
              <w:top w:val="single" w:sz="4" w:space="0" w:color="000000"/>
              <w:left w:val="single" w:sz="4" w:space="0" w:color="000000"/>
              <w:bottom w:val="single" w:sz="4" w:space="0" w:color="000000"/>
              <w:right w:val="single" w:sz="4" w:space="0" w:color="000000"/>
            </w:tcBorders>
            <w:hideMark/>
          </w:tcPr>
          <w:p w:rsidR="00F53674" w:rsidRPr="0068514D" w:rsidRDefault="00F53674" w:rsidP="00F53674">
            <w:pPr>
              <w:pStyle w:val="M"/>
              <w:ind w:firstLine="0"/>
              <w:rPr>
                <w:ins w:id="2963" w:author="Eric" w:date="2011-02-18T17:39:00Z"/>
                <w:bCs/>
                <w:sz w:val="18"/>
                <w:szCs w:val="18"/>
              </w:rPr>
            </w:pPr>
            <w:ins w:id="2964" w:author="Eric" w:date="2011-02-18T17:39:00Z">
              <w:r w:rsidRPr="0068514D">
                <w:rPr>
                  <w:bCs/>
                  <w:sz w:val="18"/>
                  <w:szCs w:val="18"/>
                </w:rPr>
                <w:t>&lt;assessmentItem identifier="guid" type="sentenceRepeating" preshow="false" level="4"&gt;</w:t>
              </w:r>
            </w:ins>
          </w:p>
          <w:p w:rsidR="00F53674" w:rsidRPr="0068514D" w:rsidRDefault="00F53674" w:rsidP="00F53674">
            <w:pPr>
              <w:pStyle w:val="M"/>
              <w:rPr>
                <w:ins w:id="2965" w:author="Eric" w:date="2011-02-18T17:39:00Z"/>
                <w:bCs/>
                <w:sz w:val="18"/>
                <w:szCs w:val="18"/>
              </w:rPr>
            </w:pPr>
            <w:ins w:id="2966" w:author="Eric" w:date="2011-02-18T17:39:00Z">
              <w:r w:rsidRPr="0068514D">
                <w:rPr>
                  <w:bCs/>
                  <w:sz w:val="18"/>
                  <w:szCs w:val="18"/>
                </w:rPr>
                <w:tab/>
                <w:t>&lt;question type="sound"&gt;</w:t>
              </w:r>
            </w:ins>
          </w:p>
          <w:p w:rsidR="00F53674" w:rsidRPr="0068514D" w:rsidRDefault="00F53674" w:rsidP="00F53674">
            <w:pPr>
              <w:pStyle w:val="M"/>
              <w:rPr>
                <w:ins w:id="2967" w:author="Eric" w:date="2011-02-18T17:39:00Z"/>
                <w:bCs/>
                <w:sz w:val="18"/>
                <w:szCs w:val="18"/>
              </w:rPr>
            </w:pPr>
            <w:ins w:id="2968" w:author="Eric" w:date="2011-02-18T17:39:00Z">
              <w:r w:rsidRPr="0068514D">
                <w:rPr>
                  <w:bCs/>
                  <w:sz w:val="18"/>
                  <w:szCs w:val="18"/>
                </w:rPr>
                <w:tab/>
              </w:r>
              <w:r w:rsidRPr="0068514D">
                <w:rPr>
                  <w:bCs/>
                  <w:sz w:val="18"/>
                  <w:szCs w:val="18"/>
                </w:rPr>
                <w:tab/>
                <w:t>&lt;prompt&gt;</w:t>
              </w:r>
            </w:ins>
          </w:p>
          <w:p w:rsidR="00F53674" w:rsidRPr="0068514D" w:rsidRDefault="00F53674" w:rsidP="00F53674">
            <w:pPr>
              <w:pStyle w:val="M"/>
              <w:rPr>
                <w:ins w:id="2969" w:author="Eric" w:date="2011-02-18T17:39:00Z"/>
                <w:bCs/>
                <w:sz w:val="18"/>
                <w:szCs w:val="18"/>
              </w:rPr>
            </w:pPr>
            <w:ins w:id="2970" w:author="Eric" w:date="2011-02-18T17:39:00Z">
              <w:r w:rsidRPr="0068514D">
                <w:rPr>
                  <w:bCs/>
                  <w:sz w:val="18"/>
                  <w:szCs w:val="18"/>
                </w:rPr>
                <w:tab/>
              </w:r>
              <w:r w:rsidRPr="0068514D">
                <w:rPr>
                  <w:bCs/>
                  <w:sz w:val="18"/>
                  <w:szCs w:val="18"/>
                </w:rPr>
                <w:tab/>
              </w:r>
              <w:r w:rsidRPr="0068514D">
                <w:rPr>
                  <w:bCs/>
                  <w:sz w:val="18"/>
                  <w:szCs w:val="18"/>
                </w:rPr>
                <w:tab/>
                <w:t>&lt;sound duration="8" src="guid.mp3" /&gt;</w:t>
              </w:r>
            </w:ins>
          </w:p>
          <w:p w:rsidR="00F53674" w:rsidRPr="0068514D" w:rsidRDefault="00F53674" w:rsidP="00F53674">
            <w:pPr>
              <w:pStyle w:val="M"/>
              <w:rPr>
                <w:ins w:id="2971" w:author="Eric" w:date="2011-02-18T17:39:00Z"/>
                <w:bCs/>
                <w:sz w:val="18"/>
                <w:szCs w:val="18"/>
              </w:rPr>
            </w:pPr>
            <w:ins w:id="2972" w:author="Eric" w:date="2011-02-18T17:39:00Z">
              <w:r w:rsidRPr="0068514D">
                <w:rPr>
                  <w:bCs/>
                  <w:sz w:val="18"/>
                  <w:szCs w:val="18"/>
                </w:rPr>
                <w:tab/>
              </w:r>
              <w:r w:rsidRPr="0068514D">
                <w:rPr>
                  <w:bCs/>
                  <w:sz w:val="18"/>
                  <w:szCs w:val="18"/>
                </w:rPr>
                <w:tab/>
              </w:r>
              <w:r w:rsidRPr="0068514D">
                <w:rPr>
                  <w:bCs/>
                  <w:sz w:val="18"/>
                  <w:szCs w:val="18"/>
                </w:rPr>
                <w:tab/>
                <w:t>&lt;text preShow="false"&gt;A Brief Introduction of Myself&lt;/text&gt;</w:t>
              </w:r>
            </w:ins>
          </w:p>
          <w:p w:rsidR="00F53674" w:rsidRPr="0068514D" w:rsidRDefault="00F53674" w:rsidP="00F53674">
            <w:pPr>
              <w:pStyle w:val="M"/>
              <w:rPr>
                <w:ins w:id="2973" w:author="Eric" w:date="2011-02-18T17:39:00Z"/>
                <w:bCs/>
                <w:sz w:val="18"/>
                <w:szCs w:val="18"/>
              </w:rPr>
            </w:pPr>
            <w:ins w:id="2974" w:author="Eric" w:date="2011-02-18T17:39:00Z">
              <w:r w:rsidRPr="0068514D">
                <w:rPr>
                  <w:bCs/>
                  <w:sz w:val="18"/>
                  <w:szCs w:val="18"/>
                </w:rPr>
                <w:tab/>
              </w:r>
              <w:r w:rsidRPr="0068514D">
                <w:rPr>
                  <w:bCs/>
                  <w:sz w:val="18"/>
                  <w:szCs w:val="18"/>
                </w:rPr>
                <w:tab/>
              </w:r>
              <w:r w:rsidRPr="0068514D">
                <w:rPr>
                  <w:bCs/>
                  <w:sz w:val="18"/>
                  <w:szCs w:val="18"/>
                </w:rPr>
                <w:tab/>
                <w:t>&lt;pause duration="60" hint="</w:t>
              </w:r>
              <w:r w:rsidRPr="0068514D">
                <w:rPr>
                  <w:rFonts w:hint="eastAsia"/>
                  <w:bCs/>
                  <w:sz w:val="18"/>
                  <w:szCs w:val="18"/>
                </w:rPr>
                <w:t>思考</w:t>
              </w:r>
              <w:r w:rsidRPr="0068514D">
                <w:rPr>
                  <w:bCs/>
                  <w:sz w:val="18"/>
                  <w:szCs w:val="18"/>
                </w:rPr>
                <w:t>/</w:t>
              </w:r>
              <w:r w:rsidRPr="0068514D">
                <w:rPr>
                  <w:rFonts w:hint="eastAsia"/>
                  <w:bCs/>
                  <w:sz w:val="18"/>
                  <w:szCs w:val="18"/>
                </w:rPr>
                <w:t>准备</w:t>
              </w:r>
              <w:r w:rsidRPr="0068514D">
                <w:rPr>
                  <w:bCs/>
                  <w:sz w:val="18"/>
                  <w:szCs w:val="18"/>
                </w:rPr>
                <w:t>" /&gt;</w:t>
              </w:r>
            </w:ins>
          </w:p>
          <w:p w:rsidR="00F53674" w:rsidRPr="0068514D" w:rsidRDefault="00F53674" w:rsidP="00F53674">
            <w:pPr>
              <w:pStyle w:val="M"/>
              <w:rPr>
                <w:ins w:id="2975" w:author="Eric" w:date="2011-02-18T17:39:00Z"/>
                <w:bCs/>
                <w:sz w:val="18"/>
                <w:szCs w:val="18"/>
              </w:rPr>
            </w:pPr>
            <w:ins w:id="2976" w:author="Eric" w:date="2011-02-18T17:39:00Z">
              <w:r w:rsidRPr="0068514D">
                <w:rPr>
                  <w:bCs/>
                  <w:sz w:val="18"/>
                  <w:szCs w:val="18"/>
                </w:rPr>
                <w:tab/>
              </w:r>
              <w:r w:rsidRPr="0068514D">
                <w:rPr>
                  <w:bCs/>
                  <w:sz w:val="18"/>
                  <w:szCs w:val="18"/>
                </w:rPr>
                <w:tab/>
                <w:t>&lt;/prompt&gt;</w:t>
              </w:r>
            </w:ins>
          </w:p>
          <w:p w:rsidR="00F53674" w:rsidRPr="0068514D" w:rsidRDefault="00F53674" w:rsidP="00F53674">
            <w:pPr>
              <w:pStyle w:val="M"/>
              <w:rPr>
                <w:ins w:id="2977" w:author="Eric" w:date="2011-02-18T17:39:00Z"/>
                <w:bCs/>
                <w:sz w:val="18"/>
                <w:szCs w:val="18"/>
              </w:rPr>
            </w:pPr>
            <w:ins w:id="2978" w:author="Eric" w:date="2011-02-18T17:39:00Z">
              <w:r w:rsidRPr="0068514D">
                <w:rPr>
                  <w:bCs/>
                  <w:sz w:val="18"/>
                  <w:szCs w:val="18"/>
                </w:rPr>
                <w:tab/>
              </w:r>
              <w:r w:rsidRPr="0068514D">
                <w:rPr>
                  <w:bCs/>
                  <w:sz w:val="18"/>
                  <w:szCs w:val="18"/>
                </w:rPr>
                <w:tab/>
                <w:t>&lt;</w:t>
              </w:r>
              <w:proofErr w:type="gramStart"/>
              <w:r w:rsidRPr="0068514D">
                <w:rPr>
                  <w:bCs/>
                  <w:sz w:val="18"/>
                  <w:szCs w:val="18"/>
                </w:rPr>
                <w:t>key&gt;</w:t>
              </w:r>
              <w:proofErr w:type="gramEnd"/>
              <w:r w:rsidRPr="0068514D">
                <w:rPr>
                  <w:bCs/>
                  <w:sz w:val="18"/>
                  <w:szCs w:val="18"/>
                </w:rPr>
                <w:t>My name is Steven. I</w:t>
              </w:r>
              <w:proofErr w:type="gramStart"/>
              <w:r w:rsidRPr="0068514D">
                <w:rPr>
                  <w:rFonts w:hint="eastAsia"/>
                  <w:bCs/>
                  <w:sz w:val="18"/>
                  <w:szCs w:val="18"/>
                </w:rPr>
                <w:t>’</w:t>
              </w:r>
              <w:proofErr w:type="gramEnd"/>
              <w:r w:rsidRPr="0068514D">
                <w:rPr>
                  <w:bCs/>
                  <w:sz w:val="18"/>
                  <w:szCs w:val="18"/>
                </w:rPr>
                <w:t>m from China. My major is industrial design. When I am not studying, I like to go jogging with my friends. I also have many other hobbies such as traveling and playing computer games. Contact me if you have the same interests. I hope to make friends with you all. &lt;/key&gt;</w:t>
              </w:r>
            </w:ins>
          </w:p>
          <w:p w:rsidR="00F53674" w:rsidRPr="0068514D" w:rsidRDefault="00F53674" w:rsidP="00F53674">
            <w:pPr>
              <w:pStyle w:val="M"/>
              <w:rPr>
                <w:ins w:id="2979" w:author="Eric" w:date="2011-02-18T17:39:00Z"/>
                <w:bCs/>
                <w:sz w:val="18"/>
                <w:szCs w:val="18"/>
              </w:rPr>
            </w:pPr>
            <w:ins w:id="2980" w:author="Eric" w:date="2011-02-18T17:39:00Z">
              <w:r w:rsidRPr="0068514D">
                <w:rPr>
                  <w:bCs/>
                  <w:sz w:val="18"/>
                  <w:szCs w:val="18"/>
                </w:rPr>
                <w:tab/>
              </w:r>
              <w:r w:rsidRPr="0068514D">
                <w:rPr>
                  <w:bCs/>
                  <w:sz w:val="18"/>
                  <w:szCs w:val="18"/>
                </w:rPr>
                <w:tab/>
                <w:t xml:space="preserve">&lt;!-- </w:t>
              </w:r>
              <w:r w:rsidRPr="0068514D">
                <w:rPr>
                  <w:rFonts w:hint="eastAsia"/>
                  <w:bCs/>
                  <w:sz w:val="18"/>
                  <w:szCs w:val="18"/>
                </w:rPr>
                <w:t>以上为参考短文</w:t>
              </w:r>
              <w:r w:rsidRPr="0068514D">
                <w:rPr>
                  <w:bCs/>
                  <w:sz w:val="18"/>
                  <w:szCs w:val="18"/>
                </w:rPr>
                <w:t xml:space="preserve"> --&gt;</w:t>
              </w:r>
            </w:ins>
          </w:p>
          <w:p w:rsidR="00F53674" w:rsidRPr="0068514D" w:rsidRDefault="00F53674" w:rsidP="00F53674">
            <w:pPr>
              <w:pStyle w:val="M"/>
              <w:rPr>
                <w:ins w:id="2981" w:author="Eric" w:date="2011-02-18T17:39:00Z"/>
                <w:bCs/>
                <w:sz w:val="18"/>
                <w:szCs w:val="18"/>
              </w:rPr>
            </w:pPr>
            <w:ins w:id="2982" w:author="Eric" w:date="2011-02-18T17:39:00Z">
              <w:r w:rsidRPr="0068514D">
                <w:rPr>
                  <w:bCs/>
                  <w:sz w:val="18"/>
                  <w:szCs w:val="18"/>
                </w:rPr>
                <w:tab/>
              </w:r>
              <w:r w:rsidRPr="0068514D">
                <w:rPr>
                  <w:bCs/>
                  <w:sz w:val="18"/>
                  <w:szCs w:val="18"/>
                </w:rPr>
                <w:tab/>
                <w:t>&lt;record duration="60" /&gt;</w:t>
              </w:r>
            </w:ins>
          </w:p>
          <w:p w:rsidR="00F53674" w:rsidRPr="0068514D" w:rsidRDefault="00F53674" w:rsidP="00F53674">
            <w:pPr>
              <w:pStyle w:val="M"/>
              <w:rPr>
                <w:ins w:id="2983" w:author="Eric" w:date="2011-02-18T17:39:00Z"/>
                <w:bCs/>
                <w:sz w:val="18"/>
                <w:szCs w:val="18"/>
              </w:rPr>
            </w:pPr>
            <w:ins w:id="2984" w:author="Eric" w:date="2011-02-18T17:39:00Z">
              <w:r w:rsidRPr="0068514D">
                <w:rPr>
                  <w:bCs/>
                  <w:sz w:val="18"/>
                  <w:szCs w:val="18"/>
                </w:rPr>
                <w:tab/>
                <w:t>&lt;/question&gt;</w:t>
              </w:r>
            </w:ins>
          </w:p>
          <w:p w:rsidR="00F53674" w:rsidRPr="00F10F04" w:rsidRDefault="00F53674" w:rsidP="00F53674">
            <w:pPr>
              <w:pStyle w:val="M"/>
              <w:spacing w:line="240" w:lineRule="auto"/>
              <w:ind w:firstLine="0"/>
              <w:rPr>
                <w:ins w:id="2985" w:author="Eric" w:date="2011-02-18T17:39:00Z"/>
                <w:rStyle w:val="a9"/>
                <w:b w:val="0"/>
                <w:sz w:val="18"/>
                <w:szCs w:val="18"/>
              </w:rPr>
            </w:pPr>
            <w:ins w:id="2986" w:author="Eric" w:date="2011-02-18T17:39:00Z">
              <w:r w:rsidRPr="0068514D">
                <w:rPr>
                  <w:bCs/>
                  <w:sz w:val="18"/>
                  <w:szCs w:val="18"/>
                </w:rPr>
                <w:t>&lt;/assessmentItem&gt;</w:t>
              </w:r>
            </w:ins>
          </w:p>
        </w:tc>
      </w:tr>
    </w:tbl>
    <w:p w:rsidR="00F53674" w:rsidRPr="00397CF9" w:rsidRDefault="00F53674" w:rsidP="00F53674">
      <w:pPr>
        <w:rPr>
          <w:ins w:id="2987" w:author="Eric" w:date="2011-02-18T17:39:00Z"/>
        </w:rPr>
      </w:pPr>
    </w:p>
    <w:p w:rsidR="000638A8" w:rsidRPr="004839AE" w:rsidRDefault="000638A8" w:rsidP="005621E9"/>
    <w:p w:rsidR="002C0293" w:rsidRDefault="00CC2648" w:rsidP="00AA003A">
      <w:pPr>
        <w:pStyle w:val="1"/>
        <w:numPr>
          <w:ilvl w:val="0"/>
          <w:numId w:val="15"/>
        </w:numPr>
      </w:pPr>
      <w:bookmarkStart w:id="2988" w:name="_Toc286841338"/>
      <w:r>
        <w:rPr>
          <w:rFonts w:hint="eastAsia"/>
        </w:rPr>
        <w:t>答卷</w:t>
      </w:r>
      <w:bookmarkEnd w:id="2988"/>
      <w:del w:id="2989" w:author="hongmi" w:date="2010-08-17T09:57:00Z">
        <w:r w:rsidR="00234D9C" w:rsidDel="00CD6EBB">
          <w:rPr>
            <w:rFonts w:hint="eastAsia"/>
          </w:rPr>
          <w:delText>包</w:delText>
        </w:r>
      </w:del>
    </w:p>
    <w:p w:rsidR="00FC2650" w:rsidRDefault="00FC2650" w:rsidP="00FC2650">
      <w:pPr>
        <w:pStyle w:val="2"/>
        <w:numPr>
          <w:ilvl w:val="1"/>
          <w:numId w:val="15"/>
        </w:numPr>
      </w:pPr>
      <w:bookmarkStart w:id="2990" w:name="_Toc286841339"/>
      <w:r>
        <w:rPr>
          <w:rFonts w:hint="eastAsia"/>
        </w:rPr>
        <w:t>答卷</w:t>
      </w:r>
      <w:del w:id="2991" w:author="hongmi" w:date="2010-08-10T12:51:00Z">
        <w:r w:rsidDel="00E520A9">
          <w:rPr>
            <w:rFonts w:hint="eastAsia"/>
          </w:rPr>
          <w:delText>包</w:delText>
        </w:r>
      </w:del>
      <w:r>
        <w:rPr>
          <w:rFonts w:hint="eastAsia"/>
        </w:rPr>
        <w:t>文件组织</w:t>
      </w:r>
      <w:bookmarkEnd w:id="2990"/>
    </w:p>
    <w:p w:rsidR="00FC2650" w:rsidRDefault="00FC2650" w:rsidP="00FC2650">
      <w:r>
        <w:rPr>
          <w:rFonts w:hint="eastAsia"/>
        </w:rPr>
        <w:t>一份答卷由一个</w:t>
      </w:r>
      <w:r>
        <w:rPr>
          <w:rStyle w:val="ab"/>
          <w:rFonts w:hint="eastAsia"/>
        </w:rPr>
        <w:t>答卷</w:t>
      </w:r>
      <w:r w:rsidRPr="000948DC">
        <w:rPr>
          <w:rStyle w:val="ab"/>
          <w:rFonts w:hint="eastAsia"/>
        </w:rPr>
        <w:t>索引文件</w:t>
      </w:r>
      <w:r>
        <w:rPr>
          <w:rFonts w:hint="eastAsia"/>
        </w:rPr>
        <w:t>（命名为</w:t>
      </w:r>
      <w:r>
        <w:rPr>
          <w:rFonts w:hint="eastAsia"/>
        </w:rPr>
        <w:t>answer.xml</w:t>
      </w:r>
      <w:r>
        <w:rPr>
          <w:rFonts w:hint="eastAsia"/>
        </w:rPr>
        <w:t>）和一些音频文件组成。文件组织结构如下图所示：</w:t>
      </w:r>
    </w:p>
    <w:p w:rsidR="00FC2650" w:rsidRDefault="00A4507A" w:rsidP="00FC2650">
      <w:r>
        <w:pict>
          <v:group id="_x0000_s1328" editas="canvas" style="width:415.3pt;height:114.2pt;mso-position-horizontal-relative:char;mso-position-vertical-relative:line" coordorigin="1800,4767" coordsize="8306,2284">
            <o:lock v:ext="edit" aspectratio="t"/>
            <v:shape id="_x0000_s1329" type="#_x0000_t75" style="position:absolute;left:1800;top:4767;width:8306;height:2284" o:preferrelative="f">
              <v:fill o:detectmouseclick="t"/>
              <v:path o:extrusionok="t" o:connecttype="none"/>
              <o:lock v:ext="edit" text="t"/>
            </v:shape>
            <v:shape id="_x0000_s1330" type="#_x0000_t114" style="position:absolute;left:2768;top:5046;width:1331;height:593;mso-width-percent:1000;mso-position-horizontal:center;mso-position-horizontal-relative:margin;mso-position-vertical:top;mso-position-vertical-relative:margin;mso-width-percent:1000;mso-width-relative:margin;mso-height-relative:margin" fillcolor="#4f81bd [3204]" strokecolor="#f2f2f2 [3041]" strokeweight="3pt">
              <v:shadow on="t" type="perspective" color="#243f60 [1604]" opacity=".5" offset="1pt" offset2="-1pt"/>
              <v:textbox style="mso-next-textbox:#_x0000_s1330;mso-fit-shape-to-text:t">
                <w:txbxContent>
                  <w:p w:rsidR="00F968FC" w:rsidRPr="00E074F9" w:rsidRDefault="00F968FC" w:rsidP="00FC2650">
                    <w:pPr>
                      <w:rPr>
                        <w:color w:val="FFFFFF" w:themeColor="background1"/>
                      </w:rPr>
                    </w:pPr>
                    <w:r>
                      <w:rPr>
                        <w:rFonts w:hint="eastAsia"/>
                        <w:color w:val="FFFFFF" w:themeColor="background1"/>
                      </w:rPr>
                      <w:t>answer</w:t>
                    </w:r>
                    <w:r w:rsidRPr="00E074F9">
                      <w:rPr>
                        <w:rFonts w:hint="eastAsia"/>
                        <w:color w:val="FFFFFF" w:themeColor="background1"/>
                      </w:rPr>
                      <w:t>.xml</w:t>
                    </w:r>
                  </w:p>
                </w:txbxContent>
              </v:textbox>
            </v:shape>
            <v:shape id="_x0000_s1334" type="#_x0000_t114" style="position:absolute;left:3761;top:6097;width:674;height:618;mso-width-percent:1000;mso-position-horizontal-relative:margin;mso-position-vertical-relative:margin;mso-width-percent:1000;mso-width-relative:margin;mso-height-relative:margin" fillcolor="#4f81bd [3204]" strokecolor="#f2f2f2 [3041]" strokeweight="3pt">
              <v:shadow on="t" type="perspective" color="#243f60 [1604]" opacity=".5" offset="1pt" offset2="-1pt"/>
              <v:textbox style="mso-next-textbox:#_x0000_s1334">
                <w:txbxContent>
                  <w:p w:rsidR="00F968FC" w:rsidRPr="00E074F9" w:rsidRDefault="00F968FC" w:rsidP="00FC2650">
                    <w:pPr>
                      <w:rPr>
                        <w:color w:val="FFFFFF" w:themeColor="background1"/>
                      </w:rPr>
                    </w:pPr>
                    <w:r>
                      <w:rPr>
                        <w:rFonts w:hint="eastAsia"/>
                        <w:color w:val="FFFFFF" w:themeColor="background1"/>
                      </w:rPr>
                      <w:t>File</w:t>
                    </w:r>
                  </w:p>
                </w:txbxContent>
              </v:textbox>
            </v:shape>
            <v:shape id="_x0000_s1335" type="#_x0000_t114" style="position:absolute;left:4321;top:6097;width:675;height:618;mso-width-percent:1000;mso-position-horizontal-relative:margin;mso-position-vertical-relative:margin;mso-width-percent:1000;mso-width-relative:margin;mso-height-relative:margin" fillcolor="#4f81bd [3204]" strokecolor="#f2f2f2 [3041]" strokeweight="3pt">
              <v:shadow on="t" type="perspective" color="#243f60 [1604]" opacity=".5" offset="1pt" offset2="-1pt"/>
              <v:textbox style="mso-next-textbox:#_x0000_s1335">
                <w:txbxContent>
                  <w:p w:rsidR="00F968FC" w:rsidRPr="00E074F9" w:rsidRDefault="00F968FC" w:rsidP="00FC2650">
                    <w:pPr>
                      <w:rPr>
                        <w:color w:val="FFFFFF" w:themeColor="background1"/>
                      </w:rPr>
                    </w:pPr>
                    <w:r>
                      <w:rPr>
                        <w:rFonts w:hint="eastAsia"/>
                        <w:color w:val="FFFFFF" w:themeColor="background1"/>
                      </w:rPr>
                      <w:t>File</w:t>
                    </w:r>
                  </w:p>
                </w:txbxContent>
              </v:textbox>
            </v:shape>
            <v:shape id="_x0000_s1338" type="#_x0000_t32" style="position:absolute;left:3363;top:5635;width:736;height:432;mso-position-horizontal-relative:margin;mso-position-vertical-relative:margin;mso-width-relative:margin;mso-height-relative:margin" o:connectortype="straight" strokecolor="#4bacc6 [3208]" strokeweight="1pt">
              <v:stroke dashstyle="dash"/>
              <v:shadow color="#868686"/>
            </v:shape>
            <v:shape id="_x0000_s1339" type="#_x0000_t32" style="position:absolute;left:3363;top:5635;width:1294;height:432;mso-position-horizontal-relative:margin;mso-position-vertical-relative:margin;mso-width-relative:margin;mso-height-relative:margin" o:connectortype="straight" strokecolor="#4bacc6 [3208]" strokeweight="1pt">
              <v:stroke dashstyle="dash"/>
              <v:shadow color="#868686"/>
            </v:shape>
            <v:shape id="_x0000_s1341" type="#_x0000_t114" style="position:absolute;left:4996;top:6195;width:674;height:617;mso-width-percent:1000;mso-position-horizontal-relative:margin;mso-position-vertical-relative:margin;mso-width-percent:1000;mso-width-relative:margin;mso-height-relative:margin" fillcolor="#4f81bd [3204]" strokecolor="#f2f2f2 [3041]" strokeweight="3pt">
              <v:shadow on="t" type="perspective" color="#243f60 [1604]" opacity=".5" offset="1pt" offset2="-1pt"/>
              <v:textbox style="mso-next-textbox:#_x0000_s1341">
                <w:txbxContent>
                  <w:p w:rsidR="00F968FC" w:rsidRPr="00E074F9" w:rsidRDefault="00F968FC" w:rsidP="00FC2650">
                    <w:pPr>
                      <w:rPr>
                        <w:color w:val="FFFFFF" w:themeColor="background1"/>
                      </w:rPr>
                    </w:pPr>
                    <w:r>
                      <w:rPr>
                        <w:rFonts w:hint="eastAsia"/>
                        <w:color w:val="FFFFFF" w:themeColor="background1"/>
                      </w:rPr>
                      <w:t>File</w:t>
                    </w:r>
                  </w:p>
                </w:txbxContent>
              </v:textbox>
            </v:shape>
            <v:shape id="_x0000_s1342" type="#_x0000_t114" style="position:absolute;left:5560;top:6195;width:674;height:617;mso-width-percent:1000;mso-position-horizontal-relative:margin;mso-position-vertical-relative:margin;mso-width-percent:1000;mso-width-relative:margin;mso-height-relative:margin" fillcolor="#4f81bd [3204]" strokecolor="#f2f2f2 [3041]" strokeweight="3pt">
              <v:shadow on="t" type="perspective" color="#243f60 [1604]" opacity=".5" offset="1pt" offset2="-1pt"/>
              <v:textbox style="mso-next-textbox:#_x0000_s1342">
                <w:txbxContent>
                  <w:p w:rsidR="00F968FC" w:rsidRPr="00E074F9" w:rsidRDefault="00F968FC" w:rsidP="00FC2650">
                    <w:pPr>
                      <w:rPr>
                        <w:color w:val="FFFFFF" w:themeColor="background1"/>
                      </w:rPr>
                    </w:pPr>
                    <w:r>
                      <w:rPr>
                        <w:rFonts w:hint="eastAsia"/>
                        <w:color w:val="FFFFFF" w:themeColor="background1"/>
                      </w:rPr>
                      <w:t>File</w:t>
                    </w:r>
                  </w:p>
                </w:txbxContent>
              </v:textbox>
            </v:shape>
            <v:shape id="_x0000_s1345" type="#_x0000_t32" style="position:absolute;left:3434;top:5636;width:2463;height:529;mso-position-horizontal-relative:margin;mso-position-vertical-relative:margin;mso-width-relative:margin;mso-height-relative:margin" o:connectortype="straight" strokecolor="#4bacc6 [3208]" strokeweight="1pt">
              <v:stroke dashstyle="dash"/>
              <v:shadow color="#868686"/>
            </v:shape>
            <v:shape id="_x0000_s1346" type="#_x0000_t32" style="position:absolute;left:3434;top:5636;width:1899;height:529;mso-position-horizontal-relative:margin;mso-position-vertical-relative:margin;mso-width-relative:margin;mso-height-relative:margin" o:connectortype="straight" strokecolor="#4bacc6 [3208]" strokeweight="1pt">
              <v:stroke dashstyle="dash"/>
              <v:shadow color="#868686"/>
            </v:shape>
            <w10:wrap type="none"/>
            <w10:anchorlock/>
          </v:group>
        </w:pict>
      </w:r>
    </w:p>
    <w:p w:rsidR="00FC2650" w:rsidRDefault="00FC2650" w:rsidP="00FC2650">
      <w:pPr>
        <w:ind w:firstLine="420"/>
        <w:jc w:val="center"/>
      </w:pPr>
      <w:r>
        <w:rPr>
          <w:rFonts w:hint="eastAsia"/>
        </w:rPr>
        <w:t>图</w:t>
      </w:r>
      <w:r w:rsidR="002260D0">
        <w:rPr>
          <w:rFonts w:hint="eastAsia"/>
        </w:rPr>
        <w:t>6</w:t>
      </w:r>
      <w:r>
        <w:rPr>
          <w:rFonts w:hint="eastAsia"/>
        </w:rPr>
        <w:t>-1</w:t>
      </w:r>
      <w:r w:rsidR="00951326">
        <w:rPr>
          <w:rFonts w:hint="eastAsia"/>
        </w:rPr>
        <w:t>答卷</w:t>
      </w:r>
      <w:r>
        <w:rPr>
          <w:rFonts w:hint="eastAsia"/>
        </w:rPr>
        <w:t>文件结构</w:t>
      </w:r>
    </w:p>
    <w:p w:rsidR="00FC2650" w:rsidRDefault="00FC2650" w:rsidP="00FC2650"/>
    <w:p w:rsidR="00FC2650" w:rsidRDefault="00B35802" w:rsidP="00FC2650">
      <w:pPr>
        <w:pStyle w:val="2"/>
        <w:numPr>
          <w:ilvl w:val="1"/>
          <w:numId w:val="15"/>
        </w:numPr>
      </w:pPr>
      <w:bookmarkStart w:id="2992" w:name="_Toc286841340"/>
      <w:r>
        <w:rPr>
          <w:rFonts w:hint="eastAsia"/>
        </w:rPr>
        <w:t>答卷</w:t>
      </w:r>
      <w:del w:id="2993" w:author="hongmi" w:date="2010-08-10T12:51:00Z">
        <w:r w:rsidR="00FC2650" w:rsidDel="00E520A9">
          <w:rPr>
            <w:rFonts w:hint="eastAsia"/>
          </w:rPr>
          <w:delText>包</w:delText>
        </w:r>
      </w:del>
      <w:r w:rsidR="00FC2650" w:rsidRPr="001019B0">
        <w:rPr>
          <w:rFonts w:hint="eastAsia"/>
        </w:rPr>
        <w:t>文件结构</w:t>
      </w:r>
      <w:bookmarkEnd w:id="2992"/>
    </w:p>
    <w:p w:rsidR="00FC2650" w:rsidRDefault="00FC2650" w:rsidP="00FC2650">
      <w:pPr>
        <w:ind w:firstLine="420"/>
      </w:pPr>
      <w:r w:rsidRPr="00456D42">
        <w:rPr>
          <w:rFonts w:hint="eastAsia"/>
        </w:rPr>
        <w:t>一份</w:t>
      </w:r>
      <w:r w:rsidR="00EB1CB1">
        <w:rPr>
          <w:rFonts w:hint="eastAsia"/>
        </w:rPr>
        <w:t>答卷</w:t>
      </w:r>
      <w:r w:rsidRPr="00456D42">
        <w:rPr>
          <w:rFonts w:hint="eastAsia"/>
        </w:rPr>
        <w:t>全部文件最终被压缩打包为一个文件，称为</w:t>
      </w:r>
      <w:r w:rsidR="00C458CF">
        <w:rPr>
          <w:rFonts w:hint="eastAsia"/>
        </w:rPr>
        <w:t>答卷</w:t>
      </w:r>
      <w:del w:id="2994" w:author="hongmi" w:date="2010-08-10T12:51:00Z">
        <w:r w:rsidRPr="00456D42" w:rsidDel="00E520A9">
          <w:rPr>
            <w:rFonts w:hint="eastAsia"/>
          </w:rPr>
          <w:delText>包</w:delText>
        </w:r>
      </w:del>
      <w:r w:rsidRPr="00456D42">
        <w:rPr>
          <w:rFonts w:hint="eastAsia"/>
        </w:rPr>
        <w:t>（</w:t>
      </w:r>
      <w:r w:rsidR="00C458CF">
        <w:rPr>
          <w:rFonts w:hint="eastAsia"/>
        </w:rPr>
        <w:t>answer</w:t>
      </w:r>
      <w:r w:rsidRPr="00456D42">
        <w:rPr>
          <w:rFonts w:hint="eastAsia"/>
        </w:rPr>
        <w:t xml:space="preserve"> package</w:t>
      </w:r>
      <w:r w:rsidRPr="00456D42">
        <w:rPr>
          <w:rFonts w:hint="eastAsia"/>
        </w:rPr>
        <w:t>）。</w:t>
      </w:r>
    </w:p>
    <w:p w:rsidR="00FC2650" w:rsidRDefault="0062191F" w:rsidP="00FC2650">
      <w:r>
        <w:rPr>
          <w:rFonts w:hint="eastAsia"/>
        </w:rPr>
        <w:t>答卷</w:t>
      </w:r>
      <w:del w:id="2995" w:author="hongmi" w:date="2010-08-10T12:51:00Z">
        <w:r w:rsidR="00FC2650" w:rsidDel="00E520A9">
          <w:rPr>
            <w:rFonts w:hint="eastAsia"/>
          </w:rPr>
          <w:delText>包</w:delText>
        </w:r>
      </w:del>
      <w:r w:rsidR="00FC2650" w:rsidRPr="00456D42">
        <w:rPr>
          <w:rFonts w:hint="eastAsia"/>
        </w:rPr>
        <w:t>后缀名为</w:t>
      </w:r>
      <w:r w:rsidR="00FC2650" w:rsidRPr="00831DC0">
        <w:t>"</w:t>
      </w:r>
      <w:r w:rsidR="00C458CF">
        <w:rPr>
          <w:rFonts w:hint="eastAsia"/>
        </w:rPr>
        <w:t>a</w:t>
      </w:r>
      <w:r w:rsidR="00FC2650" w:rsidRPr="00831DC0">
        <w:t>pg"</w:t>
      </w:r>
      <w:r w:rsidR="00FC2650">
        <w:rPr>
          <w:rFonts w:hint="eastAsia"/>
        </w:rPr>
        <w:t>，文件结构如下表所示：</w:t>
      </w:r>
    </w:p>
    <w:p w:rsidR="00FC2650" w:rsidRDefault="00FC2650" w:rsidP="00FC2650"/>
    <w:p w:rsidR="00FC2650" w:rsidRPr="00242408" w:rsidRDefault="00FC2650" w:rsidP="00FC2650">
      <w:pPr>
        <w:pStyle w:val="af8"/>
      </w:pPr>
      <w:r w:rsidRPr="00242408">
        <w:rPr>
          <w:rFonts w:hint="eastAsia"/>
        </w:rPr>
        <w:t>表</w:t>
      </w:r>
      <w:r w:rsidRPr="00242408">
        <w:rPr>
          <w:rFonts w:hint="eastAsia"/>
        </w:rPr>
        <w:t xml:space="preserve"> </w:t>
      </w:r>
      <w:r w:rsidR="002260D0">
        <w:rPr>
          <w:rFonts w:hint="eastAsia"/>
        </w:rPr>
        <w:t>6</w:t>
      </w:r>
      <w:r>
        <w:rPr>
          <w:rFonts w:hint="eastAsia"/>
        </w:rPr>
        <w:t>-1</w:t>
      </w:r>
      <w:r w:rsidRPr="00242408">
        <w:rPr>
          <w:rFonts w:hint="eastAsia"/>
        </w:rPr>
        <w:t xml:space="preserve"> </w:t>
      </w:r>
      <w:del w:id="2996" w:author="hongmi" w:date="2010-08-10T12:51:00Z">
        <w:r w:rsidRPr="00242408" w:rsidDel="00E520A9">
          <w:rPr>
            <w:rFonts w:hint="eastAsia"/>
          </w:rPr>
          <w:delText>试</w:delText>
        </w:r>
      </w:del>
      <w:ins w:id="2997" w:author="hongmi" w:date="2010-08-10T12:51:00Z">
        <w:r w:rsidR="00E520A9">
          <w:rPr>
            <w:rFonts w:hint="eastAsia"/>
          </w:rPr>
          <w:t>答</w:t>
        </w:r>
      </w:ins>
      <w:r w:rsidRPr="00242408">
        <w:rPr>
          <w:rFonts w:hint="eastAsia"/>
        </w:rPr>
        <w:t>卷</w:t>
      </w:r>
      <w:del w:id="2998" w:author="hongmi" w:date="2010-08-10T12:51:00Z">
        <w:r w:rsidRPr="00242408" w:rsidDel="00E520A9">
          <w:rPr>
            <w:rFonts w:hint="eastAsia"/>
          </w:rPr>
          <w:delText>包</w:delText>
        </w:r>
      </w:del>
      <w:r w:rsidRPr="00242408">
        <w:rPr>
          <w:rFonts w:hint="eastAsia"/>
        </w:rPr>
        <w:t>文件头结构</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0"/>
        <w:gridCol w:w="2841"/>
        <w:gridCol w:w="2841"/>
      </w:tblGrid>
      <w:tr w:rsidR="00FC2650" w:rsidTr="005850E7">
        <w:trPr>
          <w:trHeight w:val="343"/>
        </w:trPr>
        <w:tc>
          <w:tcPr>
            <w:tcW w:w="2840" w:type="dxa"/>
            <w:tcBorders>
              <w:top w:val="single" w:sz="4" w:space="0" w:color="000000"/>
              <w:left w:val="single" w:sz="4" w:space="0" w:color="000000"/>
              <w:bottom w:val="single" w:sz="4" w:space="0" w:color="000000"/>
              <w:right w:val="single" w:sz="4" w:space="0" w:color="000000"/>
            </w:tcBorders>
            <w:hideMark/>
          </w:tcPr>
          <w:p w:rsidR="00FC2650" w:rsidRPr="00EC02BE" w:rsidRDefault="00FC2650" w:rsidP="008D71F0">
            <w:pPr>
              <w:pStyle w:val="M"/>
              <w:ind w:firstLine="0"/>
              <w:rPr>
                <w:rStyle w:val="a9"/>
                <w:b w:val="0"/>
                <w:sz w:val="18"/>
                <w:szCs w:val="18"/>
              </w:rPr>
            </w:pPr>
            <w:r w:rsidRPr="00EC02BE">
              <w:rPr>
                <w:rStyle w:val="a9"/>
                <w:rFonts w:hint="eastAsia"/>
                <w:b w:val="0"/>
                <w:sz w:val="18"/>
                <w:szCs w:val="18"/>
              </w:rPr>
              <w:t>字段</w:t>
            </w:r>
          </w:p>
        </w:tc>
        <w:tc>
          <w:tcPr>
            <w:tcW w:w="2841" w:type="dxa"/>
            <w:tcBorders>
              <w:top w:val="single" w:sz="4" w:space="0" w:color="000000"/>
              <w:left w:val="single" w:sz="4" w:space="0" w:color="000000"/>
              <w:bottom w:val="single" w:sz="4" w:space="0" w:color="000000"/>
              <w:right w:val="single" w:sz="4" w:space="0" w:color="000000"/>
            </w:tcBorders>
            <w:hideMark/>
          </w:tcPr>
          <w:p w:rsidR="00FC2650" w:rsidRPr="00EC02BE" w:rsidRDefault="00FC2650" w:rsidP="008D71F0">
            <w:pPr>
              <w:pStyle w:val="M"/>
              <w:ind w:firstLine="0"/>
              <w:rPr>
                <w:rStyle w:val="a9"/>
                <w:b w:val="0"/>
                <w:sz w:val="18"/>
                <w:szCs w:val="18"/>
              </w:rPr>
            </w:pPr>
            <w:r w:rsidRPr="00EC02BE">
              <w:rPr>
                <w:rStyle w:val="a9"/>
                <w:rFonts w:hint="eastAsia"/>
                <w:b w:val="0"/>
                <w:sz w:val="18"/>
                <w:szCs w:val="18"/>
              </w:rPr>
              <w:t>类型</w:t>
            </w:r>
          </w:p>
        </w:tc>
        <w:tc>
          <w:tcPr>
            <w:tcW w:w="2841" w:type="dxa"/>
            <w:tcBorders>
              <w:top w:val="single" w:sz="4" w:space="0" w:color="000000"/>
              <w:left w:val="single" w:sz="4" w:space="0" w:color="000000"/>
              <w:bottom w:val="single" w:sz="4" w:space="0" w:color="000000"/>
              <w:right w:val="single" w:sz="4" w:space="0" w:color="000000"/>
            </w:tcBorders>
            <w:hideMark/>
          </w:tcPr>
          <w:p w:rsidR="00FC2650" w:rsidRPr="00EC02BE" w:rsidRDefault="00FC2650" w:rsidP="008D71F0">
            <w:pPr>
              <w:pStyle w:val="M"/>
              <w:ind w:firstLine="0"/>
              <w:rPr>
                <w:rStyle w:val="a9"/>
                <w:b w:val="0"/>
                <w:sz w:val="18"/>
                <w:szCs w:val="18"/>
              </w:rPr>
            </w:pPr>
            <w:r w:rsidRPr="00EC02BE">
              <w:rPr>
                <w:rStyle w:val="a9"/>
                <w:rFonts w:hint="eastAsia"/>
                <w:b w:val="0"/>
                <w:sz w:val="18"/>
                <w:szCs w:val="18"/>
              </w:rPr>
              <w:t>备注</w:t>
            </w:r>
          </w:p>
        </w:tc>
      </w:tr>
      <w:tr w:rsidR="00FC2650" w:rsidTr="005850E7">
        <w:trPr>
          <w:trHeight w:val="343"/>
        </w:trPr>
        <w:tc>
          <w:tcPr>
            <w:tcW w:w="2840" w:type="dxa"/>
            <w:tcBorders>
              <w:top w:val="single" w:sz="4" w:space="0" w:color="000000"/>
              <w:left w:val="single" w:sz="4" w:space="0" w:color="000000"/>
              <w:bottom w:val="single" w:sz="4" w:space="0" w:color="000000"/>
              <w:right w:val="single" w:sz="4" w:space="0" w:color="000000"/>
            </w:tcBorders>
            <w:hideMark/>
          </w:tcPr>
          <w:p w:rsidR="00FC2650" w:rsidRPr="00EC02BE" w:rsidRDefault="00FC2650" w:rsidP="008D71F0">
            <w:pPr>
              <w:pStyle w:val="M"/>
              <w:ind w:firstLine="0"/>
              <w:rPr>
                <w:rStyle w:val="a9"/>
                <w:b w:val="0"/>
                <w:sz w:val="18"/>
                <w:szCs w:val="18"/>
              </w:rPr>
            </w:pPr>
            <w:r w:rsidRPr="00EC02BE">
              <w:rPr>
                <w:rStyle w:val="a9"/>
                <w:rFonts w:hint="eastAsia"/>
                <w:b w:val="0"/>
                <w:sz w:val="18"/>
                <w:szCs w:val="18"/>
              </w:rPr>
              <w:t>标识</w:t>
            </w:r>
          </w:p>
        </w:tc>
        <w:tc>
          <w:tcPr>
            <w:tcW w:w="2841" w:type="dxa"/>
            <w:tcBorders>
              <w:top w:val="single" w:sz="4" w:space="0" w:color="000000"/>
              <w:left w:val="single" w:sz="4" w:space="0" w:color="000000"/>
              <w:bottom w:val="single" w:sz="4" w:space="0" w:color="000000"/>
              <w:right w:val="single" w:sz="4" w:space="0" w:color="000000"/>
            </w:tcBorders>
            <w:hideMark/>
          </w:tcPr>
          <w:p w:rsidR="00FC2650" w:rsidRPr="00EC02BE" w:rsidRDefault="00FC2650" w:rsidP="008D71F0">
            <w:pPr>
              <w:pStyle w:val="M"/>
              <w:ind w:firstLine="0"/>
              <w:rPr>
                <w:rStyle w:val="a9"/>
                <w:b w:val="0"/>
                <w:sz w:val="18"/>
                <w:szCs w:val="18"/>
              </w:rPr>
            </w:pPr>
            <w:r w:rsidRPr="00EC02BE">
              <w:rPr>
                <w:rStyle w:val="a9"/>
                <w:rFonts w:hint="eastAsia"/>
                <w:b w:val="0"/>
                <w:sz w:val="18"/>
                <w:szCs w:val="18"/>
              </w:rPr>
              <w:t>8</w:t>
            </w:r>
            <w:r w:rsidRPr="00EC02BE">
              <w:rPr>
                <w:rStyle w:val="a9"/>
                <w:rFonts w:hint="eastAsia"/>
                <w:b w:val="0"/>
                <w:sz w:val="18"/>
                <w:szCs w:val="18"/>
              </w:rPr>
              <w:t>位</w:t>
            </w:r>
          </w:p>
        </w:tc>
        <w:tc>
          <w:tcPr>
            <w:tcW w:w="2841" w:type="dxa"/>
            <w:tcBorders>
              <w:top w:val="single" w:sz="4" w:space="0" w:color="000000"/>
              <w:left w:val="single" w:sz="4" w:space="0" w:color="000000"/>
              <w:bottom w:val="single" w:sz="4" w:space="0" w:color="000000"/>
              <w:right w:val="single" w:sz="4" w:space="0" w:color="000000"/>
            </w:tcBorders>
            <w:hideMark/>
          </w:tcPr>
          <w:p w:rsidR="00FC2650" w:rsidRPr="00EC02BE" w:rsidRDefault="00FC2650" w:rsidP="00C458CF">
            <w:pPr>
              <w:pStyle w:val="M"/>
              <w:ind w:firstLine="0"/>
              <w:rPr>
                <w:rStyle w:val="a9"/>
                <w:b w:val="0"/>
                <w:sz w:val="18"/>
                <w:szCs w:val="18"/>
              </w:rPr>
            </w:pPr>
            <w:r w:rsidRPr="00EC02BE">
              <w:rPr>
                <w:rStyle w:val="a9"/>
                <w:rFonts w:hint="eastAsia"/>
                <w:b w:val="0"/>
                <w:sz w:val="18"/>
                <w:szCs w:val="18"/>
              </w:rPr>
              <w:t>标识字节，代表</w:t>
            </w:r>
            <w:r w:rsidR="00C458CF">
              <w:rPr>
                <w:rStyle w:val="a9"/>
                <w:rFonts w:hint="eastAsia"/>
                <w:b w:val="0"/>
                <w:sz w:val="18"/>
                <w:szCs w:val="18"/>
              </w:rPr>
              <w:t>A</w:t>
            </w:r>
          </w:p>
        </w:tc>
      </w:tr>
      <w:tr w:rsidR="00FC2650" w:rsidTr="005850E7">
        <w:trPr>
          <w:trHeight w:val="343"/>
        </w:trPr>
        <w:tc>
          <w:tcPr>
            <w:tcW w:w="2840" w:type="dxa"/>
            <w:tcBorders>
              <w:top w:val="single" w:sz="4" w:space="0" w:color="000000"/>
              <w:left w:val="single" w:sz="4" w:space="0" w:color="000000"/>
              <w:bottom w:val="single" w:sz="4" w:space="0" w:color="000000"/>
              <w:right w:val="single" w:sz="4" w:space="0" w:color="000000"/>
            </w:tcBorders>
            <w:hideMark/>
          </w:tcPr>
          <w:p w:rsidR="00FC2650" w:rsidRPr="00EC02BE" w:rsidRDefault="00FC2650" w:rsidP="008D71F0">
            <w:pPr>
              <w:pStyle w:val="M"/>
              <w:ind w:firstLine="0"/>
              <w:rPr>
                <w:rStyle w:val="a9"/>
                <w:b w:val="0"/>
                <w:sz w:val="18"/>
                <w:szCs w:val="18"/>
              </w:rPr>
            </w:pPr>
            <w:r w:rsidRPr="00EC02BE">
              <w:rPr>
                <w:rStyle w:val="a9"/>
                <w:rFonts w:hint="eastAsia"/>
                <w:b w:val="0"/>
                <w:sz w:val="18"/>
                <w:szCs w:val="18"/>
              </w:rPr>
              <w:t>标识</w:t>
            </w:r>
          </w:p>
        </w:tc>
        <w:tc>
          <w:tcPr>
            <w:tcW w:w="2841" w:type="dxa"/>
            <w:tcBorders>
              <w:top w:val="single" w:sz="4" w:space="0" w:color="000000"/>
              <w:left w:val="single" w:sz="4" w:space="0" w:color="000000"/>
              <w:bottom w:val="single" w:sz="4" w:space="0" w:color="000000"/>
              <w:right w:val="single" w:sz="4" w:space="0" w:color="000000"/>
            </w:tcBorders>
            <w:hideMark/>
          </w:tcPr>
          <w:p w:rsidR="00FC2650" w:rsidRPr="00EC02BE" w:rsidRDefault="00FC2650" w:rsidP="008D71F0">
            <w:pPr>
              <w:pStyle w:val="M"/>
              <w:ind w:firstLine="0"/>
              <w:rPr>
                <w:rStyle w:val="a9"/>
                <w:b w:val="0"/>
                <w:sz w:val="18"/>
                <w:szCs w:val="18"/>
              </w:rPr>
            </w:pPr>
            <w:r w:rsidRPr="00EC02BE">
              <w:rPr>
                <w:rStyle w:val="a9"/>
                <w:rFonts w:hint="eastAsia"/>
                <w:b w:val="0"/>
                <w:sz w:val="18"/>
                <w:szCs w:val="18"/>
              </w:rPr>
              <w:t>8</w:t>
            </w:r>
            <w:r w:rsidRPr="00EC02BE">
              <w:rPr>
                <w:rStyle w:val="a9"/>
                <w:rFonts w:hint="eastAsia"/>
                <w:b w:val="0"/>
                <w:sz w:val="18"/>
                <w:szCs w:val="18"/>
              </w:rPr>
              <w:t>位</w:t>
            </w:r>
          </w:p>
        </w:tc>
        <w:tc>
          <w:tcPr>
            <w:tcW w:w="2841" w:type="dxa"/>
            <w:tcBorders>
              <w:top w:val="single" w:sz="4" w:space="0" w:color="000000"/>
              <w:left w:val="single" w:sz="4" w:space="0" w:color="000000"/>
              <w:bottom w:val="single" w:sz="4" w:space="0" w:color="000000"/>
              <w:right w:val="single" w:sz="4" w:space="0" w:color="000000"/>
            </w:tcBorders>
            <w:hideMark/>
          </w:tcPr>
          <w:p w:rsidR="00FC2650" w:rsidRPr="00EC02BE" w:rsidRDefault="00FC2650" w:rsidP="008D71F0">
            <w:pPr>
              <w:pStyle w:val="M"/>
              <w:ind w:firstLine="0"/>
              <w:rPr>
                <w:rStyle w:val="a9"/>
                <w:b w:val="0"/>
                <w:sz w:val="18"/>
                <w:szCs w:val="18"/>
              </w:rPr>
            </w:pPr>
            <w:r w:rsidRPr="00EC02BE">
              <w:rPr>
                <w:rStyle w:val="a9"/>
                <w:rFonts w:hint="eastAsia"/>
                <w:b w:val="0"/>
                <w:sz w:val="18"/>
                <w:szCs w:val="18"/>
              </w:rPr>
              <w:t>标识字节，代表</w:t>
            </w:r>
            <w:r w:rsidRPr="00EC02BE">
              <w:rPr>
                <w:rStyle w:val="a9"/>
                <w:rFonts w:hint="eastAsia"/>
                <w:b w:val="0"/>
                <w:sz w:val="18"/>
                <w:szCs w:val="18"/>
              </w:rPr>
              <w:t>P</w:t>
            </w:r>
          </w:p>
        </w:tc>
      </w:tr>
      <w:tr w:rsidR="00FC2650" w:rsidTr="005850E7">
        <w:trPr>
          <w:trHeight w:val="343"/>
        </w:trPr>
        <w:tc>
          <w:tcPr>
            <w:tcW w:w="2840" w:type="dxa"/>
            <w:tcBorders>
              <w:top w:val="single" w:sz="4" w:space="0" w:color="000000"/>
              <w:left w:val="single" w:sz="4" w:space="0" w:color="000000"/>
              <w:bottom w:val="single" w:sz="4" w:space="0" w:color="000000"/>
              <w:right w:val="single" w:sz="4" w:space="0" w:color="000000"/>
            </w:tcBorders>
            <w:hideMark/>
          </w:tcPr>
          <w:p w:rsidR="00FC2650" w:rsidRPr="00EC02BE" w:rsidRDefault="00FC2650" w:rsidP="008D71F0">
            <w:pPr>
              <w:pStyle w:val="M"/>
              <w:ind w:firstLine="0"/>
              <w:rPr>
                <w:rStyle w:val="a9"/>
                <w:b w:val="0"/>
                <w:sz w:val="18"/>
                <w:szCs w:val="18"/>
              </w:rPr>
            </w:pPr>
            <w:r w:rsidRPr="00EC02BE">
              <w:rPr>
                <w:rStyle w:val="a9"/>
                <w:rFonts w:hint="eastAsia"/>
                <w:b w:val="0"/>
                <w:sz w:val="18"/>
                <w:szCs w:val="18"/>
              </w:rPr>
              <w:t>标识</w:t>
            </w:r>
          </w:p>
        </w:tc>
        <w:tc>
          <w:tcPr>
            <w:tcW w:w="2841" w:type="dxa"/>
            <w:tcBorders>
              <w:top w:val="single" w:sz="4" w:space="0" w:color="000000"/>
              <w:left w:val="single" w:sz="4" w:space="0" w:color="000000"/>
              <w:bottom w:val="single" w:sz="4" w:space="0" w:color="000000"/>
              <w:right w:val="single" w:sz="4" w:space="0" w:color="000000"/>
            </w:tcBorders>
            <w:hideMark/>
          </w:tcPr>
          <w:p w:rsidR="00FC2650" w:rsidRPr="00EC02BE" w:rsidRDefault="00FC2650" w:rsidP="008D71F0">
            <w:pPr>
              <w:pStyle w:val="M"/>
              <w:ind w:firstLine="0"/>
              <w:rPr>
                <w:rStyle w:val="a9"/>
                <w:b w:val="0"/>
                <w:sz w:val="18"/>
                <w:szCs w:val="18"/>
              </w:rPr>
            </w:pPr>
            <w:r w:rsidRPr="00EC02BE">
              <w:rPr>
                <w:rStyle w:val="a9"/>
                <w:rFonts w:hint="eastAsia"/>
                <w:b w:val="0"/>
                <w:sz w:val="18"/>
                <w:szCs w:val="18"/>
              </w:rPr>
              <w:t>8</w:t>
            </w:r>
            <w:r w:rsidRPr="00EC02BE">
              <w:rPr>
                <w:rStyle w:val="a9"/>
                <w:rFonts w:hint="eastAsia"/>
                <w:b w:val="0"/>
                <w:sz w:val="18"/>
                <w:szCs w:val="18"/>
              </w:rPr>
              <w:t>位</w:t>
            </w:r>
          </w:p>
        </w:tc>
        <w:tc>
          <w:tcPr>
            <w:tcW w:w="2841" w:type="dxa"/>
            <w:tcBorders>
              <w:top w:val="single" w:sz="4" w:space="0" w:color="000000"/>
              <w:left w:val="single" w:sz="4" w:space="0" w:color="000000"/>
              <w:bottom w:val="single" w:sz="4" w:space="0" w:color="000000"/>
              <w:right w:val="single" w:sz="4" w:space="0" w:color="000000"/>
            </w:tcBorders>
            <w:hideMark/>
          </w:tcPr>
          <w:p w:rsidR="00FC2650" w:rsidRPr="00EC02BE" w:rsidRDefault="00FC2650" w:rsidP="00B275FE">
            <w:pPr>
              <w:pStyle w:val="M"/>
              <w:ind w:firstLine="0"/>
              <w:rPr>
                <w:rStyle w:val="a9"/>
                <w:b w:val="0"/>
                <w:sz w:val="18"/>
                <w:szCs w:val="18"/>
              </w:rPr>
            </w:pPr>
            <w:r w:rsidRPr="00EC02BE">
              <w:rPr>
                <w:rStyle w:val="a9"/>
                <w:rFonts w:hint="eastAsia"/>
                <w:b w:val="0"/>
                <w:sz w:val="18"/>
                <w:szCs w:val="18"/>
              </w:rPr>
              <w:t>标识字节</w:t>
            </w:r>
            <w:ins w:id="2999" w:author="alex" w:date="2010-07-07T11:15:00Z">
              <w:r w:rsidR="00B275FE">
                <w:rPr>
                  <w:rStyle w:val="a9"/>
                  <w:b w:val="0"/>
                  <w:kern w:val="0"/>
                  <w:sz w:val="18"/>
                  <w:szCs w:val="18"/>
                </w:rPr>
                <w:t>=G</w:t>
              </w:r>
              <w:r w:rsidR="00B275FE">
                <w:rPr>
                  <w:rStyle w:val="a9"/>
                  <w:rFonts w:hint="eastAsia"/>
                  <w:b w:val="0"/>
                  <w:kern w:val="0"/>
                  <w:sz w:val="18"/>
                  <w:szCs w:val="18"/>
                </w:rPr>
                <w:t>加密；</w:t>
              </w:r>
              <w:r w:rsidR="00B275FE">
                <w:rPr>
                  <w:rStyle w:val="a9"/>
                  <w:b w:val="0"/>
                  <w:kern w:val="0"/>
                  <w:sz w:val="18"/>
                  <w:szCs w:val="18"/>
                </w:rPr>
                <w:t xml:space="preserve"> =F</w:t>
              </w:r>
              <w:r w:rsidR="00B275FE">
                <w:rPr>
                  <w:rStyle w:val="a9"/>
                  <w:rFonts w:hint="eastAsia"/>
                  <w:b w:val="0"/>
                  <w:kern w:val="0"/>
                  <w:sz w:val="18"/>
                  <w:szCs w:val="18"/>
                </w:rPr>
                <w:t>不加密</w:t>
              </w:r>
            </w:ins>
          </w:p>
        </w:tc>
      </w:tr>
      <w:tr w:rsidR="00B275FE" w:rsidTr="00B275FE">
        <w:trPr>
          <w:trHeight w:val="343"/>
          <w:ins w:id="3000" w:author="alex" w:date="2010-07-07T11:16:00Z"/>
        </w:trPr>
        <w:tc>
          <w:tcPr>
            <w:tcW w:w="2840" w:type="dxa"/>
            <w:tcBorders>
              <w:top w:val="single" w:sz="4" w:space="0" w:color="000000"/>
              <w:left w:val="single" w:sz="4" w:space="0" w:color="000000"/>
              <w:bottom w:val="single" w:sz="4" w:space="0" w:color="000000"/>
              <w:right w:val="single" w:sz="4" w:space="0" w:color="000000"/>
            </w:tcBorders>
            <w:hideMark/>
          </w:tcPr>
          <w:p w:rsidR="00B275FE" w:rsidRPr="00B275FE" w:rsidRDefault="00B275FE">
            <w:pPr>
              <w:pStyle w:val="M"/>
              <w:ind w:firstLine="0"/>
              <w:rPr>
                <w:ins w:id="3001" w:author="alex" w:date="2010-07-07T11:16:00Z"/>
                <w:rStyle w:val="a9"/>
                <w:b w:val="0"/>
                <w:sz w:val="18"/>
                <w:szCs w:val="18"/>
              </w:rPr>
            </w:pPr>
            <w:ins w:id="3002" w:author="alex" w:date="2010-07-07T11:16:00Z">
              <w:r w:rsidRPr="00B275FE">
                <w:rPr>
                  <w:rStyle w:val="a9"/>
                  <w:rFonts w:hint="eastAsia"/>
                  <w:b w:val="0"/>
                  <w:sz w:val="18"/>
                  <w:szCs w:val="18"/>
                </w:rPr>
                <w:t>编号</w:t>
              </w:r>
            </w:ins>
          </w:p>
        </w:tc>
        <w:tc>
          <w:tcPr>
            <w:tcW w:w="2841" w:type="dxa"/>
            <w:tcBorders>
              <w:top w:val="single" w:sz="4" w:space="0" w:color="000000"/>
              <w:left w:val="single" w:sz="4" w:space="0" w:color="000000"/>
              <w:bottom w:val="single" w:sz="4" w:space="0" w:color="000000"/>
              <w:right w:val="single" w:sz="4" w:space="0" w:color="000000"/>
            </w:tcBorders>
            <w:hideMark/>
          </w:tcPr>
          <w:p w:rsidR="00B275FE" w:rsidRPr="00B275FE" w:rsidRDefault="00B275FE" w:rsidP="00BB62C9">
            <w:pPr>
              <w:pStyle w:val="M"/>
              <w:ind w:firstLine="0"/>
              <w:rPr>
                <w:ins w:id="3003" w:author="alex" w:date="2010-07-07T11:16:00Z"/>
                <w:rStyle w:val="a9"/>
                <w:b w:val="0"/>
                <w:sz w:val="18"/>
                <w:szCs w:val="18"/>
              </w:rPr>
            </w:pPr>
            <w:ins w:id="3004" w:author="alex" w:date="2010-07-07T11:16:00Z">
              <w:del w:id="3005" w:author="hongmi" w:date="2010-08-13T12:03:00Z">
                <w:r w:rsidRPr="00B275FE" w:rsidDel="00BB62C9">
                  <w:rPr>
                    <w:rStyle w:val="a9"/>
                    <w:b w:val="0"/>
                    <w:sz w:val="18"/>
                    <w:szCs w:val="18"/>
                  </w:rPr>
                  <w:delText>32</w:delText>
                </w:r>
              </w:del>
            </w:ins>
            <w:ins w:id="3006" w:author="hongmi" w:date="2010-08-13T12:03:00Z">
              <w:r w:rsidR="00BB62C9">
                <w:rPr>
                  <w:rStyle w:val="a9"/>
                  <w:rFonts w:hint="eastAsia"/>
                  <w:b w:val="0"/>
                  <w:sz w:val="18"/>
                  <w:szCs w:val="18"/>
                </w:rPr>
                <w:t>128</w:t>
              </w:r>
            </w:ins>
            <w:ins w:id="3007" w:author="alex" w:date="2010-07-07T11:16:00Z">
              <w:r w:rsidRPr="00B275FE">
                <w:rPr>
                  <w:rStyle w:val="a9"/>
                  <w:rFonts w:hint="eastAsia"/>
                  <w:b w:val="0"/>
                  <w:sz w:val="18"/>
                  <w:szCs w:val="18"/>
                </w:rPr>
                <w:t>位</w:t>
              </w:r>
            </w:ins>
          </w:p>
        </w:tc>
        <w:tc>
          <w:tcPr>
            <w:tcW w:w="2841" w:type="dxa"/>
            <w:tcBorders>
              <w:top w:val="single" w:sz="4" w:space="0" w:color="000000"/>
              <w:left w:val="single" w:sz="4" w:space="0" w:color="000000"/>
              <w:bottom w:val="single" w:sz="4" w:space="0" w:color="000000"/>
              <w:right w:val="single" w:sz="4" w:space="0" w:color="000000"/>
            </w:tcBorders>
            <w:hideMark/>
          </w:tcPr>
          <w:p w:rsidR="00B275FE" w:rsidRPr="00B275FE" w:rsidRDefault="00B275FE">
            <w:pPr>
              <w:pStyle w:val="M"/>
              <w:ind w:firstLine="0"/>
              <w:rPr>
                <w:ins w:id="3008" w:author="alex" w:date="2010-07-07T11:16:00Z"/>
                <w:rStyle w:val="a9"/>
                <w:b w:val="0"/>
                <w:sz w:val="18"/>
                <w:szCs w:val="18"/>
              </w:rPr>
            </w:pPr>
            <w:ins w:id="3009" w:author="alex" w:date="2010-07-07T11:16:00Z">
              <w:r w:rsidRPr="00B275FE">
                <w:rPr>
                  <w:rStyle w:val="a9"/>
                  <w:rFonts w:hint="eastAsia"/>
                  <w:b w:val="0"/>
                  <w:sz w:val="18"/>
                  <w:szCs w:val="18"/>
                </w:rPr>
                <w:t>答卷</w:t>
              </w:r>
              <w:del w:id="3010" w:author="hongmi" w:date="2010-08-10T13:15:00Z">
                <w:r w:rsidRPr="00B275FE" w:rsidDel="00097AD4">
                  <w:rPr>
                    <w:rStyle w:val="a9"/>
                    <w:rFonts w:hint="eastAsia"/>
                    <w:b w:val="0"/>
                    <w:sz w:val="18"/>
                    <w:szCs w:val="18"/>
                  </w:rPr>
                  <w:delText>包</w:delText>
                </w:r>
              </w:del>
              <w:r w:rsidRPr="00B275FE">
                <w:rPr>
                  <w:rStyle w:val="a9"/>
                  <w:rFonts w:hint="eastAsia"/>
                  <w:b w:val="0"/>
                  <w:sz w:val="18"/>
                  <w:szCs w:val="18"/>
                </w:rPr>
                <w:t>编号，由于答卷不一定在服务器上生成，无法用递增的方法。可用：</w:t>
              </w:r>
            </w:ins>
          </w:p>
          <w:p w:rsidR="00B275FE" w:rsidRDefault="00B275FE">
            <w:pPr>
              <w:pStyle w:val="M"/>
              <w:ind w:firstLine="0"/>
              <w:rPr>
                <w:ins w:id="3011" w:author="alex" w:date="2010-07-07T11:16:00Z"/>
                <w:rStyle w:val="a9"/>
                <w:b w:val="0"/>
                <w:sz w:val="18"/>
                <w:szCs w:val="18"/>
              </w:rPr>
            </w:pPr>
            <w:ins w:id="3012" w:author="alex" w:date="2010-07-07T11:16:00Z">
              <w:del w:id="3013" w:author="hongmi" w:date="2010-08-13T12:04:00Z">
                <w:r w:rsidRPr="00B275FE" w:rsidDel="00BB62C9">
                  <w:rPr>
                    <w:rStyle w:val="a9"/>
                    <w:rFonts w:hint="eastAsia"/>
                    <w:b w:val="0"/>
                    <w:sz w:val="18"/>
                    <w:szCs w:val="18"/>
                  </w:rPr>
                  <w:delText>学校编号</w:delText>
                </w:r>
                <w:r w:rsidRPr="00B275FE" w:rsidDel="00BB62C9">
                  <w:rPr>
                    <w:rStyle w:val="a9"/>
                    <w:rFonts w:hint="eastAsia"/>
                    <w:b w:val="0"/>
                    <w:sz w:val="18"/>
                    <w:szCs w:val="18"/>
                  </w:rPr>
                  <w:delText>-</w:delText>
                </w:r>
                <w:r w:rsidRPr="00B275FE" w:rsidDel="00BB62C9">
                  <w:rPr>
                    <w:rStyle w:val="a9"/>
                    <w:rFonts w:hint="eastAsia"/>
                    <w:b w:val="0"/>
                    <w:sz w:val="18"/>
                    <w:szCs w:val="18"/>
                  </w:rPr>
                  <w:delText>考试序号</w:delText>
                </w:r>
                <w:r w:rsidRPr="00B275FE" w:rsidDel="00BB62C9">
                  <w:rPr>
                    <w:rStyle w:val="a9"/>
                    <w:rFonts w:hint="eastAsia"/>
                    <w:b w:val="0"/>
                    <w:sz w:val="18"/>
                    <w:szCs w:val="18"/>
                  </w:rPr>
                  <w:delText>-</w:delText>
                </w:r>
                <w:r w:rsidRPr="00B275FE" w:rsidDel="00BB62C9">
                  <w:rPr>
                    <w:rStyle w:val="a9"/>
                    <w:rFonts w:hint="eastAsia"/>
                    <w:b w:val="0"/>
                    <w:sz w:val="18"/>
                    <w:szCs w:val="18"/>
                  </w:rPr>
                  <w:delText>试卷包的序号</w:delText>
                </w:r>
                <w:r w:rsidRPr="00B275FE" w:rsidDel="00BB62C9">
                  <w:rPr>
                    <w:rStyle w:val="a9"/>
                    <w:rFonts w:hint="eastAsia"/>
                    <w:b w:val="0"/>
                    <w:sz w:val="18"/>
                    <w:szCs w:val="18"/>
                  </w:rPr>
                  <w:delText>-</w:delText>
                </w:r>
                <w:r w:rsidRPr="00B275FE" w:rsidDel="00BB62C9">
                  <w:rPr>
                    <w:rStyle w:val="a9"/>
                    <w:rFonts w:hint="eastAsia"/>
                    <w:b w:val="0"/>
                    <w:sz w:val="18"/>
                    <w:szCs w:val="18"/>
                  </w:rPr>
                  <w:delText>考生编号</w:delText>
                </w:r>
                <w:r w:rsidRPr="00B275FE" w:rsidDel="00BB62C9">
                  <w:rPr>
                    <w:rStyle w:val="a9"/>
                    <w:rFonts w:hint="eastAsia"/>
                    <w:b w:val="0"/>
                    <w:sz w:val="18"/>
                    <w:szCs w:val="18"/>
                  </w:rPr>
                  <w:delText>-</w:delText>
                </w:r>
                <w:r w:rsidRPr="00B275FE" w:rsidDel="00BB62C9">
                  <w:rPr>
                    <w:rStyle w:val="a9"/>
                    <w:rFonts w:hint="eastAsia"/>
                    <w:b w:val="0"/>
                    <w:sz w:val="18"/>
                    <w:szCs w:val="18"/>
                  </w:rPr>
                  <w:delText>生成器递增编号（用加密狗生成时可用加密狗内记录的考过的数量，服务生成时同理），再将这个字符串</w:delText>
                </w:r>
                <w:r w:rsidRPr="00B275FE" w:rsidDel="00BB62C9">
                  <w:rPr>
                    <w:rStyle w:val="a9"/>
                    <w:rFonts w:hint="eastAsia"/>
                    <w:b w:val="0"/>
                    <w:sz w:val="18"/>
                    <w:szCs w:val="18"/>
                  </w:rPr>
                  <w:delText>MD5</w:delText>
                </w:r>
                <w:r w:rsidRPr="00B275FE" w:rsidDel="00BB62C9">
                  <w:rPr>
                    <w:rStyle w:val="a9"/>
                    <w:rFonts w:hint="eastAsia"/>
                    <w:b w:val="0"/>
                    <w:sz w:val="18"/>
                    <w:szCs w:val="18"/>
                  </w:rPr>
                  <w:delText>算法生成</w:delText>
                </w:r>
                <w:r w:rsidRPr="00B275FE" w:rsidDel="00BB62C9">
                  <w:rPr>
                    <w:rStyle w:val="a9"/>
                    <w:rFonts w:hint="eastAsia"/>
                    <w:b w:val="0"/>
                    <w:sz w:val="18"/>
                    <w:szCs w:val="18"/>
                  </w:rPr>
                  <w:delText>32</w:delText>
                </w:r>
                <w:r w:rsidRPr="00B275FE" w:rsidDel="00BB62C9">
                  <w:rPr>
                    <w:rStyle w:val="a9"/>
                    <w:rFonts w:hint="eastAsia"/>
                    <w:b w:val="0"/>
                    <w:sz w:val="18"/>
                    <w:szCs w:val="18"/>
                  </w:rPr>
                  <w:delText>位整数</w:delText>
                </w:r>
              </w:del>
            </w:ins>
            <w:ins w:id="3014" w:author="hongmi" w:date="2010-08-13T12:04:00Z">
              <w:r w:rsidR="00BB62C9">
                <w:rPr>
                  <w:rStyle w:val="a9"/>
                  <w:rFonts w:hint="eastAsia"/>
                  <w:b w:val="0"/>
                  <w:sz w:val="18"/>
                  <w:szCs w:val="18"/>
                </w:rPr>
                <w:t>guid</w:t>
              </w:r>
            </w:ins>
            <w:ins w:id="3015" w:author="alex" w:date="2010-07-07T11:16:00Z">
              <w:r w:rsidRPr="00B275FE">
                <w:rPr>
                  <w:rStyle w:val="a9"/>
                  <w:rFonts w:hint="eastAsia"/>
                  <w:b w:val="0"/>
                  <w:sz w:val="18"/>
                  <w:szCs w:val="18"/>
                </w:rPr>
                <w:t>，即可得到唯一编号。</w:t>
              </w:r>
            </w:ins>
          </w:p>
        </w:tc>
      </w:tr>
      <w:tr w:rsidR="00FC2650" w:rsidDel="00B275FE" w:rsidTr="005850E7">
        <w:trPr>
          <w:trHeight w:val="343"/>
          <w:del w:id="3016" w:author="alex" w:date="2010-07-07T11:16:00Z"/>
        </w:trPr>
        <w:tc>
          <w:tcPr>
            <w:tcW w:w="2840" w:type="dxa"/>
            <w:tcBorders>
              <w:top w:val="single" w:sz="4" w:space="0" w:color="000000"/>
              <w:left w:val="single" w:sz="4" w:space="0" w:color="000000"/>
              <w:bottom w:val="single" w:sz="4" w:space="0" w:color="000000"/>
              <w:right w:val="single" w:sz="4" w:space="0" w:color="000000"/>
            </w:tcBorders>
            <w:hideMark/>
          </w:tcPr>
          <w:p w:rsidR="00FC2650" w:rsidRPr="00EC02BE" w:rsidDel="00B275FE" w:rsidRDefault="00A27024" w:rsidP="008D71F0">
            <w:pPr>
              <w:pStyle w:val="M"/>
              <w:ind w:firstLine="0"/>
              <w:rPr>
                <w:del w:id="3017" w:author="alex" w:date="2010-07-07T11:16:00Z"/>
                <w:rStyle w:val="a9"/>
                <w:b w:val="0"/>
                <w:sz w:val="18"/>
                <w:szCs w:val="18"/>
              </w:rPr>
            </w:pPr>
            <w:del w:id="3018" w:author="alex" w:date="2010-07-07T11:16:00Z">
              <w:r w:rsidDel="00B275FE">
                <w:rPr>
                  <w:rStyle w:val="a9"/>
                  <w:rFonts w:hint="eastAsia"/>
                  <w:b w:val="0"/>
                  <w:sz w:val="18"/>
                  <w:szCs w:val="18"/>
                </w:rPr>
                <w:delText>所用</w:delText>
              </w:r>
              <w:r w:rsidR="00FC2650" w:rsidDel="00B275FE">
                <w:rPr>
                  <w:rStyle w:val="a9"/>
                  <w:rFonts w:hint="eastAsia"/>
                  <w:b w:val="0"/>
                  <w:sz w:val="18"/>
                  <w:szCs w:val="18"/>
                </w:rPr>
                <w:delText>试卷包</w:delText>
              </w:r>
              <w:r w:rsidDel="00B275FE">
                <w:rPr>
                  <w:rStyle w:val="a9"/>
                  <w:rFonts w:hint="eastAsia"/>
                  <w:b w:val="0"/>
                  <w:sz w:val="18"/>
                  <w:szCs w:val="18"/>
                </w:rPr>
                <w:delText>的</w:delText>
              </w:r>
              <w:r w:rsidR="00FC2650" w:rsidDel="00B275FE">
                <w:rPr>
                  <w:rStyle w:val="a9"/>
                  <w:rFonts w:hint="eastAsia"/>
                  <w:b w:val="0"/>
                  <w:sz w:val="18"/>
                  <w:szCs w:val="18"/>
                </w:rPr>
                <w:delText>序</w:delText>
              </w:r>
              <w:r w:rsidR="00FC2650" w:rsidRPr="00EC02BE" w:rsidDel="00B275FE">
                <w:rPr>
                  <w:rStyle w:val="a9"/>
                  <w:rFonts w:hint="eastAsia"/>
                  <w:b w:val="0"/>
                  <w:sz w:val="18"/>
                  <w:szCs w:val="18"/>
                </w:rPr>
                <w:delText>号</w:delText>
              </w:r>
            </w:del>
          </w:p>
        </w:tc>
        <w:tc>
          <w:tcPr>
            <w:tcW w:w="2841" w:type="dxa"/>
            <w:tcBorders>
              <w:top w:val="single" w:sz="4" w:space="0" w:color="000000"/>
              <w:left w:val="single" w:sz="4" w:space="0" w:color="000000"/>
              <w:bottom w:val="single" w:sz="4" w:space="0" w:color="000000"/>
              <w:right w:val="single" w:sz="4" w:space="0" w:color="000000"/>
            </w:tcBorders>
            <w:hideMark/>
          </w:tcPr>
          <w:p w:rsidR="00FC2650" w:rsidRPr="00EC02BE" w:rsidDel="00B275FE" w:rsidRDefault="00FC2650" w:rsidP="008D71F0">
            <w:pPr>
              <w:pStyle w:val="M"/>
              <w:ind w:firstLine="0"/>
              <w:rPr>
                <w:del w:id="3019" w:author="alex" w:date="2010-07-07T11:16:00Z"/>
                <w:rStyle w:val="a9"/>
                <w:b w:val="0"/>
                <w:sz w:val="18"/>
                <w:szCs w:val="18"/>
              </w:rPr>
            </w:pPr>
            <w:del w:id="3020" w:author="alex" w:date="2010-07-07T11:16:00Z">
              <w:r w:rsidDel="00B275FE">
                <w:rPr>
                  <w:rStyle w:val="a9"/>
                  <w:rFonts w:hint="eastAsia"/>
                  <w:b w:val="0"/>
                  <w:sz w:val="18"/>
                  <w:szCs w:val="18"/>
                </w:rPr>
                <w:delText>32</w:delText>
              </w:r>
              <w:r w:rsidRPr="00EC02BE" w:rsidDel="00B275FE">
                <w:rPr>
                  <w:rStyle w:val="a9"/>
                  <w:rFonts w:hint="eastAsia"/>
                  <w:b w:val="0"/>
                  <w:sz w:val="18"/>
                  <w:szCs w:val="18"/>
                </w:rPr>
                <w:delText>位</w:delText>
              </w:r>
            </w:del>
          </w:p>
        </w:tc>
        <w:tc>
          <w:tcPr>
            <w:tcW w:w="2841" w:type="dxa"/>
            <w:tcBorders>
              <w:top w:val="single" w:sz="4" w:space="0" w:color="000000"/>
              <w:left w:val="single" w:sz="4" w:space="0" w:color="000000"/>
              <w:bottom w:val="single" w:sz="4" w:space="0" w:color="000000"/>
              <w:right w:val="single" w:sz="4" w:space="0" w:color="000000"/>
            </w:tcBorders>
            <w:hideMark/>
          </w:tcPr>
          <w:p w:rsidR="00FC2650" w:rsidRPr="00EC02BE" w:rsidDel="00B275FE" w:rsidRDefault="00061ECA" w:rsidP="008D71F0">
            <w:pPr>
              <w:pStyle w:val="M"/>
              <w:ind w:firstLine="0"/>
              <w:rPr>
                <w:del w:id="3021" w:author="alex" w:date="2010-07-07T11:16:00Z"/>
                <w:rStyle w:val="a9"/>
                <w:b w:val="0"/>
                <w:sz w:val="18"/>
                <w:szCs w:val="18"/>
              </w:rPr>
            </w:pPr>
            <w:del w:id="3022" w:author="alex" w:date="2010-07-07T11:16:00Z">
              <w:r w:rsidDel="00B275FE">
                <w:rPr>
                  <w:rStyle w:val="a9"/>
                  <w:rFonts w:hint="eastAsia"/>
                  <w:b w:val="0"/>
                  <w:sz w:val="18"/>
                  <w:szCs w:val="18"/>
                </w:rPr>
                <w:delText>对应的</w:delText>
              </w:r>
              <w:r w:rsidR="00FC2650" w:rsidDel="00B275FE">
                <w:rPr>
                  <w:rStyle w:val="a9"/>
                  <w:rFonts w:hint="eastAsia"/>
                  <w:b w:val="0"/>
                  <w:sz w:val="18"/>
                  <w:szCs w:val="18"/>
                </w:rPr>
                <w:delText>试卷包递整式序号。</w:delText>
              </w:r>
            </w:del>
          </w:p>
        </w:tc>
      </w:tr>
      <w:tr w:rsidR="00FC2650" w:rsidTr="005850E7">
        <w:trPr>
          <w:trHeight w:val="350"/>
        </w:trPr>
        <w:tc>
          <w:tcPr>
            <w:tcW w:w="2840" w:type="dxa"/>
            <w:tcBorders>
              <w:top w:val="single" w:sz="4" w:space="0" w:color="000000"/>
              <w:left w:val="single" w:sz="4" w:space="0" w:color="000000"/>
              <w:bottom w:val="single" w:sz="4" w:space="0" w:color="000000"/>
              <w:right w:val="single" w:sz="4" w:space="0" w:color="000000"/>
            </w:tcBorders>
            <w:hideMark/>
          </w:tcPr>
          <w:p w:rsidR="00FC2650" w:rsidRPr="00EC02BE" w:rsidRDefault="00FC2650" w:rsidP="008D71F0">
            <w:pPr>
              <w:pStyle w:val="M"/>
              <w:ind w:firstLine="0"/>
              <w:rPr>
                <w:rStyle w:val="a9"/>
                <w:b w:val="0"/>
                <w:sz w:val="18"/>
                <w:szCs w:val="18"/>
              </w:rPr>
            </w:pPr>
            <w:r w:rsidRPr="00EC02BE">
              <w:rPr>
                <w:rStyle w:val="a9"/>
                <w:rFonts w:hint="eastAsia"/>
                <w:b w:val="0"/>
                <w:sz w:val="18"/>
                <w:szCs w:val="18"/>
              </w:rPr>
              <w:t>版本号</w:t>
            </w:r>
          </w:p>
        </w:tc>
        <w:tc>
          <w:tcPr>
            <w:tcW w:w="2841" w:type="dxa"/>
            <w:tcBorders>
              <w:top w:val="single" w:sz="4" w:space="0" w:color="000000"/>
              <w:left w:val="single" w:sz="4" w:space="0" w:color="000000"/>
              <w:bottom w:val="single" w:sz="4" w:space="0" w:color="000000"/>
              <w:right w:val="single" w:sz="4" w:space="0" w:color="000000"/>
            </w:tcBorders>
            <w:hideMark/>
          </w:tcPr>
          <w:p w:rsidR="00FC2650" w:rsidRPr="00EC02BE" w:rsidRDefault="00FC2650" w:rsidP="008D71F0">
            <w:pPr>
              <w:pStyle w:val="M"/>
              <w:ind w:firstLine="0"/>
              <w:rPr>
                <w:rStyle w:val="a9"/>
                <w:b w:val="0"/>
                <w:sz w:val="18"/>
                <w:szCs w:val="18"/>
              </w:rPr>
            </w:pPr>
            <w:r>
              <w:rPr>
                <w:rStyle w:val="a9"/>
                <w:rFonts w:hint="eastAsia"/>
                <w:b w:val="0"/>
                <w:sz w:val="18"/>
                <w:szCs w:val="18"/>
              </w:rPr>
              <w:t>32</w:t>
            </w:r>
            <w:r w:rsidRPr="00EC02BE">
              <w:rPr>
                <w:rStyle w:val="a9"/>
                <w:rFonts w:hint="eastAsia"/>
                <w:b w:val="0"/>
                <w:sz w:val="18"/>
                <w:szCs w:val="18"/>
              </w:rPr>
              <w:t>位</w:t>
            </w:r>
          </w:p>
        </w:tc>
        <w:tc>
          <w:tcPr>
            <w:tcW w:w="2841" w:type="dxa"/>
            <w:tcBorders>
              <w:top w:val="single" w:sz="4" w:space="0" w:color="000000"/>
              <w:left w:val="single" w:sz="4" w:space="0" w:color="000000"/>
              <w:bottom w:val="single" w:sz="4" w:space="0" w:color="000000"/>
              <w:right w:val="single" w:sz="4" w:space="0" w:color="000000"/>
            </w:tcBorders>
            <w:hideMark/>
          </w:tcPr>
          <w:p w:rsidR="00FC2650" w:rsidRPr="00EC02BE" w:rsidRDefault="00FC2650" w:rsidP="00097AD4">
            <w:pPr>
              <w:pStyle w:val="M"/>
              <w:ind w:firstLine="0"/>
              <w:rPr>
                <w:rStyle w:val="a9"/>
                <w:b w:val="0"/>
                <w:sz w:val="18"/>
                <w:szCs w:val="18"/>
              </w:rPr>
            </w:pPr>
            <w:r w:rsidRPr="00EC02BE">
              <w:rPr>
                <w:rStyle w:val="a9"/>
                <w:rFonts w:hint="eastAsia"/>
                <w:b w:val="0"/>
                <w:sz w:val="18"/>
                <w:szCs w:val="18"/>
              </w:rPr>
              <w:t>代表</w:t>
            </w:r>
            <w:r w:rsidR="00D27091">
              <w:rPr>
                <w:rStyle w:val="a9"/>
                <w:rFonts w:hint="eastAsia"/>
                <w:b w:val="0"/>
                <w:sz w:val="18"/>
                <w:szCs w:val="18"/>
              </w:rPr>
              <w:t>答卷</w:t>
            </w:r>
            <w:del w:id="3023" w:author="hongmi" w:date="2010-08-10T13:21:00Z">
              <w:r w:rsidRPr="00EC02BE" w:rsidDel="00097AD4">
                <w:rPr>
                  <w:rStyle w:val="a9"/>
                  <w:rFonts w:hint="eastAsia"/>
                  <w:b w:val="0"/>
                  <w:sz w:val="18"/>
                  <w:szCs w:val="18"/>
                </w:rPr>
                <w:delText>包</w:delText>
              </w:r>
            </w:del>
            <w:r w:rsidRPr="00EC02BE">
              <w:rPr>
                <w:rStyle w:val="a9"/>
                <w:rFonts w:hint="eastAsia"/>
                <w:b w:val="0"/>
                <w:sz w:val="18"/>
                <w:szCs w:val="18"/>
              </w:rPr>
              <w:t>格式版本</w:t>
            </w:r>
            <w:r>
              <w:rPr>
                <w:rStyle w:val="a9"/>
                <w:rFonts w:hint="eastAsia"/>
                <w:b w:val="0"/>
                <w:sz w:val="18"/>
                <w:szCs w:val="18"/>
              </w:rPr>
              <w:t>。高</w:t>
            </w:r>
            <w:r>
              <w:rPr>
                <w:rStyle w:val="a9"/>
                <w:rFonts w:hint="eastAsia"/>
                <w:b w:val="0"/>
                <w:sz w:val="18"/>
                <w:szCs w:val="18"/>
              </w:rPr>
              <w:t>16</w:t>
            </w:r>
            <w:r>
              <w:rPr>
                <w:rStyle w:val="a9"/>
                <w:rFonts w:hint="eastAsia"/>
                <w:b w:val="0"/>
                <w:sz w:val="18"/>
                <w:szCs w:val="18"/>
              </w:rPr>
              <w:t>位为主版本，低</w:t>
            </w:r>
            <w:r>
              <w:rPr>
                <w:rStyle w:val="a9"/>
                <w:rFonts w:hint="eastAsia"/>
                <w:b w:val="0"/>
                <w:sz w:val="18"/>
                <w:szCs w:val="18"/>
              </w:rPr>
              <w:t>16</w:t>
            </w:r>
            <w:r>
              <w:rPr>
                <w:rStyle w:val="a9"/>
                <w:rFonts w:hint="eastAsia"/>
                <w:b w:val="0"/>
                <w:sz w:val="18"/>
                <w:szCs w:val="18"/>
              </w:rPr>
              <w:t>位为</w:t>
            </w:r>
            <w:r w:rsidRPr="00ED06EE">
              <w:rPr>
                <w:rStyle w:val="a9"/>
                <w:rFonts w:hint="eastAsia"/>
                <w:b w:val="0"/>
                <w:sz w:val="18"/>
                <w:szCs w:val="18"/>
              </w:rPr>
              <w:t>次版本号</w:t>
            </w:r>
          </w:p>
        </w:tc>
      </w:tr>
      <w:tr w:rsidR="00FC2650" w:rsidTr="005850E7">
        <w:trPr>
          <w:trHeight w:val="343"/>
        </w:trPr>
        <w:tc>
          <w:tcPr>
            <w:tcW w:w="2840" w:type="dxa"/>
            <w:tcBorders>
              <w:top w:val="single" w:sz="4" w:space="0" w:color="000000"/>
              <w:left w:val="single" w:sz="4" w:space="0" w:color="000000"/>
              <w:bottom w:val="single" w:sz="4" w:space="0" w:color="000000"/>
              <w:right w:val="single" w:sz="4" w:space="0" w:color="000000"/>
            </w:tcBorders>
            <w:hideMark/>
          </w:tcPr>
          <w:p w:rsidR="00FC2650" w:rsidRPr="00EC02BE" w:rsidRDefault="00FC2650" w:rsidP="008D71F0">
            <w:pPr>
              <w:pStyle w:val="M"/>
              <w:ind w:firstLine="0"/>
              <w:rPr>
                <w:rStyle w:val="a9"/>
                <w:b w:val="0"/>
                <w:sz w:val="18"/>
                <w:szCs w:val="18"/>
              </w:rPr>
            </w:pPr>
            <w:r w:rsidRPr="00EC02BE">
              <w:rPr>
                <w:rStyle w:val="a9"/>
                <w:rFonts w:hint="eastAsia"/>
                <w:b w:val="0"/>
                <w:sz w:val="18"/>
                <w:szCs w:val="18"/>
              </w:rPr>
              <w:t>最后修改时间</w:t>
            </w:r>
          </w:p>
        </w:tc>
        <w:tc>
          <w:tcPr>
            <w:tcW w:w="2841" w:type="dxa"/>
            <w:tcBorders>
              <w:top w:val="single" w:sz="4" w:space="0" w:color="000000"/>
              <w:left w:val="single" w:sz="4" w:space="0" w:color="000000"/>
              <w:bottom w:val="single" w:sz="4" w:space="0" w:color="000000"/>
              <w:right w:val="single" w:sz="4" w:space="0" w:color="000000"/>
            </w:tcBorders>
            <w:hideMark/>
          </w:tcPr>
          <w:p w:rsidR="00FC2650" w:rsidRPr="00EC02BE" w:rsidRDefault="00FC2650" w:rsidP="008D71F0">
            <w:pPr>
              <w:pStyle w:val="M"/>
              <w:ind w:firstLine="0"/>
              <w:rPr>
                <w:rStyle w:val="a9"/>
                <w:b w:val="0"/>
                <w:sz w:val="18"/>
                <w:szCs w:val="18"/>
              </w:rPr>
            </w:pPr>
            <w:r w:rsidRPr="00EC02BE">
              <w:rPr>
                <w:rStyle w:val="a9"/>
                <w:rFonts w:hint="eastAsia"/>
                <w:b w:val="0"/>
                <w:sz w:val="18"/>
                <w:szCs w:val="18"/>
              </w:rPr>
              <w:t>64</w:t>
            </w:r>
            <w:r w:rsidRPr="00EC02BE">
              <w:rPr>
                <w:rStyle w:val="a9"/>
                <w:rFonts w:hint="eastAsia"/>
                <w:b w:val="0"/>
                <w:sz w:val="18"/>
                <w:szCs w:val="18"/>
              </w:rPr>
              <w:t>位</w:t>
            </w:r>
          </w:p>
        </w:tc>
        <w:tc>
          <w:tcPr>
            <w:tcW w:w="2841" w:type="dxa"/>
            <w:tcBorders>
              <w:top w:val="single" w:sz="4" w:space="0" w:color="000000"/>
              <w:left w:val="single" w:sz="4" w:space="0" w:color="000000"/>
              <w:bottom w:val="single" w:sz="4" w:space="0" w:color="000000"/>
              <w:right w:val="single" w:sz="4" w:space="0" w:color="000000"/>
            </w:tcBorders>
            <w:hideMark/>
          </w:tcPr>
          <w:p w:rsidR="00FC2650" w:rsidRPr="00EC02BE" w:rsidRDefault="00FC2650" w:rsidP="008D71F0">
            <w:pPr>
              <w:pStyle w:val="M"/>
              <w:ind w:firstLine="0"/>
              <w:rPr>
                <w:rStyle w:val="a9"/>
                <w:b w:val="0"/>
                <w:sz w:val="18"/>
                <w:szCs w:val="18"/>
              </w:rPr>
            </w:pPr>
            <w:r w:rsidRPr="00EC02BE">
              <w:rPr>
                <w:rStyle w:val="a9"/>
                <w:rFonts w:hint="eastAsia"/>
                <w:b w:val="0"/>
                <w:sz w:val="18"/>
                <w:szCs w:val="18"/>
              </w:rPr>
              <w:t>timestamp</w:t>
            </w:r>
          </w:p>
        </w:tc>
      </w:tr>
      <w:tr w:rsidR="00B275FE" w:rsidRPr="00B275FE" w:rsidTr="00B275FE">
        <w:trPr>
          <w:trHeight w:val="343"/>
          <w:ins w:id="3024" w:author="alex" w:date="2010-07-07T11:17:00Z"/>
        </w:trPr>
        <w:tc>
          <w:tcPr>
            <w:tcW w:w="2840" w:type="dxa"/>
            <w:tcBorders>
              <w:top w:val="single" w:sz="4" w:space="0" w:color="000000"/>
              <w:left w:val="single" w:sz="4" w:space="0" w:color="000000"/>
              <w:bottom w:val="single" w:sz="4" w:space="0" w:color="000000"/>
              <w:right w:val="single" w:sz="4" w:space="0" w:color="000000"/>
            </w:tcBorders>
            <w:hideMark/>
          </w:tcPr>
          <w:p w:rsidR="00B275FE" w:rsidRPr="00B275FE" w:rsidRDefault="00B275FE">
            <w:pPr>
              <w:pStyle w:val="M"/>
              <w:ind w:firstLine="0"/>
              <w:rPr>
                <w:ins w:id="3025" w:author="alex" w:date="2010-07-07T11:17:00Z"/>
                <w:rStyle w:val="a9"/>
                <w:b w:val="0"/>
                <w:sz w:val="18"/>
                <w:szCs w:val="18"/>
              </w:rPr>
            </w:pPr>
            <w:ins w:id="3026" w:author="alex" w:date="2010-07-07T11:17:00Z">
              <w:r w:rsidRPr="00B275FE">
                <w:rPr>
                  <w:rStyle w:val="a9"/>
                  <w:rFonts w:hint="eastAsia"/>
                  <w:b w:val="0"/>
                  <w:sz w:val="18"/>
                  <w:szCs w:val="18"/>
                </w:rPr>
                <w:t>学校编号</w:t>
              </w:r>
            </w:ins>
          </w:p>
        </w:tc>
        <w:tc>
          <w:tcPr>
            <w:tcW w:w="2841" w:type="dxa"/>
            <w:tcBorders>
              <w:top w:val="single" w:sz="4" w:space="0" w:color="000000"/>
              <w:left w:val="single" w:sz="4" w:space="0" w:color="000000"/>
              <w:bottom w:val="single" w:sz="4" w:space="0" w:color="000000"/>
              <w:right w:val="single" w:sz="4" w:space="0" w:color="000000"/>
            </w:tcBorders>
            <w:hideMark/>
          </w:tcPr>
          <w:p w:rsidR="00B275FE" w:rsidRPr="00B275FE" w:rsidRDefault="00B275FE">
            <w:pPr>
              <w:pStyle w:val="M"/>
              <w:ind w:firstLine="0"/>
              <w:rPr>
                <w:ins w:id="3027" w:author="alex" w:date="2010-07-07T11:17:00Z"/>
                <w:rStyle w:val="a9"/>
                <w:b w:val="0"/>
                <w:sz w:val="18"/>
                <w:szCs w:val="18"/>
              </w:rPr>
            </w:pPr>
            <w:ins w:id="3028" w:author="alex" w:date="2010-07-07T11:17:00Z">
              <w:r w:rsidRPr="00B275FE">
                <w:rPr>
                  <w:rStyle w:val="a9"/>
                  <w:b w:val="0"/>
                  <w:sz w:val="18"/>
                  <w:szCs w:val="18"/>
                </w:rPr>
                <w:t>32</w:t>
              </w:r>
              <w:r w:rsidRPr="00B275FE">
                <w:rPr>
                  <w:rStyle w:val="a9"/>
                  <w:rFonts w:hint="eastAsia"/>
                  <w:b w:val="0"/>
                  <w:sz w:val="18"/>
                  <w:szCs w:val="18"/>
                </w:rPr>
                <w:t>位</w:t>
              </w:r>
            </w:ins>
          </w:p>
        </w:tc>
        <w:tc>
          <w:tcPr>
            <w:tcW w:w="2841" w:type="dxa"/>
            <w:tcBorders>
              <w:top w:val="single" w:sz="4" w:space="0" w:color="000000"/>
              <w:left w:val="single" w:sz="4" w:space="0" w:color="000000"/>
              <w:bottom w:val="single" w:sz="4" w:space="0" w:color="000000"/>
              <w:right w:val="single" w:sz="4" w:space="0" w:color="000000"/>
            </w:tcBorders>
            <w:hideMark/>
          </w:tcPr>
          <w:p w:rsidR="00B275FE" w:rsidRPr="00B275FE" w:rsidRDefault="00B275FE" w:rsidP="005A7FA9">
            <w:pPr>
              <w:pStyle w:val="M"/>
              <w:ind w:firstLine="0"/>
              <w:rPr>
                <w:ins w:id="3029" w:author="alex" w:date="2010-07-07T11:17:00Z"/>
                <w:rStyle w:val="a9"/>
                <w:b w:val="0"/>
                <w:sz w:val="18"/>
                <w:szCs w:val="18"/>
              </w:rPr>
            </w:pPr>
            <w:ins w:id="3030" w:author="alex" w:date="2010-07-07T11:17:00Z">
              <w:r w:rsidRPr="00B275FE">
                <w:rPr>
                  <w:rStyle w:val="a9"/>
                  <w:rFonts w:hint="eastAsia"/>
                  <w:b w:val="0"/>
                  <w:sz w:val="18"/>
                  <w:szCs w:val="18"/>
                </w:rPr>
                <w:t>用于校验答卷</w:t>
              </w:r>
              <w:del w:id="3031" w:author="hongmi" w:date="2010-08-10T13:21:00Z">
                <w:r w:rsidRPr="00B275FE" w:rsidDel="005A7FA9">
                  <w:rPr>
                    <w:rStyle w:val="a9"/>
                    <w:rFonts w:hint="eastAsia"/>
                    <w:b w:val="0"/>
                    <w:sz w:val="18"/>
                    <w:szCs w:val="18"/>
                  </w:rPr>
                  <w:delText>包</w:delText>
                </w:r>
              </w:del>
              <w:r w:rsidRPr="00B275FE">
                <w:rPr>
                  <w:rStyle w:val="a9"/>
                  <w:rFonts w:hint="eastAsia"/>
                  <w:b w:val="0"/>
                  <w:sz w:val="18"/>
                  <w:szCs w:val="18"/>
                </w:rPr>
                <w:t>是否可用某个加密狗解开。仅用于程序检验。</w:t>
              </w:r>
            </w:ins>
          </w:p>
        </w:tc>
      </w:tr>
      <w:tr w:rsidR="00FC2650" w:rsidTr="005850E7">
        <w:trPr>
          <w:trHeight w:val="343"/>
        </w:trPr>
        <w:tc>
          <w:tcPr>
            <w:tcW w:w="2840" w:type="dxa"/>
            <w:tcBorders>
              <w:top w:val="single" w:sz="4" w:space="0" w:color="000000"/>
              <w:left w:val="single" w:sz="4" w:space="0" w:color="000000"/>
              <w:bottom w:val="single" w:sz="4" w:space="0" w:color="000000"/>
              <w:right w:val="single" w:sz="4" w:space="0" w:color="000000"/>
            </w:tcBorders>
            <w:hideMark/>
          </w:tcPr>
          <w:p w:rsidR="00FC2650" w:rsidRPr="00EC02BE" w:rsidRDefault="00FC2650" w:rsidP="008D71F0">
            <w:pPr>
              <w:pStyle w:val="M"/>
              <w:ind w:firstLine="0"/>
              <w:rPr>
                <w:rStyle w:val="a9"/>
                <w:b w:val="0"/>
                <w:sz w:val="18"/>
                <w:szCs w:val="18"/>
              </w:rPr>
            </w:pPr>
            <w:r>
              <w:rPr>
                <w:rStyle w:val="a9"/>
                <w:rFonts w:hint="eastAsia"/>
                <w:b w:val="0"/>
                <w:sz w:val="18"/>
                <w:szCs w:val="18"/>
              </w:rPr>
              <w:t>考试序号</w:t>
            </w:r>
          </w:p>
        </w:tc>
        <w:tc>
          <w:tcPr>
            <w:tcW w:w="2841" w:type="dxa"/>
            <w:tcBorders>
              <w:top w:val="single" w:sz="4" w:space="0" w:color="000000"/>
              <w:left w:val="single" w:sz="4" w:space="0" w:color="000000"/>
              <w:bottom w:val="single" w:sz="4" w:space="0" w:color="000000"/>
              <w:right w:val="single" w:sz="4" w:space="0" w:color="000000"/>
            </w:tcBorders>
            <w:hideMark/>
          </w:tcPr>
          <w:p w:rsidR="00FC2650" w:rsidRPr="00EC02BE" w:rsidRDefault="00FC2650" w:rsidP="008D71F0">
            <w:pPr>
              <w:pStyle w:val="M"/>
              <w:ind w:firstLine="0"/>
              <w:rPr>
                <w:rStyle w:val="a9"/>
                <w:b w:val="0"/>
                <w:sz w:val="18"/>
                <w:szCs w:val="18"/>
              </w:rPr>
            </w:pPr>
            <w:r>
              <w:rPr>
                <w:rStyle w:val="a9"/>
                <w:rFonts w:hint="eastAsia"/>
                <w:b w:val="0"/>
                <w:sz w:val="18"/>
                <w:szCs w:val="18"/>
              </w:rPr>
              <w:t>32</w:t>
            </w:r>
            <w:r>
              <w:rPr>
                <w:rStyle w:val="a9"/>
                <w:rFonts w:hint="eastAsia"/>
                <w:b w:val="0"/>
                <w:sz w:val="18"/>
                <w:szCs w:val="18"/>
              </w:rPr>
              <w:t>位</w:t>
            </w:r>
          </w:p>
        </w:tc>
        <w:tc>
          <w:tcPr>
            <w:tcW w:w="2841" w:type="dxa"/>
            <w:tcBorders>
              <w:top w:val="single" w:sz="4" w:space="0" w:color="000000"/>
              <w:left w:val="single" w:sz="4" w:space="0" w:color="000000"/>
              <w:bottom w:val="single" w:sz="4" w:space="0" w:color="000000"/>
              <w:right w:val="single" w:sz="4" w:space="0" w:color="000000"/>
            </w:tcBorders>
            <w:hideMark/>
          </w:tcPr>
          <w:p w:rsidR="00FC2650" w:rsidRDefault="00FC2650" w:rsidP="000364AD">
            <w:pPr>
              <w:pStyle w:val="M"/>
              <w:ind w:firstLine="0"/>
              <w:rPr>
                <w:rStyle w:val="a9"/>
                <w:b w:val="0"/>
                <w:sz w:val="18"/>
                <w:szCs w:val="18"/>
              </w:rPr>
            </w:pPr>
            <w:r>
              <w:rPr>
                <w:rStyle w:val="a9"/>
                <w:rFonts w:hint="eastAsia"/>
                <w:b w:val="0"/>
                <w:sz w:val="18"/>
                <w:szCs w:val="18"/>
              </w:rPr>
              <w:t>所属考试序号</w:t>
            </w:r>
          </w:p>
        </w:tc>
      </w:tr>
      <w:tr w:rsidR="00B275FE" w:rsidRPr="00B275FE" w:rsidTr="00B275FE">
        <w:trPr>
          <w:trHeight w:val="343"/>
          <w:ins w:id="3032" w:author="alex" w:date="2010-07-07T11:17:00Z"/>
        </w:trPr>
        <w:tc>
          <w:tcPr>
            <w:tcW w:w="2840" w:type="dxa"/>
            <w:tcBorders>
              <w:top w:val="single" w:sz="4" w:space="0" w:color="000000"/>
              <w:left w:val="single" w:sz="4" w:space="0" w:color="000000"/>
              <w:bottom w:val="single" w:sz="4" w:space="0" w:color="000000"/>
              <w:right w:val="single" w:sz="4" w:space="0" w:color="000000"/>
            </w:tcBorders>
            <w:hideMark/>
          </w:tcPr>
          <w:p w:rsidR="00B275FE" w:rsidRPr="00B275FE" w:rsidRDefault="00B275FE">
            <w:pPr>
              <w:pStyle w:val="M"/>
              <w:ind w:firstLine="0"/>
              <w:rPr>
                <w:ins w:id="3033" w:author="alex" w:date="2010-07-07T11:17:00Z"/>
                <w:rStyle w:val="a9"/>
                <w:b w:val="0"/>
                <w:sz w:val="18"/>
                <w:szCs w:val="18"/>
              </w:rPr>
            </w:pPr>
            <w:ins w:id="3034" w:author="alex" w:date="2010-07-07T11:17:00Z">
              <w:r w:rsidRPr="00B275FE">
                <w:rPr>
                  <w:rStyle w:val="a9"/>
                  <w:rFonts w:hint="eastAsia"/>
                  <w:b w:val="0"/>
                  <w:sz w:val="18"/>
                  <w:szCs w:val="18"/>
                </w:rPr>
                <w:t>所用试卷包的序号</w:t>
              </w:r>
            </w:ins>
          </w:p>
        </w:tc>
        <w:tc>
          <w:tcPr>
            <w:tcW w:w="2841" w:type="dxa"/>
            <w:tcBorders>
              <w:top w:val="single" w:sz="4" w:space="0" w:color="000000"/>
              <w:left w:val="single" w:sz="4" w:space="0" w:color="000000"/>
              <w:bottom w:val="single" w:sz="4" w:space="0" w:color="000000"/>
              <w:right w:val="single" w:sz="4" w:space="0" w:color="000000"/>
            </w:tcBorders>
            <w:hideMark/>
          </w:tcPr>
          <w:p w:rsidR="00B275FE" w:rsidRPr="00B275FE" w:rsidRDefault="00B275FE">
            <w:pPr>
              <w:pStyle w:val="M"/>
              <w:ind w:firstLine="0"/>
              <w:rPr>
                <w:ins w:id="3035" w:author="alex" w:date="2010-07-07T11:17:00Z"/>
                <w:rStyle w:val="a9"/>
                <w:b w:val="0"/>
                <w:sz w:val="18"/>
                <w:szCs w:val="18"/>
              </w:rPr>
            </w:pPr>
            <w:ins w:id="3036" w:author="alex" w:date="2010-07-07T11:17:00Z">
              <w:r w:rsidRPr="00B275FE">
                <w:rPr>
                  <w:rStyle w:val="a9"/>
                  <w:b w:val="0"/>
                  <w:sz w:val="18"/>
                  <w:szCs w:val="18"/>
                </w:rPr>
                <w:t>32</w:t>
              </w:r>
              <w:r w:rsidRPr="00B275FE">
                <w:rPr>
                  <w:rStyle w:val="a9"/>
                  <w:rFonts w:hint="eastAsia"/>
                  <w:b w:val="0"/>
                  <w:sz w:val="18"/>
                  <w:szCs w:val="18"/>
                </w:rPr>
                <w:t>位</w:t>
              </w:r>
            </w:ins>
          </w:p>
        </w:tc>
        <w:tc>
          <w:tcPr>
            <w:tcW w:w="2841" w:type="dxa"/>
            <w:tcBorders>
              <w:top w:val="single" w:sz="4" w:space="0" w:color="000000"/>
              <w:left w:val="single" w:sz="4" w:space="0" w:color="000000"/>
              <w:bottom w:val="single" w:sz="4" w:space="0" w:color="000000"/>
              <w:right w:val="single" w:sz="4" w:space="0" w:color="000000"/>
            </w:tcBorders>
            <w:hideMark/>
          </w:tcPr>
          <w:p w:rsidR="00B275FE" w:rsidRPr="00B275FE" w:rsidRDefault="00B275FE">
            <w:pPr>
              <w:pStyle w:val="M"/>
              <w:ind w:firstLine="0"/>
              <w:rPr>
                <w:ins w:id="3037" w:author="alex" w:date="2010-07-07T11:17:00Z"/>
                <w:rStyle w:val="a9"/>
                <w:b w:val="0"/>
                <w:sz w:val="18"/>
                <w:szCs w:val="18"/>
              </w:rPr>
            </w:pPr>
            <w:ins w:id="3038" w:author="alex" w:date="2010-07-07T11:17:00Z">
              <w:r w:rsidRPr="00B275FE">
                <w:rPr>
                  <w:rStyle w:val="a9"/>
                  <w:rFonts w:hint="eastAsia"/>
                  <w:b w:val="0"/>
                  <w:sz w:val="18"/>
                  <w:szCs w:val="18"/>
                </w:rPr>
                <w:t>对应的试卷包序号。</w:t>
              </w:r>
            </w:ins>
          </w:p>
        </w:tc>
      </w:tr>
      <w:tr w:rsidR="00CF44CF" w:rsidTr="008D71F0">
        <w:trPr>
          <w:trHeight w:val="343"/>
        </w:trPr>
        <w:tc>
          <w:tcPr>
            <w:tcW w:w="2840" w:type="dxa"/>
            <w:tcBorders>
              <w:top w:val="single" w:sz="4" w:space="0" w:color="000000"/>
              <w:left w:val="single" w:sz="4" w:space="0" w:color="000000"/>
              <w:bottom w:val="single" w:sz="4" w:space="0" w:color="000000"/>
              <w:right w:val="single" w:sz="4" w:space="0" w:color="000000"/>
            </w:tcBorders>
            <w:hideMark/>
          </w:tcPr>
          <w:p w:rsidR="00CF44CF" w:rsidRPr="00EC02BE" w:rsidRDefault="00CF44CF" w:rsidP="008D71F0">
            <w:pPr>
              <w:pStyle w:val="M"/>
              <w:ind w:firstLine="0"/>
              <w:rPr>
                <w:rStyle w:val="a9"/>
                <w:b w:val="0"/>
                <w:sz w:val="18"/>
                <w:szCs w:val="18"/>
              </w:rPr>
            </w:pPr>
            <w:r w:rsidRPr="00EC02BE">
              <w:rPr>
                <w:rStyle w:val="a9"/>
                <w:rFonts w:hint="eastAsia"/>
                <w:b w:val="0"/>
                <w:sz w:val="18"/>
                <w:szCs w:val="18"/>
              </w:rPr>
              <w:t>第一数据区偏移</w:t>
            </w:r>
          </w:p>
        </w:tc>
        <w:tc>
          <w:tcPr>
            <w:tcW w:w="2841" w:type="dxa"/>
            <w:tcBorders>
              <w:top w:val="single" w:sz="4" w:space="0" w:color="000000"/>
              <w:left w:val="single" w:sz="4" w:space="0" w:color="000000"/>
              <w:bottom w:val="single" w:sz="4" w:space="0" w:color="000000"/>
              <w:right w:val="single" w:sz="4" w:space="0" w:color="000000"/>
            </w:tcBorders>
            <w:hideMark/>
          </w:tcPr>
          <w:p w:rsidR="00CF44CF" w:rsidRPr="00EC02BE" w:rsidRDefault="00CF44CF" w:rsidP="008D71F0">
            <w:pPr>
              <w:pStyle w:val="M"/>
              <w:ind w:firstLine="0"/>
              <w:rPr>
                <w:rStyle w:val="a9"/>
                <w:b w:val="0"/>
                <w:sz w:val="18"/>
                <w:szCs w:val="18"/>
              </w:rPr>
            </w:pPr>
            <w:r w:rsidRPr="00EC02BE">
              <w:rPr>
                <w:rStyle w:val="a9"/>
                <w:rFonts w:hint="eastAsia"/>
                <w:b w:val="0"/>
                <w:sz w:val="18"/>
                <w:szCs w:val="18"/>
              </w:rPr>
              <w:t>32</w:t>
            </w:r>
            <w:r w:rsidRPr="00EC02BE">
              <w:rPr>
                <w:rStyle w:val="a9"/>
                <w:rFonts w:hint="eastAsia"/>
                <w:b w:val="0"/>
                <w:sz w:val="18"/>
                <w:szCs w:val="18"/>
              </w:rPr>
              <w:t>位</w:t>
            </w:r>
          </w:p>
        </w:tc>
        <w:tc>
          <w:tcPr>
            <w:tcW w:w="2841" w:type="dxa"/>
            <w:tcBorders>
              <w:top w:val="single" w:sz="4" w:space="0" w:color="000000"/>
              <w:left w:val="single" w:sz="4" w:space="0" w:color="000000"/>
              <w:bottom w:val="single" w:sz="4" w:space="0" w:color="000000"/>
              <w:right w:val="single" w:sz="4" w:space="0" w:color="000000"/>
            </w:tcBorders>
            <w:hideMark/>
          </w:tcPr>
          <w:p w:rsidR="00CF44CF" w:rsidRPr="00EC02BE" w:rsidRDefault="00CF44CF" w:rsidP="008D71F0">
            <w:pPr>
              <w:pStyle w:val="M"/>
              <w:ind w:firstLine="0"/>
              <w:rPr>
                <w:rStyle w:val="a9"/>
                <w:b w:val="0"/>
                <w:sz w:val="18"/>
                <w:szCs w:val="18"/>
              </w:rPr>
            </w:pPr>
            <w:r>
              <w:rPr>
                <w:rStyle w:val="a9"/>
                <w:rFonts w:hint="eastAsia"/>
                <w:b w:val="0"/>
                <w:sz w:val="18"/>
                <w:szCs w:val="18"/>
              </w:rPr>
              <w:t>第一个数据区</w:t>
            </w:r>
            <w:r w:rsidRPr="00EC02BE">
              <w:rPr>
                <w:rStyle w:val="a9"/>
                <w:rFonts w:hint="eastAsia"/>
                <w:b w:val="0"/>
                <w:sz w:val="18"/>
                <w:szCs w:val="18"/>
              </w:rPr>
              <w:t>的偏移量</w:t>
            </w:r>
            <w:r>
              <w:rPr>
                <w:rStyle w:val="a9"/>
                <w:rFonts w:hint="eastAsia"/>
                <w:b w:val="0"/>
                <w:sz w:val="18"/>
                <w:szCs w:val="18"/>
              </w:rPr>
              <w:t>，相对于文件头</w:t>
            </w:r>
          </w:p>
        </w:tc>
      </w:tr>
    </w:tbl>
    <w:p w:rsidR="00FC2650" w:rsidRDefault="00FC2650" w:rsidP="00FC2650">
      <w:pPr>
        <w:rPr>
          <w:b/>
        </w:rPr>
      </w:pPr>
    </w:p>
    <w:p w:rsidR="00FC2650" w:rsidRPr="00242408" w:rsidRDefault="00FC2650" w:rsidP="00FC2650">
      <w:pPr>
        <w:pStyle w:val="af8"/>
      </w:pPr>
      <w:r w:rsidRPr="00242408">
        <w:rPr>
          <w:rFonts w:hint="eastAsia"/>
        </w:rPr>
        <w:t>表</w:t>
      </w:r>
      <w:r w:rsidRPr="00242408">
        <w:rPr>
          <w:rFonts w:hint="eastAsia"/>
        </w:rPr>
        <w:t xml:space="preserve"> </w:t>
      </w:r>
      <w:r w:rsidR="002260D0">
        <w:rPr>
          <w:rFonts w:hint="eastAsia"/>
        </w:rPr>
        <w:t>6</w:t>
      </w:r>
      <w:r>
        <w:rPr>
          <w:rFonts w:hint="eastAsia"/>
        </w:rPr>
        <w:t>-2</w:t>
      </w:r>
      <w:r w:rsidRPr="00242408">
        <w:rPr>
          <w:rFonts w:hint="eastAsia"/>
        </w:rPr>
        <w:t xml:space="preserve"> </w:t>
      </w:r>
      <w:r w:rsidR="00F2419C">
        <w:rPr>
          <w:rFonts w:hint="eastAsia"/>
        </w:rPr>
        <w:t>答卷</w:t>
      </w:r>
      <w:del w:id="3039" w:author="hongmi" w:date="2010-08-10T12:51:00Z">
        <w:r w:rsidRPr="00242408" w:rsidDel="00E520A9">
          <w:rPr>
            <w:rFonts w:hint="eastAsia"/>
          </w:rPr>
          <w:delText>包</w:delText>
        </w:r>
      </w:del>
      <w:r>
        <w:rPr>
          <w:rFonts w:hint="eastAsia"/>
        </w:rPr>
        <w:t>数据区</w:t>
      </w:r>
      <w:r w:rsidRPr="00242408">
        <w:rPr>
          <w:rFonts w:hint="eastAsia"/>
        </w:rPr>
        <w:t>结构</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94"/>
        <w:gridCol w:w="2718"/>
        <w:gridCol w:w="3110"/>
      </w:tblGrid>
      <w:tr w:rsidR="00FC2650" w:rsidRPr="00AD1DFC" w:rsidTr="00B275FE">
        <w:trPr>
          <w:trHeight w:val="343"/>
        </w:trPr>
        <w:tc>
          <w:tcPr>
            <w:tcW w:w="2694" w:type="dxa"/>
            <w:tcBorders>
              <w:top w:val="single" w:sz="4" w:space="0" w:color="000000"/>
              <w:left w:val="single" w:sz="4" w:space="0" w:color="000000"/>
              <w:bottom w:val="single" w:sz="4" w:space="0" w:color="000000"/>
              <w:right w:val="single" w:sz="4" w:space="0" w:color="000000"/>
            </w:tcBorders>
            <w:hideMark/>
          </w:tcPr>
          <w:p w:rsidR="00FC2650" w:rsidRPr="00AD1DFC" w:rsidRDefault="00FC2650" w:rsidP="008D71F0">
            <w:pPr>
              <w:pStyle w:val="M"/>
              <w:ind w:firstLine="0"/>
              <w:rPr>
                <w:rStyle w:val="a9"/>
                <w:b w:val="0"/>
                <w:sz w:val="18"/>
                <w:szCs w:val="18"/>
              </w:rPr>
            </w:pPr>
            <w:r w:rsidRPr="00AD1DFC">
              <w:rPr>
                <w:rStyle w:val="a9"/>
                <w:rFonts w:hint="eastAsia"/>
                <w:b w:val="0"/>
                <w:sz w:val="18"/>
                <w:szCs w:val="18"/>
              </w:rPr>
              <w:t>字段</w:t>
            </w:r>
          </w:p>
        </w:tc>
        <w:tc>
          <w:tcPr>
            <w:tcW w:w="2718" w:type="dxa"/>
            <w:tcBorders>
              <w:top w:val="single" w:sz="4" w:space="0" w:color="000000"/>
              <w:left w:val="single" w:sz="4" w:space="0" w:color="000000"/>
              <w:bottom w:val="single" w:sz="4" w:space="0" w:color="000000"/>
              <w:right w:val="single" w:sz="4" w:space="0" w:color="000000"/>
            </w:tcBorders>
            <w:hideMark/>
          </w:tcPr>
          <w:p w:rsidR="00FC2650" w:rsidRPr="00AD1DFC" w:rsidRDefault="00FC2650" w:rsidP="008D71F0">
            <w:pPr>
              <w:pStyle w:val="M"/>
              <w:ind w:firstLine="0"/>
              <w:rPr>
                <w:rStyle w:val="a9"/>
                <w:b w:val="0"/>
                <w:sz w:val="18"/>
                <w:szCs w:val="18"/>
              </w:rPr>
            </w:pPr>
            <w:r w:rsidRPr="00AD1DFC">
              <w:rPr>
                <w:rStyle w:val="a9"/>
                <w:rFonts w:hint="eastAsia"/>
                <w:b w:val="0"/>
                <w:sz w:val="18"/>
                <w:szCs w:val="18"/>
              </w:rPr>
              <w:t>类型</w:t>
            </w:r>
          </w:p>
        </w:tc>
        <w:tc>
          <w:tcPr>
            <w:tcW w:w="3110" w:type="dxa"/>
            <w:tcBorders>
              <w:top w:val="single" w:sz="4" w:space="0" w:color="000000"/>
              <w:left w:val="single" w:sz="4" w:space="0" w:color="000000"/>
              <w:bottom w:val="single" w:sz="4" w:space="0" w:color="000000"/>
              <w:right w:val="single" w:sz="4" w:space="0" w:color="000000"/>
            </w:tcBorders>
            <w:hideMark/>
          </w:tcPr>
          <w:p w:rsidR="00FC2650" w:rsidRPr="00AD1DFC" w:rsidRDefault="00FC2650" w:rsidP="008D71F0">
            <w:pPr>
              <w:pStyle w:val="M"/>
              <w:ind w:firstLine="0"/>
              <w:rPr>
                <w:rStyle w:val="a9"/>
                <w:b w:val="0"/>
                <w:sz w:val="18"/>
                <w:szCs w:val="18"/>
              </w:rPr>
            </w:pPr>
            <w:r w:rsidRPr="00AD1DFC">
              <w:rPr>
                <w:rStyle w:val="a9"/>
                <w:rFonts w:hint="eastAsia"/>
                <w:b w:val="0"/>
                <w:sz w:val="18"/>
                <w:szCs w:val="18"/>
              </w:rPr>
              <w:t>备注</w:t>
            </w:r>
          </w:p>
        </w:tc>
      </w:tr>
      <w:tr w:rsidR="00B275FE" w:rsidRPr="00B275FE" w:rsidTr="00B275FE">
        <w:trPr>
          <w:trHeight w:val="343"/>
          <w:ins w:id="3040" w:author="alex" w:date="2010-07-07T11:18:00Z"/>
        </w:trPr>
        <w:tc>
          <w:tcPr>
            <w:tcW w:w="2694" w:type="dxa"/>
            <w:tcBorders>
              <w:top w:val="single" w:sz="4" w:space="0" w:color="000000"/>
              <w:left w:val="single" w:sz="4" w:space="0" w:color="000000"/>
              <w:bottom w:val="single" w:sz="4" w:space="0" w:color="000000"/>
              <w:right w:val="single" w:sz="4" w:space="0" w:color="000000"/>
            </w:tcBorders>
            <w:hideMark/>
          </w:tcPr>
          <w:p w:rsidR="00B275FE" w:rsidRPr="00B275FE" w:rsidRDefault="00B275FE">
            <w:pPr>
              <w:pStyle w:val="M"/>
              <w:ind w:firstLine="0"/>
              <w:rPr>
                <w:ins w:id="3041" w:author="alex" w:date="2010-07-07T11:18:00Z"/>
                <w:rStyle w:val="a9"/>
                <w:b w:val="0"/>
                <w:sz w:val="18"/>
                <w:szCs w:val="18"/>
              </w:rPr>
            </w:pPr>
            <w:ins w:id="3042" w:author="alex" w:date="2010-07-07T11:18:00Z">
              <w:r w:rsidRPr="00B275FE">
                <w:rPr>
                  <w:rStyle w:val="a9"/>
                  <w:rFonts w:hint="eastAsia"/>
                  <w:b w:val="0"/>
                  <w:sz w:val="18"/>
                  <w:szCs w:val="18"/>
                </w:rPr>
                <w:t>标识</w:t>
              </w:r>
            </w:ins>
          </w:p>
        </w:tc>
        <w:tc>
          <w:tcPr>
            <w:tcW w:w="2718" w:type="dxa"/>
            <w:tcBorders>
              <w:top w:val="single" w:sz="4" w:space="0" w:color="000000"/>
              <w:left w:val="single" w:sz="4" w:space="0" w:color="000000"/>
              <w:bottom w:val="single" w:sz="4" w:space="0" w:color="000000"/>
              <w:right w:val="single" w:sz="4" w:space="0" w:color="000000"/>
            </w:tcBorders>
            <w:hideMark/>
          </w:tcPr>
          <w:p w:rsidR="00B275FE" w:rsidRPr="00B275FE" w:rsidRDefault="00B275FE">
            <w:pPr>
              <w:pStyle w:val="M"/>
              <w:ind w:firstLine="0"/>
              <w:rPr>
                <w:ins w:id="3043" w:author="alex" w:date="2010-07-07T11:18:00Z"/>
                <w:rStyle w:val="a9"/>
                <w:b w:val="0"/>
                <w:sz w:val="18"/>
                <w:szCs w:val="18"/>
              </w:rPr>
            </w:pPr>
            <w:ins w:id="3044" w:author="alex" w:date="2010-07-07T11:18:00Z">
              <w:r w:rsidRPr="00B275FE">
                <w:rPr>
                  <w:rStyle w:val="a9"/>
                  <w:b w:val="0"/>
                  <w:sz w:val="18"/>
                  <w:szCs w:val="18"/>
                </w:rPr>
                <w:t>8</w:t>
              </w:r>
              <w:r w:rsidRPr="00B275FE">
                <w:rPr>
                  <w:rStyle w:val="a9"/>
                  <w:rFonts w:hint="eastAsia"/>
                  <w:b w:val="0"/>
                  <w:sz w:val="18"/>
                  <w:szCs w:val="18"/>
                </w:rPr>
                <w:t>位</w:t>
              </w:r>
            </w:ins>
          </w:p>
        </w:tc>
        <w:tc>
          <w:tcPr>
            <w:tcW w:w="3110" w:type="dxa"/>
            <w:tcBorders>
              <w:top w:val="single" w:sz="4" w:space="0" w:color="000000"/>
              <w:left w:val="single" w:sz="4" w:space="0" w:color="000000"/>
              <w:bottom w:val="single" w:sz="4" w:space="0" w:color="000000"/>
              <w:right w:val="single" w:sz="4" w:space="0" w:color="000000"/>
            </w:tcBorders>
            <w:hideMark/>
          </w:tcPr>
          <w:p w:rsidR="00B275FE" w:rsidRPr="00B275FE" w:rsidRDefault="00B275FE">
            <w:pPr>
              <w:pStyle w:val="M"/>
              <w:ind w:firstLine="0"/>
              <w:rPr>
                <w:ins w:id="3045" w:author="alex" w:date="2010-07-07T11:18:00Z"/>
                <w:rStyle w:val="a9"/>
                <w:b w:val="0"/>
                <w:sz w:val="18"/>
                <w:szCs w:val="18"/>
              </w:rPr>
            </w:pPr>
            <w:ins w:id="3046" w:author="alex" w:date="2010-07-07T11:18:00Z">
              <w:r w:rsidRPr="00B275FE">
                <w:rPr>
                  <w:rStyle w:val="a9"/>
                  <w:rFonts w:hint="eastAsia"/>
                  <w:b w:val="0"/>
                  <w:sz w:val="18"/>
                  <w:szCs w:val="18"/>
                </w:rPr>
                <w:t>标识字节：</w:t>
              </w:r>
            </w:ins>
          </w:p>
          <w:p w:rsidR="00B275FE" w:rsidRPr="00B275FE" w:rsidRDefault="00B275FE">
            <w:pPr>
              <w:pStyle w:val="M"/>
              <w:ind w:firstLine="0"/>
              <w:rPr>
                <w:ins w:id="3047" w:author="alex" w:date="2010-07-07T11:18:00Z"/>
                <w:rStyle w:val="a9"/>
                <w:b w:val="0"/>
                <w:sz w:val="18"/>
                <w:szCs w:val="18"/>
              </w:rPr>
            </w:pPr>
            <w:ins w:id="3048" w:author="alex" w:date="2010-07-07T11:18:00Z">
              <w:r w:rsidRPr="00B275FE">
                <w:rPr>
                  <w:rStyle w:val="a9"/>
                  <w:b w:val="0"/>
                  <w:sz w:val="18"/>
                  <w:szCs w:val="18"/>
                </w:rPr>
                <w:t>F</w:t>
              </w:r>
              <w:r w:rsidRPr="00B275FE">
                <w:rPr>
                  <w:rStyle w:val="a9"/>
                  <w:rFonts w:hint="eastAsia"/>
                  <w:b w:val="0"/>
                  <w:sz w:val="18"/>
                  <w:szCs w:val="18"/>
                </w:rPr>
                <w:t>代表文件</w:t>
              </w:r>
            </w:ins>
          </w:p>
        </w:tc>
      </w:tr>
      <w:tr w:rsidR="00FC2650" w:rsidRPr="00AD1DFC" w:rsidTr="00B275FE">
        <w:trPr>
          <w:trHeight w:val="343"/>
        </w:trPr>
        <w:tc>
          <w:tcPr>
            <w:tcW w:w="2694" w:type="dxa"/>
            <w:tcBorders>
              <w:top w:val="single" w:sz="4" w:space="0" w:color="000000"/>
              <w:left w:val="single" w:sz="4" w:space="0" w:color="000000"/>
              <w:bottom w:val="single" w:sz="4" w:space="0" w:color="000000"/>
              <w:right w:val="single" w:sz="4" w:space="0" w:color="000000"/>
            </w:tcBorders>
            <w:hideMark/>
          </w:tcPr>
          <w:p w:rsidR="00FC2650" w:rsidRPr="00AD1DFC" w:rsidRDefault="00FC2650" w:rsidP="008D71F0">
            <w:pPr>
              <w:pStyle w:val="M"/>
              <w:ind w:firstLine="0"/>
              <w:rPr>
                <w:rStyle w:val="a9"/>
                <w:b w:val="0"/>
                <w:sz w:val="18"/>
                <w:szCs w:val="18"/>
              </w:rPr>
            </w:pPr>
            <w:r w:rsidRPr="00AD1DFC">
              <w:rPr>
                <w:rStyle w:val="a9"/>
                <w:rFonts w:hint="eastAsia"/>
                <w:b w:val="0"/>
                <w:sz w:val="18"/>
                <w:szCs w:val="18"/>
              </w:rPr>
              <w:t>下一数据区偏移</w:t>
            </w:r>
          </w:p>
        </w:tc>
        <w:tc>
          <w:tcPr>
            <w:tcW w:w="2718" w:type="dxa"/>
            <w:tcBorders>
              <w:top w:val="single" w:sz="4" w:space="0" w:color="000000"/>
              <w:left w:val="single" w:sz="4" w:space="0" w:color="000000"/>
              <w:bottom w:val="single" w:sz="4" w:space="0" w:color="000000"/>
              <w:right w:val="single" w:sz="4" w:space="0" w:color="000000"/>
            </w:tcBorders>
            <w:hideMark/>
          </w:tcPr>
          <w:p w:rsidR="00FC2650" w:rsidRPr="00AD1DFC" w:rsidRDefault="00FC2650" w:rsidP="008D71F0">
            <w:pPr>
              <w:pStyle w:val="M"/>
              <w:ind w:firstLine="0"/>
              <w:rPr>
                <w:rStyle w:val="a9"/>
                <w:b w:val="0"/>
                <w:sz w:val="18"/>
                <w:szCs w:val="18"/>
              </w:rPr>
            </w:pPr>
            <w:r w:rsidRPr="00AD1DFC">
              <w:rPr>
                <w:rStyle w:val="a9"/>
                <w:rFonts w:hint="eastAsia"/>
                <w:b w:val="0"/>
                <w:sz w:val="18"/>
                <w:szCs w:val="18"/>
              </w:rPr>
              <w:t>32</w:t>
            </w:r>
            <w:r w:rsidRPr="00AD1DFC">
              <w:rPr>
                <w:rStyle w:val="a9"/>
                <w:rFonts w:hint="eastAsia"/>
                <w:b w:val="0"/>
                <w:sz w:val="18"/>
                <w:szCs w:val="18"/>
              </w:rPr>
              <w:t>位</w:t>
            </w:r>
          </w:p>
        </w:tc>
        <w:tc>
          <w:tcPr>
            <w:tcW w:w="3110" w:type="dxa"/>
            <w:tcBorders>
              <w:top w:val="single" w:sz="4" w:space="0" w:color="000000"/>
              <w:left w:val="single" w:sz="4" w:space="0" w:color="000000"/>
              <w:bottom w:val="single" w:sz="4" w:space="0" w:color="000000"/>
              <w:right w:val="single" w:sz="4" w:space="0" w:color="000000"/>
            </w:tcBorders>
            <w:hideMark/>
          </w:tcPr>
          <w:p w:rsidR="00FC2650" w:rsidRPr="00AD1DFC" w:rsidRDefault="00FC2650" w:rsidP="008D71F0">
            <w:pPr>
              <w:pStyle w:val="M"/>
              <w:ind w:firstLine="0"/>
              <w:rPr>
                <w:rStyle w:val="a9"/>
                <w:b w:val="0"/>
                <w:sz w:val="18"/>
                <w:szCs w:val="18"/>
              </w:rPr>
            </w:pPr>
            <w:r w:rsidRPr="00AD1DFC">
              <w:rPr>
                <w:rStyle w:val="a9"/>
                <w:rFonts w:hint="eastAsia"/>
                <w:b w:val="0"/>
                <w:sz w:val="18"/>
                <w:szCs w:val="18"/>
              </w:rPr>
              <w:t>相对文件头的偏移量</w:t>
            </w:r>
            <w:r>
              <w:rPr>
                <w:rStyle w:val="a9"/>
                <w:rFonts w:hint="eastAsia"/>
                <w:b w:val="0"/>
                <w:sz w:val="18"/>
                <w:szCs w:val="18"/>
              </w:rPr>
              <w:t>，为</w:t>
            </w:r>
            <w:r>
              <w:rPr>
                <w:rStyle w:val="a9"/>
                <w:rFonts w:hint="eastAsia"/>
                <w:b w:val="0"/>
                <w:sz w:val="18"/>
                <w:szCs w:val="18"/>
              </w:rPr>
              <w:t>0</w:t>
            </w:r>
            <w:r>
              <w:rPr>
                <w:rStyle w:val="a9"/>
                <w:rFonts w:hint="eastAsia"/>
                <w:b w:val="0"/>
                <w:sz w:val="18"/>
                <w:szCs w:val="18"/>
              </w:rPr>
              <w:t>则为无</w:t>
            </w:r>
            <w:r>
              <w:rPr>
                <w:rStyle w:val="a9"/>
                <w:rFonts w:hint="eastAsia"/>
                <w:b w:val="0"/>
                <w:sz w:val="18"/>
                <w:szCs w:val="18"/>
              </w:rPr>
              <w:lastRenderedPageBreak/>
              <w:t>更多文件</w:t>
            </w:r>
          </w:p>
        </w:tc>
      </w:tr>
      <w:tr w:rsidR="00FC2650" w:rsidRPr="00AD1DFC" w:rsidTr="00B275FE">
        <w:trPr>
          <w:trHeight w:val="343"/>
        </w:trPr>
        <w:tc>
          <w:tcPr>
            <w:tcW w:w="2694" w:type="dxa"/>
            <w:tcBorders>
              <w:top w:val="single" w:sz="4" w:space="0" w:color="000000"/>
              <w:left w:val="single" w:sz="4" w:space="0" w:color="000000"/>
              <w:bottom w:val="single" w:sz="4" w:space="0" w:color="000000"/>
              <w:right w:val="single" w:sz="4" w:space="0" w:color="000000"/>
            </w:tcBorders>
            <w:hideMark/>
          </w:tcPr>
          <w:p w:rsidR="00FC2650" w:rsidRPr="00AD1DFC" w:rsidRDefault="000950CE" w:rsidP="008D71F0">
            <w:pPr>
              <w:pStyle w:val="M"/>
              <w:ind w:firstLine="0"/>
              <w:rPr>
                <w:rStyle w:val="a9"/>
                <w:b w:val="0"/>
                <w:sz w:val="18"/>
                <w:szCs w:val="18"/>
              </w:rPr>
            </w:pPr>
            <w:del w:id="3049" w:author="alex" w:date="2010-07-07T11:18:00Z">
              <w:r w:rsidDel="00B275FE">
                <w:rPr>
                  <w:rStyle w:val="a9"/>
                  <w:rFonts w:hint="eastAsia"/>
                  <w:b w:val="0"/>
                  <w:sz w:val="18"/>
                  <w:szCs w:val="18"/>
                </w:rPr>
                <w:lastRenderedPageBreak/>
                <w:delText>文件名</w:delText>
              </w:r>
            </w:del>
            <w:ins w:id="3050" w:author="alex" w:date="2010-07-07T11:18:00Z">
              <w:r w:rsidR="00B275FE">
                <w:rPr>
                  <w:rStyle w:val="a9"/>
                  <w:rFonts w:hint="eastAsia"/>
                  <w:b w:val="0"/>
                  <w:sz w:val="18"/>
                  <w:szCs w:val="18"/>
                </w:rPr>
                <w:t xml:space="preserve"> </w:t>
              </w:r>
              <w:r w:rsidR="00B275FE" w:rsidRPr="00B275FE">
                <w:rPr>
                  <w:rStyle w:val="a9"/>
                  <w:rFonts w:hint="eastAsia"/>
                  <w:b w:val="0"/>
                  <w:sz w:val="18"/>
                  <w:szCs w:val="18"/>
                </w:rPr>
                <w:t>完整路径</w:t>
              </w:r>
            </w:ins>
          </w:p>
        </w:tc>
        <w:tc>
          <w:tcPr>
            <w:tcW w:w="2718" w:type="dxa"/>
            <w:tcBorders>
              <w:top w:val="single" w:sz="4" w:space="0" w:color="000000"/>
              <w:left w:val="single" w:sz="4" w:space="0" w:color="000000"/>
              <w:bottom w:val="single" w:sz="4" w:space="0" w:color="000000"/>
              <w:right w:val="single" w:sz="4" w:space="0" w:color="000000"/>
            </w:tcBorders>
            <w:hideMark/>
          </w:tcPr>
          <w:p w:rsidR="00FC2650" w:rsidRPr="00AD1DFC" w:rsidRDefault="000950CE" w:rsidP="008D71F0">
            <w:pPr>
              <w:pStyle w:val="M"/>
              <w:ind w:firstLine="0"/>
              <w:rPr>
                <w:rStyle w:val="a9"/>
                <w:b w:val="0"/>
                <w:sz w:val="18"/>
                <w:szCs w:val="18"/>
              </w:rPr>
            </w:pPr>
            <w:del w:id="3051" w:author="alex" w:date="2010-07-07T11:18:00Z">
              <w:r w:rsidDel="00B275FE">
                <w:rPr>
                  <w:rStyle w:val="a9"/>
                  <w:rFonts w:hint="eastAsia"/>
                  <w:b w:val="0"/>
                  <w:sz w:val="18"/>
                  <w:szCs w:val="18"/>
                </w:rPr>
                <w:delText>256</w:delText>
              </w:r>
              <w:r w:rsidDel="00B275FE">
                <w:rPr>
                  <w:rStyle w:val="a9"/>
                  <w:rFonts w:hint="eastAsia"/>
                  <w:b w:val="0"/>
                  <w:sz w:val="18"/>
                  <w:szCs w:val="18"/>
                </w:rPr>
                <w:delText>字节</w:delText>
              </w:r>
            </w:del>
            <w:ins w:id="3052" w:author="alex" w:date="2010-07-07T11:19:00Z">
              <w:r w:rsidR="00B275FE" w:rsidRPr="00B275FE">
                <w:rPr>
                  <w:rStyle w:val="a9"/>
                  <w:b w:val="0"/>
                  <w:sz w:val="18"/>
                  <w:szCs w:val="18"/>
                </w:rPr>
                <w:t>STRING</w:t>
              </w:r>
            </w:ins>
          </w:p>
        </w:tc>
        <w:tc>
          <w:tcPr>
            <w:tcW w:w="3110" w:type="dxa"/>
            <w:tcBorders>
              <w:top w:val="single" w:sz="4" w:space="0" w:color="000000"/>
              <w:left w:val="single" w:sz="4" w:space="0" w:color="000000"/>
              <w:bottom w:val="single" w:sz="4" w:space="0" w:color="000000"/>
              <w:right w:val="single" w:sz="4" w:space="0" w:color="000000"/>
            </w:tcBorders>
            <w:hideMark/>
          </w:tcPr>
          <w:p w:rsidR="00B275FE" w:rsidRPr="00B275FE" w:rsidRDefault="00B275FE" w:rsidP="00B275FE">
            <w:pPr>
              <w:pStyle w:val="M"/>
              <w:spacing w:line="240" w:lineRule="auto"/>
              <w:ind w:firstLine="0"/>
              <w:rPr>
                <w:ins w:id="3053" w:author="alex" w:date="2010-07-07T11:20:00Z"/>
                <w:rStyle w:val="a9"/>
                <w:b w:val="0"/>
                <w:bCs w:val="0"/>
                <w:sz w:val="18"/>
                <w:szCs w:val="18"/>
              </w:rPr>
            </w:pPr>
            <w:ins w:id="3054" w:author="alex" w:date="2010-07-07T11:20:00Z">
              <w:r w:rsidRPr="00B275FE">
                <w:rPr>
                  <w:rStyle w:val="a9"/>
                  <w:rFonts w:hint="eastAsia"/>
                  <w:b w:val="0"/>
                  <w:bCs w:val="0"/>
                  <w:sz w:val="18"/>
                  <w:szCs w:val="18"/>
                </w:rPr>
                <w:t>相对于根的路径。如：</w:t>
              </w:r>
            </w:ins>
          </w:p>
          <w:p w:rsidR="00B275FE" w:rsidRPr="00B275FE" w:rsidRDefault="00B275FE" w:rsidP="00B275FE">
            <w:pPr>
              <w:pStyle w:val="M"/>
              <w:spacing w:line="240" w:lineRule="auto"/>
              <w:ind w:firstLine="0"/>
              <w:rPr>
                <w:ins w:id="3055" w:author="alex" w:date="2010-07-07T11:20:00Z"/>
                <w:rStyle w:val="a9"/>
                <w:b w:val="0"/>
                <w:bCs w:val="0"/>
                <w:sz w:val="18"/>
                <w:szCs w:val="18"/>
              </w:rPr>
            </w:pPr>
            <w:ins w:id="3056" w:author="alex" w:date="2010-07-07T11:20:00Z">
              <w:r w:rsidRPr="00B275FE">
                <w:rPr>
                  <w:rStyle w:val="a9"/>
                  <w:b w:val="0"/>
                  <w:bCs w:val="0"/>
                  <w:sz w:val="18"/>
                  <w:szCs w:val="18"/>
                </w:rPr>
                <w:t>c)</w:t>
              </w:r>
              <w:r w:rsidRPr="00B275FE">
                <w:rPr>
                  <w:rStyle w:val="a9"/>
                  <w:b w:val="0"/>
                  <w:bCs w:val="0"/>
                  <w:sz w:val="18"/>
                  <w:szCs w:val="18"/>
                </w:rPr>
                <w:tab/>
                <w:t>answer.xml</w:t>
              </w:r>
            </w:ins>
          </w:p>
          <w:p w:rsidR="00B275FE" w:rsidRPr="00B275FE" w:rsidRDefault="00B275FE" w:rsidP="00B275FE">
            <w:pPr>
              <w:pStyle w:val="M"/>
              <w:spacing w:line="240" w:lineRule="auto"/>
              <w:ind w:firstLine="0"/>
              <w:rPr>
                <w:ins w:id="3057" w:author="alex" w:date="2010-07-07T11:20:00Z"/>
                <w:rStyle w:val="a9"/>
                <w:b w:val="0"/>
                <w:bCs w:val="0"/>
                <w:sz w:val="18"/>
                <w:szCs w:val="18"/>
              </w:rPr>
            </w:pPr>
            <w:ins w:id="3058" w:author="alex" w:date="2010-07-07T11:20:00Z">
              <w:r w:rsidRPr="00B275FE">
                <w:rPr>
                  <w:rStyle w:val="a9"/>
                  <w:b w:val="0"/>
                  <w:bCs w:val="0"/>
                  <w:sz w:val="18"/>
                  <w:szCs w:val="18"/>
                </w:rPr>
                <w:t>d)</w:t>
              </w:r>
              <w:r w:rsidRPr="00B275FE">
                <w:rPr>
                  <w:rStyle w:val="a9"/>
                  <w:b w:val="0"/>
                  <w:bCs w:val="0"/>
                  <w:sz w:val="18"/>
                  <w:szCs w:val="18"/>
                </w:rPr>
                <w:tab/>
                <w:t>sound\sflep-np-0-1-xx.mp3</w:t>
              </w:r>
            </w:ins>
          </w:p>
          <w:p w:rsidR="00B275FE" w:rsidRPr="00B275FE" w:rsidRDefault="00B275FE" w:rsidP="00B275FE">
            <w:pPr>
              <w:pStyle w:val="M"/>
              <w:spacing w:line="240" w:lineRule="auto"/>
              <w:ind w:firstLine="0"/>
              <w:rPr>
                <w:ins w:id="3059" w:author="alex" w:date="2010-07-07T11:20:00Z"/>
                <w:rStyle w:val="a9"/>
                <w:b w:val="0"/>
                <w:bCs w:val="0"/>
                <w:sz w:val="18"/>
                <w:szCs w:val="18"/>
              </w:rPr>
            </w:pPr>
            <w:ins w:id="3060" w:author="alex" w:date="2010-07-07T11:20:00Z">
              <w:r w:rsidRPr="00B275FE">
                <w:rPr>
                  <w:rStyle w:val="a9"/>
                  <w:rFonts w:hint="eastAsia"/>
                  <w:b w:val="0"/>
                  <w:bCs w:val="0"/>
                  <w:sz w:val="18"/>
                  <w:szCs w:val="18"/>
                </w:rPr>
                <w:t>路径分隔符用</w:t>
              </w:r>
              <w:r w:rsidRPr="00B275FE">
                <w:rPr>
                  <w:rStyle w:val="a9"/>
                  <w:rFonts w:hint="eastAsia"/>
                  <w:b w:val="0"/>
                  <w:bCs w:val="0"/>
                  <w:sz w:val="18"/>
                  <w:szCs w:val="18"/>
                </w:rPr>
                <w:t>"\",</w:t>
              </w:r>
              <w:r w:rsidRPr="00B275FE">
                <w:rPr>
                  <w:rStyle w:val="a9"/>
                  <w:rFonts w:hint="eastAsia"/>
                  <w:b w:val="0"/>
                  <w:bCs w:val="0"/>
                  <w:sz w:val="18"/>
                  <w:szCs w:val="18"/>
                </w:rPr>
                <w:t>以</w:t>
              </w:r>
              <w:r w:rsidRPr="00B275FE">
                <w:rPr>
                  <w:rStyle w:val="a9"/>
                  <w:rFonts w:hint="eastAsia"/>
                  <w:b w:val="0"/>
                  <w:bCs w:val="0"/>
                  <w:sz w:val="18"/>
                  <w:szCs w:val="18"/>
                </w:rPr>
                <w:t>\0</w:t>
              </w:r>
              <w:r w:rsidRPr="00B275FE">
                <w:rPr>
                  <w:rStyle w:val="a9"/>
                  <w:rFonts w:hint="eastAsia"/>
                  <w:b w:val="0"/>
                  <w:bCs w:val="0"/>
                  <w:sz w:val="18"/>
                  <w:szCs w:val="18"/>
                </w:rPr>
                <w:t>结尾。</w:t>
              </w:r>
            </w:ins>
          </w:p>
          <w:p w:rsidR="00B275FE" w:rsidRPr="00B275FE" w:rsidRDefault="00B275FE" w:rsidP="00B275FE">
            <w:pPr>
              <w:pStyle w:val="M"/>
              <w:spacing w:line="240" w:lineRule="auto"/>
              <w:ind w:firstLine="0"/>
              <w:rPr>
                <w:ins w:id="3061" w:author="alex" w:date="2010-07-07T11:20:00Z"/>
                <w:rStyle w:val="a9"/>
                <w:b w:val="0"/>
                <w:bCs w:val="0"/>
                <w:sz w:val="18"/>
                <w:szCs w:val="18"/>
              </w:rPr>
            </w:pPr>
            <w:ins w:id="3062" w:author="alex" w:date="2010-07-07T11:20:00Z">
              <w:r w:rsidRPr="00B275FE">
                <w:rPr>
                  <w:rStyle w:val="a9"/>
                  <w:rFonts w:hint="eastAsia"/>
                  <w:b w:val="0"/>
                  <w:bCs w:val="0"/>
                  <w:sz w:val="18"/>
                  <w:szCs w:val="18"/>
                </w:rPr>
                <w:t>字符串</w:t>
              </w:r>
              <w:r w:rsidRPr="00B275FE">
                <w:rPr>
                  <w:rStyle w:val="a9"/>
                  <w:rFonts w:hint="eastAsia"/>
                  <w:b w:val="0"/>
                  <w:bCs w:val="0"/>
                  <w:sz w:val="18"/>
                  <w:szCs w:val="18"/>
                </w:rPr>
                <w:t>UTF8</w:t>
              </w:r>
              <w:r w:rsidRPr="00B275FE">
                <w:rPr>
                  <w:rStyle w:val="a9"/>
                  <w:rFonts w:hint="eastAsia"/>
                  <w:b w:val="0"/>
                  <w:bCs w:val="0"/>
                  <w:sz w:val="18"/>
                  <w:szCs w:val="18"/>
                </w:rPr>
                <w:t>编码后按位取反</w:t>
              </w:r>
            </w:ins>
          </w:p>
          <w:p w:rsidR="00B275FE" w:rsidRPr="00B275FE" w:rsidRDefault="00B275FE" w:rsidP="00B275FE">
            <w:pPr>
              <w:pStyle w:val="M"/>
              <w:spacing w:line="240" w:lineRule="auto"/>
              <w:ind w:firstLine="0"/>
              <w:rPr>
                <w:ins w:id="3063" w:author="alex" w:date="2010-07-07T11:20:00Z"/>
                <w:rStyle w:val="a9"/>
                <w:b w:val="0"/>
                <w:bCs w:val="0"/>
                <w:sz w:val="18"/>
                <w:szCs w:val="18"/>
              </w:rPr>
            </w:pPr>
            <w:ins w:id="3064" w:author="alex" w:date="2010-07-07T11:20:00Z">
              <w:r w:rsidRPr="00B275FE">
                <w:rPr>
                  <w:rStyle w:val="a9"/>
                  <w:rFonts w:hint="eastAsia"/>
                  <w:b w:val="0"/>
                  <w:bCs w:val="0"/>
                  <w:sz w:val="18"/>
                  <w:szCs w:val="18"/>
                </w:rPr>
                <w:t>试卷索引文件，完整路径必须为</w:t>
              </w:r>
            </w:ins>
          </w:p>
          <w:p w:rsidR="00F2419C" w:rsidRPr="00717364" w:rsidRDefault="00B275FE" w:rsidP="00B275FE">
            <w:pPr>
              <w:pStyle w:val="M"/>
              <w:spacing w:line="240" w:lineRule="auto"/>
              <w:ind w:firstLine="0"/>
              <w:rPr>
                <w:rStyle w:val="a9"/>
                <w:b w:val="0"/>
                <w:bCs w:val="0"/>
                <w:sz w:val="18"/>
                <w:szCs w:val="18"/>
              </w:rPr>
            </w:pPr>
            <w:ins w:id="3065" w:author="alex" w:date="2010-07-07T11:20:00Z">
              <w:r w:rsidRPr="00B275FE">
                <w:rPr>
                  <w:rStyle w:val="a9"/>
                  <w:rFonts w:hint="eastAsia"/>
                  <w:b w:val="0"/>
                  <w:bCs w:val="0"/>
                  <w:sz w:val="18"/>
                  <w:szCs w:val="18"/>
                </w:rPr>
                <w:t>“</w:t>
              </w:r>
              <w:r w:rsidRPr="00B275FE">
                <w:rPr>
                  <w:rStyle w:val="a9"/>
                  <w:b w:val="0"/>
                  <w:bCs w:val="0"/>
                  <w:sz w:val="18"/>
                  <w:szCs w:val="18"/>
                </w:rPr>
                <w:t>answer.xml”</w:t>
              </w:r>
            </w:ins>
          </w:p>
        </w:tc>
      </w:tr>
      <w:tr w:rsidR="00FC2650" w:rsidRPr="00AD1DFC" w:rsidTr="00B275FE">
        <w:trPr>
          <w:trHeight w:val="343"/>
        </w:trPr>
        <w:tc>
          <w:tcPr>
            <w:tcW w:w="2694" w:type="dxa"/>
            <w:tcBorders>
              <w:top w:val="single" w:sz="4" w:space="0" w:color="000000"/>
              <w:left w:val="single" w:sz="4" w:space="0" w:color="000000"/>
              <w:bottom w:val="single" w:sz="4" w:space="0" w:color="000000"/>
              <w:right w:val="single" w:sz="4" w:space="0" w:color="000000"/>
            </w:tcBorders>
            <w:hideMark/>
          </w:tcPr>
          <w:p w:rsidR="00FC2650" w:rsidRPr="00AD1DFC" w:rsidRDefault="00FC2650" w:rsidP="008D71F0">
            <w:pPr>
              <w:pStyle w:val="M"/>
              <w:ind w:firstLine="0"/>
              <w:rPr>
                <w:rStyle w:val="a9"/>
                <w:b w:val="0"/>
                <w:sz w:val="18"/>
                <w:szCs w:val="18"/>
              </w:rPr>
            </w:pPr>
            <w:r w:rsidRPr="00AD1DFC">
              <w:rPr>
                <w:rStyle w:val="a9"/>
                <w:rFonts w:hint="eastAsia"/>
                <w:b w:val="0"/>
                <w:sz w:val="18"/>
                <w:szCs w:val="18"/>
              </w:rPr>
              <w:t>最后修改时间</w:t>
            </w:r>
          </w:p>
        </w:tc>
        <w:tc>
          <w:tcPr>
            <w:tcW w:w="2718" w:type="dxa"/>
            <w:tcBorders>
              <w:top w:val="single" w:sz="4" w:space="0" w:color="000000"/>
              <w:left w:val="single" w:sz="4" w:space="0" w:color="000000"/>
              <w:bottom w:val="single" w:sz="4" w:space="0" w:color="000000"/>
              <w:right w:val="single" w:sz="4" w:space="0" w:color="000000"/>
            </w:tcBorders>
            <w:hideMark/>
          </w:tcPr>
          <w:p w:rsidR="00FC2650" w:rsidRPr="00AD1DFC" w:rsidRDefault="00FC2650" w:rsidP="008D71F0">
            <w:pPr>
              <w:pStyle w:val="M"/>
              <w:ind w:firstLine="0"/>
              <w:rPr>
                <w:rStyle w:val="a9"/>
                <w:b w:val="0"/>
                <w:sz w:val="18"/>
                <w:szCs w:val="18"/>
              </w:rPr>
            </w:pPr>
            <w:r w:rsidRPr="00AD1DFC">
              <w:rPr>
                <w:rStyle w:val="a9"/>
                <w:rFonts w:hint="eastAsia"/>
                <w:b w:val="0"/>
                <w:sz w:val="18"/>
                <w:szCs w:val="18"/>
              </w:rPr>
              <w:t>64</w:t>
            </w:r>
            <w:r w:rsidRPr="00AD1DFC">
              <w:rPr>
                <w:rStyle w:val="a9"/>
                <w:rFonts w:hint="eastAsia"/>
                <w:b w:val="0"/>
                <w:sz w:val="18"/>
                <w:szCs w:val="18"/>
              </w:rPr>
              <w:t>位</w:t>
            </w:r>
          </w:p>
        </w:tc>
        <w:tc>
          <w:tcPr>
            <w:tcW w:w="3110" w:type="dxa"/>
            <w:tcBorders>
              <w:top w:val="single" w:sz="4" w:space="0" w:color="000000"/>
              <w:left w:val="single" w:sz="4" w:space="0" w:color="000000"/>
              <w:bottom w:val="single" w:sz="4" w:space="0" w:color="000000"/>
              <w:right w:val="single" w:sz="4" w:space="0" w:color="000000"/>
            </w:tcBorders>
            <w:hideMark/>
          </w:tcPr>
          <w:p w:rsidR="00FC2650" w:rsidRPr="00AD1DFC" w:rsidRDefault="00FC2650" w:rsidP="008D71F0">
            <w:pPr>
              <w:pStyle w:val="M"/>
              <w:ind w:firstLine="0"/>
              <w:rPr>
                <w:rStyle w:val="a9"/>
                <w:b w:val="0"/>
                <w:sz w:val="18"/>
                <w:szCs w:val="18"/>
              </w:rPr>
            </w:pPr>
            <w:r w:rsidRPr="00AD1DFC">
              <w:rPr>
                <w:rStyle w:val="a9"/>
                <w:rFonts w:hint="eastAsia"/>
                <w:b w:val="0"/>
                <w:sz w:val="18"/>
                <w:szCs w:val="18"/>
              </w:rPr>
              <w:t>timestamp</w:t>
            </w:r>
          </w:p>
        </w:tc>
      </w:tr>
      <w:tr w:rsidR="00FC2650" w:rsidRPr="00AD1DFC" w:rsidTr="00B275FE">
        <w:trPr>
          <w:trHeight w:val="343"/>
        </w:trPr>
        <w:tc>
          <w:tcPr>
            <w:tcW w:w="2694" w:type="dxa"/>
            <w:tcBorders>
              <w:top w:val="single" w:sz="4" w:space="0" w:color="000000"/>
              <w:left w:val="single" w:sz="4" w:space="0" w:color="000000"/>
              <w:bottom w:val="single" w:sz="4" w:space="0" w:color="000000"/>
              <w:right w:val="single" w:sz="4" w:space="0" w:color="000000"/>
            </w:tcBorders>
            <w:hideMark/>
          </w:tcPr>
          <w:p w:rsidR="00FC2650" w:rsidRPr="00AD1DFC" w:rsidRDefault="00FC2650" w:rsidP="008D71F0">
            <w:pPr>
              <w:pStyle w:val="M"/>
              <w:ind w:firstLine="0"/>
              <w:rPr>
                <w:rStyle w:val="a9"/>
                <w:b w:val="0"/>
                <w:sz w:val="18"/>
                <w:szCs w:val="18"/>
              </w:rPr>
            </w:pPr>
            <w:r w:rsidRPr="00AD1DFC">
              <w:rPr>
                <w:rStyle w:val="a9"/>
                <w:rFonts w:hint="eastAsia"/>
                <w:b w:val="0"/>
                <w:sz w:val="18"/>
                <w:szCs w:val="18"/>
              </w:rPr>
              <w:t>数据长度</w:t>
            </w:r>
          </w:p>
        </w:tc>
        <w:tc>
          <w:tcPr>
            <w:tcW w:w="2718" w:type="dxa"/>
            <w:tcBorders>
              <w:top w:val="single" w:sz="4" w:space="0" w:color="000000"/>
              <w:left w:val="single" w:sz="4" w:space="0" w:color="000000"/>
              <w:bottom w:val="single" w:sz="4" w:space="0" w:color="000000"/>
              <w:right w:val="single" w:sz="4" w:space="0" w:color="000000"/>
            </w:tcBorders>
            <w:hideMark/>
          </w:tcPr>
          <w:p w:rsidR="00FC2650" w:rsidRPr="00AD1DFC" w:rsidRDefault="00FC2650" w:rsidP="008D71F0">
            <w:pPr>
              <w:pStyle w:val="M"/>
              <w:ind w:firstLine="0"/>
              <w:rPr>
                <w:rStyle w:val="a9"/>
                <w:b w:val="0"/>
                <w:sz w:val="18"/>
                <w:szCs w:val="18"/>
              </w:rPr>
            </w:pPr>
            <w:r w:rsidRPr="00AD1DFC">
              <w:rPr>
                <w:rStyle w:val="a9"/>
                <w:rFonts w:hint="eastAsia"/>
                <w:b w:val="0"/>
                <w:sz w:val="18"/>
                <w:szCs w:val="18"/>
              </w:rPr>
              <w:t>32</w:t>
            </w:r>
            <w:r w:rsidRPr="00AD1DFC">
              <w:rPr>
                <w:rStyle w:val="a9"/>
                <w:rFonts w:hint="eastAsia"/>
                <w:b w:val="0"/>
                <w:sz w:val="18"/>
                <w:szCs w:val="18"/>
              </w:rPr>
              <w:t>位</w:t>
            </w:r>
          </w:p>
        </w:tc>
        <w:tc>
          <w:tcPr>
            <w:tcW w:w="3110" w:type="dxa"/>
            <w:tcBorders>
              <w:top w:val="single" w:sz="4" w:space="0" w:color="000000"/>
              <w:left w:val="single" w:sz="4" w:space="0" w:color="000000"/>
              <w:bottom w:val="single" w:sz="4" w:space="0" w:color="000000"/>
              <w:right w:val="single" w:sz="4" w:space="0" w:color="000000"/>
            </w:tcBorders>
            <w:hideMark/>
          </w:tcPr>
          <w:p w:rsidR="00FC2650" w:rsidRPr="00AD1DFC" w:rsidRDefault="00FC2650" w:rsidP="008D71F0">
            <w:pPr>
              <w:pStyle w:val="M"/>
              <w:ind w:firstLine="0"/>
              <w:rPr>
                <w:rStyle w:val="a9"/>
                <w:b w:val="0"/>
                <w:sz w:val="18"/>
                <w:szCs w:val="18"/>
              </w:rPr>
            </w:pPr>
          </w:p>
        </w:tc>
      </w:tr>
      <w:tr w:rsidR="00FC2650" w:rsidRPr="003A4B3C" w:rsidTr="00B275FE">
        <w:trPr>
          <w:trHeight w:val="350"/>
        </w:trPr>
        <w:tc>
          <w:tcPr>
            <w:tcW w:w="2694" w:type="dxa"/>
            <w:tcBorders>
              <w:top w:val="single" w:sz="4" w:space="0" w:color="000000"/>
              <w:left w:val="single" w:sz="4" w:space="0" w:color="000000"/>
              <w:bottom w:val="single" w:sz="4" w:space="0" w:color="000000"/>
              <w:right w:val="single" w:sz="4" w:space="0" w:color="000000"/>
            </w:tcBorders>
            <w:hideMark/>
          </w:tcPr>
          <w:p w:rsidR="00FC2650" w:rsidRPr="003A4B3C" w:rsidRDefault="00FC2650" w:rsidP="008D71F0">
            <w:pPr>
              <w:pStyle w:val="M"/>
              <w:ind w:firstLine="0"/>
              <w:rPr>
                <w:rStyle w:val="a9"/>
                <w:b w:val="0"/>
                <w:sz w:val="18"/>
                <w:szCs w:val="18"/>
              </w:rPr>
            </w:pPr>
            <w:r w:rsidRPr="003A4B3C">
              <w:rPr>
                <w:rStyle w:val="a9"/>
                <w:rFonts w:hint="eastAsia"/>
                <w:b w:val="0"/>
                <w:sz w:val="18"/>
                <w:szCs w:val="18"/>
              </w:rPr>
              <w:t>数据</w:t>
            </w:r>
          </w:p>
        </w:tc>
        <w:tc>
          <w:tcPr>
            <w:tcW w:w="2718" w:type="dxa"/>
            <w:tcBorders>
              <w:top w:val="single" w:sz="4" w:space="0" w:color="000000"/>
              <w:left w:val="single" w:sz="4" w:space="0" w:color="000000"/>
              <w:bottom w:val="single" w:sz="4" w:space="0" w:color="000000"/>
              <w:right w:val="single" w:sz="4" w:space="0" w:color="000000"/>
            </w:tcBorders>
            <w:hideMark/>
          </w:tcPr>
          <w:p w:rsidR="00FC2650" w:rsidRPr="003A4B3C" w:rsidRDefault="00FC2650" w:rsidP="008D71F0">
            <w:pPr>
              <w:pStyle w:val="M"/>
              <w:ind w:firstLine="0"/>
              <w:rPr>
                <w:rStyle w:val="a9"/>
                <w:b w:val="0"/>
                <w:sz w:val="18"/>
                <w:szCs w:val="18"/>
              </w:rPr>
            </w:pPr>
            <w:r w:rsidRPr="003A4B3C">
              <w:rPr>
                <w:rStyle w:val="a9"/>
                <w:rFonts w:hint="eastAsia"/>
                <w:b w:val="0"/>
                <w:sz w:val="18"/>
                <w:szCs w:val="18"/>
              </w:rPr>
              <w:t>BYTE[]</w:t>
            </w:r>
          </w:p>
        </w:tc>
        <w:tc>
          <w:tcPr>
            <w:tcW w:w="3110" w:type="dxa"/>
            <w:tcBorders>
              <w:top w:val="single" w:sz="4" w:space="0" w:color="000000"/>
              <w:left w:val="single" w:sz="4" w:space="0" w:color="000000"/>
              <w:bottom w:val="single" w:sz="4" w:space="0" w:color="000000"/>
              <w:right w:val="single" w:sz="4" w:space="0" w:color="000000"/>
            </w:tcBorders>
            <w:hideMark/>
          </w:tcPr>
          <w:p w:rsidR="00B275FE" w:rsidRPr="00B275FE" w:rsidRDefault="00B275FE" w:rsidP="00B275FE">
            <w:pPr>
              <w:pStyle w:val="M"/>
              <w:ind w:firstLine="0"/>
              <w:rPr>
                <w:ins w:id="3066" w:author="alex" w:date="2010-07-07T11:21:00Z"/>
                <w:rStyle w:val="a9"/>
                <w:b w:val="0"/>
                <w:sz w:val="18"/>
                <w:szCs w:val="18"/>
              </w:rPr>
            </w:pPr>
            <w:ins w:id="3067" w:author="alex" w:date="2010-07-07T11:21:00Z">
              <w:r w:rsidRPr="00B275FE">
                <w:rPr>
                  <w:rStyle w:val="a9"/>
                  <w:rFonts w:hint="eastAsia"/>
                  <w:b w:val="0"/>
                  <w:sz w:val="18"/>
                  <w:szCs w:val="18"/>
                </w:rPr>
                <w:t>处理后的数据区</w:t>
              </w:r>
            </w:ins>
          </w:p>
          <w:p w:rsidR="00B275FE" w:rsidRPr="00B275FE" w:rsidRDefault="00B275FE" w:rsidP="00B275FE">
            <w:pPr>
              <w:pStyle w:val="M"/>
              <w:ind w:firstLine="0"/>
              <w:rPr>
                <w:ins w:id="3068" w:author="alex" w:date="2010-07-07T11:21:00Z"/>
                <w:rStyle w:val="a9"/>
                <w:b w:val="0"/>
                <w:sz w:val="18"/>
                <w:szCs w:val="18"/>
              </w:rPr>
            </w:pPr>
            <w:ins w:id="3069" w:author="alex" w:date="2010-07-07T11:21:00Z">
              <w:r w:rsidRPr="00B275FE">
                <w:rPr>
                  <w:rStyle w:val="a9"/>
                  <w:rFonts w:hint="eastAsia"/>
                  <w:b w:val="0"/>
                  <w:sz w:val="18"/>
                  <w:szCs w:val="18"/>
                </w:rPr>
                <w:t>标识</w:t>
              </w:r>
              <w:r w:rsidRPr="00B275FE">
                <w:rPr>
                  <w:rStyle w:val="a9"/>
                  <w:rFonts w:hint="eastAsia"/>
                  <w:b w:val="0"/>
                  <w:sz w:val="18"/>
                  <w:szCs w:val="18"/>
                </w:rPr>
                <w:t>=APG</w:t>
              </w:r>
              <w:r w:rsidRPr="00B275FE">
                <w:rPr>
                  <w:rStyle w:val="a9"/>
                  <w:rFonts w:hint="eastAsia"/>
                  <w:b w:val="0"/>
                  <w:sz w:val="18"/>
                  <w:szCs w:val="18"/>
                </w:rPr>
                <w:t>时，答卷索引数据区加密，加密后总结构：</w:t>
              </w:r>
              <w:r w:rsidRPr="00B275FE">
                <w:rPr>
                  <w:rStyle w:val="a9"/>
                  <w:rFonts w:hint="eastAsia"/>
                  <w:b w:val="0"/>
                  <w:sz w:val="18"/>
                  <w:szCs w:val="18"/>
                </w:rPr>
                <w:t xml:space="preserve"> rsa(128byte)+3desdata(byte%8=0)</w:t>
              </w:r>
              <w:r w:rsidRPr="00B275FE">
                <w:rPr>
                  <w:rStyle w:val="a9"/>
                  <w:rFonts w:hint="eastAsia"/>
                  <w:b w:val="0"/>
                  <w:sz w:val="18"/>
                  <w:szCs w:val="18"/>
                </w:rPr>
                <w:t>。</w:t>
              </w:r>
            </w:ins>
          </w:p>
          <w:p w:rsidR="00B275FE" w:rsidRPr="00B275FE" w:rsidRDefault="00B275FE" w:rsidP="00B275FE">
            <w:pPr>
              <w:pStyle w:val="M"/>
              <w:ind w:firstLine="0"/>
              <w:rPr>
                <w:ins w:id="3070" w:author="alex" w:date="2010-07-07T11:21:00Z"/>
                <w:rStyle w:val="a9"/>
                <w:b w:val="0"/>
                <w:sz w:val="18"/>
                <w:szCs w:val="18"/>
              </w:rPr>
            </w:pPr>
            <w:ins w:id="3071" w:author="alex" w:date="2010-07-07T11:21:00Z">
              <w:r w:rsidRPr="00B275FE">
                <w:rPr>
                  <w:rStyle w:val="a9"/>
                  <w:rFonts w:hint="eastAsia"/>
                  <w:b w:val="0"/>
                  <w:sz w:val="18"/>
                  <w:szCs w:val="18"/>
                </w:rPr>
                <w:t>其中</w:t>
              </w:r>
              <w:r w:rsidRPr="00B275FE">
                <w:rPr>
                  <w:rStyle w:val="a9"/>
                  <w:rFonts w:hint="eastAsia"/>
                  <w:b w:val="0"/>
                  <w:sz w:val="18"/>
                  <w:szCs w:val="18"/>
                </w:rPr>
                <w:t>[rsa]</w:t>
              </w:r>
              <w:r w:rsidRPr="00B275FE">
                <w:rPr>
                  <w:rStyle w:val="a9"/>
                  <w:rFonts w:hint="eastAsia"/>
                  <w:b w:val="0"/>
                  <w:sz w:val="18"/>
                  <w:szCs w:val="18"/>
                </w:rPr>
                <w:t>原始结构：</w:t>
              </w:r>
              <w:r w:rsidRPr="00B275FE">
                <w:rPr>
                  <w:rStyle w:val="a9"/>
                  <w:rFonts w:hint="eastAsia"/>
                  <w:b w:val="0"/>
                  <w:sz w:val="18"/>
                  <w:szCs w:val="18"/>
                </w:rPr>
                <w:t xml:space="preserve"> 3deskey(16byte) +</w:t>
              </w:r>
              <w:r w:rsidRPr="00B275FE">
                <w:rPr>
                  <w:rStyle w:val="a9"/>
                  <w:rFonts w:hint="eastAsia"/>
                  <w:b w:val="0"/>
                  <w:sz w:val="18"/>
                  <w:szCs w:val="18"/>
                </w:rPr>
                <w:t>原始数据大小</w:t>
              </w:r>
              <w:r w:rsidRPr="00B275FE">
                <w:rPr>
                  <w:rStyle w:val="a9"/>
                  <w:rFonts w:hint="eastAsia"/>
                  <w:b w:val="0"/>
                  <w:sz w:val="18"/>
                  <w:szCs w:val="18"/>
                </w:rPr>
                <w:t>(4byte) +</w:t>
              </w:r>
              <w:r w:rsidRPr="00B275FE">
                <w:rPr>
                  <w:rStyle w:val="a9"/>
                  <w:rFonts w:hint="eastAsia"/>
                  <w:b w:val="0"/>
                  <w:sz w:val="18"/>
                  <w:szCs w:val="18"/>
                </w:rPr>
                <w:t>原始数据</w:t>
              </w:r>
              <w:r w:rsidRPr="00B275FE">
                <w:rPr>
                  <w:rStyle w:val="a9"/>
                  <w:rFonts w:hint="eastAsia"/>
                  <w:b w:val="0"/>
                  <w:sz w:val="18"/>
                  <w:szCs w:val="18"/>
                </w:rPr>
                <w:t>(80byte,</w:t>
              </w:r>
              <w:r w:rsidRPr="00B275FE">
                <w:rPr>
                  <w:rStyle w:val="a9"/>
                  <w:rFonts w:hint="eastAsia"/>
                  <w:b w:val="0"/>
                  <w:sz w:val="18"/>
                  <w:szCs w:val="18"/>
                </w:rPr>
                <w:t>不足补</w:t>
              </w:r>
              <w:r w:rsidRPr="00B275FE">
                <w:rPr>
                  <w:rStyle w:val="a9"/>
                  <w:rFonts w:hint="eastAsia"/>
                  <w:b w:val="0"/>
                  <w:sz w:val="18"/>
                  <w:szCs w:val="18"/>
                </w:rPr>
                <w:t xml:space="preserve">0) </w:t>
              </w:r>
            </w:ins>
          </w:p>
          <w:p w:rsidR="00B275FE" w:rsidRPr="00B275FE" w:rsidRDefault="00B275FE" w:rsidP="00B275FE">
            <w:pPr>
              <w:pStyle w:val="M"/>
              <w:ind w:firstLine="0"/>
              <w:rPr>
                <w:ins w:id="3072" w:author="alex" w:date="2010-07-07T11:21:00Z"/>
                <w:rStyle w:val="a9"/>
                <w:b w:val="0"/>
                <w:sz w:val="18"/>
                <w:szCs w:val="18"/>
              </w:rPr>
            </w:pPr>
            <w:ins w:id="3073" w:author="alex" w:date="2010-07-07T11:21:00Z">
              <w:r w:rsidRPr="00B275FE">
                <w:rPr>
                  <w:rStyle w:val="a9"/>
                  <w:rFonts w:hint="eastAsia"/>
                  <w:b w:val="0"/>
                  <w:sz w:val="18"/>
                  <w:szCs w:val="18"/>
                </w:rPr>
                <w:t>[3des]</w:t>
              </w:r>
              <w:r w:rsidRPr="00B275FE">
                <w:rPr>
                  <w:rStyle w:val="a9"/>
                  <w:rFonts w:hint="eastAsia"/>
                  <w:b w:val="0"/>
                  <w:sz w:val="18"/>
                  <w:szCs w:val="18"/>
                </w:rPr>
                <w:t>原始结构：</w:t>
              </w:r>
            </w:ins>
          </w:p>
          <w:p w:rsidR="00B275FE" w:rsidRPr="00B275FE" w:rsidRDefault="00B275FE" w:rsidP="00B275FE">
            <w:pPr>
              <w:pStyle w:val="M"/>
              <w:ind w:firstLine="0"/>
              <w:rPr>
                <w:ins w:id="3074" w:author="alex" w:date="2010-07-07T11:21:00Z"/>
                <w:rStyle w:val="a9"/>
                <w:b w:val="0"/>
                <w:sz w:val="18"/>
                <w:szCs w:val="18"/>
              </w:rPr>
            </w:pPr>
            <w:ins w:id="3075" w:author="alex" w:date="2010-07-07T11:21:00Z">
              <w:r w:rsidRPr="00B275FE">
                <w:rPr>
                  <w:rStyle w:val="a9"/>
                  <w:rFonts w:hint="eastAsia"/>
                  <w:b w:val="0"/>
                  <w:sz w:val="18"/>
                  <w:szCs w:val="18"/>
                </w:rPr>
                <w:t>除前</w:t>
              </w:r>
              <w:r w:rsidRPr="00B275FE">
                <w:rPr>
                  <w:rStyle w:val="a9"/>
                  <w:rFonts w:hint="eastAsia"/>
                  <w:b w:val="0"/>
                  <w:sz w:val="18"/>
                  <w:szCs w:val="18"/>
                </w:rPr>
                <w:t>80</w:t>
              </w:r>
              <w:r w:rsidRPr="00B275FE">
                <w:rPr>
                  <w:rStyle w:val="a9"/>
                  <w:rFonts w:hint="eastAsia"/>
                  <w:b w:val="0"/>
                  <w:sz w:val="18"/>
                  <w:szCs w:val="18"/>
                </w:rPr>
                <w:t>字节外的原始数据</w:t>
              </w:r>
              <w:r w:rsidRPr="00B275FE">
                <w:rPr>
                  <w:rStyle w:val="a9"/>
                  <w:rFonts w:hint="eastAsia"/>
                  <w:b w:val="0"/>
                  <w:sz w:val="18"/>
                  <w:szCs w:val="18"/>
                </w:rPr>
                <w:t xml:space="preserve"> + </w:t>
              </w:r>
              <w:r w:rsidRPr="00B275FE">
                <w:rPr>
                  <w:rStyle w:val="a9"/>
                  <w:rFonts w:hint="eastAsia"/>
                  <w:b w:val="0"/>
                  <w:sz w:val="18"/>
                  <w:szCs w:val="18"/>
                </w:rPr>
                <w:t>补齐到</w:t>
              </w:r>
              <w:r w:rsidRPr="00B275FE">
                <w:rPr>
                  <w:rStyle w:val="a9"/>
                  <w:rFonts w:hint="eastAsia"/>
                  <w:b w:val="0"/>
                  <w:sz w:val="18"/>
                  <w:szCs w:val="18"/>
                </w:rPr>
                <w:t>8</w:t>
              </w:r>
              <w:r w:rsidRPr="00B275FE">
                <w:rPr>
                  <w:rStyle w:val="a9"/>
                  <w:rFonts w:hint="eastAsia"/>
                  <w:b w:val="0"/>
                  <w:sz w:val="18"/>
                  <w:szCs w:val="18"/>
                </w:rPr>
                <w:t>的倍数的填充</w:t>
              </w:r>
            </w:ins>
          </w:p>
          <w:p w:rsidR="00B275FE" w:rsidRPr="00B275FE" w:rsidRDefault="00B275FE" w:rsidP="00B275FE">
            <w:pPr>
              <w:pStyle w:val="M"/>
              <w:ind w:firstLine="0"/>
              <w:rPr>
                <w:ins w:id="3076" w:author="alex" w:date="2010-07-07T11:21:00Z"/>
                <w:rStyle w:val="a9"/>
                <w:b w:val="0"/>
                <w:sz w:val="18"/>
                <w:szCs w:val="18"/>
              </w:rPr>
            </w:pPr>
            <w:ins w:id="3077" w:author="alex" w:date="2010-07-07T11:21:00Z">
              <w:r w:rsidRPr="00B275FE">
                <w:rPr>
                  <w:rStyle w:val="a9"/>
                  <w:rFonts w:hint="eastAsia"/>
                  <w:b w:val="0"/>
                  <w:sz w:val="18"/>
                  <w:szCs w:val="18"/>
                </w:rPr>
                <w:t>标识</w:t>
              </w:r>
              <w:r w:rsidRPr="00B275FE">
                <w:rPr>
                  <w:rStyle w:val="a9"/>
                  <w:rFonts w:hint="eastAsia"/>
                  <w:b w:val="0"/>
                  <w:sz w:val="18"/>
                  <w:szCs w:val="18"/>
                </w:rPr>
                <w:t>=APF</w:t>
              </w:r>
              <w:r w:rsidRPr="00B275FE">
                <w:rPr>
                  <w:rStyle w:val="a9"/>
                  <w:rFonts w:hint="eastAsia"/>
                  <w:b w:val="0"/>
                  <w:sz w:val="18"/>
                  <w:szCs w:val="18"/>
                </w:rPr>
                <w:t>时，试卷索引数据区保持原始结构。</w:t>
              </w:r>
            </w:ins>
          </w:p>
          <w:p w:rsidR="00FC2650" w:rsidRPr="00F91785" w:rsidRDefault="00B275FE" w:rsidP="00B275FE">
            <w:pPr>
              <w:pStyle w:val="M"/>
              <w:ind w:firstLine="0"/>
              <w:rPr>
                <w:rStyle w:val="a9"/>
                <w:b w:val="0"/>
                <w:sz w:val="18"/>
                <w:szCs w:val="18"/>
              </w:rPr>
            </w:pPr>
            <w:ins w:id="3078" w:author="alex" w:date="2010-07-07T11:21:00Z">
              <w:r w:rsidRPr="00B275FE">
                <w:rPr>
                  <w:rStyle w:val="a9"/>
                  <w:rFonts w:hint="eastAsia"/>
                  <w:b w:val="0"/>
                  <w:sz w:val="18"/>
                  <w:szCs w:val="18"/>
                </w:rPr>
                <w:t>对其他数据文件，保持原样</w:t>
              </w:r>
            </w:ins>
          </w:p>
        </w:tc>
      </w:tr>
    </w:tbl>
    <w:p w:rsidR="00FC2650" w:rsidRDefault="00FC2650" w:rsidP="00FC2650"/>
    <w:p w:rsidR="00FC2650" w:rsidRPr="00242408" w:rsidRDefault="00FC2650" w:rsidP="00FC2650">
      <w:pPr>
        <w:pStyle w:val="af8"/>
      </w:pPr>
      <w:r w:rsidRPr="00242408">
        <w:rPr>
          <w:rFonts w:hint="eastAsia"/>
        </w:rPr>
        <w:t>表</w:t>
      </w:r>
      <w:r w:rsidRPr="00242408">
        <w:rPr>
          <w:rFonts w:hint="eastAsia"/>
        </w:rPr>
        <w:t xml:space="preserve"> </w:t>
      </w:r>
      <w:r w:rsidR="002260D0">
        <w:rPr>
          <w:rFonts w:hint="eastAsia"/>
        </w:rPr>
        <w:t>6</w:t>
      </w:r>
      <w:r>
        <w:rPr>
          <w:rFonts w:hint="eastAsia"/>
        </w:rPr>
        <w:t>-3</w:t>
      </w:r>
      <w:r w:rsidR="004C0122">
        <w:rPr>
          <w:rFonts w:hint="eastAsia"/>
        </w:rPr>
        <w:t xml:space="preserve"> Answer</w:t>
      </w:r>
      <w:r w:rsidR="00BF2F04" w:rsidRPr="00BF2F04">
        <w:rPr>
          <w:rFonts w:hint="eastAsia"/>
        </w:rPr>
        <w:t>数据区</w:t>
      </w:r>
      <w:r>
        <w:rPr>
          <w:rFonts w:hint="eastAsia"/>
        </w:rPr>
        <w:t>原始</w:t>
      </w:r>
      <w:r w:rsidRPr="00242408">
        <w:rPr>
          <w:rFonts w:hint="eastAsia"/>
        </w:rPr>
        <w:t>结构</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0"/>
        <w:gridCol w:w="2841"/>
        <w:gridCol w:w="2841"/>
      </w:tblGrid>
      <w:tr w:rsidR="004C0122" w:rsidRPr="004C0122" w:rsidTr="00E520A9">
        <w:trPr>
          <w:trHeight w:val="343"/>
          <w:ins w:id="3079" w:author="alex" w:date="2010-07-07T11:23:00Z"/>
        </w:trPr>
        <w:tc>
          <w:tcPr>
            <w:tcW w:w="2840" w:type="dxa"/>
            <w:tcBorders>
              <w:top w:val="single" w:sz="4" w:space="0" w:color="000000"/>
              <w:left w:val="single" w:sz="4" w:space="0" w:color="000000"/>
              <w:bottom w:val="single" w:sz="4" w:space="0" w:color="000000"/>
              <w:right w:val="single" w:sz="4" w:space="0" w:color="000000"/>
            </w:tcBorders>
            <w:hideMark/>
          </w:tcPr>
          <w:p w:rsidR="004C0122" w:rsidRPr="004C0122" w:rsidRDefault="004C0122" w:rsidP="00E520A9">
            <w:pPr>
              <w:pStyle w:val="M"/>
              <w:ind w:firstLine="0"/>
              <w:rPr>
                <w:ins w:id="3080" w:author="alex" w:date="2010-07-07T11:23:00Z"/>
                <w:rStyle w:val="a9"/>
                <w:b w:val="0"/>
                <w:sz w:val="18"/>
                <w:szCs w:val="18"/>
              </w:rPr>
            </w:pPr>
            <w:ins w:id="3081" w:author="alex" w:date="2010-07-07T11:23:00Z">
              <w:r w:rsidRPr="004C0122">
                <w:rPr>
                  <w:rStyle w:val="a9"/>
                  <w:rFonts w:hint="eastAsia"/>
                  <w:b w:val="0"/>
                  <w:sz w:val="18"/>
                  <w:szCs w:val="18"/>
                </w:rPr>
                <w:t>字段</w:t>
              </w:r>
            </w:ins>
          </w:p>
        </w:tc>
        <w:tc>
          <w:tcPr>
            <w:tcW w:w="2841" w:type="dxa"/>
            <w:tcBorders>
              <w:top w:val="single" w:sz="4" w:space="0" w:color="000000"/>
              <w:left w:val="single" w:sz="4" w:space="0" w:color="000000"/>
              <w:bottom w:val="single" w:sz="4" w:space="0" w:color="000000"/>
              <w:right w:val="single" w:sz="4" w:space="0" w:color="000000"/>
            </w:tcBorders>
            <w:hideMark/>
          </w:tcPr>
          <w:p w:rsidR="004C0122" w:rsidRPr="004C0122" w:rsidRDefault="004C0122" w:rsidP="00E520A9">
            <w:pPr>
              <w:pStyle w:val="M"/>
              <w:ind w:firstLine="0"/>
              <w:rPr>
                <w:ins w:id="3082" w:author="alex" w:date="2010-07-07T11:23:00Z"/>
                <w:rStyle w:val="a9"/>
                <w:b w:val="0"/>
                <w:sz w:val="18"/>
                <w:szCs w:val="18"/>
              </w:rPr>
            </w:pPr>
            <w:ins w:id="3083" w:author="alex" w:date="2010-07-07T11:23:00Z">
              <w:r w:rsidRPr="004C0122">
                <w:rPr>
                  <w:rStyle w:val="a9"/>
                  <w:rFonts w:hint="eastAsia"/>
                  <w:b w:val="0"/>
                  <w:sz w:val="18"/>
                  <w:szCs w:val="18"/>
                </w:rPr>
                <w:t>类型</w:t>
              </w:r>
            </w:ins>
          </w:p>
        </w:tc>
        <w:tc>
          <w:tcPr>
            <w:tcW w:w="2841" w:type="dxa"/>
            <w:tcBorders>
              <w:top w:val="single" w:sz="4" w:space="0" w:color="000000"/>
              <w:left w:val="single" w:sz="4" w:space="0" w:color="000000"/>
              <w:bottom w:val="single" w:sz="4" w:space="0" w:color="000000"/>
              <w:right w:val="single" w:sz="4" w:space="0" w:color="000000"/>
            </w:tcBorders>
            <w:hideMark/>
          </w:tcPr>
          <w:p w:rsidR="004C0122" w:rsidRPr="004C0122" w:rsidRDefault="004C0122" w:rsidP="00E520A9">
            <w:pPr>
              <w:pStyle w:val="M"/>
              <w:ind w:firstLine="0"/>
              <w:rPr>
                <w:ins w:id="3084" w:author="alex" w:date="2010-07-07T11:23:00Z"/>
                <w:rStyle w:val="a9"/>
                <w:b w:val="0"/>
                <w:sz w:val="18"/>
                <w:szCs w:val="18"/>
              </w:rPr>
            </w:pPr>
            <w:ins w:id="3085" w:author="alex" w:date="2010-07-07T11:23:00Z">
              <w:r w:rsidRPr="004C0122">
                <w:rPr>
                  <w:rStyle w:val="a9"/>
                  <w:rFonts w:hint="eastAsia"/>
                  <w:b w:val="0"/>
                  <w:sz w:val="18"/>
                  <w:szCs w:val="18"/>
                </w:rPr>
                <w:t>备注</w:t>
              </w:r>
            </w:ins>
          </w:p>
        </w:tc>
      </w:tr>
      <w:tr w:rsidR="004C0122" w:rsidRPr="004C0122" w:rsidTr="00E520A9">
        <w:trPr>
          <w:trHeight w:val="343"/>
          <w:ins w:id="3086" w:author="alex" w:date="2010-07-07T11:23:00Z"/>
        </w:trPr>
        <w:tc>
          <w:tcPr>
            <w:tcW w:w="2840" w:type="dxa"/>
            <w:tcBorders>
              <w:top w:val="single" w:sz="4" w:space="0" w:color="000000"/>
              <w:left w:val="single" w:sz="4" w:space="0" w:color="000000"/>
              <w:bottom w:val="single" w:sz="4" w:space="0" w:color="000000"/>
              <w:right w:val="single" w:sz="4" w:space="0" w:color="000000"/>
            </w:tcBorders>
            <w:hideMark/>
          </w:tcPr>
          <w:p w:rsidR="004C0122" w:rsidRPr="004C0122" w:rsidRDefault="004C0122" w:rsidP="00E520A9">
            <w:pPr>
              <w:pStyle w:val="M"/>
              <w:ind w:firstLine="0"/>
              <w:rPr>
                <w:ins w:id="3087" w:author="alex" w:date="2010-07-07T11:23:00Z"/>
                <w:rStyle w:val="a9"/>
                <w:b w:val="0"/>
                <w:sz w:val="18"/>
                <w:szCs w:val="18"/>
              </w:rPr>
            </w:pPr>
            <w:ins w:id="3088" w:author="alex" w:date="2010-07-07T11:23:00Z">
              <w:r w:rsidRPr="004C0122">
                <w:rPr>
                  <w:rStyle w:val="a9"/>
                  <w:rFonts w:hint="eastAsia"/>
                  <w:b w:val="0"/>
                  <w:sz w:val="18"/>
                  <w:szCs w:val="18"/>
                </w:rPr>
                <w:t>校验和</w:t>
              </w:r>
            </w:ins>
          </w:p>
        </w:tc>
        <w:tc>
          <w:tcPr>
            <w:tcW w:w="2841" w:type="dxa"/>
            <w:tcBorders>
              <w:top w:val="single" w:sz="4" w:space="0" w:color="000000"/>
              <w:left w:val="single" w:sz="4" w:space="0" w:color="000000"/>
              <w:bottom w:val="single" w:sz="4" w:space="0" w:color="000000"/>
              <w:right w:val="single" w:sz="4" w:space="0" w:color="000000"/>
            </w:tcBorders>
            <w:hideMark/>
          </w:tcPr>
          <w:p w:rsidR="004C0122" w:rsidRPr="004C0122" w:rsidRDefault="004C0122" w:rsidP="00E520A9">
            <w:pPr>
              <w:pStyle w:val="M"/>
              <w:ind w:firstLine="0"/>
              <w:rPr>
                <w:ins w:id="3089" w:author="alex" w:date="2010-07-07T11:23:00Z"/>
                <w:rStyle w:val="a9"/>
                <w:b w:val="0"/>
                <w:sz w:val="18"/>
                <w:szCs w:val="18"/>
              </w:rPr>
            </w:pPr>
            <w:ins w:id="3090" w:author="alex" w:date="2010-07-07T11:23:00Z">
              <w:r w:rsidRPr="004C0122">
                <w:rPr>
                  <w:rStyle w:val="a9"/>
                  <w:b w:val="0"/>
                  <w:sz w:val="18"/>
                  <w:szCs w:val="18"/>
                </w:rPr>
                <w:t>32</w:t>
              </w:r>
              <w:r w:rsidRPr="004C0122">
                <w:rPr>
                  <w:rStyle w:val="a9"/>
                  <w:rFonts w:hint="eastAsia"/>
                  <w:b w:val="0"/>
                  <w:sz w:val="18"/>
                  <w:szCs w:val="18"/>
                </w:rPr>
                <w:t>位</w:t>
              </w:r>
            </w:ins>
          </w:p>
        </w:tc>
        <w:tc>
          <w:tcPr>
            <w:tcW w:w="2841" w:type="dxa"/>
            <w:tcBorders>
              <w:top w:val="single" w:sz="4" w:space="0" w:color="000000"/>
              <w:left w:val="single" w:sz="4" w:space="0" w:color="000000"/>
              <w:bottom w:val="single" w:sz="4" w:space="0" w:color="000000"/>
              <w:right w:val="single" w:sz="4" w:space="0" w:color="000000"/>
            </w:tcBorders>
            <w:hideMark/>
          </w:tcPr>
          <w:p w:rsidR="004C0122" w:rsidRPr="004C0122" w:rsidRDefault="004C0122" w:rsidP="00E520A9">
            <w:pPr>
              <w:pStyle w:val="M"/>
              <w:ind w:firstLine="0"/>
              <w:rPr>
                <w:ins w:id="3091" w:author="alex" w:date="2010-07-07T11:23:00Z"/>
                <w:rStyle w:val="a9"/>
                <w:b w:val="0"/>
                <w:sz w:val="18"/>
                <w:szCs w:val="18"/>
              </w:rPr>
            </w:pPr>
            <w:ins w:id="3092" w:author="alex" w:date="2010-07-07T11:23:00Z">
              <w:r w:rsidRPr="004C0122">
                <w:rPr>
                  <w:rStyle w:val="a9"/>
                  <w:rFonts w:hint="eastAsia"/>
                  <w:b w:val="0"/>
                  <w:sz w:val="18"/>
                  <w:szCs w:val="18"/>
                </w:rPr>
                <w:t>校验方法：</w:t>
              </w:r>
            </w:ins>
          </w:p>
          <w:p w:rsidR="004C0122" w:rsidRPr="004C0122" w:rsidRDefault="004C0122" w:rsidP="00E520A9">
            <w:pPr>
              <w:pStyle w:val="M"/>
              <w:ind w:firstLine="0"/>
              <w:rPr>
                <w:ins w:id="3093" w:author="alex" w:date="2010-07-07T11:23:00Z"/>
                <w:rStyle w:val="a9"/>
                <w:b w:val="0"/>
                <w:sz w:val="18"/>
                <w:szCs w:val="18"/>
              </w:rPr>
            </w:pPr>
            <w:ins w:id="3094" w:author="alex" w:date="2010-07-07T11:23:00Z">
              <w:r w:rsidRPr="004C0122">
                <w:rPr>
                  <w:rStyle w:val="a9"/>
                  <w:b w:val="0"/>
                  <w:sz w:val="18"/>
                  <w:szCs w:val="18"/>
                </w:rPr>
                <w:t>CRC32</w:t>
              </w:r>
              <w:r w:rsidRPr="004C0122">
                <w:rPr>
                  <w:rStyle w:val="a9"/>
                  <w:rFonts w:hint="eastAsia"/>
                  <w:b w:val="0"/>
                  <w:sz w:val="18"/>
                  <w:szCs w:val="18"/>
                </w:rPr>
                <w:t>。</w:t>
              </w:r>
            </w:ins>
          </w:p>
        </w:tc>
      </w:tr>
      <w:tr w:rsidR="004C0122" w:rsidRPr="004C0122" w:rsidTr="00E520A9">
        <w:trPr>
          <w:trHeight w:val="343"/>
          <w:ins w:id="3095" w:author="alex" w:date="2010-07-07T11:23:00Z"/>
        </w:trPr>
        <w:tc>
          <w:tcPr>
            <w:tcW w:w="2840" w:type="dxa"/>
            <w:tcBorders>
              <w:top w:val="single" w:sz="4" w:space="0" w:color="000000"/>
              <w:left w:val="single" w:sz="4" w:space="0" w:color="000000"/>
              <w:bottom w:val="single" w:sz="4" w:space="0" w:color="000000"/>
              <w:right w:val="single" w:sz="4" w:space="0" w:color="000000"/>
            </w:tcBorders>
            <w:hideMark/>
          </w:tcPr>
          <w:p w:rsidR="004C0122" w:rsidRPr="004C0122" w:rsidRDefault="004C0122" w:rsidP="00E520A9">
            <w:pPr>
              <w:pStyle w:val="M"/>
              <w:ind w:firstLine="0"/>
              <w:rPr>
                <w:ins w:id="3096" w:author="alex" w:date="2010-07-07T11:23:00Z"/>
                <w:rStyle w:val="a9"/>
                <w:b w:val="0"/>
                <w:sz w:val="18"/>
                <w:szCs w:val="18"/>
              </w:rPr>
            </w:pPr>
            <w:ins w:id="3097" w:author="alex" w:date="2010-07-07T11:23:00Z">
              <w:r w:rsidRPr="004C0122">
                <w:rPr>
                  <w:rStyle w:val="a9"/>
                  <w:rFonts w:hint="eastAsia"/>
                  <w:b w:val="0"/>
                  <w:sz w:val="18"/>
                  <w:szCs w:val="18"/>
                </w:rPr>
                <w:t>创建日期</w:t>
              </w:r>
            </w:ins>
          </w:p>
        </w:tc>
        <w:tc>
          <w:tcPr>
            <w:tcW w:w="2841" w:type="dxa"/>
            <w:tcBorders>
              <w:top w:val="single" w:sz="4" w:space="0" w:color="000000"/>
              <w:left w:val="single" w:sz="4" w:space="0" w:color="000000"/>
              <w:bottom w:val="single" w:sz="4" w:space="0" w:color="000000"/>
              <w:right w:val="single" w:sz="4" w:space="0" w:color="000000"/>
            </w:tcBorders>
            <w:hideMark/>
          </w:tcPr>
          <w:p w:rsidR="004C0122" w:rsidRPr="004C0122" w:rsidRDefault="004C0122" w:rsidP="00E520A9">
            <w:pPr>
              <w:pStyle w:val="M"/>
              <w:ind w:firstLine="0"/>
              <w:rPr>
                <w:ins w:id="3098" w:author="alex" w:date="2010-07-07T11:23:00Z"/>
                <w:rStyle w:val="a9"/>
                <w:b w:val="0"/>
                <w:sz w:val="18"/>
                <w:szCs w:val="18"/>
              </w:rPr>
            </w:pPr>
            <w:ins w:id="3099" w:author="alex" w:date="2010-07-07T11:23:00Z">
              <w:r w:rsidRPr="004C0122">
                <w:rPr>
                  <w:rStyle w:val="a9"/>
                  <w:b w:val="0"/>
                  <w:sz w:val="18"/>
                  <w:szCs w:val="18"/>
                </w:rPr>
                <w:t>64</w:t>
              </w:r>
              <w:r w:rsidRPr="004C0122">
                <w:rPr>
                  <w:rStyle w:val="a9"/>
                  <w:rFonts w:hint="eastAsia"/>
                  <w:b w:val="0"/>
                  <w:sz w:val="18"/>
                  <w:szCs w:val="18"/>
                </w:rPr>
                <w:t>位</w:t>
              </w:r>
            </w:ins>
          </w:p>
        </w:tc>
        <w:tc>
          <w:tcPr>
            <w:tcW w:w="2841" w:type="dxa"/>
            <w:tcBorders>
              <w:top w:val="single" w:sz="4" w:space="0" w:color="000000"/>
              <w:left w:val="single" w:sz="4" w:space="0" w:color="000000"/>
              <w:bottom w:val="single" w:sz="4" w:space="0" w:color="000000"/>
              <w:right w:val="single" w:sz="4" w:space="0" w:color="000000"/>
            </w:tcBorders>
            <w:hideMark/>
          </w:tcPr>
          <w:p w:rsidR="004C0122" w:rsidRPr="004C0122" w:rsidRDefault="004C0122" w:rsidP="00E520A9">
            <w:pPr>
              <w:pStyle w:val="M"/>
              <w:ind w:firstLine="0"/>
              <w:rPr>
                <w:ins w:id="3100" w:author="alex" w:date="2010-07-07T11:23:00Z"/>
                <w:rStyle w:val="a9"/>
                <w:b w:val="0"/>
                <w:sz w:val="18"/>
                <w:szCs w:val="18"/>
              </w:rPr>
            </w:pPr>
            <w:ins w:id="3101" w:author="alex" w:date="2010-07-07T11:23:00Z">
              <w:r w:rsidRPr="004C0122">
                <w:rPr>
                  <w:rStyle w:val="a9"/>
                  <w:b w:val="0"/>
                  <w:sz w:val="18"/>
                  <w:szCs w:val="18"/>
                </w:rPr>
                <w:t>timestamp</w:t>
              </w:r>
            </w:ins>
          </w:p>
        </w:tc>
      </w:tr>
      <w:tr w:rsidR="004C0122" w:rsidRPr="004C0122" w:rsidTr="00E520A9">
        <w:trPr>
          <w:trHeight w:val="343"/>
          <w:ins w:id="3102" w:author="alex" w:date="2010-07-07T11:23:00Z"/>
        </w:trPr>
        <w:tc>
          <w:tcPr>
            <w:tcW w:w="2840" w:type="dxa"/>
            <w:tcBorders>
              <w:top w:val="single" w:sz="4" w:space="0" w:color="000000"/>
              <w:left w:val="single" w:sz="4" w:space="0" w:color="000000"/>
              <w:bottom w:val="single" w:sz="4" w:space="0" w:color="000000"/>
              <w:right w:val="single" w:sz="4" w:space="0" w:color="000000"/>
            </w:tcBorders>
            <w:hideMark/>
          </w:tcPr>
          <w:p w:rsidR="004C0122" w:rsidRPr="004C0122" w:rsidRDefault="004C0122" w:rsidP="00E520A9">
            <w:pPr>
              <w:pStyle w:val="M"/>
              <w:ind w:firstLine="0"/>
              <w:rPr>
                <w:ins w:id="3103" w:author="alex" w:date="2010-07-07T11:23:00Z"/>
                <w:rStyle w:val="a9"/>
                <w:b w:val="0"/>
                <w:sz w:val="18"/>
                <w:szCs w:val="18"/>
              </w:rPr>
            </w:pPr>
            <w:ins w:id="3104" w:author="alex" w:date="2010-07-07T11:23:00Z">
              <w:r w:rsidRPr="004C0122">
                <w:rPr>
                  <w:rStyle w:val="a9"/>
                  <w:rFonts w:hint="eastAsia"/>
                  <w:b w:val="0"/>
                  <w:sz w:val="18"/>
                  <w:szCs w:val="18"/>
                </w:rPr>
                <w:t>学校编号</w:t>
              </w:r>
            </w:ins>
          </w:p>
        </w:tc>
        <w:tc>
          <w:tcPr>
            <w:tcW w:w="2841" w:type="dxa"/>
            <w:tcBorders>
              <w:top w:val="single" w:sz="4" w:space="0" w:color="000000"/>
              <w:left w:val="single" w:sz="4" w:space="0" w:color="000000"/>
              <w:bottom w:val="single" w:sz="4" w:space="0" w:color="000000"/>
              <w:right w:val="single" w:sz="4" w:space="0" w:color="000000"/>
            </w:tcBorders>
            <w:hideMark/>
          </w:tcPr>
          <w:p w:rsidR="004C0122" w:rsidRPr="004C0122" w:rsidRDefault="004C0122" w:rsidP="00E520A9">
            <w:pPr>
              <w:pStyle w:val="M"/>
              <w:ind w:firstLine="0"/>
              <w:rPr>
                <w:ins w:id="3105" w:author="alex" w:date="2010-07-07T11:23:00Z"/>
                <w:rStyle w:val="a9"/>
                <w:b w:val="0"/>
                <w:sz w:val="18"/>
                <w:szCs w:val="18"/>
              </w:rPr>
            </w:pPr>
            <w:ins w:id="3106" w:author="alex" w:date="2010-07-07T11:23:00Z">
              <w:r w:rsidRPr="004C0122">
                <w:rPr>
                  <w:rStyle w:val="a9"/>
                  <w:b w:val="0"/>
                  <w:sz w:val="18"/>
                  <w:szCs w:val="18"/>
                </w:rPr>
                <w:t>32</w:t>
              </w:r>
              <w:r w:rsidRPr="004C0122">
                <w:rPr>
                  <w:rStyle w:val="a9"/>
                  <w:rFonts w:hint="eastAsia"/>
                  <w:b w:val="0"/>
                  <w:sz w:val="18"/>
                  <w:szCs w:val="18"/>
                </w:rPr>
                <w:t>位</w:t>
              </w:r>
            </w:ins>
          </w:p>
        </w:tc>
        <w:tc>
          <w:tcPr>
            <w:tcW w:w="2841" w:type="dxa"/>
            <w:tcBorders>
              <w:top w:val="single" w:sz="4" w:space="0" w:color="000000"/>
              <w:left w:val="single" w:sz="4" w:space="0" w:color="000000"/>
              <w:bottom w:val="single" w:sz="4" w:space="0" w:color="000000"/>
              <w:right w:val="single" w:sz="4" w:space="0" w:color="000000"/>
            </w:tcBorders>
            <w:hideMark/>
          </w:tcPr>
          <w:p w:rsidR="004C0122" w:rsidRPr="004C0122" w:rsidRDefault="004C0122" w:rsidP="00E520A9">
            <w:pPr>
              <w:pStyle w:val="M"/>
              <w:ind w:firstLine="0"/>
              <w:rPr>
                <w:ins w:id="3107" w:author="alex" w:date="2010-07-07T11:23:00Z"/>
                <w:rStyle w:val="a9"/>
                <w:b w:val="0"/>
                <w:sz w:val="18"/>
                <w:szCs w:val="18"/>
              </w:rPr>
            </w:pPr>
            <w:ins w:id="3108" w:author="alex" w:date="2010-07-07T11:23:00Z">
              <w:r w:rsidRPr="004C0122">
                <w:rPr>
                  <w:rStyle w:val="a9"/>
                  <w:rFonts w:hint="eastAsia"/>
                  <w:b w:val="0"/>
                  <w:sz w:val="18"/>
                  <w:szCs w:val="18"/>
                </w:rPr>
                <w:t>用于</w:t>
              </w:r>
              <w:proofErr w:type="gramStart"/>
              <w:r w:rsidRPr="004C0122">
                <w:rPr>
                  <w:rStyle w:val="a9"/>
                  <w:rFonts w:hint="eastAsia"/>
                  <w:b w:val="0"/>
                  <w:sz w:val="18"/>
                  <w:szCs w:val="18"/>
                </w:rPr>
                <w:t>加密狗内校验</w:t>
              </w:r>
              <w:proofErr w:type="gramEnd"/>
            </w:ins>
          </w:p>
        </w:tc>
      </w:tr>
      <w:tr w:rsidR="004C0122" w:rsidRPr="004C0122" w:rsidTr="00E520A9">
        <w:trPr>
          <w:trHeight w:val="343"/>
          <w:ins w:id="3109" w:author="alex" w:date="2010-07-07T11:23:00Z"/>
        </w:trPr>
        <w:tc>
          <w:tcPr>
            <w:tcW w:w="2840" w:type="dxa"/>
            <w:tcBorders>
              <w:top w:val="single" w:sz="4" w:space="0" w:color="000000"/>
              <w:left w:val="single" w:sz="4" w:space="0" w:color="000000"/>
              <w:bottom w:val="single" w:sz="4" w:space="0" w:color="000000"/>
              <w:right w:val="single" w:sz="4" w:space="0" w:color="000000"/>
            </w:tcBorders>
            <w:hideMark/>
          </w:tcPr>
          <w:p w:rsidR="004C0122" w:rsidRPr="004C0122" w:rsidRDefault="004C0122" w:rsidP="00E520A9">
            <w:pPr>
              <w:pStyle w:val="M"/>
              <w:ind w:firstLine="0"/>
              <w:rPr>
                <w:ins w:id="3110" w:author="alex" w:date="2010-07-07T11:23:00Z"/>
                <w:rStyle w:val="a9"/>
                <w:b w:val="0"/>
                <w:sz w:val="18"/>
                <w:szCs w:val="18"/>
              </w:rPr>
            </w:pPr>
            <w:ins w:id="3111" w:author="alex" w:date="2010-07-07T11:23:00Z">
              <w:r w:rsidRPr="004C0122">
                <w:rPr>
                  <w:rStyle w:val="a9"/>
                  <w:rFonts w:hint="eastAsia"/>
                  <w:b w:val="0"/>
                  <w:sz w:val="18"/>
                  <w:szCs w:val="18"/>
                </w:rPr>
                <w:t>考试序号</w:t>
              </w:r>
            </w:ins>
          </w:p>
        </w:tc>
        <w:tc>
          <w:tcPr>
            <w:tcW w:w="2841" w:type="dxa"/>
            <w:tcBorders>
              <w:top w:val="single" w:sz="4" w:space="0" w:color="000000"/>
              <w:left w:val="single" w:sz="4" w:space="0" w:color="000000"/>
              <w:bottom w:val="single" w:sz="4" w:space="0" w:color="000000"/>
              <w:right w:val="single" w:sz="4" w:space="0" w:color="000000"/>
            </w:tcBorders>
            <w:hideMark/>
          </w:tcPr>
          <w:p w:rsidR="004C0122" w:rsidRPr="004C0122" w:rsidRDefault="004C0122" w:rsidP="00E520A9">
            <w:pPr>
              <w:pStyle w:val="M"/>
              <w:ind w:firstLine="0"/>
              <w:rPr>
                <w:ins w:id="3112" w:author="alex" w:date="2010-07-07T11:23:00Z"/>
                <w:rStyle w:val="a9"/>
                <w:b w:val="0"/>
                <w:sz w:val="18"/>
                <w:szCs w:val="18"/>
              </w:rPr>
            </w:pPr>
            <w:ins w:id="3113" w:author="alex" w:date="2010-07-07T11:23:00Z">
              <w:r w:rsidRPr="004C0122">
                <w:rPr>
                  <w:rStyle w:val="a9"/>
                  <w:b w:val="0"/>
                  <w:sz w:val="18"/>
                  <w:szCs w:val="18"/>
                </w:rPr>
                <w:t>32</w:t>
              </w:r>
              <w:r w:rsidRPr="004C0122">
                <w:rPr>
                  <w:rStyle w:val="a9"/>
                  <w:rFonts w:hint="eastAsia"/>
                  <w:b w:val="0"/>
                  <w:sz w:val="18"/>
                  <w:szCs w:val="18"/>
                </w:rPr>
                <w:t>位</w:t>
              </w:r>
            </w:ins>
          </w:p>
        </w:tc>
        <w:tc>
          <w:tcPr>
            <w:tcW w:w="2841" w:type="dxa"/>
            <w:tcBorders>
              <w:top w:val="single" w:sz="4" w:space="0" w:color="000000"/>
              <w:left w:val="single" w:sz="4" w:space="0" w:color="000000"/>
              <w:bottom w:val="single" w:sz="4" w:space="0" w:color="000000"/>
              <w:right w:val="single" w:sz="4" w:space="0" w:color="000000"/>
            </w:tcBorders>
            <w:hideMark/>
          </w:tcPr>
          <w:p w:rsidR="004C0122" w:rsidRPr="004C0122" w:rsidRDefault="004C0122" w:rsidP="00E520A9">
            <w:pPr>
              <w:pStyle w:val="M"/>
              <w:ind w:firstLine="0"/>
              <w:rPr>
                <w:ins w:id="3114" w:author="alex" w:date="2010-07-07T11:23:00Z"/>
                <w:rStyle w:val="a9"/>
                <w:b w:val="0"/>
                <w:sz w:val="18"/>
                <w:szCs w:val="18"/>
              </w:rPr>
            </w:pPr>
            <w:ins w:id="3115" w:author="alex" w:date="2010-07-07T11:23:00Z">
              <w:r w:rsidRPr="004C0122">
                <w:rPr>
                  <w:rStyle w:val="a9"/>
                  <w:rFonts w:hint="eastAsia"/>
                  <w:b w:val="0"/>
                  <w:sz w:val="18"/>
                  <w:szCs w:val="18"/>
                </w:rPr>
                <w:t>所属考试序号。</w:t>
              </w:r>
            </w:ins>
          </w:p>
        </w:tc>
      </w:tr>
      <w:tr w:rsidR="004C0122" w:rsidRPr="004C0122" w:rsidTr="00E520A9">
        <w:trPr>
          <w:trHeight w:val="343"/>
          <w:ins w:id="3116" w:author="alex" w:date="2010-07-07T11:23:00Z"/>
        </w:trPr>
        <w:tc>
          <w:tcPr>
            <w:tcW w:w="2840" w:type="dxa"/>
            <w:tcBorders>
              <w:top w:val="single" w:sz="4" w:space="0" w:color="000000"/>
              <w:left w:val="single" w:sz="4" w:space="0" w:color="000000"/>
              <w:bottom w:val="single" w:sz="4" w:space="0" w:color="000000"/>
              <w:right w:val="single" w:sz="4" w:space="0" w:color="000000"/>
            </w:tcBorders>
            <w:hideMark/>
          </w:tcPr>
          <w:p w:rsidR="004C0122" w:rsidRPr="004C0122" w:rsidRDefault="004C0122" w:rsidP="00E520A9">
            <w:pPr>
              <w:pStyle w:val="M"/>
              <w:ind w:firstLine="0"/>
              <w:rPr>
                <w:ins w:id="3117" w:author="alex" w:date="2010-07-07T11:23:00Z"/>
                <w:rStyle w:val="a9"/>
                <w:b w:val="0"/>
                <w:sz w:val="18"/>
                <w:szCs w:val="18"/>
              </w:rPr>
            </w:pPr>
            <w:ins w:id="3118" w:author="alex" w:date="2010-07-07T11:23:00Z">
              <w:r w:rsidRPr="004C0122">
                <w:rPr>
                  <w:rStyle w:val="a9"/>
                  <w:rFonts w:hint="eastAsia"/>
                  <w:b w:val="0"/>
                  <w:sz w:val="18"/>
                  <w:szCs w:val="18"/>
                </w:rPr>
                <w:t>试卷包序号</w:t>
              </w:r>
            </w:ins>
          </w:p>
        </w:tc>
        <w:tc>
          <w:tcPr>
            <w:tcW w:w="2841" w:type="dxa"/>
            <w:tcBorders>
              <w:top w:val="single" w:sz="4" w:space="0" w:color="000000"/>
              <w:left w:val="single" w:sz="4" w:space="0" w:color="000000"/>
              <w:bottom w:val="single" w:sz="4" w:space="0" w:color="000000"/>
              <w:right w:val="single" w:sz="4" w:space="0" w:color="000000"/>
            </w:tcBorders>
            <w:hideMark/>
          </w:tcPr>
          <w:p w:rsidR="004C0122" w:rsidRPr="004C0122" w:rsidRDefault="004C0122" w:rsidP="00E520A9">
            <w:pPr>
              <w:pStyle w:val="M"/>
              <w:ind w:firstLine="0"/>
              <w:rPr>
                <w:ins w:id="3119" w:author="alex" w:date="2010-07-07T11:23:00Z"/>
                <w:rStyle w:val="a9"/>
                <w:b w:val="0"/>
                <w:sz w:val="18"/>
                <w:szCs w:val="18"/>
              </w:rPr>
            </w:pPr>
            <w:ins w:id="3120" w:author="alex" w:date="2010-07-07T11:23:00Z">
              <w:r w:rsidRPr="004C0122">
                <w:rPr>
                  <w:rStyle w:val="a9"/>
                  <w:b w:val="0"/>
                  <w:sz w:val="18"/>
                  <w:szCs w:val="18"/>
                </w:rPr>
                <w:t>32</w:t>
              </w:r>
              <w:r w:rsidRPr="004C0122">
                <w:rPr>
                  <w:rStyle w:val="a9"/>
                  <w:rFonts w:hint="eastAsia"/>
                  <w:b w:val="0"/>
                  <w:sz w:val="18"/>
                  <w:szCs w:val="18"/>
                </w:rPr>
                <w:t>位</w:t>
              </w:r>
            </w:ins>
          </w:p>
        </w:tc>
        <w:tc>
          <w:tcPr>
            <w:tcW w:w="2841" w:type="dxa"/>
            <w:tcBorders>
              <w:top w:val="single" w:sz="4" w:space="0" w:color="000000"/>
              <w:left w:val="single" w:sz="4" w:space="0" w:color="000000"/>
              <w:bottom w:val="single" w:sz="4" w:space="0" w:color="000000"/>
              <w:right w:val="single" w:sz="4" w:space="0" w:color="000000"/>
            </w:tcBorders>
            <w:hideMark/>
          </w:tcPr>
          <w:p w:rsidR="004C0122" w:rsidRPr="004C0122" w:rsidRDefault="004C0122" w:rsidP="00E520A9">
            <w:pPr>
              <w:pStyle w:val="M"/>
              <w:ind w:firstLine="0"/>
              <w:rPr>
                <w:ins w:id="3121" w:author="alex" w:date="2010-07-07T11:23:00Z"/>
                <w:rStyle w:val="a9"/>
                <w:b w:val="0"/>
                <w:sz w:val="18"/>
                <w:szCs w:val="18"/>
              </w:rPr>
            </w:pPr>
            <w:ins w:id="3122" w:author="alex" w:date="2010-07-07T11:23:00Z">
              <w:r w:rsidRPr="004C0122">
                <w:rPr>
                  <w:rStyle w:val="a9"/>
                  <w:rFonts w:hint="eastAsia"/>
                  <w:b w:val="0"/>
                  <w:sz w:val="18"/>
                  <w:szCs w:val="18"/>
                </w:rPr>
                <w:t>对应的试卷包序号。</w:t>
              </w:r>
            </w:ins>
          </w:p>
        </w:tc>
      </w:tr>
      <w:tr w:rsidR="004C0122" w:rsidRPr="004C0122" w:rsidTr="00E520A9">
        <w:trPr>
          <w:trHeight w:val="343"/>
          <w:ins w:id="3123" w:author="alex" w:date="2010-07-07T11:23:00Z"/>
        </w:trPr>
        <w:tc>
          <w:tcPr>
            <w:tcW w:w="2840" w:type="dxa"/>
            <w:tcBorders>
              <w:top w:val="single" w:sz="4" w:space="0" w:color="000000"/>
              <w:left w:val="single" w:sz="4" w:space="0" w:color="000000"/>
              <w:bottom w:val="single" w:sz="4" w:space="0" w:color="000000"/>
              <w:right w:val="single" w:sz="4" w:space="0" w:color="000000"/>
            </w:tcBorders>
            <w:hideMark/>
          </w:tcPr>
          <w:p w:rsidR="004C0122" w:rsidRPr="004C0122" w:rsidRDefault="004C0122" w:rsidP="00E520A9">
            <w:pPr>
              <w:pStyle w:val="M"/>
              <w:ind w:firstLine="0"/>
              <w:rPr>
                <w:ins w:id="3124" w:author="alex" w:date="2010-07-07T11:23:00Z"/>
                <w:rStyle w:val="a9"/>
                <w:b w:val="0"/>
                <w:sz w:val="18"/>
                <w:szCs w:val="18"/>
              </w:rPr>
            </w:pPr>
            <w:ins w:id="3125" w:author="alex" w:date="2010-07-07T11:23:00Z">
              <w:r w:rsidRPr="004C0122">
                <w:rPr>
                  <w:rStyle w:val="a9"/>
                  <w:b w:val="0"/>
                  <w:sz w:val="18"/>
                  <w:szCs w:val="18"/>
                </w:rPr>
                <w:t>answer.xml</w:t>
              </w:r>
            </w:ins>
          </w:p>
        </w:tc>
        <w:tc>
          <w:tcPr>
            <w:tcW w:w="2841" w:type="dxa"/>
            <w:tcBorders>
              <w:top w:val="single" w:sz="4" w:space="0" w:color="000000"/>
              <w:left w:val="single" w:sz="4" w:space="0" w:color="000000"/>
              <w:bottom w:val="single" w:sz="4" w:space="0" w:color="000000"/>
              <w:right w:val="single" w:sz="4" w:space="0" w:color="000000"/>
            </w:tcBorders>
            <w:hideMark/>
          </w:tcPr>
          <w:p w:rsidR="004C0122" w:rsidRPr="004C0122" w:rsidRDefault="004C0122" w:rsidP="00E520A9">
            <w:pPr>
              <w:pStyle w:val="M"/>
              <w:ind w:firstLine="0"/>
              <w:rPr>
                <w:ins w:id="3126" w:author="alex" w:date="2010-07-07T11:23:00Z"/>
                <w:rStyle w:val="a9"/>
                <w:b w:val="0"/>
                <w:sz w:val="18"/>
                <w:szCs w:val="18"/>
              </w:rPr>
            </w:pPr>
            <w:ins w:id="3127" w:author="alex" w:date="2010-07-07T11:23:00Z">
              <w:r w:rsidRPr="004C0122">
                <w:rPr>
                  <w:rStyle w:val="a9"/>
                  <w:b w:val="0"/>
                  <w:sz w:val="18"/>
                  <w:szCs w:val="18"/>
                </w:rPr>
                <w:t>STRING</w:t>
              </w:r>
            </w:ins>
          </w:p>
        </w:tc>
        <w:tc>
          <w:tcPr>
            <w:tcW w:w="2841" w:type="dxa"/>
            <w:tcBorders>
              <w:top w:val="single" w:sz="4" w:space="0" w:color="000000"/>
              <w:left w:val="single" w:sz="4" w:space="0" w:color="000000"/>
              <w:bottom w:val="single" w:sz="4" w:space="0" w:color="000000"/>
              <w:right w:val="single" w:sz="4" w:space="0" w:color="000000"/>
            </w:tcBorders>
            <w:hideMark/>
          </w:tcPr>
          <w:p w:rsidR="004C0122" w:rsidRPr="004C0122" w:rsidRDefault="004C0122" w:rsidP="00E520A9">
            <w:pPr>
              <w:pStyle w:val="M"/>
              <w:ind w:firstLine="0"/>
              <w:rPr>
                <w:ins w:id="3128" w:author="alex" w:date="2010-07-07T11:23:00Z"/>
                <w:rStyle w:val="a9"/>
                <w:b w:val="0"/>
                <w:sz w:val="18"/>
                <w:szCs w:val="18"/>
              </w:rPr>
            </w:pPr>
            <w:ins w:id="3129" w:author="alex" w:date="2010-07-07T11:23:00Z">
              <w:r w:rsidRPr="004C0122">
                <w:rPr>
                  <w:rStyle w:val="a9"/>
                  <w:rFonts w:hint="eastAsia"/>
                  <w:b w:val="0"/>
                  <w:sz w:val="18"/>
                  <w:szCs w:val="18"/>
                </w:rPr>
                <w:t>以</w:t>
              </w:r>
              <w:r w:rsidRPr="004C0122">
                <w:rPr>
                  <w:rStyle w:val="a9"/>
                  <w:b w:val="0"/>
                  <w:sz w:val="18"/>
                  <w:szCs w:val="18"/>
                </w:rPr>
                <w:t>\0</w:t>
              </w:r>
              <w:r w:rsidRPr="004C0122">
                <w:rPr>
                  <w:rStyle w:val="a9"/>
                  <w:rFonts w:hint="eastAsia"/>
                  <w:b w:val="0"/>
                  <w:sz w:val="18"/>
                  <w:szCs w:val="18"/>
                </w:rPr>
                <w:t>结尾</w:t>
              </w:r>
            </w:ins>
          </w:p>
        </w:tc>
      </w:tr>
    </w:tbl>
    <w:p w:rsidR="00FC2650" w:rsidRPr="000C6920" w:rsidRDefault="00FC2650" w:rsidP="00FC2650"/>
    <w:p w:rsidR="00AA003A" w:rsidRDefault="00CC5BAD" w:rsidP="002260D0">
      <w:pPr>
        <w:pStyle w:val="2"/>
        <w:numPr>
          <w:ilvl w:val="1"/>
          <w:numId w:val="15"/>
        </w:numPr>
      </w:pPr>
      <w:bookmarkStart w:id="3130" w:name="_Toc286841341"/>
      <w:r>
        <w:rPr>
          <w:rFonts w:hint="eastAsia"/>
        </w:rPr>
        <w:lastRenderedPageBreak/>
        <w:t>Answer.xml</w:t>
      </w:r>
      <w:r>
        <w:rPr>
          <w:rFonts w:hint="eastAsia"/>
        </w:rPr>
        <w:t>结构</w:t>
      </w:r>
      <w:bookmarkEnd w:id="3130"/>
    </w:p>
    <w:p w:rsidR="00951326" w:rsidRDefault="00A4507A" w:rsidP="00951326">
      <w:r>
        <w:pict>
          <v:group id="_x0000_s1349" editas="canvas" style="width:419.1pt;height:158.55pt;mso-position-horizontal-relative:char;mso-position-vertical-relative:line" coordorigin="2220,5075" coordsize="8382,3171">
            <o:lock v:ext="edit" aspectratio="t"/>
            <v:shape id="_x0000_s1350" type="#_x0000_t75" style="position:absolute;left:2220;top:5075;width:8382;height:3171" o:preferrelative="f">
              <v:fill o:detectmouseclick="t"/>
              <v:path o:extrusionok="t" o:connecttype="none"/>
              <o:lock v:ext="edit" text="t"/>
            </v:shape>
            <v:oval id="_x0000_s1351" style="position:absolute;left:5466;top:5178;width:1134;height:510;mso-width-percent:1000;mso-position-horizontal:center;mso-position-horizontal-relative:margin;mso-position-vertical:top;mso-position-vertical-relative:margin;mso-width-percent:1000;mso-width-relative:margin;mso-height-relative:margin;v-text-anchor:bottom" fillcolor="#fabf8f [1945]" strokecolor="#fabf8f [1945]" strokeweight="1pt">
              <v:fill color2="#fde9d9 [665]" angle="-45" focus="-50%" type="gradient"/>
              <v:shadow on="t" type="perspective" color="#974706 [1609]" opacity=".5" offset="1pt" offset2="-3pt"/>
              <v:textbox style="mso-next-textbox:#_x0000_s1351" inset="1.5mm,.3mm,1.5mm,.3mm">
                <w:txbxContent>
                  <w:p w:rsidR="00F968FC" w:rsidRPr="007D5AC1" w:rsidRDefault="00F968FC" w:rsidP="00D43BFE">
                    <w:pPr>
                      <w:jc w:val="center"/>
                      <w:rPr>
                        <w:sz w:val="18"/>
                        <w:szCs w:val="18"/>
                      </w:rPr>
                    </w:pPr>
                    <w:r>
                      <w:rPr>
                        <w:sz w:val="18"/>
                        <w:szCs w:val="18"/>
                      </w:rPr>
                      <w:t>Answer</w:t>
                    </w:r>
                  </w:p>
                </w:txbxContent>
              </v:textbox>
            </v:oval>
            <v:shape id="_x0000_s1352" type="#_x0000_t32" style="position:absolute;left:5127;top:5613;width:505;height:238;flip:x;mso-width-percent:1000;mso-position-horizontal-relative:margin;mso-position-vertical-relative:margin;mso-width-percent:1000;mso-width-relative:margin;mso-height-relative:margin" o:connectortype="straight" strokecolor="#fabf8f [1945]" strokeweight="1pt">
              <v:shadow type="perspective" color="#974706 [1609]" opacity=".5" offset="1pt" offset2="-3pt"/>
            </v:shape>
            <v:oval id="_x0000_s1353" style="position:absolute;left:4560;top:5851;width:1134;height:510;mso-width-percent:1000;mso-position-horizontal-relative:margin;mso-position-vertical-relative:margin;mso-width-percent:1000;mso-width-relative:margin;mso-height-relative:margin;v-text-anchor:bottom" fillcolor="#fabf8f [1945]" strokecolor="#fabf8f [1945]" strokeweight="1pt">
              <v:fill color2="#fde9d9 [665]" angle="-45" focus="-50%" type="gradient"/>
              <v:shadow on="t" type="perspective" color="#974706 [1609]" opacity=".5" offset="1pt" offset2="-3pt"/>
              <v:textbox style="mso-next-textbox:#_x0000_s1353" inset="1.5mm,.3mm,1.5mm,.3mm">
                <w:txbxContent>
                  <w:p w:rsidR="00F968FC" w:rsidRPr="007D5AC1" w:rsidRDefault="00F968FC" w:rsidP="00D43BFE">
                    <w:pPr>
                      <w:jc w:val="center"/>
                      <w:rPr>
                        <w:sz w:val="18"/>
                        <w:szCs w:val="18"/>
                      </w:rPr>
                    </w:pPr>
                    <w:r>
                      <w:rPr>
                        <w:rFonts w:hint="eastAsia"/>
                        <w:sz w:val="18"/>
                        <w:szCs w:val="18"/>
                      </w:rPr>
                      <w:t>Value</w:t>
                    </w:r>
                  </w:p>
                </w:txbxContent>
              </v:textbox>
            </v:oval>
            <v:oval id="_x0000_s1385" style="position:absolute;left:3076;top:7071;width:1134;height:510;mso-width-percent:1000;mso-position-horizontal-relative:margin;mso-position-vertical-relative:margin;mso-width-percent:1000;mso-width-relative:margin;mso-height-relative:margin;v-text-anchor:bottom" fillcolor="#fabf8f [1945]" strokecolor="#fabf8f [1945]" strokeweight="1pt">
              <v:fill color2="#fde9d9 [665]" angle="-45" focus="-50%" type="gradient"/>
              <v:shadow on="t" type="perspective" color="#974706 [1609]" opacity=".5" offset="1pt" offset2="-3pt"/>
              <v:textbox style="mso-next-textbox:#_x0000_s1385" inset="1.5mm,.3mm,1.5mm,.3mm">
                <w:txbxContent>
                  <w:p w:rsidR="00F968FC" w:rsidRPr="007D5AC1" w:rsidRDefault="00F968FC" w:rsidP="00D43BFE">
                    <w:pPr>
                      <w:jc w:val="center"/>
                      <w:rPr>
                        <w:sz w:val="18"/>
                        <w:szCs w:val="18"/>
                      </w:rPr>
                    </w:pPr>
                    <w:proofErr w:type="gramStart"/>
                    <w:ins w:id="3131" w:author="hongmi" w:date="2010-08-17T09:48:00Z">
                      <w:r>
                        <w:rPr>
                          <w:rFonts w:hint="eastAsia"/>
                          <w:sz w:val="18"/>
                          <w:szCs w:val="18"/>
                        </w:rPr>
                        <w:t>choice</w:t>
                      </w:r>
                    </w:ins>
                    <w:proofErr w:type="gramEnd"/>
                  </w:p>
                </w:txbxContent>
              </v:textbox>
            </v:oval>
            <v:oval id="_x0000_s1386" style="position:absolute;left:4423;top:7359;width:1134;height:510;mso-width-percent:1000;mso-position-horizontal-relative:margin;mso-position-vertical-relative:margin;mso-width-percent:1000;mso-width-relative:margin;mso-height-relative:margin;v-text-anchor:bottom" fillcolor="#fabf8f [1945]" strokecolor="#fabf8f [1945]" strokeweight="1pt">
              <v:fill color2="#fde9d9 [665]" angle="-45" focus="-50%" type="gradient"/>
              <v:shadow on="t" type="perspective" color="#974706 [1609]" opacity=".5" offset="1pt" offset2="-3pt"/>
              <v:textbox style="mso-next-textbox:#_x0000_s1386" inset="1.5mm,.3mm,1.5mm,.3mm">
                <w:txbxContent>
                  <w:p w:rsidR="00F968FC" w:rsidRPr="007D5AC1" w:rsidRDefault="00F968FC" w:rsidP="00D43BFE">
                    <w:pPr>
                      <w:jc w:val="center"/>
                      <w:rPr>
                        <w:sz w:val="18"/>
                        <w:szCs w:val="18"/>
                      </w:rPr>
                    </w:pPr>
                    <w:proofErr w:type="gramStart"/>
                    <w:ins w:id="3132" w:author="hongmi" w:date="2010-08-17T09:48:00Z">
                      <w:r>
                        <w:rPr>
                          <w:rFonts w:hint="eastAsia"/>
                          <w:sz w:val="18"/>
                          <w:szCs w:val="18"/>
                        </w:rPr>
                        <w:t>text</w:t>
                      </w:r>
                    </w:ins>
                    <w:proofErr w:type="gramEnd"/>
                  </w:p>
                </w:txbxContent>
              </v:textbox>
            </v:oval>
            <v:oval id="_x0000_s1387" style="position:absolute;left:5775;top:7359;width:1134;height:510;mso-width-percent:1000;mso-position-horizontal-relative:margin;mso-position-vertical-relative:margin;mso-width-percent:1000;mso-width-relative:margin;mso-height-relative:margin;v-text-anchor:bottom" fillcolor="#fabf8f [1945]" strokecolor="#fabf8f [1945]" strokeweight="1pt">
              <v:fill color2="#fde9d9 [665]" angle="-45" focus="-50%" type="gradient"/>
              <v:shadow on="t" type="perspective" color="#974706 [1609]" opacity=".5" offset="1pt" offset2="-3pt"/>
              <v:textbox style="mso-next-textbox:#_x0000_s1387" inset="1.5mm,.3mm,1.5mm,.3mm">
                <w:txbxContent>
                  <w:p w:rsidR="00F968FC" w:rsidRPr="007D5AC1" w:rsidRDefault="00F968FC" w:rsidP="00D43BFE">
                    <w:pPr>
                      <w:jc w:val="center"/>
                      <w:rPr>
                        <w:sz w:val="18"/>
                        <w:szCs w:val="18"/>
                      </w:rPr>
                    </w:pPr>
                    <w:proofErr w:type="gramStart"/>
                    <w:ins w:id="3133" w:author="hongmi" w:date="2010-08-17T09:50:00Z">
                      <w:r>
                        <w:rPr>
                          <w:rFonts w:hint="eastAsia"/>
                          <w:sz w:val="18"/>
                          <w:szCs w:val="18"/>
                        </w:rPr>
                        <w:t>sound</w:t>
                      </w:r>
                    </w:ins>
                    <w:proofErr w:type="gramEnd"/>
                  </w:p>
                </w:txbxContent>
              </v:textbox>
            </v:oval>
            <v:oval id="_x0000_s1388" style="position:absolute;left:7127;top:6849;width:1134;height:510;mso-width-percent:1000;mso-position-horizontal-relative:margin;mso-position-vertical-relative:margin;mso-width-percent:1000;mso-width-relative:margin;mso-height-relative:margin;v-text-anchor:bottom" fillcolor="#fabf8f [1945]" strokecolor="#fabf8f [1945]" strokeweight="1pt">
              <v:fill color2="#fde9d9 [665]" angle="-45" focus="-50%" type="gradient"/>
              <v:shadow on="t" type="perspective" color="#974706 [1609]" opacity=".5" offset="1pt" offset2="-3pt"/>
              <v:textbox style="mso-next-textbox:#_x0000_s1388" inset="1.5mm,.3mm,1.5mm,.3mm">
                <w:txbxContent>
                  <w:p w:rsidR="00F968FC" w:rsidRPr="007D5AC1" w:rsidRDefault="00F968FC" w:rsidP="00D43BFE">
                    <w:pPr>
                      <w:jc w:val="center"/>
                      <w:rPr>
                        <w:sz w:val="18"/>
                        <w:szCs w:val="18"/>
                      </w:rPr>
                    </w:pPr>
                    <w:proofErr w:type="gramStart"/>
                    <w:ins w:id="3134" w:author="hongmi" w:date="2010-08-17T09:49:00Z">
                      <w:r>
                        <w:rPr>
                          <w:rFonts w:hint="eastAsia"/>
                          <w:sz w:val="18"/>
                          <w:szCs w:val="18"/>
                        </w:rPr>
                        <w:t>passage</w:t>
                      </w:r>
                    </w:ins>
                    <w:proofErr w:type="gramEnd"/>
                  </w:p>
                </w:txbxContent>
              </v:textbox>
            </v:oval>
            <v:oval id="_x0000_s1389" style="position:absolute;left:7390;top:5981;width:1332;height:510;mso-width-percent:1000;mso-position-horizontal-relative:margin;mso-position-vertical-relative:margin;mso-width-percent:1000;mso-width-relative:margin;mso-height-relative:margin;v-text-anchor:bottom" fillcolor="#fabf8f [1945]" strokecolor="#fabf8f [1945]" strokeweight="1pt">
              <v:fill color2="#fde9d9 [665]" angle="-45" focus="-50%" type="gradient"/>
              <v:shadow on="t" type="perspective" color="#974706 [1609]" opacity=".5" offset="1pt" offset2="-3pt"/>
              <v:textbox style="mso-next-textbox:#_x0000_s1389" inset="1.5mm,.3mm,1.5mm,.3mm">
                <w:txbxContent>
                  <w:p w:rsidR="00F968FC" w:rsidRPr="007D5AC1" w:rsidRDefault="00F968FC" w:rsidP="00D43BFE">
                    <w:pPr>
                      <w:jc w:val="center"/>
                      <w:rPr>
                        <w:sz w:val="18"/>
                        <w:szCs w:val="18"/>
                      </w:rPr>
                    </w:pPr>
                    <w:proofErr w:type="gramStart"/>
                    <w:ins w:id="3135" w:author="hongmi" w:date="2010-08-17T09:50:00Z">
                      <w:r>
                        <w:rPr>
                          <w:rFonts w:hint="eastAsia"/>
                          <w:sz w:val="18"/>
                          <w:szCs w:val="18"/>
                        </w:rPr>
                        <w:t>discussion</w:t>
                      </w:r>
                    </w:ins>
                    <w:proofErr w:type="gramEnd"/>
                  </w:p>
                </w:txbxContent>
              </v:textbox>
            </v:oval>
            <v:shape id="_x0000_s1390" type="#_x0000_t32" style="position:absolute;left:3643;top:6106;width:917;height:965;flip:x;mso-width-percent:1000;mso-position-horizontal:center;mso-position-horizontal-relative:margin;mso-position-vertical:top;mso-position-vertical-relative:margin;mso-width-percent:1000;mso-width-relative:margin;mso-height-relative:margin" o:connectortype="straight" strokecolor="black [3213]" strokeweight="1pt">
              <v:shadow type="perspective" color="#4e6128 [1606]" opacity=".5" offset="1pt" offset2="-1pt"/>
            </v:shape>
            <v:shape id="_x0000_s1391" type="#_x0000_t32" style="position:absolute;left:4726;top:6286;width:264;height:1073;mso-width-percent:1000;mso-position-horizontal:center;mso-position-horizontal-relative:margin;mso-position-vertical:top;mso-position-vertical-relative:margin;mso-width-percent:1000;mso-width-relative:margin;mso-height-relative:margin" o:connectortype="straight" strokecolor="black [3213]" strokeweight="1pt">
              <v:shadow type="perspective" color="#4e6128 [1606]" opacity=".5" offset="1pt" offset2="-1pt"/>
            </v:shape>
            <v:shape id="_x0000_s1392" type="#_x0000_t32" style="position:absolute;left:5127;top:6361;width:814;height:1073;mso-width-percent:1000;mso-position-horizontal:center;mso-position-horizontal-relative:margin;mso-position-vertical:top;mso-position-vertical-relative:margin;mso-width-percent:1000;mso-width-relative:margin;mso-height-relative:margin" o:connectortype="straight" strokecolor="black [3213]" strokeweight="1pt">
              <v:shadow type="perspective" color="#4e6128 [1606]" opacity=".5" offset="1pt" offset2="-1pt"/>
            </v:shape>
            <v:shape id="_x0000_s1393" type="#_x0000_t32" style="position:absolute;left:5528;top:6286;width:1599;height:818;mso-width-percent:1000;mso-position-horizontal:center;mso-position-horizontal-relative:margin;mso-position-vertical:top;mso-position-vertical-relative:margin;mso-width-percent:1000;mso-width-relative:margin;mso-height-relative:margin" o:connectortype="straight" strokecolor="black [3213]" strokeweight="1pt">
              <v:shadow type="perspective" color="#4e6128 [1606]" opacity=".5" offset="1pt" offset2="-1pt"/>
            </v:shape>
            <v:shape id="_x0000_s1394" type="#_x0000_t32" style="position:absolute;left:5694;top:6106;width:1891;height:310;mso-width-percent:1000;mso-position-horizontal:center;mso-position-horizontal-relative:margin;mso-position-vertical:top;mso-position-vertical-relative:margin;mso-width-percent:1000;mso-width-relative:margin;mso-height-relative:margin" o:connectortype="straight" strokecolor="black [3213]" strokeweight="1pt">
              <v:shadow type="perspective" color="#4e6128 [1606]" opacity=".5" offset="1pt" offset2="-1pt"/>
            </v:shape>
            <w10:wrap type="none"/>
            <w10:anchorlock/>
          </v:group>
        </w:pict>
      </w:r>
    </w:p>
    <w:p w:rsidR="006E3475" w:rsidRDefault="006E3475" w:rsidP="006E3475">
      <w:pPr>
        <w:ind w:firstLine="420"/>
        <w:jc w:val="center"/>
      </w:pPr>
      <w:r>
        <w:rPr>
          <w:rFonts w:hint="eastAsia"/>
        </w:rPr>
        <w:t>图</w:t>
      </w:r>
      <w:r>
        <w:rPr>
          <w:rFonts w:hint="eastAsia"/>
        </w:rPr>
        <w:t>6-2 Answer.xml</w:t>
      </w:r>
      <w:r>
        <w:rPr>
          <w:rFonts w:hint="eastAsia"/>
        </w:rPr>
        <w:t>结构</w:t>
      </w:r>
    </w:p>
    <w:p w:rsidR="006E3475" w:rsidRDefault="006E3475" w:rsidP="00951326"/>
    <w:p w:rsidR="00D41F8A" w:rsidRDefault="00DE0BB3" w:rsidP="00951326">
      <w:r>
        <w:rPr>
          <w:rFonts w:hint="eastAsia"/>
        </w:rPr>
        <w:t>Answer</w:t>
      </w:r>
      <w:r>
        <w:rPr>
          <w:rFonts w:hint="eastAsia"/>
        </w:rPr>
        <w:t>为根节点，记录全局信息，</w:t>
      </w:r>
      <w:r w:rsidR="0071171E">
        <w:rPr>
          <w:rFonts w:hint="eastAsia"/>
        </w:rPr>
        <w:t>Value</w:t>
      </w:r>
      <w:r>
        <w:rPr>
          <w:rFonts w:hint="eastAsia"/>
        </w:rPr>
        <w:t>记录各小题答题结果。</w:t>
      </w:r>
    </w:p>
    <w:p w:rsidR="003F3949" w:rsidRDefault="003F3949" w:rsidP="003F3949">
      <w:pPr>
        <w:pStyle w:val="3"/>
        <w:numPr>
          <w:ilvl w:val="2"/>
          <w:numId w:val="15"/>
        </w:numPr>
      </w:pPr>
      <w:bookmarkStart w:id="3136" w:name="_Toc286841342"/>
      <w:r>
        <w:rPr>
          <w:rFonts w:hint="eastAsia"/>
        </w:rPr>
        <w:t>Answer</w:t>
      </w:r>
      <w:bookmarkEnd w:id="3136"/>
    </w:p>
    <w:p w:rsidR="003F3949" w:rsidRDefault="003F3949" w:rsidP="003F3949">
      <w:pPr>
        <w:pStyle w:val="M"/>
        <w:ind w:firstLine="0"/>
      </w:pPr>
      <w:r w:rsidRPr="00A3643D">
        <w:rPr>
          <w:rStyle w:val="1Char0"/>
          <w:rFonts w:hint="eastAsia"/>
        </w:rPr>
        <w:t>概述：</w:t>
      </w:r>
      <w:r>
        <w:rPr>
          <w:rFonts w:hint="eastAsia"/>
        </w:rPr>
        <w:t>Answer</w:t>
      </w:r>
      <w:r>
        <w:rPr>
          <w:rFonts w:hint="eastAsia"/>
        </w:rPr>
        <w:t>节点为答卷</w:t>
      </w:r>
      <w:r w:rsidRPr="005D20AE">
        <w:rPr>
          <w:rFonts w:hint="eastAsia"/>
        </w:rPr>
        <w:t>索引</w:t>
      </w:r>
      <w:r>
        <w:rPr>
          <w:rFonts w:hint="eastAsia"/>
        </w:rPr>
        <w:t>文件根节点，它指定答卷属性。</w:t>
      </w:r>
    </w:p>
    <w:p w:rsidR="003F3949" w:rsidRDefault="003F3949" w:rsidP="003F3949">
      <w:pPr>
        <w:pStyle w:val="M"/>
        <w:ind w:firstLine="0"/>
      </w:pPr>
      <w:r w:rsidRPr="00A3643D">
        <w:rPr>
          <w:rStyle w:val="a9"/>
          <w:rFonts w:hint="eastAsia"/>
        </w:rPr>
        <w:t>包含：</w:t>
      </w:r>
      <w:del w:id="3137" w:author="eric" w:date="2010-09-01T08:46:00Z">
        <w:r w:rsidDel="009E33F3">
          <w:rPr>
            <w:rFonts w:hint="eastAsia"/>
          </w:rPr>
          <w:delText xml:space="preserve">question </w:delText>
        </w:r>
      </w:del>
      <w:proofErr w:type="gramStart"/>
      <w:ins w:id="3138" w:author="eric" w:date="2010-09-01T08:46:00Z">
        <w:r w:rsidR="009E33F3">
          <w:rPr>
            <w:rFonts w:hint="eastAsia"/>
          </w:rPr>
          <w:t>value</w:t>
        </w:r>
      </w:ins>
      <w:r>
        <w:t>(</w:t>
      </w:r>
      <w:proofErr w:type="gramEnd"/>
      <w:r>
        <w:rPr>
          <w:rFonts w:hint="eastAsia"/>
        </w:rPr>
        <w:t>0..*)</w:t>
      </w:r>
    </w:p>
    <w:p w:rsidR="003F3949" w:rsidRDefault="003F3949" w:rsidP="003F3949">
      <w:pPr>
        <w:pStyle w:val="M"/>
        <w:ind w:firstLine="0"/>
        <w:rPr>
          <w:b/>
        </w:rPr>
      </w:pPr>
      <w:r w:rsidRPr="000F7B91">
        <w:rPr>
          <w:rFonts w:hint="eastAsia"/>
          <w:b/>
        </w:rPr>
        <w:t>属性：</w:t>
      </w:r>
    </w:p>
    <w:p w:rsidR="003F3949" w:rsidRDefault="003F3949" w:rsidP="003F3949">
      <w:pPr>
        <w:pStyle w:val="M"/>
        <w:ind w:firstLine="0"/>
        <w:rPr>
          <w:b/>
        </w:rPr>
      </w:pPr>
    </w:p>
    <w:p w:rsidR="003F3949" w:rsidRDefault="003F3949" w:rsidP="003F3949">
      <w:pPr>
        <w:pStyle w:val="af8"/>
        <w:rPr>
          <w:rStyle w:val="a9"/>
        </w:rPr>
      </w:pPr>
      <w:r w:rsidRPr="00242408">
        <w:rPr>
          <w:rFonts w:hint="eastAsia"/>
        </w:rPr>
        <w:t>表</w:t>
      </w:r>
      <w:r w:rsidRPr="00242408">
        <w:rPr>
          <w:rFonts w:hint="eastAsia"/>
        </w:rPr>
        <w:t xml:space="preserve"> </w:t>
      </w:r>
      <w:r w:rsidR="00A83333">
        <w:rPr>
          <w:rFonts w:hint="eastAsia"/>
        </w:rPr>
        <w:t>6</w:t>
      </w:r>
      <w:r>
        <w:rPr>
          <w:rFonts w:hint="eastAsia"/>
        </w:rPr>
        <w:t>-</w:t>
      </w:r>
      <w:r w:rsidR="00A83333">
        <w:rPr>
          <w:rFonts w:hint="eastAsia"/>
        </w:rPr>
        <w:t>4</w:t>
      </w:r>
      <w:r>
        <w:rPr>
          <w:rFonts w:hint="eastAsia"/>
        </w:rPr>
        <w:t xml:space="preserve"> </w:t>
      </w:r>
      <w:r w:rsidR="00A83333">
        <w:rPr>
          <w:rFonts w:hint="eastAsia"/>
        </w:rPr>
        <w:t>Answer</w:t>
      </w:r>
      <w:r>
        <w:rPr>
          <w:rFonts w:hint="eastAsia"/>
        </w:rPr>
        <w:t>属性表</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74"/>
        <w:gridCol w:w="2103"/>
        <w:gridCol w:w="2133"/>
        <w:gridCol w:w="2112"/>
      </w:tblGrid>
      <w:tr w:rsidR="003F3949" w:rsidRPr="004234C2" w:rsidTr="008D71F0">
        <w:tc>
          <w:tcPr>
            <w:tcW w:w="2174" w:type="dxa"/>
            <w:tcBorders>
              <w:top w:val="single" w:sz="4" w:space="0" w:color="000000"/>
              <w:left w:val="single" w:sz="4" w:space="0" w:color="000000"/>
              <w:bottom w:val="single" w:sz="4" w:space="0" w:color="000000"/>
              <w:right w:val="single" w:sz="4" w:space="0" w:color="000000"/>
            </w:tcBorders>
            <w:hideMark/>
          </w:tcPr>
          <w:p w:rsidR="003F3949" w:rsidRPr="004234C2" w:rsidRDefault="003F3949" w:rsidP="008D71F0">
            <w:pPr>
              <w:pStyle w:val="M"/>
              <w:ind w:firstLine="0"/>
              <w:rPr>
                <w:rStyle w:val="a9"/>
                <w:b w:val="0"/>
                <w:sz w:val="18"/>
                <w:szCs w:val="18"/>
              </w:rPr>
            </w:pPr>
            <w:r w:rsidRPr="004234C2">
              <w:rPr>
                <w:rStyle w:val="a9"/>
                <w:rFonts w:hint="eastAsia"/>
                <w:b w:val="0"/>
                <w:sz w:val="18"/>
                <w:szCs w:val="18"/>
              </w:rPr>
              <w:t>名称</w:t>
            </w:r>
          </w:p>
        </w:tc>
        <w:tc>
          <w:tcPr>
            <w:tcW w:w="2103" w:type="dxa"/>
            <w:tcBorders>
              <w:top w:val="single" w:sz="4" w:space="0" w:color="000000"/>
              <w:left w:val="single" w:sz="4" w:space="0" w:color="000000"/>
              <w:bottom w:val="single" w:sz="4" w:space="0" w:color="000000"/>
              <w:right w:val="single" w:sz="4" w:space="0" w:color="000000"/>
            </w:tcBorders>
            <w:hideMark/>
          </w:tcPr>
          <w:p w:rsidR="003F3949" w:rsidRPr="004234C2" w:rsidRDefault="003F3949" w:rsidP="008D71F0">
            <w:pPr>
              <w:pStyle w:val="M"/>
              <w:ind w:firstLine="0"/>
              <w:rPr>
                <w:rStyle w:val="a9"/>
                <w:b w:val="0"/>
                <w:sz w:val="18"/>
                <w:szCs w:val="18"/>
              </w:rPr>
            </w:pPr>
            <w:r w:rsidRPr="004234C2">
              <w:rPr>
                <w:rStyle w:val="a9"/>
                <w:rFonts w:hint="eastAsia"/>
                <w:b w:val="0"/>
                <w:sz w:val="18"/>
                <w:szCs w:val="18"/>
              </w:rPr>
              <w:t>限制</w:t>
            </w:r>
          </w:p>
        </w:tc>
        <w:tc>
          <w:tcPr>
            <w:tcW w:w="2133" w:type="dxa"/>
            <w:tcBorders>
              <w:top w:val="single" w:sz="4" w:space="0" w:color="000000"/>
              <w:left w:val="single" w:sz="4" w:space="0" w:color="000000"/>
              <w:bottom w:val="single" w:sz="4" w:space="0" w:color="000000"/>
              <w:right w:val="single" w:sz="4" w:space="0" w:color="000000"/>
            </w:tcBorders>
            <w:hideMark/>
          </w:tcPr>
          <w:p w:rsidR="003F3949" w:rsidRPr="004234C2" w:rsidRDefault="003F3949" w:rsidP="008D71F0">
            <w:pPr>
              <w:pStyle w:val="M"/>
              <w:ind w:firstLine="0"/>
              <w:rPr>
                <w:rStyle w:val="a9"/>
                <w:b w:val="0"/>
                <w:sz w:val="18"/>
                <w:szCs w:val="18"/>
              </w:rPr>
            </w:pPr>
            <w:r w:rsidRPr="004234C2">
              <w:rPr>
                <w:rStyle w:val="a9"/>
                <w:rFonts w:hint="eastAsia"/>
                <w:b w:val="0"/>
                <w:sz w:val="18"/>
                <w:szCs w:val="18"/>
              </w:rPr>
              <w:t>类型</w:t>
            </w:r>
          </w:p>
        </w:tc>
        <w:tc>
          <w:tcPr>
            <w:tcW w:w="2112" w:type="dxa"/>
            <w:tcBorders>
              <w:top w:val="single" w:sz="4" w:space="0" w:color="000000"/>
              <w:left w:val="single" w:sz="4" w:space="0" w:color="000000"/>
              <w:bottom w:val="single" w:sz="4" w:space="0" w:color="000000"/>
              <w:right w:val="single" w:sz="4" w:space="0" w:color="000000"/>
            </w:tcBorders>
            <w:hideMark/>
          </w:tcPr>
          <w:p w:rsidR="003F3949" w:rsidRPr="004234C2" w:rsidRDefault="003F3949" w:rsidP="008D71F0">
            <w:pPr>
              <w:pStyle w:val="M"/>
              <w:ind w:firstLine="0"/>
              <w:rPr>
                <w:rStyle w:val="a9"/>
                <w:b w:val="0"/>
                <w:sz w:val="18"/>
                <w:szCs w:val="18"/>
              </w:rPr>
            </w:pPr>
            <w:r w:rsidRPr="004234C2">
              <w:rPr>
                <w:rStyle w:val="a9"/>
                <w:rFonts w:hint="eastAsia"/>
                <w:b w:val="0"/>
                <w:sz w:val="18"/>
                <w:szCs w:val="18"/>
              </w:rPr>
              <w:t>备注</w:t>
            </w:r>
          </w:p>
        </w:tc>
      </w:tr>
      <w:tr w:rsidR="003F3949" w:rsidRPr="004234C2" w:rsidTr="008D71F0">
        <w:tc>
          <w:tcPr>
            <w:tcW w:w="2174" w:type="dxa"/>
            <w:tcBorders>
              <w:top w:val="single" w:sz="4" w:space="0" w:color="000000"/>
              <w:left w:val="single" w:sz="4" w:space="0" w:color="000000"/>
              <w:bottom w:val="single" w:sz="4" w:space="0" w:color="000000"/>
              <w:right w:val="single" w:sz="4" w:space="0" w:color="000000"/>
            </w:tcBorders>
            <w:hideMark/>
          </w:tcPr>
          <w:p w:rsidR="003F3949" w:rsidRPr="004234C2" w:rsidRDefault="0079343A" w:rsidP="0079343A">
            <w:pPr>
              <w:rPr>
                <w:rStyle w:val="a9"/>
                <w:b w:val="0"/>
                <w:bCs w:val="0"/>
                <w:sz w:val="18"/>
                <w:szCs w:val="18"/>
              </w:rPr>
            </w:pPr>
            <w:r w:rsidRPr="0079343A">
              <w:rPr>
                <w:rStyle w:val="a9"/>
                <w:b w:val="0"/>
                <w:bCs w:val="0"/>
                <w:sz w:val="18"/>
                <w:szCs w:val="18"/>
              </w:rPr>
              <w:t>examinee</w:t>
            </w:r>
            <w:r>
              <w:rPr>
                <w:rStyle w:val="a9"/>
                <w:rFonts w:hint="eastAsia"/>
                <w:b w:val="0"/>
                <w:bCs w:val="0"/>
                <w:sz w:val="18"/>
                <w:szCs w:val="18"/>
              </w:rPr>
              <w:t>Id</w:t>
            </w:r>
          </w:p>
        </w:tc>
        <w:tc>
          <w:tcPr>
            <w:tcW w:w="2103" w:type="dxa"/>
            <w:tcBorders>
              <w:top w:val="single" w:sz="4" w:space="0" w:color="000000"/>
              <w:left w:val="single" w:sz="4" w:space="0" w:color="000000"/>
              <w:bottom w:val="single" w:sz="4" w:space="0" w:color="000000"/>
              <w:right w:val="single" w:sz="4" w:space="0" w:color="000000"/>
            </w:tcBorders>
            <w:hideMark/>
          </w:tcPr>
          <w:p w:rsidR="003F3949" w:rsidRPr="004234C2" w:rsidRDefault="003F3949" w:rsidP="008D71F0">
            <w:pPr>
              <w:pStyle w:val="M"/>
              <w:ind w:firstLine="0"/>
              <w:rPr>
                <w:rStyle w:val="a9"/>
                <w:b w:val="0"/>
                <w:sz w:val="18"/>
                <w:szCs w:val="18"/>
              </w:rPr>
            </w:pPr>
            <w:r w:rsidRPr="004234C2">
              <w:rPr>
                <w:rStyle w:val="a9"/>
                <w:b w:val="0"/>
                <w:sz w:val="18"/>
                <w:szCs w:val="18"/>
              </w:rPr>
              <w:t>1</w:t>
            </w:r>
          </w:p>
        </w:tc>
        <w:tc>
          <w:tcPr>
            <w:tcW w:w="2133" w:type="dxa"/>
            <w:tcBorders>
              <w:top w:val="single" w:sz="4" w:space="0" w:color="000000"/>
              <w:left w:val="single" w:sz="4" w:space="0" w:color="000000"/>
              <w:bottom w:val="single" w:sz="4" w:space="0" w:color="000000"/>
              <w:right w:val="single" w:sz="4" w:space="0" w:color="000000"/>
            </w:tcBorders>
            <w:hideMark/>
          </w:tcPr>
          <w:p w:rsidR="003F3949" w:rsidRPr="004234C2" w:rsidRDefault="002E3905" w:rsidP="008D71F0">
            <w:pPr>
              <w:pStyle w:val="aa"/>
              <w:rPr>
                <w:rStyle w:val="a9"/>
                <w:b w:val="0"/>
                <w:bCs w:val="0"/>
                <w:sz w:val="18"/>
                <w:szCs w:val="18"/>
              </w:rPr>
            </w:pPr>
            <w:r>
              <w:rPr>
                <w:rFonts w:ascii="Calibri" w:hAnsi="Calibri" w:hint="eastAsia"/>
                <w:sz w:val="18"/>
                <w:szCs w:val="18"/>
              </w:rPr>
              <w:t>string</w:t>
            </w:r>
            <w:r w:rsidR="003F3949" w:rsidRPr="004234C2">
              <w:rPr>
                <w:rFonts w:ascii="Calibri" w:hAnsi="Calibri"/>
                <w:sz w:val="18"/>
                <w:szCs w:val="18"/>
              </w:rPr>
              <w:t xml:space="preserve"> </w:t>
            </w:r>
          </w:p>
        </w:tc>
        <w:tc>
          <w:tcPr>
            <w:tcW w:w="2112" w:type="dxa"/>
            <w:tcBorders>
              <w:top w:val="single" w:sz="4" w:space="0" w:color="000000"/>
              <w:left w:val="single" w:sz="4" w:space="0" w:color="000000"/>
              <w:bottom w:val="single" w:sz="4" w:space="0" w:color="000000"/>
              <w:right w:val="single" w:sz="4" w:space="0" w:color="000000"/>
            </w:tcBorders>
            <w:hideMark/>
          </w:tcPr>
          <w:p w:rsidR="003F3949" w:rsidRPr="004234C2" w:rsidRDefault="002E3905" w:rsidP="008D71F0">
            <w:pPr>
              <w:pStyle w:val="M"/>
              <w:ind w:firstLine="0"/>
              <w:rPr>
                <w:rStyle w:val="a9"/>
                <w:b w:val="0"/>
                <w:sz w:val="18"/>
                <w:szCs w:val="18"/>
              </w:rPr>
            </w:pPr>
            <w:r>
              <w:rPr>
                <w:rStyle w:val="a9"/>
                <w:rFonts w:hint="eastAsia"/>
                <w:b w:val="0"/>
                <w:sz w:val="18"/>
                <w:szCs w:val="18"/>
              </w:rPr>
              <w:t>考生</w:t>
            </w:r>
            <w:r w:rsidR="00904047">
              <w:rPr>
                <w:rStyle w:val="a9"/>
                <w:rFonts w:hint="eastAsia"/>
                <w:b w:val="0"/>
                <w:sz w:val="18"/>
                <w:szCs w:val="18"/>
              </w:rPr>
              <w:t>编号</w:t>
            </w:r>
          </w:p>
        </w:tc>
      </w:tr>
      <w:tr w:rsidR="003F3949" w:rsidRPr="004234C2" w:rsidTr="008D71F0">
        <w:tc>
          <w:tcPr>
            <w:tcW w:w="2174" w:type="dxa"/>
            <w:tcBorders>
              <w:top w:val="single" w:sz="4" w:space="0" w:color="000000"/>
              <w:left w:val="single" w:sz="4" w:space="0" w:color="000000"/>
              <w:bottom w:val="single" w:sz="4" w:space="0" w:color="000000"/>
              <w:right w:val="single" w:sz="4" w:space="0" w:color="000000"/>
            </w:tcBorders>
            <w:hideMark/>
          </w:tcPr>
          <w:p w:rsidR="003F3949" w:rsidRPr="004234C2" w:rsidRDefault="002E57A3" w:rsidP="008D71F0">
            <w:pPr>
              <w:pStyle w:val="M"/>
              <w:ind w:firstLine="0"/>
              <w:rPr>
                <w:rStyle w:val="a9"/>
                <w:b w:val="0"/>
                <w:sz w:val="18"/>
                <w:szCs w:val="18"/>
              </w:rPr>
            </w:pPr>
            <w:r w:rsidRPr="0079343A">
              <w:rPr>
                <w:rStyle w:val="a9"/>
                <w:b w:val="0"/>
                <w:bCs w:val="0"/>
                <w:sz w:val="18"/>
                <w:szCs w:val="18"/>
              </w:rPr>
              <w:t>examinee</w:t>
            </w:r>
            <w:r>
              <w:rPr>
                <w:rStyle w:val="a9"/>
                <w:rFonts w:hint="eastAsia"/>
                <w:b w:val="0"/>
                <w:bCs w:val="0"/>
                <w:sz w:val="18"/>
                <w:szCs w:val="18"/>
              </w:rPr>
              <w:t>Name</w:t>
            </w:r>
          </w:p>
        </w:tc>
        <w:tc>
          <w:tcPr>
            <w:tcW w:w="2103" w:type="dxa"/>
            <w:tcBorders>
              <w:top w:val="single" w:sz="4" w:space="0" w:color="000000"/>
              <w:left w:val="single" w:sz="4" w:space="0" w:color="000000"/>
              <w:bottom w:val="single" w:sz="4" w:space="0" w:color="000000"/>
              <w:right w:val="single" w:sz="4" w:space="0" w:color="000000"/>
            </w:tcBorders>
            <w:hideMark/>
          </w:tcPr>
          <w:p w:rsidR="003F3949" w:rsidRPr="004234C2" w:rsidRDefault="003F3949" w:rsidP="008D71F0">
            <w:pPr>
              <w:pStyle w:val="M"/>
              <w:ind w:firstLine="0"/>
              <w:rPr>
                <w:rStyle w:val="a9"/>
                <w:b w:val="0"/>
                <w:sz w:val="18"/>
                <w:szCs w:val="18"/>
              </w:rPr>
            </w:pPr>
            <w:r w:rsidRPr="004234C2">
              <w:rPr>
                <w:rStyle w:val="a9"/>
                <w:rFonts w:hint="eastAsia"/>
                <w:b w:val="0"/>
                <w:sz w:val="18"/>
                <w:szCs w:val="18"/>
              </w:rPr>
              <w:t>1</w:t>
            </w:r>
          </w:p>
        </w:tc>
        <w:tc>
          <w:tcPr>
            <w:tcW w:w="2133" w:type="dxa"/>
            <w:tcBorders>
              <w:top w:val="single" w:sz="4" w:space="0" w:color="000000"/>
              <w:left w:val="single" w:sz="4" w:space="0" w:color="000000"/>
              <w:bottom w:val="single" w:sz="4" w:space="0" w:color="000000"/>
              <w:right w:val="single" w:sz="4" w:space="0" w:color="000000"/>
            </w:tcBorders>
            <w:hideMark/>
          </w:tcPr>
          <w:p w:rsidR="003F3949" w:rsidRPr="004234C2" w:rsidRDefault="003F3949" w:rsidP="008D71F0">
            <w:pPr>
              <w:pStyle w:val="M"/>
              <w:ind w:firstLine="0"/>
              <w:rPr>
                <w:rStyle w:val="a9"/>
                <w:b w:val="0"/>
                <w:sz w:val="18"/>
                <w:szCs w:val="18"/>
              </w:rPr>
            </w:pPr>
            <w:r w:rsidRPr="004234C2">
              <w:rPr>
                <w:rStyle w:val="a9"/>
                <w:b w:val="0"/>
                <w:sz w:val="18"/>
                <w:szCs w:val="18"/>
              </w:rPr>
              <w:t>string</w:t>
            </w:r>
          </w:p>
        </w:tc>
        <w:tc>
          <w:tcPr>
            <w:tcW w:w="2112" w:type="dxa"/>
            <w:tcBorders>
              <w:top w:val="single" w:sz="4" w:space="0" w:color="000000"/>
              <w:left w:val="single" w:sz="4" w:space="0" w:color="000000"/>
              <w:bottom w:val="single" w:sz="4" w:space="0" w:color="000000"/>
              <w:right w:val="single" w:sz="4" w:space="0" w:color="000000"/>
            </w:tcBorders>
            <w:hideMark/>
          </w:tcPr>
          <w:p w:rsidR="003F3949" w:rsidRPr="004234C2" w:rsidRDefault="00904047" w:rsidP="00904047">
            <w:pPr>
              <w:pStyle w:val="M"/>
              <w:ind w:firstLine="0"/>
              <w:rPr>
                <w:rStyle w:val="a9"/>
                <w:b w:val="0"/>
                <w:sz w:val="18"/>
                <w:szCs w:val="18"/>
              </w:rPr>
            </w:pPr>
            <w:r>
              <w:rPr>
                <w:rStyle w:val="a9"/>
                <w:rFonts w:hint="eastAsia"/>
                <w:b w:val="0"/>
                <w:sz w:val="18"/>
                <w:szCs w:val="18"/>
              </w:rPr>
              <w:t>考生</w:t>
            </w:r>
            <w:r w:rsidR="00771ED5">
              <w:rPr>
                <w:rStyle w:val="a9"/>
                <w:rFonts w:hint="eastAsia"/>
                <w:b w:val="0"/>
                <w:sz w:val="18"/>
                <w:szCs w:val="18"/>
              </w:rPr>
              <w:t>姓</w:t>
            </w:r>
            <w:r>
              <w:rPr>
                <w:rStyle w:val="a9"/>
                <w:rFonts w:hint="eastAsia"/>
                <w:b w:val="0"/>
                <w:sz w:val="18"/>
                <w:szCs w:val="18"/>
              </w:rPr>
              <w:t>名</w:t>
            </w:r>
          </w:p>
        </w:tc>
      </w:tr>
      <w:tr w:rsidR="00C41F24" w:rsidRPr="004234C2" w:rsidTr="008D71F0">
        <w:tc>
          <w:tcPr>
            <w:tcW w:w="2174" w:type="dxa"/>
            <w:tcBorders>
              <w:top w:val="single" w:sz="4" w:space="0" w:color="000000"/>
              <w:left w:val="single" w:sz="4" w:space="0" w:color="000000"/>
              <w:bottom w:val="single" w:sz="4" w:space="0" w:color="000000"/>
              <w:right w:val="single" w:sz="4" w:space="0" w:color="000000"/>
            </w:tcBorders>
            <w:hideMark/>
          </w:tcPr>
          <w:p w:rsidR="00C41F24" w:rsidRPr="0079343A" w:rsidRDefault="00C41F24" w:rsidP="008D71F0">
            <w:pPr>
              <w:pStyle w:val="M"/>
              <w:ind w:firstLine="0"/>
              <w:rPr>
                <w:rStyle w:val="a9"/>
                <w:b w:val="0"/>
                <w:bCs w:val="0"/>
                <w:sz w:val="18"/>
                <w:szCs w:val="18"/>
              </w:rPr>
            </w:pPr>
            <w:r>
              <w:rPr>
                <w:rStyle w:val="a9"/>
                <w:rFonts w:hint="eastAsia"/>
                <w:b w:val="0"/>
                <w:bCs w:val="0"/>
                <w:sz w:val="18"/>
                <w:szCs w:val="18"/>
              </w:rPr>
              <w:t>startTime</w:t>
            </w:r>
          </w:p>
        </w:tc>
        <w:tc>
          <w:tcPr>
            <w:tcW w:w="2103" w:type="dxa"/>
            <w:tcBorders>
              <w:top w:val="single" w:sz="4" w:space="0" w:color="000000"/>
              <w:left w:val="single" w:sz="4" w:space="0" w:color="000000"/>
              <w:bottom w:val="single" w:sz="4" w:space="0" w:color="000000"/>
              <w:right w:val="single" w:sz="4" w:space="0" w:color="000000"/>
            </w:tcBorders>
            <w:hideMark/>
          </w:tcPr>
          <w:p w:rsidR="00C41F24" w:rsidRPr="004234C2" w:rsidRDefault="00C41F24" w:rsidP="008D71F0">
            <w:pPr>
              <w:pStyle w:val="M"/>
              <w:ind w:firstLine="0"/>
              <w:rPr>
                <w:rStyle w:val="a9"/>
                <w:b w:val="0"/>
                <w:sz w:val="18"/>
                <w:szCs w:val="18"/>
              </w:rPr>
            </w:pPr>
            <w:r>
              <w:rPr>
                <w:rStyle w:val="a9"/>
                <w:rFonts w:hint="eastAsia"/>
                <w:b w:val="0"/>
                <w:sz w:val="18"/>
                <w:szCs w:val="18"/>
              </w:rPr>
              <w:t>1</w:t>
            </w:r>
          </w:p>
        </w:tc>
        <w:tc>
          <w:tcPr>
            <w:tcW w:w="2133" w:type="dxa"/>
            <w:tcBorders>
              <w:top w:val="single" w:sz="4" w:space="0" w:color="000000"/>
              <w:left w:val="single" w:sz="4" w:space="0" w:color="000000"/>
              <w:bottom w:val="single" w:sz="4" w:space="0" w:color="000000"/>
              <w:right w:val="single" w:sz="4" w:space="0" w:color="000000"/>
            </w:tcBorders>
            <w:hideMark/>
          </w:tcPr>
          <w:p w:rsidR="00C41F24" w:rsidRPr="004234C2" w:rsidRDefault="00C41F24" w:rsidP="008D71F0">
            <w:pPr>
              <w:pStyle w:val="M"/>
              <w:ind w:firstLine="0"/>
              <w:rPr>
                <w:rStyle w:val="a9"/>
                <w:b w:val="0"/>
                <w:sz w:val="18"/>
                <w:szCs w:val="18"/>
              </w:rPr>
            </w:pPr>
            <w:r>
              <w:rPr>
                <w:rStyle w:val="a9"/>
                <w:rFonts w:hint="eastAsia"/>
                <w:b w:val="0"/>
                <w:sz w:val="18"/>
                <w:szCs w:val="18"/>
              </w:rPr>
              <w:t>timestamp</w:t>
            </w:r>
          </w:p>
        </w:tc>
        <w:tc>
          <w:tcPr>
            <w:tcW w:w="2112" w:type="dxa"/>
            <w:tcBorders>
              <w:top w:val="single" w:sz="4" w:space="0" w:color="000000"/>
              <w:left w:val="single" w:sz="4" w:space="0" w:color="000000"/>
              <w:bottom w:val="single" w:sz="4" w:space="0" w:color="000000"/>
              <w:right w:val="single" w:sz="4" w:space="0" w:color="000000"/>
            </w:tcBorders>
            <w:hideMark/>
          </w:tcPr>
          <w:p w:rsidR="00C41F24" w:rsidRDefault="00C41F24" w:rsidP="00904047">
            <w:pPr>
              <w:pStyle w:val="M"/>
              <w:ind w:firstLine="0"/>
              <w:rPr>
                <w:rStyle w:val="a9"/>
                <w:b w:val="0"/>
                <w:sz w:val="18"/>
                <w:szCs w:val="18"/>
              </w:rPr>
            </w:pPr>
            <w:r>
              <w:rPr>
                <w:rStyle w:val="a9"/>
                <w:rFonts w:hint="eastAsia"/>
                <w:b w:val="0"/>
                <w:sz w:val="18"/>
                <w:szCs w:val="18"/>
              </w:rPr>
              <w:t>答题开始时间</w:t>
            </w:r>
          </w:p>
        </w:tc>
      </w:tr>
      <w:tr w:rsidR="00C41F24" w:rsidRPr="004234C2" w:rsidTr="008D71F0">
        <w:tc>
          <w:tcPr>
            <w:tcW w:w="2174" w:type="dxa"/>
            <w:tcBorders>
              <w:top w:val="single" w:sz="4" w:space="0" w:color="000000"/>
              <w:left w:val="single" w:sz="4" w:space="0" w:color="000000"/>
              <w:bottom w:val="single" w:sz="4" w:space="0" w:color="000000"/>
              <w:right w:val="single" w:sz="4" w:space="0" w:color="000000"/>
            </w:tcBorders>
            <w:hideMark/>
          </w:tcPr>
          <w:p w:rsidR="00C41F24" w:rsidRDefault="00C41F24" w:rsidP="008D71F0">
            <w:pPr>
              <w:pStyle w:val="M"/>
              <w:ind w:firstLine="0"/>
              <w:rPr>
                <w:rStyle w:val="a9"/>
                <w:b w:val="0"/>
                <w:bCs w:val="0"/>
                <w:sz w:val="18"/>
                <w:szCs w:val="18"/>
              </w:rPr>
            </w:pPr>
            <w:r>
              <w:rPr>
                <w:rStyle w:val="a9"/>
                <w:rFonts w:hint="eastAsia"/>
                <w:b w:val="0"/>
                <w:bCs w:val="0"/>
                <w:sz w:val="18"/>
                <w:szCs w:val="18"/>
              </w:rPr>
              <w:t>completeTime</w:t>
            </w:r>
          </w:p>
        </w:tc>
        <w:tc>
          <w:tcPr>
            <w:tcW w:w="2103" w:type="dxa"/>
            <w:tcBorders>
              <w:top w:val="single" w:sz="4" w:space="0" w:color="000000"/>
              <w:left w:val="single" w:sz="4" w:space="0" w:color="000000"/>
              <w:bottom w:val="single" w:sz="4" w:space="0" w:color="000000"/>
              <w:right w:val="single" w:sz="4" w:space="0" w:color="000000"/>
            </w:tcBorders>
            <w:hideMark/>
          </w:tcPr>
          <w:p w:rsidR="00C41F24" w:rsidRDefault="00C41F24" w:rsidP="008D71F0">
            <w:pPr>
              <w:pStyle w:val="M"/>
              <w:ind w:firstLine="0"/>
              <w:rPr>
                <w:rStyle w:val="a9"/>
                <w:b w:val="0"/>
                <w:sz w:val="18"/>
                <w:szCs w:val="18"/>
              </w:rPr>
            </w:pPr>
            <w:r>
              <w:rPr>
                <w:rStyle w:val="a9"/>
                <w:rFonts w:hint="eastAsia"/>
                <w:b w:val="0"/>
                <w:sz w:val="18"/>
                <w:szCs w:val="18"/>
              </w:rPr>
              <w:t>1</w:t>
            </w:r>
          </w:p>
        </w:tc>
        <w:tc>
          <w:tcPr>
            <w:tcW w:w="2133" w:type="dxa"/>
            <w:tcBorders>
              <w:top w:val="single" w:sz="4" w:space="0" w:color="000000"/>
              <w:left w:val="single" w:sz="4" w:space="0" w:color="000000"/>
              <w:bottom w:val="single" w:sz="4" w:space="0" w:color="000000"/>
              <w:right w:val="single" w:sz="4" w:space="0" w:color="000000"/>
            </w:tcBorders>
            <w:hideMark/>
          </w:tcPr>
          <w:p w:rsidR="00C41F24" w:rsidRDefault="00C41F24" w:rsidP="008D71F0">
            <w:pPr>
              <w:pStyle w:val="M"/>
              <w:ind w:firstLine="0"/>
              <w:rPr>
                <w:rStyle w:val="a9"/>
                <w:b w:val="0"/>
                <w:sz w:val="18"/>
                <w:szCs w:val="18"/>
              </w:rPr>
            </w:pPr>
            <w:r>
              <w:rPr>
                <w:rStyle w:val="a9"/>
                <w:rFonts w:hint="eastAsia"/>
                <w:b w:val="0"/>
                <w:sz w:val="18"/>
                <w:szCs w:val="18"/>
              </w:rPr>
              <w:t>timestamp</w:t>
            </w:r>
          </w:p>
        </w:tc>
        <w:tc>
          <w:tcPr>
            <w:tcW w:w="2112" w:type="dxa"/>
            <w:tcBorders>
              <w:top w:val="single" w:sz="4" w:space="0" w:color="000000"/>
              <w:left w:val="single" w:sz="4" w:space="0" w:color="000000"/>
              <w:bottom w:val="single" w:sz="4" w:space="0" w:color="000000"/>
              <w:right w:val="single" w:sz="4" w:space="0" w:color="000000"/>
            </w:tcBorders>
            <w:hideMark/>
          </w:tcPr>
          <w:p w:rsidR="00C41F24" w:rsidRDefault="00C41F24" w:rsidP="00904047">
            <w:pPr>
              <w:pStyle w:val="M"/>
              <w:ind w:firstLine="0"/>
              <w:rPr>
                <w:rStyle w:val="a9"/>
                <w:b w:val="0"/>
                <w:sz w:val="18"/>
                <w:szCs w:val="18"/>
              </w:rPr>
            </w:pPr>
            <w:r>
              <w:rPr>
                <w:rStyle w:val="a9"/>
                <w:rFonts w:hint="eastAsia"/>
                <w:b w:val="0"/>
                <w:sz w:val="18"/>
                <w:szCs w:val="18"/>
              </w:rPr>
              <w:t>答题完成时间</w:t>
            </w:r>
          </w:p>
        </w:tc>
      </w:tr>
      <w:tr w:rsidR="003F3949" w:rsidRPr="004234C2" w:rsidTr="008D71F0">
        <w:tc>
          <w:tcPr>
            <w:tcW w:w="2174" w:type="dxa"/>
            <w:tcBorders>
              <w:top w:val="single" w:sz="4" w:space="0" w:color="000000"/>
              <w:left w:val="single" w:sz="4" w:space="0" w:color="000000"/>
              <w:bottom w:val="single" w:sz="4" w:space="0" w:color="000000"/>
              <w:right w:val="single" w:sz="4" w:space="0" w:color="000000"/>
            </w:tcBorders>
            <w:hideMark/>
          </w:tcPr>
          <w:p w:rsidR="003F3949" w:rsidRPr="004234C2" w:rsidRDefault="001E2B87" w:rsidP="008D71F0">
            <w:pPr>
              <w:pStyle w:val="M"/>
              <w:ind w:firstLine="0"/>
              <w:rPr>
                <w:rStyle w:val="a9"/>
                <w:b w:val="0"/>
                <w:sz w:val="18"/>
                <w:szCs w:val="18"/>
              </w:rPr>
            </w:pPr>
            <w:r>
              <w:rPr>
                <w:rStyle w:val="a9"/>
                <w:rFonts w:hint="eastAsia"/>
                <w:b w:val="0"/>
                <w:sz w:val="18"/>
                <w:szCs w:val="18"/>
              </w:rPr>
              <w:t>paperId</w:t>
            </w:r>
          </w:p>
        </w:tc>
        <w:tc>
          <w:tcPr>
            <w:tcW w:w="2103" w:type="dxa"/>
            <w:tcBorders>
              <w:top w:val="single" w:sz="4" w:space="0" w:color="000000"/>
              <w:left w:val="single" w:sz="4" w:space="0" w:color="000000"/>
              <w:bottom w:val="single" w:sz="4" w:space="0" w:color="000000"/>
              <w:right w:val="single" w:sz="4" w:space="0" w:color="000000"/>
            </w:tcBorders>
            <w:hideMark/>
          </w:tcPr>
          <w:p w:rsidR="003F3949" w:rsidRPr="004234C2" w:rsidRDefault="003F3949" w:rsidP="008D71F0">
            <w:pPr>
              <w:pStyle w:val="M"/>
              <w:ind w:firstLine="0"/>
              <w:rPr>
                <w:rStyle w:val="a9"/>
                <w:b w:val="0"/>
                <w:sz w:val="18"/>
                <w:szCs w:val="18"/>
              </w:rPr>
            </w:pPr>
            <w:r w:rsidRPr="004234C2">
              <w:rPr>
                <w:rStyle w:val="a9"/>
                <w:rFonts w:hint="eastAsia"/>
                <w:b w:val="0"/>
                <w:sz w:val="18"/>
                <w:szCs w:val="18"/>
              </w:rPr>
              <w:t>1</w:t>
            </w:r>
          </w:p>
        </w:tc>
        <w:tc>
          <w:tcPr>
            <w:tcW w:w="2133" w:type="dxa"/>
            <w:tcBorders>
              <w:top w:val="single" w:sz="4" w:space="0" w:color="000000"/>
              <w:left w:val="single" w:sz="4" w:space="0" w:color="000000"/>
              <w:bottom w:val="single" w:sz="4" w:space="0" w:color="000000"/>
              <w:right w:val="single" w:sz="4" w:space="0" w:color="000000"/>
            </w:tcBorders>
            <w:hideMark/>
          </w:tcPr>
          <w:p w:rsidR="003F3949" w:rsidRPr="004234C2" w:rsidRDefault="002E3905" w:rsidP="008D71F0">
            <w:pPr>
              <w:pStyle w:val="M"/>
              <w:ind w:firstLine="0"/>
              <w:rPr>
                <w:rStyle w:val="a9"/>
                <w:b w:val="0"/>
                <w:sz w:val="18"/>
                <w:szCs w:val="18"/>
              </w:rPr>
            </w:pPr>
            <w:r w:rsidRPr="004234C2">
              <w:rPr>
                <w:rFonts w:ascii="Calibri" w:hAnsi="Calibri"/>
                <w:sz w:val="18"/>
                <w:szCs w:val="18"/>
              </w:rPr>
              <w:t>identifier</w:t>
            </w:r>
          </w:p>
        </w:tc>
        <w:tc>
          <w:tcPr>
            <w:tcW w:w="2112" w:type="dxa"/>
            <w:tcBorders>
              <w:top w:val="single" w:sz="4" w:space="0" w:color="000000"/>
              <w:left w:val="single" w:sz="4" w:space="0" w:color="000000"/>
              <w:bottom w:val="single" w:sz="4" w:space="0" w:color="000000"/>
              <w:right w:val="single" w:sz="4" w:space="0" w:color="000000"/>
            </w:tcBorders>
            <w:hideMark/>
          </w:tcPr>
          <w:p w:rsidR="003F3949" w:rsidRPr="004234C2" w:rsidRDefault="002E3905" w:rsidP="008D71F0">
            <w:pPr>
              <w:pStyle w:val="M"/>
              <w:ind w:firstLine="0"/>
              <w:rPr>
                <w:rStyle w:val="a9"/>
                <w:b w:val="0"/>
                <w:sz w:val="18"/>
                <w:szCs w:val="18"/>
              </w:rPr>
            </w:pPr>
            <w:r>
              <w:rPr>
                <w:rStyle w:val="a9"/>
                <w:rFonts w:hint="eastAsia"/>
                <w:b w:val="0"/>
                <w:sz w:val="18"/>
                <w:szCs w:val="18"/>
              </w:rPr>
              <w:t>考卷编号</w:t>
            </w:r>
          </w:p>
        </w:tc>
      </w:tr>
    </w:tbl>
    <w:p w:rsidR="003F3949" w:rsidRDefault="003F3949" w:rsidP="003F3949">
      <w:pPr>
        <w:pStyle w:val="M"/>
        <w:spacing w:before="60" w:after="240"/>
        <w:ind w:firstLine="0"/>
        <w:jc w:val="center"/>
        <w:rPr>
          <w:rStyle w:val="a9"/>
          <w:rFonts w:ascii="Calibri" w:hAnsi="Calibri" w:cs="Times New Roman"/>
          <w:sz w:val="16"/>
          <w:szCs w:val="16"/>
        </w:rPr>
      </w:pPr>
      <w:r>
        <w:rPr>
          <w:rStyle w:val="a9"/>
          <w:sz w:val="16"/>
          <w:szCs w:val="16"/>
        </w:rPr>
        <w:t>&lt;</w:t>
      </w:r>
      <w:r>
        <w:rPr>
          <w:rStyle w:val="a9"/>
          <w:rFonts w:hint="eastAsia"/>
          <w:sz w:val="16"/>
          <w:szCs w:val="16"/>
        </w:rPr>
        <w:t>注</w:t>
      </w:r>
      <w:r>
        <w:rPr>
          <w:rStyle w:val="a9"/>
          <w:sz w:val="16"/>
          <w:szCs w:val="16"/>
        </w:rPr>
        <w:t>&gt;[1]</w:t>
      </w:r>
      <w:r>
        <w:rPr>
          <w:rStyle w:val="a9"/>
          <w:rFonts w:hint="eastAsia"/>
          <w:sz w:val="16"/>
          <w:szCs w:val="16"/>
        </w:rPr>
        <w:t>：一个</w:t>
      </w:r>
      <w:r>
        <w:rPr>
          <w:rStyle w:val="a9"/>
          <w:sz w:val="16"/>
          <w:szCs w:val="16"/>
        </w:rPr>
        <w:t xml:space="preserve">   [0..1]: 0 </w:t>
      </w:r>
      <w:proofErr w:type="gramStart"/>
      <w:r>
        <w:rPr>
          <w:rStyle w:val="a9"/>
          <w:rFonts w:hint="eastAsia"/>
          <w:sz w:val="16"/>
          <w:szCs w:val="16"/>
        </w:rPr>
        <w:t>个</w:t>
      </w:r>
      <w:proofErr w:type="gramEnd"/>
      <w:r>
        <w:rPr>
          <w:rStyle w:val="a9"/>
          <w:rFonts w:hint="eastAsia"/>
          <w:sz w:val="16"/>
          <w:szCs w:val="16"/>
        </w:rPr>
        <w:t>或</w:t>
      </w:r>
      <w:r>
        <w:rPr>
          <w:rStyle w:val="a9"/>
          <w:sz w:val="16"/>
          <w:szCs w:val="16"/>
        </w:rPr>
        <w:t xml:space="preserve"> 1 </w:t>
      </w:r>
      <w:proofErr w:type="gramStart"/>
      <w:r>
        <w:rPr>
          <w:rStyle w:val="a9"/>
          <w:rFonts w:hint="eastAsia"/>
          <w:sz w:val="16"/>
          <w:szCs w:val="16"/>
        </w:rPr>
        <w:t>个</w:t>
      </w:r>
      <w:proofErr w:type="gramEnd"/>
      <w:r>
        <w:rPr>
          <w:rStyle w:val="a9"/>
          <w:sz w:val="16"/>
          <w:szCs w:val="16"/>
        </w:rPr>
        <w:t xml:space="preserve">    [1..</w:t>
      </w:r>
      <w:r>
        <w:rPr>
          <w:rStyle w:val="a9"/>
          <w:rFonts w:hint="eastAsia"/>
          <w:sz w:val="16"/>
          <w:szCs w:val="16"/>
        </w:rPr>
        <w:t>*</w:t>
      </w:r>
      <w:r>
        <w:rPr>
          <w:rStyle w:val="a9"/>
          <w:sz w:val="16"/>
          <w:szCs w:val="16"/>
        </w:rPr>
        <w:t>]</w:t>
      </w:r>
      <w:r>
        <w:rPr>
          <w:rStyle w:val="a9"/>
          <w:rFonts w:hint="eastAsia"/>
          <w:sz w:val="16"/>
          <w:szCs w:val="16"/>
        </w:rPr>
        <w:t>：大于等于一个</w:t>
      </w:r>
    </w:p>
    <w:p w:rsidR="003F3949" w:rsidRDefault="003F3949" w:rsidP="003F3949">
      <w:pPr>
        <w:pStyle w:val="10"/>
        <w:rPr>
          <w:rStyle w:val="a9"/>
          <w:b/>
          <w:bCs w:val="0"/>
          <w:szCs w:val="16"/>
        </w:rPr>
      </w:pPr>
    </w:p>
    <w:p w:rsidR="00A83333" w:rsidRDefault="0071171E" w:rsidP="00A83333">
      <w:pPr>
        <w:pStyle w:val="3"/>
        <w:numPr>
          <w:ilvl w:val="2"/>
          <w:numId w:val="15"/>
        </w:numPr>
      </w:pPr>
      <w:bookmarkStart w:id="3139" w:name="_Toc286841343"/>
      <w:r>
        <w:rPr>
          <w:rFonts w:hint="eastAsia"/>
        </w:rPr>
        <w:t>Value</w:t>
      </w:r>
      <w:bookmarkEnd w:id="3139"/>
    </w:p>
    <w:p w:rsidR="00835E6E" w:rsidRDefault="00A83333" w:rsidP="009F42B2">
      <w:pPr>
        <w:pStyle w:val="M"/>
        <w:ind w:left="706" w:hangingChars="317" w:hanging="706"/>
        <w:pPrChange w:id="3140" w:author="Eric" w:date="2011-11-10T14:02:00Z">
          <w:pPr>
            <w:pStyle w:val="M"/>
            <w:ind w:left="706" w:hangingChars="317" w:hanging="706"/>
          </w:pPr>
        </w:pPrChange>
      </w:pPr>
      <w:r w:rsidRPr="00A3643D">
        <w:rPr>
          <w:rStyle w:val="1Char0"/>
          <w:rFonts w:hint="eastAsia"/>
        </w:rPr>
        <w:t>概述：</w:t>
      </w:r>
      <w:r w:rsidR="0071171E">
        <w:rPr>
          <w:rFonts w:hint="eastAsia"/>
        </w:rPr>
        <w:t>Value</w:t>
      </w:r>
      <w:r>
        <w:rPr>
          <w:rFonts w:hint="eastAsia"/>
        </w:rPr>
        <w:t>节点为记录答题结果</w:t>
      </w:r>
      <w:r w:rsidR="00CF1B01">
        <w:rPr>
          <w:rFonts w:hint="eastAsia"/>
        </w:rPr>
        <w:t>，选择题答案用</w:t>
      </w:r>
      <w:r w:rsidR="00CF1B01">
        <w:rPr>
          <w:rFonts w:hint="eastAsia"/>
        </w:rPr>
        <w:t>1</w:t>
      </w:r>
      <w:r w:rsidR="00CF1B01">
        <w:rPr>
          <w:rFonts w:hint="eastAsia"/>
        </w:rPr>
        <w:t>、</w:t>
      </w:r>
      <w:r w:rsidR="00CF1B01">
        <w:rPr>
          <w:rFonts w:hint="eastAsia"/>
        </w:rPr>
        <w:t>2</w:t>
      </w:r>
      <w:r w:rsidR="00CF1B01">
        <w:rPr>
          <w:rFonts w:hint="eastAsia"/>
        </w:rPr>
        <w:t>等表示，客观题答案用</w:t>
      </w:r>
      <w:r w:rsidR="00783419">
        <w:rPr>
          <w:rFonts w:hint="eastAsia"/>
        </w:rPr>
        <w:t>文本</w:t>
      </w:r>
      <w:r w:rsidR="00CF1B01">
        <w:rPr>
          <w:rFonts w:hint="eastAsia"/>
        </w:rPr>
        <w:t>表示，</w:t>
      </w:r>
      <w:r w:rsidR="00783419">
        <w:rPr>
          <w:rFonts w:hint="eastAsia"/>
        </w:rPr>
        <w:t>录音答案用</w:t>
      </w:r>
      <w:r w:rsidR="007A36CE">
        <w:rPr>
          <w:rFonts w:hint="eastAsia"/>
        </w:rPr>
        <w:t>文件名表示</w:t>
      </w:r>
      <w:r>
        <w:rPr>
          <w:rFonts w:hint="eastAsia"/>
        </w:rPr>
        <w:t>。</w:t>
      </w:r>
    </w:p>
    <w:p w:rsidR="00A83333" w:rsidRDefault="00A83333" w:rsidP="00A83333">
      <w:pPr>
        <w:pStyle w:val="M"/>
        <w:ind w:firstLine="0"/>
      </w:pPr>
      <w:r w:rsidRPr="00A3643D">
        <w:rPr>
          <w:rStyle w:val="a9"/>
          <w:rFonts w:hint="eastAsia"/>
        </w:rPr>
        <w:t>包含：</w:t>
      </w:r>
      <w:del w:id="3141" w:author="hongmi" w:date="2010-08-17T09:53:00Z">
        <w:r w:rsidR="008D4C7A" w:rsidDel="004C7FF7">
          <w:rPr>
            <w:rFonts w:hint="eastAsia"/>
          </w:rPr>
          <w:delText>无</w:delText>
        </w:r>
      </w:del>
      <w:ins w:id="3142" w:author="hongmi" w:date="2010-08-17T09:53:00Z">
        <w:r w:rsidR="004C7FF7">
          <w:rPr>
            <w:rFonts w:hint="eastAsia"/>
          </w:rPr>
          <w:t>choice</w:t>
        </w:r>
      </w:ins>
      <w:ins w:id="3143" w:author="eric" w:date="2010-09-01T08:47:00Z">
        <w:r w:rsidR="009E33F3">
          <w:t>(0..*)</w:t>
        </w:r>
      </w:ins>
      <w:ins w:id="3144" w:author="hongmi" w:date="2010-08-17T09:53:00Z">
        <w:r w:rsidR="004C7FF7">
          <w:rPr>
            <w:rFonts w:hint="eastAsia"/>
          </w:rPr>
          <w:t>, sound</w:t>
        </w:r>
      </w:ins>
      <w:ins w:id="3145" w:author="eric" w:date="2010-09-01T08:47:00Z">
        <w:r w:rsidR="009E33F3">
          <w:t>(0..*)</w:t>
        </w:r>
      </w:ins>
      <w:ins w:id="3146" w:author="hongmi" w:date="2010-08-17T09:53:00Z">
        <w:r w:rsidR="004C7FF7">
          <w:rPr>
            <w:rFonts w:hint="eastAsia"/>
          </w:rPr>
          <w:t>, text</w:t>
        </w:r>
      </w:ins>
      <w:ins w:id="3147" w:author="eric" w:date="2010-09-01T08:47:00Z">
        <w:r w:rsidR="009E33F3">
          <w:t>(0..*)</w:t>
        </w:r>
      </w:ins>
      <w:ins w:id="3148" w:author="hongmi" w:date="2010-08-17T09:53:00Z">
        <w:r w:rsidR="004C7FF7">
          <w:rPr>
            <w:rFonts w:hint="eastAsia"/>
          </w:rPr>
          <w:t>, passage</w:t>
        </w:r>
      </w:ins>
      <w:ins w:id="3149" w:author="eric" w:date="2010-09-01T08:47:00Z">
        <w:r w:rsidR="009E33F3">
          <w:t>(0..*)</w:t>
        </w:r>
      </w:ins>
      <w:ins w:id="3150" w:author="hongmi" w:date="2010-08-17T09:53:00Z">
        <w:r w:rsidR="004C7FF7">
          <w:rPr>
            <w:rFonts w:hint="eastAsia"/>
          </w:rPr>
          <w:t>, discussion</w:t>
        </w:r>
      </w:ins>
      <w:ins w:id="3151" w:author="eric" w:date="2010-09-01T08:47:00Z">
        <w:r w:rsidR="009E33F3">
          <w:t>(0..*)</w:t>
        </w:r>
      </w:ins>
    </w:p>
    <w:p w:rsidR="00A83333" w:rsidRDefault="00A83333" w:rsidP="00A83333">
      <w:pPr>
        <w:pStyle w:val="M"/>
        <w:ind w:firstLine="0"/>
        <w:rPr>
          <w:b/>
        </w:rPr>
      </w:pPr>
      <w:r w:rsidRPr="000F7B91">
        <w:rPr>
          <w:rFonts w:hint="eastAsia"/>
          <w:b/>
        </w:rPr>
        <w:t>属性：</w:t>
      </w:r>
      <w:r w:rsidR="008D4C7A" w:rsidRPr="00F00F6A">
        <w:rPr>
          <w:rFonts w:hint="eastAsia"/>
        </w:rPr>
        <w:t>无</w:t>
      </w:r>
    </w:p>
    <w:p w:rsidR="00FA5639" w:rsidRDefault="00FA5639" w:rsidP="00951326"/>
    <w:p w:rsidR="00CF1B01" w:rsidRDefault="00C3406D" w:rsidP="00C3406D">
      <w:pPr>
        <w:pStyle w:val="3"/>
        <w:numPr>
          <w:ilvl w:val="2"/>
          <w:numId w:val="15"/>
        </w:numPr>
      </w:pPr>
      <w:bookmarkStart w:id="3152" w:name="_Toc286841344"/>
      <w:r>
        <w:rPr>
          <w:rFonts w:hint="eastAsia"/>
        </w:rPr>
        <w:t>示例</w:t>
      </w:r>
      <w:bookmarkEnd w:id="3152"/>
    </w:p>
    <w:p w:rsidR="00C3406D" w:rsidRDefault="00C41F24" w:rsidP="00C3406D">
      <w:r>
        <w:rPr>
          <w:rFonts w:hint="eastAsia"/>
        </w:rPr>
        <w:t xml:space="preserve">&lt;answer </w:t>
      </w:r>
      <w:r w:rsidR="0071171E" w:rsidRPr="0071171E">
        <w:t>examineeId</w:t>
      </w:r>
      <w:r w:rsidR="0071171E">
        <w:rPr>
          <w:rFonts w:hint="eastAsia"/>
        </w:rPr>
        <w:t>="</w:t>
      </w:r>
      <w:r w:rsidR="005010E3">
        <w:rPr>
          <w:rFonts w:hint="eastAsia"/>
        </w:rPr>
        <w:t>PB</w:t>
      </w:r>
      <w:proofErr w:type="gramStart"/>
      <w:r w:rsidR="005010E3">
        <w:rPr>
          <w:rFonts w:hint="eastAsia"/>
        </w:rPr>
        <w:t>00X00X</w:t>
      </w:r>
      <w:proofErr w:type="gramEnd"/>
      <w:r w:rsidR="0071171E">
        <w:rPr>
          <w:rFonts w:hint="eastAsia"/>
        </w:rPr>
        <w:t xml:space="preserve">" </w:t>
      </w:r>
      <w:r w:rsidR="0071171E" w:rsidRPr="0079343A">
        <w:rPr>
          <w:rStyle w:val="a9"/>
          <w:b w:val="0"/>
          <w:bCs w:val="0"/>
          <w:sz w:val="18"/>
          <w:szCs w:val="18"/>
        </w:rPr>
        <w:t>examinee</w:t>
      </w:r>
      <w:r w:rsidR="0071171E">
        <w:rPr>
          <w:rStyle w:val="a9"/>
          <w:rFonts w:hint="eastAsia"/>
          <w:b w:val="0"/>
          <w:bCs w:val="0"/>
          <w:sz w:val="18"/>
          <w:szCs w:val="18"/>
        </w:rPr>
        <w:t>Name</w:t>
      </w:r>
      <w:r w:rsidR="0071171E">
        <w:rPr>
          <w:rFonts w:hint="eastAsia"/>
        </w:rPr>
        <w:t>="</w:t>
      </w:r>
      <w:r w:rsidR="005010E3">
        <w:rPr>
          <w:rFonts w:hint="eastAsia"/>
        </w:rPr>
        <w:t>张三</w:t>
      </w:r>
      <w:r w:rsidR="0071171E">
        <w:rPr>
          <w:rFonts w:hint="eastAsia"/>
        </w:rPr>
        <w:t>"</w:t>
      </w:r>
      <w:r w:rsidR="0071171E">
        <w:rPr>
          <w:rStyle w:val="a9"/>
          <w:rFonts w:hint="eastAsia"/>
          <w:b w:val="0"/>
          <w:bCs w:val="0"/>
          <w:sz w:val="18"/>
          <w:szCs w:val="18"/>
        </w:rPr>
        <w:t xml:space="preserve"> startTime</w:t>
      </w:r>
      <w:r w:rsidR="0071171E">
        <w:rPr>
          <w:rFonts w:hint="eastAsia"/>
        </w:rPr>
        <w:t>="</w:t>
      </w:r>
      <w:r w:rsidR="005010E3">
        <w:rPr>
          <w:rFonts w:hint="eastAsia"/>
        </w:rPr>
        <w:t>56565</w:t>
      </w:r>
      <w:r w:rsidR="0071171E">
        <w:rPr>
          <w:rFonts w:hint="eastAsia"/>
        </w:rPr>
        <w:t>"</w:t>
      </w:r>
      <w:r w:rsidR="0071171E">
        <w:rPr>
          <w:rStyle w:val="a9"/>
          <w:rFonts w:hint="eastAsia"/>
          <w:b w:val="0"/>
          <w:bCs w:val="0"/>
          <w:sz w:val="18"/>
          <w:szCs w:val="18"/>
        </w:rPr>
        <w:t xml:space="preserve"> completeTime</w:t>
      </w:r>
      <w:r w:rsidR="0071171E">
        <w:rPr>
          <w:rFonts w:hint="eastAsia"/>
        </w:rPr>
        <w:t>="</w:t>
      </w:r>
      <w:r w:rsidR="005010E3">
        <w:rPr>
          <w:rFonts w:hint="eastAsia"/>
        </w:rPr>
        <w:t>88899</w:t>
      </w:r>
      <w:r w:rsidR="0071171E">
        <w:rPr>
          <w:rFonts w:hint="eastAsia"/>
        </w:rPr>
        <w:t>"</w:t>
      </w:r>
      <w:r w:rsidR="0071171E">
        <w:rPr>
          <w:rStyle w:val="a9"/>
          <w:rFonts w:hint="eastAsia"/>
          <w:b w:val="0"/>
          <w:bCs w:val="0"/>
          <w:sz w:val="18"/>
          <w:szCs w:val="18"/>
        </w:rPr>
        <w:t xml:space="preserve"> </w:t>
      </w:r>
      <w:r w:rsidR="0071171E">
        <w:rPr>
          <w:rStyle w:val="a9"/>
          <w:rFonts w:hint="eastAsia"/>
          <w:b w:val="0"/>
          <w:sz w:val="18"/>
          <w:szCs w:val="18"/>
        </w:rPr>
        <w:t>paperId</w:t>
      </w:r>
      <w:r w:rsidR="0071171E">
        <w:rPr>
          <w:rFonts w:hint="eastAsia"/>
        </w:rPr>
        <w:t>="</w:t>
      </w:r>
      <w:r w:rsidR="005010E3">
        <w:rPr>
          <w:rFonts w:hint="eastAsia"/>
        </w:rPr>
        <w:t>sflep-</w:t>
      </w:r>
      <w:r w:rsidR="009F48DD">
        <w:rPr>
          <w:rFonts w:hint="eastAsia"/>
        </w:rPr>
        <w:t>np-0-1</w:t>
      </w:r>
      <w:r w:rsidR="0071171E">
        <w:rPr>
          <w:rFonts w:hint="eastAsia"/>
        </w:rPr>
        <w:t>"&gt;</w:t>
      </w:r>
    </w:p>
    <w:p w:rsidR="00D53AD9" w:rsidRDefault="0071171E" w:rsidP="0071171E">
      <w:pPr>
        <w:rPr>
          <w:ins w:id="3153" w:author="hongmi" w:date="2010-08-17T09:51:00Z"/>
        </w:rPr>
      </w:pPr>
      <w:r>
        <w:tab/>
      </w:r>
      <w:r>
        <w:rPr>
          <w:rFonts w:hint="eastAsia"/>
        </w:rPr>
        <w:t>&lt;</w:t>
      </w:r>
      <w:proofErr w:type="gramStart"/>
      <w:r>
        <w:rPr>
          <w:rFonts w:hint="eastAsia"/>
        </w:rPr>
        <w:t>value</w:t>
      </w:r>
      <w:proofErr w:type="gramEnd"/>
      <w:r>
        <w:rPr>
          <w:rFonts w:hint="eastAsia"/>
        </w:rPr>
        <w:t>&gt;</w:t>
      </w:r>
    </w:p>
    <w:p w:rsidR="00C92A51" w:rsidRDefault="00D53AD9">
      <w:pPr>
        <w:ind w:left="420" w:firstLine="420"/>
        <w:rPr>
          <w:ins w:id="3154" w:author="hongmi" w:date="2010-08-17T09:51:00Z"/>
        </w:rPr>
        <w:pPrChange w:id="3155" w:author="hongmi" w:date="2010-08-17T09:51:00Z">
          <w:pPr/>
        </w:pPrChange>
      </w:pPr>
      <w:ins w:id="3156" w:author="hongmi" w:date="2010-08-17T09:51:00Z">
        <w:r>
          <w:rPr>
            <w:rFonts w:hint="eastAsia"/>
          </w:rPr>
          <w:t>&lt;</w:t>
        </w:r>
        <w:proofErr w:type="gramStart"/>
        <w:r>
          <w:rPr>
            <w:rFonts w:hint="eastAsia"/>
          </w:rPr>
          <w:t>choice&gt;</w:t>
        </w:r>
      </w:ins>
      <w:proofErr w:type="gramEnd"/>
      <w:r w:rsidR="00714388">
        <w:rPr>
          <w:rFonts w:hint="eastAsia"/>
        </w:rPr>
        <w:t>2</w:t>
      </w:r>
      <w:ins w:id="3157" w:author="hongmi" w:date="2010-08-17T09:51:00Z">
        <w:r>
          <w:rPr>
            <w:rFonts w:hint="eastAsia"/>
          </w:rPr>
          <w:t>&lt;/choice&gt;</w:t>
        </w:r>
      </w:ins>
    </w:p>
    <w:p w:rsidR="00C92A51" w:rsidRDefault="0071171E">
      <w:pPr>
        <w:ind w:firstLine="420"/>
        <w:pPrChange w:id="3158" w:author="hongmi" w:date="2010-08-17T09:51:00Z">
          <w:pPr/>
        </w:pPrChange>
      </w:pPr>
      <w:r>
        <w:rPr>
          <w:rFonts w:hint="eastAsia"/>
        </w:rPr>
        <w:t>&lt;/value&gt;</w:t>
      </w:r>
    </w:p>
    <w:p w:rsidR="00D53AD9" w:rsidRDefault="0071171E" w:rsidP="0071171E">
      <w:pPr>
        <w:rPr>
          <w:ins w:id="3159" w:author="hongmi" w:date="2010-08-17T09:51:00Z"/>
        </w:rPr>
      </w:pPr>
      <w:r>
        <w:tab/>
      </w:r>
      <w:r>
        <w:rPr>
          <w:rFonts w:hint="eastAsia"/>
        </w:rPr>
        <w:t>&lt;</w:t>
      </w:r>
      <w:proofErr w:type="gramStart"/>
      <w:r>
        <w:rPr>
          <w:rFonts w:hint="eastAsia"/>
        </w:rPr>
        <w:t>value</w:t>
      </w:r>
      <w:proofErr w:type="gramEnd"/>
      <w:r>
        <w:rPr>
          <w:rFonts w:hint="eastAsia"/>
        </w:rPr>
        <w:t>&gt;</w:t>
      </w:r>
    </w:p>
    <w:p w:rsidR="00C92A51" w:rsidRDefault="00D53AD9">
      <w:pPr>
        <w:ind w:left="420" w:firstLine="420"/>
        <w:rPr>
          <w:ins w:id="3160" w:author="eric" w:date="2010-09-01T08:49:00Z"/>
        </w:rPr>
        <w:pPrChange w:id="3161" w:author="hongmi" w:date="2010-08-17T09:51:00Z">
          <w:pPr/>
        </w:pPrChange>
      </w:pPr>
      <w:ins w:id="3162" w:author="hongmi" w:date="2010-08-17T09:51:00Z">
        <w:r>
          <w:rPr>
            <w:rFonts w:hint="eastAsia"/>
          </w:rPr>
          <w:t>&lt;</w:t>
        </w:r>
        <w:proofErr w:type="gramStart"/>
        <w:r>
          <w:rPr>
            <w:rFonts w:hint="eastAsia"/>
          </w:rPr>
          <w:t>choice&gt;</w:t>
        </w:r>
      </w:ins>
      <w:proofErr w:type="gramEnd"/>
      <w:r w:rsidR="00714388">
        <w:rPr>
          <w:rFonts w:hint="eastAsia"/>
        </w:rPr>
        <w:t>1</w:t>
      </w:r>
      <w:ins w:id="3163" w:author="hongmi" w:date="2010-08-17T09:51:00Z">
        <w:r>
          <w:rPr>
            <w:rFonts w:hint="eastAsia"/>
          </w:rPr>
          <w:t>&lt;/choice&gt;</w:t>
        </w:r>
      </w:ins>
    </w:p>
    <w:p w:rsidR="00C92A51" w:rsidRDefault="009D6CB0">
      <w:pPr>
        <w:ind w:left="420" w:firstLine="420"/>
        <w:rPr>
          <w:ins w:id="3164" w:author="hongmi" w:date="2010-08-17T09:51:00Z"/>
        </w:rPr>
        <w:pPrChange w:id="3165" w:author="eric" w:date="2010-09-02T09:12:00Z">
          <w:pPr/>
        </w:pPrChange>
      </w:pPr>
      <w:ins w:id="3166" w:author="eric" w:date="2010-09-02T09:12:00Z">
        <w:r>
          <w:rPr>
            <w:rFonts w:hint="eastAsia"/>
          </w:rPr>
          <w:t>&lt;</w:t>
        </w:r>
        <w:proofErr w:type="gramStart"/>
        <w:r>
          <w:rPr>
            <w:rFonts w:hint="eastAsia"/>
          </w:rPr>
          <w:t>choice&gt;</w:t>
        </w:r>
        <w:proofErr w:type="gramEnd"/>
        <w:r>
          <w:rPr>
            <w:rFonts w:hint="eastAsia"/>
          </w:rPr>
          <w:t>3&lt;/choice&gt;</w:t>
        </w:r>
      </w:ins>
    </w:p>
    <w:p w:rsidR="00C92A51" w:rsidRDefault="0071171E">
      <w:pPr>
        <w:ind w:firstLine="420"/>
        <w:pPrChange w:id="3167" w:author="hongmi" w:date="2010-08-17T09:52:00Z">
          <w:pPr/>
        </w:pPrChange>
      </w:pPr>
      <w:r>
        <w:rPr>
          <w:rFonts w:hint="eastAsia"/>
        </w:rPr>
        <w:t>&lt;/value&gt;</w:t>
      </w:r>
    </w:p>
    <w:p w:rsidR="00D53AD9" w:rsidRDefault="0071171E" w:rsidP="0071171E">
      <w:pPr>
        <w:rPr>
          <w:ins w:id="3168" w:author="hongmi" w:date="2010-08-17T09:52:00Z"/>
        </w:rPr>
      </w:pPr>
      <w:r>
        <w:tab/>
      </w:r>
      <w:r>
        <w:rPr>
          <w:rFonts w:hint="eastAsia"/>
        </w:rPr>
        <w:t>&lt;</w:t>
      </w:r>
      <w:proofErr w:type="gramStart"/>
      <w:r>
        <w:rPr>
          <w:rFonts w:hint="eastAsia"/>
        </w:rPr>
        <w:t>value</w:t>
      </w:r>
      <w:proofErr w:type="gramEnd"/>
      <w:r>
        <w:rPr>
          <w:rFonts w:hint="eastAsia"/>
        </w:rPr>
        <w:t>&gt;</w:t>
      </w:r>
    </w:p>
    <w:p w:rsidR="00C92A51" w:rsidRDefault="00D53AD9">
      <w:pPr>
        <w:ind w:left="420" w:firstLine="420"/>
        <w:rPr>
          <w:ins w:id="3169" w:author="hongmi" w:date="2010-08-17T09:52:00Z"/>
        </w:rPr>
        <w:pPrChange w:id="3170" w:author="hongmi" w:date="2010-08-17T09:52:00Z">
          <w:pPr/>
        </w:pPrChange>
      </w:pPr>
      <w:ins w:id="3171" w:author="hongmi" w:date="2010-08-17T09:52:00Z">
        <w:r>
          <w:rPr>
            <w:rFonts w:hint="eastAsia"/>
          </w:rPr>
          <w:t>&lt;</w:t>
        </w:r>
        <w:proofErr w:type="gramStart"/>
        <w:r>
          <w:rPr>
            <w:rFonts w:hint="eastAsia"/>
          </w:rPr>
          <w:t>text&gt;</w:t>
        </w:r>
      </w:ins>
      <w:proofErr w:type="gramEnd"/>
      <w:r w:rsidR="00714388">
        <w:rPr>
          <w:rFonts w:hint="eastAsia"/>
        </w:rPr>
        <w:t>you</w:t>
      </w:r>
      <w:ins w:id="3172" w:author="hongmi" w:date="2010-08-17T09:52:00Z">
        <w:r>
          <w:rPr>
            <w:rFonts w:hint="eastAsia"/>
          </w:rPr>
          <w:t>&lt;/text&gt;</w:t>
        </w:r>
      </w:ins>
    </w:p>
    <w:p w:rsidR="00C92A51" w:rsidRDefault="0071171E">
      <w:pPr>
        <w:ind w:firstLine="420"/>
        <w:pPrChange w:id="3173" w:author="hongmi" w:date="2010-08-17T09:52:00Z">
          <w:pPr/>
        </w:pPrChange>
      </w:pPr>
      <w:r>
        <w:rPr>
          <w:rFonts w:hint="eastAsia"/>
        </w:rPr>
        <w:t>&lt;/value&gt;</w:t>
      </w:r>
    </w:p>
    <w:p w:rsidR="00D53AD9" w:rsidRDefault="0071171E" w:rsidP="0071171E">
      <w:pPr>
        <w:rPr>
          <w:ins w:id="3174" w:author="hongmi" w:date="2010-08-17T09:52:00Z"/>
        </w:rPr>
      </w:pPr>
      <w:r>
        <w:tab/>
      </w:r>
      <w:r>
        <w:rPr>
          <w:rFonts w:hint="eastAsia"/>
        </w:rPr>
        <w:t>&lt;</w:t>
      </w:r>
      <w:proofErr w:type="gramStart"/>
      <w:r>
        <w:rPr>
          <w:rFonts w:hint="eastAsia"/>
        </w:rPr>
        <w:t>value</w:t>
      </w:r>
      <w:proofErr w:type="gramEnd"/>
      <w:r>
        <w:rPr>
          <w:rFonts w:hint="eastAsia"/>
        </w:rPr>
        <w:t>&gt;</w:t>
      </w:r>
    </w:p>
    <w:p w:rsidR="00C92A51" w:rsidRDefault="00D53AD9">
      <w:pPr>
        <w:ind w:left="420" w:firstLine="420"/>
        <w:rPr>
          <w:ins w:id="3175" w:author="hongmi" w:date="2010-08-17T09:53:00Z"/>
        </w:rPr>
        <w:pPrChange w:id="3176" w:author="hongmi" w:date="2010-08-17T09:52:00Z">
          <w:pPr/>
        </w:pPrChange>
      </w:pPr>
      <w:ins w:id="3177" w:author="hongmi" w:date="2010-08-17T09:52:00Z">
        <w:r>
          <w:rPr>
            <w:rFonts w:hint="eastAsia"/>
          </w:rPr>
          <w:t>&lt;</w:t>
        </w:r>
        <w:proofErr w:type="gramStart"/>
        <w:r>
          <w:rPr>
            <w:rFonts w:hint="eastAsia"/>
          </w:rPr>
          <w:t>text</w:t>
        </w:r>
        <w:proofErr w:type="gramEnd"/>
        <w:r>
          <w:rPr>
            <w:rFonts w:hint="eastAsia"/>
          </w:rPr>
          <w:t>&gt;</w:t>
        </w:r>
      </w:ins>
      <w:del w:id="3178" w:author="eric" w:date="2010-09-01T09:01:00Z">
        <w:r w:rsidR="00714388" w:rsidDel="009B1F41">
          <w:rPr>
            <w:rFonts w:hint="eastAsia"/>
          </w:rPr>
          <w:delText>this is ..</w:delText>
        </w:r>
      </w:del>
      <w:ins w:id="3179" w:author="eric" w:date="2010-09-01T09:01:00Z">
        <w:r w:rsidR="009B1F41">
          <w:rPr>
            <w:rFonts w:hint="eastAsia"/>
          </w:rPr>
          <w:t>2</w:t>
        </w:r>
        <w:r w:rsidR="009B1F41">
          <w:t>,this is</w:t>
        </w:r>
      </w:ins>
      <w:ins w:id="3180" w:author="hongmi" w:date="2010-08-17T09:52:00Z">
        <w:r>
          <w:rPr>
            <w:rFonts w:hint="eastAsia"/>
          </w:rPr>
          <w:t>&lt;/text&gt;</w:t>
        </w:r>
      </w:ins>
    </w:p>
    <w:p w:rsidR="00C92A51" w:rsidRDefault="0071171E">
      <w:pPr>
        <w:ind w:firstLine="420"/>
        <w:rPr>
          <w:ins w:id="3181" w:author="eric" w:date="2010-09-01T08:51:00Z"/>
        </w:rPr>
        <w:pPrChange w:id="3182" w:author="hongmi" w:date="2010-08-17T09:53:00Z">
          <w:pPr/>
        </w:pPrChange>
      </w:pPr>
      <w:r>
        <w:rPr>
          <w:rFonts w:hint="eastAsia"/>
        </w:rPr>
        <w:t>&lt;/value&gt;</w:t>
      </w:r>
    </w:p>
    <w:p w:rsidR="009E33F3" w:rsidRDefault="009E33F3" w:rsidP="009E33F3">
      <w:pPr>
        <w:rPr>
          <w:ins w:id="3183" w:author="eric" w:date="2010-09-01T08:51:00Z"/>
        </w:rPr>
      </w:pPr>
      <w:ins w:id="3184" w:author="eric" w:date="2010-09-01T08:51:00Z">
        <w:r>
          <w:tab/>
        </w:r>
        <w:r>
          <w:rPr>
            <w:rFonts w:hint="eastAsia"/>
          </w:rPr>
          <w:t>&lt;</w:t>
        </w:r>
        <w:proofErr w:type="gramStart"/>
        <w:r>
          <w:rPr>
            <w:rFonts w:hint="eastAsia"/>
          </w:rPr>
          <w:t>value</w:t>
        </w:r>
        <w:proofErr w:type="gramEnd"/>
        <w:r>
          <w:rPr>
            <w:rFonts w:hint="eastAsia"/>
          </w:rPr>
          <w:t>&gt;</w:t>
        </w:r>
      </w:ins>
    </w:p>
    <w:p w:rsidR="009E33F3" w:rsidRDefault="009E33F3" w:rsidP="009E33F3">
      <w:pPr>
        <w:ind w:left="420" w:firstLine="420"/>
        <w:rPr>
          <w:ins w:id="3185" w:author="eric" w:date="2010-09-01T08:51:00Z"/>
        </w:rPr>
      </w:pPr>
      <w:ins w:id="3186" w:author="eric" w:date="2010-09-01T08:51:00Z">
        <w:r>
          <w:rPr>
            <w:rFonts w:hint="eastAsia"/>
          </w:rPr>
          <w:t>&lt;</w:t>
        </w:r>
      </w:ins>
      <w:proofErr w:type="gramStart"/>
      <w:ins w:id="3187" w:author="eric" w:date="2010-09-01T08:52:00Z">
        <w:r>
          <w:rPr>
            <w:rFonts w:ascii="Segoe UI" w:hAnsi="Segoe UI" w:cs="Segoe UI"/>
            <w:color w:val="000000"/>
            <w:sz w:val="18"/>
            <w:szCs w:val="18"/>
          </w:rPr>
          <w:t>text&gt;</w:t>
        </w:r>
        <w:proofErr w:type="gramEnd"/>
        <w:r>
          <w:rPr>
            <w:rFonts w:ascii="Segoe UI" w:hAnsi="Segoe UI" w:cs="Segoe UI"/>
            <w:color w:val="000000"/>
            <w:sz w:val="18"/>
            <w:szCs w:val="18"/>
          </w:rPr>
          <w:t>Still others are bored with small-town life and want the excitement of the big city&lt;/text</w:t>
        </w:r>
      </w:ins>
      <w:ins w:id="3188" w:author="eric" w:date="2010-09-01T08:51:00Z">
        <w:r>
          <w:rPr>
            <w:rFonts w:hint="eastAsia"/>
          </w:rPr>
          <w:t>&gt;</w:t>
        </w:r>
      </w:ins>
    </w:p>
    <w:p w:rsidR="00C92A51" w:rsidRDefault="009E33F3">
      <w:pPr>
        <w:ind w:firstLine="420"/>
        <w:rPr>
          <w:del w:id="3189" w:author="eric" w:date="2010-09-02T09:22:00Z"/>
        </w:rPr>
        <w:pPrChange w:id="3190" w:author="eric" w:date="2010-09-02T09:22:00Z">
          <w:pPr/>
        </w:pPrChange>
      </w:pPr>
      <w:ins w:id="3191" w:author="eric" w:date="2010-09-01T08:51:00Z">
        <w:r>
          <w:rPr>
            <w:rFonts w:hint="eastAsia"/>
          </w:rPr>
          <w:t>&lt;/value&gt;</w:t>
        </w:r>
      </w:ins>
    </w:p>
    <w:p w:rsidR="00D53AD9" w:rsidRDefault="00714388" w:rsidP="00714388">
      <w:pPr>
        <w:rPr>
          <w:ins w:id="3192" w:author="hongmi" w:date="2010-08-17T09:53:00Z"/>
        </w:rPr>
      </w:pPr>
      <w:r>
        <w:tab/>
      </w:r>
      <w:r>
        <w:rPr>
          <w:rFonts w:hint="eastAsia"/>
        </w:rPr>
        <w:t>&lt;</w:t>
      </w:r>
      <w:proofErr w:type="gramStart"/>
      <w:r>
        <w:rPr>
          <w:rFonts w:hint="eastAsia"/>
        </w:rPr>
        <w:t>value</w:t>
      </w:r>
      <w:proofErr w:type="gramEnd"/>
      <w:r>
        <w:rPr>
          <w:rFonts w:hint="eastAsia"/>
        </w:rPr>
        <w:t>&gt;</w:t>
      </w:r>
    </w:p>
    <w:p w:rsidR="00C92A51" w:rsidRDefault="00D53AD9">
      <w:pPr>
        <w:ind w:left="420" w:firstLine="420"/>
        <w:rPr>
          <w:ins w:id="3193" w:author="hongmi" w:date="2010-08-17T09:53:00Z"/>
        </w:rPr>
        <w:pPrChange w:id="3194" w:author="hongmi" w:date="2010-08-17T09:53:00Z">
          <w:pPr/>
        </w:pPrChange>
      </w:pPr>
      <w:ins w:id="3195" w:author="hongmi" w:date="2010-08-17T09:53:00Z">
        <w:r>
          <w:rPr>
            <w:rFonts w:hint="eastAsia"/>
          </w:rPr>
          <w:t>&lt;</w:t>
        </w:r>
        <w:proofErr w:type="gramStart"/>
        <w:r>
          <w:rPr>
            <w:rFonts w:hint="eastAsia"/>
          </w:rPr>
          <w:t>sound&gt;</w:t>
        </w:r>
      </w:ins>
      <w:proofErr w:type="gramEnd"/>
      <w:r w:rsidR="00714388">
        <w:rPr>
          <w:rFonts w:hint="eastAsia"/>
        </w:rPr>
        <w:t>sflep-np-0-1-xx.mp3</w:t>
      </w:r>
      <w:ins w:id="3196" w:author="hongmi" w:date="2010-08-17T09:53:00Z">
        <w:r>
          <w:rPr>
            <w:rFonts w:hint="eastAsia"/>
          </w:rPr>
          <w:t>&lt;/sound&gt;</w:t>
        </w:r>
      </w:ins>
    </w:p>
    <w:p w:rsidR="00C92A51" w:rsidRDefault="00714388">
      <w:pPr>
        <w:ind w:firstLine="420"/>
        <w:pPrChange w:id="3197" w:author="hongmi" w:date="2010-08-17T09:53:00Z">
          <w:pPr/>
        </w:pPrChange>
      </w:pPr>
      <w:r>
        <w:rPr>
          <w:rFonts w:hint="eastAsia"/>
        </w:rPr>
        <w:t>&lt;/value&gt;</w:t>
      </w:r>
    </w:p>
    <w:p w:rsidR="00D53AD9" w:rsidRDefault="00714388" w:rsidP="00714388">
      <w:pPr>
        <w:rPr>
          <w:ins w:id="3198" w:author="hongmi" w:date="2010-08-17T09:53:00Z"/>
        </w:rPr>
      </w:pPr>
      <w:r>
        <w:tab/>
      </w:r>
      <w:r>
        <w:rPr>
          <w:rFonts w:hint="eastAsia"/>
        </w:rPr>
        <w:t>&lt;</w:t>
      </w:r>
      <w:proofErr w:type="gramStart"/>
      <w:r>
        <w:rPr>
          <w:rFonts w:hint="eastAsia"/>
        </w:rPr>
        <w:t>value</w:t>
      </w:r>
      <w:proofErr w:type="gramEnd"/>
      <w:r>
        <w:rPr>
          <w:rFonts w:hint="eastAsia"/>
        </w:rPr>
        <w:t>&gt;</w:t>
      </w:r>
    </w:p>
    <w:p w:rsidR="00C92A51" w:rsidRDefault="00D53AD9">
      <w:pPr>
        <w:ind w:left="420" w:firstLine="420"/>
        <w:rPr>
          <w:ins w:id="3199" w:author="hongmi" w:date="2010-08-17T09:53:00Z"/>
        </w:rPr>
        <w:pPrChange w:id="3200" w:author="hongmi" w:date="2010-08-17T09:53:00Z">
          <w:pPr/>
        </w:pPrChange>
      </w:pPr>
      <w:ins w:id="3201" w:author="hongmi" w:date="2010-08-17T09:53:00Z">
        <w:r>
          <w:rPr>
            <w:rFonts w:hint="eastAsia"/>
          </w:rPr>
          <w:t>&lt;</w:t>
        </w:r>
        <w:proofErr w:type="gramStart"/>
        <w:r>
          <w:rPr>
            <w:rFonts w:hint="eastAsia"/>
          </w:rPr>
          <w:t>sound</w:t>
        </w:r>
        <w:proofErr w:type="gramEnd"/>
        <w:r>
          <w:rPr>
            <w:rFonts w:hint="eastAsia"/>
          </w:rPr>
          <w:t>&gt;</w:t>
        </w:r>
      </w:ins>
      <w:del w:id="3202" w:author="hongmi" w:date="2010-08-17T09:53:00Z">
        <w:r w:rsidR="00707982" w:rsidRPr="00707982" w:rsidDel="00D53AD9">
          <w:rPr>
            <w:rFonts w:hint="eastAsia"/>
          </w:rPr>
          <w:delText xml:space="preserve"> </w:delText>
        </w:r>
      </w:del>
      <w:r w:rsidR="00707982">
        <w:rPr>
          <w:rFonts w:hint="eastAsia"/>
        </w:rPr>
        <w:t>sflep-np-0-1-yy.mp3</w:t>
      </w:r>
      <w:ins w:id="3203" w:author="hongmi" w:date="2010-08-17T09:53:00Z">
        <w:r>
          <w:rPr>
            <w:rFonts w:hint="eastAsia"/>
          </w:rPr>
          <w:t>&lt;/sound&gt;</w:t>
        </w:r>
      </w:ins>
    </w:p>
    <w:p w:rsidR="00C92A51" w:rsidRDefault="00714388">
      <w:pPr>
        <w:ind w:firstLine="420"/>
        <w:pPrChange w:id="3204" w:author="hongmi" w:date="2010-08-17T09:53:00Z">
          <w:pPr/>
        </w:pPrChange>
      </w:pPr>
      <w:r>
        <w:rPr>
          <w:rFonts w:hint="eastAsia"/>
        </w:rPr>
        <w:t>&lt;/value&gt;</w:t>
      </w:r>
    </w:p>
    <w:p w:rsidR="00E520A9" w:rsidRDefault="0071171E" w:rsidP="00C3406D">
      <w:pPr>
        <w:rPr>
          <w:ins w:id="3205" w:author="hongmi" w:date="2010-08-10T12:52:00Z"/>
        </w:rPr>
      </w:pPr>
      <w:r>
        <w:rPr>
          <w:rFonts w:hint="eastAsia"/>
        </w:rPr>
        <w:t>&lt;/answer&gt;</w:t>
      </w:r>
    </w:p>
    <w:p w:rsidR="00940870" w:rsidRDefault="00E520A9">
      <w:pPr>
        <w:pStyle w:val="1"/>
        <w:numPr>
          <w:ilvl w:val="0"/>
          <w:numId w:val="15"/>
        </w:numPr>
        <w:rPr>
          <w:ins w:id="3206" w:author="hongmi" w:date="2010-08-10T12:54:00Z"/>
        </w:rPr>
      </w:pPr>
      <w:bookmarkStart w:id="3207" w:name="_Toc286841345"/>
      <w:ins w:id="3208" w:author="hongmi" w:date="2010-08-10T12:53:00Z">
        <w:r>
          <w:rPr>
            <w:rFonts w:hint="eastAsia"/>
          </w:rPr>
          <w:t>答卷包</w:t>
        </w:r>
      </w:ins>
      <w:bookmarkEnd w:id="3207"/>
    </w:p>
    <w:p w:rsidR="00940870" w:rsidRDefault="00E520A9">
      <w:pPr>
        <w:pStyle w:val="2"/>
        <w:numPr>
          <w:ilvl w:val="1"/>
          <w:numId w:val="15"/>
        </w:numPr>
        <w:rPr>
          <w:ins w:id="3209" w:author="hongmi" w:date="2010-08-10T12:54:00Z"/>
        </w:rPr>
      </w:pPr>
      <w:bookmarkStart w:id="3210" w:name="_Toc286841346"/>
      <w:ins w:id="3211" w:author="hongmi" w:date="2010-08-10T12:54:00Z">
        <w:r>
          <w:rPr>
            <w:rFonts w:hint="eastAsia"/>
          </w:rPr>
          <w:t>答卷包文件组织</w:t>
        </w:r>
        <w:bookmarkEnd w:id="3210"/>
      </w:ins>
    </w:p>
    <w:p w:rsidR="00E520A9" w:rsidRDefault="00E520A9" w:rsidP="00E520A9">
      <w:pPr>
        <w:rPr>
          <w:ins w:id="3212" w:author="hongmi" w:date="2010-08-10T12:59:00Z"/>
        </w:rPr>
      </w:pPr>
      <w:ins w:id="3213" w:author="hongmi" w:date="2010-08-10T12:55:00Z">
        <w:r>
          <w:rPr>
            <w:rFonts w:hint="eastAsia"/>
          </w:rPr>
          <w:t>一份</w:t>
        </w:r>
        <w:proofErr w:type="gramStart"/>
        <w:r>
          <w:rPr>
            <w:rFonts w:hint="eastAsia"/>
          </w:rPr>
          <w:t>答卷包由答卷</w:t>
        </w:r>
        <w:proofErr w:type="gramEnd"/>
        <w:r>
          <w:rPr>
            <w:rFonts w:hint="eastAsia"/>
          </w:rPr>
          <w:t>包索引文件</w:t>
        </w:r>
      </w:ins>
      <w:ins w:id="3214" w:author="hongmi" w:date="2010-08-10T12:57:00Z">
        <w:r>
          <w:rPr>
            <w:rFonts w:hint="eastAsia"/>
          </w:rPr>
          <w:t>（</w:t>
        </w:r>
      </w:ins>
      <w:ins w:id="3215" w:author="hongmi" w:date="2010-08-10T12:56:00Z">
        <w:r>
          <w:rPr>
            <w:rFonts w:hint="eastAsia"/>
          </w:rPr>
          <w:t>命名为</w:t>
        </w:r>
      </w:ins>
      <w:ins w:id="3216" w:author="hongmi" w:date="2010-08-10T12:55:00Z">
        <w:r>
          <w:rPr>
            <w:rFonts w:hint="eastAsia"/>
          </w:rPr>
          <w:t>answers.xml</w:t>
        </w:r>
      </w:ins>
      <w:ins w:id="3217" w:author="hongmi" w:date="2010-08-10T12:57:00Z">
        <w:r>
          <w:rPr>
            <w:rFonts w:hint="eastAsia"/>
          </w:rPr>
          <w:t>），一份对应试卷包和相应的答卷组成，其结构如下图所示</w:t>
        </w:r>
      </w:ins>
      <w:ins w:id="3218" w:author="hongmi" w:date="2010-08-10T12:58:00Z">
        <w:r>
          <w:rPr>
            <w:rFonts w:hint="eastAsia"/>
          </w:rPr>
          <w:t>：</w:t>
        </w:r>
      </w:ins>
    </w:p>
    <w:p w:rsidR="00E520A9" w:rsidRDefault="00A4507A" w:rsidP="00E520A9">
      <w:pPr>
        <w:rPr>
          <w:ins w:id="3219" w:author="hongmi" w:date="2010-08-10T12:58:00Z"/>
        </w:rPr>
      </w:pPr>
      <w:ins w:id="3220" w:author="hongmi" w:date="2010-08-10T12:59:00Z">
        <w:r>
          <w:pict>
            <v:group id="_x0000_s1355" editas="canvas" style="width:415.3pt;height:161.3pt;mso-position-horizontal-relative:char;mso-position-vertical-relative:line" coordorigin="1800,4767" coordsize="8306,3226">
              <o:lock v:ext="edit" aspectratio="t"/>
              <v:shape id="_x0000_s1356" type="#_x0000_t75" style="position:absolute;left:1800;top:4767;width:8306;height:3226" o:preferrelative="f">
                <v:fill o:detectmouseclick="t"/>
                <v:path o:extrusionok="t" o:connecttype="none"/>
                <o:lock v:ext="edit" text="t"/>
              </v:shape>
              <v:shape id="_x0000_s1357" type="#_x0000_t114" style="position:absolute;left:2768;top:5046;width:1331;height:982;mso-width-percent:1000;mso-position-horizontal:center;mso-position-horizontal-relative:margin;mso-position-vertical:top;mso-position-vertical-relative:margin;mso-width-percent:1000;mso-width-relative:margin;mso-height-relative:margin" fillcolor="#4f81bd [3204]" strokecolor="#f2f2f2 [3041]" strokeweight="3pt">
                <v:shadow on="t" type="perspective" color="#243f60 [1604]" opacity=".5" offset="1pt" offset2="-1pt"/>
                <v:textbox style="mso-next-textbox:#_x0000_s1357;mso-fit-shape-to-text:t">
                  <w:txbxContent>
                    <w:p w:rsidR="00F968FC" w:rsidRPr="00E074F9" w:rsidRDefault="00F968FC" w:rsidP="00E520A9">
                      <w:pPr>
                        <w:rPr>
                          <w:color w:val="FFFFFF" w:themeColor="background1"/>
                        </w:rPr>
                      </w:pPr>
                      <w:r>
                        <w:rPr>
                          <w:rFonts w:hint="eastAsia"/>
                          <w:color w:val="FFFFFF" w:themeColor="background1"/>
                        </w:rPr>
                        <w:t>answers</w:t>
                      </w:r>
                      <w:r w:rsidRPr="00E074F9">
                        <w:rPr>
                          <w:rFonts w:hint="eastAsia"/>
                          <w:color w:val="FFFFFF" w:themeColor="background1"/>
                        </w:rPr>
                        <w:t>.xml</w:t>
                      </w:r>
                    </w:p>
                  </w:txbxContent>
                </v:textbox>
              </v:shape>
              <v:shape id="_x0000_s1358" type="#_x0000_t114" style="position:absolute;left:2680;top:6333;width:1542;height:618;mso-width-percent:1000;mso-position-horizontal-relative:margin;mso-position-vertical-relative:margin;mso-width-percent:1000;mso-width-relative:margin;mso-height-relative:margin" fillcolor="#4f81bd [3204]" strokecolor="#f2f2f2 [3041]" strokeweight="3pt">
                <v:shadow on="t" type="perspective" color="#243f60 [1604]" opacity=".5" offset="1pt" offset2="-1pt"/>
                <v:textbox style="mso-next-textbox:#_x0000_s1358">
                  <w:txbxContent>
                    <w:p w:rsidR="00F968FC" w:rsidRDefault="00F968FC" w:rsidP="00E520A9">
                      <w:pPr>
                        <w:rPr>
                          <w:color w:val="FFFFFF" w:themeColor="background1"/>
                        </w:rPr>
                      </w:pPr>
                      <w:proofErr w:type="gramStart"/>
                      <w:r>
                        <w:rPr>
                          <w:rFonts w:hint="eastAsia"/>
                          <w:color w:val="FFFFFF" w:themeColor="background1"/>
                        </w:rPr>
                        <w:t>answers</w:t>
                      </w:r>
                      <w:proofErr w:type="gramEnd"/>
                    </w:p>
                    <w:p w:rsidR="00F968FC" w:rsidRPr="00E074F9" w:rsidRDefault="00F968FC" w:rsidP="00E520A9">
                      <w:pPr>
                        <w:rPr>
                          <w:color w:val="FFFFFF" w:themeColor="background1"/>
                        </w:rPr>
                      </w:pPr>
                    </w:p>
                  </w:txbxContent>
                </v:textbox>
              </v:shape>
              <v:shape id="_x0000_s1359" type="#_x0000_t114" style="position:absolute;left:5711;top:6486;width:1188;height:618;mso-width-percent:1000;mso-position-horizontal-relative:margin;mso-position-vertical-relative:margin;mso-width-percent:1000;mso-width-relative:margin;mso-height-relative:margin" fillcolor="#4f81bd [3204]" strokecolor="#f2f2f2 [3041]" strokeweight="3pt">
                <v:shadow on="t" type="perspective" color="#243f60 [1604]" opacity=".5" offset="1pt" offset2="-1pt"/>
                <v:textbox style="mso-next-textbox:#_x0000_s1359">
                  <w:txbxContent>
                    <w:p w:rsidR="00F968FC" w:rsidRPr="00E074F9" w:rsidRDefault="00F968FC" w:rsidP="00E520A9">
                      <w:pPr>
                        <w:rPr>
                          <w:color w:val="FFFFFF" w:themeColor="background1"/>
                        </w:rPr>
                      </w:pPr>
                      <w:proofErr w:type="gramStart"/>
                      <w:r>
                        <w:rPr>
                          <w:rFonts w:hint="eastAsia"/>
                          <w:color w:val="FFFFFF" w:themeColor="background1"/>
                        </w:rPr>
                        <w:t>2.apg</w:t>
                      </w:r>
                      <w:proofErr w:type="gramEnd"/>
                    </w:p>
                  </w:txbxContent>
                </v:textbox>
              </v:shape>
              <v:shape id="_x0000_s1360" type="#_x0000_t32" style="position:absolute;left:3336;top:6638;width:1431;height:775;mso-position-horizontal-relative:margin;mso-position-vertical-relative:margin;mso-width-relative:margin;mso-height-relative:margin" o:connectortype="straight" strokecolor="#4bacc6 [3208]" strokeweight="1pt">
                <v:stroke dashstyle="dash"/>
                <v:shadow color="#868686"/>
              </v:shape>
              <v:shape id="_x0000_s1361" type="#_x0000_t32" style="position:absolute;left:3614;top:6638;width:2067;height:157;mso-position-horizontal-relative:margin;mso-position-vertical-relative:margin;mso-width-relative:margin;mso-height-relative:margin" o:connectortype="straight" strokecolor="#4bacc6 [3208]" strokeweight="1pt">
                <v:stroke dashstyle="dash"/>
                <v:shadow color="#868686"/>
              </v:shape>
              <v:shape id="_x0000_s1362" type="#_x0000_t114" style="position:absolute;left:4797;top:7104;width:914;height:617;mso-width-percent:1000;mso-position-horizontal-relative:margin;mso-position-vertical-relative:margin;mso-width-percent:1000;mso-width-relative:margin;mso-height-relative:margin" fillcolor="#4f81bd [3204]" strokecolor="#f2f2f2 [3041]" strokeweight="3pt">
                <v:shadow on="t" type="perspective" color="#243f60 [1604]" opacity=".5" offset="1pt" offset2="-1pt"/>
                <v:textbox style="mso-next-textbox:#_x0000_s1362">
                  <w:txbxContent>
                    <w:p w:rsidR="00F968FC" w:rsidRPr="00E074F9" w:rsidRDefault="00F968FC" w:rsidP="00E520A9">
                      <w:pPr>
                        <w:rPr>
                          <w:color w:val="FFFFFF" w:themeColor="background1"/>
                        </w:rPr>
                      </w:pPr>
                      <w:proofErr w:type="gramStart"/>
                      <w:r>
                        <w:rPr>
                          <w:rFonts w:hint="eastAsia"/>
                          <w:color w:val="FFFFFF" w:themeColor="background1"/>
                        </w:rPr>
                        <w:t>1.apg</w:t>
                      </w:r>
                      <w:proofErr w:type="gramEnd"/>
                    </w:p>
                  </w:txbxContent>
                </v:textbox>
              </v:shape>
              <v:shape id="_x0000_s1363" type="#_x0000_t114" style="position:absolute;left:4797;top:5159;width:1525;height:617;mso-width-percent:1000;mso-position-horizontal-relative:margin;mso-position-vertical-relative:margin;mso-width-percent:1000;mso-width-relative:margin;mso-height-relative:margin" fillcolor="#4f81bd [3204]" strokecolor="#f2f2f2 [3041]" strokeweight="3pt">
                <v:shadow on="t" type="perspective" color="#243f60 [1604]" opacity=".5" offset="1pt" offset2="-1pt"/>
                <v:textbox style="mso-next-textbox:#_x0000_s1363">
                  <w:txbxContent>
                    <w:p w:rsidR="00F968FC" w:rsidRPr="00E074F9" w:rsidRDefault="00F968FC" w:rsidP="00E520A9">
                      <w:pPr>
                        <w:rPr>
                          <w:color w:val="FFFFFF" w:themeColor="background1"/>
                        </w:rPr>
                      </w:pPr>
                      <w:r>
                        <w:rPr>
                          <w:color w:val="FFFFFF" w:themeColor="background1"/>
                        </w:rPr>
                        <w:t>pap</w:t>
                      </w:r>
                      <w:r>
                        <w:rPr>
                          <w:rFonts w:hint="eastAsia"/>
                          <w:color w:val="FFFFFF" w:themeColor="background1"/>
                        </w:rPr>
                        <w:t>er.ppg</w:t>
                      </w:r>
                    </w:p>
                  </w:txbxContent>
                </v:textbox>
              </v:shape>
              <v:shape id="_x0000_s1364" type="#_x0000_t32" style="position:absolute;left:4129;top:5468;width:638;height:69;flip:y;mso-position-horizontal-relative:margin;mso-position-vertical-relative:margin;mso-width-relative:margin;mso-height-relative:margin" o:connectortype="straight" strokecolor="#4bacc6 [3208]" strokeweight="1pt">
                <v:stroke dashstyle="dash"/>
                <v:shadow color="#868686"/>
              </v:shape>
              <v:shape id="_x0000_s1365" type="#_x0000_t32" style="position:absolute;left:3434;top:6003;width:17;height:300;mso-position-horizontal-relative:margin;mso-position-vertical-relative:margin;mso-width-relative:margin;mso-height-relative:margin" o:connectortype="straight" strokecolor="#4bacc6 [3208]" strokeweight="1pt">
                <v:stroke dashstyle="dash"/>
                <v:shadow color="#868686"/>
              </v:shape>
              <v:shape id="_x0000_s1367" type="#_x0000_t114" style="position:absolute;left:3308;top:7104;width:914;height:617;mso-width-percent:1000;mso-position-horizontal-relative:margin;mso-position-vertical-relative:margin;mso-width-percent:1000;mso-width-relative:margin;mso-height-relative:margin" fillcolor="#4f81bd [3204]" strokecolor="#f2f2f2 [3041]" strokeweight="3pt">
                <v:shadow on="t" type="perspective" color="#243f60 [1604]" opacity=".5" offset="1pt" offset2="-1pt"/>
                <v:textbox style="mso-next-textbox:#_x0000_s1367">
                  <w:txbxContent>
                    <w:p w:rsidR="00F968FC" w:rsidRPr="00E074F9" w:rsidRDefault="00F968FC" w:rsidP="00E520A9">
                      <w:pPr>
                        <w:rPr>
                          <w:color w:val="FFFFFF" w:themeColor="background1"/>
                        </w:rPr>
                      </w:pPr>
                      <w:r>
                        <w:rPr>
                          <w:rFonts w:hint="eastAsia"/>
                          <w:color w:val="FFFFFF" w:themeColor="background1"/>
                        </w:rPr>
                        <w:t>*.apg</w:t>
                      </w:r>
                    </w:p>
                  </w:txbxContent>
                </v:textbox>
              </v:shape>
              <v:shape id="_x0000_s1368" type="#_x0000_t32" style="position:absolute;left:2983;top:6638;width:295;height:775;mso-position-horizontal-relative:margin;mso-position-vertical-relative:margin;mso-width-relative:margin;mso-height-relative:margin" o:connectortype="straight" strokecolor="#4bacc6 [3208]" strokeweight="1pt">
                <v:stroke dashstyle="dash"/>
                <v:shadow color="#868686"/>
              </v:shape>
              <w10:wrap type="none"/>
              <w10:anchorlock/>
            </v:group>
          </w:pict>
        </w:r>
      </w:ins>
    </w:p>
    <w:p w:rsidR="00251674" w:rsidRDefault="00251674" w:rsidP="00251674">
      <w:pPr>
        <w:ind w:firstLine="420"/>
        <w:jc w:val="center"/>
        <w:rPr>
          <w:ins w:id="3221" w:author="hongmi" w:date="2010-08-10T13:05:00Z"/>
        </w:rPr>
      </w:pPr>
      <w:ins w:id="3222" w:author="hongmi" w:date="2010-08-10T13:05:00Z">
        <w:r>
          <w:rPr>
            <w:rFonts w:hint="eastAsia"/>
          </w:rPr>
          <w:t>图</w:t>
        </w:r>
      </w:ins>
      <w:ins w:id="3223" w:author="hongmi" w:date="2011-02-25T12:25:00Z">
        <w:r w:rsidR="0032417F">
          <w:rPr>
            <w:rFonts w:hint="eastAsia"/>
          </w:rPr>
          <w:t>7</w:t>
        </w:r>
      </w:ins>
      <w:ins w:id="3224" w:author="hongmi" w:date="2010-08-10T13:05:00Z">
        <w:r>
          <w:rPr>
            <w:rFonts w:hint="eastAsia"/>
          </w:rPr>
          <w:t>-</w:t>
        </w:r>
      </w:ins>
      <w:ins w:id="3225" w:author="hongmi" w:date="2011-02-25T12:25:00Z">
        <w:r w:rsidR="0032417F">
          <w:rPr>
            <w:rFonts w:hint="eastAsia"/>
          </w:rPr>
          <w:t>1</w:t>
        </w:r>
      </w:ins>
      <w:ins w:id="3226" w:author="hongmi" w:date="2010-08-10T13:05:00Z">
        <w:r>
          <w:rPr>
            <w:rFonts w:hint="eastAsia"/>
          </w:rPr>
          <w:t xml:space="preserve"> answers.xml</w:t>
        </w:r>
        <w:r>
          <w:rPr>
            <w:rFonts w:hint="eastAsia"/>
          </w:rPr>
          <w:t>结构</w:t>
        </w:r>
      </w:ins>
    </w:p>
    <w:p w:rsidR="00940870" w:rsidRDefault="00251674">
      <w:pPr>
        <w:pStyle w:val="2"/>
        <w:numPr>
          <w:ilvl w:val="1"/>
          <w:numId w:val="15"/>
        </w:numPr>
        <w:rPr>
          <w:ins w:id="3227" w:author="hongmi" w:date="2010-08-10T13:08:00Z"/>
        </w:rPr>
      </w:pPr>
      <w:bookmarkStart w:id="3228" w:name="_Toc286841347"/>
      <w:ins w:id="3229" w:author="hongmi" w:date="2010-08-10T13:08:00Z">
        <w:r>
          <w:rPr>
            <w:rFonts w:hint="eastAsia"/>
          </w:rPr>
          <w:t>答卷包文件结构</w:t>
        </w:r>
        <w:bookmarkEnd w:id="3228"/>
      </w:ins>
    </w:p>
    <w:p w:rsidR="00940870" w:rsidRDefault="00E50AE4" w:rsidP="00E37B8A">
      <w:pPr>
        <w:ind w:firstLine="420"/>
        <w:rPr>
          <w:ins w:id="3230" w:author="hongmi" w:date="2010-08-10T13:09:00Z"/>
        </w:rPr>
      </w:pPr>
      <w:ins w:id="3231" w:author="hongmi" w:date="2010-08-10T13:09:00Z">
        <w:r w:rsidRPr="00456D42">
          <w:rPr>
            <w:rFonts w:hint="eastAsia"/>
          </w:rPr>
          <w:t>一份</w:t>
        </w:r>
        <w:r>
          <w:rPr>
            <w:rFonts w:hint="eastAsia"/>
          </w:rPr>
          <w:t>答卷</w:t>
        </w:r>
        <w:proofErr w:type="gramStart"/>
        <w:r>
          <w:rPr>
            <w:rFonts w:hint="eastAsia"/>
          </w:rPr>
          <w:t>包</w:t>
        </w:r>
        <w:r w:rsidRPr="00456D42">
          <w:rPr>
            <w:rFonts w:hint="eastAsia"/>
          </w:rPr>
          <w:t>全部</w:t>
        </w:r>
        <w:proofErr w:type="gramEnd"/>
        <w:r w:rsidRPr="00456D42">
          <w:rPr>
            <w:rFonts w:hint="eastAsia"/>
          </w:rPr>
          <w:t>文件最终被压缩打包为一个文件，称为</w:t>
        </w:r>
        <w:r>
          <w:rPr>
            <w:rFonts w:hint="eastAsia"/>
          </w:rPr>
          <w:t>答卷</w:t>
        </w:r>
        <w:r w:rsidRPr="00456D42">
          <w:rPr>
            <w:rFonts w:hint="eastAsia"/>
          </w:rPr>
          <w:t>（</w:t>
        </w:r>
        <w:r>
          <w:rPr>
            <w:rFonts w:hint="eastAsia"/>
          </w:rPr>
          <w:t>answer</w:t>
        </w:r>
        <w:r w:rsidRPr="00456D42">
          <w:rPr>
            <w:rFonts w:hint="eastAsia"/>
          </w:rPr>
          <w:t xml:space="preserve"> package</w:t>
        </w:r>
        <w:r w:rsidRPr="00456D42">
          <w:rPr>
            <w:rFonts w:hint="eastAsia"/>
          </w:rPr>
          <w:t>）。</w:t>
        </w:r>
        <w:r>
          <w:rPr>
            <w:rFonts w:hint="eastAsia"/>
          </w:rPr>
          <w:t>答卷包</w:t>
        </w:r>
        <w:r w:rsidRPr="00456D42">
          <w:rPr>
            <w:rFonts w:hint="eastAsia"/>
          </w:rPr>
          <w:t>后缀名为</w:t>
        </w:r>
        <w:r w:rsidRPr="00831DC0">
          <w:t>"</w:t>
        </w:r>
        <w:r>
          <w:rPr>
            <w:rFonts w:hint="eastAsia"/>
          </w:rPr>
          <w:t>a</w:t>
        </w:r>
        <w:r w:rsidRPr="00831DC0">
          <w:t>pg</w:t>
        </w:r>
        <w:r>
          <w:rPr>
            <w:rFonts w:hint="eastAsia"/>
          </w:rPr>
          <w:t>s</w:t>
        </w:r>
        <w:r w:rsidRPr="00831DC0">
          <w:t>"</w:t>
        </w:r>
        <w:r>
          <w:rPr>
            <w:rFonts w:hint="eastAsia"/>
          </w:rPr>
          <w:t>，文件结构如下表所示：</w:t>
        </w:r>
      </w:ins>
    </w:p>
    <w:p w:rsidR="00940870" w:rsidRDefault="00E50AE4">
      <w:pPr>
        <w:pStyle w:val="af8"/>
        <w:rPr>
          <w:ins w:id="3232" w:author="hongmi" w:date="2010-08-10T13:11:00Z"/>
        </w:rPr>
      </w:pPr>
      <w:ins w:id="3233" w:author="hongmi" w:date="2010-08-10T13:10:00Z">
        <w:r w:rsidRPr="00242408">
          <w:rPr>
            <w:rFonts w:hint="eastAsia"/>
          </w:rPr>
          <w:t>表</w:t>
        </w:r>
        <w:r w:rsidRPr="00242408">
          <w:rPr>
            <w:rFonts w:hint="eastAsia"/>
          </w:rPr>
          <w:t xml:space="preserve"> </w:t>
        </w:r>
      </w:ins>
      <w:ins w:id="3234" w:author="hongmi" w:date="2011-02-25T12:25:00Z">
        <w:r w:rsidR="0032417F">
          <w:rPr>
            <w:rFonts w:hint="eastAsia"/>
          </w:rPr>
          <w:t>7</w:t>
        </w:r>
      </w:ins>
      <w:ins w:id="3235" w:author="hongmi" w:date="2010-08-10T13:10:00Z">
        <w:r>
          <w:rPr>
            <w:rFonts w:hint="eastAsia"/>
          </w:rPr>
          <w:t>-</w:t>
        </w:r>
      </w:ins>
      <w:ins w:id="3236" w:author="hongmi" w:date="2011-02-25T12:25:00Z">
        <w:r w:rsidR="0032417F">
          <w:rPr>
            <w:rFonts w:hint="eastAsia"/>
          </w:rPr>
          <w:t>1</w:t>
        </w:r>
      </w:ins>
      <w:ins w:id="3237" w:author="hongmi" w:date="2010-08-10T13:10:00Z">
        <w:r>
          <w:rPr>
            <w:rFonts w:hint="eastAsia"/>
          </w:rPr>
          <w:t xml:space="preserve"> </w:t>
        </w:r>
      </w:ins>
      <w:ins w:id="3238" w:author="hongmi" w:date="2010-08-10T13:11:00Z">
        <w:r>
          <w:rPr>
            <w:rFonts w:hint="eastAsia"/>
          </w:rPr>
          <w:t>答卷包文件结构</w:t>
        </w:r>
      </w:ins>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0"/>
        <w:gridCol w:w="2841"/>
        <w:gridCol w:w="2841"/>
      </w:tblGrid>
      <w:tr w:rsidR="00097AD4" w:rsidTr="00110FE0">
        <w:trPr>
          <w:trHeight w:val="343"/>
          <w:ins w:id="3239" w:author="hongmi" w:date="2010-08-10T13:12:00Z"/>
        </w:trPr>
        <w:tc>
          <w:tcPr>
            <w:tcW w:w="2840" w:type="dxa"/>
            <w:tcBorders>
              <w:top w:val="single" w:sz="4" w:space="0" w:color="000000"/>
              <w:left w:val="single" w:sz="4" w:space="0" w:color="000000"/>
              <w:bottom w:val="single" w:sz="4" w:space="0" w:color="000000"/>
              <w:right w:val="single" w:sz="4" w:space="0" w:color="000000"/>
            </w:tcBorders>
            <w:hideMark/>
          </w:tcPr>
          <w:p w:rsidR="00097AD4" w:rsidRPr="00EC02BE" w:rsidRDefault="00097AD4" w:rsidP="00110FE0">
            <w:pPr>
              <w:pStyle w:val="M"/>
              <w:ind w:firstLine="0"/>
              <w:rPr>
                <w:ins w:id="3240" w:author="hongmi" w:date="2010-08-10T13:12:00Z"/>
                <w:rStyle w:val="a9"/>
                <w:b w:val="0"/>
                <w:sz w:val="18"/>
                <w:szCs w:val="18"/>
              </w:rPr>
            </w:pPr>
            <w:ins w:id="3241" w:author="hongmi" w:date="2010-08-10T13:12:00Z">
              <w:r w:rsidRPr="00EC02BE">
                <w:rPr>
                  <w:rStyle w:val="a9"/>
                  <w:rFonts w:hint="eastAsia"/>
                  <w:b w:val="0"/>
                  <w:sz w:val="18"/>
                  <w:szCs w:val="18"/>
                </w:rPr>
                <w:t>字段</w:t>
              </w:r>
            </w:ins>
          </w:p>
        </w:tc>
        <w:tc>
          <w:tcPr>
            <w:tcW w:w="2841" w:type="dxa"/>
            <w:tcBorders>
              <w:top w:val="single" w:sz="4" w:space="0" w:color="000000"/>
              <w:left w:val="single" w:sz="4" w:space="0" w:color="000000"/>
              <w:bottom w:val="single" w:sz="4" w:space="0" w:color="000000"/>
              <w:right w:val="single" w:sz="4" w:space="0" w:color="000000"/>
            </w:tcBorders>
            <w:hideMark/>
          </w:tcPr>
          <w:p w:rsidR="00097AD4" w:rsidRPr="00EC02BE" w:rsidRDefault="00097AD4" w:rsidP="00110FE0">
            <w:pPr>
              <w:pStyle w:val="M"/>
              <w:ind w:firstLine="0"/>
              <w:rPr>
                <w:ins w:id="3242" w:author="hongmi" w:date="2010-08-10T13:12:00Z"/>
                <w:rStyle w:val="a9"/>
                <w:b w:val="0"/>
                <w:sz w:val="18"/>
                <w:szCs w:val="18"/>
              </w:rPr>
            </w:pPr>
            <w:ins w:id="3243" w:author="hongmi" w:date="2010-08-10T13:12:00Z">
              <w:r w:rsidRPr="00EC02BE">
                <w:rPr>
                  <w:rStyle w:val="a9"/>
                  <w:rFonts w:hint="eastAsia"/>
                  <w:b w:val="0"/>
                  <w:sz w:val="18"/>
                  <w:szCs w:val="18"/>
                </w:rPr>
                <w:t>类型</w:t>
              </w:r>
            </w:ins>
          </w:p>
        </w:tc>
        <w:tc>
          <w:tcPr>
            <w:tcW w:w="2841" w:type="dxa"/>
            <w:tcBorders>
              <w:top w:val="single" w:sz="4" w:space="0" w:color="000000"/>
              <w:left w:val="single" w:sz="4" w:space="0" w:color="000000"/>
              <w:bottom w:val="single" w:sz="4" w:space="0" w:color="000000"/>
              <w:right w:val="single" w:sz="4" w:space="0" w:color="000000"/>
            </w:tcBorders>
            <w:hideMark/>
          </w:tcPr>
          <w:p w:rsidR="00097AD4" w:rsidRPr="00EC02BE" w:rsidRDefault="00097AD4" w:rsidP="00110FE0">
            <w:pPr>
              <w:pStyle w:val="M"/>
              <w:ind w:firstLine="0"/>
              <w:rPr>
                <w:ins w:id="3244" w:author="hongmi" w:date="2010-08-10T13:12:00Z"/>
                <w:rStyle w:val="a9"/>
                <w:b w:val="0"/>
                <w:sz w:val="18"/>
                <w:szCs w:val="18"/>
              </w:rPr>
            </w:pPr>
            <w:ins w:id="3245" w:author="hongmi" w:date="2010-08-10T13:12:00Z">
              <w:r w:rsidRPr="00EC02BE">
                <w:rPr>
                  <w:rStyle w:val="a9"/>
                  <w:rFonts w:hint="eastAsia"/>
                  <w:b w:val="0"/>
                  <w:sz w:val="18"/>
                  <w:szCs w:val="18"/>
                </w:rPr>
                <w:t>备注</w:t>
              </w:r>
            </w:ins>
          </w:p>
        </w:tc>
      </w:tr>
      <w:tr w:rsidR="00097AD4" w:rsidTr="00110FE0">
        <w:trPr>
          <w:trHeight w:val="343"/>
          <w:ins w:id="3246" w:author="hongmi" w:date="2010-08-10T13:12:00Z"/>
        </w:trPr>
        <w:tc>
          <w:tcPr>
            <w:tcW w:w="2840" w:type="dxa"/>
            <w:tcBorders>
              <w:top w:val="single" w:sz="4" w:space="0" w:color="000000"/>
              <w:left w:val="single" w:sz="4" w:space="0" w:color="000000"/>
              <w:bottom w:val="single" w:sz="4" w:space="0" w:color="000000"/>
              <w:right w:val="single" w:sz="4" w:space="0" w:color="000000"/>
            </w:tcBorders>
            <w:hideMark/>
          </w:tcPr>
          <w:p w:rsidR="00097AD4" w:rsidRPr="00EC02BE" w:rsidRDefault="00097AD4" w:rsidP="00110FE0">
            <w:pPr>
              <w:pStyle w:val="M"/>
              <w:ind w:firstLine="0"/>
              <w:rPr>
                <w:ins w:id="3247" w:author="hongmi" w:date="2010-08-10T13:12:00Z"/>
                <w:rStyle w:val="a9"/>
                <w:b w:val="0"/>
                <w:sz w:val="18"/>
                <w:szCs w:val="18"/>
              </w:rPr>
            </w:pPr>
            <w:ins w:id="3248" w:author="hongmi" w:date="2010-08-10T13:12:00Z">
              <w:r w:rsidRPr="00EC02BE">
                <w:rPr>
                  <w:rStyle w:val="a9"/>
                  <w:rFonts w:hint="eastAsia"/>
                  <w:b w:val="0"/>
                  <w:sz w:val="18"/>
                  <w:szCs w:val="18"/>
                </w:rPr>
                <w:t>标识</w:t>
              </w:r>
            </w:ins>
          </w:p>
        </w:tc>
        <w:tc>
          <w:tcPr>
            <w:tcW w:w="2841" w:type="dxa"/>
            <w:tcBorders>
              <w:top w:val="single" w:sz="4" w:space="0" w:color="000000"/>
              <w:left w:val="single" w:sz="4" w:space="0" w:color="000000"/>
              <w:bottom w:val="single" w:sz="4" w:space="0" w:color="000000"/>
              <w:right w:val="single" w:sz="4" w:space="0" w:color="000000"/>
            </w:tcBorders>
            <w:hideMark/>
          </w:tcPr>
          <w:p w:rsidR="00097AD4" w:rsidRPr="00EC02BE" w:rsidRDefault="00097AD4" w:rsidP="00110FE0">
            <w:pPr>
              <w:pStyle w:val="M"/>
              <w:ind w:firstLine="0"/>
              <w:rPr>
                <w:ins w:id="3249" w:author="hongmi" w:date="2010-08-10T13:12:00Z"/>
                <w:rStyle w:val="a9"/>
                <w:b w:val="0"/>
                <w:sz w:val="18"/>
                <w:szCs w:val="18"/>
              </w:rPr>
            </w:pPr>
            <w:ins w:id="3250" w:author="hongmi" w:date="2010-08-10T13:12:00Z">
              <w:r w:rsidRPr="00EC02BE">
                <w:rPr>
                  <w:rStyle w:val="a9"/>
                  <w:rFonts w:hint="eastAsia"/>
                  <w:b w:val="0"/>
                  <w:sz w:val="18"/>
                  <w:szCs w:val="18"/>
                </w:rPr>
                <w:t>8</w:t>
              </w:r>
              <w:r w:rsidRPr="00EC02BE">
                <w:rPr>
                  <w:rStyle w:val="a9"/>
                  <w:rFonts w:hint="eastAsia"/>
                  <w:b w:val="0"/>
                  <w:sz w:val="18"/>
                  <w:szCs w:val="18"/>
                </w:rPr>
                <w:t>位</w:t>
              </w:r>
            </w:ins>
          </w:p>
        </w:tc>
        <w:tc>
          <w:tcPr>
            <w:tcW w:w="2841" w:type="dxa"/>
            <w:tcBorders>
              <w:top w:val="single" w:sz="4" w:space="0" w:color="000000"/>
              <w:left w:val="single" w:sz="4" w:space="0" w:color="000000"/>
              <w:bottom w:val="single" w:sz="4" w:space="0" w:color="000000"/>
              <w:right w:val="single" w:sz="4" w:space="0" w:color="000000"/>
            </w:tcBorders>
            <w:hideMark/>
          </w:tcPr>
          <w:p w:rsidR="00097AD4" w:rsidRPr="00EC02BE" w:rsidRDefault="00097AD4" w:rsidP="00110FE0">
            <w:pPr>
              <w:pStyle w:val="M"/>
              <w:ind w:firstLine="0"/>
              <w:rPr>
                <w:ins w:id="3251" w:author="hongmi" w:date="2010-08-10T13:12:00Z"/>
                <w:rStyle w:val="a9"/>
                <w:b w:val="0"/>
                <w:sz w:val="18"/>
                <w:szCs w:val="18"/>
              </w:rPr>
            </w:pPr>
            <w:ins w:id="3252" w:author="hongmi" w:date="2010-08-10T13:12:00Z">
              <w:r w:rsidRPr="00EC02BE">
                <w:rPr>
                  <w:rStyle w:val="a9"/>
                  <w:rFonts w:hint="eastAsia"/>
                  <w:b w:val="0"/>
                  <w:sz w:val="18"/>
                  <w:szCs w:val="18"/>
                </w:rPr>
                <w:t>标识字节，代表</w:t>
              </w:r>
              <w:r>
                <w:rPr>
                  <w:rStyle w:val="a9"/>
                  <w:rFonts w:hint="eastAsia"/>
                  <w:b w:val="0"/>
                  <w:sz w:val="18"/>
                  <w:szCs w:val="18"/>
                </w:rPr>
                <w:t>A</w:t>
              </w:r>
            </w:ins>
          </w:p>
        </w:tc>
      </w:tr>
      <w:tr w:rsidR="00097AD4" w:rsidTr="00110FE0">
        <w:trPr>
          <w:trHeight w:val="343"/>
          <w:ins w:id="3253" w:author="hongmi" w:date="2010-08-10T13:12:00Z"/>
        </w:trPr>
        <w:tc>
          <w:tcPr>
            <w:tcW w:w="2840" w:type="dxa"/>
            <w:tcBorders>
              <w:top w:val="single" w:sz="4" w:space="0" w:color="000000"/>
              <w:left w:val="single" w:sz="4" w:space="0" w:color="000000"/>
              <w:bottom w:val="single" w:sz="4" w:space="0" w:color="000000"/>
              <w:right w:val="single" w:sz="4" w:space="0" w:color="000000"/>
            </w:tcBorders>
            <w:hideMark/>
          </w:tcPr>
          <w:p w:rsidR="00097AD4" w:rsidRPr="00EC02BE" w:rsidRDefault="00097AD4" w:rsidP="00110FE0">
            <w:pPr>
              <w:pStyle w:val="M"/>
              <w:ind w:firstLine="0"/>
              <w:rPr>
                <w:ins w:id="3254" w:author="hongmi" w:date="2010-08-10T13:12:00Z"/>
                <w:rStyle w:val="a9"/>
                <w:b w:val="0"/>
                <w:sz w:val="18"/>
                <w:szCs w:val="18"/>
              </w:rPr>
            </w:pPr>
            <w:ins w:id="3255" w:author="hongmi" w:date="2010-08-10T13:12:00Z">
              <w:r w:rsidRPr="00EC02BE">
                <w:rPr>
                  <w:rStyle w:val="a9"/>
                  <w:rFonts w:hint="eastAsia"/>
                  <w:b w:val="0"/>
                  <w:sz w:val="18"/>
                  <w:szCs w:val="18"/>
                </w:rPr>
                <w:t>标识</w:t>
              </w:r>
            </w:ins>
          </w:p>
        </w:tc>
        <w:tc>
          <w:tcPr>
            <w:tcW w:w="2841" w:type="dxa"/>
            <w:tcBorders>
              <w:top w:val="single" w:sz="4" w:space="0" w:color="000000"/>
              <w:left w:val="single" w:sz="4" w:space="0" w:color="000000"/>
              <w:bottom w:val="single" w:sz="4" w:space="0" w:color="000000"/>
              <w:right w:val="single" w:sz="4" w:space="0" w:color="000000"/>
            </w:tcBorders>
            <w:hideMark/>
          </w:tcPr>
          <w:p w:rsidR="00097AD4" w:rsidRPr="00EC02BE" w:rsidRDefault="00097AD4" w:rsidP="00110FE0">
            <w:pPr>
              <w:pStyle w:val="M"/>
              <w:ind w:firstLine="0"/>
              <w:rPr>
                <w:ins w:id="3256" w:author="hongmi" w:date="2010-08-10T13:12:00Z"/>
                <w:rStyle w:val="a9"/>
                <w:b w:val="0"/>
                <w:sz w:val="18"/>
                <w:szCs w:val="18"/>
              </w:rPr>
            </w:pPr>
            <w:ins w:id="3257" w:author="hongmi" w:date="2010-08-10T13:12:00Z">
              <w:r w:rsidRPr="00EC02BE">
                <w:rPr>
                  <w:rStyle w:val="a9"/>
                  <w:rFonts w:hint="eastAsia"/>
                  <w:b w:val="0"/>
                  <w:sz w:val="18"/>
                  <w:szCs w:val="18"/>
                </w:rPr>
                <w:t>8</w:t>
              </w:r>
              <w:r w:rsidRPr="00EC02BE">
                <w:rPr>
                  <w:rStyle w:val="a9"/>
                  <w:rFonts w:hint="eastAsia"/>
                  <w:b w:val="0"/>
                  <w:sz w:val="18"/>
                  <w:szCs w:val="18"/>
                </w:rPr>
                <w:t>位</w:t>
              </w:r>
            </w:ins>
          </w:p>
        </w:tc>
        <w:tc>
          <w:tcPr>
            <w:tcW w:w="2841" w:type="dxa"/>
            <w:tcBorders>
              <w:top w:val="single" w:sz="4" w:space="0" w:color="000000"/>
              <w:left w:val="single" w:sz="4" w:space="0" w:color="000000"/>
              <w:bottom w:val="single" w:sz="4" w:space="0" w:color="000000"/>
              <w:right w:val="single" w:sz="4" w:space="0" w:color="000000"/>
            </w:tcBorders>
            <w:hideMark/>
          </w:tcPr>
          <w:p w:rsidR="00097AD4" w:rsidRPr="00EC02BE" w:rsidRDefault="00097AD4" w:rsidP="00110FE0">
            <w:pPr>
              <w:pStyle w:val="M"/>
              <w:ind w:firstLine="0"/>
              <w:rPr>
                <w:ins w:id="3258" w:author="hongmi" w:date="2010-08-10T13:12:00Z"/>
                <w:rStyle w:val="a9"/>
                <w:b w:val="0"/>
                <w:sz w:val="18"/>
                <w:szCs w:val="18"/>
              </w:rPr>
            </w:pPr>
            <w:ins w:id="3259" w:author="hongmi" w:date="2010-08-10T13:12:00Z">
              <w:r w:rsidRPr="00EC02BE">
                <w:rPr>
                  <w:rStyle w:val="a9"/>
                  <w:rFonts w:hint="eastAsia"/>
                  <w:b w:val="0"/>
                  <w:sz w:val="18"/>
                  <w:szCs w:val="18"/>
                </w:rPr>
                <w:t>标识字节，代表</w:t>
              </w:r>
              <w:r w:rsidRPr="00EC02BE">
                <w:rPr>
                  <w:rStyle w:val="a9"/>
                  <w:rFonts w:hint="eastAsia"/>
                  <w:b w:val="0"/>
                  <w:sz w:val="18"/>
                  <w:szCs w:val="18"/>
                </w:rPr>
                <w:t>P</w:t>
              </w:r>
            </w:ins>
          </w:p>
        </w:tc>
      </w:tr>
      <w:tr w:rsidR="00097AD4" w:rsidTr="00110FE0">
        <w:trPr>
          <w:trHeight w:val="343"/>
          <w:ins w:id="3260" w:author="hongmi" w:date="2010-08-10T13:12:00Z"/>
        </w:trPr>
        <w:tc>
          <w:tcPr>
            <w:tcW w:w="2840" w:type="dxa"/>
            <w:tcBorders>
              <w:top w:val="single" w:sz="4" w:space="0" w:color="000000"/>
              <w:left w:val="single" w:sz="4" w:space="0" w:color="000000"/>
              <w:bottom w:val="single" w:sz="4" w:space="0" w:color="000000"/>
              <w:right w:val="single" w:sz="4" w:space="0" w:color="000000"/>
            </w:tcBorders>
            <w:hideMark/>
          </w:tcPr>
          <w:p w:rsidR="00097AD4" w:rsidRPr="00EC02BE" w:rsidRDefault="00097AD4" w:rsidP="00110FE0">
            <w:pPr>
              <w:pStyle w:val="M"/>
              <w:ind w:firstLine="0"/>
              <w:rPr>
                <w:ins w:id="3261" w:author="hongmi" w:date="2010-08-10T13:12:00Z"/>
                <w:rStyle w:val="a9"/>
                <w:b w:val="0"/>
                <w:sz w:val="18"/>
                <w:szCs w:val="18"/>
              </w:rPr>
            </w:pPr>
            <w:ins w:id="3262" w:author="hongmi" w:date="2010-08-10T13:12:00Z">
              <w:r w:rsidRPr="00EC02BE">
                <w:rPr>
                  <w:rStyle w:val="a9"/>
                  <w:rFonts w:hint="eastAsia"/>
                  <w:b w:val="0"/>
                  <w:sz w:val="18"/>
                  <w:szCs w:val="18"/>
                </w:rPr>
                <w:t>标识</w:t>
              </w:r>
            </w:ins>
          </w:p>
        </w:tc>
        <w:tc>
          <w:tcPr>
            <w:tcW w:w="2841" w:type="dxa"/>
            <w:tcBorders>
              <w:top w:val="single" w:sz="4" w:space="0" w:color="000000"/>
              <w:left w:val="single" w:sz="4" w:space="0" w:color="000000"/>
              <w:bottom w:val="single" w:sz="4" w:space="0" w:color="000000"/>
              <w:right w:val="single" w:sz="4" w:space="0" w:color="000000"/>
            </w:tcBorders>
            <w:hideMark/>
          </w:tcPr>
          <w:p w:rsidR="00097AD4" w:rsidRPr="00EC02BE" w:rsidRDefault="00097AD4" w:rsidP="00110FE0">
            <w:pPr>
              <w:pStyle w:val="M"/>
              <w:ind w:firstLine="0"/>
              <w:rPr>
                <w:ins w:id="3263" w:author="hongmi" w:date="2010-08-10T13:12:00Z"/>
                <w:rStyle w:val="a9"/>
                <w:b w:val="0"/>
                <w:sz w:val="18"/>
                <w:szCs w:val="18"/>
              </w:rPr>
            </w:pPr>
            <w:ins w:id="3264" w:author="hongmi" w:date="2010-08-10T13:12:00Z">
              <w:r w:rsidRPr="00EC02BE">
                <w:rPr>
                  <w:rStyle w:val="a9"/>
                  <w:rFonts w:hint="eastAsia"/>
                  <w:b w:val="0"/>
                  <w:sz w:val="18"/>
                  <w:szCs w:val="18"/>
                </w:rPr>
                <w:t>8</w:t>
              </w:r>
              <w:r w:rsidRPr="00EC02BE">
                <w:rPr>
                  <w:rStyle w:val="a9"/>
                  <w:rFonts w:hint="eastAsia"/>
                  <w:b w:val="0"/>
                  <w:sz w:val="18"/>
                  <w:szCs w:val="18"/>
                </w:rPr>
                <w:t>位</w:t>
              </w:r>
            </w:ins>
          </w:p>
        </w:tc>
        <w:tc>
          <w:tcPr>
            <w:tcW w:w="2841" w:type="dxa"/>
            <w:tcBorders>
              <w:top w:val="single" w:sz="4" w:space="0" w:color="000000"/>
              <w:left w:val="single" w:sz="4" w:space="0" w:color="000000"/>
              <w:bottom w:val="single" w:sz="4" w:space="0" w:color="000000"/>
              <w:right w:val="single" w:sz="4" w:space="0" w:color="000000"/>
            </w:tcBorders>
            <w:hideMark/>
          </w:tcPr>
          <w:p w:rsidR="00097AD4" w:rsidRPr="00EC02BE" w:rsidRDefault="00097AD4" w:rsidP="00110FE0">
            <w:pPr>
              <w:pStyle w:val="M"/>
              <w:ind w:firstLine="0"/>
              <w:rPr>
                <w:ins w:id="3265" w:author="hongmi" w:date="2010-08-10T13:12:00Z"/>
                <w:rStyle w:val="a9"/>
                <w:b w:val="0"/>
                <w:sz w:val="18"/>
                <w:szCs w:val="18"/>
              </w:rPr>
            </w:pPr>
            <w:ins w:id="3266" w:author="hongmi" w:date="2010-08-10T13:12:00Z">
              <w:r w:rsidRPr="00EC02BE">
                <w:rPr>
                  <w:rStyle w:val="a9"/>
                  <w:rFonts w:hint="eastAsia"/>
                  <w:b w:val="0"/>
                  <w:sz w:val="18"/>
                  <w:szCs w:val="18"/>
                </w:rPr>
                <w:t>标识字节</w:t>
              </w:r>
              <w:r>
                <w:rPr>
                  <w:rStyle w:val="a9"/>
                  <w:b w:val="0"/>
                  <w:kern w:val="0"/>
                  <w:sz w:val="18"/>
                  <w:szCs w:val="18"/>
                </w:rPr>
                <w:t>=G</w:t>
              </w:r>
              <w:r>
                <w:rPr>
                  <w:rStyle w:val="a9"/>
                  <w:rFonts w:hint="eastAsia"/>
                  <w:b w:val="0"/>
                  <w:kern w:val="0"/>
                  <w:sz w:val="18"/>
                  <w:szCs w:val="18"/>
                </w:rPr>
                <w:t>加密；</w:t>
              </w:r>
              <w:r>
                <w:rPr>
                  <w:rStyle w:val="a9"/>
                  <w:b w:val="0"/>
                  <w:kern w:val="0"/>
                  <w:sz w:val="18"/>
                  <w:szCs w:val="18"/>
                </w:rPr>
                <w:t xml:space="preserve"> =F</w:t>
              </w:r>
              <w:r>
                <w:rPr>
                  <w:rStyle w:val="a9"/>
                  <w:rFonts w:hint="eastAsia"/>
                  <w:b w:val="0"/>
                  <w:kern w:val="0"/>
                  <w:sz w:val="18"/>
                  <w:szCs w:val="18"/>
                </w:rPr>
                <w:t>不加密</w:t>
              </w:r>
            </w:ins>
          </w:p>
        </w:tc>
      </w:tr>
      <w:tr w:rsidR="00097AD4" w:rsidTr="00110FE0">
        <w:trPr>
          <w:trHeight w:val="343"/>
          <w:ins w:id="3267" w:author="hongmi" w:date="2010-08-10T13:14:00Z"/>
        </w:trPr>
        <w:tc>
          <w:tcPr>
            <w:tcW w:w="2840" w:type="dxa"/>
            <w:tcBorders>
              <w:top w:val="single" w:sz="4" w:space="0" w:color="000000"/>
              <w:left w:val="single" w:sz="4" w:space="0" w:color="000000"/>
              <w:bottom w:val="single" w:sz="4" w:space="0" w:color="000000"/>
              <w:right w:val="single" w:sz="4" w:space="0" w:color="000000"/>
            </w:tcBorders>
            <w:hideMark/>
          </w:tcPr>
          <w:p w:rsidR="00097AD4" w:rsidRPr="00EC02BE" w:rsidRDefault="00097AD4" w:rsidP="00110FE0">
            <w:pPr>
              <w:pStyle w:val="M"/>
              <w:ind w:firstLine="0"/>
              <w:rPr>
                <w:ins w:id="3268" w:author="hongmi" w:date="2010-08-10T13:14:00Z"/>
                <w:rStyle w:val="a9"/>
                <w:b w:val="0"/>
                <w:sz w:val="18"/>
                <w:szCs w:val="18"/>
              </w:rPr>
            </w:pPr>
            <w:ins w:id="3269" w:author="hongmi" w:date="2010-08-10T13:15:00Z">
              <w:r>
                <w:rPr>
                  <w:rStyle w:val="a9"/>
                  <w:rFonts w:hint="eastAsia"/>
                  <w:b w:val="0"/>
                  <w:sz w:val="18"/>
                  <w:szCs w:val="18"/>
                </w:rPr>
                <w:t>标识</w:t>
              </w:r>
            </w:ins>
          </w:p>
        </w:tc>
        <w:tc>
          <w:tcPr>
            <w:tcW w:w="2841" w:type="dxa"/>
            <w:tcBorders>
              <w:top w:val="single" w:sz="4" w:space="0" w:color="000000"/>
              <w:left w:val="single" w:sz="4" w:space="0" w:color="000000"/>
              <w:bottom w:val="single" w:sz="4" w:space="0" w:color="000000"/>
              <w:right w:val="single" w:sz="4" w:space="0" w:color="000000"/>
            </w:tcBorders>
            <w:hideMark/>
          </w:tcPr>
          <w:p w:rsidR="00097AD4" w:rsidRPr="00EC02BE" w:rsidRDefault="00097AD4" w:rsidP="00110FE0">
            <w:pPr>
              <w:pStyle w:val="M"/>
              <w:ind w:firstLine="0"/>
              <w:rPr>
                <w:ins w:id="3270" w:author="hongmi" w:date="2010-08-10T13:14:00Z"/>
                <w:rStyle w:val="a9"/>
                <w:b w:val="0"/>
                <w:sz w:val="18"/>
                <w:szCs w:val="18"/>
              </w:rPr>
            </w:pPr>
            <w:ins w:id="3271" w:author="hongmi" w:date="2010-08-10T13:15:00Z">
              <w:r>
                <w:rPr>
                  <w:rStyle w:val="a9"/>
                  <w:rFonts w:hint="eastAsia"/>
                  <w:b w:val="0"/>
                  <w:sz w:val="18"/>
                  <w:szCs w:val="18"/>
                </w:rPr>
                <w:t>8</w:t>
              </w:r>
              <w:r>
                <w:rPr>
                  <w:rStyle w:val="a9"/>
                  <w:rFonts w:hint="eastAsia"/>
                  <w:b w:val="0"/>
                  <w:sz w:val="18"/>
                  <w:szCs w:val="18"/>
                </w:rPr>
                <w:t>位</w:t>
              </w:r>
            </w:ins>
          </w:p>
        </w:tc>
        <w:tc>
          <w:tcPr>
            <w:tcW w:w="2841" w:type="dxa"/>
            <w:tcBorders>
              <w:top w:val="single" w:sz="4" w:space="0" w:color="000000"/>
              <w:left w:val="single" w:sz="4" w:space="0" w:color="000000"/>
              <w:bottom w:val="single" w:sz="4" w:space="0" w:color="000000"/>
              <w:right w:val="single" w:sz="4" w:space="0" w:color="000000"/>
            </w:tcBorders>
            <w:hideMark/>
          </w:tcPr>
          <w:p w:rsidR="00097AD4" w:rsidRPr="00EC02BE" w:rsidRDefault="00097AD4" w:rsidP="00110FE0">
            <w:pPr>
              <w:pStyle w:val="M"/>
              <w:ind w:firstLine="0"/>
              <w:rPr>
                <w:ins w:id="3272" w:author="hongmi" w:date="2010-08-10T13:14:00Z"/>
                <w:rStyle w:val="a9"/>
                <w:b w:val="0"/>
                <w:sz w:val="18"/>
                <w:szCs w:val="18"/>
              </w:rPr>
            </w:pPr>
            <w:ins w:id="3273" w:author="hongmi" w:date="2010-08-10T13:15:00Z">
              <w:r>
                <w:rPr>
                  <w:rStyle w:val="a9"/>
                  <w:rFonts w:hint="eastAsia"/>
                  <w:b w:val="0"/>
                  <w:sz w:val="18"/>
                  <w:szCs w:val="18"/>
                </w:rPr>
                <w:t>标志字节，代表</w:t>
              </w:r>
              <w:r>
                <w:rPr>
                  <w:rStyle w:val="a9"/>
                  <w:rFonts w:hint="eastAsia"/>
                  <w:b w:val="0"/>
                  <w:sz w:val="18"/>
                  <w:szCs w:val="18"/>
                </w:rPr>
                <w:t>S</w:t>
              </w:r>
            </w:ins>
          </w:p>
        </w:tc>
      </w:tr>
      <w:tr w:rsidR="00097AD4" w:rsidTr="00110FE0">
        <w:trPr>
          <w:trHeight w:val="343"/>
          <w:ins w:id="3274" w:author="hongmi" w:date="2010-08-10T13:12:00Z"/>
        </w:trPr>
        <w:tc>
          <w:tcPr>
            <w:tcW w:w="2840" w:type="dxa"/>
            <w:tcBorders>
              <w:top w:val="single" w:sz="4" w:space="0" w:color="000000"/>
              <w:left w:val="single" w:sz="4" w:space="0" w:color="000000"/>
              <w:bottom w:val="single" w:sz="4" w:space="0" w:color="000000"/>
              <w:right w:val="single" w:sz="4" w:space="0" w:color="000000"/>
            </w:tcBorders>
            <w:hideMark/>
          </w:tcPr>
          <w:p w:rsidR="00097AD4" w:rsidRPr="00B275FE" w:rsidRDefault="00097AD4" w:rsidP="00110FE0">
            <w:pPr>
              <w:pStyle w:val="M"/>
              <w:ind w:firstLine="0"/>
              <w:rPr>
                <w:ins w:id="3275" w:author="hongmi" w:date="2010-08-10T13:12:00Z"/>
                <w:rStyle w:val="a9"/>
                <w:b w:val="0"/>
                <w:sz w:val="18"/>
                <w:szCs w:val="18"/>
              </w:rPr>
            </w:pPr>
            <w:ins w:id="3276" w:author="hongmi" w:date="2010-08-10T13:12:00Z">
              <w:r w:rsidRPr="00B275FE">
                <w:rPr>
                  <w:rStyle w:val="a9"/>
                  <w:rFonts w:hint="eastAsia"/>
                  <w:b w:val="0"/>
                  <w:sz w:val="18"/>
                  <w:szCs w:val="18"/>
                </w:rPr>
                <w:t>编号</w:t>
              </w:r>
            </w:ins>
          </w:p>
        </w:tc>
        <w:tc>
          <w:tcPr>
            <w:tcW w:w="2841" w:type="dxa"/>
            <w:tcBorders>
              <w:top w:val="single" w:sz="4" w:space="0" w:color="000000"/>
              <w:left w:val="single" w:sz="4" w:space="0" w:color="000000"/>
              <w:bottom w:val="single" w:sz="4" w:space="0" w:color="000000"/>
              <w:right w:val="single" w:sz="4" w:space="0" w:color="000000"/>
            </w:tcBorders>
            <w:hideMark/>
          </w:tcPr>
          <w:p w:rsidR="00097AD4" w:rsidRPr="00B275FE" w:rsidRDefault="00BB62C9" w:rsidP="00110FE0">
            <w:pPr>
              <w:pStyle w:val="M"/>
              <w:ind w:firstLine="0"/>
              <w:rPr>
                <w:ins w:id="3277" w:author="hongmi" w:date="2010-08-10T13:12:00Z"/>
                <w:rStyle w:val="a9"/>
                <w:b w:val="0"/>
                <w:sz w:val="18"/>
                <w:szCs w:val="18"/>
              </w:rPr>
            </w:pPr>
            <w:ins w:id="3278" w:author="hongmi" w:date="2010-08-13T12:04:00Z">
              <w:r>
                <w:rPr>
                  <w:rStyle w:val="a9"/>
                  <w:rFonts w:hint="eastAsia"/>
                  <w:b w:val="0"/>
                  <w:sz w:val="18"/>
                  <w:szCs w:val="18"/>
                </w:rPr>
                <w:t>128</w:t>
              </w:r>
            </w:ins>
            <w:ins w:id="3279" w:author="hongmi" w:date="2010-08-10T13:12:00Z">
              <w:r w:rsidR="00097AD4" w:rsidRPr="00B275FE">
                <w:rPr>
                  <w:rStyle w:val="a9"/>
                  <w:rFonts w:hint="eastAsia"/>
                  <w:b w:val="0"/>
                  <w:sz w:val="18"/>
                  <w:szCs w:val="18"/>
                </w:rPr>
                <w:t>位</w:t>
              </w:r>
            </w:ins>
          </w:p>
        </w:tc>
        <w:tc>
          <w:tcPr>
            <w:tcW w:w="2841" w:type="dxa"/>
            <w:tcBorders>
              <w:top w:val="single" w:sz="4" w:space="0" w:color="000000"/>
              <w:left w:val="single" w:sz="4" w:space="0" w:color="000000"/>
              <w:bottom w:val="single" w:sz="4" w:space="0" w:color="000000"/>
              <w:right w:val="single" w:sz="4" w:space="0" w:color="000000"/>
            </w:tcBorders>
            <w:hideMark/>
          </w:tcPr>
          <w:p w:rsidR="00097AD4" w:rsidRPr="00B275FE" w:rsidRDefault="00097AD4" w:rsidP="00110FE0">
            <w:pPr>
              <w:pStyle w:val="M"/>
              <w:ind w:firstLine="0"/>
              <w:rPr>
                <w:ins w:id="3280" w:author="hongmi" w:date="2010-08-10T13:12:00Z"/>
                <w:rStyle w:val="a9"/>
                <w:b w:val="0"/>
                <w:sz w:val="18"/>
                <w:szCs w:val="18"/>
              </w:rPr>
            </w:pPr>
            <w:ins w:id="3281" w:author="hongmi" w:date="2010-08-10T13:12:00Z">
              <w:r w:rsidRPr="00B275FE">
                <w:rPr>
                  <w:rStyle w:val="a9"/>
                  <w:rFonts w:hint="eastAsia"/>
                  <w:b w:val="0"/>
                  <w:sz w:val="18"/>
                  <w:szCs w:val="18"/>
                </w:rPr>
                <w:t>答卷包编号，由于答卷不一定在服务器上生成，无法用递增的方法。可用：</w:t>
              </w:r>
            </w:ins>
          </w:p>
          <w:p w:rsidR="00097AD4" w:rsidRDefault="009A464B" w:rsidP="00110FE0">
            <w:pPr>
              <w:pStyle w:val="M"/>
              <w:ind w:firstLine="0"/>
              <w:rPr>
                <w:ins w:id="3282" w:author="hongmi" w:date="2010-08-10T13:12:00Z"/>
                <w:rStyle w:val="a9"/>
                <w:b w:val="0"/>
                <w:sz w:val="18"/>
                <w:szCs w:val="18"/>
              </w:rPr>
            </w:pPr>
            <w:ins w:id="3283" w:author="hongmi" w:date="2010-08-13T12:04:00Z">
              <w:r>
                <w:rPr>
                  <w:rStyle w:val="a9"/>
                  <w:rFonts w:hint="eastAsia"/>
                  <w:b w:val="0"/>
                  <w:sz w:val="18"/>
                  <w:szCs w:val="18"/>
                </w:rPr>
                <w:t>guid</w:t>
              </w:r>
            </w:ins>
            <w:ins w:id="3284" w:author="hongmi" w:date="2010-08-10T13:12:00Z">
              <w:r w:rsidR="00097AD4" w:rsidRPr="00B275FE">
                <w:rPr>
                  <w:rStyle w:val="a9"/>
                  <w:rFonts w:hint="eastAsia"/>
                  <w:b w:val="0"/>
                  <w:sz w:val="18"/>
                  <w:szCs w:val="18"/>
                </w:rPr>
                <w:t>即可得到唯一编号。</w:t>
              </w:r>
            </w:ins>
          </w:p>
        </w:tc>
      </w:tr>
      <w:tr w:rsidR="00097AD4" w:rsidTr="00110FE0">
        <w:trPr>
          <w:trHeight w:val="350"/>
          <w:ins w:id="3285" w:author="hongmi" w:date="2010-08-10T13:12:00Z"/>
        </w:trPr>
        <w:tc>
          <w:tcPr>
            <w:tcW w:w="2840" w:type="dxa"/>
            <w:tcBorders>
              <w:top w:val="single" w:sz="4" w:space="0" w:color="000000"/>
              <w:left w:val="single" w:sz="4" w:space="0" w:color="000000"/>
              <w:bottom w:val="single" w:sz="4" w:space="0" w:color="000000"/>
              <w:right w:val="single" w:sz="4" w:space="0" w:color="000000"/>
            </w:tcBorders>
            <w:hideMark/>
          </w:tcPr>
          <w:p w:rsidR="00097AD4" w:rsidRPr="00EC02BE" w:rsidRDefault="00097AD4" w:rsidP="00110FE0">
            <w:pPr>
              <w:pStyle w:val="M"/>
              <w:ind w:firstLine="0"/>
              <w:rPr>
                <w:ins w:id="3286" w:author="hongmi" w:date="2010-08-10T13:12:00Z"/>
                <w:rStyle w:val="a9"/>
                <w:b w:val="0"/>
                <w:sz w:val="18"/>
                <w:szCs w:val="18"/>
              </w:rPr>
            </w:pPr>
            <w:ins w:id="3287" w:author="hongmi" w:date="2010-08-10T13:12:00Z">
              <w:r w:rsidRPr="00EC02BE">
                <w:rPr>
                  <w:rStyle w:val="a9"/>
                  <w:rFonts w:hint="eastAsia"/>
                  <w:b w:val="0"/>
                  <w:sz w:val="18"/>
                  <w:szCs w:val="18"/>
                </w:rPr>
                <w:t>版本号</w:t>
              </w:r>
            </w:ins>
          </w:p>
        </w:tc>
        <w:tc>
          <w:tcPr>
            <w:tcW w:w="2841" w:type="dxa"/>
            <w:tcBorders>
              <w:top w:val="single" w:sz="4" w:space="0" w:color="000000"/>
              <w:left w:val="single" w:sz="4" w:space="0" w:color="000000"/>
              <w:bottom w:val="single" w:sz="4" w:space="0" w:color="000000"/>
              <w:right w:val="single" w:sz="4" w:space="0" w:color="000000"/>
            </w:tcBorders>
            <w:hideMark/>
          </w:tcPr>
          <w:p w:rsidR="00097AD4" w:rsidRPr="00EC02BE" w:rsidRDefault="00097AD4" w:rsidP="00110FE0">
            <w:pPr>
              <w:pStyle w:val="M"/>
              <w:ind w:firstLine="0"/>
              <w:rPr>
                <w:ins w:id="3288" w:author="hongmi" w:date="2010-08-10T13:12:00Z"/>
                <w:rStyle w:val="a9"/>
                <w:b w:val="0"/>
                <w:sz w:val="18"/>
                <w:szCs w:val="18"/>
              </w:rPr>
            </w:pPr>
            <w:ins w:id="3289" w:author="hongmi" w:date="2010-08-10T13:12:00Z">
              <w:r>
                <w:rPr>
                  <w:rStyle w:val="a9"/>
                  <w:rFonts w:hint="eastAsia"/>
                  <w:b w:val="0"/>
                  <w:sz w:val="18"/>
                  <w:szCs w:val="18"/>
                </w:rPr>
                <w:t>32</w:t>
              </w:r>
              <w:r w:rsidRPr="00EC02BE">
                <w:rPr>
                  <w:rStyle w:val="a9"/>
                  <w:rFonts w:hint="eastAsia"/>
                  <w:b w:val="0"/>
                  <w:sz w:val="18"/>
                  <w:szCs w:val="18"/>
                </w:rPr>
                <w:t>位</w:t>
              </w:r>
            </w:ins>
          </w:p>
        </w:tc>
        <w:tc>
          <w:tcPr>
            <w:tcW w:w="2841" w:type="dxa"/>
            <w:tcBorders>
              <w:top w:val="single" w:sz="4" w:space="0" w:color="000000"/>
              <w:left w:val="single" w:sz="4" w:space="0" w:color="000000"/>
              <w:bottom w:val="single" w:sz="4" w:space="0" w:color="000000"/>
              <w:right w:val="single" w:sz="4" w:space="0" w:color="000000"/>
            </w:tcBorders>
            <w:hideMark/>
          </w:tcPr>
          <w:p w:rsidR="00097AD4" w:rsidRPr="00EC02BE" w:rsidRDefault="00097AD4" w:rsidP="00110FE0">
            <w:pPr>
              <w:pStyle w:val="M"/>
              <w:ind w:firstLine="0"/>
              <w:rPr>
                <w:ins w:id="3290" w:author="hongmi" w:date="2010-08-10T13:12:00Z"/>
                <w:rStyle w:val="a9"/>
                <w:b w:val="0"/>
                <w:sz w:val="18"/>
                <w:szCs w:val="18"/>
              </w:rPr>
            </w:pPr>
            <w:ins w:id="3291" w:author="hongmi" w:date="2010-08-10T13:12:00Z">
              <w:r w:rsidRPr="00EC02BE">
                <w:rPr>
                  <w:rStyle w:val="a9"/>
                  <w:rFonts w:hint="eastAsia"/>
                  <w:b w:val="0"/>
                  <w:sz w:val="18"/>
                  <w:szCs w:val="18"/>
                </w:rPr>
                <w:t>代表</w:t>
              </w:r>
              <w:r>
                <w:rPr>
                  <w:rStyle w:val="a9"/>
                  <w:rFonts w:hint="eastAsia"/>
                  <w:b w:val="0"/>
                  <w:sz w:val="18"/>
                  <w:szCs w:val="18"/>
                </w:rPr>
                <w:t>答卷</w:t>
              </w:r>
              <w:r w:rsidRPr="00EC02BE">
                <w:rPr>
                  <w:rStyle w:val="a9"/>
                  <w:rFonts w:hint="eastAsia"/>
                  <w:b w:val="0"/>
                  <w:sz w:val="18"/>
                  <w:szCs w:val="18"/>
                </w:rPr>
                <w:t>包格式版本</w:t>
              </w:r>
              <w:r>
                <w:rPr>
                  <w:rStyle w:val="a9"/>
                  <w:rFonts w:hint="eastAsia"/>
                  <w:b w:val="0"/>
                  <w:sz w:val="18"/>
                  <w:szCs w:val="18"/>
                </w:rPr>
                <w:t>。高</w:t>
              </w:r>
              <w:r>
                <w:rPr>
                  <w:rStyle w:val="a9"/>
                  <w:rFonts w:hint="eastAsia"/>
                  <w:b w:val="0"/>
                  <w:sz w:val="18"/>
                  <w:szCs w:val="18"/>
                </w:rPr>
                <w:t>16</w:t>
              </w:r>
              <w:r>
                <w:rPr>
                  <w:rStyle w:val="a9"/>
                  <w:rFonts w:hint="eastAsia"/>
                  <w:b w:val="0"/>
                  <w:sz w:val="18"/>
                  <w:szCs w:val="18"/>
                </w:rPr>
                <w:t>位为主版本，低</w:t>
              </w:r>
              <w:r>
                <w:rPr>
                  <w:rStyle w:val="a9"/>
                  <w:rFonts w:hint="eastAsia"/>
                  <w:b w:val="0"/>
                  <w:sz w:val="18"/>
                  <w:szCs w:val="18"/>
                </w:rPr>
                <w:t>16</w:t>
              </w:r>
              <w:r>
                <w:rPr>
                  <w:rStyle w:val="a9"/>
                  <w:rFonts w:hint="eastAsia"/>
                  <w:b w:val="0"/>
                  <w:sz w:val="18"/>
                  <w:szCs w:val="18"/>
                </w:rPr>
                <w:t>位为</w:t>
              </w:r>
              <w:r w:rsidRPr="00ED06EE">
                <w:rPr>
                  <w:rStyle w:val="a9"/>
                  <w:rFonts w:hint="eastAsia"/>
                  <w:b w:val="0"/>
                  <w:sz w:val="18"/>
                  <w:szCs w:val="18"/>
                </w:rPr>
                <w:t>次版本号</w:t>
              </w:r>
            </w:ins>
          </w:p>
        </w:tc>
      </w:tr>
      <w:tr w:rsidR="00097AD4" w:rsidTr="00110FE0">
        <w:trPr>
          <w:trHeight w:val="343"/>
          <w:ins w:id="3292" w:author="hongmi" w:date="2010-08-10T13:12:00Z"/>
        </w:trPr>
        <w:tc>
          <w:tcPr>
            <w:tcW w:w="2840" w:type="dxa"/>
            <w:tcBorders>
              <w:top w:val="single" w:sz="4" w:space="0" w:color="000000"/>
              <w:left w:val="single" w:sz="4" w:space="0" w:color="000000"/>
              <w:bottom w:val="single" w:sz="4" w:space="0" w:color="000000"/>
              <w:right w:val="single" w:sz="4" w:space="0" w:color="000000"/>
            </w:tcBorders>
            <w:hideMark/>
          </w:tcPr>
          <w:p w:rsidR="00097AD4" w:rsidRPr="00EC02BE" w:rsidRDefault="00097AD4" w:rsidP="00110FE0">
            <w:pPr>
              <w:pStyle w:val="M"/>
              <w:ind w:firstLine="0"/>
              <w:rPr>
                <w:ins w:id="3293" w:author="hongmi" w:date="2010-08-10T13:12:00Z"/>
                <w:rStyle w:val="a9"/>
                <w:b w:val="0"/>
                <w:sz w:val="18"/>
                <w:szCs w:val="18"/>
              </w:rPr>
            </w:pPr>
            <w:ins w:id="3294" w:author="hongmi" w:date="2010-08-10T13:12:00Z">
              <w:r w:rsidRPr="00EC02BE">
                <w:rPr>
                  <w:rStyle w:val="a9"/>
                  <w:rFonts w:hint="eastAsia"/>
                  <w:b w:val="0"/>
                  <w:sz w:val="18"/>
                  <w:szCs w:val="18"/>
                </w:rPr>
                <w:t>最后修改时间</w:t>
              </w:r>
            </w:ins>
          </w:p>
        </w:tc>
        <w:tc>
          <w:tcPr>
            <w:tcW w:w="2841" w:type="dxa"/>
            <w:tcBorders>
              <w:top w:val="single" w:sz="4" w:space="0" w:color="000000"/>
              <w:left w:val="single" w:sz="4" w:space="0" w:color="000000"/>
              <w:bottom w:val="single" w:sz="4" w:space="0" w:color="000000"/>
              <w:right w:val="single" w:sz="4" w:space="0" w:color="000000"/>
            </w:tcBorders>
            <w:hideMark/>
          </w:tcPr>
          <w:p w:rsidR="00097AD4" w:rsidRPr="00EC02BE" w:rsidRDefault="00097AD4" w:rsidP="00110FE0">
            <w:pPr>
              <w:pStyle w:val="M"/>
              <w:ind w:firstLine="0"/>
              <w:rPr>
                <w:ins w:id="3295" w:author="hongmi" w:date="2010-08-10T13:12:00Z"/>
                <w:rStyle w:val="a9"/>
                <w:b w:val="0"/>
                <w:sz w:val="18"/>
                <w:szCs w:val="18"/>
              </w:rPr>
            </w:pPr>
            <w:ins w:id="3296" w:author="hongmi" w:date="2010-08-10T13:12:00Z">
              <w:r w:rsidRPr="00EC02BE">
                <w:rPr>
                  <w:rStyle w:val="a9"/>
                  <w:rFonts w:hint="eastAsia"/>
                  <w:b w:val="0"/>
                  <w:sz w:val="18"/>
                  <w:szCs w:val="18"/>
                </w:rPr>
                <w:t>64</w:t>
              </w:r>
              <w:r w:rsidRPr="00EC02BE">
                <w:rPr>
                  <w:rStyle w:val="a9"/>
                  <w:rFonts w:hint="eastAsia"/>
                  <w:b w:val="0"/>
                  <w:sz w:val="18"/>
                  <w:szCs w:val="18"/>
                </w:rPr>
                <w:t>位</w:t>
              </w:r>
            </w:ins>
          </w:p>
        </w:tc>
        <w:tc>
          <w:tcPr>
            <w:tcW w:w="2841" w:type="dxa"/>
            <w:tcBorders>
              <w:top w:val="single" w:sz="4" w:space="0" w:color="000000"/>
              <w:left w:val="single" w:sz="4" w:space="0" w:color="000000"/>
              <w:bottom w:val="single" w:sz="4" w:space="0" w:color="000000"/>
              <w:right w:val="single" w:sz="4" w:space="0" w:color="000000"/>
            </w:tcBorders>
            <w:hideMark/>
          </w:tcPr>
          <w:p w:rsidR="00097AD4" w:rsidRPr="00EC02BE" w:rsidRDefault="00097AD4" w:rsidP="00110FE0">
            <w:pPr>
              <w:pStyle w:val="M"/>
              <w:ind w:firstLine="0"/>
              <w:rPr>
                <w:ins w:id="3297" w:author="hongmi" w:date="2010-08-10T13:12:00Z"/>
                <w:rStyle w:val="a9"/>
                <w:b w:val="0"/>
                <w:sz w:val="18"/>
                <w:szCs w:val="18"/>
              </w:rPr>
            </w:pPr>
            <w:ins w:id="3298" w:author="hongmi" w:date="2010-08-10T13:12:00Z">
              <w:r w:rsidRPr="00EC02BE">
                <w:rPr>
                  <w:rStyle w:val="a9"/>
                  <w:rFonts w:hint="eastAsia"/>
                  <w:b w:val="0"/>
                  <w:sz w:val="18"/>
                  <w:szCs w:val="18"/>
                </w:rPr>
                <w:t>timestamp</w:t>
              </w:r>
            </w:ins>
          </w:p>
        </w:tc>
      </w:tr>
      <w:tr w:rsidR="00097AD4" w:rsidRPr="00B275FE" w:rsidTr="00110FE0">
        <w:trPr>
          <w:trHeight w:val="343"/>
          <w:ins w:id="3299" w:author="hongmi" w:date="2010-08-10T13:12:00Z"/>
        </w:trPr>
        <w:tc>
          <w:tcPr>
            <w:tcW w:w="2840" w:type="dxa"/>
            <w:tcBorders>
              <w:top w:val="single" w:sz="4" w:space="0" w:color="000000"/>
              <w:left w:val="single" w:sz="4" w:space="0" w:color="000000"/>
              <w:bottom w:val="single" w:sz="4" w:space="0" w:color="000000"/>
              <w:right w:val="single" w:sz="4" w:space="0" w:color="000000"/>
            </w:tcBorders>
            <w:hideMark/>
          </w:tcPr>
          <w:p w:rsidR="00097AD4" w:rsidRPr="00B275FE" w:rsidRDefault="00097AD4" w:rsidP="00110FE0">
            <w:pPr>
              <w:pStyle w:val="M"/>
              <w:ind w:firstLine="0"/>
              <w:rPr>
                <w:ins w:id="3300" w:author="hongmi" w:date="2010-08-10T13:12:00Z"/>
                <w:rStyle w:val="a9"/>
                <w:b w:val="0"/>
                <w:sz w:val="18"/>
                <w:szCs w:val="18"/>
              </w:rPr>
            </w:pPr>
            <w:ins w:id="3301" w:author="hongmi" w:date="2010-08-10T13:12:00Z">
              <w:r w:rsidRPr="00B275FE">
                <w:rPr>
                  <w:rStyle w:val="a9"/>
                  <w:rFonts w:hint="eastAsia"/>
                  <w:b w:val="0"/>
                  <w:sz w:val="18"/>
                  <w:szCs w:val="18"/>
                </w:rPr>
                <w:t>学校编号</w:t>
              </w:r>
            </w:ins>
          </w:p>
        </w:tc>
        <w:tc>
          <w:tcPr>
            <w:tcW w:w="2841" w:type="dxa"/>
            <w:tcBorders>
              <w:top w:val="single" w:sz="4" w:space="0" w:color="000000"/>
              <w:left w:val="single" w:sz="4" w:space="0" w:color="000000"/>
              <w:bottom w:val="single" w:sz="4" w:space="0" w:color="000000"/>
              <w:right w:val="single" w:sz="4" w:space="0" w:color="000000"/>
            </w:tcBorders>
            <w:hideMark/>
          </w:tcPr>
          <w:p w:rsidR="00097AD4" w:rsidRPr="00B275FE" w:rsidRDefault="00097AD4" w:rsidP="00110FE0">
            <w:pPr>
              <w:pStyle w:val="M"/>
              <w:ind w:firstLine="0"/>
              <w:rPr>
                <w:ins w:id="3302" w:author="hongmi" w:date="2010-08-10T13:12:00Z"/>
                <w:rStyle w:val="a9"/>
                <w:b w:val="0"/>
                <w:sz w:val="18"/>
                <w:szCs w:val="18"/>
              </w:rPr>
            </w:pPr>
            <w:ins w:id="3303" w:author="hongmi" w:date="2010-08-10T13:12:00Z">
              <w:r w:rsidRPr="00B275FE">
                <w:rPr>
                  <w:rStyle w:val="a9"/>
                  <w:b w:val="0"/>
                  <w:sz w:val="18"/>
                  <w:szCs w:val="18"/>
                </w:rPr>
                <w:t>32</w:t>
              </w:r>
              <w:r w:rsidRPr="00B275FE">
                <w:rPr>
                  <w:rStyle w:val="a9"/>
                  <w:rFonts w:hint="eastAsia"/>
                  <w:b w:val="0"/>
                  <w:sz w:val="18"/>
                  <w:szCs w:val="18"/>
                </w:rPr>
                <w:t>位</w:t>
              </w:r>
            </w:ins>
          </w:p>
        </w:tc>
        <w:tc>
          <w:tcPr>
            <w:tcW w:w="2841" w:type="dxa"/>
            <w:tcBorders>
              <w:top w:val="single" w:sz="4" w:space="0" w:color="000000"/>
              <w:left w:val="single" w:sz="4" w:space="0" w:color="000000"/>
              <w:bottom w:val="single" w:sz="4" w:space="0" w:color="000000"/>
              <w:right w:val="single" w:sz="4" w:space="0" w:color="000000"/>
            </w:tcBorders>
            <w:hideMark/>
          </w:tcPr>
          <w:p w:rsidR="00097AD4" w:rsidRPr="00B275FE" w:rsidRDefault="00097AD4" w:rsidP="00110FE0">
            <w:pPr>
              <w:pStyle w:val="M"/>
              <w:ind w:firstLine="0"/>
              <w:rPr>
                <w:ins w:id="3304" w:author="hongmi" w:date="2010-08-10T13:12:00Z"/>
                <w:rStyle w:val="a9"/>
                <w:b w:val="0"/>
                <w:sz w:val="18"/>
                <w:szCs w:val="18"/>
              </w:rPr>
            </w:pPr>
            <w:ins w:id="3305" w:author="hongmi" w:date="2010-08-10T13:12:00Z">
              <w:r w:rsidRPr="00B275FE">
                <w:rPr>
                  <w:rStyle w:val="a9"/>
                  <w:rFonts w:hint="eastAsia"/>
                  <w:b w:val="0"/>
                  <w:sz w:val="18"/>
                  <w:szCs w:val="18"/>
                </w:rPr>
                <w:t>用于校验答卷包是否可用某个加密狗解开。仅用于程序检验。</w:t>
              </w:r>
            </w:ins>
          </w:p>
        </w:tc>
      </w:tr>
      <w:tr w:rsidR="00097AD4" w:rsidTr="00110FE0">
        <w:trPr>
          <w:trHeight w:val="343"/>
          <w:ins w:id="3306" w:author="hongmi" w:date="2010-08-10T13:12:00Z"/>
        </w:trPr>
        <w:tc>
          <w:tcPr>
            <w:tcW w:w="2840" w:type="dxa"/>
            <w:tcBorders>
              <w:top w:val="single" w:sz="4" w:space="0" w:color="000000"/>
              <w:left w:val="single" w:sz="4" w:space="0" w:color="000000"/>
              <w:bottom w:val="single" w:sz="4" w:space="0" w:color="000000"/>
              <w:right w:val="single" w:sz="4" w:space="0" w:color="000000"/>
            </w:tcBorders>
            <w:hideMark/>
          </w:tcPr>
          <w:p w:rsidR="00097AD4" w:rsidRPr="00EC02BE" w:rsidRDefault="00097AD4" w:rsidP="00110FE0">
            <w:pPr>
              <w:pStyle w:val="M"/>
              <w:ind w:firstLine="0"/>
              <w:rPr>
                <w:ins w:id="3307" w:author="hongmi" w:date="2010-08-10T13:12:00Z"/>
                <w:rStyle w:val="a9"/>
                <w:b w:val="0"/>
                <w:sz w:val="18"/>
                <w:szCs w:val="18"/>
              </w:rPr>
            </w:pPr>
            <w:ins w:id="3308" w:author="hongmi" w:date="2010-08-10T13:12:00Z">
              <w:r>
                <w:rPr>
                  <w:rStyle w:val="a9"/>
                  <w:rFonts w:hint="eastAsia"/>
                  <w:b w:val="0"/>
                  <w:sz w:val="18"/>
                  <w:szCs w:val="18"/>
                </w:rPr>
                <w:t>考试序号</w:t>
              </w:r>
            </w:ins>
          </w:p>
        </w:tc>
        <w:tc>
          <w:tcPr>
            <w:tcW w:w="2841" w:type="dxa"/>
            <w:tcBorders>
              <w:top w:val="single" w:sz="4" w:space="0" w:color="000000"/>
              <w:left w:val="single" w:sz="4" w:space="0" w:color="000000"/>
              <w:bottom w:val="single" w:sz="4" w:space="0" w:color="000000"/>
              <w:right w:val="single" w:sz="4" w:space="0" w:color="000000"/>
            </w:tcBorders>
            <w:hideMark/>
          </w:tcPr>
          <w:p w:rsidR="00097AD4" w:rsidRPr="00EC02BE" w:rsidRDefault="00097AD4" w:rsidP="00110FE0">
            <w:pPr>
              <w:pStyle w:val="M"/>
              <w:ind w:firstLine="0"/>
              <w:rPr>
                <w:ins w:id="3309" w:author="hongmi" w:date="2010-08-10T13:12:00Z"/>
                <w:rStyle w:val="a9"/>
                <w:b w:val="0"/>
                <w:sz w:val="18"/>
                <w:szCs w:val="18"/>
              </w:rPr>
            </w:pPr>
            <w:ins w:id="3310" w:author="hongmi" w:date="2010-08-10T13:12:00Z">
              <w:r>
                <w:rPr>
                  <w:rStyle w:val="a9"/>
                  <w:rFonts w:hint="eastAsia"/>
                  <w:b w:val="0"/>
                  <w:sz w:val="18"/>
                  <w:szCs w:val="18"/>
                </w:rPr>
                <w:t>32</w:t>
              </w:r>
              <w:r>
                <w:rPr>
                  <w:rStyle w:val="a9"/>
                  <w:rFonts w:hint="eastAsia"/>
                  <w:b w:val="0"/>
                  <w:sz w:val="18"/>
                  <w:szCs w:val="18"/>
                </w:rPr>
                <w:t>位</w:t>
              </w:r>
            </w:ins>
          </w:p>
        </w:tc>
        <w:tc>
          <w:tcPr>
            <w:tcW w:w="2841" w:type="dxa"/>
            <w:tcBorders>
              <w:top w:val="single" w:sz="4" w:space="0" w:color="000000"/>
              <w:left w:val="single" w:sz="4" w:space="0" w:color="000000"/>
              <w:bottom w:val="single" w:sz="4" w:space="0" w:color="000000"/>
              <w:right w:val="single" w:sz="4" w:space="0" w:color="000000"/>
            </w:tcBorders>
            <w:hideMark/>
          </w:tcPr>
          <w:p w:rsidR="00097AD4" w:rsidRDefault="00097AD4" w:rsidP="00110FE0">
            <w:pPr>
              <w:pStyle w:val="M"/>
              <w:ind w:firstLine="0"/>
              <w:rPr>
                <w:ins w:id="3311" w:author="hongmi" w:date="2010-08-10T13:12:00Z"/>
                <w:rStyle w:val="a9"/>
                <w:b w:val="0"/>
                <w:sz w:val="18"/>
                <w:szCs w:val="18"/>
              </w:rPr>
            </w:pPr>
            <w:ins w:id="3312" w:author="hongmi" w:date="2010-08-10T13:12:00Z">
              <w:r>
                <w:rPr>
                  <w:rStyle w:val="a9"/>
                  <w:rFonts w:hint="eastAsia"/>
                  <w:b w:val="0"/>
                  <w:sz w:val="18"/>
                  <w:szCs w:val="18"/>
                </w:rPr>
                <w:t>所属考试序号</w:t>
              </w:r>
            </w:ins>
          </w:p>
        </w:tc>
      </w:tr>
      <w:tr w:rsidR="00097AD4" w:rsidRPr="00B275FE" w:rsidTr="00110FE0">
        <w:trPr>
          <w:trHeight w:val="343"/>
          <w:ins w:id="3313" w:author="hongmi" w:date="2010-08-10T13:12:00Z"/>
        </w:trPr>
        <w:tc>
          <w:tcPr>
            <w:tcW w:w="2840" w:type="dxa"/>
            <w:tcBorders>
              <w:top w:val="single" w:sz="4" w:space="0" w:color="000000"/>
              <w:left w:val="single" w:sz="4" w:space="0" w:color="000000"/>
              <w:bottom w:val="single" w:sz="4" w:space="0" w:color="000000"/>
              <w:right w:val="single" w:sz="4" w:space="0" w:color="000000"/>
            </w:tcBorders>
            <w:hideMark/>
          </w:tcPr>
          <w:p w:rsidR="00097AD4" w:rsidRPr="00B275FE" w:rsidRDefault="00097AD4" w:rsidP="00110FE0">
            <w:pPr>
              <w:pStyle w:val="M"/>
              <w:ind w:firstLine="0"/>
              <w:rPr>
                <w:ins w:id="3314" w:author="hongmi" w:date="2010-08-10T13:12:00Z"/>
                <w:rStyle w:val="a9"/>
                <w:b w:val="0"/>
                <w:sz w:val="18"/>
                <w:szCs w:val="18"/>
              </w:rPr>
            </w:pPr>
            <w:ins w:id="3315" w:author="hongmi" w:date="2010-08-10T13:12:00Z">
              <w:r w:rsidRPr="00B275FE">
                <w:rPr>
                  <w:rStyle w:val="a9"/>
                  <w:rFonts w:hint="eastAsia"/>
                  <w:b w:val="0"/>
                  <w:sz w:val="18"/>
                  <w:szCs w:val="18"/>
                </w:rPr>
                <w:t>所用试卷包的序号</w:t>
              </w:r>
            </w:ins>
          </w:p>
        </w:tc>
        <w:tc>
          <w:tcPr>
            <w:tcW w:w="2841" w:type="dxa"/>
            <w:tcBorders>
              <w:top w:val="single" w:sz="4" w:space="0" w:color="000000"/>
              <w:left w:val="single" w:sz="4" w:space="0" w:color="000000"/>
              <w:bottom w:val="single" w:sz="4" w:space="0" w:color="000000"/>
              <w:right w:val="single" w:sz="4" w:space="0" w:color="000000"/>
            </w:tcBorders>
            <w:hideMark/>
          </w:tcPr>
          <w:p w:rsidR="00097AD4" w:rsidRPr="00B275FE" w:rsidRDefault="00097AD4" w:rsidP="00110FE0">
            <w:pPr>
              <w:pStyle w:val="M"/>
              <w:ind w:firstLine="0"/>
              <w:rPr>
                <w:ins w:id="3316" w:author="hongmi" w:date="2010-08-10T13:12:00Z"/>
                <w:rStyle w:val="a9"/>
                <w:b w:val="0"/>
                <w:sz w:val="18"/>
                <w:szCs w:val="18"/>
              </w:rPr>
            </w:pPr>
            <w:ins w:id="3317" w:author="hongmi" w:date="2010-08-10T13:12:00Z">
              <w:r w:rsidRPr="00B275FE">
                <w:rPr>
                  <w:rStyle w:val="a9"/>
                  <w:b w:val="0"/>
                  <w:sz w:val="18"/>
                  <w:szCs w:val="18"/>
                </w:rPr>
                <w:t>32</w:t>
              </w:r>
              <w:r w:rsidRPr="00B275FE">
                <w:rPr>
                  <w:rStyle w:val="a9"/>
                  <w:rFonts w:hint="eastAsia"/>
                  <w:b w:val="0"/>
                  <w:sz w:val="18"/>
                  <w:szCs w:val="18"/>
                </w:rPr>
                <w:t>位</w:t>
              </w:r>
            </w:ins>
          </w:p>
        </w:tc>
        <w:tc>
          <w:tcPr>
            <w:tcW w:w="2841" w:type="dxa"/>
            <w:tcBorders>
              <w:top w:val="single" w:sz="4" w:space="0" w:color="000000"/>
              <w:left w:val="single" w:sz="4" w:space="0" w:color="000000"/>
              <w:bottom w:val="single" w:sz="4" w:space="0" w:color="000000"/>
              <w:right w:val="single" w:sz="4" w:space="0" w:color="000000"/>
            </w:tcBorders>
            <w:hideMark/>
          </w:tcPr>
          <w:p w:rsidR="00097AD4" w:rsidRPr="00B275FE" w:rsidRDefault="00097AD4" w:rsidP="00110FE0">
            <w:pPr>
              <w:pStyle w:val="M"/>
              <w:ind w:firstLine="0"/>
              <w:rPr>
                <w:ins w:id="3318" w:author="hongmi" w:date="2010-08-10T13:12:00Z"/>
                <w:rStyle w:val="a9"/>
                <w:b w:val="0"/>
                <w:sz w:val="18"/>
                <w:szCs w:val="18"/>
              </w:rPr>
            </w:pPr>
            <w:ins w:id="3319" w:author="hongmi" w:date="2010-08-10T13:12:00Z">
              <w:r w:rsidRPr="00B275FE">
                <w:rPr>
                  <w:rStyle w:val="a9"/>
                  <w:rFonts w:hint="eastAsia"/>
                  <w:b w:val="0"/>
                  <w:sz w:val="18"/>
                  <w:szCs w:val="18"/>
                </w:rPr>
                <w:t>对应的试卷包序号。</w:t>
              </w:r>
            </w:ins>
          </w:p>
        </w:tc>
      </w:tr>
      <w:tr w:rsidR="00097AD4" w:rsidTr="00110FE0">
        <w:trPr>
          <w:trHeight w:val="343"/>
          <w:ins w:id="3320" w:author="hongmi" w:date="2010-08-10T13:12:00Z"/>
        </w:trPr>
        <w:tc>
          <w:tcPr>
            <w:tcW w:w="2840" w:type="dxa"/>
            <w:tcBorders>
              <w:top w:val="single" w:sz="4" w:space="0" w:color="000000"/>
              <w:left w:val="single" w:sz="4" w:space="0" w:color="000000"/>
              <w:bottom w:val="single" w:sz="4" w:space="0" w:color="000000"/>
              <w:right w:val="single" w:sz="4" w:space="0" w:color="000000"/>
            </w:tcBorders>
            <w:hideMark/>
          </w:tcPr>
          <w:p w:rsidR="00097AD4" w:rsidRPr="00EC02BE" w:rsidRDefault="00097AD4" w:rsidP="00110FE0">
            <w:pPr>
              <w:pStyle w:val="M"/>
              <w:ind w:firstLine="0"/>
              <w:rPr>
                <w:ins w:id="3321" w:author="hongmi" w:date="2010-08-10T13:12:00Z"/>
                <w:rStyle w:val="a9"/>
                <w:b w:val="0"/>
                <w:sz w:val="18"/>
                <w:szCs w:val="18"/>
              </w:rPr>
            </w:pPr>
            <w:ins w:id="3322" w:author="hongmi" w:date="2010-08-10T13:12:00Z">
              <w:r w:rsidRPr="00EC02BE">
                <w:rPr>
                  <w:rStyle w:val="a9"/>
                  <w:rFonts w:hint="eastAsia"/>
                  <w:b w:val="0"/>
                  <w:sz w:val="18"/>
                  <w:szCs w:val="18"/>
                </w:rPr>
                <w:t>第一数据区偏移</w:t>
              </w:r>
            </w:ins>
          </w:p>
        </w:tc>
        <w:tc>
          <w:tcPr>
            <w:tcW w:w="2841" w:type="dxa"/>
            <w:tcBorders>
              <w:top w:val="single" w:sz="4" w:space="0" w:color="000000"/>
              <w:left w:val="single" w:sz="4" w:space="0" w:color="000000"/>
              <w:bottom w:val="single" w:sz="4" w:space="0" w:color="000000"/>
              <w:right w:val="single" w:sz="4" w:space="0" w:color="000000"/>
            </w:tcBorders>
            <w:hideMark/>
          </w:tcPr>
          <w:p w:rsidR="00097AD4" w:rsidRPr="00EC02BE" w:rsidRDefault="00097AD4" w:rsidP="00110FE0">
            <w:pPr>
              <w:pStyle w:val="M"/>
              <w:ind w:firstLine="0"/>
              <w:rPr>
                <w:ins w:id="3323" w:author="hongmi" w:date="2010-08-10T13:12:00Z"/>
                <w:rStyle w:val="a9"/>
                <w:b w:val="0"/>
                <w:sz w:val="18"/>
                <w:szCs w:val="18"/>
              </w:rPr>
            </w:pPr>
            <w:ins w:id="3324" w:author="hongmi" w:date="2010-08-10T13:12:00Z">
              <w:r w:rsidRPr="00EC02BE">
                <w:rPr>
                  <w:rStyle w:val="a9"/>
                  <w:rFonts w:hint="eastAsia"/>
                  <w:b w:val="0"/>
                  <w:sz w:val="18"/>
                  <w:szCs w:val="18"/>
                </w:rPr>
                <w:t>32</w:t>
              </w:r>
              <w:r w:rsidRPr="00EC02BE">
                <w:rPr>
                  <w:rStyle w:val="a9"/>
                  <w:rFonts w:hint="eastAsia"/>
                  <w:b w:val="0"/>
                  <w:sz w:val="18"/>
                  <w:szCs w:val="18"/>
                </w:rPr>
                <w:t>位</w:t>
              </w:r>
            </w:ins>
          </w:p>
        </w:tc>
        <w:tc>
          <w:tcPr>
            <w:tcW w:w="2841" w:type="dxa"/>
            <w:tcBorders>
              <w:top w:val="single" w:sz="4" w:space="0" w:color="000000"/>
              <w:left w:val="single" w:sz="4" w:space="0" w:color="000000"/>
              <w:bottom w:val="single" w:sz="4" w:space="0" w:color="000000"/>
              <w:right w:val="single" w:sz="4" w:space="0" w:color="000000"/>
            </w:tcBorders>
            <w:hideMark/>
          </w:tcPr>
          <w:p w:rsidR="00097AD4" w:rsidRPr="00EC02BE" w:rsidRDefault="00097AD4" w:rsidP="00110FE0">
            <w:pPr>
              <w:pStyle w:val="M"/>
              <w:ind w:firstLine="0"/>
              <w:rPr>
                <w:ins w:id="3325" w:author="hongmi" w:date="2010-08-10T13:12:00Z"/>
                <w:rStyle w:val="a9"/>
                <w:b w:val="0"/>
                <w:sz w:val="18"/>
                <w:szCs w:val="18"/>
              </w:rPr>
            </w:pPr>
            <w:ins w:id="3326" w:author="hongmi" w:date="2010-08-10T13:12:00Z">
              <w:r>
                <w:rPr>
                  <w:rStyle w:val="a9"/>
                  <w:rFonts w:hint="eastAsia"/>
                  <w:b w:val="0"/>
                  <w:sz w:val="18"/>
                  <w:szCs w:val="18"/>
                </w:rPr>
                <w:t>第一个数据区</w:t>
              </w:r>
              <w:r w:rsidRPr="00EC02BE">
                <w:rPr>
                  <w:rStyle w:val="a9"/>
                  <w:rFonts w:hint="eastAsia"/>
                  <w:b w:val="0"/>
                  <w:sz w:val="18"/>
                  <w:szCs w:val="18"/>
                </w:rPr>
                <w:t>的偏移量</w:t>
              </w:r>
              <w:r>
                <w:rPr>
                  <w:rStyle w:val="a9"/>
                  <w:rFonts w:hint="eastAsia"/>
                  <w:b w:val="0"/>
                  <w:sz w:val="18"/>
                  <w:szCs w:val="18"/>
                </w:rPr>
                <w:t>，相对于文件头</w:t>
              </w:r>
            </w:ins>
          </w:p>
        </w:tc>
      </w:tr>
    </w:tbl>
    <w:p w:rsidR="00940870" w:rsidRDefault="00940870">
      <w:pPr>
        <w:pStyle w:val="af8"/>
        <w:rPr>
          <w:ins w:id="3327" w:author="hongmi" w:date="2010-08-10T13:23:00Z"/>
        </w:rPr>
      </w:pPr>
    </w:p>
    <w:p w:rsidR="00940870" w:rsidRDefault="005A7FA9">
      <w:pPr>
        <w:pStyle w:val="af8"/>
        <w:rPr>
          <w:ins w:id="3328" w:author="hongmi" w:date="2010-08-10T13:09:00Z"/>
        </w:rPr>
      </w:pPr>
      <w:ins w:id="3329" w:author="hongmi" w:date="2010-08-10T13:23:00Z">
        <w:r w:rsidRPr="00242408">
          <w:rPr>
            <w:rFonts w:hint="eastAsia"/>
          </w:rPr>
          <w:t>表</w:t>
        </w:r>
        <w:r w:rsidRPr="00242408">
          <w:rPr>
            <w:rFonts w:hint="eastAsia"/>
          </w:rPr>
          <w:t xml:space="preserve"> </w:t>
        </w:r>
      </w:ins>
      <w:ins w:id="3330" w:author="hongmi" w:date="2011-02-25T12:25:00Z">
        <w:r w:rsidR="0032417F">
          <w:rPr>
            <w:rFonts w:hint="eastAsia"/>
          </w:rPr>
          <w:t>7</w:t>
        </w:r>
      </w:ins>
      <w:ins w:id="3331" w:author="hongmi" w:date="2010-08-10T13:23:00Z">
        <w:r>
          <w:rPr>
            <w:rFonts w:hint="eastAsia"/>
          </w:rPr>
          <w:t>-</w:t>
        </w:r>
      </w:ins>
      <w:ins w:id="3332" w:author="hongmi" w:date="2011-02-25T12:25:00Z">
        <w:r w:rsidR="0032417F">
          <w:rPr>
            <w:rFonts w:hint="eastAsia"/>
          </w:rPr>
          <w:t>2</w:t>
        </w:r>
      </w:ins>
      <w:ins w:id="3333" w:author="hongmi" w:date="2010-08-10T13:23:00Z">
        <w:r w:rsidRPr="00242408">
          <w:rPr>
            <w:rFonts w:hint="eastAsia"/>
          </w:rPr>
          <w:t xml:space="preserve"> </w:t>
        </w:r>
        <w:r>
          <w:rPr>
            <w:rFonts w:hint="eastAsia"/>
          </w:rPr>
          <w:t>答卷</w:t>
        </w:r>
        <w:proofErr w:type="gramStart"/>
        <w:r>
          <w:rPr>
            <w:rFonts w:hint="eastAsia"/>
          </w:rPr>
          <w:t>包数据</w:t>
        </w:r>
        <w:proofErr w:type="gramEnd"/>
        <w:r>
          <w:rPr>
            <w:rFonts w:hint="eastAsia"/>
          </w:rPr>
          <w:t>区</w:t>
        </w:r>
        <w:r w:rsidRPr="00242408">
          <w:rPr>
            <w:rFonts w:hint="eastAsia"/>
          </w:rPr>
          <w:t>结构</w:t>
        </w:r>
      </w:ins>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94"/>
        <w:gridCol w:w="2718"/>
        <w:gridCol w:w="3110"/>
      </w:tblGrid>
      <w:tr w:rsidR="005A7FA9" w:rsidRPr="00AD1DFC" w:rsidTr="00110FE0">
        <w:trPr>
          <w:trHeight w:val="343"/>
          <w:ins w:id="3334" w:author="hongmi" w:date="2010-08-10T13:23:00Z"/>
        </w:trPr>
        <w:tc>
          <w:tcPr>
            <w:tcW w:w="2694" w:type="dxa"/>
            <w:tcBorders>
              <w:top w:val="single" w:sz="4" w:space="0" w:color="000000"/>
              <w:left w:val="single" w:sz="4" w:space="0" w:color="000000"/>
              <w:bottom w:val="single" w:sz="4" w:space="0" w:color="000000"/>
              <w:right w:val="single" w:sz="4" w:space="0" w:color="000000"/>
            </w:tcBorders>
            <w:hideMark/>
          </w:tcPr>
          <w:p w:rsidR="005A7FA9" w:rsidRPr="00AD1DFC" w:rsidRDefault="005A7FA9" w:rsidP="00110FE0">
            <w:pPr>
              <w:pStyle w:val="M"/>
              <w:ind w:firstLine="0"/>
              <w:rPr>
                <w:ins w:id="3335" w:author="hongmi" w:date="2010-08-10T13:23:00Z"/>
                <w:rStyle w:val="a9"/>
                <w:b w:val="0"/>
                <w:sz w:val="18"/>
                <w:szCs w:val="18"/>
              </w:rPr>
            </w:pPr>
            <w:ins w:id="3336" w:author="hongmi" w:date="2010-08-10T13:23:00Z">
              <w:r w:rsidRPr="00AD1DFC">
                <w:rPr>
                  <w:rStyle w:val="a9"/>
                  <w:rFonts w:hint="eastAsia"/>
                  <w:b w:val="0"/>
                  <w:sz w:val="18"/>
                  <w:szCs w:val="18"/>
                </w:rPr>
                <w:t>字段</w:t>
              </w:r>
            </w:ins>
          </w:p>
        </w:tc>
        <w:tc>
          <w:tcPr>
            <w:tcW w:w="2718" w:type="dxa"/>
            <w:tcBorders>
              <w:top w:val="single" w:sz="4" w:space="0" w:color="000000"/>
              <w:left w:val="single" w:sz="4" w:space="0" w:color="000000"/>
              <w:bottom w:val="single" w:sz="4" w:space="0" w:color="000000"/>
              <w:right w:val="single" w:sz="4" w:space="0" w:color="000000"/>
            </w:tcBorders>
            <w:hideMark/>
          </w:tcPr>
          <w:p w:rsidR="005A7FA9" w:rsidRPr="00AD1DFC" w:rsidRDefault="005A7FA9" w:rsidP="00110FE0">
            <w:pPr>
              <w:pStyle w:val="M"/>
              <w:ind w:firstLine="0"/>
              <w:rPr>
                <w:ins w:id="3337" w:author="hongmi" w:date="2010-08-10T13:23:00Z"/>
                <w:rStyle w:val="a9"/>
                <w:b w:val="0"/>
                <w:sz w:val="18"/>
                <w:szCs w:val="18"/>
              </w:rPr>
            </w:pPr>
            <w:ins w:id="3338" w:author="hongmi" w:date="2010-08-10T13:23:00Z">
              <w:r w:rsidRPr="00AD1DFC">
                <w:rPr>
                  <w:rStyle w:val="a9"/>
                  <w:rFonts w:hint="eastAsia"/>
                  <w:b w:val="0"/>
                  <w:sz w:val="18"/>
                  <w:szCs w:val="18"/>
                </w:rPr>
                <w:t>类型</w:t>
              </w:r>
            </w:ins>
          </w:p>
        </w:tc>
        <w:tc>
          <w:tcPr>
            <w:tcW w:w="3110" w:type="dxa"/>
            <w:tcBorders>
              <w:top w:val="single" w:sz="4" w:space="0" w:color="000000"/>
              <w:left w:val="single" w:sz="4" w:space="0" w:color="000000"/>
              <w:bottom w:val="single" w:sz="4" w:space="0" w:color="000000"/>
              <w:right w:val="single" w:sz="4" w:space="0" w:color="000000"/>
            </w:tcBorders>
            <w:hideMark/>
          </w:tcPr>
          <w:p w:rsidR="005A7FA9" w:rsidRPr="00AD1DFC" w:rsidRDefault="005A7FA9" w:rsidP="00110FE0">
            <w:pPr>
              <w:pStyle w:val="M"/>
              <w:ind w:firstLine="0"/>
              <w:rPr>
                <w:ins w:id="3339" w:author="hongmi" w:date="2010-08-10T13:23:00Z"/>
                <w:rStyle w:val="a9"/>
                <w:b w:val="0"/>
                <w:sz w:val="18"/>
                <w:szCs w:val="18"/>
              </w:rPr>
            </w:pPr>
            <w:ins w:id="3340" w:author="hongmi" w:date="2010-08-10T13:23:00Z">
              <w:r w:rsidRPr="00AD1DFC">
                <w:rPr>
                  <w:rStyle w:val="a9"/>
                  <w:rFonts w:hint="eastAsia"/>
                  <w:b w:val="0"/>
                  <w:sz w:val="18"/>
                  <w:szCs w:val="18"/>
                </w:rPr>
                <w:t>备注</w:t>
              </w:r>
            </w:ins>
          </w:p>
        </w:tc>
      </w:tr>
      <w:tr w:rsidR="005A7FA9" w:rsidRPr="00B275FE" w:rsidTr="00110FE0">
        <w:trPr>
          <w:trHeight w:val="343"/>
          <w:ins w:id="3341" w:author="hongmi" w:date="2010-08-10T13:23:00Z"/>
        </w:trPr>
        <w:tc>
          <w:tcPr>
            <w:tcW w:w="2694" w:type="dxa"/>
            <w:tcBorders>
              <w:top w:val="single" w:sz="4" w:space="0" w:color="000000"/>
              <w:left w:val="single" w:sz="4" w:space="0" w:color="000000"/>
              <w:bottom w:val="single" w:sz="4" w:space="0" w:color="000000"/>
              <w:right w:val="single" w:sz="4" w:space="0" w:color="000000"/>
            </w:tcBorders>
            <w:hideMark/>
          </w:tcPr>
          <w:p w:rsidR="005A7FA9" w:rsidRPr="00B275FE" w:rsidRDefault="005A7FA9" w:rsidP="00110FE0">
            <w:pPr>
              <w:pStyle w:val="M"/>
              <w:ind w:firstLine="0"/>
              <w:rPr>
                <w:ins w:id="3342" w:author="hongmi" w:date="2010-08-10T13:23:00Z"/>
                <w:rStyle w:val="a9"/>
                <w:b w:val="0"/>
                <w:sz w:val="18"/>
                <w:szCs w:val="18"/>
              </w:rPr>
            </w:pPr>
            <w:ins w:id="3343" w:author="hongmi" w:date="2010-08-10T13:23:00Z">
              <w:r w:rsidRPr="00B275FE">
                <w:rPr>
                  <w:rStyle w:val="a9"/>
                  <w:rFonts w:hint="eastAsia"/>
                  <w:b w:val="0"/>
                  <w:sz w:val="18"/>
                  <w:szCs w:val="18"/>
                </w:rPr>
                <w:t>标识</w:t>
              </w:r>
            </w:ins>
          </w:p>
        </w:tc>
        <w:tc>
          <w:tcPr>
            <w:tcW w:w="2718" w:type="dxa"/>
            <w:tcBorders>
              <w:top w:val="single" w:sz="4" w:space="0" w:color="000000"/>
              <w:left w:val="single" w:sz="4" w:space="0" w:color="000000"/>
              <w:bottom w:val="single" w:sz="4" w:space="0" w:color="000000"/>
              <w:right w:val="single" w:sz="4" w:space="0" w:color="000000"/>
            </w:tcBorders>
            <w:hideMark/>
          </w:tcPr>
          <w:p w:rsidR="005A7FA9" w:rsidRPr="00B275FE" w:rsidRDefault="005A7FA9" w:rsidP="00110FE0">
            <w:pPr>
              <w:pStyle w:val="M"/>
              <w:ind w:firstLine="0"/>
              <w:rPr>
                <w:ins w:id="3344" w:author="hongmi" w:date="2010-08-10T13:23:00Z"/>
                <w:rStyle w:val="a9"/>
                <w:b w:val="0"/>
                <w:sz w:val="18"/>
                <w:szCs w:val="18"/>
              </w:rPr>
            </w:pPr>
            <w:ins w:id="3345" w:author="hongmi" w:date="2010-08-10T13:23:00Z">
              <w:r w:rsidRPr="00B275FE">
                <w:rPr>
                  <w:rStyle w:val="a9"/>
                  <w:b w:val="0"/>
                  <w:sz w:val="18"/>
                  <w:szCs w:val="18"/>
                </w:rPr>
                <w:t>8</w:t>
              </w:r>
              <w:r w:rsidRPr="00B275FE">
                <w:rPr>
                  <w:rStyle w:val="a9"/>
                  <w:rFonts w:hint="eastAsia"/>
                  <w:b w:val="0"/>
                  <w:sz w:val="18"/>
                  <w:szCs w:val="18"/>
                </w:rPr>
                <w:t>位</w:t>
              </w:r>
            </w:ins>
          </w:p>
        </w:tc>
        <w:tc>
          <w:tcPr>
            <w:tcW w:w="3110" w:type="dxa"/>
            <w:tcBorders>
              <w:top w:val="single" w:sz="4" w:space="0" w:color="000000"/>
              <w:left w:val="single" w:sz="4" w:space="0" w:color="000000"/>
              <w:bottom w:val="single" w:sz="4" w:space="0" w:color="000000"/>
              <w:right w:val="single" w:sz="4" w:space="0" w:color="000000"/>
            </w:tcBorders>
            <w:hideMark/>
          </w:tcPr>
          <w:p w:rsidR="005A7FA9" w:rsidRPr="00B275FE" w:rsidRDefault="005A7FA9" w:rsidP="00110FE0">
            <w:pPr>
              <w:pStyle w:val="M"/>
              <w:ind w:firstLine="0"/>
              <w:rPr>
                <w:ins w:id="3346" w:author="hongmi" w:date="2010-08-10T13:23:00Z"/>
                <w:rStyle w:val="a9"/>
                <w:b w:val="0"/>
                <w:sz w:val="18"/>
                <w:szCs w:val="18"/>
              </w:rPr>
            </w:pPr>
            <w:ins w:id="3347" w:author="hongmi" w:date="2010-08-10T13:23:00Z">
              <w:r w:rsidRPr="00B275FE">
                <w:rPr>
                  <w:rStyle w:val="a9"/>
                  <w:rFonts w:hint="eastAsia"/>
                  <w:b w:val="0"/>
                  <w:sz w:val="18"/>
                  <w:szCs w:val="18"/>
                </w:rPr>
                <w:t>标识字节：</w:t>
              </w:r>
            </w:ins>
          </w:p>
          <w:p w:rsidR="005A7FA9" w:rsidRPr="00B275FE" w:rsidRDefault="005A7FA9" w:rsidP="00110FE0">
            <w:pPr>
              <w:pStyle w:val="M"/>
              <w:ind w:firstLine="0"/>
              <w:rPr>
                <w:ins w:id="3348" w:author="hongmi" w:date="2010-08-10T13:23:00Z"/>
                <w:rStyle w:val="a9"/>
                <w:b w:val="0"/>
                <w:sz w:val="18"/>
                <w:szCs w:val="18"/>
              </w:rPr>
            </w:pPr>
            <w:ins w:id="3349" w:author="hongmi" w:date="2010-08-10T13:23:00Z">
              <w:r w:rsidRPr="00B275FE">
                <w:rPr>
                  <w:rStyle w:val="a9"/>
                  <w:b w:val="0"/>
                  <w:sz w:val="18"/>
                  <w:szCs w:val="18"/>
                </w:rPr>
                <w:lastRenderedPageBreak/>
                <w:t>F</w:t>
              </w:r>
              <w:r w:rsidRPr="00B275FE">
                <w:rPr>
                  <w:rStyle w:val="a9"/>
                  <w:rFonts w:hint="eastAsia"/>
                  <w:b w:val="0"/>
                  <w:sz w:val="18"/>
                  <w:szCs w:val="18"/>
                </w:rPr>
                <w:t>代表文件</w:t>
              </w:r>
            </w:ins>
          </w:p>
        </w:tc>
      </w:tr>
      <w:tr w:rsidR="005A7FA9" w:rsidRPr="00AD1DFC" w:rsidTr="00110FE0">
        <w:trPr>
          <w:trHeight w:val="343"/>
          <w:ins w:id="3350" w:author="hongmi" w:date="2010-08-10T13:23:00Z"/>
        </w:trPr>
        <w:tc>
          <w:tcPr>
            <w:tcW w:w="2694" w:type="dxa"/>
            <w:tcBorders>
              <w:top w:val="single" w:sz="4" w:space="0" w:color="000000"/>
              <w:left w:val="single" w:sz="4" w:space="0" w:color="000000"/>
              <w:bottom w:val="single" w:sz="4" w:space="0" w:color="000000"/>
              <w:right w:val="single" w:sz="4" w:space="0" w:color="000000"/>
            </w:tcBorders>
            <w:hideMark/>
          </w:tcPr>
          <w:p w:rsidR="005A7FA9" w:rsidRPr="00AD1DFC" w:rsidRDefault="005A7FA9" w:rsidP="00110FE0">
            <w:pPr>
              <w:pStyle w:val="M"/>
              <w:ind w:firstLine="0"/>
              <w:rPr>
                <w:ins w:id="3351" w:author="hongmi" w:date="2010-08-10T13:23:00Z"/>
                <w:rStyle w:val="a9"/>
                <w:b w:val="0"/>
                <w:sz w:val="18"/>
                <w:szCs w:val="18"/>
              </w:rPr>
            </w:pPr>
            <w:ins w:id="3352" w:author="hongmi" w:date="2010-08-10T13:23:00Z">
              <w:r w:rsidRPr="00AD1DFC">
                <w:rPr>
                  <w:rStyle w:val="a9"/>
                  <w:rFonts w:hint="eastAsia"/>
                  <w:b w:val="0"/>
                  <w:sz w:val="18"/>
                  <w:szCs w:val="18"/>
                </w:rPr>
                <w:lastRenderedPageBreak/>
                <w:t>下一数据区偏移</w:t>
              </w:r>
            </w:ins>
          </w:p>
        </w:tc>
        <w:tc>
          <w:tcPr>
            <w:tcW w:w="2718" w:type="dxa"/>
            <w:tcBorders>
              <w:top w:val="single" w:sz="4" w:space="0" w:color="000000"/>
              <w:left w:val="single" w:sz="4" w:space="0" w:color="000000"/>
              <w:bottom w:val="single" w:sz="4" w:space="0" w:color="000000"/>
              <w:right w:val="single" w:sz="4" w:space="0" w:color="000000"/>
            </w:tcBorders>
            <w:hideMark/>
          </w:tcPr>
          <w:p w:rsidR="005A7FA9" w:rsidRPr="00AD1DFC" w:rsidRDefault="005A7FA9" w:rsidP="00110FE0">
            <w:pPr>
              <w:pStyle w:val="M"/>
              <w:ind w:firstLine="0"/>
              <w:rPr>
                <w:ins w:id="3353" w:author="hongmi" w:date="2010-08-10T13:23:00Z"/>
                <w:rStyle w:val="a9"/>
                <w:b w:val="0"/>
                <w:sz w:val="18"/>
                <w:szCs w:val="18"/>
              </w:rPr>
            </w:pPr>
            <w:ins w:id="3354" w:author="hongmi" w:date="2010-08-10T13:23:00Z">
              <w:r w:rsidRPr="00AD1DFC">
                <w:rPr>
                  <w:rStyle w:val="a9"/>
                  <w:rFonts w:hint="eastAsia"/>
                  <w:b w:val="0"/>
                  <w:sz w:val="18"/>
                  <w:szCs w:val="18"/>
                </w:rPr>
                <w:t>32</w:t>
              </w:r>
              <w:r w:rsidRPr="00AD1DFC">
                <w:rPr>
                  <w:rStyle w:val="a9"/>
                  <w:rFonts w:hint="eastAsia"/>
                  <w:b w:val="0"/>
                  <w:sz w:val="18"/>
                  <w:szCs w:val="18"/>
                </w:rPr>
                <w:t>位</w:t>
              </w:r>
            </w:ins>
          </w:p>
        </w:tc>
        <w:tc>
          <w:tcPr>
            <w:tcW w:w="3110" w:type="dxa"/>
            <w:tcBorders>
              <w:top w:val="single" w:sz="4" w:space="0" w:color="000000"/>
              <w:left w:val="single" w:sz="4" w:space="0" w:color="000000"/>
              <w:bottom w:val="single" w:sz="4" w:space="0" w:color="000000"/>
              <w:right w:val="single" w:sz="4" w:space="0" w:color="000000"/>
            </w:tcBorders>
            <w:hideMark/>
          </w:tcPr>
          <w:p w:rsidR="005A7FA9" w:rsidRPr="00AD1DFC" w:rsidRDefault="005A7FA9" w:rsidP="00110FE0">
            <w:pPr>
              <w:pStyle w:val="M"/>
              <w:ind w:firstLine="0"/>
              <w:rPr>
                <w:ins w:id="3355" w:author="hongmi" w:date="2010-08-10T13:23:00Z"/>
                <w:rStyle w:val="a9"/>
                <w:b w:val="0"/>
                <w:sz w:val="18"/>
                <w:szCs w:val="18"/>
              </w:rPr>
            </w:pPr>
            <w:ins w:id="3356" w:author="hongmi" w:date="2010-08-10T13:23:00Z">
              <w:r w:rsidRPr="00AD1DFC">
                <w:rPr>
                  <w:rStyle w:val="a9"/>
                  <w:rFonts w:hint="eastAsia"/>
                  <w:b w:val="0"/>
                  <w:sz w:val="18"/>
                  <w:szCs w:val="18"/>
                </w:rPr>
                <w:t>相对文件头的偏移量</w:t>
              </w:r>
              <w:r>
                <w:rPr>
                  <w:rStyle w:val="a9"/>
                  <w:rFonts w:hint="eastAsia"/>
                  <w:b w:val="0"/>
                  <w:sz w:val="18"/>
                  <w:szCs w:val="18"/>
                </w:rPr>
                <w:t>，为</w:t>
              </w:r>
              <w:r>
                <w:rPr>
                  <w:rStyle w:val="a9"/>
                  <w:rFonts w:hint="eastAsia"/>
                  <w:b w:val="0"/>
                  <w:sz w:val="18"/>
                  <w:szCs w:val="18"/>
                </w:rPr>
                <w:t>0</w:t>
              </w:r>
              <w:r>
                <w:rPr>
                  <w:rStyle w:val="a9"/>
                  <w:rFonts w:hint="eastAsia"/>
                  <w:b w:val="0"/>
                  <w:sz w:val="18"/>
                  <w:szCs w:val="18"/>
                </w:rPr>
                <w:t>则为无更多文件</w:t>
              </w:r>
            </w:ins>
          </w:p>
        </w:tc>
      </w:tr>
      <w:tr w:rsidR="005A7FA9" w:rsidRPr="00AD1DFC" w:rsidTr="00110FE0">
        <w:trPr>
          <w:trHeight w:val="343"/>
          <w:ins w:id="3357" w:author="hongmi" w:date="2010-08-10T13:23:00Z"/>
        </w:trPr>
        <w:tc>
          <w:tcPr>
            <w:tcW w:w="2694" w:type="dxa"/>
            <w:tcBorders>
              <w:top w:val="single" w:sz="4" w:space="0" w:color="000000"/>
              <w:left w:val="single" w:sz="4" w:space="0" w:color="000000"/>
              <w:bottom w:val="single" w:sz="4" w:space="0" w:color="000000"/>
              <w:right w:val="single" w:sz="4" w:space="0" w:color="000000"/>
            </w:tcBorders>
            <w:hideMark/>
          </w:tcPr>
          <w:p w:rsidR="005A7FA9" w:rsidRPr="00AD1DFC" w:rsidRDefault="005A7FA9" w:rsidP="00110FE0">
            <w:pPr>
              <w:pStyle w:val="M"/>
              <w:ind w:firstLine="0"/>
              <w:rPr>
                <w:ins w:id="3358" w:author="hongmi" w:date="2010-08-10T13:23:00Z"/>
                <w:rStyle w:val="a9"/>
                <w:b w:val="0"/>
                <w:sz w:val="18"/>
                <w:szCs w:val="18"/>
              </w:rPr>
            </w:pPr>
            <w:ins w:id="3359" w:author="hongmi" w:date="2010-08-10T13:23:00Z">
              <w:r>
                <w:rPr>
                  <w:rStyle w:val="a9"/>
                  <w:rFonts w:hint="eastAsia"/>
                  <w:b w:val="0"/>
                  <w:sz w:val="18"/>
                  <w:szCs w:val="18"/>
                </w:rPr>
                <w:t xml:space="preserve"> </w:t>
              </w:r>
              <w:r w:rsidRPr="00B275FE">
                <w:rPr>
                  <w:rStyle w:val="a9"/>
                  <w:rFonts w:hint="eastAsia"/>
                  <w:b w:val="0"/>
                  <w:sz w:val="18"/>
                  <w:szCs w:val="18"/>
                </w:rPr>
                <w:t>完整路径</w:t>
              </w:r>
            </w:ins>
          </w:p>
        </w:tc>
        <w:tc>
          <w:tcPr>
            <w:tcW w:w="2718" w:type="dxa"/>
            <w:tcBorders>
              <w:top w:val="single" w:sz="4" w:space="0" w:color="000000"/>
              <w:left w:val="single" w:sz="4" w:space="0" w:color="000000"/>
              <w:bottom w:val="single" w:sz="4" w:space="0" w:color="000000"/>
              <w:right w:val="single" w:sz="4" w:space="0" w:color="000000"/>
            </w:tcBorders>
            <w:hideMark/>
          </w:tcPr>
          <w:p w:rsidR="005A7FA9" w:rsidRPr="00AD1DFC" w:rsidRDefault="005A7FA9" w:rsidP="00110FE0">
            <w:pPr>
              <w:pStyle w:val="M"/>
              <w:ind w:firstLine="0"/>
              <w:rPr>
                <w:ins w:id="3360" w:author="hongmi" w:date="2010-08-10T13:23:00Z"/>
                <w:rStyle w:val="a9"/>
                <w:b w:val="0"/>
                <w:sz w:val="18"/>
                <w:szCs w:val="18"/>
              </w:rPr>
            </w:pPr>
            <w:ins w:id="3361" w:author="hongmi" w:date="2010-08-10T13:23:00Z">
              <w:r w:rsidRPr="00B275FE">
                <w:rPr>
                  <w:rStyle w:val="a9"/>
                  <w:b w:val="0"/>
                  <w:sz w:val="18"/>
                  <w:szCs w:val="18"/>
                </w:rPr>
                <w:t>STRING</w:t>
              </w:r>
            </w:ins>
          </w:p>
        </w:tc>
        <w:tc>
          <w:tcPr>
            <w:tcW w:w="3110" w:type="dxa"/>
            <w:tcBorders>
              <w:top w:val="single" w:sz="4" w:space="0" w:color="000000"/>
              <w:left w:val="single" w:sz="4" w:space="0" w:color="000000"/>
              <w:bottom w:val="single" w:sz="4" w:space="0" w:color="000000"/>
              <w:right w:val="single" w:sz="4" w:space="0" w:color="000000"/>
            </w:tcBorders>
            <w:hideMark/>
          </w:tcPr>
          <w:p w:rsidR="005A7FA9" w:rsidRPr="00B275FE" w:rsidRDefault="005A7FA9" w:rsidP="00110FE0">
            <w:pPr>
              <w:pStyle w:val="M"/>
              <w:spacing w:line="240" w:lineRule="auto"/>
              <w:ind w:firstLine="0"/>
              <w:rPr>
                <w:ins w:id="3362" w:author="hongmi" w:date="2010-08-10T13:23:00Z"/>
                <w:rStyle w:val="a9"/>
                <w:b w:val="0"/>
                <w:bCs w:val="0"/>
                <w:sz w:val="18"/>
                <w:szCs w:val="18"/>
              </w:rPr>
            </w:pPr>
            <w:ins w:id="3363" w:author="hongmi" w:date="2010-08-10T13:23:00Z">
              <w:r w:rsidRPr="00B275FE">
                <w:rPr>
                  <w:rStyle w:val="a9"/>
                  <w:rFonts w:hint="eastAsia"/>
                  <w:b w:val="0"/>
                  <w:bCs w:val="0"/>
                  <w:sz w:val="18"/>
                  <w:szCs w:val="18"/>
                </w:rPr>
                <w:t>相对于根的路径。如：</w:t>
              </w:r>
            </w:ins>
          </w:p>
          <w:p w:rsidR="005A7FA9" w:rsidRPr="00B275FE" w:rsidRDefault="005A7FA9" w:rsidP="00110FE0">
            <w:pPr>
              <w:pStyle w:val="M"/>
              <w:spacing w:line="240" w:lineRule="auto"/>
              <w:ind w:firstLine="0"/>
              <w:rPr>
                <w:ins w:id="3364" w:author="hongmi" w:date="2010-08-10T13:23:00Z"/>
                <w:rStyle w:val="a9"/>
                <w:b w:val="0"/>
                <w:bCs w:val="0"/>
                <w:sz w:val="18"/>
                <w:szCs w:val="18"/>
              </w:rPr>
            </w:pPr>
            <w:ins w:id="3365" w:author="hongmi" w:date="2010-08-10T13:23:00Z">
              <w:r w:rsidRPr="00B275FE">
                <w:rPr>
                  <w:rStyle w:val="a9"/>
                  <w:b w:val="0"/>
                  <w:bCs w:val="0"/>
                  <w:sz w:val="18"/>
                  <w:szCs w:val="18"/>
                </w:rPr>
                <w:t>c)</w:t>
              </w:r>
              <w:r w:rsidRPr="00B275FE">
                <w:rPr>
                  <w:rStyle w:val="a9"/>
                  <w:b w:val="0"/>
                  <w:bCs w:val="0"/>
                  <w:sz w:val="18"/>
                  <w:szCs w:val="18"/>
                </w:rPr>
                <w:tab/>
                <w:t>answer</w:t>
              </w:r>
            </w:ins>
            <w:ins w:id="3366" w:author="hongmi" w:date="2010-08-10T13:24:00Z">
              <w:r>
                <w:rPr>
                  <w:rStyle w:val="a9"/>
                  <w:rFonts w:hint="eastAsia"/>
                  <w:b w:val="0"/>
                  <w:bCs w:val="0"/>
                  <w:sz w:val="18"/>
                  <w:szCs w:val="18"/>
                </w:rPr>
                <w:t>s</w:t>
              </w:r>
            </w:ins>
            <w:ins w:id="3367" w:author="hongmi" w:date="2010-08-10T13:23:00Z">
              <w:r w:rsidRPr="00B275FE">
                <w:rPr>
                  <w:rStyle w:val="a9"/>
                  <w:b w:val="0"/>
                  <w:bCs w:val="0"/>
                  <w:sz w:val="18"/>
                  <w:szCs w:val="18"/>
                </w:rPr>
                <w:t>.xml</w:t>
              </w:r>
            </w:ins>
          </w:p>
          <w:p w:rsidR="005A7FA9" w:rsidRPr="00B275FE" w:rsidRDefault="005A7FA9" w:rsidP="00110FE0">
            <w:pPr>
              <w:pStyle w:val="M"/>
              <w:spacing w:line="240" w:lineRule="auto"/>
              <w:ind w:firstLine="0"/>
              <w:rPr>
                <w:ins w:id="3368" w:author="hongmi" w:date="2010-08-10T13:23:00Z"/>
                <w:rStyle w:val="a9"/>
                <w:b w:val="0"/>
                <w:bCs w:val="0"/>
                <w:sz w:val="18"/>
                <w:szCs w:val="18"/>
              </w:rPr>
            </w:pPr>
            <w:ins w:id="3369" w:author="hongmi" w:date="2010-08-10T13:23:00Z">
              <w:r w:rsidRPr="00B275FE">
                <w:rPr>
                  <w:rStyle w:val="a9"/>
                  <w:b w:val="0"/>
                  <w:bCs w:val="0"/>
                  <w:sz w:val="18"/>
                  <w:szCs w:val="18"/>
                </w:rPr>
                <w:t>d)</w:t>
              </w:r>
              <w:r w:rsidRPr="00B275FE">
                <w:rPr>
                  <w:rStyle w:val="a9"/>
                  <w:b w:val="0"/>
                  <w:bCs w:val="0"/>
                  <w:sz w:val="18"/>
                  <w:szCs w:val="18"/>
                </w:rPr>
                <w:tab/>
              </w:r>
            </w:ins>
            <w:ins w:id="3370" w:author="hongmi" w:date="2010-08-10T13:24:00Z">
              <w:r>
                <w:rPr>
                  <w:rStyle w:val="a9"/>
                  <w:rFonts w:hint="eastAsia"/>
                  <w:b w:val="0"/>
                  <w:bCs w:val="0"/>
                  <w:sz w:val="18"/>
                  <w:szCs w:val="18"/>
                </w:rPr>
                <w:t>answer</w:t>
              </w:r>
            </w:ins>
            <w:ins w:id="3371" w:author="hongmi" w:date="2010-08-10T13:23:00Z">
              <w:r w:rsidRPr="00B275FE">
                <w:rPr>
                  <w:rStyle w:val="a9"/>
                  <w:b w:val="0"/>
                  <w:bCs w:val="0"/>
                  <w:sz w:val="18"/>
                  <w:szCs w:val="18"/>
                </w:rPr>
                <w:t>\</w:t>
              </w:r>
            </w:ins>
            <w:ins w:id="3372" w:author="hongmi" w:date="2010-08-10T13:24:00Z">
              <w:r>
                <w:rPr>
                  <w:rStyle w:val="a9"/>
                  <w:rFonts w:hint="eastAsia"/>
                  <w:b w:val="0"/>
                  <w:bCs w:val="0"/>
                  <w:sz w:val="18"/>
                  <w:szCs w:val="18"/>
                </w:rPr>
                <w:t>1.apg</w:t>
              </w:r>
            </w:ins>
          </w:p>
          <w:p w:rsidR="005A7FA9" w:rsidRPr="00B275FE" w:rsidRDefault="005A7FA9" w:rsidP="00110FE0">
            <w:pPr>
              <w:pStyle w:val="M"/>
              <w:spacing w:line="240" w:lineRule="auto"/>
              <w:ind w:firstLine="0"/>
              <w:rPr>
                <w:ins w:id="3373" w:author="hongmi" w:date="2010-08-10T13:23:00Z"/>
                <w:rStyle w:val="a9"/>
                <w:b w:val="0"/>
                <w:bCs w:val="0"/>
                <w:sz w:val="18"/>
                <w:szCs w:val="18"/>
              </w:rPr>
            </w:pPr>
            <w:ins w:id="3374" w:author="hongmi" w:date="2010-08-10T13:23:00Z">
              <w:r w:rsidRPr="00B275FE">
                <w:rPr>
                  <w:rStyle w:val="a9"/>
                  <w:rFonts w:hint="eastAsia"/>
                  <w:b w:val="0"/>
                  <w:bCs w:val="0"/>
                  <w:sz w:val="18"/>
                  <w:szCs w:val="18"/>
                </w:rPr>
                <w:t>路径分隔符用</w:t>
              </w:r>
              <w:r w:rsidRPr="00B275FE">
                <w:rPr>
                  <w:rStyle w:val="a9"/>
                  <w:rFonts w:hint="eastAsia"/>
                  <w:b w:val="0"/>
                  <w:bCs w:val="0"/>
                  <w:sz w:val="18"/>
                  <w:szCs w:val="18"/>
                </w:rPr>
                <w:t>"\",</w:t>
              </w:r>
              <w:r w:rsidRPr="00B275FE">
                <w:rPr>
                  <w:rStyle w:val="a9"/>
                  <w:rFonts w:hint="eastAsia"/>
                  <w:b w:val="0"/>
                  <w:bCs w:val="0"/>
                  <w:sz w:val="18"/>
                  <w:szCs w:val="18"/>
                </w:rPr>
                <w:t>以</w:t>
              </w:r>
              <w:r w:rsidRPr="00B275FE">
                <w:rPr>
                  <w:rStyle w:val="a9"/>
                  <w:rFonts w:hint="eastAsia"/>
                  <w:b w:val="0"/>
                  <w:bCs w:val="0"/>
                  <w:sz w:val="18"/>
                  <w:szCs w:val="18"/>
                </w:rPr>
                <w:t>\0</w:t>
              </w:r>
              <w:r w:rsidRPr="00B275FE">
                <w:rPr>
                  <w:rStyle w:val="a9"/>
                  <w:rFonts w:hint="eastAsia"/>
                  <w:b w:val="0"/>
                  <w:bCs w:val="0"/>
                  <w:sz w:val="18"/>
                  <w:szCs w:val="18"/>
                </w:rPr>
                <w:t>结尾。</w:t>
              </w:r>
            </w:ins>
          </w:p>
          <w:p w:rsidR="005A7FA9" w:rsidRPr="00B275FE" w:rsidRDefault="005A7FA9" w:rsidP="00110FE0">
            <w:pPr>
              <w:pStyle w:val="M"/>
              <w:spacing w:line="240" w:lineRule="auto"/>
              <w:ind w:firstLine="0"/>
              <w:rPr>
                <w:ins w:id="3375" w:author="hongmi" w:date="2010-08-10T13:23:00Z"/>
                <w:rStyle w:val="a9"/>
                <w:b w:val="0"/>
                <w:bCs w:val="0"/>
                <w:sz w:val="18"/>
                <w:szCs w:val="18"/>
              </w:rPr>
            </w:pPr>
            <w:ins w:id="3376" w:author="hongmi" w:date="2010-08-10T13:23:00Z">
              <w:r w:rsidRPr="00B275FE">
                <w:rPr>
                  <w:rStyle w:val="a9"/>
                  <w:rFonts w:hint="eastAsia"/>
                  <w:b w:val="0"/>
                  <w:bCs w:val="0"/>
                  <w:sz w:val="18"/>
                  <w:szCs w:val="18"/>
                </w:rPr>
                <w:t>字符串</w:t>
              </w:r>
              <w:r w:rsidRPr="00B275FE">
                <w:rPr>
                  <w:rStyle w:val="a9"/>
                  <w:rFonts w:hint="eastAsia"/>
                  <w:b w:val="0"/>
                  <w:bCs w:val="0"/>
                  <w:sz w:val="18"/>
                  <w:szCs w:val="18"/>
                </w:rPr>
                <w:t>UTF8</w:t>
              </w:r>
              <w:r w:rsidRPr="00B275FE">
                <w:rPr>
                  <w:rStyle w:val="a9"/>
                  <w:rFonts w:hint="eastAsia"/>
                  <w:b w:val="0"/>
                  <w:bCs w:val="0"/>
                  <w:sz w:val="18"/>
                  <w:szCs w:val="18"/>
                </w:rPr>
                <w:t>编码后按位取反</w:t>
              </w:r>
            </w:ins>
          </w:p>
          <w:p w:rsidR="005A7FA9" w:rsidRPr="00B275FE" w:rsidRDefault="005A7FA9" w:rsidP="00110FE0">
            <w:pPr>
              <w:pStyle w:val="M"/>
              <w:spacing w:line="240" w:lineRule="auto"/>
              <w:ind w:firstLine="0"/>
              <w:rPr>
                <w:ins w:id="3377" w:author="hongmi" w:date="2010-08-10T13:23:00Z"/>
                <w:rStyle w:val="a9"/>
                <w:b w:val="0"/>
                <w:bCs w:val="0"/>
                <w:sz w:val="18"/>
                <w:szCs w:val="18"/>
              </w:rPr>
            </w:pPr>
            <w:ins w:id="3378" w:author="hongmi" w:date="2010-08-10T13:24:00Z">
              <w:r>
                <w:rPr>
                  <w:rStyle w:val="a9"/>
                  <w:rFonts w:hint="eastAsia"/>
                  <w:b w:val="0"/>
                  <w:bCs w:val="0"/>
                  <w:sz w:val="18"/>
                  <w:szCs w:val="18"/>
                </w:rPr>
                <w:t>答卷包</w:t>
              </w:r>
            </w:ins>
            <w:ins w:id="3379" w:author="hongmi" w:date="2010-08-10T13:23:00Z">
              <w:r w:rsidRPr="00B275FE">
                <w:rPr>
                  <w:rStyle w:val="a9"/>
                  <w:rFonts w:hint="eastAsia"/>
                  <w:b w:val="0"/>
                  <w:bCs w:val="0"/>
                  <w:sz w:val="18"/>
                  <w:szCs w:val="18"/>
                </w:rPr>
                <w:t>索引文件，完整路径必须为</w:t>
              </w:r>
            </w:ins>
          </w:p>
          <w:p w:rsidR="005A7FA9" w:rsidRDefault="005A7FA9" w:rsidP="00110FE0">
            <w:pPr>
              <w:pStyle w:val="M"/>
              <w:spacing w:line="240" w:lineRule="auto"/>
              <w:ind w:firstLine="0"/>
              <w:rPr>
                <w:ins w:id="3380" w:author="hongmi" w:date="2010-08-10T13:24:00Z"/>
                <w:rStyle w:val="a9"/>
                <w:b w:val="0"/>
                <w:bCs w:val="0"/>
                <w:sz w:val="18"/>
                <w:szCs w:val="18"/>
              </w:rPr>
            </w:pPr>
            <w:ins w:id="3381" w:author="hongmi" w:date="2010-08-10T13:23:00Z">
              <w:r w:rsidRPr="00B275FE">
                <w:rPr>
                  <w:rStyle w:val="a9"/>
                  <w:rFonts w:hint="eastAsia"/>
                  <w:b w:val="0"/>
                  <w:bCs w:val="0"/>
                  <w:sz w:val="18"/>
                  <w:szCs w:val="18"/>
                </w:rPr>
                <w:t>“</w:t>
              </w:r>
              <w:r w:rsidRPr="00B275FE">
                <w:rPr>
                  <w:rStyle w:val="a9"/>
                  <w:b w:val="0"/>
                  <w:bCs w:val="0"/>
                  <w:sz w:val="18"/>
                  <w:szCs w:val="18"/>
                </w:rPr>
                <w:t>answer</w:t>
              </w:r>
            </w:ins>
            <w:ins w:id="3382" w:author="hongmi" w:date="2010-08-10T13:24:00Z">
              <w:r>
                <w:rPr>
                  <w:rStyle w:val="a9"/>
                  <w:rFonts w:hint="eastAsia"/>
                  <w:b w:val="0"/>
                  <w:bCs w:val="0"/>
                  <w:sz w:val="18"/>
                  <w:szCs w:val="18"/>
                </w:rPr>
                <w:t>s</w:t>
              </w:r>
            </w:ins>
            <w:ins w:id="3383" w:author="hongmi" w:date="2010-08-10T13:23:00Z">
              <w:r w:rsidRPr="00B275FE">
                <w:rPr>
                  <w:rStyle w:val="a9"/>
                  <w:b w:val="0"/>
                  <w:bCs w:val="0"/>
                  <w:sz w:val="18"/>
                  <w:szCs w:val="18"/>
                </w:rPr>
                <w:t>.xml”</w:t>
              </w:r>
            </w:ins>
          </w:p>
          <w:p w:rsidR="005A7FA9" w:rsidRDefault="005A7FA9" w:rsidP="00110FE0">
            <w:pPr>
              <w:pStyle w:val="M"/>
              <w:spacing w:line="240" w:lineRule="auto"/>
              <w:ind w:firstLine="0"/>
              <w:rPr>
                <w:ins w:id="3384" w:author="hongmi" w:date="2010-08-10T13:25:00Z"/>
                <w:rStyle w:val="a9"/>
                <w:b w:val="0"/>
                <w:bCs w:val="0"/>
                <w:sz w:val="18"/>
                <w:szCs w:val="18"/>
              </w:rPr>
            </w:pPr>
            <w:ins w:id="3385" w:author="hongmi" w:date="2010-08-10T13:24:00Z">
              <w:r>
                <w:rPr>
                  <w:rStyle w:val="a9"/>
                  <w:rFonts w:hint="eastAsia"/>
                  <w:b w:val="0"/>
                  <w:bCs w:val="0"/>
                  <w:sz w:val="18"/>
                  <w:szCs w:val="18"/>
                </w:rPr>
                <w:t>相应试卷</w:t>
              </w:r>
            </w:ins>
            <w:ins w:id="3386" w:author="hongmi" w:date="2010-08-10T13:25:00Z">
              <w:r>
                <w:rPr>
                  <w:rStyle w:val="a9"/>
                  <w:rFonts w:hint="eastAsia"/>
                  <w:b w:val="0"/>
                  <w:bCs w:val="0"/>
                  <w:sz w:val="18"/>
                  <w:szCs w:val="18"/>
                </w:rPr>
                <w:t>包文件，完整路径必须为</w:t>
              </w:r>
            </w:ins>
          </w:p>
          <w:p w:rsidR="005A7FA9" w:rsidRPr="00717364" w:rsidRDefault="005A7FA9" w:rsidP="00110FE0">
            <w:pPr>
              <w:pStyle w:val="M"/>
              <w:spacing w:line="240" w:lineRule="auto"/>
              <w:ind w:firstLine="0"/>
              <w:rPr>
                <w:ins w:id="3387" w:author="hongmi" w:date="2010-08-10T13:23:00Z"/>
                <w:rStyle w:val="a9"/>
                <w:b w:val="0"/>
                <w:bCs w:val="0"/>
                <w:sz w:val="18"/>
                <w:szCs w:val="18"/>
              </w:rPr>
            </w:pPr>
            <w:ins w:id="3388" w:author="hongmi" w:date="2010-08-10T13:25:00Z">
              <w:r>
                <w:rPr>
                  <w:rStyle w:val="a9"/>
                  <w:rFonts w:hint="eastAsia"/>
                  <w:b w:val="0"/>
                  <w:bCs w:val="0"/>
                  <w:sz w:val="18"/>
                  <w:szCs w:val="18"/>
                </w:rPr>
                <w:t>“</w:t>
              </w:r>
              <w:r>
                <w:rPr>
                  <w:rStyle w:val="a9"/>
                  <w:rFonts w:hint="eastAsia"/>
                  <w:b w:val="0"/>
                  <w:bCs w:val="0"/>
                  <w:sz w:val="18"/>
                  <w:szCs w:val="18"/>
                </w:rPr>
                <w:t>paper.ppg</w:t>
              </w:r>
              <w:r>
                <w:rPr>
                  <w:rStyle w:val="a9"/>
                  <w:rFonts w:hint="eastAsia"/>
                  <w:b w:val="0"/>
                  <w:bCs w:val="0"/>
                  <w:sz w:val="18"/>
                  <w:szCs w:val="18"/>
                </w:rPr>
                <w:t>”</w:t>
              </w:r>
            </w:ins>
          </w:p>
        </w:tc>
      </w:tr>
      <w:tr w:rsidR="005A7FA9" w:rsidRPr="00AD1DFC" w:rsidTr="00110FE0">
        <w:trPr>
          <w:trHeight w:val="343"/>
          <w:ins w:id="3389" w:author="hongmi" w:date="2010-08-10T13:23:00Z"/>
        </w:trPr>
        <w:tc>
          <w:tcPr>
            <w:tcW w:w="2694" w:type="dxa"/>
            <w:tcBorders>
              <w:top w:val="single" w:sz="4" w:space="0" w:color="000000"/>
              <w:left w:val="single" w:sz="4" w:space="0" w:color="000000"/>
              <w:bottom w:val="single" w:sz="4" w:space="0" w:color="000000"/>
              <w:right w:val="single" w:sz="4" w:space="0" w:color="000000"/>
            </w:tcBorders>
            <w:hideMark/>
          </w:tcPr>
          <w:p w:rsidR="005A7FA9" w:rsidRPr="00AD1DFC" w:rsidRDefault="005A7FA9" w:rsidP="00110FE0">
            <w:pPr>
              <w:pStyle w:val="M"/>
              <w:ind w:firstLine="0"/>
              <w:rPr>
                <w:ins w:id="3390" w:author="hongmi" w:date="2010-08-10T13:23:00Z"/>
                <w:rStyle w:val="a9"/>
                <w:b w:val="0"/>
                <w:sz w:val="18"/>
                <w:szCs w:val="18"/>
              </w:rPr>
            </w:pPr>
            <w:ins w:id="3391" w:author="hongmi" w:date="2010-08-10T13:23:00Z">
              <w:r w:rsidRPr="00AD1DFC">
                <w:rPr>
                  <w:rStyle w:val="a9"/>
                  <w:rFonts w:hint="eastAsia"/>
                  <w:b w:val="0"/>
                  <w:sz w:val="18"/>
                  <w:szCs w:val="18"/>
                </w:rPr>
                <w:t>最后修改时间</w:t>
              </w:r>
            </w:ins>
          </w:p>
        </w:tc>
        <w:tc>
          <w:tcPr>
            <w:tcW w:w="2718" w:type="dxa"/>
            <w:tcBorders>
              <w:top w:val="single" w:sz="4" w:space="0" w:color="000000"/>
              <w:left w:val="single" w:sz="4" w:space="0" w:color="000000"/>
              <w:bottom w:val="single" w:sz="4" w:space="0" w:color="000000"/>
              <w:right w:val="single" w:sz="4" w:space="0" w:color="000000"/>
            </w:tcBorders>
            <w:hideMark/>
          </w:tcPr>
          <w:p w:rsidR="005A7FA9" w:rsidRPr="00AD1DFC" w:rsidRDefault="005A7FA9" w:rsidP="00110FE0">
            <w:pPr>
              <w:pStyle w:val="M"/>
              <w:ind w:firstLine="0"/>
              <w:rPr>
                <w:ins w:id="3392" w:author="hongmi" w:date="2010-08-10T13:23:00Z"/>
                <w:rStyle w:val="a9"/>
                <w:b w:val="0"/>
                <w:sz w:val="18"/>
                <w:szCs w:val="18"/>
              </w:rPr>
            </w:pPr>
            <w:ins w:id="3393" w:author="hongmi" w:date="2010-08-10T13:23:00Z">
              <w:r w:rsidRPr="00AD1DFC">
                <w:rPr>
                  <w:rStyle w:val="a9"/>
                  <w:rFonts w:hint="eastAsia"/>
                  <w:b w:val="0"/>
                  <w:sz w:val="18"/>
                  <w:szCs w:val="18"/>
                </w:rPr>
                <w:t>64</w:t>
              </w:r>
              <w:r w:rsidRPr="00AD1DFC">
                <w:rPr>
                  <w:rStyle w:val="a9"/>
                  <w:rFonts w:hint="eastAsia"/>
                  <w:b w:val="0"/>
                  <w:sz w:val="18"/>
                  <w:szCs w:val="18"/>
                </w:rPr>
                <w:t>位</w:t>
              </w:r>
            </w:ins>
          </w:p>
        </w:tc>
        <w:tc>
          <w:tcPr>
            <w:tcW w:w="3110" w:type="dxa"/>
            <w:tcBorders>
              <w:top w:val="single" w:sz="4" w:space="0" w:color="000000"/>
              <w:left w:val="single" w:sz="4" w:space="0" w:color="000000"/>
              <w:bottom w:val="single" w:sz="4" w:space="0" w:color="000000"/>
              <w:right w:val="single" w:sz="4" w:space="0" w:color="000000"/>
            </w:tcBorders>
            <w:hideMark/>
          </w:tcPr>
          <w:p w:rsidR="005A7FA9" w:rsidRPr="00AD1DFC" w:rsidRDefault="005A7FA9" w:rsidP="00110FE0">
            <w:pPr>
              <w:pStyle w:val="M"/>
              <w:ind w:firstLine="0"/>
              <w:rPr>
                <w:ins w:id="3394" w:author="hongmi" w:date="2010-08-10T13:23:00Z"/>
                <w:rStyle w:val="a9"/>
                <w:b w:val="0"/>
                <w:sz w:val="18"/>
                <w:szCs w:val="18"/>
              </w:rPr>
            </w:pPr>
            <w:ins w:id="3395" w:author="hongmi" w:date="2010-08-10T13:23:00Z">
              <w:r w:rsidRPr="00AD1DFC">
                <w:rPr>
                  <w:rStyle w:val="a9"/>
                  <w:rFonts w:hint="eastAsia"/>
                  <w:b w:val="0"/>
                  <w:sz w:val="18"/>
                  <w:szCs w:val="18"/>
                </w:rPr>
                <w:t>timestamp</w:t>
              </w:r>
            </w:ins>
          </w:p>
        </w:tc>
      </w:tr>
      <w:tr w:rsidR="005A7FA9" w:rsidRPr="00AD1DFC" w:rsidTr="00110FE0">
        <w:trPr>
          <w:trHeight w:val="343"/>
          <w:ins w:id="3396" w:author="hongmi" w:date="2010-08-10T13:23:00Z"/>
        </w:trPr>
        <w:tc>
          <w:tcPr>
            <w:tcW w:w="2694" w:type="dxa"/>
            <w:tcBorders>
              <w:top w:val="single" w:sz="4" w:space="0" w:color="000000"/>
              <w:left w:val="single" w:sz="4" w:space="0" w:color="000000"/>
              <w:bottom w:val="single" w:sz="4" w:space="0" w:color="000000"/>
              <w:right w:val="single" w:sz="4" w:space="0" w:color="000000"/>
            </w:tcBorders>
            <w:hideMark/>
          </w:tcPr>
          <w:p w:rsidR="005A7FA9" w:rsidRPr="00AD1DFC" w:rsidRDefault="005A7FA9" w:rsidP="00110FE0">
            <w:pPr>
              <w:pStyle w:val="M"/>
              <w:ind w:firstLine="0"/>
              <w:rPr>
                <w:ins w:id="3397" w:author="hongmi" w:date="2010-08-10T13:23:00Z"/>
                <w:rStyle w:val="a9"/>
                <w:b w:val="0"/>
                <w:sz w:val="18"/>
                <w:szCs w:val="18"/>
              </w:rPr>
            </w:pPr>
            <w:ins w:id="3398" w:author="hongmi" w:date="2010-08-10T13:23:00Z">
              <w:r w:rsidRPr="00AD1DFC">
                <w:rPr>
                  <w:rStyle w:val="a9"/>
                  <w:rFonts w:hint="eastAsia"/>
                  <w:b w:val="0"/>
                  <w:sz w:val="18"/>
                  <w:szCs w:val="18"/>
                </w:rPr>
                <w:t>数据长度</w:t>
              </w:r>
            </w:ins>
          </w:p>
        </w:tc>
        <w:tc>
          <w:tcPr>
            <w:tcW w:w="2718" w:type="dxa"/>
            <w:tcBorders>
              <w:top w:val="single" w:sz="4" w:space="0" w:color="000000"/>
              <w:left w:val="single" w:sz="4" w:space="0" w:color="000000"/>
              <w:bottom w:val="single" w:sz="4" w:space="0" w:color="000000"/>
              <w:right w:val="single" w:sz="4" w:space="0" w:color="000000"/>
            </w:tcBorders>
            <w:hideMark/>
          </w:tcPr>
          <w:p w:rsidR="005A7FA9" w:rsidRPr="00AD1DFC" w:rsidRDefault="005A7FA9" w:rsidP="00110FE0">
            <w:pPr>
              <w:pStyle w:val="M"/>
              <w:ind w:firstLine="0"/>
              <w:rPr>
                <w:ins w:id="3399" w:author="hongmi" w:date="2010-08-10T13:23:00Z"/>
                <w:rStyle w:val="a9"/>
                <w:b w:val="0"/>
                <w:sz w:val="18"/>
                <w:szCs w:val="18"/>
              </w:rPr>
            </w:pPr>
            <w:ins w:id="3400" w:author="hongmi" w:date="2010-08-10T13:23:00Z">
              <w:r w:rsidRPr="00AD1DFC">
                <w:rPr>
                  <w:rStyle w:val="a9"/>
                  <w:rFonts w:hint="eastAsia"/>
                  <w:b w:val="0"/>
                  <w:sz w:val="18"/>
                  <w:szCs w:val="18"/>
                </w:rPr>
                <w:t>32</w:t>
              </w:r>
              <w:r w:rsidRPr="00AD1DFC">
                <w:rPr>
                  <w:rStyle w:val="a9"/>
                  <w:rFonts w:hint="eastAsia"/>
                  <w:b w:val="0"/>
                  <w:sz w:val="18"/>
                  <w:szCs w:val="18"/>
                </w:rPr>
                <w:t>位</w:t>
              </w:r>
            </w:ins>
          </w:p>
        </w:tc>
        <w:tc>
          <w:tcPr>
            <w:tcW w:w="3110" w:type="dxa"/>
            <w:tcBorders>
              <w:top w:val="single" w:sz="4" w:space="0" w:color="000000"/>
              <w:left w:val="single" w:sz="4" w:space="0" w:color="000000"/>
              <w:bottom w:val="single" w:sz="4" w:space="0" w:color="000000"/>
              <w:right w:val="single" w:sz="4" w:space="0" w:color="000000"/>
            </w:tcBorders>
            <w:hideMark/>
          </w:tcPr>
          <w:p w:rsidR="005A7FA9" w:rsidRPr="00AD1DFC" w:rsidRDefault="005A7FA9" w:rsidP="00110FE0">
            <w:pPr>
              <w:pStyle w:val="M"/>
              <w:ind w:firstLine="0"/>
              <w:rPr>
                <w:ins w:id="3401" w:author="hongmi" w:date="2010-08-10T13:23:00Z"/>
                <w:rStyle w:val="a9"/>
                <w:b w:val="0"/>
                <w:sz w:val="18"/>
                <w:szCs w:val="18"/>
              </w:rPr>
            </w:pPr>
          </w:p>
        </w:tc>
      </w:tr>
      <w:tr w:rsidR="005A7FA9" w:rsidRPr="003A4B3C" w:rsidTr="00110FE0">
        <w:trPr>
          <w:trHeight w:val="350"/>
          <w:ins w:id="3402" w:author="hongmi" w:date="2010-08-10T13:23:00Z"/>
        </w:trPr>
        <w:tc>
          <w:tcPr>
            <w:tcW w:w="2694" w:type="dxa"/>
            <w:tcBorders>
              <w:top w:val="single" w:sz="4" w:space="0" w:color="000000"/>
              <w:left w:val="single" w:sz="4" w:space="0" w:color="000000"/>
              <w:bottom w:val="single" w:sz="4" w:space="0" w:color="000000"/>
              <w:right w:val="single" w:sz="4" w:space="0" w:color="000000"/>
            </w:tcBorders>
            <w:hideMark/>
          </w:tcPr>
          <w:p w:rsidR="005A7FA9" w:rsidRPr="003A4B3C" w:rsidRDefault="005A7FA9" w:rsidP="00110FE0">
            <w:pPr>
              <w:pStyle w:val="M"/>
              <w:ind w:firstLine="0"/>
              <w:rPr>
                <w:ins w:id="3403" w:author="hongmi" w:date="2010-08-10T13:23:00Z"/>
                <w:rStyle w:val="a9"/>
                <w:b w:val="0"/>
                <w:sz w:val="18"/>
                <w:szCs w:val="18"/>
              </w:rPr>
            </w:pPr>
            <w:ins w:id="3404" w:author="hongmi" w:date="2010-08-10T13:23:00Z">
              <w:r w:rsidRPr="003A4B3C">
                <w:rPr>
                  <w:rStyle w:val="a9"/>
                  <w:rFonts w:hint="eastAsia"/>
                  <w:b w:val="0"/>
                  <w:sz w:val="18"/>
                  <w:szCs w:val="18"/>
                </w:rPr>
                <w:t>数据</w:t>
              </w:r>
            </w:ins>
          </w:p>
        </w:tc>
        <w:tc>
          <w:tcPr>
            <w:tcW w:w="2718" w:type="dxa"/>
            <w:tcBorders>
              <w:top w:val="single" w:sz="4" w:space="0" w:color="000000"/>
              <w:left w:val="single" w:sz="4" w:space="0" w:color="000000"/>
              <w:bottom w:val="single" w:sz="4" w:space="0" w:color="000000"/>
              <w:right w:val="single" w:sz="4" w:space="0" w:color="000000"/>
            </w:tcBorders>
            <w:hideMark/>
          </w:tcPr>
          <w:p w:rsidR="005A7FA9" w:rsidRPr="003A4B3C" w:rsidRDefault="005A7FA9" w:rsidP="00110FE0">
            <w:pPr>
              <w:pStyle w:val="M"/>
              <w:ind w:firstLine="0"/>
              <w:rPr>
                <w:ins w:id="3405" w:author="hongmi" w:date="2010-08-10T13:23:00Z"/>
                <w:rStyle w:val="a9"/>
                <w:b w:val="0"/>
                <w:sz w:val="18"/>
                <w:szCs w:val="18"/>
              </w:rPr>
            </w:pPr>
            <w:ins w:id="3406" w:author="hongmi" w:date="2010-08-10T13:23:00Z">
              <w:r w:rsidRPr="003A4B3C">
                <w:rPr>
                  <w:rStyle w:val="a9"/>
                  <w:rFonts w:hint="eastAsia"/>
                  <w:b w:val="0"/>
                  <w:sz w:val="18"/>
                  <w:szCs w:val="18"/>
                </w:rPr>
                <w:t>BYTE[]</w:t>
              </w:r>
            </w:ins>
          </w:p>
        </w:tc>
        <w:tc>
          <w:tcPr>
            <w:tcW w:w="3110" w:type="dxa"/>
            <w:tcBorders>
              <w:top w:val="single" w:sz="4" w:space="0" w:color="000000"/>
              <w:left w:val="single" w:sz="4" w:space="0" w:color="000000"/>
              <w:bottom w:val="single" w:sz="4" w:space="0" w:color="000000"/>
              <w:right w:val="single" w:sz="4" w:space="0" w:color="000000"/>
            </w:tcBorders>
            <w:hideMark/>
          </w:tcPr>
          <w:p w:rsidR="005A7FA9" w:rsidRPr="00B275FE" w:rsidRDefault="005A7FA9" w:rsidP="00110FE0">
            <w:pPr>
              <w:pStyle w:val="M"/>
              <w:ind w:firstLine="0"/>
              <w:rPr>
                <w:ins w:id="3407" w:author="hongmi" w:date="2010-08-10T13:23:00Z"/>
                <w:rStyle w:val="a9"/>
                <w:b w:val="0"/>
                <w:sz w:val="18"/>
                <w:szCs w:val="18"/>
              </w:rPr>
            </w:pPr>
            <w:ins w:id="3408" w:author="hongmi" w:date="2010-08-10T13:23:00Z">
              <w:r w:rsidRPr="00B275FE">
                <w:rPr>
                  <w:rStyle w:val="a9"/>
                  <w:rFonts w:hint="eastAsia"/>
                  <w:b w:val="0"/>
                  <w:sz w:val="18"/>
                  <w:szCs w:val="18"/>
                </w:rPr>
                <w:t>处理后的数据区</w:t>
              </w:r>
            </w:ins>
          </w:p>
          <w:p w:rsidR="005A7FA9" w:rsidRPr="00B275FE" w:rsidRDefault="005A7FA9" w:rsidP="00110FE0">
            <w:pPr>
              <w:pStyle w:val="M"/>
              <w:ind w:firstLine="0"/>
              <w:rPr>
                <w:ins w:id="3409" w:author="hongmi" w:date="2010-08-10T13:23:00Z"/>
                <w:rStyle w:val="a9"/>
                <w:b w:val="0"/>
                <w:sz w:val="18"/>
                <w:szCs w:val="18"/>
              </w:rPr>
            </w:pPr>
            <w:ins w:id="3410" w:author="hongmi" w:date="2010-08-10T13:23:00Z">
              <w:r w:rsidRPr="00B275FE">
                <w:rPr>
                  <w:rStyle w:val="a9"/>
                  <w:rFonts w:hint="eastAsia"/>
                  <w:b w:val="0"/>
                  <w:sz w:val="18"/>
                  <w:szCs w:val="18"/>
                </w:rPr>
                <w:t>标识</w:t>
              </w:r>
              <w:r w:rsidRPr="00B275FE">
                <w:rPr>
                  <w:rStyle w:val="a9"/>
                  <w:rFonts w:hint="eastAsia"/>
                  <w:b w:val="0"/>
                  <w:sz w:val="18"/>
                  <w:szCs w:val="18"/>
                </w:rPr>
                <w:t>=APG</w:t>
              </w:r>
              <w:r w:rsidRPr="00B275FE">
                <w:rPr>
                  <w:rStyle w:val="a9"/>
                  <w:rFonts w:hint="eastAsia"/>
                  <w:b w:val="0"/>
                  <w:sz w:val="18"/>
                  <w:szCs w:val="18"/>
                </w:rPr>
                <w:t>时，答卷索引数据区加密，加密后总结构：</w:t>
              </w:r>
              <w:r w:rsidRPr="00B275FE">
                <w:rPr>
                  <w:rStyle w:val="a9"/>
                  <w:rFonts w:hint="eastAsia"/>
                  <w:b w:val="0"/>
                  <w:sz w:val="18"/>
                  <w:szCs w:val="18"/>
                </w:rPr>
                <w:t xml:space="preserve"> rsa(128byte)+3desdata(byte%8=0)</w:t>
              </w:r>
              <w:r w:rsidRPr="00B275FE">
                <w:rPr>
                  <w:rStyle w:val="a9"/>
                  <w:rFonts w:hint="eastAsia"/>
                  <w:b w:val="0"/>
                  <w:sz w:val="18"/>
                  <w:szCs w:val="18"/>
                </w:rPr>
                <w:t>。</w:t>
              </w:r>
            </w:ins>
          </w:p>
          <w:p w:rsidR="005A7FA9" w:rsidRPr="00B275FE" w:rsidRDefault="005A7FA9" w:rsidP="00110FE0">
            <w:pPr>
              <w:pStyle w:val="M"/>
              <w:ind w:firstLine="0"/>
              <w:rPr>
                <w:ins w:id="3411" w:author="hongmi" w:date="2010-08-10T13:23:00Z"/>
                <w:rStyle w:val="a9"/>
                <w:b w:val="0"/>
                <w:sz w:val="18"/>
                <w:szCs w:val="18"/>
              </w:rPr>
            </w:pPr>
            <w:ins w:id="3412" w:author="hongmi" w:date="2010-08-10T13:23:00Z">
              <w:r w:rsidRPr="00B275FE">
                <w:rPr>
                  <w:rStyle w:val="a9"/>
                  <w:rFonts w:hint="eastAsia"/>
                  <w:b w:val="0"/>
                  <w:sz w:val="18"/>
                  <w:szCs w:val="18"/>
                </w:rPr>
                <w:t>其中</w:t>
              </w:r>
              <w:r w:rsidRPr="00B275FE">
                <w:rPr>
                  <w:rStyle w:val="a9"/>
                  <w:rFonts w:hint="eastAsia"/>
                  <w:b w:val="0"/>
                  <w:sz w:val="18"/>
                  <w:szCs w:val="18"/>
                </w:rPr>
                <w:t>[rsa]</w:t>
              </w:r>
              <w:r w:rsidRPr="00B275FE">
                <w:rPr>
                  <w:rStyle w:val="a9"/>
                  <w:rFonts w:hint="eastAsia"/>
                  <w:b w:val="0"/>
                  <w:sz w:val="18"/>
                  <w:szCs w:val="18"/>
                </w:rPr>
                <w:t>原始结构：</w:t>
              </w:r>
              <w:r w:rsidRPr="00B275FE">
                <w:rPr>
                  <w:rStyle w:val="a9"/>
                  <w:rFonts w:hint="eastAsia"/>
                  <w:b w:val="0"/>
                  <w:sz w:val="18"/>
                  <w:szCs w:val="18"/>
                </w:rPr>
                <w:t xml:space="preserve"> 3deskey(16byte) +</w:t>
              </w:r>
              <w:r w:rsidRPr="00B275FE">
                <w:rPr>
                  <w:rStyle w:val="a9"/>
                  <w:rFonts w:hint="eastAsia"/>
                  <w:b w:val="0"/>
                  <w:sz w:val="18"/>
                  <w:szCs w:val="18"/>
                </w:rPr>
                <w:t>原始数据大小</w:t>
              </w:r>
              <w:r w:rsidRPr="00B275FE">
                <w:rPr>
                  <w:rStyle w:val="a9"/>
                  <w:rFonts w:hint="eastAsia"/>
                  <w:b w:val="0"/>
                  <w:sz w:val="18"/>
                  <w:szCs w:val="18"/>
                </w:rPr>
                <w:t>(4byte) +</w:t>
              </w:r>
              <w:r w:rsidRPr="00B275FE">
                <w:rPr>
                  <w:rStyle w:val="a9"/>
                  <w:rFonts w:hint="eastAsia"/>
                  <w:b w:val="0"/>
                  <w:sz w:val="18"/>
                  <w:szCs w:val="18"/>
                </w:rPr>
                <w:t>原始数据</w:t>
              </w:r>
              <w:r w:rsidRPr="00B275FE">
                <w:rPr>
                  <w:rStyle w:val="a9"/>
                  <w:rFonts w:hint="eastAsia"/>
                  <w:b w:val="0"/>
                  <w:sz w:val="18"/>
                  <w:szCs w:val="18"/>
                </w:rPr>
                <w:t>(80byte,</w:t>
              </w:r>
              <w:r w:rsidRPr="00B275FE">
                <w:rPr>
                  <w:rStyle w:val="a9"/>
                  <w:rFonts w:hint="eastAsia"/>
                  <w:b w:val="0"/>
                  <w:sz w:val="18"/>
                  <w:szCs w:val="18"/>
                </w:rPr>
                <w:t>不足补</w:t>
              </w:r>
              <w:r w:rsidRPr="00B275FE">
                <w:rPr>
                  <w:rStyle w:val="a9"/>
                  <w:rFonts w:hint="eastAsia"/>
                  <w:b w:val="0"/>
                  <w:sz w:val="18"/>
                  <w:szCs w:val="18"/>
                </w:rPr>
                <w:t xml:space="preserve">0) </w:t>
              </w:r>
            </w:ins>
          </w:p>
          <w:p w:rsidR="005A7FA9" w:rsidRPr="00B275FE" w:rsidRDefault="005A7FA9" w:rsidP="00110FE0">
            <w:pPr>
              <w:pStyle w:val="M"/>
              <w:ind w:firstLine="0"/>
              <w:rPr>
                <w:ins w:id="3413" w:author="hongmi" w:date="2010-08-10T13:23:00Z"/>
                <w:rStyle w:val="a9"/>
                <w:b w:val="0"/>
                <w:sz w:val="18"/>
                <w:szCs w:val="18"/>
              </w:rPr>
            </w:pPr>
            <w:ins w:id="3414" w:author="hongmi" w:date="2010-08-10T13:23:00Z">
              <w:r w:rsidRPr="00B275FE">
                <w:rPr>
                  <w:rStyle w:val="a9"/>
                  <w:rFonts w:hint="eastAsia"/>
                  <w:b w:val="0"/>
                  <w:sz w:val="18"/>
                  <w:szCs w:val="18"/>
                </w:rPr>
                <w:t>[3des]</w:t>
              </w:r>
              <w:r w:rsidRPr="00B275FE">
                <w:rPr>
                  <w:rStyle w:val="a9"/>
                  <w:rFonts w:hint="eastAsia"/>
                  <w:b w:val="0"/>
                  <w:sz w:val="18"/>
                  <w:szCs w:val="18"/>
                </w:rPr>
                <w:t>原始结构：</w:t>
              </w:r>
            </w:ins>
          </w:p>
          <w:p w:rsidR="005A7FA9" w:rsidRPr="00B275FE" w:rsidRDefault="005A7FA9" w:rsidP="00110FE0">
            <w:pPr>
              <w:pStyle w:val="M"/>
              <w:ind w:firstLine="0"/>
              <w:rPr>
                <w:ins w:id="3415" w:author="hongmi" w:date="2010-08-10T13:23:00Z"/>
                <w:rStyle w:val="a9"/>
                <w:b w:val="0"/>
                <w:sz w:val="18"/>
                <w:szCs w:val="18"/>
              </w:rPr>
            </w:pPr>
            <w:ins w:id="3416" w:author="hongmi" w:date="2010-08-10T13:23:00Z">
              <w:r w:rsidRPr="00B275FE">
                <w:rPr>
                  <w:rStyle w:val="a9"/>
                  <w:rFonts w:hint="eastAsia"/>
                  <w:b w:val="0"/>
                  <w:sz w:val="18"/>
                  <w:szCs w:val="18"/>
                </w:rPr>
                <w:t>除前</w:t>
              </w:r>
              <w:r w:rsidRPr="00B275FE">
                <w:rPr>
                  <w:rStyle w:val="a9"/>
                  <w:rFonts w:hint="eastAsia"/>
                  <w:b w:val="0"/>
                  <w:sz w:val="18"/>
                  <w:szCs w:val="18"/>
                </w:rPr>
                <w:t>80</w:t>
              </w:r>
              <w:r w:rsidRPr="00B275FE">
                <w:rPr>
                  <w:rStyle w:val="a9"/>
                  <w:rFonts w:hint="eastAsia"/>
                  <w:b w:val="0"/>
                  <w:sz w:val="18"/>
                  <w:szCs w:val="18"/>
                </w:rPr>
                <w:t>字节外的原始数据</w:t>
              </w:r>
              <w:r w:rsidRPr="00B275FE">
                <w:rPr>
                  <w:rStyle w:val="a9"/>
                  <w:rFonts w:hint="eastAsia"/>
                  <w:b w:val="0"/>
                  <w:sz w:val="18"/>
                  <w:szCs w:val="18"/>
                </w:rPr>
                <w:t xml:space="preserve"> + </w:t>
              </w:r>
              <w:r w:rsidRPr="00B275FE">
                <w:rPr>
                  <w:rStyle w:val="a9"/>
                  <w:rFonts w:hint="eastAsia"/>
                  <w:b w:val="0"/>
                  <w:sz w:val="18"/>
                  <w:szCs w:val="18"/>
                </w:rPr>
                <w:t>补齐到</w:t>
              </w:r>
              <w:r w:rsidRPr="00B275FE">
                <w:rPr>
                  <w:rStyle w:val="a9"/>
                  <w:rFonts w:hint="eastAsia"/>
                  <w:b w:val="0"/>
                  <w:sz w:val="18"/>
                  <w:szCs w:val="18"/>
                </w:rPr>
                <w:t>8</w:t>
              </w:r>
              <w:r w:rsidRPr="00B275FE">
                <w:rPr>
                  <w:rStyle w:val="a9"/>
                  <w:rFonts w:hint="eastAsia"/>
                  <w:b w:val="0"/>
                  <w:sz w:val="18"/>
                  <w:szCs w:val="18"/>
                </w:rPr>
                <w:t>的倍数的填充</w:t>
              </w:r>
            </w:ins>
          </w:p>
          <w:p w:rsidR="005A7FA9" w:rsidRPr="00B275FE" w:rsidRDefault="005A7FA9" w:rsidP="00110FE0">
            <w:pPr>
              <w:pStyle w:val="M"/>
              <w:ind w:firstLine="0"/>
              <w:rPr>
                <w:ins w:id="3417" w:author="hongmi" w:date="2010-08-10T13:23:00Z"/>
                <w:rStyle w:val="a9"/>
                <w:b w:val="0"/>
                <w:sz w:val="18"/>
                <w:szCs w:val="18"/>
              </w:rPr>
            </w:pPr>
            <w:ins w:id="3418" w:author="hongmi" w:date="2010-08-10T13:23:00Z">
              <w:r w:rsidRPr="00B275FE">
                <w:rPr>
                  <w:rStyle w:val="a9"/>
                  <w:rFonts w:hint="eastAsia"/>
                  <w:b w:val="0"/>
                  <w:sz w:val="18"/>
                  <w:szCs w:val="18"/>
                </w:rPr>
                <w:t>标识</w:t>
              </w:r>
              <w:r w:rsidRPr="00B275FE">
                <w:rPr>
                  <w:rStyle w:val="a9"/>
                  <w:rFonts w:hint="eastAsia"/>
                  <w:b w:val="0"/>
                  <w:sz w:val="18"/>
                  <w:szCs w:val="18"/>
                </w:rPr>
                <w:t>=APF</w:t>
              </w:r>
              <w:r w:rsidRPr="00B275FE">
                <w:rPr>
                  <w:rStyle w:val="a9"/>
                  <w:rFonts w:hint="eastAsia"/>
                  <w:b w:val="0"/>
                  <w:sz w:val="18"/>
                  <w:szCs w:val="18"/>
                </w:rPr>
                <w:t>时，试卷索引数据区保持原始结构。</w:t>
              </w:r>
            </w:ins>
          </w:p>
          <w:p w:rsidR="005A7FA9" w:rsidRPr="00F91785" w:rsidRDefault="005A7FA9" w:rsidP="00110FE0">
            <w:pPr>
              <w:pStyle w:val="M"/>
              <w:ind w:firstLine="0"/>
              <w:rPr>
                <w:ins w:id="3419" w:author="hongmi" w:date="2010-08-10T13:23:00Z"/>
                <w:rStyle w:val="a9"/>
                <w:b w:val="0"/>
                <w:sz w:val="18"/>
                <w:szCs w:val="18"/>
              </w:rPr>
            </w:pPr>
            <w:ins w:id="3420" w:author="hongmi" w:date="2010-08-10T13:23:00Z">
              <w:r w:rsidRPr="00B275FE">
                <w:rPr>
                  <w:rStyle w:val="a9"/>
                  <w:rFonts w:hint="eastAsia"/>
                  <w:b w:val="0"/>
                  <w:sz w:val="18"/>
                  <w:szCs w:val="18"/>
                </w:rPr>
                <w:t>对其他数据文件，保持原样</w:t>
              </w:r>
            </w:ins>
          </w:p>
        </w:tc>
      </w:tr>
    </w:tbl>
    <w:p w:rsidR="00251674" w:rsidRDefault="00251674" w:rsidP="00251674">
      <w:pPr>
        <w:rPr>
          <w:ins w:id="3421" w:author="hongmi" w:date="2010-08-10T13:25:00Z"/>
        </w:rPr>
      </w:pPr>
    </w:p>
    <w:p w:rsidR="00940870" w:rsidRDefault="005A7FA9">
      <w:pPr>
        <w:pStyle w:val="af8"/>
        <w:rPr>
          <w:ins w:id="3422" w:author="hongmi" w:date="2010-08-10T13:26:00Z"/>
        </w:rPr>
      </w:pPr>
      <w:ins w:id="3423" w:author="hongmi" w:date="2010-08-10T13:25:00Z">
        <w:r w:rsidRPr="00242408">
          <w:rPr>
            <w:rFonts w:hint="eastAsia"/>
          </w:rPr>
          <w:t>表</w:t>
        </w:r>
        <w:r w:rsidRPr="00242408">
          <w:rPr>
            <w:rFonts w:hint="eastAsia"/>
          </w:rPr>
          <w:t xml:space="preserve"> </w:t>
        </w:r>
      </w:ins>
      <w:ins w:id="3424" w:author="hongmi" w:date="2011-02-25T12:25:00Z">
        <w:r w:rsidR="0032417F">
          <w:rPr>
            <w:rFonts w:hint="eastAsia"/>
          </w:rPr>
          <w:t>7</w:t>
        </w:r>
      </w:ins>
      <w:ins w:id="3425" w:author="hongmi" w:date="2010-08-10T13:25:00Z">
        <w:r>
          <w:rPr>
            <w:rFonts w:hint="eastAsia"/>
          </w:rPr>
          <w:t>-</w:t>
        </w:r>
      </w:ins>
      <w:ins w:id="3426" w:author="hongmi" w:date="2011-02-25T12:25:00Z">
        <w:r w:rsidR="0032417F">
          <w:rPr>
            <w:rFonts w:hint="eastAsia"/>
          </w:rPr>
          <w:t>3</w:t>
        </w:r>
      </w:ins>
      <w:ins w:id="3427" w:author="hongmi" w:date="2010-08-10T13:25:00Z">
        <w:r w:rsidRPr="00242408">
          <w:rPr>
            <w:rFonts w:hint="eastAsia"/>
          </w:rPr>
          <w:t xml:space="preserve"> </w:t>
        </w:r>
      </w:ins>
      <w:ins w:id="3428" w:author="hongmi" w:date="2010-08-10T13:26:00Z">
        <w:r>
          <w:rPr>
            <w:rFonts w:hint="eastAsia"/>
          </w:rPr>
          <w:t>answers</w:t>
        </w:r>
      </w:ins>
      <w:ins w:id="3429" w:author="hongmi" w:date="2010-08-10T13:25:00Z">
        <w:r>
          <w:rPr>
            <w:rFonts w:hint="eastAsia"/>
          </w:rPr>
          <w:t>数据区</w:t>
        </w:r>
      </w:ins>
      <w:ins w:id="3430" w:author="hongmi" w:date="2010-08-10T13:26:00Z">
        <w:r>
          <w:rPr>
            <w:rFonts w:hint="eastAsia"/>
          </w:rPr>
          <w:t>原始</w:t>
        </w:r>
      </w:ins>
      <w:ins w:id="3431" w:author="hongmi" w:date="2010-08-10T13:25:00Z">
        <w:r w:rsidRPr="00242408">
          <w:rPr>
            <w:rFonts w:hint="eastAsia"/>
          </w:rPr>
          <w:t>结构</w:t>
        </w:r>
      </w:ins>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0"/>
        <w:gridCol w:w="2841"/>
        <w:gridCol w:w="2841"/>
      </w:tblGrid>
      <w:tr w:rsidR="005A7FA9" w:rsidRPr="004C0122" w:rsidTr="00110FE0">
        <w:trPr>
          <w:trHeight w:val="343"/>
          <w:ins w:id="3432" w:author="hongmi" w:date="2010-08-10T13:26:00Z"/>
        </w:trPr>
        <w:tc>
          <w:tcPr>
            <w:tcW w:w="2840" w:type="dxa"/>
            <w:tcBorders>
              <w:top w:val="single" w:sz="4" w:space="0" w:color="000000"/>
              <w:left w:val="single" w:sz="4" w:space="0" w:color="000000"/>
              <w:bottom w:val="single" w:sz="4" w:space="0" w:color="000000"/>
              <w:right w:val="single" w:sz="4" w:space="0" w:color="000000"/>
            </w:tcBorders>
            <w:hideMark/>
          </w:tcPr>
          <w:p w:rsidR="005A7FA9" w:rsidRPr="004C0122" w:rsidRDefault="005A7FA9" w:rsidP="00110FE0">
            <w:pPr>
              <w:pStyle w:val="M"/>
              <w:ind w:firstLine="0"/>
              <w:rPr>
                <w:ins w:id="3433" w:author="hongmi" w:date="2010-08-10T13:26:00Z"/>
                <w:rStyle w:val="a9"/>
                <w:b w:val="0"/>
                <w:sz w:val="18"/>
                <w:szCs w:val="18"/>
              </w:rPr>
            </w:pPr>
            <w:ins w:id="3434" w:author="hongmi" w:date="2010-08-10T13:26:00Z">
              <w:r w:rsidRPr="004C0122">
                <w:rPr>
                  <w:rStyle w:val="a9"/>
                  <w:rFonts w:hint="eastAsia"/>
                  <w:b w:val="0"/>
                  <w:sz w:val="18"/>
                  <w:szCs w:val="18"/>
                </w:rPr>
                <w:t>字段</w:t>
              </w:r>
            </w:ins>
          </w:p>
        </w:tc>
        <w:tc>
          <w:tcPr>
            <w:tcW w:w="2841" w:type="dxa"/>
            <w:tcBorders>
              <w:top w:val="single" w:sz="4" w:space="0" w:color="000000"/>
              <w:left w:val="single" w:sz="4" w:space="0" w:color="000000"/>
              <w:bottom w:val="single" w:sz="4" w:space="0" w:color="000000"/>
              <w:right w:val="single" w:sz="4" w:space="0" w:color="000000"/>
            </w:tcBorders>
            <w:hideMark/>
          </w:tcPr>
          <w:p w:rsidR="005A7FA9" w:rsidRPr="004C0122" w:rsidRDefault="005A7FA9" w:rsidP="00110FE0">
            <w:pPr>
              <w:pStyle w:val="M"/>
              <w:ind w:firstLine="0"/>
              <w:rPr>
                <w:ins w:id="3435" w:author="hongmi" w:date="2010-08-10T13:26:00Z"/>
                <w:rStyle w:val="a9"/>
                <w:b w:val="0"/>
                <w:sz w:val="18"/>
                <w:szCs w:val="18"/>
              </w:rPr>
            </w:pPr>
            <w:ins w:id="3436" w:author="hongmi" w:date="2010-08-10T13:26:00Z">
              <w:r w:rsidRPr="004C0122">
                <w:rPr>
                  <w:rStyle w:val="a9"/>
                  <w:rFonts w:hint="eastAsia"/>
                  <w:b w:val="0"/>
                  <w:sz w:val="18"/>
                  <w:szCs w:val="18"/>
                </w:rPr>
                <w:t>类型</w:t>
              </w:r>
            </w:ins>
          </w:p>
        </w:tc>
        <w:tc>
          <w:tcPr>
            <w:tcW w:w="2841" w:type="dxa"/>
            <w:tcBorders>
              <w:top w:val="single" w:sz="4" w:space="0" w:color="000000"/>
              <w:left w:val="single" w:sz="4" w:space="0" w:color="000000"/>
              <w:bottom w:val="single" w:sz="4" w:space="0" w:color="000000"/>
              <w:right w:val="single" w:sz="4" w:space="0" w:color="000000"/>
            </w:tcBorders>
            <w:hideMark/>
          </w:tcPr>
          <w:p w:rsidR="005A7FA9" w:rsidRPr="004C0122" w:rsidRDefault="005A7FA9" w:rsidP="00110FE0">
            <w:pPr>
              <w:pStyle w:val="M"/>
              <w:ind w:firstLine="0"/>
              <w:rPr>
                <w:ins w:id="3437" w:author="hongmi" w:date="2010-08-10T13:26:00Z"/>
                <w:rStyle w:val="a9"/>
                <w:b w:val="0"/>
                <w:sz w:val="18"/>
                <w:szCs w:val="18"/>
              </w:rPr>
            </w:pPr>
            <w:ins w:id="3438" w:author="hongmi" w:date="2010-08-10T13:26:00Z">
              <w:r w:rsidRPr="004C0122">
                <w:rPr>
                  <w:rStyle w:val="a9"/>
                  <w:rFonts w:hint="eastAsia"/>
                  <w:b w:val="0"/>
                  <w:sz w:val="18"/>
                  <w:szCs w:val="18"/>
                </w:rPr>
                <w:t>备注</w:t>
              </w:r>
            </w:ins>
          </w:p>
        </w:tc>
      </w:tr>
      <w:tr w:rsidR="005A7FA9" w:rsidRPr="004C0122" w:rsidTr="00110FE0">
        <w:trPr>
          <w:trHeight w:val="343"/>
          <w:ins w:id="3439" w:author="hongmi" w:date="2010-08-10T13:26:00Z"/>
        </w:trPr>
        <w:tc>
          <w:tcPr>
            <w:tcW w:w="2840" w:type="dxa"/>
            <w:tcBorders>
              <w:top w:val="single" w:sz="4" w:space="0" w:color="000000"/>
              <w:left w:val="single" w:sz="4" w:space="0" w:color="000000"/>
              <w:bottom w:val="single" w:sz="4" w:space="0" w:color="000000"/>
              <w:right w:val="single" w:sz="4" w:space="0" w:color="000000"/>
            </w:tcBorders>
            <w:hideMark/>
          </w:tcPr>
          <w:p w:rsidR="005A7FA9" w:rsidRPr="004C0122" w:rsidRDefault="005A7FA9" w:rsidP="00110FE0">
            <w:pPr>
              <w:pStyle w:val="M"/>
              <w:ind w:firstLine="0"/>
              <w:rPr>
                <w:ins w:id="3440" w:author="hongmi" w:date="2010-08-10T13:26:00Z"/>
                <w:rStyle w:val="a9"/>
                <w:b w:val="0"/>
                <w:sz w:val="18"/>
                <w:szCs w:val="18"/>
              </w:rPr>
            </w:pPr>
            <w:ins w:id="3441" w:author="hongmi" w:date="2010-08-10T13:26:00Z">
              <w:r w:rsidRPr="004C0122">
                <w:rPr>
                  <w:rStyle w:val="a9"/>
                  <w:rFonts w:hint="eastAsia"/>
                  <w:b w:val="0"/>
                  <w:sz w:val="18"/>
                  <w:szCs w:val="18"/>
                </w:rPr>
                <w:t>校验和</w:t>
              </w:r>
            </w:ins>
          </w:p>
        </w:tc>
        <w:tc>
          <w:tcPr>
            <w:tcW w:w="2841" w:type="dxa"/>
            <w:tcBorders>
              <w:top w:val="single" w:sz="4" w:space="0" w:color="000000"/>
              <w:left w:val="single" w:sz="4" w:space="0" w:color="000000"/>
              <w:bottom w:val="single" w:sz="4" w:space="0" w:color="000000"/>
              <w:right w:val="single" w:sz="4" w:space="0" w:color="000000"/>
            </w:tcBorders>
            <w:hideMark/>
          </w:tcPr>
          <w:p w:rsidR="005A7FA9" w:rsidRPr="004C0122" w:rsidRDefault="005A7FA9" w:rsidP="00110FE0">
            <w:pPr>
              <w:pStyle w:val="M"/>
              <w:ind w:firstLine="0"/>
              <w:rPr>
                <w:ins w:id="3442" w:author="hongmi" w:date="2010-08-10T13:26:00Z"/>
                <w:rStyle w:val="a9"/>
                <w:b w:val="0"/>
                <w:sz w:val="18"/>
                <w:szCs w:val="18"/>
              </w:rPr>
            </w:pPr>
            <w:ins w:id="3443" w:author="hongmi" w:date="2010-08-10T13:26:00Z">
              <w:r w:rsidRPr="004C0122">
                <w:rPr>
                  <w:rStyle w:val="a9"/>
                  <w:b w:val="0"/>
                  <w:sz w:val="18"/>
                  <w:szCs w:val="18"/>
                </w:rPr>
                <w:t>32</w:t>
              </w:r>
              <w:r w:rsidRPr="004C0122">
                <w:rPr>
                  <w:rStyle w:val="a9"/>
                  <w:rFonts w:hint="eastAsia"/>
                  <w:b w:val="0"/>
                  <w:sz w:val="18"/>
                  <w:szCs w:val="18"/>
                </w:rPr>
                <w:t>位</w:t>
              </w:r>
            </w:ins>
          </w:p>
        </w:tc>
        <w:tc>
          <w:tcPr>
            <w:tcW w:w="2841" w:type="dxa"/>
            <w:tcBorders>
              <w:top w:val="single" w:sz="4" w:space="0" w:color="000000"/>
              <w:left w:val="single" w:sz="4" w:space="0" w:color="000000"/>
              <w:bottom w:val="single" w:sz="4" w:space="0" w:color="000000"/>
              <w:right w:val="single" w:sz="4" w:space="0" w:color="000000"/>
            </w:tcBorders>
            <w:hideMark/>
          </w:tcPr>
          <w:p w:rsidR="005A7FA9" w:rsidRPr="004C0122" w:rsidRDefault="005A7FA9" w:rsidP="00110FE0">
            <w:pPr>
              <w:pStyle w:val="M"/>
              <w:ind w:firstLine="0"/>
              <w:rPr>
                <w:ins w:id="3444" w:author="hongmi" w:date="2010-08-10T13:26:00Z"/>
                <w:rStyle w:val="a9"/>
                <w:b w:val="0"/>
                <w:sz w:val="18"/>
                <w:szCs w:val="18"/>
              </w:rPr>
            </w:pPr>
            <w:ins w:id="3445" w:author="hongmi" w:date="2010-08-10T13:26:00Z">
              <w:r w:rsidRPr="004C0122">
                <w:rPr>
                  <w:rStyle w:val="a9"/>
                  <w:rFonts w:hint="eastAsia"/>
                  <w:b w:val="0"/>
                  <w:sz w:val="18"/>
                  <w:szCs w:val="18"/>
                </w:rPr>
                <w:t>校验方法：</w:t>
              </w:r>
            </w:ins>
          </w:p>
          <w:p w:rsidR="005A7FA9" w:rsidRPr="004C0122" w:rsidRDefault="005A7FA9" w:rsidP="00110FE0">
            <w:pPr>
              <w:pStyle w:val="M"/>
              <w:ind w:firstLine="0"/>
              <w:rPr>
                <w:ins w:id="3446" w:author="hongmi" w:date="2010-08-10T13:26:00Z"/>
                <w:rStyle w:val="a9"/>
                <w:b w:val="0"/>
                <w:sz w:val="18"/>
                <w:szCs w:val="18"/>
              </w:rPr>
            </w:pPr>
            <w:ins w:id="3447" w:author="hongmi" w:date="2010-08-10T13:26:00Z">
              <w:r w:rsidRPr="004C0122">
                <w:rPr>
                  <w:rStyle w:val="a9"/>
                  <w:b w:val="0"/>
                  <w:sz w:val="18"/>
                  <w:szCs w:val="18"/>
                </w:rPr>
                <w:t>CRC32</w:t>
              </w:r>
              <w:r w:rsidRPr="004C0122">
                <w:rPr>
                  <w:rStyle w:val="a9"/>
                  <w:rFonts w:hint="eastAsia"/>
                  <w:b w:val="0"/>
                  <w:sz w:val="18"/>
                  <w:szCs w:val="18"/>
                </w:rPr>
                <w:t>。</w:t>
              </w:r>
            </w:ins>
          </w:p>
        </w:tc>
      </w:tr>
      <w:tr w:rsidR="005A7FA9" w:rsidRPr="004C0122" w:rsidTr="00110FE0">
        <w:trPr>
          <w:trHeight w:val="343"/>
          <w:ins w:id="3448" w:author="hongmi" w:date="2010-08-10T13:26:00Z"/>
        </w:trPr>
        <w:tc>
          <w:tcPr>
            <w:tcW w:w="2840" w:type="dxa"/>
            <w:tcBorders>
              <w:top w:val="single" w:sz="4" w:space="0" w:color="000000"/>
              <w:left w:val="single" w:sz="4" w:space="0" w:color="000000"/>
              <w:bottom w:val="single" w:sz="4" w:space="0" w:color="000000"/>
              <w:right w:val="single" w:sz="4" w:space="0" w:color="000000"/>
            </w:tcBorders>
            <w:hideMark/>
          </w:tcPr>
          <w:p w:rsidR="005A7FA9" w:rsidRPr="004C0122" w:rsidRDefault="005A7FA9" w:rsidP="00110FE0">
            <w:pPr>
              <w:pStyle w:val="M"/>
              <w:ind w:firstLine="0"/>
              <w:rPr>
                <w:ins w:id="3449" w:author="hongmi" w:date="2010-08-10T13:26:00Z"/>
                <w:rStyle w:val="a9"/>
                <w:b w:val="0"/>
                <w:sz w:val="18"/>
                <w:szCs w:val="18"/>
              </w:rPr>
            </w:pPr>
            <w:ins w:id="3450" w:author="hongmi" w:date="2010-08-10T13:26:00Z">
              <w:r w:rsidRPr="004C0122">
                <w:rPr>
                  <w:rStyle w:val="a9"/>
                  <w:rFonts w:hint="eastAsia"/>
                  <w:b w:val="0"/>
                  <w:sz w:val="18"/>
                  <w:szCs w:val="18"/>
                </w:rPr>
                <w:t>创建日期</w:t>
              </w:r>
            </w:ins>
          </w:p>
        </w:tc>
        <w:tc>
          <w:tcPr>
            <w:tcW w:w="2841" w:type="dxa"/>
            <w:tcBorders>
              <w:top w:val="single" w:sz="4" w:space="0" w:color="000000"/>
              <w:left w:val="single" w:sz="4" w:space="0" w:color="000000"/>
              <w:bottom w:val="single" w:sz="4" w:space="0" w:color="000000"/>
              <w:right w:val="single" w:sz="4" w:space="0" w:color="000000"/>
            </w:tcBorders>
            <w:hideMark/>
          </w:tcPr>
          <w:p w:rsidR="005A7FA9" w:rsidRPr="004C0122" w:rsidRDefault="005A7FA9" w:rsidP="00110FE0">
            <w:pPr>
              <w:pStyle w:val="M"/>
              <w:ind w:firstLine="0"/>
              <w:rPr>
                <w:ins w:id="3451" w:author="hongmi" w:date="2010-08-10T13:26:00Z"/>
                <w:rStyle w:val="a9"/>
                <w:b w:val="0"/>
                <w:sz w:val="18"/>
                <w:szCs w:val="18"/>
              </w:rPr>
            </w:pPr>
            <w:ins w:id="3452" w:author="hongmi" w:date="2010-08-10T13:26:00Z">
              <w:r w:rsidRPr="004C0122">
                <w:rPr>
                  <w:rStyle w:val="a9"/>
                  <w:b w:val="0"/>
                  <w:sz w:val="18"/>
                  <w:szCs w:val="18"/>
                </w:rPr>
                <w:t>64</w:t>
              </w:r>
              <w:r w:rsidRPr="004C0122">
                <w:rPr>
                  <w:rStyle w:val="a9"/>
                  <w:rFonts w:hint="eastAsia"/>
                  <w:b w:val="0"/>
                  <w:sz w:val="18"/>
                  <w:szCs w:val="18"/>
                </w:rPr>
                <w:t>位</w:t>
              </w:r>
            </w:ins>
          </w:p>
        </w:tc>
        <w:tc>
          <w:tcPr>
            <w:tcW w:w="2841" w:type="dxa"/>
            <w:tcBorders>
              <w:top w:val="single" w:sz="4" w:space="0" w:color="000000"/>
              <w:left w:val="single" w:sz="4" w:space="0" w:color="000000"/>
              <w:bottom w:val="single" w:sz="4" w:space="0" w:color="000000"/>
              <w:right w:val="single" w:sz="4" w:space="0" w:color="000000"/>
            </w:tcBorders>
            <w:hideMark/>
          </w:tcPr>
          <w:p w:rsidR="005A7FA9" w:rsidRPr="004C0122" w:rsidRDefault="005A7FA9" w:rsidP="00110FE0">
            <w:pPr>
              <w:pStyle w:val="M"/>
              <w:ind w:firstLine="0"/>
              <w:rPr>
                <w:ins w:id="3453" w:author="hongmi" w:date="2010-08-10T13:26:00Z"/>
                <w:rStyle w:val="a9"/>
                <w:b w:val="0"/>
                <w:sz w:val="18"/>
                <w:szCs w:val="18"/>
              </w:rPr>
            </w:pPr>
            <w:ins w:id="3454" w:author="hongmi" w:date="2010-08-10T13:26:00Z">
              <w:r w:rsidRPr="004C0122">
                <w:rPr>
                  <w:rStyle w:val="a9"/>
                  <w:b w:val="0"/>
                  <w:sz w:val="18"/>
                  <w:szCs w:val="18"/>
                </w:rPr>
                <w:t>timestamp</w:t>
              </w:r>
            </w:ins>
          </w:p>
        </w:tc>
      </w:tr>
      <w:tr w:rsidR="005A7FA9" w:rsidRPr="004C0122" w:rsidTr="00110FE0">
        <w:trPr>
          <w:trHeight w:val="343"/>
          <w:ins w:id="3455" w:author="hongmi" w:date="2010-08-10T13:26:00Z"/>
        </w:trPr>
        <w:tc>
          <w:tcPr>
            <w:tcW w:w="2840" w:type="dxa"/>
            <w:tcBorders>
              <w:top w:val="single" w:sz="4" w:space="0" w:color="000000"/>
              <w:left w:val="single" w:sz="4" w:space="0" w:color="000000"/>
              <w:bottom w:val="single" w:sz="4" w:space="0" w:color="000000"/>
              <w:right w:val="single" w:sz="4" w:space="0" w:color="000000"/>
            </w:tcBorders>
            <w:hideMark/>
          </w:tcPr>
          <w:p w:rsidR="005A7FA9" w:rsidRPr="004C0122" w:rsidRDefault="005A7FA9" w:rsidP="00110FE0">
            <w:pPr>
              <w:pStyle w:val="M"/>
              <w:ind w:firstLine="0"/>
              <w:rPr>
                <w:ins w:id="3456" w:author="hongmi" w:date="2010-08-10T13:26:00Z"/>
                <w:rStyle w:val="a9"/>
                <w:b w:val="0"/>
                <w:sz w:val="18"/>
                <w:szCs w:val="18"/>
              </w:rPr>
            </w:pPr>
            <w:ins w:id="3457" w:author="hongmi" w:date="2010-08-10T13:26:00Z">
              <w:r w:rsidRPr="004C0122">
                <w:rPr>
                  <w:rStyle w:val="a9"/>
                  <w:rFonts w:hint="eastAsia"/>
                  <w:b w:val="0"/>
                  <w:sz w:val="18"/>
                  <w:szCs w:val="18"/>
                </w:rPr>
                <w:t>学校编号</w:t>
              </w:r>
            </w:ins>
          </w:p>
        </w:tc>
        <w:tc>
          <w:tcPr>
            <w:tcW w:w="2841" w:type="dxa"/>
            <w:tcBorders>
              <w:top w:val="single" w:sz="4" w:space="0" w:color="000000"/>
              <w:left w:val="single" w:sz="4" w:space="0" w:color="000000"/>
              <w:bottom w:val="single" w:sz="4" w:space="0" w:color="000000"/>
              <w:right w:val="single" w:sz="4" w:space="0" w:color="000000"/>
            </w:tcBorders>
            <w:hideMark/>
          </w:tcPr>
          <w:p w:rsidR="005A7FA9" w:rsidRPr="004C0122" w:rsidRDefault="005A7FA9" w:rsidP="00110FE0">
            <w:pPr>
              <w:pStyle w:val="M"/>
              <w:ind w:firstLine="0"/>
              <w:rPr>
                <w:ins w:id="3458" w:author="hongmi" w:date="2010-08-10T13:26:00Z"/>
                <w:rStyle w:val="a9"/>
                <w:b w:val="0"/>
                <w:sz w:val="18"/>
                <w:szCs w:val="18"/>
              </w:rPr>
            </w:pPr>
            <w:ins w:id="3459" w:author="hongmi" w:date="2010-08-10T13:26:00Z">
              <w:r w:rsidRPr="004C0122">
                <w:rPr>
                  <w:rStyle w:val="a9"/>
                  <w:b w:val="0"/>
                  <w:sz w:val="18"/>
                  <w:szCs w:val="18"/>
                </w:rPr>
                <w:t>32</w:t>
              </w:r>
              <w:r w:rsidRPr="004C0122">
                <w:rPr>
                  <w:rStyle w:val="a9"/>
                  <w:rFonts w:hint="eastAsia"/>
                  <w:b w:val="0"/>
                  <w:sz w:val="18"/>
                  <w:szCs w:val="18"/>
                </w:rPr>
                <w:t>位</w:t>
              </w:r>
            </w:ins>
          </w:p>
        </w:tc>
        <w:tc>
          <w:tcPr>
            <w:tcW w:w="2841" w:type="dxa"/>
            <w:tcBorders>
              <w:top w:val="single" w:sz="4" w:space="0" w:color="000000"/>
              <w:left w:val="single" w:sz="4" w:space="0" w:color="000000"/>
              <w:bottom w:val="single" w:sz="4" w:space="0" w:color="000000"/>
              <w:right w:val="single" w:sz="4" w:space="0" w:color="000000"/>
            </w:tcBorders>
            <w:hideMark/>
          </w:tcPr>
          <w:p w:rsidR="005A7FA9" w:rsidRPr="004C0122" w:rsidRDefault="005A7FA9" w:rsidP="00110FE0">
            <w:pPr>
              <w:pStyle w:val="M"/>
              <w:ind w:firstLine="0"/>
              <w:rPr>
                <w:ins w:id="3460" w:author="hongmi" w:date="2010-08-10T13:26:00Z"/>
                <w:rStyle w:val="a9"/>
                <w:b w:val="0"/>
                <w:sz w:val="18"/>
                <w:szCs w:val="18"/>
              </w:rPr>
            </w:pPr>
            <w:ins w:id="3461" w:author="hongmi" w:date="2010-08-10T13:26:00Z">
              <w:r w:rsidRPr="004C0122">
                <w:rPr>
                  <w:rStyle w:val="a9"/>
                  <w:rFonts w:hint="eastAsia"/>
                  <w:b w:val="0"/>
                  <w:sz w:val="18"/>
                  <w:szCs w:val="18"/>
                </w:rPr>
                <w:t>用于</w:t>
              </w:r>
              <w:proofErr w:type="gramStart"/>
              <w:r w:rsidRPr="004C0122">
                <w:rPr>
                  <w:rStyle w:val="a9"/>
                  <w:rFonts w:hint="eastAsia"/>
                  <w:b w:val="0"/>
                  <w:sz w:val="18"/>
                  <w:szCs w:val="18"/>
                </w:rPr>
                <w:t>加密狗内校验</w:t>
              </w:r>
              <w:proofErr w:type="gramEnd"/>
            </w:ins>
          </w:p>
        </w:tc>
      </w:tr>
      <w:tr w:rsidR="005A7FA9" w:rsidRPr="004C0122" w:rsidTr="00110FE0">
        <w:trPr>
          <w:trHeight w:val="343"/>
          <w:ins w:id="3462" w:author="hongmi" w:date="2010-08-10T13:26:00Z"/>
        </w:trPr>
        <w:tc>
          <w:tcPr>
            <w:tcW w:w="2840" w:type="dxa"/>
            <w:tcBorders>
              <w:top w:val="single" w:sz="4" w:space="0" w:color="000000"/>
              <w:left w:val="single" w:sz="4" w:space="0" w:color="000000"/>
              <w:bottom w:val="single" w:sz="4" w:space="0" w:color="000000"/>
              <w:right w:val="single" w:sz="4" w:space="0" w:color="000000"/>
            </w:tcBorders>
            <w:hideMark/>
          </w:tcPr>
          <w:p w:rsidR="005A7FA9" w:rsidRPr="004C0122" w:rsidRDefault="005A7FA9" w:rsidP="00110FE0">
            <w:pPr>
              <w:pStyle w:val="M"/>
              <w:ind w:firstLine="0"/>
              <w:rPr>
                <w:ins w:id="3463" w:author="hongmi" w:date="2010-08-10T13:26:00Z"/>
                <w:rStyle w:val="a9"/>
                <w:b w:val="0"/>
                <w:sz w:val="18"/>
                <w:szCs w:val="18"/>
              </w:rPr>
            </w:pPr>
            <w:ins w:id="3464" w:author="hongmi" w:date="2010-08-10T13:26:00Z">
              <w:r w:rsidRPr="004C0122">
                <w:rPr>
                  <w:rStyle w:val="a9"/>
                  <w:rFonts w:hint="eastAsia"/>
                  <w:b w:val="0"/>
                  <w:sz w:val="18"/>
                  <w:szCs w:val="18"/>
                </w:rPr>
                <w:t>考试序号</w:t>
              </w:r>
            </w:ins>
          </w:p>
        </w:tc>
        <w:tc>
          <w:tcPr>
            <w:tcW w:w="2841" w:type="dxa"/>
            <w:tcBorders>
              <w:top w:val="single" w:sz="4" w:space="0" w:color="000000"/>
              <w:left w:val="single" w:sz="4" w:space="0" w:color="000000"/>
              <w:bottom w:val="single" w:sz="4" w:space="0" w:color="000000"/>
              <w:right w:val="single" w:sz="4" w:space="0" w:color="000000"/>
            </w:tcBorders>
            <w:hideMark/>
          </w:tcPr>
          <w:p w:rsidR="005A7FA9" w:rsidRPr="004C0122" w:rsidRDefault="005A7FA9" w:rsidP="00110FE0">
            <w:pPr>
              <w:pStyle w:val="M"/>
              <w:ind w:firstLine="0"/>
              <w:rPr>
                <w:ins w:id="3465" w:author="hongmi" w:date="2010-08-10T13:26:00Z"/>
                <w:rStyle w:val="a9"/>
                <w:b w:val="0"/>
                <w:sz w:val="18"/>
                <w:szCs w:val="18"/>
              </w:rPr>
            </w:pPr>
            <w:ins w:id="3466" w:author="hongmi" w:date="2010-08-10T13:26:00Z">
              <w:r w:rsidRPr="004C0122">
                <w:rPr>
                  <w:rStyle w:val="a9"/>
                  <w:b w:val="0"/>
                  <w:sz w:val="18"/>
                  <w:szCs w:val="18"/>
                </w:rPr>
                <w:t>32</w:t>
              </w:r>
              <w:r w:rsidRPr="004C0122">
                <w:rPr>
                  <w:rStyle w:val="a9"/>
                  <w:rFonts w:hint="eastAsia"/>
                  <w:b w:val="0"/>
                  <w:sz w:val="18"/>
                  <w:szCs w:val="18"/>
                </w:rPr>
                <w:t>位</w:t>
              </w:r>
            </w:ins>
          </w:p>
        </w:tc>
        <w:tc>
          <w:tcPr>
            <w:tcW w:w="2841" w:type="dxa"/>
            <w:tcBorders>
              <w:top w:val="single" w:sz="4" w:space="0" w:color="000000"/>
              <w:left w:val="single" w:sz="4" w:space="0" w:color="000000"/>
              <w:bottom w:val="single" w:sz="4" w:space="0" w:color="000000"/>
              <w:right w:val="single" w:sz="4" w:space="0" w:color="000000"/>
            </w:tcBorders>
            <w:hideMark/>
          </w:tcPr>
          <w:p w:rsidR="005A7FA9" w:rsidRPr="004C0122" w:rsidRDefault="005A7FA9" w:rsidP="00110FE0">
            <w:pPr>
              <w:pStyle w:val="M"/>
              <w:ind w:firstLine="0"/>
              <w:rPr>
                <w:ins w:id="3467" w:author="hongmi" w:date="2010-08-10T13:26:00Z"/>
                <w:rStyle w:val="a9"/>
                <w:b w:val="0"/>
                <w:sz w:val="18"/>
                <w:szCs w:val="18"/>
              </w:rPr>
            </w:pPr>
            <w:ins w:id="3468" w:author="hongmi" w:date="2010-08-10T13:26:00Z">
              <w:r w:rsidRPr="004C0122">
                <w:rPr>
                  <w:rStyle w:val="a9"/>
                  <w:rFonts w:hint="eastAsia"/>
                  <w:b w:val="0"/>
                  <w:sz w:val="18"/>
                  <w:szCs w:val="18"/>
                </w:rPr>
                <w:t>所属考试序号。</w:t>
              </w:r>
            </w:ins>
          </w:p>
        </w:tc>
      </w:tr>
      <w:tr w:rsidR="005A7FA9" w:rsidRPr="004C0122" w:rsidTr="00110FE0">
        <w:trPr>
          <w:trHeight w:val="343"/>
          <w:ins w:id="3469" w:author="hongmi" w:date="2010-08-10T13:26:00Z"/>
        </w:trPr>
        <w:tc>
          <w:tcPr>
            <w:tcW w:w="2840" w:type="dxa"/>
            <w:tcBorders>
              <w:top w:val="single" w:sz="4" w:space="0" w:color="000000"/>
              <w:left w:val="single" w:sz="4" w:space="0" w:color="000000"/>
              <w:bottom w:val="single" w:sz="4" w:space="0" w:color="000000"/>
              <w:right w:val="single" w:sz="4" w:space="0" w:color="000000"/>
            </w:tcBorders>
            <w:hideMark/>
          </w:tcPr>
          <w:p w:rsidR="005A7FA9" w:rsidRPr="004C0122" w:rsidRDefault="005A7FA9" w:rsidP="00110FE0">
            <w:pPr>
              <w:pStyle w:val="M"/>
              <w:ind w:firstLine="0"/>
              <w:rPr>
                <w:ins w:id="3470" w:author="hongmi" w:date="2010-08-10T13:26:00Z"/>
                <w:rStyle w:val="a9"/>
                <w:b w:val="0"/>
                <w:sz w:val="18"/>
                <w:szCs w:val="18"/>
              </w:rPr>
            </w:pPr>
            <w:ins w:id="3471" w:author="hongmi" w:date="2010-08-10T13:26:00Z">
              <w:r w:rsidRPr="004C0122">
                <w:rPr>
                  <w:rStyle w:val="a9"/>
                  <w:rFonts w:hint="eastAsia"/>
                  <w:b w:val="0"/>
                  <w:sz w:val="18"/>
                  <w:szCs w:val="18"/>
                </w:rPr>
                <w:t>试卷包序号</w:t>
              </w:r>
            </w:ins>
          </w:p>
        </w:tc>
        <w:tc>
          <w:tcPr>
            <w:tcW w:w="2841" w:type="dxa"/>
            <w:tcBorders>
              <w:top w:val="single" w:sz="4" w:space="0" w:color="000000"/>
              <w:left w:val="single" w:sz="4" w:space="0" w:color="000000"/>
              <w:bottom w:val="single" w:sz="4" w:space="0" w:color="000000"/>
              <w:right w:val="single" w:sz="4" w:space="0" w:color="000000"/>
            </w:tcBorders>
            <w:hideMark/>
          </w:tcPr>
          <w:p w:rsidR="005A7FA9" w:rsidRPr="004C0122" w:rsidRDefault="005A7FA9" w:rsidP="00110FE0">
            <w:pPr>
              <w:pStyle w:val="M"/>
              <w:ind w:firstLine="0"/>
              <w:rPr>
                <w:ins w:id="3472" w:author="hongmi" w:date="2010-08-10T13:26:00Z"/>
                <w:rStyle w:val="a9"/>
                <w:b w:val="0"/>
                <w:sz w:val="18"/>
                <w:szCs w:val="18"/>
              </w:rPr>
            </w:pPr>
            <w:ins w:id="3473" w:author="hongmi" w:date="2010-08-10T13:26:00Z">
              <w:r w:rsidRPr="004C0122">
                <w:rPr>
                  <w:rStyle w:val="a9"/>
                  <w:b w:val="0"/>
                  <w:sz w:val="18"/>
                  <w:szCs w:val="18"/>
                </w:rPr>
                <w:t>32</w:t>
              </w:r>
              <w:r w:rsidRPr="004C0122">
                <w:rPr>
                  <w:rStyle w:val="a9"/>
                  <w:rFonts w:hint="eastAsia"/>
                  <w:b w:val="0"/>
                  <w:sz w:val="18"/>
                  <w:szCs w:val="18"/>
                </w:rPr>
                <w:t>位</w:t>
              </w:r>
            </w:ins>
          </w:p>
        </w:tc>
        <w:tc>
          <w:tcPr>
            <w:tcW w:w="2841" w:type="dxa"/>
            <w:tcBorders>
              <w:top w:val="single" w:sz="4" w:space="0" w:color="000000"/>
              <w:left w:val="single" w:sz="4" w:space="0" w:color="000000"/>
              <w:bottom w:val="single" w:sz="4" w:space="0" w:color="000000"/>
              <w:right w:val="single" w:sz="4" w:space="0" w:color="000000"/>
            </w:tcBorders>
            <w:hideMark/>
          </w:tcPr>
          <w:p w:rsidR="005A7FA9" w:rsidRPr="004C0122" w:rsidRDefault="005A7FA9" w:rsidP="00110FE0">
            <w:pPr>
              <w:pStyle w:val="M"/>
              <w:ind w:firstLine="0"/>
              <w:rPr>
                <w:ins w:id="3474" w:author="hongmi" w:date="2010-08-10T13:26:00Z"/>
                <w:rStyle w:val="a9"/>
                <w:b w:val="0"/>
                <w:sz w:val="18"/>
                <w:szCs w:val="18"/>
              </w:rPr>
            </w:pPr>
            <w:ins w:id="3475" w:author="hongmi" w:date="2010-08-10T13:26:00Z">
              <w:r w:rsidRPr="004C0122">
                <w:rPr>
                  <w:rStyle w:val="a9"/>
                  <w:rFonts w:hint="eastAsia"/>
                  <w:b w:val="0"/>
                  <w:sz w:val="18"/>
                  <w:szCs w:val="18"/>
                </w:rPr>
                <w:t>对应的试卷包序号。</w:t>
              </w:r>
            </w:ins>
          </w:p>
        </w:tc>
      </w:tr>
      <w:tr w:rsidR="005A7FA9" w:rsidRPr="004C0122" w:rsidTr="00110FE0">
        <w:trPr>
          <w:trHeight w:val="343"/>
          <w:ins w:id="3476" w:author="hongmi" w:date="2010-08-10T13:26:00Z"/>
        </w:trPr>
        <w:tc>
          <w:tcPr>
            <w:tcW w:w="2840" w:type="dxa"/>
            <w:tcBorders>
              <w:top w:val="single" w:sz="4" w:space="0" w:color="000000"/>
              <w:left w:val="single" w:sz="4" w:space="0" w:color="000000"/>
              <w:bottom w:val="single" w:sz="4" w:space="0" w:color="000000"/>
              <w:right w:val="single" w:sz="4" w:space="0" w:color="000000"/>
            </w:tcBorders>
            <w:hideMark/>
          </w:tcPr>
          <w:p w:rsidR="005A7FA9" w:rsidRPr="004C0122" w:rsidRDefault="005A7FA9" w:rsidP="00110FE0">
            <w:pPr>
              <w:pStyle w:val="M"/>
              <w:ind w:firstLine="0"/>
              <w:rPr>
                <w:ins w:id="3477" w:author="hongmi" w:date="2010-08-10T13:26:00Z"/>
                <w:rStyle w:val="a9"/>
                <w:b w:val="0"/>
                <w:sz w:val="18"/>
                <w:szCs w:val="18"/>
              </w:rPr>
            </w:pPr>
            <w:ins w:id="3478" w:author="hongmi" w:date="2010-08-10T13:26:00Z">
              <w:r w:rsidRPr="004C0122">
                <w:rPr>
                  <w:rStyle w:val="a9"/>
                  <w:b w:val="0"/>
                  <w:sz w:val="18"/>
                  <w:szCs w:val="18"/>
                </w:rPr>
                <w:t>answer</w:t>
              </w:r>
            </w:ins>
            <w:ins w:id="3479" w:author="hongmi" w:date="2010-08-10T13:27:00Z">
              <w:r>
                <w:rPr>
                  <w:rStyle w:val="a9"/>
                  <w:rFonts w:hint="eastAsia"/>
                  <w:b w:val="0"/>
                  <w:sz w:val="18"/>
                  <w:szCs w:val="18"/>
                </w:rPr>
                <w:t>s</w:t>
              </w:r>
            </w:ins>
            <w:ins w:id="3480" w:author="hongmi" w:date="2010-08-10T13:26:00Z">
              <w:r w:rsidRPr="004C0122">
                <w:rPr>
                  <w:rStyle w:val="a9"/>
                  <w:b w:val="0"/>
                  <w:sz w:val="18"/>
                  <w:szCs w:val="18"/>
                </w:rPr>
                <w:t>.xml</w:t>
              </w:r>
            </w:ins>
          </w:p>
        </w:tc>
        <w:tc>
          <w:tcPr>
            <w:tcW w:w="2841" w:type="dxa"/>
            <w:tcBorders>
              <w:top w:val="single" w:sz="4" w:space="0" w:color="000000"/>
              <w:left w:val="single" w:sz="4" w:space="0" w:color="000000"/>
              <w:bottom w:val="single" w:sz="4" w:space="0" w:color="000000"/>
              <w:right w:val="single" w:sz="4" w:space="0" w:color="000000"/>
            </w:tcBorders>
            <w:hideMark/>
          </w:tcPr>
          <w:p w:rsidR="005A7FA9" w:rsidRPr="004C0122" w:rsidRDefault="005A7FA9" w:rsidP="00110FE0">
            <w:pPr>
              <w:pStyle w:val="M"/>
              <w:ind w:firstLine="0"/>
              <w:rPr>
                <w:ins w:id="3481" w:author="hongmi" w:date="2010-08-10T13:26:00Z"/>
                <w:rStyle w:val="a9"/>
                <w:b w:val="0"/>
                <w:sz w:val="18"/>
                <w:szCs w:val="18"/>
              </w:rPr>
            </w:pPr>
            <w:ins w:id="3482" w:author="hongmi" w:date="2010-08-10T13:26:00Z">
              <w:r w:rsidRPr="004C0122">
                <w:rPr>
                  <w:rStyle w:val="a9"/>
                  <w:b w:val="0"/>
                  <w:sz w:val="18"/>
                  <w:szCs w:val="18"/>
                </w:rPr>
                <w:t>STRING</w:t>
              </w:r>
            </w:ins>
          </w:p>
        </w:tc>
        <w:tc>
          <w:tcPr>
            <w:tcW w:w="2841" w:type="dxa"/>
            <w:tcBorders>
              <w:top w:val="single" w:sz="4" w:space="0" w:color="000000"/>
              <w:left w:val="single" w:sz="4" w:space="0" w:color="000000"/>
              <w:bottom w:val="single" w:sz="4" w:space="0" w:color="000000"/>
              <w:right w:val="single" w:sz="4" w:space="0" w:color="000000"/>
            </w:tcBorders>
            <w:hideMark/>
          </w:tcPr>
          <w:p w:rsidR="005A7FA9" w:rsidRPr="004C0122" w:rsidRDefault="005A7FA9" w:rsidP="00110FE0">
            <w:pPr>
              <w:pStyle w:val="M"/>
              <w:ind w:firstLine="0"/>
              <w:rPr>
                <w:ins w:id="3483" w:author="hongmi" w:date="2010-08-10T13:26:00Z"/>
                <w:rStyle w:val="a9"/>
                <w:b w:val="0"/>
                <w:sz w:val="18"/>
                <w:szCs w:val="18"/>
              </w:rPr>
            </w:pPr>
            <w:ins w:id="3484" w:author="hongmi" w:date="2010-08-10T13:26:00Z">
              <w:r w:rsidRPr="004C0122">
                <w:rPr>
                  <w:rStyle w:val="a9"/>
                  <w:rFonts w:hint="eastAsia"/>
                  <w:b w:val="0"/>
                  <w:sz w:val="18"/>
                  <w:szCs w:val="18"/>
                </w:rPr>
                <w:t>以</w:t>
              </w:r>
              <w:r w:rsidRPr="004C0122">
                <w:rPr>
                  <w:rStyle w:val="a9"/>
                  <w:b w:val="0"/>
                  <w:sz w:val="18"/>
                  <w:szCs w:val="18"/>
                </w:rPr>
                <w:t>\0</w:t>
              </w:r>
              <w:r w:rsidRPr="004C0122">
                <w:rPr>
                  <w:rStyle w:val="a9"/>
                  <w:rFonts w:hint="eastAsia"/>
                  <w:b w:val="0"/>
                  <w:sz w:val="18"/>
                  <w:szCs w:val="18"/>
                </w:rPr>
                <w:t>结尾</w:t>
              </w:r>
            </w:ins>
          </w:p>
        </w:tc>
      </w:tr>
    </w:tbl>
    <w:p w:rsidR="00940870" w:rsidRDefault="00B82782">
      <w:pPr>
        <w:pStyle w:val="2"/>
        <w:numPr>
          <w:ilvl w:val="1"/>
          <w:numId w:val="15"/>
        </w:numPr>
        <w:rPr>
          <w:ins w:id="3485" w:author="hongmi" w:date="2010-08-10T13:34:00Z"/>
        </w:rPr>
      </w:pPr>
      <w:bookmarkStart w:id="3486" w:name="_Toc286841348"/>
      <w:ins w:id="3487" w:author="hongmi" w:date="2010-08-10T13:33:00Z">
        <w:r>
          <w:rPr>
            <w:rFonts w:hint="eastAsia"/>
          </w:rPr>
          <w:lastRenderedPageBreak/>
          <w:t>answers.xml</w:t>
        </w:r>
        <w:r>
          <w:rPr>
            <w:rFonts w:hint="eastAsia"/>
          </w:rPr>
          <w:t>结构</w:t>
        </w:r>
      </w:ins>
      <w:bookmarkEnd w:id="3486"/>
    </w:p>
    <w:p w:rsidR="00940870" w:rsidRDefault="00A4507A">
      <w:pPr>
        <w:rPr>
          <w:ins w:id="3488" w:author="hongmi" w:date="2010-08-10T13:34:00Z"/>
        </w:rPr>
      </w:pPr>
      <w:ins w:id="3489" w:author="hongmi" w:date="2010-08-10T13:34:00Z">
        <w:r>
          <w:pict>
            <v:group id="_x0000_s1370" editas="canvas" style="width:411.5pt;height:129.2pt;mso-position-horizontal-relative:char;mso-position-vertical-relative:line" coordorigin="1836,5075" coordsize="8230,2584">
              <o:lock v:ext="edit" aspectratio="t"/>
              <v:shape id="_x0000_s1371" type="#_x0000_t75" style="position:absolute;left:1836;top:5075;width:8230;height:2584" o:preferrelative="f">
                <v:fill o:detectmouseclick="t"/>
                <v:path o:extrusionok="t" o:connecttype="none"/>
                <o:lock v:ext="edit" text="t"/>
              </v:shape>
              <v:oval id="_x0000_s1372" style="position:absolute;left:5466;top:5178;width:1134;height:510;mso-width-percent:1000;mso-position-horizontal:center;mso-position-horizontal-relative:margin;mso-position-vertical:top;mso-position-vertical-relative:margin;mso-width-percent:1000;mso-width-relative:margin;mso-height-relative:margin;v-text-anchor:bottom" fillcolor="#fabf8f [1945]" strokecolor="#fabf8f [1945]" strokeweight="1pt">
                <v:fill color2="#fde9d9 [665]" angle="-45" focus="-50%" type="gradient"/>
                <v:shadow on="t" type="perspective" color="#974706 [1609]" opacity=".5" offset="1pt" offset2="-3pt"/>
                <v:textbox style="mso-next-textbox:#_x0000_s1372" inset="1.5mm,.3mm,1.5mm,.3mm">
                  <w:txbxContent>
                    <w:p w:rsidR="00F968FC" w:rsidRPr="007D5AC1" w:rsidRDefault="00F968FC" w:rsidP="00B82782">
                      <w:pPr>
                        <w:jc w:val="center"/>
                        <w:rPr>
                          <w:sz w:val="18"/>
                          <w:szCs w:val="18"/>
                        </w:rPr>
                      </w:pPr>
                      <w:proofErr w:type="gramStart"/>
                      <w:r>
                        <w:rPr>
                          <w:rFonts w:hint="eastAsia"/>
                          <w:sz w:val="18"/>
                          <w:szCs w:val="18"/>
                        </w:rPr>
                        <w:t>answers</w:t>
                      </w:r>
                      <w:proofErr w:type="gramEnd"/>
                    </w:p>
                  </w:txbxContent>
                </v:textbox>
              </v:oval>
              <v:shape id="_x0000_s1373" type="#_x0000_t32" style="position:absolute;left:5127;top:5613;width:505;height:238;flip:x;mso-width-percent:1000;mso-position-horizontal-relative:margin;mso-position-vertical-relative:margin;mso-width-percent:1000;mso-width-relative:margin;mso-height-relative:margin" o:connectortype="straight" strokecolor="#fabf8f [1945]" strokeweight="1pt">
                <v:shadow type="perspective" color="#974706 [1609]" opacity=".5" offset="1pt" offset2="-3pt"/>
              </v:shape>
              <v:oval id="_x0000_s1374" style="position:absolute;left:4560;top:5851;width:1134;height:510;mso-width-percent:1000;mso-position-horizontal-relative:margin;mso-position-vertical-relative:margin;mso-width-percent:1000;mso-width-relative:margin;mso-height-relative:margin;v-text-anchor:bottom" fillcolor="#fabf8f [1945]" strokecolor="#fabf8f [1945]" strokeweight="1pt">
                <v:fill color2="#fde9d9 [665]" angle="-45" focus="-50%" type="gradient"/>
                <v:shadow on="t" type="perspective" color="#974706 [1609]" opacity=".5" offset="1pt" offset2="-3pt"/>
                <v:textbox style="mso-next-textbox:#_x0000_s1374" inset="1.5mm,.3mm,1.5mm,.3mm">
                  <w:txbxContent>
                    <w:p w:rsidR="00F968FC" w:rsidRPr="007D5AC1" w:rsidRDefault="00F968FC" w:rsidP="00B82782">
                      <w:pPr>
                        <w:jc w:val="center"/>
                        <w:rPr>
                          <w:sz w:val="18"/>
                          <w:szCs w:val="18"/>
                        </w:rPr>
                      </w:pPr>
                      <w:proofErr w:type="gramStart"/>
                      <w:r>
                        <w:rPr>
                          <w:rFonts w:hint="eastAsia"/>
                          <w:sz w:val="18"/>
                          <w:szCs w:val="18"/>
                        </w:rPr>
                        <w:t>meta</w:t>
                      </w:r>
                      <w:proofErr w:type="gramEnd"/>
                    </w:p>
                  </w:txbxContent>
                </v:textbox>
              </v:oval>
              <v:oval id="_x0000_s1375" style="position:absolute;left:6393;top:5926;width:1134;height:510;mso-width-percent:1000;mso-position-horizontal-relative:margin;mso-position-vertical-relative:margin;mso-width-percent:1000;mso-width-relative:margin;mso-height-relative:margin;v-text-anchor:bottom" fillcolor="#fabf8f [1945]" strokecolor="#fabf8f [1945]" strokeweight="1pt">
                <v:fill color2="#fde9d9 [665]" angle="-45" focus="-50%" type="gradient"/>
                <v:shadow on="t" type="perspective" color="#974706 [1609]" opacity=".5" offset="1pt" offset2="-3pt"/>
                <v:textbox style="mso-next-textbox:#_x0000_s1375" inset="1.5mm,.3mm,1.5mm,.3mm">
                  <w:txbxContent>
                    <w:p w:rsidR="00F968FC" w:rsidRPr="007D5AC1" w:rsidRDefault="00F968FC" w:rsidP="00B82782">
                      <w:pPr>
                        <w:jc w:val="center"/>
                        <w:rPr>
                          <w:sz w:val="18"/>
                          <w:szCs w:val="18"/>
                        </w:rPr>
                      </w:pPr>
                      <w:proofErr w:type="gramStart"/>
                      <w:r>
                        <w:rPr>
                          <w:rFonts w:hint="eastAsia"/>
                          <w:sz w:val="18"/>
                          <w:szCs w:val="18"/>
                        </w:rPr>
                        <w:t>answer</w:t>
                      </w:r>
                      <w:proofErr w:type="gramEnd"/>
                    </w:p>
                  </w:txbxContent>
                </v:textbox>
              </v:oval>
              <v:shape id="_x0000_s1376" type="#_x0000_t32" style="position:absolute;left:6434;top:5613;width:526;height:313;flip:x y;mso-width-percent:1000;mso-position-horizontal-relative:margin;mso-position-vertical-relative:margin;mso-width-percent:1000;mso-width-relative:margin;mso-height-relative:margin" o:connectortype="straight" strokecolor="#fabf8f [1945]" strokeweight="1pt">
                <v:shadow type="perspective" color="#974706 [1609]" opacity=".5" offset="1pt" offset2="-3pt"/>
              </v:shape>
              <v:oval id="_x0000_s1377" style="position:absolute;left:2857;top:6436;width:1134;height:510;mso-width-percent:1000;mso-position-horizontal-relative:margin;mso-position-vertical-relative:margin;mso-width-percent:1000;mso-width-relative:margin;mso-height-relative:margin;v-text-anchor:bottom" fillcolor="#fabf8f [1945]" strokecolor="#fabf8f [1945]" strokeweight="1pt">
                <v:fill color2="#fde9d9 [665]" angle="-45" focus="-50%" type="gradient"/>
                <v:shadow on="t" type="perspective" color="#974706 [1609]" opacity=".5" offset="1pt" offset2="-3pt"/>
                <v:textbox style="mso-next-textbox:#_x0000_s1377" inset="1.5mm,.3mm,1.5mm,.3mm">
                  <w:txbxContent>
                    <w:p w:rsidR="00F968FC" w:rsidRPr="007D5AC1" w:rsidRDefault="00F968FC" w:rsidP="00B82782">
                      <w:pPr>
                        <w:jc w:val="center"/>
                        <w:rPr>
                          <w:sz w:val="18"/>
                          <w:szCs w:val="18"/>
                        </w:rPr>
                      </w:pPr>
                      <w:proofErr w:type="gramStart"/>
                      <w:r>
                        <w:rPr>
                          <w:rFonts w:hint="eastAsia"/>
                          <w:sz w:val="18"/>
                          <w:szCs w:val="18"/>
                        </w:rPr>
                        <w:t>school</w:t>
                      </w:r>
                      <w:proofErr w:type="gramEnd"/>
                    </w:p>
                  </w:txbxContent>
                </v:textbox>
              </v:oval>
              <v:oval id="_x0000_s1378" style="position:absolute;left:3993;top:6946;width:1134;height:510;mso-width-percent:1000;mso-position-horizontal-relative:margin;mso-position-vertical-relative:margin;mso-width-percent:1000;mso-width-relative:margin;mso-height-relative:margin;v-text-anchor:bottom" fillcolor="#fabf8f [1945]" strokecolor="#fabf8f [1945]" strokeweight="1pt">
                <v:fill color2="#fde9d9 [665]" angle="-45" focus="-50%" type="gradient"/>
                <v:shadow on="t" type="perspective" color="#974706 [1609]" opacity=".5" offset="1pt" offset2="-3pt"/>
                <v:textbox style="mso-next-textbox:#_x0000_s1378" inset="1.5mm,.3mm,1.5mm,.3mm">
                  <w:txbxContent>
                    <w:p w:rsidR="00F968FC" w:rsidRPr="007D5AC1" w:rsidRDefault="00F968FC" w:rsidP="00B82782">
                      <w:pPr>
                        <w:jc w:val="center"/>
                        <w:rPr>
                          <w:sz w:val="18"/>
                          <w:szCs w:val="18"/>
                        </w:rPr>
                      </w:pPr>
                      <w:proofErr w:type="gramStart"/>
                      <w:r>
                        <w:rPr>
                          <w:rFonts w:hint="eastAsia"/>
                          <w:sz w:val="18"/>
                          <w:szCs w:val="18"/>
                        </w:rPr>
                        <w:t>exam</w:t>
                      </w:r>
                      <w:proofErr w:type="gramEnd"/>
                    </w:p>
                  </w:txbxContent>
                </v:textbox>
              </v:oval>
              <v:oval id="_x0000_s1379" style="position:absolute;left:5694;top:6946;width:1134;height:510;mso-width-percent:1000;mso-position-horizontal-relative:margin;mso-position-vertical-relative:margin;mso-width-percent:1000;mso-width-relative:margin;mso-height-relative:margin;v-text-anchor:bottom" fillcolor="#fabf8f [1945]" strokecolor="#fabf8f [1945]" strokeweight="1pt">
                <v:fill color2="#fde9d9 [665]" angle="-45" focus="-50%" type="gradient"/>
                <v:shadow on="t" type="perspective" color="#974706 [1609]" opacity=".5" offset="1pt" offset2="-3pt"/>
                <v:textbox style="mso-next-textbox:#_x0000_s1379" inset="1.5mm,.3mm,1.5mm,.3mm">
                  <w:txbxContent>
                    <w:p w:rsidR="00F968FC" w:rsidRPr="007D5AC1" w:rsidRDefault="00F968FC" w:rsidP="00B82782">
                      <w:pPr>
                        <w:jc w:val="center"/>
                        <w:rPr>
                          <w:sz w:val="18"/>
                          <w:szCs w:val="18"/>
                        </w:rPr>
                      </w:pPr>
                      <w:proofErr w:type="gramStart"/>
                      <w:r>
                        <w:rPr>
                          <w:rFonts w:hint="eastAsia"/>
                          <w:sz w:val="18"/>
                          <w:szCs w:val="18"/>
                        </w:rPr>
                        <w:t>paper</w:t>
                      </w:r>
                      <w:proofErr w:type="gramEnd"/>
                    </w:p>
                  </w:txbxContent>
                </v:textbox>
              </v:oval>
              <v:shape id="_x0000_s1380" type="#_x0000_t32" style="position:absolute;left:3825;top:6286;width:901;height:225;flip:x;mso-width-percent:1000;mso-position-horizontal-relative:margin;mso-position-vertical-relative:margin;mso-width-percent:1000;mso-width-relative:margin;mso-height-relative:margin" o:connectortype="straight" strokecolor="#fabf8f [1945]" strokeweight="1pt">
                <v:shadow type="perspective" color="#974706 [1609]" opacity=".5" offset="1pt" offset2="-3pt"/>
              </v:shape>
              <v:shape id="_x0000_s1381" type="#_x0000_t32" style="position:absolute;left:4560;top:6361;width:567;height:585;flip:x;mso-width-percent:1000;mso-position-horizontal-relative:margin;mso-position-vertical-relative:margin;mso-width-percent:1000;mso-width-relative:margin;mso-height-relative:margin" o:connectortype="straight" strokecolor="#fabf8f [1945]" strokeweight="1pt">
                <v:shadow type="perspective" color="#974706 [1609]" opacity=".5" offset="1pt" offset2="-3pt"/>
              </v:shape>
              <v:shape id="_x0000_s1382" type="#_x0000_t32" style="position:absolute;left:5528;top:6286;width:733;height:660;flip:x y;mso-width-percent:1000;mso-position-horizontal-relative:margin;mso-position-vertical-relative:margin;mso-width-percent:1000;mso-width-relative:margin;mso-height-relative:margin" o:connectortype="straight" strokecolor="#fabf8f [1945]" strokeweight="1pt">
                <v:shadow type="perspective" color="#974706 [1609]" opacity=".5" offset="1pt" offset2="-3pt"/>
              </v:shape>
              <w10:wrap type="none"/>
              <w10:anchorlock/>
            </v:group>
          </w:pict>
        </w:r>
      </w:ins>
    </w:p>
    <w:p w:rsidR="00940870" w:rsidRDefault="00B82782" w:rsidP="00E37B8A">
      <w:pPr>
        <w:pStyle w:val="a8"/>
        <w:ind w:left="425" w:firstLineChars="0" w:firstLine="0"/>
        <w:jc w:val="center"/>
        <w:rPr>
          <w:ins w:id="3490" w:author="hongmi" w:date="2010-08-10T13:34:00Z"/>
        </w:rPr>
      </w:pPr>
      <w:ins w:id="3491" w:author="hongmi" w:date="2010-08-10T13:34:00Z">
        <w:r>
          <w:rPr>
            <w:rFonts w:hint="eastAsia"/>
          </w:rPr>
          <w:t>图</w:t>
        </w:r>
      </w:ins>
      <w:ins w:id="3492" w:author="hongmi" w:date="2011-02-25T12:26:00Z">
        <w:r w:rsidR="0032417F">
          <w:rPr>
            <w:rFonts w:hint="eastAsia"/>
          </w:rPr>
          <w:t>7</w:t>
        </w:r>
      </w:ins>
      <w:ins w:id="3493" w:author="hongmi" w:date="2010-08-10T13:34:00Z">
        <w:r>
          <w:rPr>
            <w:rFonts w:hint="eastAsia"/>
          </w:rPr>
          <w:t>-2 Answer.xml</w:t>
        </w:r>
        <w:r>
          <w:rPr>
            <w:rFonts w:hint="eastAsia"/>
          </w:rPr>
          <w:t>结构</w:t>
        </w:r>
      </w:ins>
    </w:p>
    <w:p w:rsidR="00940870" w:rsidRDefault="00940870">
      <w:pPr>
        <w:pStyle w:val="a8"/>
        <w:ind w:left="425" w:firstLineChars="0" w:firstLine="0"/>
        <w:rPr>
          <w:ins w:id="3494" w:author="hongmi" w:date="2010-08-10T13:34:00Z"/>
        </w:rPr>
      </w:pPr>
    </w:p>
    <w:p w:rsidR="00B82782" w:rsidRDefault="00916F9F" w:rsidP="00B82782">
      <w:pPr>
        <w:rPr>
          <w:ins w:id="3495" w:author="hongmi" w:date="2010-08-10T13:39:00Z"/>
        </w:rPr>
      </w:pPr>
      <w:ins w:id="3496" w:author="hongmi" w:date="2010-08-10T13:38:00Z">
        <w:r>
          <w:rPr>
            <w:rFonts w:hint="eastAsia"/>
          </w:rPr>
          <w:t>a</w:t>
        </w:r>
      </w:ins>
      <w:ins w:id="3497" w:author="hongmi" w:date="2010-08-10T13:34:00Z">
        <w:r w:rsidR="00B82782">
          <w:rPr>
            <w:rFonts w:hint="eastAsia"/>
          </w:rPr>
          <w:t>nswer</w:t>
        </w:r>
      </w:ins>
      <w:ins w:id="3498" w:author="hongmi" w:date="2010-08-10T13:38:00Z">
        <w:r>
          <w:rPr>
            <w:rFonts w:hint="eastAsia"/>
          </w:rPr>
          <w:t>s</w:t>
        </w:r>
      </w:ins>
      <w:ins w:id="3499" w:author="hongmi" w:date="2010-08-10T13:34:00Z">
        <w:r w:rsidR="00B82782">
          <w:rPr>
            <w:rFonts w:hint="eastAsia"/>
          </w:rPr>
          <w:t>为根节点，记录全局信息，</w:t>
        </w:r>
      </w:ins>
      <w:ins w:id="3500" w:author="hongmi" w:date="2010-08-10T13:38:00Z">
        <w:r>
          <w:rPr>
            <w:rFonts w:hint="eastAsia"/>
          </w:rPr>
          <w:t>meta</w:t>
        </w:r>
      </w:ins>
      <w:ins w:id="3501" w:author="hongmi" w:date="2010-08-10T13:34:00Z">
        <w:r w:rsidR="00B82782">
          <w:rPr>
            <w:rFonts w:hint="eastAsia"/>
          </w:rPr>
          <w:t>记录</w:t>
        </w:r>
      </w:ins>
      <w:ins w:id="3502" w:author="hongmi" w:date="2010-08-10T13:38:00Z">
        <w:r>
          <w:rPr>
            <w:rFonts w:hint="eastAsia"/>
          </w:rPr>
          <w:t>答卷包的元信息，而</w:t>
        </w:r>
        <w:r>
          <w:rPr>
            <w:rFonts w:hint="eastAsia"/>
          </w:rPr>
          <w:t>answer</w:t>
        </w:r>
      </w:ins>
      <w:ins w:id="3503" w:author="hongmi" w:date="2010-08-10T13:39:00Z">
        <w:r>
          <w:rPr>
            <w:rFonts w:hint="eastAsia"/>
          </w:rPr>
          <w:t>记录每个答卷的信息</w:t>
        </w:r>
      </w:ins>
      <w:ins w:id="3504" w:author="hongmi" w:date="2010-08-10T13:34:00Z">
        <w:r w:rsidR="00B82782">
          <w:rPr>
            <w:rFonts w:hint="eastAsia"/>
          </w:rPr>
          <w:t>。</w:t>
        </w:r>
      </w:ins>
    </w:p>
    <w:p w:rsidR="00940870" w:rsidRDefault="00916F9F">
      <w:pPr>
        <w:pStyle w:val="3"/>
        <w:numPr>
          <w:ilvl w:val="2"/>
          <w:numId w:val="15"/>
        </w:numPr>
        <w:rPr>
          <w:ins w:id="3505" w:author="hongmi" w:date="2010-08-10T13:44:00Z"/>
        </w:rPr>
      </w:pPr>
      <w:bookmarkStart w:id="3506" w:name="_Toc286841349"/>
      <w:proofErr w:type="gramStart"/>
      <w:ins w:id="3507" w:author="hongmi" w:date="2010-08-10T13:39:00Z">
        <w:r>
          <w:rPr>
            <w:rFonts w:hint="eastAsia"/>
          </w:rPr>
          <w:t>answe</w:t>
        </w:r>
      </w:ins>
      <w:ins w:id="3508" w:author="hongmi" w:date="2010-08-10T13:42:00Z">
        <w:r>
          <w:rPr>
            <w:rFonts w:hint="eastAsia"/>
          </w:rPr>
          <w:t>rs</w:t>
        </w:r>
      </w:ins>
      <w:bookmarkEnd w:id="3506"/>
      <w:proofErr w:type="gramEnd"/>
    </w:p>
    <w:p w:rsidR="00916F9F" w:rsidRPr="00916F9F" w:rsidRDefault="00916F9F" w:rsidP="00916F9F">
      <w:pPr>
        <w:pStyle w:val="M"/>
        <w:ind w:firstLine="0"/>
        <w:rPr>
          <w:ins w:id="3509" w:author="hongmi" w:date="2010-08-10T13:40:00Z"/>
        </w:rPr>
      </w:pPr>
      <w:ins w:id="3510" w:author="hongmi" w:date="2010-08-10T13:43:00Z">
        <w:r w:rsidRPr="00916F9F">
          <w:rPr>
            <w:rFonts w:hint="eastAsia"/>
          </w:rPr>
          <w:t>概述：</w:t>
        </w:r>
      </w:ins>
      <w:ins w:id="3511" w:author="hongmi" w:date="2010-08-10T13:44:00Z">
        <w:r w:rsidRPr="00916F9F">
          <w:rPr>
            <w:rFonts w:hint="eastAsia"/>
          </w:rPr>
          <w:t>answers</w:t>
        </w:r>
      </w:ins>
      <w:ins w:id="3512" w:author="hongmi" w:date="2010-08-10T13:43:00Z">
        <w:r w:rsidRPr="00916F9F">
          <w:rPr>
            <w:rFonts w:hint="eastAsia"/>
          </w:rPr>
          <w:t>节点为答卷</w:t>
        </w:r>
      </w:ins>
      <w:ins w:id="3513" w:author="hongmi" w:date="2010-08-10T13:49:00Z">
        <w:r w:rsidR="00BE1A52">
          <w:rPr>
            <w:rFonts w:hint="eastAsia"/>
          </w:rPr>
          <w:t>包</w:t>
        </w:r>
      </w:ins>
      <w:ins w:id="3514" w:author="hongmi" w:date="2010-08-10T13:43:00Z">
        <w:r w:rsidRPr="00916F9F">
          <w:rPr>
            <w:rFonts w:hint="eastAsia"/>
          </w:rPr>
          <w:t>索引文件根节点。</w:t>
        </w:r>
      </w:ins>
    </w:p>
    <w:p w:rsidR="00916F9F" w:rsidRDefault="00916F9F" w:rsidP="00916F9F">
      <w:pPr>
        <w:pStyle w:val="M"/>
        <w:ind w:firstLine="0"/>
        <w:rPr>
          <w:ins w:id="3515" w:author="hongmi" w:date="2010-08-10T13:40:00Z"/>
        </w:rPr>
      </w:pPr>
      <w:ins w:id="3516" w:author="hongmi" w:date="2010-08-10T13:40:00Z">
        <w:r w:rsidRPr="00A3643D">
          <w:rPr>
            <w:rStyle w:val="a9"/>
            <w:rFonts w:hint="eastAsia"/>
          </w:rPr>
          <w:t>包含：</w:t>
        </w:r>
      </w:ins>
      <w:proofErr w:type="gramStart"/>
      <w:ins w:id="3517" w:author="hongmi" w:date="2010-08-10T13:45:00Z">
        <w:r>
          <w:rPr>
            <w:rFonts w:hint="eastAsia"/>
          </w:rPr>
          <w:t>meta</w:t>
        </w:r>
      </w:ins>
      <w:ins w:id="3518" w:author="hongmi" w:date="2010-08-10T13:40:00Z">
        <w:r>
          <w:t>(</w:t>
        </w:r>
      </w:ins>
      <w:proofErr w:type="gramEnd"/>
      <w:ins w:id="3519" w:author="hongmi" w:date="2010-08-10T13:45:00Z">
        <w:r>
          <w:rPr>
            <w:rFonts w:hint="eastAsia"/>
          </w:rPr>
          <w:t>1</w:t>
        </w:r>
      </w:ins>
      <w:ins w:id="3520" w:author="hongmi" w:date="2010-08-10T13:40:00Z">
        <w:r>
          <w:rPr>
            <w:rFonts w:hint="eastAsia"/>
          </w:rPr>
          <w:t>..*)</w:t>
        </w:r>
      </w:ins>
      <w:ins w:id="3521" w:author="hongmi" w:date="2010-08-10T13:50:00Z">
        <w:r w:rsidR="00BE1A52">
          <w:rPr>
            <w:rFonts w:hint="eastAsia"/>
          </w:rPr>
          <w:t>，</w:t>
        </w:r>
      </w:ins>
      <w:ins w:id="3522" w:author="hongmi" w:date="2010-08-10T13:45:00Z">
        <w:r w:rsidR="00BE1A52">
          <w:rPr>
            <w:rFonts w:hint="eastAsia"/>
          </w:rPr>
          <w:t>answer(0..*)</w:t>
        </w:r>
      </w:ins>
    </w:p>
    <w:p w:rsidR="00916F9F" w:rsidRDefault="00916F9F" w:rsidP="00916F9F">
      <w:pPr>
        <w:pStyle w:val="M"/>
        <w:ind w:firstLine="0"/>
        <w:rPr>
          <w:ins w:id="3523" w:author="hongmi" w:date="2010-08-10T13:40:00Z"/>
          <w:b/>
        </w:rPr>
      </w:pPr>
      <w:ins w:id="3524" w:author="hongmi" w:date="2010-08-10T13:40:00Z">
        <w:r w:rsidRPr="000F7B91">
          <w:rPr>
            <w:rFonts w:hint="eastAsia"/>
            <w:b/>
          </w:rPr>
          <w:t>属性：</w:t>
        </w:r>
      </w:ins>
    </w:p>
    <w:p w:rsidR="00940870" w:rsidRDefault="00916F9F">
      <w:pPr>
        <w:pStyle w:val="af8"/>
        <w:rPr>
          <w:ins w:id="3525" w:author="hongmi" w:date="2010-08-10T13:40:00Z"/>
          <w:rStyle w:val="a9"/>
          <w:spacing w:val="0"/>
          <w:szCs w:val="22"/>
        </w:rPr>
      </w:pPr>
      <w:ins w:id="3526" w:author="hongmi" w:date="2010-08-10T13:40:00Z">
        <w:r w:rsidRPr="00242408">
          <w:rPr>
            <w:rFonts w:hint="eastAsia"/>
          </w:rPr>
          <w:t>表</w:t>
        </w:r>
        <w:r w:rsidRPr="00242408">
          <w:rPr>
            <w:rFonts w:hint="eastAsia"/>
          </w:rPr>
          <w:t xml:space="preserve"> </w:t>
        </w:r>
      </w:ins>
      <w:ins w:id="3527" w:author="hongmi" w:date="2011-02-25T12:26:00Z">
        <w:r w:rsidR="0032417F">
          <w:rPr>
            <w:rFonts w:hint="eastAsia"/>
          </w:rPr>
          <w:t>7</w:t>
        </w:r>
      </w:ins>
      <w:ins w:id="3528" w:author="hongmi" w:date="2010-08-10T13:40:00Z">
        <w:r>
          <w:rPr>
            <w:rFonts w:hint="eastAsia"/>
          </w:rPr>
          <w:t>-</w:t>
        </w:r>
      </w:ins>
      <w:ins w:id="3529" w:author="hongmi" w:date="2011-02-25T12:26:00Z">
        <w:r w:rsidR="0032417F">
          <w:rPr>
            <w:rFonts w:hint="eastAsia"/>
          </w:rPr>
          <w:t>4</w:t>
        </w:r>
      </w:ins>
      <w:ins w:id="3530" w:author="hongmi" w:date="2010-08-10T13:40:00Z">
        <w:r>
          <w:rPr>
            <w:rFonts w:hint="eastAsia"/>
          </w:rPr>
          <w:t xml:space="preserve"> </w:t>
        </w:r>
      </w:ins>
      <w:ins w:id="3531" w:author="hongmi" w:date="2010-08-10T13:51:00Z">
        <w:r w:rsidR="00786620">
          <w:rPr>
            <w:rFonts w:hint="eastAsia"/>
          </w:rPr>
          <w:t>answers</w:t>
        </w:r>
      </w:ins>
      <w:ins w:id="3532" w:author="hongmi" w:date="2010-08-10T13:40:00Z">
        <w:r>
          <w:rPr>
            <w:rFonts w:hint="eastAsia"/>
          </w:rPr>
          <w:t>属性表</w:t>
        </w:r>
      </w:ins>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74"/>
        <w:gridCol w:w="2103"/>
        <w:gridCol w:w="2133"/>
        <w:gridCol w:w="2112"/>
      </w:tblGrid>
      <w:tr w:rsidR="00916F9F" w:rsidRPr="004234C2" w:rsidTr="00110FE0">
        <w:trPr>
          <w:ins w:id="3533" w:author="hongmi" w:date="2010-08-10T13:40:00Z"/>
        </w:trPr>
        <w:tc>
          <w:tcPr>
            <w:tcW w:w="2174" w:type="dxa"/>
            <w:tcBorders>
              <w:top w:val="single" w:sz="4" w:space="0" w:color="000000"/>
              <w:left w:val="single" w:sz="4" w:space="0" w:color="000000"/>
              <w:bottom w:val="single" w:sz="4" w:space="0" w:color="000000"/>
              <w:right w:val="single" w:sz="4" w:space="0" w:color="000000"/>
            </w:tcBorders>
            <w:hideMark/>
          </w:tcPr>
          <w:p w:rsidR="00916F9F" w:rsidRPr="004234C2" w:rsidRDefault="00916F9F" w:rsidP="00110FE0">
            <w:pPr>
              <w:pStyle w:val="M"/>
              <w:ind w:firstLine="0"/>
              <w:rPr>
                <w:ins w:id="3534" w:author="hongmi" w:date="2010-08-10T13:40:00Z"/>
                <w:rStyle w:val="a9"/>
                <w:b w:val="0"/>
                <w:sz w:val="18"/>
                <w:szCs w:val="18"/>
              </w:rPr>
            </w:pPr>
            <w:ins w:id="3535" w:author="hongmi" w:date="2010-08-10T13:40:00Z">
              <w:r w:rsidRPr="004234C2">
                <w:rPr>
                  <w:rStyle w:val="a9"/>
                  <w:rFonts w:hint="eastAsia"/>
                  <w:b w:val="0"/>
                  <w:sz w:val="18"/>
                  <w:szCs w:val="18"/>
                </w:rPr>
                <w:t>名称</w:t>
              </w:r>
            </w:ins>
          </w:p>
        </w:tc>
        <w:tc>
          <w:tcPr>
            <w:tcW w:w="2103" w:type="dxa"/>
            <w:tcBorders>
              <w:top w:val="single" w:sz="4" w:space="0" w:color="000000"/>
              <w:left w:val="single" w:sz="4" w:space="0" w:color="000000"/>
              <w:bottom w:val="single" w:sz="4" w:space="0" w:color="000000"/>
              <w:right w:val="single" w:sz="4" w:space="0" w:color="000000"/>
            </w:tcBorders>
            <w:hideMark/>
          </w:tcPr>
          <w:p w:rsidR="00916F9F" w:rsidRPr="004234C2" w:rsidRDefault="00916F9F" w:rsidP="00110FE0">
            <w:pPr>
              <w:pStyle w:val="M"/>
              <w:ind w:firstLine="0"/>
              <w:rPr>
                <w:ins w:id="3536" w:author="hongmi" w:date="2010-08-10T13:40:00Z"/>
                <w:rStyle w:val="a9"/>
                <w:b w:val="0"/>
                <w:sz w:val="18"/>
                <w:szCs w:val="18"/>
              </w:rPr>
            </w:pPr>
            <w:ins w:id="3537" w:author="hongmi" w:date="2010-08-10T13:40:00Z">
              <w:r w:rsidRPr="004234C2">
                <w:rPr>
                  <w:rStyle w:val="a9"/>
                  <w:rFonts w:hint="eastAsia"/>
                  <w:b w:val="0"/>
                  <w:sz w:val="18"/>
                  <w:szCs w:val="18"/>
                </w:rPr>
                <w:t>限制</w:t>
              </w:r>
            </w:ins>
          </w:p>
        </w:tc>
        <w:tc>
          <w:tcPr>
            <w:tcW w:w="2133" w:type="dxa"/>
            <w:tcBorders>
              <w:top w:val="single" w:sz="4" w:space="0" w:color="000000"/>
              <w:left w:val="single" w:sz="4" w:space="0" w:color="000000"/>
              <w:bottom w:val="single" w:sz="4" w:space="0" w:color="000000"/>
              <w:right w:val="single" w:sz="4" w:space="0" w:color="000000"/>
            </w:tcBorders>
            <w:hideMark/>
          </w:tcPr>
          <w:p w:rsidR="00916F9F" w:rsidRPr="004234C2" w:rsidRDefault="00916F9F" w:rsidP="00110FE0">
            <w:pPr>
              <w:pStyle w:val="M"/>
              <w:ind w:firstLine="0"/>
              <w:rPr>
                <w:ins w:id="3538" w:author="hongmi" w:date="2010-08-10T13:40:00Z"/>
                <w:rStyle w:val="a9"/>
                <w:b w:val="0"/>
                <w:sz w:val="18"/>
                <w:szCs w:val="18"/>
              </w:rPr>
            </w:pPr>
            <w:ins w:id="3539" w:author="hongmi" w:date="2010-08-10T13:40:00Z">
              <w:r w:rsidRPr="004234C2">
                <w:rPr>
                  <w:rStyle w:val="a9"/>
                  <w:rFonts w:hint="eastAsia"/>
                  <w:b w:val="0"/>
                  <w:sz w:val="18"/>
                  <w:szCs w:val="18"/>
                </w:rPr>
                <w:t>类型</w:t>
              </w:r>
            </w:ins>
          </w:p>
        </w:tc>
        <w:tc>
          <w:tcPr>
            <w:tcW w:w="2112" w:type="dxa"/>
            <w:tcBorders>
              <w:top w:val="single" w:sz="4" w:space="0" w:color="000000"/>
              <w:left w:val="single" w:sz="4" w:space="0" w:color="000000"/>
              <w:bottom w:val="single" w:sz="4" w:space="0" w:color="000000"/>
              <w:right w:val="single" w:sz="4" w:space="0" w:color="000000"/>
            </w:tcBorders>
            <w:hideMark/>
          </w:tcPr>
          <w:p w:rsidR="00916F9F" w:rsidRPr="004234C2" w:rsidRDefault="00916F9F" w:rsidP="00110FE0">
            <w:pPr>
              <w:pStyle w:val="M"/>
              <w:ind w:firstLine="0"/>
              <w:rPr>
                <w:ins w:id="3540" w:author="hongmi" w:date="2010-08-10T13:40:00Z"/>
                <w:rStyle w:val="a9"/>
                <w:b w:val="0"/>
                <w:sz w:val="18"/>
                <w:szCs w:val="18"/>
              </w:rPr>
            </w:pPr>
            <w:ins w:id="3541" w:author="hongmi" w:date="2010-08-10T13:40:00Z">
              <w:r w:rsidRPr="004234C2">
                <w:rPr>
                  <w:rStyle w:val="a9"/>
                  <w:rFonts w:hint="eastAsia"/>
                  <w:b w:val="0"/>
                  <w:sz w:val="18"/>
                  <w:szCs w:val="18"/>
                </w:rPr>
                <w:t>备注</w:t>
              </w:r>
            </w:ins>
          </w:p>
        </w:tc>
      </w:tr>
    </w:tbl>
    <w:p w:rsidR="00940870" w:rsidRDefault="00916F9F">
      <w:pPr>
        <w:pStyle w:val="M"/>
        <w:spacing w:before="60" w:after="240"/>
        <w:ind w:left="425" w:firstLine="0"/>
        <w:jc w:val="center"/>
        <w:rPr>
          <w:ins w:id="3542" w:author="hongmi" w:date="2010-08-10T13:40:00Z"/>
          <w:rStyle w:val="a9"/>
          <w:rFonts w:ascii="Calibri" w:hAnsi="Calibri" w:cs="Times New Roman"/>
          <w:sz w:val="16"/>
          <w:szCs w:val="16"/>
        </w:rPr>
      </w:pPr>
      <w:ins w:id="3543" w:author="hongmi" w:date="2010-08-10T13:40:00Z">
        <w:r>
          <w:rPr>
            <w:rStyle w:val="a9"/>
            <w:sz w:val="16"/>
            <w:szCs w:val="16"/>
          </w:rPr>
          <w:t>&lt;</w:t>
        </w:r>
        <w:r>
          <w:rPr>
            <w:rStyle w:val="a9"/>
            <w:rFonts w:hint="eastAsia"/>
            <w:sz w:val="16"/>
            <w:szCs w:val="16"/>
          </w:rPr>
          <w:t>注</w:t>
        </w:r>
        <w:r>
          <w:rPr>
            <w:rStyle w:val="a9"/>
            <w:sz w:val="16"/>
            <w:szCs w:val="16"/>
          </w:rPr>
          <w:t>&gt;[1]</w:t>
        </w:r>
        <w:r>
          <w:rPr>
            <w:rStyle w:val="a9"/>
            <w:rFonts w:hint="eastAsia"/>
            <w:sz w:val="16"/>
            <w:szCs w:val="16"/>
          </w:rPr>
          <w:t>：一个</w:t>
        </w:r>
        <w:r>
          <w:rPr>
            <w:rStyle w:val="a9"/>
            <w:sz w:val="16"/>
            <w:szCs w:val="16"/>
          </w:rPr>
          <w:t xml:space="preserve">   [0..1]: 0 </w:t>
        </w:r>
        <w:proofErr w:type="gramStart"/>
        <w:r>
          <w:rPr>
            <w:rStyle w:val="a9"/>
            <w:rFonts w:hint="eastAsia"/>
            <w:sz w:val="16"/>
            <w:szCs w:val="16"/>
          </w:rPr>
          <w:t>个</w:t>
        </w:r>
        <w:proofErr w:type="gramEnd"/>
        <w:r>
          <w:rPr>
            <w:rStyle w:val="a9"/>
            <w:rFonts w:hint="eastAsia"/>
            <w:sz w:val="16"/>
            <w:szCs w:val="16"/>
          </w:rPr>
          <w:t>或</w:t>
        </w:r>
        <w:r>
          <w:rPr>
            <w:rStyle w:val="a9"/>
            <w:sz w:val="16"/>
            <w:szCs w:val="16"/>
          </w:rPr>
          <w:t xml:space="preserve"> 1 </w:t>
        </w:r>
        <w:proofErr w:type="gramStart"/>
        <w:r>
          <w:rPr>
            <w:rStyle w:val="a9"/>
            <w:rFonts w:hint="eastAsia"/>
            <w:sz w:val="16"/>
            <w:szCs w:val="16"/>
          </w:rPr>
          <w:t>个</w:t>
        </w:r>
        <w:proofErr w:type="gramEnd"/>
        <w:r>
          <w:rPr>
            <w:rStyle w:val="a9"/>
            <w:sz w:val="16"/>
            <w:szCs w:val="16"/>
          </w:rPr>
          <w:t xml:space="preserve">    [1..</w:t>
        </w:r>
        <w:r>
          <w:rPr>
            <w:rStyle w:val="a9"/>
            <w:rFonts w:hint="eastAsia"/>
            <w:sz w:val="16"/>
            <w:szCs w:val="16"/>
          </w:rPr>
          <w:t>*</w:t>
        </w:r>
        <w:r>
          <w:rPr>
            <w:rStyle w:val="a9"/>
            <w:sz w:val="16"/>
            <w:szCs w:val="16"/>
          </w:rPr>
          <w:t>]</w:t>
        </w:r>
        <w:r>
          <w:rPr>
            <w:rStyle w:val="a9"/>
            <w:rFonts w:hint="eastAsia"/>
            <w:sz w:val="16"/>
            <w:szCs w:val="16"/>
          </w:rPr>
          <w:t>：大于等于一个</w:t>
        </w:r>
      </w:ins>
    </w:p>
    <w:p w:rsidR="00940870" w:rsidRDefault="00BE1A52">
      <w:pPr>
        <w:pStyle w:val="3"/>
        <w:numPr>
          <w:ilvl w:val="2"/>
          <w:numId w:val="15"/>
        </w:numPr>
        <w:rPr>
          <w:ins w:id="3544" w:author="hongmi" w:date="2010-08-10T13:47:00Z"/>
        </w:rPr>
      </w:pPr>
      <w:bookmarkStart w:id="3545" w:name="_Toc286841350"/>
      <w:proofErr w:type="gramStart"/>
      <w:ins w:id="3546" w:author="hongmi" w:date="2010-08-10T13:47:00Z">
        <w:r>
          <w:rPr>
            <w:rFonts w:hint="eastAsia"/>
          </w:rPr>
          <w:t>meta</w:t>
        </w:r>
        <w:bookmarkEnd w:id="3545"/>
        <w:proofErr w:type="gramEnd"/>
      </w:ins>
    </w:p>
    <w:p w:rsidR="00BE1A52" w:rsidRPr="00916F9F" w:rsidRDefault="00BE1A52" w:rsidP="00BE1A52">
      <w:pPr>
        <w:pStyle w:val="M"/>
        <w:ind w:firstLine="0"/>
        <w:rPr>
          <w:ins w:id="3547" w:author="hongmi" w:date="2010-08-10T13:47:00Z"/>
        </w:rPr>
      </w:pPr>
      <w:ins w:id="3548" w:author="hongmi" w:date="2010-08-10T13:47:00Z">
        <w:r w:rsidRPr="00916F9F">
          <w:rPr>
            <w:rFonts w:hint="eastAsia"/>
          </w:rPr>
          <w:t>概述：</w:t>
        </w:r>
      </w:ins>
      <w:ins w:id="3549" w:author="hongmi" w:date="2010-08-10T13:48:00Z">
        <w:r>
          <w:rPr>
            <w:rFonts w:hint="eastAsia"/>
          </w:rPr>
          <w:t>meta</w:t>
        </w:r>
      </w:ins>
      <w:ins w:id="3550" w:author="hongmi" w:date="2010-08-10T13:47:00Z">
        <w:r w:rsidRPr="00916F9F">
          <w:rPr>
            <w:rFonts w:hint="eastAsia"/>
          </w:rPr>
          <w:t>节点为答卷</w:t>
        </w:r>
      </w:ins>
      <w:proofErr w:type="gramStart"/>
      <w:ins w:id="3551" w:author="hongmi" w:date="2010-08-10T13:49:00Z">
        <w:r>
          <w:rPr>
            <w:rFonts w:hint="eastAsia"/>
          </w:rPr>
          <w:t>包元信息</w:t>
        </w:r>
        <w:proofErr w:type="gramEnd"/>
        <w:r>
          <w:rPr>
            <w:rFonts w:hint="eastAsia"/>
          </w:rPr>
          <w:t>节点</w:t>
        </w:r>
      </w:ins>
      <w:ins w:id="3552" w:author="hongmi" w:date="2010-08-10T13:47:00Z">
        <w:r w:rsidRPr="00916F9F">
          <w:rPr>
            <w:rFonts w:hint="eastAsia"/>
          </w:rPr>
          <w:t>，它指定答卷</w:t>
        </w:r>
      </w:ins>
      <w:ins w:id="3553" w:author="hongmi" w:date="2010-08-10T13:49:00Z">
        <w:r>
          <w:rPr>
            <w:rFonts w:hint="eastAsia"/>
          </w:rPr>
          <w:t>的元信息</w:t>
        </w:r>
      </w:ins>
      <w:ins w:id="3554" w:author="hongmi" w:date="2010-08-10T13:47:00Z">
        <w:r w:rsidRPr="00916F9F">
          <w:rPr>
            <w:rFonts w:hint="eastAsia"/>
          </w:rPr>
          <w:t>。</w:t>
        </w:r>
      </w:ins>
    </w:p>
    <w:p w:rsidR="00BE1A52" w:rsidRPr="00BE1A52" w:rsidRDefault="00BE1A52" w:rsidP="00BE1A52">
      <w:pPr>
        <w:pStyle w:val="M"/>
        <w:ind w:firstLine="0"/>
        <w:rPr>
          <w:ins w:id="3555" w:author="hongmi" w:date="2010-08-10T13:47:00Z"/>
        </w:rPr>
      </w:pPr>
      <w:ins w:id="3556" w:author="hongmi" w:date="2010-08-10T13:47:00Z">
        <w:r w:rsidRPr="00A3643D">
          <w:rPr>
            <w:rStyle w:val="a9"/>
            <w:rFonts w:hint="eastAsia"/>
          </w:rPr>
          <w:t>包含：</w:t>
        </w:r>
      </w:ins>
      <w:ins w:id="3557" w:author="hongmi" w:date="2010-08-10T13:49:00Z">
        <w:r>
          <w:rPr>
            <w:rFonts w:hint="eastAsia"/>
          </w:rPr>
          <w:t>school</w:t>
        </w:r>
      </w:ins>
      <w:ins w:id="3558" w:author="hongmi" w:date="2010-08-10T13:47:00Z">
        <w:r>
          <w:t>(</w:t>
        </w:r>
        <w:r>
          <w:rPr>
            <w:rFonts w:hint="eastAsia"/>
          </w:rPr>
          <w:t>1)</w:t>
        </w:r>
      </w:ins>
      <w:ins w:id="3559" w:author="hongmi" w:date="2010-08-10T13:50:00Z">
        <w:r>
          <w:rPr>
            <w:rFonts w:hint="eastAsia"/>
          </w:rPr>
          <w:t>，</w:t>
        </w:r>
      </w:ins>
      <w:ins w:id="3560" w:author="hongmi" w:date="2010-08-10T13:49:00Z">
        <w:r>
          <w:rPr>
            <w:rFonts w:hint="eastAsia"/>
          </w:rPr>
          <w:t>exam</w:t>
        </w:r>
      </w:ins>
      <w:ins w:id="3561" w:author="hongmi" w:date="2010-08-10T13:47:00Z">
        <w:r>
          <w:rPr>
            <w:rFonts w:hint="eastAsia"/>
          </w:rPr>
          <w:t>(</w:t>
        </w:r>
      </w:ins>
      <w:ins w:id="3562" w:author="hongmi" w:date="2010-08-10T13:50:00Z">
        <w:r>
          <w:rPr>
            <w:rFonts w:hint="eastAsia"/>
          </w:rPr>
          <w:t>1</w:t>
        </w:r>
      </w:ins>
      <w:ins w:id="3563" w:author="hongmi" w:date="2010-08-10T13:47:00Z">
        <w:r>
          <w:rPr>
            <w:rFonts w:hint="eastAsia"/>
          </w:rPr>
          <w:t>)</w:t>
        </w:r>
      </w:ins>
      <w:ins w:id="3564" w:author="hongmi" w:date="2010-08-10T13:50:00Z">
        <w:r>
          <w:rPr>
            <w:rFonts w:hint="eastAsia"/>
          </w:rPr>
          <w:t>，</w:t>
        </w:r>
        <w:r>
          <w:rPr>
            <w:rFonts w:hint="eastAsia"/>
          </w:rPr>
          <w:t>paper(1)</w:t>
        </w:r>
      </w:ins>
    </w:p>
    <w:p w:rsidR="00BE1A52" w:rsidRDefault="00BE1A52" w:rsidP="00BE1A52">
      <w:pPr>
        <w:pStyle w:val="M"/>
        <w:ind w:firstLine="0"/>
        <w:rPr>
          <w:ins w:id="3565" w:author="hongmi" w:date="2010-08-10T13:47:00Z"/>
          <w:b/>
        </w:rPr>
      </w:pPr>
      <w:ins w:id="3566" w:author="hongmi" w:date="2010-08-10T13:47:00Z">
        <w:r w:rsidRPr="000F7B91">
          <w:rPr>
            <w:rFonts w:hint="eastAsia"/>
            <w:b/>
          </w:rPr>
          <w:t>属性：</w:t>
        </w:r>
      </w:ins>
    </w:p>
    <w:p w:rsidR="00BE1A52" w:rsidRDefault="00BE1A52" w:rsidP="00BE1A52">
      <w:pPr>
        <w:pStyle w:val="af8"/>
        <w:rPr>
          <w:ins w:id="3567" w:author="hongmi" w:date="2010-08-10T13:48:00Z"/>
          <w:rStyle w:val="a9"/>
        </w:rPr>
      </w:pPr>
      <w:ins w:id="3568" w:author="hongmi" w:date="2010-08-10T13:48:00Z">
        <w:r w:rsidRPr="00242408">
          <w:rPr>
            <w:rFonts w:hint="eastAsia"/>
          </w:rPr>
          <w:t>表</w:t>
        </w:r>
        <w:r w:rsidRPr="00242408">
          <w:rPr>
            <w:rFonts w:hint="eastAsia"/>
          </w:rPr>
          <w:t xml:space="preserve"> </w:t>
        </w:r>
      </w:ins>
      <w:ins w:id="3569" w:author="hongmi" w:date="2011-02-25T12:26:00Z">
        <w:r w:rsidR="0032417F">
          <w:rPr>
            <w:rFonts w:hint="eastAsia"/>
          </w:rPr>
          <w:t>7</w:t>
        </w:r>
      </w:ins>
      <w:ins w:id="3570" w:author="hongmi" w:date="2010-08-10T13:48:00Z">
        <w:r w:rsidR="0032417F">
          <w:rPr>
            <w:rFonts w:hint="eastAsia"/>
          </w:rPr>
          <w:t>-</w:t>
        </w:r>
      </w:ins>
      <w:ins w:id="3571" w:author="hongmi" w:date="2011-02-25T12:26:00Z">
        <w:r w:rsidR="0032417F">
          <w:rPr>
            <w:rFonts w:hint="eastAsia"/>
          </w:rPr>
          <w:t>5</w:t>
        </w:r>
      </w:ins>
      <w:ins w:id="3572" w:author="hongmi" w:date="2010-08-10T13:48:00Z">
        <w:r>
          <w:rPr>
            <w:rFonts w:hint="eastAsia"/>
          </w:rPr>
          <w:t xml:space="preserve"> </w:t>
        </w:r>
      </w:ins>
      <w:ins w:id="3573" w:author="hongmi" w:date="2010-08-10T13:51:00Z">
        <w:r w:rsidR="00786620">
          <w:rPr>
            <w:rFonts w:hint="eastAsia"/>
          </w:rPr>
          <w:t>meta</w:t>
        </w:r>
      </w:ins>
      <w:ins w:id="3574" w:author="hongmi" w:date="2010-08-10T13:48:00Z">
        <w:r>
          <w:rPr>
            <w:rFonts w:hint="eastAsia"/>
          </w:rPr>
          <w:t>属性表</w:t>
        </w:r>
      </w:ins>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74"/>
        <w:gridCol w:w="2103"/>
        <w:gridCol w:w="2133"/>
        <w:gridCol w:w="2112"/>
      </w:tblGrid>
      <w:tr w:rsidR="00BE1A52" w:rsidRPr="004234C2" w:rsidTr="00110FE0">
        <w:trPr>
          <w:ins w:id="3575" w:author="hongmi" w:date="2010-08-10T13:48:00Z"/>
        </w:trPr>
        <w:tc>
          <w:tcPr>
            <w:tcW w:w="2174" w:type="dxa"/>
            <w:tcBorders>
              <w:top w:val="single" w:sz="4" w:space="0" w:color="000000"/>
              <w:left w:val="single" w:sz="4" w:space="0" w:color="000000"/>
              <w:bottom w:val="single" w:sz="4" w:space="0" w:color="000000"/>
              <w:right w:val="single" w:sz="4" w:space="0" w:color="000000"/>
            </w:tcBorders>
            <w:hideMark/>
          </w:tcPr>
          <w:p w:rsidR="00BE1A52" w:rsidRPr="004234C2" w:rsidRDefault="00BE1A52" w:rsidP="00110FE0">
            <w:pPr>
              <w:pStyle w:val="M"/>
              <w:ind w:firstLine="0"/>
              <w:rPr>
                <w:ins w:id="3576" w:author="hongmi" w:date="2010-08-10T13:48:00Z"/>
                <w:rStyle w:val="a9"/>
                <w:b w:val="0"/>
                <w:sz w:val="18"/>
                <w:szCs w:val="18"/>
              </w:rPr>
            </w:pPr>
            <w:ins w:id="3577" w:author="hongmi" w:date="2010-08-10T13:48:00Z">
              <w:r w:rsidRPr="004234C2">
                <w:rPr>
                  <w:rStyle w:val="a9"/>
                  <w:rFonts w:hint="eastAsia"/>
                  <w:b w:val="0"/>
                  <w:sz w:val="18"/>
                  <w:szCs w:val="18"/>
                </w:rPr>
                <w:t>名称</w:t>
              </w:r>
            </w:ins>
          </w:p>
        </w:tc>
        <w:tc>
          <w:tcPr>
            <w:tcW w:w="2103" w:type="dxa"/>
            <w:tcBorders>
              <w:top w:val="single" w:sz="4" w:space="0" w:color="000000"/>
              <w:left w:val="single" w:sz="4" w:space="0" w:color="000000"/>
              <w:bottom w:val="single" w:sz="4" w:space="0" w:color="000000"/>
              <w:right w:val="single" w:sz="4" w:space="0" w:color="000000"/>
            </w:tcBorders>
            <w:hideMark/>
          </w:tcPr>
          <w:p w:rsidR="00BE1A52" w:rsidRPr="004234C2" w:rsidRDefault="00BE1A52" w:rsidP="00110FE0">
            <w:pPr>
              <w:pStyle w:val="M"/>
              <w:ind w:firstLine="0"/>
              <w:rPr>
                <w:ins w:id="3578" w:author="hongmi" w:date="2010-08-10T13:48:00Z"/>
                <w:rStyle w:val="a9"/>
                <w:b w:val="0"/>
                <w:sz w:val="18"/>
                <w:szCs w:val="18"/>
              </w:rPr>
            </w:pPr>
            <w:ins w:id="3579" w:author="hongmi" w:date="2010-08-10T13:48:00Z">
              <w:r w:rsidRPr="004234C2">
                <w:rPr>
                  <w:rStyle w:val="a9"/>
                  <w:rFonts w:hint="eastAsia"/>
                  <w:b w:val="0"/>
                  <w:sz w:val="18"/>
                  <w:szCs w:val="18"/>
                </w:rPr>
                <w:t>限制</w:t>
              </w:r>
            </w:ins>
          </w:p>
        </w:tc>
        <w:tc>
          <w:tcPr>
            <w:tcW w:w="2133" w:type="dxa"/>
            <w:tcBorders>
              <w:top w:val="single" w:sz="4" w:space="0" w:color="000000"/>
              <w:left w:val="single" w:sz="4" w:space="0" w:color="000000"/>
              <w:bottom w:val="single" w:sz="4" w:space="0" w:color="000000"/>
              <w:right w:val="single" w:sz="4" w:space="0" w:color="000000"/>
            </w:tcBorders>
            <w:hideMark/>
          </w:tcPr>
          <w:p w:rsidR="00BE1A52" w:rsidRPr="004234C2" w:rsidRDefault="00BE1A52" w:rsidP="00110FE0">
            <w:pPr>
              <w:pStyle w:val="M"/>
              <w:ind w:firstLine="0"/>
              <w:rPr>
                <w:ins w:id="3580" w:author="hongmi" w:date="2010-08-10T13:48:00Z"/>
                <w:rStyle w:val="a9"/>
                <w:b w:val="0"/>
                <w:sz w:val="18"/>
                <w:szCs w:val="18"/>
              </w:rPr>
            </w:pPr>
            <w:ins w:id="3581" w:author="hongmi" w:date="2010-08-10T13:48:00Z">
              <w:r w:rsidRPr="004234C2">
                <w:rPr>
                  <w:rStyle w:val="a9"/>
                  <w:rFonts w:hint="eastAsia"/>
                  <w:b w:val="0"/>
                  <w:sz w:val="18"/>
                  <w:szCs w:val="18"/>
                </w:rPr>
                <w:t>类型</w:t>
              </w:r>
            </w:ins>
          </w:p>
        </w:tc>
        <w:tc>
          <w:tcPr>
            <w:tcW w:w="2112" w:type="dxa"/>
            <w:tcBorders>
              <w:top w:val="single" w:sz="4" w:space="0" w:color="000000"/>
              <w:left w:val="single" w:sz="4" w:space="0" w:color="000000"/>
              <w:bottom w:val="single" w:sz="4" w:space="0" w:color="000000"/>
              <w:right w:val="single" w:sz="4" w:space="0" w:color="000000"/>
            </w:tcBorders>
            <w:hideMark/>
          </w:tcPr>
          <w:p w:rsidR="00BE1A52" w:rsidRPr="004234C2" w:rsidRDefault="00BE1A52" w:rsidP="00110FE0">
            <w:pPr>
              <w:pStyle w:val="M"/>
              <w:ind w:firstLine="0"/>
              <w:rPr>
                <w:ins w:id="3582" w:author="hongmi" w:date="2010-08-10T13:48:00Z"/>
                <w:rStyle w:val="a9"/>
                <w:b w:val="0"/>
                <w:sz w:val="18"/>
                <w:szCs w:val="18"/>
              </w:rPr>
            </w:pPr>
            <w:ins w:id="3583" w:author="hongmi" w:date="2010-08-10T13:48:00Z">
              <w:r w:rsidRPr="004234C2">
                <w:rPr>
                  <w:rStyle w:val="a9"/>
                  <w:rFonts w:hint="eastAsia"/>
                  <w:b w:val="0"/>
                  <w:sz w:val="18"/>
                  <w:szCs w:val="18"/>
                </w:rPr>
                <w:t>备注</w:t>
              </w:r>
            </w:ins>
          </w:p>
        </w:tc>
      </w:tr>
    </w:tbl>
    <w:p w:rsidR="00BE1A52" w:rsidRDefault="00BE1A52" w:rsidP="00BE1A52">
      <w:pPr>
        <w:pStyle w:val="M"/>
        <w:spacing w:before="60" w:after="240"/>
        <w:ind w:left="425" w:firstLine="0"/>
        <w:jc w:val="center"/>
        <w:rPr>
          <w:ins w:id="3584" w:author="hongmi" w:date="2010-08-10T13:48:00Z"/>
          <w:rStyle w:val="a9"/>
          <w:rFonts w:ascii="Calibri" w:hAnsi="Calibri" w:cs="Times New Roman"/>
          <w:sz w:val="16"/>
          <w:szCs w:val="16"/>
        </w:rPr>
      </w:pPr>
      <w:ins w:id="3585" w:author="hongmi" w:date="2010-08-10T13:48:00Z">
        <w:r>
          <w:rPr>
            <w:rStyle w:val="a9"/>
            <w:sz w:val="16"/>
            <w:szCs w:val="16"/>
          </w:rPr>
          <w:t>&lt;</w:t>
        </w:r>
        <w:r>
          <w:rPr>
            <w:rStyle w:val="a9"/>
            <w:rFonts w:hint="eastAsia"/>
            <w:sz w:val="16"/>
            <w:szCs w:val="16"/>
          </w:rPr>
          <w:t>注</w:t>
        </w:r>
        <w:r>
          <w:rPr>
            <w:rStyle w:val="a9"/>
            <w:sz w:val="16"/>
            <w:szCs w:val="16"/>
          </w:rPr>
          <w:t>&gt;[1]</w:t>
        </w:r>
        <w:r>
          <w:rPr>
            <w:rStyle w:val="a9"/>
            <w:rFonts w:hint="eastAsia"/>
            <w:sz w:val="16"/>
            <w:szCs w:val="16"/>
          </w:rPr>
          <w:t>：一个</w:t>
        </w:r>
        <w:r>
          <w:rPr>
            <w:rStyle w:val="a9"/>
            <w:sz w:val="16"/>
            <w:szCs w:val="16"/>
          </w:rPr>
          <w:t xml:space="preserve">   [0..1]: 0 </w:t>
        </w:r>
        <w:proofErr w:type="gramStart"/>
        <w:r>
          <w:rPr>
            <w:rStyle w:val="a9"/>
            <w:rFonts w:hint="eastAsia"/>
            <w:sz w:val="16"/>
            <w:szCs w:val="16"/>
          </w:rPr>
          <w:t>个</w:t>
        </w:r>
        <w:proofErr w:type="gramEnd"/>
        <w:r>
          <w:rPr>
            <w:rStyle w:val="a9"/>
            <w:rFonts w:hint="eastAsia"/>
            <w:sz w:val="16"/>
            <w:szCs w:val="16"/>
          </w:rPr>
          <w:t>或</w:t>
        </w:r>
        <w:r>
          <w:rPr>
            <w:rStyle w:val="a9"/>
            <w:sz w:val="16"/>
            <w:szCs w:val="16"/>
          </w:rPr>
          <w:t xml:space="preserve"> 1 </w:t>
        </w:r>
        <w:proofErr w:type="gramStart"/>
        <w:r>
          <w:rPr>
            <w:rStyle w:val="a9"/>
            <w:rFonts w:hint="eastAsia"/>
            <w:sz w:val="16"/>
            <w:szCs w:val="16"/>
          </w:rPr>
          <w:t>个</w:t>
        </w:r>
        <w:proofErr w:type="gramEnd"/>
        <w:r>
          <w:rPr>
            <w:rStyle w:val="a9"/>
            <w:sz w:val="16"/>
            <w:szCs w:val="16"/>
          </w:rPr>
          <w:t xml:space="preserve">    [1..</w:t>
        </w:r>
        <w:r>
          <w:rPr>
            <w:rStyle w:val="a9"/>
            <w:rFonts w:hint="eastAsia"/>
            <w:sz w:val="16"/>
            <w:szCs w:val="16"/>
          </w:rPr>
          <w:t>*</w:t>
        </w:r>
        <w:r>
          <w:rPr>
            <w:rStyle w:val="a9"/>
            <w:sz w:val="16"/>
            <w:szCs w:val="16"/>
          </w:rPr>
          <w:t>]</w:t>
        </w:r>
        <w:r>
          <w:rPr>
            <w:rStyle w:val="a9"/>
            <w:rFonts w:hint="eastAsia"/>
            <w:sz w:val="16"/>
            <w:szCs w:val="16"/>
          </w:rPr>
          <w:t>：大于等于一个</w:t>
        </w:r>
      </w:ins>
    </w:p>
    <w:p w:rsidR="00940870" w:rsidRDefault="00786620">
      <w:pPr>
        <w:pStyle w:val="3"/>
        <w:numPr>
          <w:ilvl w:val="2"/>
          <w:numId w:val="15"/>
        </w:numPr>
        <w:rPr>
          <w:ins w:id="3586" w:author="hongmi" w:date="2010-08-10T13:50:00Z"/>
        </w:rPr>
      </w:pPr>
      <w:bookmarkStart w:id="3587" w:name="_Toc286841351"/>
      <w:proofErr w:type="gramStart"/>
      <w:ins w:id="3588" w:author="hongmi" w:date="2010-08-10T13:50:00Z">
        <w:r>
          <w:rPr>
            <w:rFonts w:hint="eastAsia"/>
          </w:rPr>
          <w:t>school</w:t>
        </w:r>
        <w:bookmarkEnd w:id="3587"/>
        <w:proofErr w:type="gramEnd"/>
      </w:ins>
    </w:p>
    <w:p w:rsidR="00786620" w:rsidRPr="00916F9F" w:rsidRDefault="00786620" w:rsidP="00786620">
      <w:pPr>
        <w:pStyle w:val="M"/>
        <w:ind w:firstLine="0"/>
        <w:rPr>
          <w:ins w:id="3589" w:author="hongmi" w:date="2010-08-10T13:51:00Z"/>
        </w:rPr>
      </w:pPr>
      <w:ins w:id="3590" w:author="hongmi" w:date="2010-08-10T13:51:00Z">
        <w:r w:rsidRPr="00916F9F">
          <w:rPr>
            <w:rFonts w:hint="eastAsia"/>
          </w:rPr>
          <w:t>概述：</w:t>
        </w:r>
        <w:r>
          <w:rPr>
            <w:rFonts w:hint="eastAsia"/>
          </w:rPr>
          <w:t>school</w:t>
        </w:r>
        <w:r w:rsidRPr="00916F9F">
          <w:rPr>
            <w:rFonts w:hint="eastAsia"/>
          </w:rPr>
          <w:t>节点为</w:t>
        </w:r>
        <w:r>
          <w:rPr>
            <w:rFonts w:hint="eastAsia"/>
          </w:rPr>
          <w:t>学校信息节点</w:t>
        </w:r>
        <w:r w:rsidRPr="00916F9F">
          <w:rPr>
            <w:rFonts w:hint="eastAsia"/>
          </w:rPr>
          <w:t>，它指定</w:t>
        </w:r>
        <w:r>
          <w:rPr>
            <w:rFonts w:hint="eastAsia"/>
          </w:rPr>
          <w:t>学校信息</w:t>
        </w:r>
        <w:r w:rsidRPr="00916F9F">
          <w:rPr>
            <w:rFonts w:hint="eastAsia"/>
          </w:rPr>
          <w:t>。</w:t>
        </w:r>
      </w:ins>
    </w:p>
    <w:p w:rsidR="00786620" w:rsidRPr="00BE1A52" w:rsidRDefault="00786620" w:rsidP="00786620">
      <w:pPr>
        <w:pStyle w:val="M"/>
        <w:ind w:firstLine="0"/>
        <w:rPr>
          <w:ins w:id="3591" w:author="hongmi" w:date="2010-08-10T13:51:00Z"/>
        </w:rPr>
      </w:pPr>
      <w:ins w:id="3592" w:author="hongmi" w:date="2010-08-10T13:51:00Z">
        <w:r w:rsidRPr="00A3643D">
          <w:rPr>
            <w:rStyle w:val="a9"/>
            <w:rFonts w:hint="eastAsia"/>
          </w:rPr>
          <w:t>包含：</w:t>
        </w:r>
      </w:ins>
    </w:p>
    <w:p w:rsidR="00786620" w:rsidRPr="00786620" w:rsidRDefault="00786620" w:rsidP="00786620">
      <w:pPr>
        <w:pStyle w:val="M"/>
        <w:ind w:firstLine="0"/>
        <w:rPr>
          <w:ins w:id="3593" w:author="hongmi" w:date="2010-08-10T13:51:00Z"/>
        </w:rPr>
      </w:pPr>
      <w:ins w:id="3594" w:author="hongmi" w:date="2010-08-10T13:51:00Z">
        <w:r w:rsidRPr="000F7B91">
          <w:rPr>
            <w:rFonts w:hint="eastAsia"/>
            <w:b/>
          </w:rPr>
          <w:t>属性：</w:t>
        </w:r>
      </w:ins>
      <w:proofErr w:type="gramStart"/>
      <w:ins w:id="3595" w:author="hongmi" w:date="2010-08-10T13:52:00Z">
        <w:r>
          <w:rPr>
            <w:rFonts w:hint="eastAsia"/>
          </w:rPr>
          <w:t>id(</w:t>
        </w:r>
        <w:proofErr w:type="gramEnd"/>
        <w:r>
          <w:rPr>
            <w:rFonts w:hint="eastAsia"/>
          </w:rPr>
          <w:t>1),name(1)</w:t>
        </w:r>
      </w:ins>
    </w:p>
    <w:p w:rsidR="00786620" w:rsidRDefault="00786620" w:rsidP="00786620">
      <w:pPr>
        <w:pStyle w:val="af8"/>
        <w:rPr>
          <w:ins w:id="3596" w:author="hongmi" w:date="2010-08-10T13:51:00Z"/>
          <w:rStyle w:val="a9"/>
        </w:rPr>
      </w:pPr>
      <w:ins w:id="3597" w:author="hongmi" w:date="2010-08-10T13:51:00Z">
        <w:r w:rsidRPr="00242408">
          <w:rPr>
            <w:rFonts w:hint="eastAsia"/>
          </w:rPr>
          <w:lastRenderedPageBreak/>
          <w:t>表</w:t>
        </w:r>
        <w:r w:rsidRPr="00242408">
          <w:rPr>
            <w:rFonts w:hint="eastAsia"/>
          </w:rPr>
          <w:t xml:space="preserve"> </w:t>
        </w:r>
      </w:ins>
      <w:ins w:id="3598" w:author="hongmi" w:date="2011-02-25T12:26:00Z">
        <w:r w:rsidR="0032417F">
          <w:rPr>
            <w:rFonts w:hint="eastAsia"/>
          </w:rPr>
          <w:t>7</w:t>
        </w:r>
      </w:ins>
      <w:ins w:id="3599" w:author="hongmi" w:date="2010-08-10T13:51:00Z">
        <w:r w:rsidR="0032417F">
          <w:rPr>
            <w:rFonts w:hint="eastAsia"/>
          </w:rPr>
          <w:t>-</w:t>
        </w:r>
      </w:ins>
      <w:ins w:id="3600" w:author="hongmi" w:date="2011-02-25T12:26:00Z">
        <w:r w:rsidR="0032417F">
          <w:rPr>
            <w:rFonts w:hint="eastAsia"/>
          </w:rPr>
          <w:t>6</w:t>
        </w:r>
      </w:ins>
      <w:ins w:id="3601" w:author="hongmi" w:date="2010-08-10T13:51:00Z">
        <w:r>
          <w:rPr>
            <w:rFonts w:hint="eastAsia"/>
          </w:rPr>
          <w:t xml:space="preserve"> school</w:t>
        </w:r>
        <w:r>
          <w:rPr>
            <w:rFonts w:hint="eastAsia"/>
          </w:rPr>
          <w:t>属性表</w:t>
        </w:r>
      </w:ins>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74"/>
        <w:gridCol w:w="2103"/>
        <w:gridCol w:w="2133"/>
        <w:gridCol w:w="2112"/>
      </w:tblGrid>
      <w:tr w:rsidR="00786620" w:rsidRPr="004234C2" w:rsidTr="00110FE0">
        <w:trPr>
          <w:ins w:id="3602" w:author="hongmi" w:date="2010-08-10T13:51:00Z"/>
        </w:trPr>
        <w:tc>
          <w:tcPr>
            <w:tcW w:w="2174" w:type="dxa"/>
            <w:tcBorders>
              <w:top w:val="single" w:sz="4" w:space="0" w:color="000000"/>
              <w:left w:val="single" w:sz="4" w:space="0" w:color="000000"/>
              <w:bottom w:val="single" w:sz="4" w:space="0" w:color="000000"/>
              <w:right w:val="single" w:sz="4" w:space="0" w:color="000000"/>
            </w:tcBorders>
            <w:hideMark/>
          </w:tcPr>
          <w:p w:rsidR="00786620" w:rsidRPr="004234C2" w:rsidRDefault="00786620" w:rsidP="00110FE0">
            <w:pPr>
              <w:pStyle w:val="M"/>
              <w:ind w:firstLine="0"/>
              <w:rPr>
                <w:ins w:id="3603" w:author="hongmi" w:date="2010-08-10T13:51:00Z"/>
                <w:rStyle w:val="a9"/>
                <w:b w:val="0"/>
                <w:sz w:val="18"/>
                <w:szCs w:val="18"/>
              </w:rPr>
            </w:pPr>
            <w:ins w:id="3604" w:author="hongmi" w:date="2010-08-10T13:51:00Z">
              <w:r w:rsidRPr="004234C2">
                <w:rPr>
                  <w:rStyle w:val="a9"/>
                  <w:rFonts w:hint="eastAsia"/>
                  <w:b w:val="0"/>
                  <w:sz w:val="18"/>
                  <w:szCs w:val="18"/>
                </w:rPr>
                <w:t>名称</w:t>
              </w:r>
            </w:ins>
          </w:p>
        </w:tc>
        <w:tc>
          <w:tcPr>
            <w:tcW w:w="2103" w:type="dxa"/>
            <w:tcBorders>
              <w:top w:val="single" w:sz="4" w:space="0" w:color="000000"/>
              <w:left w:val="single" w:sz="4" w:space="0" w:color="000000"/>
              <w:bottom w:val="single" w:sz="4" w:space="0" w:color="000000"/>
              <w:right w:val="single" w:sz="4" w:space="0" w:color="000000"/>
            </w:tcBorders>
            <w:hideMark/>
          </w:tcPr>
          <w:p w:rsidR="00786620" w:rsidRPr="004234C2" w:rsidRDefault="00786620" w:rsidP="00110FE0">
            <w:pPr>
              <w:pStyle w:val="M"/>
              <w:ind w:firstLine="0"/>
              <w:rPr>
                <w:ins w:id="3605" w:author="hongmi" w:date="2010-08-10T13:51:00Z"/>
                <w:rStyle w:val="a9"/>
                <w:b w:val="0"/>
                <w:sz w:val="18"/>
                <w:szCs w:val="18"/>
              </w:rPr>
            </w:pPr>
            <w:ins w:id="3606" w:author="hongmi" w:date="2010-08-10T13:51:00Z">
              <w:r w:rsidRPr="004234C2">
                <w:rPr>
                  <w:rStyle w:val="a9"/>
                  <w:rFonts w:hint="eastAsia"/>
                  <w:b w:val="0"/>
                  <w:sz w:val="18"/>
                  <w:szCs w:val="18"/>
                </w:rPr>
                <w:t>限制</w:t>
              </w:r>
            </w:ins>
          </w:p>
        </w:tc>
        <w:tc>
          <w:tcPr>
            <w:tcW w:w="2133" w:type="dxa"/>
            <w:tcBorders>
              <w:top w:val="single" w:sz="4" w:space="0" w:color="000000"/>
              <w:left w:val="single" w:sz="4" w:space="0" w:color="000000"/>
              <w:bottom w:val="single" w:sz="4" w:space="0" w:color="000000"/>
              <w:right w:val="single" w:sz="4" w:space="0" w:color="000000"/>
            </w:tcBorders>
            <w:hideMark/>
          </w:tcPr>
          <w:p w:rsidR="00786620" w:rsidRPr="004234C2" w:rsidRDefault="00786620" w:rsidP="00110FE0">
            <w:pPr>
              <w:pStyle w:val="M"/>
              <w:ind w:firstLine="0"/>
              <w:rPr>
                <w:ins w:id="3607" w:author="hongmi" w:date="2010-08-10T13:51:00Z"/>
                <w:rStyle w:val="a9"/>
                <w:b w:val="0"/>
                <w:sz w:val="18"/>
                <w:szCs w:val="18"/>
              </w:rPr>
            </w:pPr>
            <w:ins w:id="3608" w:author="hongmi" w:date="2010-08-10T13:51:00Z">
              <w:r w:rsidRPr="004234C2">
                <w:rPr>
                  <w:rStyle w:val="a9"/>
                  <w:rFonts w:hint="eastAsia"/>
                  <w:b w:val="0"/>
                  <w:sz w:val="18"/>
                  <w:szCs w:val="18"/>
                </w:rPr>
                <w:t>类型</w:t>
              </w:r>
            </w:ins>
          </w:p>
        </w:tc>
        <w:tc>
          <w:tcPr>
            <w:tcW w:w="2112" w:type="dxa"/>
            <w:tcBorders>
              <w:top w:val="single" w:sz="4" w:space="0" w:color="000000"/>
              <w:left w:val="single" w:sz="4" w:space="0" w:color="000000"/>
              <w:bottom w:val="single" w:sz="4" w:space="0" w:color="000000"/>
              <w:right w:val="single" w:sz="4" w:space="0" w:color="000000"/>
            </w:tcBorders>
            <w:hideMark/>
          </w:tcPr>
          <w:p w:rsidR="00786620" w:rsidRPr="004234C2" w:rsidRDefault="00786620" w:rsidP="00110FE0">
            <w:pPr>
              <w:pStyle w:val="M"/>
              <w:ind w:firstLine="0"/>
              <w:rPr>
                <w:ins w:id="3609" w:author="hongmi" w:date="2010-08-10T13:51:00Z"/>
                <w:rStyle w:val="a9"/>
                <w:b w:val="0"/>
                <w:sz w:val="18"/>
                <w:szCs w:val="18"/>
              </w:rPr>
            </w:pPr>
            <w:ins w:id="3610" w:author="hongmi" w:date="2010-08-10T13:51:00Z">
              <w:r w:rsidRPr="004234C2">
                <w:rPr>
                  <w:rStyle w:val="a9"/>
                  <w:rFonts w:hint="eastAsia"/>
                  <w:b w:val="0"/>
                  <w:sz w:val="18"/>
                  <w:szCs w:val="18"/>
                </w:rPr>
                <w:t>备注</w:t>
              </w:r>
            </w:ins>
          </w:p>
        </w:tc>
      </w:tr>
      <w:tr w:rsidR="00D848F0" w:rsidRPr="004234C2" w:rsidTr="00110FE0">
        <w:trPr>
          <w:ins w:id="3611" w:author="hongmi" w:date="2010-08-10T13:54:00Z"/>
        </w:trPr>
        <w:tc>
          <w:tcPr>
            <w:tcW w:w="2174" w:type="dxa"/>
            <w:tcBorders>
              <w:top w:val="single" w:sz="4" w:space="0" w:color="000000"/>
              <w:left w:val="single" w:sz="4" w:space="0" w:color="000000"/>
              <w:bottom w:val="single" w:sz="4" w:space="0" w:color="000000"/>
              <w:right w:val="single" w:sz="4" w:space="0" w:color="000000"/>
            </w:tcBorders>
            <w:hideMark/>
          </w:tcPr>
          <w:p w:rsidR="008F7044" w:rsidRPr="004234C2" w:rsidRDefault="008A5443" w:rsidP="00110FE0">
            <w:pPr>
              <w:pStyle w:val="M"/>
              <w:ind w:firstLine="0"/>
              <w:rPr>
                <w:ins w:id="3612" w:author="hongmi" w:date="2010-08-10T13:54:00Z"/>
                <w:rStyle w:val="a9"/>
                <w:b w:val="0"/>
                <w:sz w:val="18"/>
                <w:szCs w:val="18"/>
              </w:rPr>
            </w:pPr>
            <w:ins w:id="3613" w:author="hongmi" w:date="2010-08-10T13:57:00Z">
              <w:r>
                <w:rPr>
                  <w:rStyle w:val="a9"/>
                  <w:rFonts w:hint="eastAsia"/>
                  <w:b w:val="0"/>
                  <w:sz w:val="18"/>
                  <w:szCs w:val="18"/>
                </w:rPr>
                <w:t>i</w:t>
              </w:r>
            </w:ins>
            <w:ins w:id="3614" w:author="hongmi" w:date="2010-08-10T13:55:00Z">
              <w:r w:rsidR="008F7044">
                <w:rPr>
                  <w:rStyle w:val="a9"/>
                  <w:rFonts w:hint="eastAsia"/>
                  <w:b w:val="0"/>
                  <w:sz w:val="18"/>
                  <w:szCs w:val="18"/>
                </w:rPr>
                <w:t>d</w:t>
              </w:r>
            </w:ins>
          </w:p>
        </w:tc>
        <w:tc>
          <w:tcPr>
            <w:tcW w:w="2103" w:type="dxa"/>
            <w:tcBorders>
              <w:top w:val="single" w:sz="4" w:space="0" w:color="000000"/>
              <w:left w:val="single" w:sz="4" w:space="0" w:color="000000"/>
              <w:bottom w:val="single" w:sz="4" w:space="0" w:color="000000"/>
              <w:right w:val="single" w:sz="4" w:space="0" w:color="000000"/>
            </w:tcBorders>
            <w:hideMark/>
          </w:tcPr>
          <w:p w:rsidR="00D848F0" w:rsidRPr="004234C2" w:rsidRDefault="008F7044" w:rsidP="00110FE0">
            <w:pPr>
              <w:pStyle w:val="M"/>
              <w:ind w:firstLine="0"/>
              <w:rPr>
                <w:ins w:id="3615" w:author="hongmi" w:date="2010-08-10T13:54:00Z"/>
                <w:rStyle w:val="a9"/>
                <w:b w:val="0"/>
                <w:sz w:val="18"/>
                <w:szCs w:val="18"/>
              </w:rPr>
            </w:pPr>
            <w:ins w:id="3616" w:author="hongmi" w:date="2010-08-10T13:55:00Z">
              <w:r>
                <w:rPr>
                  <w:rStyle w:val="a9"/>
                  <w:rFonts w:hint="eastAsia"/>
                  <w:b w:val="0"/>
                  <w:sz w:val="18"/>
                  <w:szCs w:val="18"/>
                </w:rPr>
                <w:t>1</w:t>
              </w:r>
            </w:ins>
          </w:p>
        </w:tc>
        <w:tc>
          <w:tcPr>
            <w:tcW w:w="2133" w:type="dxa"/>
            <w:tcBorders>
              <w:top w:val="single" w:sz="4" w:space="0" w:color="000000"/>
              <w:left w:val="single" w:sz="4" w:space="0" w:color="000000"/>
              <w:bottom w:val="single" w:sz="4" w:space="0" w:color="000000"/>
              <w:right w:val="single" w:sz="4" w:space="0" w:color="000000"/>
            </w:tcBorders>
            <w:hideMark/>
          </w:tcPr>
          <w:p w:rsidR="00D848F0" w:rsidRPr="004234C2" w:rsidRDefault="00EB30A4" w:rsidP="00110FE0">
            <w:pPr>
              <w:pStyle w:val="M"/>
              <w:ind w:firstLine="0"/>
              <w:rPr>
                <w:ins w:id="3617" w:author="hongmi" w:date="2010-08-10T13:54:00Z"/>
                <w:rStyle w:val="a9"/>
                <w:b w:val="0"/>
                <w:sz w:val="18"/>
                <w:szCs w:val="18"/>
              </w:rPr>
            </w:pPr>
            <w:ins w:id="3618" w:author="hongmi" w:date="2010-08-10T14:00:00Z">
              <w:r>
                <w:rPr>
                  <w:rStyle w:val="a9"/>
                  <w:rFonts w:hint="eastAsia"/>
                  <w:b w:val="0"/>
                  <w:sz w:val="18"/>
                  <w:szCs w:val="18"/>
                </w:rPr>
                <w:t>integer</w:t>
              </w:r>
            </w:ins>
          </w:p>
        </w:tc>
        <w:tc>
          <w:tcPr>
            <w:tcW w:w="2112" w:type="dxa"/>
            <w:tcBorders>
              <w:top w:val="single" w:sz="4" w:space="0" w:color="000000"/>
              <w:left w:val="single" w:sz="4" w:space="0" w:color="000000"/>
              <w:bottom w:val="single" w:sz="4" w:space="0" w:color="000000"/>
              <w:right w:val="single" w:sz="4" w:space="0" w:color="000000"/>
            </w:tcBorders>
            <w:hideMark/>
          </w:tcPr>
          <w:p w:rsidR="00D848F0" w:rsidRPr="004234C2" w:rsidRDefault="008A5443" w:rsidP="00110FE0">
            <w:pPr>
              <w:pStyle w:val="M"/>
              <w:ind w:firstLine="0"/>
              <w:rPr>
                <w:ins w:id="3619" w:author="hongmi" w:date="2010-08-10T13:54:00Z"/>
                <w:rStyle w:val="a9"/>
                <w:b w:val="0"/>
                <w:sz w:val="18"/>
                <w:szCs w:val="18"/>
              </w:rPr>
            </w:pPr>
            <w:ins w:id="3620" w:author="hongmi" w:date="2010-08-10T13:55:00Z">
              <w:r>
                <w:rPr>
                  <w:rStyle w:val="a9"/>
                  <w:rFonts w:hint="eastAsia"/>
                  <w:b w:val="0"/>
                  <w:sz w:val="18"/>
                  <w:szCs w:val="18"/>
                </w:rPr>
                <w:t>学校编号</w:t>
              </w:r>
            </w:ins>
          </w:p>
        </w:tc>
      </w:tr>
      <w:tr w:rsidR="008A5443" w:rsidRPr="004234C2" w:rsidTr="00110FE0">
        <w:trPr>
          <w:ins w:id="3621" w:author="hongmi" w:date="2010-08-10T13:56:00Z"/>
        </w:trPr>
        <w:tc>
          <w:tcPr>
            <w:tcW w:w="2174" w:type="dxa"/>
            <w:tcBorders>
              <w:top w:val="single" w:sz="4" w:space="0" w:color="000000"/>
              <w:left w:val="single" w:sz="4" w:space="0" w:color="000000"/>
              <w:bottom w:val="single" w:sz="4" w:space="0" w:color="000000"/>
              <w:right w:val="single" w:sz="4" w:space="0" w:color="000000"/>
            </w:tcBorders>
            <w:hideMark/>
          </w:tcPr>
          <w:p w:rsidR="008A5443" w:rsidRDefault="008A5443" w:rsidP="00110FE0">
            <w:pPr>
              <w:pStyle w:val="M"/>
              <w:ind w:firstLine="0"/>
              <w:rPr>
                <w:ins w:id="3622" w:author="hongmi" w:date="2010-08-10T13:56:00Z"/>
                <w:rStyle w:val="a9"/>
                <w:b w:val="0"/>
                <w:sz w:val="18"/>
                <w:szCs w:val="18"/>
              </w:rPr>
            </w:pPr>
            <w:ins w:id="3623" w:author="hongmi" w:date="2010-08-10T13:56:00Z">
              <w:r>
                <w:rPr>
                  <w:rStyle w:val="a9"/>
                  <w:rFonts w:hint="eastAsia"/>
                  <w:b w:val="0"/>
                  <w:sz w:val="18"/>
                  <w:szCs w:val="18"/>
                </w:rPr>
                <w:t>name</w:t>
              </w:r>
            </w:ins>
          </w:p>
        </w:tc>
        <w:tc>
          <w:tcPr>
            <w:tcW w:w="2103" w:type="dxa"/>
            <w:tcBorders>
              <w:top w:val="single" w:sz="4" w:space="0" w:color="000000"/>
              <w:left w:val="single" w:sz="4" w:space="0" w:color="000000"/>
              <w:bottom w:val="single" w:sz="4" w:space="0" w:color="000000"/>
              <w:right w:val="single" w:sz="4" w:space="0" w:color="000000"/>
            </w:tcBorders>
            <w:hideMark/>
          </w:tcPr>
          <w:p w:rsidR="008A5443" w:rsidRDefault="008A5443" w:rsidP="00110FE0">
            <w:pPr>
              <w:pStyle w:val="M"/>
              <w:ind w:firstLine="0"/>
              <w:rPr>
                <w:ins w:id="3624" w:author="hongmi" w:date="2010-08-10T13:56:00Z"/>
                <w:rStyle w:val="a9"/>
                <w:b w:val="0"/>
                <w:sz w:val="18"/>
                <w:szCs w:val="18"/>
              </w:rPr>
            </w:pPr>
            <w:ins w:id="3625" w:author="hongmi" w:date="2010-08-10T13:56:00Z">
              <w:r>
                <w:rPr>
                  <w:rStyle w:val="a9"/>
                  <w:rFonts w:hint="eastAsia"/>
                  <w:b w:val="0"/>
                  <w:sz w:val="18"/>
                  <w:szCs w:val="18"/>
                </w:rPr>
                <w:t>1</w:t>
              </w:r>
            </w:ins>
          </w:p>
        </w:tc>
        <w:tc>
          <w:tcPr>
            <w:tcW w:w="2133" w:type="dxa"/>
            <w:tcBorders>
              <w:top w:val="single" w:sz="4" w:space="0" w:color="000000"/>
              <w:left w:val="single" w:sz="4" w:space="0" w:color="000000"/>
              <w:bottom w:val="single" w:sz="4" w:space="0" w:color="000000"/>
              <w:right w:val="single" w:sz="4" w:space="0" w:color="000000"/>
            </w:tcBorders>
            <w:hideMark/>
          </w:tcPr>
          <w:p w:rsidR="008A5443" w:rsidRDefault="008A5443" w:rsidP="00110FE0">
            <w:pPr>
              <w:pStyle w:val="M"/>
              <w:ind w:firstLine="0"/>
              <w:rPr>
                <w:ins w:id="3626" w:author="hongmi" w:date="2010-08-10T13:56:00Z"/>
                <w:rStyle w:val="a9"/>
                <w:b w:val="0"/>
                <w:sz w:val="18"/>
                <w:szCs w:val="18"/>
              </w:rPr>
            </w:pPr>
            <w:ins w:id="3627" w:author="hongmi" w:date="2010-08-10T13:56:00Z">
              <w:r>
                <w:rPr>
                  <w:rStyle w:val="a9"/>
                  <w:rFonts w:hint="eastAsia"/>
                  <w:b w:val="0"/>
                  <w:sz w:val="18"/>
                  <w:szCs w:val="18"/>
                </w:rPr>
                <w:t>string</w:t>
              </w:r>
            </w:ins>
          </w:p>
        </w:tc>
        <w:tc>
          <w:tcPr>
            <w:tcW w:w="2112" w:type="dxa"/>
            <w:tcBorders>
              <w:top w:val="single" w:sz="4" w:space="0" w:color="000000"/>
              <w:left w:val="single" w:sz="4" w:space="0" w:color="000000"/>
              <w:bottom w:val="single" w:sz="4" w:space="0" w:color="000000"/>
              <w:right w:val="single" w:sz="4" w:space="0" w:color="000000"/>
            </w:tcBorders>
            <w:hideMark/>
          </w:tcPr>
          <w:p w:rsidR="008A5443" w:rsidRDefault="008A5443" w:rsidP="00110FE0">
            <w:pPr>
              <w:pStyle w:val="M"/>
              <w:ind w:firstLine="0"/>
              <w:rPr>
                <w:ins w:id="3628" w:author="hongmi" w:date="2010-08-10T13:56:00Z"/>
                <w:rStyle w:val="a9"/>
                <w:b w:val="0"/>
                <w:sz w:val="18"/>
                <w:szCs w:val="18"/>
              </w:rPr>
            </w:pPr>
            <w:ins w:id="3629" w:author="hongmi" w:date="2010-08-10T13:56:00Z">
              <w:r>
                <w:rPr>
                  <w:rStyle w:val="a9"/>
                  <w:rFonts w:hint="eastAsia"/>
                  <w:b w:val="0"/>
                  <w:sz w:val="18"/>
                  <w:szCs w:val="18"/>
                </w:rPr>
                <w:t>学校名称</w:t>
              </w:r>
            </w:ins>
          </w:p>
        </w:tc>
      </w:tr>
    </w:tbl>
    <w:p w:rsidR="00786620" w:rsidRDefault="00786620" w:rsidP="00786620">
      <w:pPr>
        <w:pStyle w:val="M"/>
        <w:spacing w:before="60" w:after="240"/>
        <w:ind w:left="425" w:firstLine="0"/>
        <w:jc w:val="center"/>
        <w:rPr>
          <w:ins w:id="3630" w:author="hongmi" w:date="2010-08-10T13:51:00Z"/>
          <w:rStyle w:val="a9"/>
          <w:rFonts w:ascii="Calibri" w:hAnsi="Calibri" w:cs="Times New Roman"/>
          <w:sz w:val="16"/>
          <w:szCs w:val="16"/>
        </w:rPr>
      </w:pPr>
      <w:ins w:id="3631" w:author="hongmi" w:date="2010-08-10T13:51:00Z">
        <w:r>
          <w:rPr>
            <w:rStyle w:val="a9"/>
            <w:sz w:val="16"/>
            <w:szCs w:val="16"/>
          </w:rPr>
          <w:t>&lt;</w:t>
        </w:r>
        <w:r>
          <w:rPr>
            <w:rStyle w:val="a9"/>
            <w:rFonts w:hint="eastAsia"/>
            <w:sz w:val="16"/>
            <w:szCs w:val="16"/>
          </w:rPr>
          <w:t>注</w:t>
        </w:r>
        <w:r>
          <w:rPr>
            <w:rStyle w:val="a9"/>
            <w:sz w:val="16"/>
            <w:szCs w:val="16"/>
          </w:rPr>
          <w:t>&gt;[1]</w:t>
        </w:r>
        <w:r>
          <w:rPr>
            <w:rStyle w:val="a9"/>
            <w:rFonts w:hint="eastAsia"/>
            <w:sz w:val="16"/>
            <w:szCs w:val="16"/>
          </w:rPr>
          <w:t>：一个</w:t>
        </w:r>
        <w:r>
          <w:rPr>
            <w:rStyle w:val="a9"/>
            <w:sz w:val="16"/>
            <w:szCs w:val="16"/>
          </w:rPr>
          <w:t xml:space="preserve">   [0..1]: 0 </w:t>
        </w:r>
        <w:proofErr w:type="gramStart"/>
        <w:r>
          <w:rPr>
            <w:rStyle w:val="a9"/>
            <w:rFonts w:hint="eastAsia"/>
            <w:sz w:val="16"/>
            <w:szCs w:val="16"/>
          </w:rPr>
          <w:t>个</w:t>
        </w:r>
        <w:proofErr w:type="gramEnd"/>
        <w:r>
          <w:rPr>
            <w:rStyle w:val="a9"/>
            <w:rFonts w:hint="eastAsia"/>
            <w:sz w:val="16"/>
            <w:szCs w:val="16"/>
          </w:rPr>
          <w:t>或</w:t>
        </w:r>
        <w:r>
          <w:rPr>
            <w:rStyle w:val="a9"/>
            <w:sz w:val="16"/>
            <w:szCs w:val="16"/>
          </w:rPr>
          <w:t xml:space="preserve"> 1 </w:t>
        </w:r>
        <w:proofErr w:type="gramStart"/>
        <w:r>
          <w:rPr>
            <w:rStyle w:val="a9"/>
            <w:rFonts w:hint="eastAsia"/>
            <w:sz w:val="16"/>
            <w:szCs w:val="16"/>
          </w:rPr>
          <w:t>个</w:t>
        </w:r>
        <w:proofErr w:type="gramEnd"/>
        <w:r>
          <w:rPr>
            <w:rStyle w:val="a9"/>
            <w:sz w:val="16"/>
            <w:szCs w:val="16"/>
          </w:rPr>
          <w:t xml:space="preserve">    [1..</w:t>
        </w:r>
        <w:r>
          <w:rPr>
            <w:rStyle w:val="a9"/>
            <w:rFonts w:hint="eastAsia"/>
            <w:sz w:val="16"/>
            <w:szCs w:val="16"/>
          </w:rPr>
          <w:t>*</w:t>
        </w:r>
        <w:r>
          <w:rPr>
            <w:rStyle w:val="a9"/>
            <w:sz w:val="16"/>
            <w:szCs w:val="16"/>
          </w:rPr>
          <w:t>]</w:t>
        </w:r>
        <w:r>
          <w:rPr>
            <w:rStyle w:val="a9"/>
            <w:rFonts w:hint="eastAsia"/>
            <w:sz w:val="16"/>
            <w:szCs w:val="16"/>
          </w:rPr>
          <w:t>：大于等于一个</w:t>
        </w:r>
      </w:ins>
    </w:p>
    <w:p w:rsidR="00940870" w:rsidRDefault="008A5443">
      <w:pPr>
        <w:pStyle w:val="3"/>
        <w:numPr>
          <w:ilvl w:val="2"/>
          <w:numId w:val="15"/>
        </w:numPr>
        <w:rPr>
          <w:ins w:id="3632" w:author="hongmi" w:date="2010-08-10T13:57:00Z"/>
        </w:rPr>
      </w:pPr>
      <w:bookmarkStart w:id="3633" w:name="_Toc286841352"/>
      <w:proofErr w:type="gramStart"/>
      <w:ins w:id="3634" w:author="hongmi" w:date="2010-08-10T13:56:00Z">
        <w:r>
          <w:rPr>
            <w:rFonts w:hint="eastAsia"/>
          </w:rPr>
          <w:t>exam</w:t>
        </w:r>
      </w:ins>
      <w:bookmarkEnd w:id="3633"/>
      <w:proofErr w:type="gramEnd"/>
    </w:p>
    <w:p w:rsidR="008A5443" w:rsidRPr="00916F9F" w:rsidRDefault="008A5443" w:rsidP="008A5443">
      <w:pPr>
        <w:pStyle w:val="M"/>
        <w:ind w:firstLine="0"/>
        <w:rPr>
          <w:ins w:id="3635" w:author="hongmi" w:date="2010-08-10T13:57:00Z"/>
        </w:rPr>
      </w:pPr>
      <w:ins w:id="3636" w:author="hongmi" w:date="2010-08-10T13:57:00Z">
        <w:r w:rsidRPr="00916F9F">
          <w:rPr>
            <w:rFonts w:hint="eastAsia"/>
          </w:rPr>
          <w:t>概述：</w:t>
        </w:r>
        <w:r>
          <w:rPr>
            <w:rFonts w:hint="eastAsia"/>
          </w:rPr>
          <w:t>exam</w:t>
        </w:r>
        <w:r w:rsidRPr="00916F9F">
          <w:rPr>
            <w:rFonts w:hint="eastAsia"/>
          </w:rPr>
          <w:t>节点为</w:t>
        </w:r>
      </w:ins>
      <w:ins w:id="3637" w:author="hongmi" w:date="2010-08-10T14:02:00Z">
        <w:r w:rsidR="00EB30A4">
          <w:rPr>
            <w:rFonts w:hint="eastAsia"/>
          </w:rPr>
          <w:t>考试</w:t>
        </w:r>
      </w:ins>
      <w:ins w:id="3638" w:author="hongmi" w:date="2010-08-10T13:57:00Z">
        <w:r>
          <w:rPr>
            <w:rFonts w:hint="eastAsia"/>
          </w:rPr>
          <w:t>信息节点</w:t>
        </w:r>
        <w:r w:rsidRPr="00916F9F">
          <w:rPr>
            <w:rFonts w:hint="eastAsia"/>
          </w:rPr>
          <w:t>，它指定</w:t>
        </w:r>
      </w:ins>
      <w:ins w:id="3639" w:author="hongmi" w:date="2010-08-10T14:02:00Z">
        <w:r w:rsidR="00EB30A4">
          <w:rPr>
            <w:rFonts w:hint="eastAsia"/>
          </w:rPr>
          <w:t>考试</w:t>
        </w:r>
      </w:ins>
      <w:ins w:id="3640" w:author="hongmi" w:date="2010-08-10T13:57:00Z">
        <w:r>
          <w:rPr>
            <w:rFonts w:hint="eastAsia"/>
          </w:rPr>
          <w:t>信息</w:t>
        </w:r>
        <w:r w:rsidRPr="00916F9F">
          <w:rPr>
            <w:rFonts w:hint="eastAsia"/>
          </w:rPr>
          <w:t>。</w:t>
        </w:r>
      </w:ins>
    </w:p>
    <w:p w:rsidR="008A5443" w:rsidRPr="00BE1A52" w:rsidRDefault="008A5443" w:rsidP="008A5443">
      <w:pPr>
        <w:pStyle w:val="M"/>
        <w:ind w:firstLine="0"/>
        <w:rPr>
          <w:ins w:id="3641" w:author="hongmi" w:date="2010-08-10T13:57:00Z"/>
        </w:rPr>
      </w:pPr>
      <w:ins w:id="3642" w:author="hongmi" w:date="2010-08-10T13:57:00Z">
        <w:r w:rsidRPr="00A3643D">
          <w:rPr>
            <w:rStyle w:val="a9"/>
            <w:rFonts w:hint="eastAsia"/>
          </w:rPr>
          <w:t>包含：</w:t>
        </w:r>
      </w:ins>
      <w:ins w:id="3643" w:author="hongmi" w:date="2010-08-10T13:58:00Z">
        <w:r>
          <w:rPr>
            <w:rStyle w:val="a9"/>
            <w:rFonts w:hint="eastAsia"/>
          </w:rPr>
          <w:t>纯文本</w:t>
        </w:r>
      </w:ins>
    </w:p>
    <w:p w:rsidR="008A5443" w:rsidRPr="00786620" w:rsidRDefault="008A5443" w:rsidP="008A5443">
      <w:pPr>
        <w:pStyle w:val="M"/>
        <w:ind w:firstLine="0"/>
        <w:rPr>
          <w:ins w:id="3644" w:author="hongmi" w:date="2010-08-10T13:57:00Z"/>
        </w:rPr>
      </w:pPr>
      <w:ins w:id="3645" w:author="hongmi" w:date="2010-08-10T13:57:00Z">
        <w:r w:rsidRPr="000F7B91">
          <w:rPr>
            <w:rFonts w:hint="eastAsia"/>
            <w:b/>
          </w:rPr>
          <w:t>属性：</w:t>
        </w:r>
        <w:proofErr w:type="gramStart"/>
        <w:r>
          <w:rPr>
            <w:rFonts w:hint="eastAsia"/>
          </w:rPr>
          <w:t>id(</w:t>
        </w:r>
        <w:proofErr w:type="gramEnd"/>
        <w:r>
          <w:rPr>
            <w:rFonts w:hint="eastAsia"/>
          </w:rPr>
          <w:t>1),time(1)</w:t>
        </w:r>
      </w:ins>
    </w:p>
    <w:p w:rsidR="008A5443" w:rsidRDefault="008A5443" w:rsidP="008A5443">
      <w:pPr>
        <w:pStyle w:val="af8"/>
        <w:rPr>
          <w:ins w:id="3646" w:author="hongmi" w:date="2010-08-10T13:57:00Z"/>
          <w:rStyle w:val="a9"/>
        </w:rPr>
      </w:pPr>
      <w:ins w:id="3647" w:author="hongmi" w:date="2010-08-10T13:57:00Z">
        <w:r w:rsidRPr="00242408">
          <w:rPr>
            <w:rFonts w:hint="eastAsia"/>
          </w:rPr>
          <w:t>表</w:t>
        </w:r>
        <w:r w:rsidRPr="00242408">
          <w:rPr>
            <w:rFonts w:hint="eastAsia"/>
          </w:rPr>
          <w:t xml:space="preserve"> </w:t>
        </w:r>
      </w:ins>
      <w:ins w:id="3648" w:author="hongmi" w:date="2011-02-25T12:26:00Z">
        <w:r w:rsidR="0032417F">
          <w:rPr>
            <w:rFonts w:hint="eastAsia"/>
          </w:rPr>
          <w:t>7</w:t>
        </w:r>
      </w:ins>
      <w:ins w:id="3649" w:author="hongmi" w:date="2010-08-10T13:57:00Z">
        <w:r>
          <w:rPr>
            <w:rFonts w:hint="eastAsia"/>
          </w:rPr>
          <w:t>-</w:t>
        </w:r>
      </w:ins>
      <w:ins w:id="3650" w:author="hongmi" w:date="2011-02-25T12:26:00Z">
        <w:r w:rsidR="0032417F">
          <w:rPr>
            <w:rFonts w:hint="eastAsia"/>
          </w:rPr>
          <w:t>7</w:t>
        </w:r>
      </w:ins>
      <w:ins w:id="3651" w:author="hongmi" w:date="2010-08-10T13:57:00Z">
        <w:r>
          <w:rPr>
            <w:rFonts w:hint="eastAsia"/>
          </w:rPr>
          <w:t xml:space="preserve"> </w:t>
        </w:r>
      </w:ins>
      <w:ins w:id="3652" w:author="hongmi" w:date="2010-08-10T14:03:00Z">
        <w:r w:rsidR="00537B5C">
          <w:rPr>
            <w:rFonts w:hint="eastAsia"/>
          </w:rPr>
          <w:t>exam</w:t>
        </w:r>
      </w:ins>
      <w:ins w:id="3653" w:author="hongmi" w:date="2010-08-10T13:57:00Z">
        <w:r>
          <w:rPr>
            <w:rFonts w:hint="eastAsia"/>
          </w:rPr>
          <w:t>属性表</w:t>
        </w:r>
      </w:ins>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74"/>
        <w:gridCol w:w="2103"/>
        <w:gridCol w:w="2133"/>
        <w:gridCol w:w="2112"/>
      </w:tblGrid>
      <w:tr w:rsidR="008A5443" w:rsidRPr="004234C2" w:rsidTr="00110FE0">
        <w:trPr>
          <w:ins w:id="3654" w:author="hongmi" w:date="2010-08-10T13:57:00Z"/>
        </w:trPr>
        <w:tc>
          <w:tcPr>
            <w:tcW w:w="2174" w:type="dxa"/>
            <w:tcBorders>
              <w:top w:val="single" w:sz="4" w:space="0" w:color="000000"/>
              <w:left w:val="single" w:sz="4" w:space="0" w:color="000000"/>
              <w:bottom w:val="single" w:sz="4" w:space="0" w:color="000000"/>
              <w:right w:val="single" w:sz="4" w:space="0" w:color="000000"/>
            </w:tcBorders>
            <w:hideMark/>
          </w:tcPr>
          <w:p w:rsidR="008A5443" w:rsidRPr="004234C2" w:rsidRDefault="008A5443" w:rsidP="00110FE0">
            <w:pPr>
              <w:pStyle w:val="M"/>
              <w:ind w:firstLine="0"/>
              <w:rPr>
                <w:ins w:id="3655" w:author="hongmi" w:date="2010-08-10T13:57:00Z"/>
                <w:rStyle w:val="a9"/>
                <w:b w:val="0"/>
                <w:sz w:val="18"/>
                <w:szCs w:val="18"/>
              </w:rPr>
            </w:pPr>
            <w:ins w:id="3656" w:author="hongmi" w:date="2010-08-10T13:57:00Z">
              <w:r w:rsidRPr="004234C2">
                <w:rPr>
                  <w:rStyle w:val="a9"/>
                  <w:rFonts w:hint="eastAsia"/>
                  <w:b w:val="0"/>
                  <w:sz w:val="18"/>
                  <w:szCs w:val="18"/>
                </w:rPr>
                <w:t>名称</w:t>
              </w:r>
            </w:ins>
          </w:p>
        </w:tc>
        <w:tc>
          <w:tcPr>
            <w:tcW w:w="2103" w:type="dxa"/>
            <w:tcBorders>
              <w:top w:val="single" w:sz="4" w:space="0" w:color="000000"/>
              <w:left w:val="single" w:sz="4" w:space="0" w:color="000000"/>
              <w:bottom w:val="single" w:sz="4" w:space="0" w:color="000000"/>
              <w:right w:val="single" w:sz="4" w:space="0" w:color="000000"/>
            </w:tcBorders>
            <w:hideMark/>
          </w:tcPr>
          <w:p w:rsidR="008A5443" w:rsidRPr="004234C2" w:rsidRDefault="008A5443" w:rsidP="00110FE0">
            <w:pPr>
              <w:pStyle w:val="M"/>
              <w:ind w:firstLine="0"/>
              <w:rPr>
                <w:ins w:id="3657" w:author="hongmi" w:date="2010-08-10T13:57:00Z"/>
                <w:rStyle w:val="a9"/>
                <w:b w:val="0"/>
                <w:sz w:val="18"/>
                <w:szCs w:val="18"/>
              </w:rPr>
            </w:pPr>
            <w:ins w:id="3658" w:author="hongmi" w:date="2010-08-10T13:57:00Z">
              <w:r w:rsidRPr="004234C2">
                <w:rPr>
                  <w:rStyle w:val="a9"/>
                  <w:rFonts w:hint="eastAsia"/>
                  <w:b w:val="0"/>
                  <w:sz w:val="18"/>
                  <w:szCs w:val="18"/>
                </w:rPr>
                <w:t>限制</w:t>
              </w:r>
            </w:ins>
          </w:p>
        </w:tc>
        <w:tc>
          <w:tcPr>
            <w:tcW w:w="2133" w:type="dxa"/>
            <w:tcBorders>
              <w:top w:val="single" w:sz="4" w:space="0" w:color="000000"/>
              <w:left w:val="single" w:sz="4" w:space="0" w:color="000000"/>
              <w:bottom w:val="single" w:sz="4" w:space="0" w:color="000000"/>
              <w:right w:val="single" w:sz="4" w:space="0" w:color="000000"/>
            </w:tcBorders>
            <w:hideMark/>
          </w:tcPr>
          <w:p w:rsidR="008A5443" w:rsidRPr="004234C2" w:rsidRDefault="008A5443" w:rsidP="00110FE0">
            <w:pPr>
              <w:pStyle w:val="M"/>
              <w:ind w:firstLine="0"/>
              <w:rPr>
                <w:ins w:id="3659" w:author="hongmi" w:date="2010-08-10T13:57:00Z"/>
                <w:rStyle w:val="a9"/>
                <w:b w:val="0"/>
                <w:sz w:val="18"/>
                <w:szCs w:val="18"/>
              </w:rPr>
            </w:pPr>
            <w:ins w:id="3660" w:author="hongmi" w:date="2010-08-10T13:57:00Z">
              <w:r w:rsidRPr="004234C2">
                <w:rPr>
                  <w:rStyle w:val="a9"/>
                  <w:rFonts w:hint="eastAsia"/>
                  <w:b w:val="0"/>
                  <w:sz w:val="18"/>
                  <w:szCs w:val="18"/>
                </w:rPr>
                <w:t>类型</w:t>
              </w:r>
            </w:ins>
          </w:p>
        </w:tc>
        <w:tc>
          <w:tcPr>
            <w:tcW w:w="2112" w:type="dxa"/>
            <w:tcBorders>
              <w:top w:val="single" w:sz="4" w:space="0" w:color="000000"/>
              <w:left w:val="single" w:sz="4" w:space="0" w:color="000000"/>
              <w:bottom w:val="single" w:sz="4" w:space="0" w:color="000000"/>
              <w:right w:val="single" w:sz="4" w:space="0" w:color="000000"/>
            </w:tcBorders>
            <w:hideMark/>
          </w:tcPr>
          <w:p w:rsidR="008A5443" w:rsidRPr="004234C2" w:rsidRDefault="008A5443" w:rsidP="00110FE0">
            <w:pPr>
              <w:pStyle w:val="M"/>
              <w:ind w:firstLine="0"/>
              <w:rPr>
                <w:ins w:id="3661" w:author="hongmi" w:date="2010-08-10T13:57:00Z"/>
                <w:rStyle w:val="a9"/>
                <w:b w:val="0"/>
                <w:sz w:val="18"/>
                <w:szCs w:val="18"/>
              </w:rPr>
            </w:pPr>
            <w:ins w:id="3662" w:author="hongmi" w:date="2010-08-10T13:57:00Z">
              <w:r w:rsidRPr="004234C2">
                <w:rPr>
                  <w:rStyle w:val="a9"/>
                  <w:rFonts w:hint="eastAsia"/>
                  <w:b w:val="0"/>
                  <w:sz w:val="18"/>
                  <w:szCs w:val="18"/>
                </w:rPr>
                <w:t>备注</w:t>
              </w:r>
            </w:ins>
          </w:p>
        </w:tc>
      </w:tr>
      <w:tr w:rsidR="008A5443" w:rsidRPr="004234C2" w:rsidTr="00110FE0">
        <w:trPr>
          <w:ins w:id="3663" w:author="hongmi" w:date="2010-08-10T13:57:00Z"/>
        </w:trPr>
        <w:tc>
          <w:tcPr>
            <w:tcW w:w="2174" w:type="dxa"/>
            <w:tcBorders>
              <w:top w:val="single" w:sz="4" w:space="0" w:color="000000"/>
              <w:left w:val="single" w:sz="4" w:space="0" w:color="000000"/>
              <w:bottom w:val="single" w:sz="4" w:space="0" w:color="000000"/>
              <w:right w:val="single" w:sz="4" w:space="0" w:color="000000"/>
            </w:tcBorders>
            <w:hideMark/>
          </w:tcPr>
          <w:p w:rsidR="008A5443" w:rsidRPr="004234C2" w:rsidRDefault="008A5443" w:rsidP="00110FE0">
            <w:pPr>
              <w:pStyle w:val="M"/>
              <w:ind w:firstLine="0"/>
              <w:rPr>
                <w:ins w:id="3664" w:author="hongmi" w:date="2010-08-10T13:57:00Z"/>
                <w:rStyle w:val="a9"/>
                <w:b w:val="0"/>
                <w:sz w:val="18"/>
                <w:szCs w:val="18"/>
              </w:rPr>
            </w:pPr>
            <w:ins w:id="3665" w:author="hongmi" w:date="2010-08-10T13:57:00Z">
              <w:r>
                <w:rPr>
                  <w:rStyle w:val="a9"/>
                  <w:rFonts w:hint="eastAsia"/>
                  <w:b w:val="0"/>
                  <w:sz w:val="18"/>
                  <w:szCs w:val="18"/>
                </w:rPr>
                <w:t>id</w:t>
              </w:r>
            </w:ins>
          </w:p>
        </w:tc>
        <w:tc>
          <w:tcPr>
            <w:tcW w:w="2103" w:type="dxa"/>
            <w:tcBorders>
              <w:top w:val="single" w:sz="4" w:space="0" w:color="000000"/>
              <w:left w:val="single" w:sz="4" w:space="0" w:color="000000"/>
              <w:bottom w:val="single" w:sz="4" w:space="0" w:color="000000"/>
              <w:right w:val="single" w:sz="4" w:space="0" w:color="000000"/>
            </w:tcBorders>
            <w:hideMark/>
          </w:tcPr>
          <w:p w:rsidR="008A5443" w:rsidRPr="004234C2" w:rsidRDefault="008A5443" w:rsidP="00110FE0">
            <w:pPr>
              <w:pStyle w:val="M"/>
              <w:ind w:firstLine="0"/>
              <w:rPr>
                <w:ins w:id="3666" w:author="hongmi" w:date="2010-08-10T13:57:00Z"/>
                <w:rStyle w:val="a9"/>
                <w:b w:val="0"/>
                <w:sz w:val="18"/>
                <w:szCs w:val="18"/>
              </w:rPr>
            </w:pPr>
            <w:ins w:id="3667" w:author="hongmi" w:date="2010-08-10T13:57:00Z">
              <w:r>
                <w:rPr>
                  <w:rStyle w:val="a9"/>
                  <w:rFonts w:hint="eastAsia"/>
                  <w:b w:val="0"/>
                  <w:sz w:val="18"/>
                  <w:szCs w:val="18"/>
                </w:rPr>
                <w:t>1</w:t>
              </w:r>
            </w:ins>
          </w:p>
        </w:tc>
        <w:tc>
          <w:tcPr>
            <w:tcW w:w="2133" w:type="dxa"/>
            <w:tcBorders>
              <w:top w:val="single" w:sz="4" w:space="0" w:color="000000"/>
              <w:left w:val="single" w:sz="4" w:space="0" w:color="000000"/>
              <w:bottom w:val="single" w:sz="4" w:space="0" w:color="000000"/>
              <w:right w:val="single" w:sz="4" w:space="0" w:color="000000"/>
            </w:tcBorders>
            <w:hideMark/>
          </w:tcPr>
          <w:p w:rsidR="008A5443" w:rsidRPr="004234C2" w:rsidRDefault="00EB30A4" w:rsidP="00110FE0">
            <w:pPr>
              <w:pStyle w:val="M"/>
              <w:ind w:firstLine="0"/>
              <w:rPr>
                <w:ins w:id="3668" w:author="hongmi" w:date="2010-08-10T13:57:00Z"/>
                <w:rStyle w:val="a9"/>
                <w:b w:val="0"/>
                <w:sz w:val="18"/>
                <w:szCs w:val="18"/>
              </w:rPr>
            </w:pPr>
            <w:ins w:id="3669" w:author="hongmi" w:date="2010-08-10T14:00:00Z">
              <w:r>
                <w:rPr>
                  <w:rStyle w:val="a9"/>
                  <w:rFonts w:hint="eastAsia"/>
                  <w:b w:val="0"/>
                  <w:sz w:val="18"/>
                  <w:szCs w:val="18"/>
                </w:rPr>
                <w:t>integer</w:t>
              </w:r>
            </w:ins>
          </w:p>
        </w:tc>
        <w:tc>
          <w:tcPr>
            <w:tcW w:w="2112" w:type="dxa"/>
            <w:tcBorders>
              <w:top w:val="single" w:sz="4" w:space="0" w:color="000000"/>
              <w:left w:val="single" w:sz="4" w:space="0" w:color="000000"/>
              <w:bottom w:val="single" w:sz="4" w:space="0" w:color="000000"/>
              <w:right w:val="single" w:sz="4" w:space="0" w:color="000000"/>
            </w:tcBorders>
            <w:hideMark/>
          </w:tcPr>
          <w:p w:rsidR="008A5443" w:rsidRPr="004234C2" w:rsidRDefault="008A5443" w:rsidP="00110FE0">
            <w:pPr>
              <w:pStyle w:val="M"/>
              <w:ind w:firstLine="0"/>
              <w:rPr>
                <w:ins w:id="3670" w:author="hongmi" w:date="2010-08-10T13:57:00Z"/>
                <w:rStyle w:val="a9"/>
                <w:b w:val="0"/>
                <w:sz w:val="18"/>
                <w:szCs w:val="18"/>
              </w:rPr>
            </w:pPr>
            <w:ins w:id="3671" w:author="hongmi" w:date="2010-08-10T13:57:00Z">
              <w:r>
                <w:rPr>
                  <w:rStyle w:val="a9"/>
                  <w:rFonts w:hint="eastAsia"/>
                  <w:b w:val="0"/>
                  <w:sz w:val="18"/>
                  <w:szCs w:val="18"/>
                </w:rPr>
                <w:t>学校编号</w:t>
              </w:r>
            </w:ins>
          </w:p>
        </w:tc>
      </w:tr>
      <w:tr w:rsidR="008A5443" w:rsidRPr="004234C2" w:rsidTr="00110FE0">
        <w:trPr>
          <w:ins w:id="3672" w:author="hongmi" w:date="2010-08-10T13:57:00Z"/>
        </w:trPr>
        <w:tc>
          <w:tcPr>
            <w:tcW w:w="2174" w:type="dxa"/>
            <w:tcBorders>
              <w:top w:val="single" w:sz="4" w:space="0" w:color="000000"/>
              <w:left w:val="single" w:sz="4" w:space="0" w:color="000000"/>
              <w:bottom w:val="single" w:sz="4" w:space="0" w:color="000000"/>
              <w:right w:val="single" w:sz="4" w:space="0" w:color="000000"/>
            </w:tcBorders>
            <w:hideMark/>
          </w:tcPr>
          <w:p w:rsidR="008A5443" w:rsidRDefault="008A5443" w:rsidP="00110FE0">
            <w:pPr>
              <w:pStyle w:val="M"/>
              <w:ind w:firstLine="0"/>
              <w:rPr>
                <w:ins w:id="3673" w:author="hongmi" w:date="2010-08-10T13:57:00Z"/>
                <w:rStyle w:val="a9"/>
                <w:b w:val="0"/>
                <w:sz w:val="18"/>
                <w:szCs w:val="18"/>
              </w:rPr>
            </w:pPr>
            <w:ins w:id="3674" w:author="hongmi" w:date="2010-08-10T13:57:00Z">
              <w:r>
                <w:rPr>
                  <w:rStyle w:val="a9"/>
                  <w:rFonts w:hint="eastAsia"/>
                  <w:b w:val="0"/>
                  <w:sz w:val="18"/>
                  <w:szCs w:val="18"/>
                </w:rPr>
                <w:t>time</w:t>
              </w:r>
            </w:ins>
          </w:p>
        </w:tc>
        <w:tc>
          <w:tcPr>
            <w:tcW w:w="2103" w:type="dxa"/>
            <w:tcBorders>
              <w:top w:val="single" w:sz="4" w:space="0" w:color="000000"/>
              <w:left w:val="single" w:sz="4" w:space="0" w:color="000000"/>
              <w:bottom w:val="single" w:sz="4" w:space="0" w:color="000000"/>
              <w:right w:val="single" w:sz="4" w:space="0" w:color="000000"/>
            </w:tcBorders>
            <w:hideMark/>
          </w:tcPr>
          <w:p w:rsidR="008A5443" w:rsidRDefault="008A5443" w:rsidP="00110FE0">
            <w:pPr>
              <w:pStyle w:val="M"/>
              <w:ind w:firstLine="0"/>
              <w:rPr>
                <w:ins w:id="3675" w:author="hongmi" w:date="2010-08-10T13:57:00Z"/>
                <w:rStyle w:val="a9"/>
                <w:b w:val="0"/>
                <w:sz w:val="18"/>
                <w:szCs w:val="18"/>
              </w:rPr>
            </w:pPr>
            <w:ins w:id="3676" w:author="hongmi" w:date="2010-08-10T13:57:00Z">
              <w:r>
                <w:rPr>
                  <w:rStyle w:val="a9"/>
                  <w:rFonts w:hint="eastAsia"/>
                  <w:b w:val="0"/>
                  <w:sz w:val="18"/>
                  <w:szCs w:val="18"/>
                </w:rPr>
                <w:t>1</w:t>
              </w:r>
            </w:ins>
          </w:p>
        </w:tc>
        <w:tc>
          <w:tcPr>
            <w:tcW w:w="2133" w:type="dxa"/>
            <w:tcBorders>
              <w:top w:val="single" w:sz="4" w:space="0" w:color="000000"/>
              <w:left w:val="single" w:sz="4" w:space="0" w:color="000000"/>
              <w:bottom w:val="single" w:sz="4" w:space="0" w:color="000000"/>
              <w:right w:val="single" w:sz="4" w:space="0" w:color="000000"/>
            </w:tcBorders>
            <w:hideMark/>
          </w:tcPr>
          <w:p w:rsidR="008A5443" w:rsidRDefault="008A5443" w:rsidP="00110FE0">
            <w:pPr>
              <w:pStyle w:val="M"/>
              <w:ind w:firstLine="0"/>
              <w:rPr>
                <w:ins w:id="3677" w:author="hongmi" w:date="2010-08-10T13:57:00Z"/>
                <w:rStyle w:val="a9"/>
                <w:b w:val="0"/>
                <w:sz w:val="18"/>
                <w:szCs w:val="18"/>
              </w:rPr>
            </w:pPr>
            <w:ins w:id="3678" w:author="hongmi" w:date="2010-08-10T13:58:00Z">
              <w:r>
                <w:rPr>
                  <w:rStyle w:val="a9"/>
                  <w:rFonts w:hint="eastAsia"/>
                  <w:b w:val="0"/>
                  <w:sz w:val="18"/>
                  <w:szCs w:val="18"/>
                </w:rPr>
                <w:t>timestamp</w:t>
              </w:r>
            </w:ins>
          </w:p>
        </w:tc>
        <w:tc>
          <w:tcPr>
            <w:tcW w:w="2112" w:type="dxa"/>
            <w:tcBorders>
              <w:top w:val="single" w:sz="4" w:space="0" w:color="000000"/>
              <w:left w:val="single" w:sz="4" w:space="0" w:color="000000"/>
              <w:bottom w:val="single" w:sz="4" w:space="0" w:color="000000"/>
              <w:right w:val="single" w:sz="4" w:space="0" w:color="000000"/>
            </w:tcBorders>
            <w:hideMark/>
          </w:tcPr>
          <w:p w:rsidR="008A5443" w:rsidRDefault="008A5443" w:rsidP="00110FE0">
            <w:pPr>
              <w:pStyle w:val="M"/>
              <w:ind w:firstLine="0"/>
              <w:rPr>
                <w:ins w:id="3679" w:author="hongmi" w:date="2010-08-10T13:57:00Z"/>
                <w:rStyle w:val="a9"/>
                <w:b w:val="0"/>
                <w:sz w:val="18"/>
                <w:szCs w:val="18"/>
              </w:rPr>
            </w:pPr>
            <w:ins w:id="3680" w:author="hongmi" w:date="2010-08-10T13:57:00Z">
              <w:r>
                <w:rPr>
                  <w:rStyle w:val="a9"/>
                  <w:rFonts w:hint="eastAsia"/>
                  <w:b w:val="0"/>
                  <w:sz w:val="18"/>
                  <w:szCs w:val="18"/>
                </w:rPr>
                <w:t>学校名称</w:t>
              </w:r>
            </w:ins>
          </w:p>
        </w:tc>
      </w:tr>
    </w:tbl>
    <w:p w:rsidR="008A5443" w:rsidRDefault="008A5443" w:rsidP="008A5443">
      <w:pPr>
        <w:pStyle w:val="M"/>
        <w:spacing w:before="60" w:after="240"/>
        <w:ind w:left="425" w:firstLine="0"/>
        <w:jc w:val="center"/>
        <w:rPr>
          <w:ins w:id="3681" w:author="hongmi" w:date="2010-08-10T13:57:00Z"/>
          <w:rStyle w:val="a9"/>
          <w:rFonts w:ascii="Calibri" w:hAnsi="Calibri" w:cs="Times New Roman"/>
          <w:sz w:val="16"/>
          <w:szCs w:val="16"/>
        </w:rPr>
      </w:pPr>
      <w:ins w:id="3682" w:author="hongmi" w:date="2010-08-10T13:57:00Z">
        <w:r>
          <w:rPr>
            <w:rStyle w:val="a9"/>
            <w:sz w:val="16"/>
            <w:szCs w:val="16"/>
          </w:rPr>
          <w:t>&lt;</w:t>
        </w:r>
        <w:r>
          <w:rPr>
            <w:rStyle w:val="a9"/>
            <w:rFonts w:hint="eastAsia"/>
            <w:sz w:val="16"/>
            <w:szCs w:val="16"/>
          </w:rPr>
          <w:t>注</w:t>
        </w:r>
        <w:r>
          <w:rPr>
            <w:rStyle w:val="a9"/>
            <w:sz w:val="16"/>
            <w:szCs w:val="16"/>
          </w:rPr>
          <w:t>&gt;[1]</w:t>
        </w:r>
        <w:r>
          <w:rPr>
            <w:rStyle w:val="a9"/>
            <w:rFonts w:hint="eastAsia"/>
            <w:sz w:val="16"/>
            <w:szCs w:val="16"/>
          </w:rPr>
          <w:t>：一个</w:t>
        </w:r>
        <w:r>
          <w:rPr>
            <w:rStyle w:val="a9"/>
            <w:sz w:val="16"/>
            <w:szCs w:val="16"/>
          </w:rPr>
          <w:t xml:space="preserve">   [0..1]: 0 </w:t>
        </w:r>
        <w:proofErr w:type="gramStart"/>
        <w:r>
          <w:rPr>
            <w:rStyle w:val="a9"/>
            <w:rFonts w:hint="eastAsia"/>
            <w:sz w:val="16"/>
            <w:szCs w:val="16"/>
          </w:rPr>
          <w:t>个</w:t>
        </w:r>
        <w:proofErr w:type="gramEnd"/>
        <w:r>
          <w:rPr>
            <w:rStyle w:val="a9"/>
            <w:rFonts w:hint="eastAsia"/>
            <w:sz w:val="16"/>
            <w:szCs w:val="16"/>
          </w:rPr>
          <w:t>或</w:t>
        </w:r>
        <w:r>
          <w:rPr>
            <w:rStyle w:val="a9"/>
            <w:sz w:val="16"/>
            <w:szCs w:val="16"/>
          </w:rPr>
          <w:t xml:space="preserve"> 1 </w:t>
        </w:r>
        <w:proofErr w:type="gramStart"/>
        <w:r>
          <w:rPr>
            <w:rStyle w:val="a9"/>
            <w:rFonts w:hint="eastAsia"/>
            <w:sz w:val="16"/>
            <w:szCs w:val="16"/>
          </w:rPr>
          <w:t>个</w:t>
        </w:r>
        <w:proofErr w:type="gramEnd"/>
        <w:r>
          <w:rPr>
            <w:rStyle w:val="a9"/>
            <w:sz w:val="16"/>
            <w:szCs w:val="16"/>
          </w:rPr>
          <w:t xml:space="preserve">    [1..</w:t>
        </w:r>
        <w:r>
          <w:rPr>
            <w:rStyle w:val="a9"/>
            <w:rFonts w:hint="eastAsia"/>
            <w:sz w:val="16"/>
            <w:szCs w:val="16"/>
          </w:rPr>
          <w:t>*</w:t>
        </w:r>
        <w:r>
          <w:rPr>
            <w:rStyle w:val="a9"/>
            <w:sz w:val="16"/>
            <w:szCs w:val="16"/>
          </w:rPr>
          <w:t>]</w:t>
        </w:r>
        <w:r>
          <w:rPr>
            <w:rStyle w:val="a9"/>
            <w:rFonts w:hint="eastAsia"/>
            <w:sz w:val="16"/>
            <w:szCs w:val="16"/>
          </w:rPr>
          <w:t>：大于等于一个</w:t>
        </w:r>
      </w:ins>
    </w:p>
    <w:p w:rsidR="00940870" w:rsidRDefault="00EB30A4">
      <w:pPr>
        <w:pStyle w:val="3"/>
        <w:numPr>
          <w:ilvl w:val="2"/>
          <w:numId w:val="15"/>
        </w:numPr>
        <w:rPr>
          <w:ins w:id="3683" w:author="hongmi" w:date="2010-08-10T13:59:00Z"/>
        </w:rPr>
      </w:pPr>
      <w:bookmarkStart w:id="3684" w:name="_Toc286841353"/>
      <w:proofErr w:type="gramStart"/>
      <w:ins w:id="3685" w:author="hongmi" w:date="2010-08-10T13:59:00Z">
        <w:r>
          <w:rPr>
            <w:rFonts w:hint="eastAsia"/>
          </w:rPr>
          <w:t>paper</w:t>
        </w:r>
        <w:bookmarkEnd w:id="3684"/>
        <w:proofErr w:type="gramEnd"/>
      </w:ins>
    </w:p>
    <w:p w:rsidR="00EB30A4" w:rsidRPr="00916F9F" w:rsidRDefault="00EB30A4" w:rsidP="00EB30A4">
      <w:pPr>
        <w:pStyle w:val="M"/>
        <w:ind w:firstLine="0"/>
        <w:rPr>
          <w:ins w:id="3686" w:author="hongmi" w:date="2010-08-10T13:59:00Z"/>
        </w:rPr>
      </w:pPr>
      <w:ins w:id="3687" w:author="hongmi" w:date="2010-08-10T13:59:00Z">
        <w:r w:rsidRPr="00916F9F">
          <w:rPr>
            <w:rFonts w:hint="eastAsia"/>
          </w:rPr>
          <w:t>概述：</w:t>
        </w:r>
      </w:ins>
      <w:ins w:id="3688" w:author="hongmi" w:date="2010-08-10T14:02:00Z">
        <w:r>
          <w:rPr>
            <w:rFonts w:hint="eastAsia"/>
          </w:rPr>
          <w:t>paper</w:t>
        </w:r>
      </w:ins>
      <w:ins w:id="3689" w:author="hongmi" w:date="2010-08-10T13:59:00Z">
        <w:r w:rsidRPr="00916F9F">
          <w:rPr>
            <w:rFonts w:hint="eastAsia"/>
          </w:rPr>
          <w:t>节点为</w:t>
        </w:r>
      </w:ins>
      <w:ins w:id="3690" w:author="hongmi" w:date="2010-08-10T14:02:00Z">
        <w:r>
          <w:rPr>
            <w:rFonts w:hint="eastAsia"/>
          </w:rPr>
          <w:t>试卷</w:t>
        </w:r>
      </w:ins>
      <w:ins w:id="3691" w:author="hongmi" w:date="2010-08-10T13:59:00Z">
        <w:r>
          <w:rPr>
            <w:rFonts w:hint="eastAsia"/>
          </w:rPr>
          <w:t>信息节点</w:t>
        </w:r>
        <w:r w:rsidRPr="00916F9F">
          <w:rPr>
            <w:rFonts w:hint="eastAsia"/>
          </w:rPr>
          <w:t>，它指定</w:t>
        </w:r>
      </w:ins>
      <w:ins w:id="3692" w:author="hongmi" w:date="2010-08-10T14:02:00Z">
        <w:r>
          <w:rPr>
            <w:rFonts w:hint="eastAsia"/>
          </w:rPr>
          <w:t>试卷</w:t>
        </w:r>
      </w:ins>
      <w:ins w:id="3693" w:author="hongmi" w:date="2010-08-10T13:59:00Z">
        <w:r>
          <w:rPr>
            <w:rFonts w:hint="eastAsia"/>
          </w:rPr>
          <w:t>信息</w:t>
        </w:r>
        <w:r w:rsidRPr="00916F9F">
          <w:rPr>
            <w:rFonts w:hint="eastAsia"/>
          </w:rPr>
          <w:t>。</w:t>
        </w:r>
      </w:ins>
    </w:p>
    <w:p w:rsidR="00EB30A4" w:rsidRPr="00BE1A52" w:rsidRDefault="00EB30A4" w:rsidP="00EB30A4">
      <w:pPr>
        <w:pStyle w:val="M"/>
        <w:ind w:firstLine="0"/>
        <w:rPr>
          <w:ins w:id="3694" w:author="hongmi" w:date="2010-08-10T13:59:00Z"/>
        </w:rPr>
      </w:pPr>
      <w:ins w:id="3695" w:author="hongmi" w:date="2010-08-10T13:59:00Z">
        <w:r w:rsidRPr="00A3643D">
          <w:rPr>
            <w:rStyle w:val="a9"/>
            <w:rFonts w:hint="eastAsia"/>
          </w:rPr>
          <w:t>包含：</w:t>
        </w:r>
      </w:ins>
    </w:p>
    <w:p w:rsidR="00EB30A4" w:rsidRPr="00786620" w:rsidRDefault="00EB30A4" w:rsidP="00EB30A4">
      <w:pPr>
        <w:pStyle w:val="M"/>
        <w:ind w:firstLine="0"/>
        <w:rPr>
          <w:ins w:id="3696" w:author="hongmi" w:date="2010-08-10T13:59:00Z"/>
        </w:rPr>
      </w:pPr>
      <w:ins w:id="3697" w:author="hongmi" w:date="2010-08-10T13:59:00Z">
        <w:r w:rsidRPr="000F7B91">
          <w:rPr>
            <w:rFonts w:hint="eastAsia"/>
            <w:b/>
          </w:rPr>
          <w:t>属性：</w:t>
        </w:r>
        <w:proofErr w:type="gramStart"/>
        <w:r>
          <w:rPr>
            <w:rFonts w:hint="eastAsia"/>
          </w:rPr>
          <w:t>id(</w:t>
        </w:r>
        <w:proofErr w:type="gramEnd"/>
        <w:r>
          <w:rPr>
            <w:rFonts w:hint="eastAsia"/>
          </w:rPr>
          <w:t>1),</w:t>
        </w:r>
      </w:ins>
      <w:ins w:id="3698" w:author="hongmi" w:date="2010-08-10T14:02:00Z">
        <w:r>
          <w:rPr>
            <w:rFonts w:hint="eastAsia"/>
          </w:rPr>
          <w:t>src</w:t>
        </w:r>
      </w:ins>
      <w:ins w:id="3699" w:author="hongmi" w:date="2010-08-10T13:59:00Z">
        <w:r>
          <w:rPr>
            <w:rFonts w:hint="eastAsia"/>
          </w:rPr>
          <w:t>(1)</w:t>
        </w:r>
      </w:ins>
    </w:p>
    <w:p w:rsidR="00EB30A4" w:rsidRDefault="00EB30A4" w:rsidP="00EB30A4">
      <w:pPr>
        <w:pStyle w:val="af8"/>
        <w:rPr>
          <w:ins w:id="3700" w:author="hongmi" w:date="2010-08-10T13:59:00Z"/>
          <w:rStyle w:val="a9"/>
        </w:rPr>
      </w:pPr>
      <w:ins w:id="3701" w:author="hongmi" w:date="2010-08-10T13:59:00Z">
        <w:r w:rsidRPr="00242408">
          <w:rPr>
            <w:rFonts w:hint="eastAsia"/>
          </w:rPr>
          <w:t>表</w:t>
        </w:r>
        <w:r w:rsidRPr="00242408">
          <w:rPr>
            <w:rFonts w:hint="eastAsia"/>
          </w:rPr>
          <w:t xml:space="preserve"> </w:t>
        </w:r>
      </w:ins>
      <w:ins w:id="3702" w:author="hongmi" w:date="2011-02-25T12:26:00Z">
        <w:r w:rsidR="0032417F">
          <w:rPr>
            <w:rFonts w:hint="eastAsia"/>
          </w:rPr>
          <w:t>7</w:t>
        </w:r>
      </w:ins>
      <w:ins w:id="3703" w:author="hongmi" w:date="2010-08-10T13:59:00Z">
        <w:r w:rsidR="0032417F">
          <w:rPr>
            <w:rFonts w:hint="eastAsia"/>
          </w:rPr>
          <w:t>-</w:t>
        </w:r>
      </w:ins>
      <w:ins w:id="3704" w:author="hongmi" w:date="2011-02-25T12:26:00Z">
        <w:r w:rsidR="0032417F">
          <w:rPr>
            <w:rFonts w:hint="eastAsia"/>
          </w:rPr>
          <w:t>8</w:t>
        </w:r>
      </w:ins>
      <w:ins w:id="3705" w:author="hongmi" w:date="2010-08-10T13:59:00Z">
        <w:r>
          <w:rPr>
            <w:rFonts w:hint="eastAsia"/>
          </w:rPr>
          <w:t xml:space="preserve"> </w:t>
        </w:r>
      </w:ins>
      <w:ins w:id="3706" w:author="hongmi" w:date="2010-08-10T14:03:00Z">
        <w:r w:rsidR="00537B5C">
          <w:rPr>
            <w:rFonts w:hint="eastAsia"/>
          </w:rPr>
          <w:t>paper</w:t>
        </w:r>
      </w:ins>
      <w:ins w:id="3707" w:author="hongmi" w:date="2010-08-10T13:59:00Z">
        <w:r>
          <w:rPr>
            <w:rFonts w:hint="eastAsia"/>
          </w:rPr>
          <w:t>属性表</w:t>
        </w:r>
      </w:ins>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74"/>
        <w:gridCol w:w="2103"/>
        <w:gridCol w:w="2133"/>
        <w:gridCol w:w="2112"/>
      </w:tblGrid>
      <w:tr w:rsidR="00EB30A4" w:rsidRPr="004234C2" w:rsidTr="00110FE0">
        <w:trPr>
          <w:ins w:id="3708" w:author="hongmi" w:date="2010-08-10T13:59:00Z"/>
        </w:trPr>
        <w:tc>
          <w:tcPr>
            <w:tcW w:w="2174" w:type="dxa"/>
            <w:tcBorders>
              <w:top w:val="single" w:sz="4" w:space="0" w:color="000000"/>
              <w:left w:val="single" w:sz="4" w:space="0" w:color="000000"/>
              <w:bottom w:val="single" w:sz="4" w:space="0" w:color="000000"/>
              <w:right w:val="single" w:sz="4" w:space="0" w:color="000000"/>
            </w:tcBorders>
            <w:hideMark/>
          </w:tcPr>
          <w:p w:rsidR="00EB30A4" w:rsidRPr="004234C2" w:rsidRDefault="00EB30A4" w:rsidP="00110FE0">
            <w:pPr>
              <w:pStyle w:val="M"/>
              <w:ind w:firstLine="0"/>
              <w:rPr>
                <w:ins w:id="3709" w:author="hongmi" w:date="2010-08-10T13:59:00Z"/>
                <w:rStyle w:val="a9"/>
                <w:b w:val="0"/>
                <w:sz w:val="18"/>
                <w:szCs w:val="18"/>
              </w:rPr>
            </w:pPr>
            <w:ins w:id="3710" w:author="hongmi" w:date="2010-08-10T13:59:00Z">
              <w:r w:rsidRPr="004234C2">
                <w:rPr>
                  <w:rStyle w:val="a9"/>
                  <w:rFonts w:hint="eastAsia"/>
                  <w:b w:val="0"/>
                  <w:sz w:val="18"/>
                  <w:szCs w:val="18"/>
                </w:rPr>
                <w:t>名称</w:t>
              </w:r>
            </w:ins>
          </w:p>
        </w:tc>
        <w:tc>
          <w:tcPr>
            <w:tcW w:w="2103" w:type="dxa"/>
            <w:tcBorders>
              <w:top w:val="single" w:sz="4" w:space="0" w:color="000000"/>
              <w:left w:val="single" w:sz="4" w:space="0" w:color="000000"/>
              <w:bottom w:val="single" w:sz="4" w:space="0" w:color="000000"/>
              <w:right w:val="single" w:sz="4" w:space="0" w:color="000000"/>
            </w:tcBorders>
            <w:hideMark/>
          </w:tcPr>
          <w:p w:rsidR="00EB30A4" w:rsidRPr="004234C2" w:rsidRDefault="00EB30A4" w:rsidP="00110FE0">
            <w:pPr>
              <w:pStyle w:val="M"/>
              <w:ind w:firstLine="0"/>
              <w:rPr>
                <w:ins w:id="3711" w:author="hongmi" w:date="2010-08-10T13:59:00Z"/>
                <w:rStyle w:val="a9"/>
                <w:b w:val="0"/>
                <w:sz w:val="18"/>
                <w:szCs w:val="18"/>
              </w:rPr>
            </w:pPr>
            <w:ins w:id="3712" w:author="hongmi" w:date="2010-08-10T13:59:00Z">
              <w:r w:rsidRPr="004234C2">
                <w:rPr>
                  <w:rStyle w:val="a9"/>
                  <w:rFonts w:hint="eastAsia"/>
                  <w:b w:val="0"/>
                  <w:sz w:val="18"/>
                  <w:szCs w:val="18"/>
                </w:rPr>
                <w:t>限制</w:t>
              </w:r>
            </w:ins>
          </w:p>
        </w:tc>
        <w:tc>
          <w:tcPr>
            <w:tcW w:w="2133" w:type="dxa"/>
            <w:tcBorders>
              <w:top w:val="single" w:sz="4" w:space="0" w:color="000000"/>
              <w:left w:val="single" w:sz="4" w:space="0" w:color="000000"/>
              <w:bottom w:val="single" w:sz="4" w:space="0" w:color="000000"/>
              <w:right w:val="single" w:sz="4" w:space="0" w:color="000000"/>
            </w:tcBorders>
            <w:hideMark/>
          </w:tcPr>
          <w:p w:rsidR="00EB30A4" w:rsidRPr="004234C2" w:rsidRDefault="00EB30A4" w:rsidP="00110FE0">
            <w:pPr>
              <w:pStyle w:val="M"/>
              <w:ind w:firstLine="0"/>
              <w:rPr>
                <w:ins w:id="3713" w:author="hongmi" w:date="2010-08-10T13:59:00Z"/>
                <w:rStyle w:val="a9"/>
                <w:b w:val="0"/>
                <w:sz w:val="18"/>
                <w:szCs w:val="18"/>
              </w:rPr>
            </w:pPr>
            <w:ins w:id="3714" w:author="hongmi" w:date="2010-08-10T13:59:00Z">
              <w:r w:rsidRPr="004234C2">
                <w:rPr>
                  <w:rStyle w:val="a9"/>
                  <w:rFonts w:hint="eastAsia"/>
                  <w:b w:val="0"/>
                  <w:sz w:val="18"/>
                  <w:szCs w:val="18"/>
                </w:rPr>
                <w:t>类型</w:t>
              </w:r>
            </w:ins>
          </w:p>
        </w:tc>
        <w:tc>
          <w:tcPr>
            <w:tcW w:w="2112" w:type="dxa"/>
            <w:tcBorders>
              <w:top w:val="single" w:sz="4" w:space="0" w:color="000000"/>
              <w:left w:val="single" w:sz="4" w:space="0" w:color="000000"/>
              <w:bottom w:val="single" w:sz="4" w:space="0" w:color="000000"/>
              <w:right w:val="single" w:sz="4" w:space="0" w:color="000000"/>
            </w:tcBorders>
            <w:hideMark/>
          </w:tcPr>
          <w:p w:rsidR="00EB30A4" w:rsidRPr="004234C2" w:rsidRDefault="00EB30A4" w:rsidP="00110FE0">
            <w:pPr>
              <w:pStyle w:val="M"/>
              <w:ind w:firstLine="0"/>
              <w:rPr>
                <w:ins w:id="3715" w:author="hongmi" w:date="2010-08-10T13:59:00Z"/>
                <w:rStyle w:val="a9"/>
                <w:b w:val="0"/>
                <w:sz w:val="18"/>
                <w:szCs w:val="18"/>
              </w:rPr>
            </w:pPr>
            <w:ins w:id="3716" w:author="hongmi" w:date="2010-08-10T13:59:00Z">
              <w:r w:rsidRPr="004234C2">
                <w:rPr>
                  <w:rStyle w:val="a9"/>
                  <w:rFonts w:hint="eastAsia"/>
                  <w:b w:val="0"/>
                  <w:sz w:val="18"/>
                  <w:szCs w:val="18"/>
                </w:rPr>
                <w:t>备注</w:t>
              </w:r>
            </w:ins>
          </w:p>
        </w:tc>
      </w:tr>
      <w:tr w:rsidR="00EB30A4" w:rsidRPr="004234C2" w:rsidTr="00110FE0">
        <w:trPr>
          <w:ins w:id="3717" w:author="hongmi" w:date="2010-08-10T13:59:00Z"/>
        </w:trPr>
        <w:tc>
          <w:tcPr>
            <w:tcW w:w="2174" w:type="dxa"/>
            <w:tcBorders>
              <w:top w:val="single" w:sz="4" w:space="0" w:color="000000"/>
              <w:left w:val="single" w:sz="4" w:space="0" w:color="000000"/>
              <w:bottom w:val="single" w:sz="4" w:space="0" w:color="000000"/>
              <w:right w:val="single" w:sz="4" w:space="0" w:color="000000"/>
            </w:tcBorders>
            <w:hideMark/>
          </w:tcPr>
          <w:p w:rsidR="00EB30A4" w:rsidRPr="004234C2" w:rsidRDefault="00EB30A4" w:rsidP="00110FE0">
            <w:pPr>
              <w:pStyle w:val="M"/>
              <w:ind w:firstLine="0"/>
              <w:rPr>
                <w:ins w:id="3718" w:author="hongmi" w:date="2010-08-10T13:59:00Z"/>
                <w:rStyle w:val="a9"/>
                <w:b w:val="0"/>
                <w:sz w:val="18"/>
                <w:szCs w:val="18"/>
              </w:rPr>
            </w:pPr>
            <w:ins w:id="3719" w:author="hongmi" w:date="2010-08-10T13:59:00Z">
              <w:r>
                <w:rPr>
                  <w:rStyle w:val="a9"/>
                  <w:rFonts w:hint="eastAsia"/>
                  <w:b w:val="0"/>
                  <w:sz w:val="18"/>
                  <w:szCs w:val="18"/>
                </w:rPr>
                <w:t>id</w:t>
              </w:r>
            </w:ins>
          </w:p>
        </w:tc>
        <w:tc>
          <w:tcPr>
            <w:tcW w:w="2103" w:type="dxa"/>
            <w:tcBorders>
              <w:top w:val="single" w:sz="4" w:space="0" w:color="000000"/>
              <w:left w:val="single" w:sz="4" w:space="0" w:color="000000"/>
              <w:bottom w:val="single" w:sz="4" w:space="0" w:color="000000"/>
              <w:right w:val="single" w:sz="4" w:space="0" w:color="000000"/>
            </w:tcBorders>
            <w:hideMark/>
          </w:tcPr>
          <w:p w:rsidR="00EB30A4" w:rsidRPr="004234C2" w:rsidRDefault="00EB30A4" w:rsidP="00110FE0">
            <w:pPr>
              <w:pStyle w:val="M"/>
              <w:ind w:firstLine="0"/>
              <w:rPr>
                <w:ins w:id="3720" w:author="hongmi" w:date="2010-08-10T13:59:00Z"/>
                <w:rStyle w:val="a9"/>
                <w:b w:val="0"/>
                <w:sz w:val="18"/>
                <w:szCs w:val="18"/>
              </w:rPr>
            </w:pPr>
            <w:ins w:id="3721" w:author="hongmi" w:date="2010-08-10T13:59:00Z">
              <w:r>
                <w:rPr>
                  <w:rStyle w:val="a9"/>
                  <w:rFonts w:hint="eastAsia"/>
                  <w:b w:val="0"/>
                  <w:sz w:val="18"/>
                  <w:szCs w:val="18"/>
                </w:rPr>
                <w:t>1</w:t>
              </w:r>
            </w:ins>
          </w:p>
        </w:tc>
        <w:tc>
          <w:tcPr>
            <w:tcW w:w="2133" w:type="dxa"/>
            <w:tcBorders>
              <w:top w:val="single" w:sz="4" w:space="0" w:color="000000"/>
              <w:left w:val="single" w:sz="4" w:space="0" w:color="000000"/>
              <w:bottom w:val="single" w:sz="4" w:space="0" w:color="000000"/>
              <w:right w:val="single" w:sz="4" w:space="0" w:color="000000"/>
            </w:tcBorders>
            <w:hideMark/>
          </w:tcPr>
          <w:p w:rsidR="00EB30A4" w:rsidRPr="004234C2" w:rsidRDefault="00EB30A4" w:rsidP="00110FE0">
            <w:pPr>
              <w:pStyle w:val="M"/>
              <w:ind w:firstLine="0"/>
              <w:rPr>
                <w:ins w:id="3722" w:author="hongmi" w:date="2010-08-10T13:59:00Z"/>
                <w:rStyle w:val="a9"/>
                <w:b w:val="0"/>
                <w:sz w:val="18"/>
                <w:szCs w:val="18"/>
              </w:rPr>
            </w:pPr>
            <w:ins w:id="3723" w:author="hongmi" w:date="2010-08-10T14:01:00Z">
              <w:r>
                <w:rPr>
                  <w:rStyle w:val="a9"/>
                  <w:rFonts w:hint="eastAsia"/>
                  <w:b w:val="0"/>
                  <w:sz w:val="18"/>
                  <w:szCs w:val="18"/>
                </w:rPr>
                <w:t>identifier</w:t>
              </w:r>
            </w:ins>
          </w:p>
        </w:tc>
        <w:tc>
          <w:tcPr>
            <w:tcW w:w="2112" w:type="dxa"/>
            <w:tcBorders>
              <w:top w:val="single" w:sz="4" w:space="0" w:color="000000"/>
              <w:left w:val="single" w:sz="4" w:space="0" w:color="000000"/>
              <w:bottom w:val="single" w:sz="4" w:space="0" w:color="000000"/>
              <w:right w:val="single" w:sz="4" w:space="0" w:color="000000"/>
            </w:tcBorders>
            <w:hideMark/>
          </w:tcPr>
          <w:p w:rsidR="00EB30A4" w:rsidRPr="004234C2" w:rsidRDefault="00EB30A4" w:rsidP="00110FE0">
            <w:pPr>
              <w:pStyle w:val="M"/>
              <w:ind w:firstLine="0"/>
              <w:rPr>
                <w:ins w:id="3724" w:author="hongmi" w:date="2010-08-10T13:59:00Z"/>
                <w:rStyle w:val="a9"/>
                <w:b w:val="0"/>
                <w:sz w:val="18"/>
                <w:szCs w:val="18"/>
              </w:rPr>
            </w:pPr>
            <w:ins w:id="3725" w:author="hongmi" w:date="2010-08-10T14:01:00Z">
              <w:r>
                <w:rPr>
                  <w:rStyle w:val="a9"/>
                  <w:rFonts w:hint="eastAsia"/>
                  <w:b w:val="0"/>
                  <w:sz w:val="18"/>
                  <w:szCs w:val="18"/>
                </w:rPr>
                <w:t>试卷包</w:t>
              </w:r>
            </w:ins>
            <w:ins w:id="3726" w:author="hongmi" w:date="2010-08-10T13:59:00Z">
              <w:r>
                <w:rPr>
                  <w:rStyle w:val="a9"/>
                  <w:rFonts w:hint="eastAsia"/>
                  <w:b w:val="0"/>
                  <w:sz w:val="18"/>
                  <w:szCs w:val="18"/>
                </w:rPr>
                <w:t>编号</w:t>
              </w:r>
            </w:ins>
          </w:p>
        </w:tc>
      </w:tr>
      <w:tr w:rsidR="00EB30A4" w:rsidRPr="004234C2" w:rsidTr="00110FE0">
        <w:trPr>
          <w:ins w:id="3727" w:author="hongmi" w:date="2010-08-10T13:59:00Z"/>
        </w:trPr>
        <w:tc>
          <w:tcPr>
            <w:tcW w:w="2174" w:type="dxa"/>
            <w:tcBorders>
              <w:top w:val="single" w:sz="4" w:space="0" w:color="000000"/>
              <w:left w:val="single" w:sz="4" w:space="0" w:color="000000"/>
              <w:bottom w:val="single" w:sz="4" w:space="0" w:color="000000"/>
              <w:right w:val="single" w:sz="4" w:space="0" w:color="000000"/>
            </w:tcBorders>
            <w:hideMark/>
          </w:tcPr>
          <w:p w:rsidR="00EB30A4" w:rsidRDefault="00EB30A4" w:rsidP="00110FE0">
            <w:pPr>
              <w:pStyle w:val="M"/>
              <w:ind w:firstLine="0"/>
              <w:rPr>
                <w:ins w:id="3728" w:author="hongmi" w:date="2010-08-10T13:59:00Z"/>
                <w:rStyle w:val="a9"/>
                <w:b w:val="0"/>
                <w:sz w:val="18"/>
                <w:szCs w:val="18"/>
              </w:rPr>
            </w:pPr>
            <w:ins w:id="3729" w:author="hongmi" w:date="2010-08-10T14:00:00Z">
              <w:r>
                <w:rPr>
                  <w:rStyle w:val="a9"/>
                  <w:rFonts w:hint="eastAsia"/>
                  <w:b w:val="0"/>
                  <w:sz w:val="18"/>
                  <w:szCs w:val="18"/>
                </w:rPr>
                <w:t>src</w:t>
              </w:r>
            </w:ins>
          </w:p>
        </w:tc>
        <w:tc>
          <w:tcPr>
            <w:tcW w:w="2103" w:type="dxa"/>
            <w:tcBorders>
              <w:top w:val="single" w:sz="4" w:space="0" w:color="000000"/>
              <w:left w:val="single" w:sz="4" w:space="0" w:color="000000"/>
              <w:bottom w:val="single" w:sz="4" w:space="0" w:color="000000"/>
              <w:right w:val="single" w:sz="4" w:space="0" w:color="000000"/>
            </w:tcBorders>
            <w:hideMark/>
          </w:tcPr>
          <w:p w:rsidR="00EB30A4" w:rsidRDefault="00EB30A4" w:rsidP="00110FE0">
            <w:pPr>
              <w:pStyle w:val="M"/>
              <w:ind w:firstLine="0"/>
              <w:rPr>
                <w:ins w:id="3730" w:author="hongmi" w:date="2010-08-10T13:59:00Z"/>
                <w:rStyle w:val="a9"/>
                <w:b w:val="0"/>
                <w:sz w:val="18"/>
                <w:szCs w:val="18"/>
              </w:rPr>
            </w:pPr>
            <w:ins w:id="3731" w:author="hongmi" w:date="2010-08-10T13:59:00Z">
              <w:r>
                <w:rPr>
                  <w:rStyle w:val="a9"/>
                  <w:rFonts w:hint="eastAsia"/>
                  <w:b w:val="0"/>
                  <w:sz w:val="18"/>
                  <w:szCs w:val="18"/>
                </w:rPr>
                <w:t>1</w:t>
              </w:r>
            </w:ins>
          </w:p>
        </w:tc>
        <w:tc>
          <w:tcPr>
            <w:tcW w:w="2133" w:type="dxa"/>
            <w:tcBorders>
              <w:top w:val="single" w:sz="4" w:space="0" w:color="000000"/>
              <w:left w:val="single" w:sz="4" w:space="0" w:color="000000"/>
              <w:bottom w:val="single" w:sz="4" w:space="0" w:color="000000"/>
              <w:right w:val="single" w:sz="4" w:space="0" w:color="000000"/>
            </w:tcBorders>
            <w:hideMark/>
          </w:tcPr>
          <w:p w:rsidR="00EB30A4" w:rsidRDefault="00EB30A4" w:rsidP="00110FE0">
            <w:pPr>
              <w:pStyle w:val="M"/>
              <w:ind w:firstLine="0"/>
              <w:rPr>
                <w:ins w:id="3732" w:author="hongmi" w:date="2010-08-10T13:59:00Z"/>
                <w:rStyle w:val="a9"/>
                <w:b w:val="0"/>
                <w:sz w:val="18"/>
                <w:szCs w:val="18"/>
              </w:rPr>
            </w:pPr>
            <w:ins w:id="3733" w:author="hongmi" w:date="2010-08-10T14:01:00Z">
              <w:r>
                <w:rPr>
                  <w:rStyle w:val="a9"/>
                  <w:rFonts w:hint="eastAsia"/>
                  <w:b w:val="0"/>
                  <w:sz w:val="18"/>
                  <w:szCs w:val="18"/>
                </w:rPr>
                <w:t>s</w:t>
              </w:r>
            </w:ins>
            <w:ins w:id="3734" w:author="hongmi" w:date="2010-08-10T14:00:00Z">
              <w:r>
                <w:rPr>
                  <w:rStyle w:val="a9"/>
                  <w:rFonts w:hint="eastAsia"/>
                  <w:b w:val="0"/>
                  <w:sz w:val="18"/>
                  <w:szCs w:val="18"/>
                </w:rPr>
                <w:t>tring</w:t>
              </w:r>
            </w:ins>
          </w:p>
        </w:tc>
        <w:tc>
          <w:tcPr>
            <w:tcW w:w="2112" w:type="dxa"/>
            <w:tcBorders>
              <w:top w:val="single" w:sz="4" w:space="0" w:color="000000"/>
              <w:left w:val="single" w:sz="4" w:space="0" w:color="000000"/>
              <w:bottom w:val="single" w:sz="4" w:space="0" w:color="000000"/>
              <w:right w:val="single" w:sz="4" w:space="0" w:color="000000"/>
            </w:tcBorders>
            <w:hideMark/>
          </w:tcPr>
          <w:p w:rsidR="00EB30A4" w:rsidRDefault="00EB30A4" w:rsidP="00EB30A4">
            <w:pPr>
              <w:pStyle w:val="M"/>
              <w:ind w:firstLine="0"/>
              <w:rPr>
                <w:ins w:id="3735" w:author="hongmi" w:date="2010-08-10T13:59:00Z"/>
                <w:rStyle w:val="a9"/>
                <w:b w:val="0"/>
                <w:sz w:val="18"/>
                <w:szCs w:val="18"/>
              </w:rPr>
            </w:pPr>
            <w:ins w:id="3736" w:author="hongmi" w:date="2010-08-10T14:01:00Z">
              <w:r>
                <w:rPr>
                  <w:rStyle w:val="a9"/>
                  <w:rFonts w:hint="eastAsia"/>
                  <w:b w:val="0"/>
                  <w:sz w:val="18"/>
                  <w:szCs w:val="18"/>
                </w:rPr>
                <w:t>试卷包路径</w:t>
              </w:r>
            </w:ins>
          </w:p>
        </w:tc>
      </w:tr>
    </w:tbl>
    <w:p w:rsidR="00EB30A4" w:rsidRDefault="00EB30A4" w:rsidP="00EB30A4">
      <w:pPr>
        <w:pStyle w:val="M"/>
        <w:spacing w:before="60" w:after="240"/>
        <w:ind w:left="425" w:firstLine="0"/>
        <w:jc w:val="center"/>
        <w:rPr>
          <w:ins w:id="3737" w:author="hongmi" w:date="2010-08-10T13:59:00Z"/>
          <w:rStyle w:val="a9"/>
          <w:rFonts w:ascii="Calibri" w:hAnsi="Calibri" w:cs="Times New Roman"/>
          <w:sz w:val="16"/>
          <w:szCs w:val="16"/>
        </w:rPr>
      </w:pPr>
      <w:ins w:id="3738" w:author="hongmi" w:date="2010-08-10T13:59:00Z">
        <w:r>
          <w:rPr>
            <w:rStyle w:val="a9"/>
            <w:sz w:val="16"/>
            <w:szCs w:val="16"/>
          </w:rPr>
          <w:t>&lt;</w:t>
        </w:r>
        <w:r>
          <w:rPr>
            <w:rStyle w:val="a9"/>
            <w:rFonts w:hint="eastAsia"/>
            <w:sz w:val="16"/>
            <w:szCs w:val="16"/>
          </w:rPr>
          <w:t>注</w:t>
        </w:r>
        <w:r>
          <w:rPr>
            <w:rStyle w:val="a9"/>
            <w:sz w:val="16"/>
            <w:szCs w:val="16"/>
          </w:rPr>
          <w:t>&gt;[1]</w:t>
        </w:r>
        <w:r>
          <w:rPr>
            <w:rStyle w:val="a9"/>
            <w:rFonts w:hint="eastAsia"/>
            <w:sz w:val="16"/>
            <w:szCs w:val="16"/>
          </w:rPr>
          <w:t>：一个</w:t>
        </w:r>
        <w:r>
          <w:rPr>
            <w:rStyle w:val="a9"/>
            <w:sz w:val="16"/>
            <w:szCs w:val="16"/>
          </w:rPr>
          <w:t xml:space="preserve">   [0..1]: 0 </w:t>
        </w:r>
        <w:proofErr w:type="gramStart"/>
        <w:r>
          <w:rPr>
            <w:rStyle w:val="a9"/>
            <w:rFonts w:hint="eastAsia"/>
            <w:sz w:val="16"/>
            <w:szCs w:val="16"/>
          </w:rPr>
          <w:t>个</w:t>
        </w:r>
        <w:proofErr w:type="gramEnd"/>
        <w:r>
          <w:rPr>
            <w:rStyle w:val="a9"/>
            <w:rFonts w:hint="eastAsia"/>
            <w:sz w:val="16"/>
            <w:szCs w:val="16"/>
          </w:rPr>
          <w:t>或</w:t>
        </w:r>
        <w:r>
          <w:rPr>
            <w:rStyle w:val="a9"/>
            <w:sz w:val="16"/>
            <w:szCs w:val="16"/>
          </w:rPr>
          <w:t xml:space="preserve"> 1 </w:t>
        </w:r>
        <w:proofErr w:type="gramStart"/>
        <w:r>
          <w:rPr>
            <w:rStyle w:val="a9"/>
            <w:rFonts w:hint="eastAsia"/>
            <w:sz w:val="16"/>
            <w:szCs w:val="16"/>
          </w:rPr>
          <w:t>个</w:t>
        </w:r>
        <w:proofErr w:type="gramEnd"/>
        <w:r>
          <w:rPr>
            <w:rStyle w:val="a9"/>
            <w:sz w:val="16"/>
            <w:szCs w:val="16"/>
          </w:rPr>
          <w:t xml:space="preserve">    [1..</w:t>
        </w:r>
        <w:r>
          <w:rPr>
            <w:rStyle w:val="a9"/>
            <w:rFonts w:hint="eastAsia"/>
            <w:sz w:val="16"/>
            <w:szCs w:val="16"/>
          </w:rPr>
          <w:t>*</w:t>
        </w:r>
        <w:r>
          <w:rPr>
            <w:rStyle w:val="a9"/>
            <w:sz w:val="16"/>
            <w:szCs w:val="16"/>
          </w:rPr>
          <w:t>]</w:t>
        </w:r>
        <w:r>
          <w:rPr>
            <w:rStyle w:val="a9"/>
            <w:rFonts w:hint="eastAsia"/>
            <w:sz w:val="16"/>
            <w:szCs w:val="16"/>
          </w:rPr>
          <w:t>：大于等于一个</w:t>
        </w:r>
      </w:ins>
    </w:p>
    <w:p w:rsidR="00940870" w:rsidRDefault="00537B5C">
      <w:pPr>
        <w:pStyle w:val="3"/>
        <w:numPr>
          <w:ilvl w:val="2"/>
          <w:numId w:val="15"/>
        </w:numPr>
        <w:rPr>
          <w:ins w:id="3739" w:author="hongmi" w:date="2010-08-10T14:03:00Z"/>
        </w:rPr>
      </w:pPr>
      <w:bookmarkStart w:id="3740" w:name="_Toc286841354"/>
      <w:proofErr w:type="gramStart"/>
      <w:ins w:id="3741" w:author="hongmi" w:date="2010-08-10T14:02:00Z">
        <w:r>
          <w:rPr>
            <w:rFonts w:hint="eastAsia"/>
          </w:rPr>
          <w:t>answer</w:t>
        </w:r>
      </w:ins>
      <w:bookmarkEnd w:id="3740"/>
      <w:proofErr w:type="gramEnd"/>
    </w:p>
    <w:p w:rsidR="00537B5C" w:rsidRPr="00916F9F" w:rsidRDefault="00537B5C" w:rsidP="00537B5C">
      <w:pPr>
        <w:pStyle w:val="M"/>
        <w:ind w:firstLine="0"/>
        <w:rPr>
          <w:ins w:id="3742" w:author="hongmi" w:date="2010-08-10T14:03:00Z"/>
        </w:rPr>
      </w:pPr>
      <w:ins w:id="3743" w:author="hongmi" w:date="2010-08-10T14:03:00Z">
        <w:r w:rsidRPr="00916F9F">
          <w:rPr>
            <w:rFonts w:hint="eastAsia"/>
          </w:rPr>
          <w:t>概述：</w:t>
        </w:r>
        <w:r>
          <w:rPr>
            <w:rFonts w:hint="eastAsia"/>
          </w:rPr>
          <w:t>answer</w:t>
        </w:r>
        <w:r w:rsidRPr="00916F9F">
          <w:rPr>
            <w:rFonts w:hint="eastAsia"/>
          </w:rPr>
          <w:t>节点为</w:t>
        </w:r>
        <w:r>
          <w:rPr>
            <w:rFonts w:hint="eastAsia"/>
          </w:rPr>
          <w:t>试卷信息节点</w:t>
        </w:r>
        <w:r w:rsidRPr="00916F9F">
          <w:rPr>
            <w:rFonts w:hint="eastAsia"/>
          </w:rPr>
          <w:t>，它指定</w:t>
        </w:r>
        <w:r>
          <w:rPr>
            <w:rFonts w:hint="eastAsia"/>
          </w:rPr>
          <w:t>试卷信息</w:t>
        </w:r>
        <w:r w:rsidRPr="00916F9F">
          <w:rPr>
            <w:rFonts w:hint="eastAsia"/>
          </w:rPr>
          <w:t>。</w:t>
        </w:r>
      </w:ins>
    </w:p>
    <w:p w:rsidR="00537B5C" w:rsidRPr="00BE1A52" w:rsidRDefault="00537B5C" w:rsidP="00537B5C">
      <w:pPr>
        <w:pStyle w:val="M"/>
        <w:ind w:firstLine="0"/>
        <w:rPr>
          <w:ins w:id="3744" w:author="hongmi" w:date="2010-08-10T14:03:00Z"/>
        </w:rPr>
      </w:pPr>
      <w:ins w:id="3745" w:author="hongmi" w:date="2010-08-10T14:03:00Z">
        <w:r w:rsidRPr="00A3643D">
          <w:rPr>
            <w:rStyle w:val="a9"/>
            <w:rFonts w:hint="eastAsia"/>
          </w:rPr>
          <w:t>包含：</w:t>
        </w:r>
      </w:ins>
    </w:p>
    <w:p w:rsidR="00537B5C" w:rsidRPr="00786620" w:rsidRDefault="00537B5C" w:rsidP="00537B5C">
      <w:pPr>
        <w:pStyle w:val="M"/>
        <w:ind w:firstLine="0"/>
        <w:rPr>
          <w:ins w:id="3746" w:author="hongmi" w:date="2010-08-10T14:03:00Z"/>
        </w:rPr>
      </w:pPr>
      <w:ins w:id="3747" w:author="hongmi" w:date="2010-08-10T14:03:00Z">
        <w:r w:rsidRPr="000F7B91">
          <w:rPr>
            <w:rFonts w:hint="eastAsia"/>
            <w:b/>
          </w:rPr>
          <w:t>属性：</w:t>
        </w:r>
        <w:proofErr w:type="gramStart"/>
        <w:r>
          <w:rPr>
            <w:rFonts w:hint="eastAsia"/>
          </w:rPr>
          <w:t>id(</w:t>
        </w:r>
        <w:proofErr w:type="gramEnd"/>
        <w:r>
          <w:rPr>
            <w:rFonts w:hint="eastAsia"/>
          </w:rPr>
          <w:t>1),src(1)</w:t>
        </w:r>
      </w:ins>
    </w:p>
    <w:p w:rsidR="00537B5C" w:rsidRDefault="00537B5C" w:rsidP="00537B5C">
      <w:pPr>
        <w:pStyle w:val="af8"/>
        <w:rPr>
          <w:ins w:id="3748" w:author="hongmi" w:date="2010-08-10T14:03:00Z"/>
          <w:rStyle w:val="a9"/>
        </w:rPr>
      </w:pPr>
      <w:ins w:id="3749" w:author="hongmi" w:date="2010-08-10T14:03:00Z">
        <w:r w:rsidRPr="00242408">
          <w:rPr>
            <w:rFonts w:hint="eastAsia"/>
          </w:rPr>
          <w:t>表</w:t>
        </w:r>
        <w:r w:rsidRPr="00242408">
          <w:rPr>
            <w:rFonts w:hint="eastAsia"/>
          </w:rPr>
          <w:t xml:space="preserve"> </w:t>
        </w:r>
      </w:ins>
      <w:ins w:id="3750" w:author="hongmi" w:date="2011-02-25T12:26:00Z">
        <w:r w:rsidR="0032417F">
          <w:rPr>
            <w:rFonts w:hint="eastAsia"/>
          </w:rPr>
          <w:t>7</w:t>
        </w:r>
      </w:ins>
      <w:ins w:id="3751" w:author="hongmi" w:date="2010-08-10T14:03:00Z">
        <w:r w:rsidR="0032417F">
          <w:rPr>
            <w:rFonts w:hint="eastAsia"/>
          </w:rPr>
          <w:t>-</w:t>
        </w:r>
      </w:ins>
      <w:ins w:id="3752" w:author="hongmi" w:date="2011-02-25T12:26:00Z">
        <w:r w:rsidR="0032417F">
          <w:rPr>
            <w:rFonts w:hint="eastAsia"/>
          </w:rPr>
          <w:t>9</w:t>
        </w:r>
      </w:ins>
      <w:ins w:id="3753" w:author="hongmi" w:date="2010-08-10T14:03:00Z">
        <w:r>
          <w:rPr>
            <w:rFonts w:hint="eastAsia"/>
          </w:rPr>
          <w:t xml:space="preserve"> answer</w:t>
        </w:r>
        <w:r>
          <w:rPr>
            <w:rFonts w:hint="eastAsia"/>
          </w:rPr>
          <w:t>属性表</w:t>
        </w:r>
      </w:ins>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74"/>
        <w:gridCol w:w="2103"/>
        <w:gridCol w:w="2133"/>
        <w:gridCol w:w="2112"/>
      </w:tblGrid>
      <w:tr w:rsidR="00537B5C" w:rsidRPr="004234C2" w:rsidTr="00110FE0">
        <w:trPr>
          <w:ins w:id="3754" w:author="hongmi" w:date="2010-08-10T14:03:00Z"/>
        </w:trPr>
        <w:tc>
          <w:tcPr>
            <w:tcW w:w="2174" w:type="dxa"/>
            <w:tcBorders>
              <w:top w:val="single" w:sz="4" w:space="0" w:color="000000"/>
              <w:left w:val="single" w:sz="4" w:space="0" w:color="000000"/>
              <w:bottom w:val="single" w:sz="4" w:space="0" w:color="000000"/>
              <w:right w:val="single" w:sz="4" w:space="0" w:color="000000"/>
            </w:tcBorders>
            <w:hideMark/>
          </w:tcPr>
          <w:p w:rsidR="00537B5C" w:rsidRPr="004234C2" w:rsidRDefault="00537B5C" w:rsidP="00110FE0">
            <w:pPr>
              <w:pStyle w:val="M"/>
              <w:ind w:firstLine="0"/>
              <w:rPr>
                <w:ins w:id="3755" w:author="hongmi" w:date="2010-08-10T14:03:00Z"/>
                <w:rStyle w:val="a9"/>
                <w:b w:val="0"/>
                <w:sz w:val="18"/>
                <w:szCs w:val="18"/>
              </w:rPr>
            </w:pPr>
            <w:ins w:id="3756" w:author="hongmi" w:date="2010-08-10T14:03:00Z">
              <w:r w:rsidRPr="004234C2">
                <w:rPr>
                  <w:rStyle w:val="a9"/>
                  <w:rFonts w:hint="eastAsia"/>
                  <w:b w:val="0"/>
                  <w:sz w:val="18"/>
                  <w:szCs w:val="18"/>
                </w:rPr>
                <w:t>名称</w:t>
              </w:r>
            </w:ins>
          </w:p>
        </w:tc>
        <w:tc>
          <w:tcPr>
            <w:tcW w:w="2103" w:type="dxa"/>
            <w:tcBorders>
              <w:top w:val="single" w:sz="4" w:space="0" w:color="000000"/>
              <w:left w:val="single" w:sz="4" w:space="0" w:color="000000"/>
              <w:bottom w:val="single" w:sz="4" w:space="0" w:color="000000"/>
              <w:right w:val="single" w:sz="4" w:space="0" w:color="000000"/>
            </w:tcBorders>
            <w:hideMark/>
          </w:tcPr>
          <w:p w:rsidR="00537B5C" w:rsidRPr="004234C2" w:rsidRDefault="00537B5C" w:rsidP="00110FE0">
            <w:pPr>
              <w:pStyle w:val="M"/>
              <w:ind w:firstLine="0"/>
              <w:rPr>
                <w:ins w:id="3757" w:author="hongmi" w:date="2010-08-10T14:03:00Z"/>
                <w:rStyle w:val="a9"/>
                <w:b w:val="0"/>
                <w:sz w:val="18"/>
                <w:szCs w:val="18"/>
              </w:rPr>
            </w:pPr>
            <w:ins w:id="3758" w:author="hongmi" w:date="2010-08-10T14:03:00Z">
              <w:r w:rsidRPr="004234C2">
                <w:rPr>
                  <w:rStyle w:val="a9"/>
                  <w:rFonts w:hint="eastAsia"/>
                  <w:b w:val="0"/>
                  <w:sz w:val="18"/>
                  <w:szCs w:val="18"/>
                </w:rPr>
                <w:t>限制</w:t>
              </w:r>
            </w:ins>
          </w:p>
        </w:tc>
        <w:tc>
          <w:tcPr>
            <w:tcW w:w="2133" w:type="dxa"/>
            <w:tcBorders>
              <w:top w:val="single" w:sz="4" w:space="0" w:color="000000"/>
              <w:left w:val="single" w:sz="4" w:space="0" w:color="000000"/>
              <w:bottom w:val="single" w:sz="4" w:space="0" w:color="000000"/>
              <w:right w:val="single" w:sz="4" w:space="0" w:color="000000"/>
            </w:tcBorders>
            <w:hideMark/>
          </w:tcPr>
          <w:p w:rsidR="00537B5C" w:rsidRPr="004234C2" w:rsidRDefault="00537B5C" w:rsidP="00110FE0">
            <w:pPr>
              <w:pStyle w:val="M"/>
              <w:ind w:firstLine="0"/>
              <w:rPr>
                <w:ins w:id="3759" w:author="hongmi" w:date="2010-08-10T14:03:00Z"/>
                <w:rStyle w:val="a9"/>
                <w:b w:val="0"/>
                <w:sz w:val="18"/>
                <w:szCs w:val="18"/>
              </w:rPr>
            </w:pPr>
            <w:ins w:id="3760" w:author="hongmi" w:date="2010-08-10T14:03:00Z">
              <w:r w:rsidRPr="004234C2">
                <w:rPr>
                  <w:rStyle w:val="a9"/>
                  <w:rFonts w:hint="eastAsia"/>
                  <w:b w:val="0"/>
                  <w:sz w:val="18"/>
                  <w:szCs w:val="18"/>
                </w:rPr>
                <w:t>类型</w:t>
              </w:r>
            </w:ins>
          </w:p>
        </w:tc>
        <w:tc>
          <w:tcPr>
            <w:tcW w:w="2112" w:type="dxa"/>
            <w:tcBorders>
              <w:top w:val="single" w:sz="4" w:space="0" w:color="000000"/>
              <w:left w:val="single" w:sz="4" w:space="0" w:color="000000"/>
              <w:bottom w:val="single" w:sz="4" w:space="0" w:color="000000"/>
              <w:right w:val="single" w:sz="4" w:space="0" w:color="000000"/>
            </w:tcBorders>
            <w:hideMark/>
          </w:tcPr>
          <w:p w:rsidR="00537B5C" w:rsidRPr="004234C2" w:rsidRDefault="00537B5C" w:rsidP="00110FE0">
            <w:pPr>
              <w:pStyle w:val="M"/>
              <w:ind w:firstLine="0"/>
              <w:rPr>
                <w:ins w:id="3761" w:author="hongmi" w:date="2010-08-10T14:03:00Z"/>
                <w:rStyle w:val="a9"/>
                <w:b w:val="0"/>
                <w:sz w:val="18"/>
                <w:szCs w:val="18"/>
              </w:rPr>
            </w:pPr>
            <w:ins w:id="3762" w:author="hongmi" w:date="2010-08-10T14:03:00Z">
              <w:r w:rsidRPr="004234C2">
                <w:rPr>
                  <w:rStyle w:val="a9"/>
                  <w:rFonts w:hint="eastAsia"/>
                  <w:b w:val="0"/>
                  <w:sz w:val="18"/>
                  <w:szCs w:val="18"/>
                </w:rPr>
                <w:t>备注</w:t>
              </w:r>
            </w:ins>
          </w:p>
        </w:tc>
      </w:tr>
      <w:tr w:rsidR="00537B5C" w:rsidRPr="004234C2" w:rsidTr="00110FE0">
        <w:trPr>
          <w:ins w:id="3763" w:author="hongmi" w:date="2010-08-10T14:03:00Z"/>
        </w:trPr>
        <w:tc>
          <w:tcPr>
            <w:tcW w:w="2174" w:type="dxa"/>
            <w:tcBorders>
              <w:top w:val="single" w:sz="4" w:space="0" w:color="000000"/>
              <w:left w:val="single" w:sz="4" w:space="0" w:color="000000"/>
              <w:bottom w:val="single" w:sz="4" w:space="0" w:color="000000"/>
              <w:right w:val="single" w:sz="4" w:space="0" w:color="000000"/>
            </w:tcBorders>
            <w:hideMark/>
          </w:tcPr>
          <w:p w:rsidR="00537B5C" w:rsidRPr="004234C2" w:rsidRDefault="00537B5C" w:rsidP="00110FE0">
            <w:pPr>
              <w:pStyle w:val="M"/>
              <w:ind w:firstLine="0"/>
              <w:rPr>
                <w:ins w:id="3764" w:author="hongmi" w:date="2010-08-10T14:03:00Z"/>
                <w:rStyle w:val="a9"/>
                <w:b w:val="0"/>
                <w:sz w:val="18"/>
                <w:szCs w:val="18"/>
              </w:rPr>
            </w:pPr>
            <w:ins w:id="3765" w:author="hongmi" w:date="2010-08-10T14:03:00Z">
              <w:r w:rsidRPr="00537B5C">
                <w:rPr>
                  <w:rStyle w:val="a9"/>
                  <w:b w:val="0"/>
                  <w:sz w:val="18"/>
                  <w:szCs w:val="18"/>
                </w:rPr>
                <w:t>examineeId</w:t>
              </w:r>
            </w:ins>
          </w:p>
        </w:tc>
        <w:tc>
          <w:tcPr>
            <w:tcW w:w="2103" w:type="dxa"/>
            <w:tcBorders>
              <w:top w:val="single" w:sz="4" w:space="0" w:color="000000"/>
              <w:left w:val="single" w:sz="4" w:space="0" w:color="000000"/>
              <w:bottom w:val="single" w:sz="4" w:space="0" w:color="000000"/>
              <w:right w:val="single" w:sz="4" w:space="0" w:color="000000"/>
            </w:tcBorders>
            <w:hideMark/>
          </w:tcPr>
          <w:p w:rsidR="00537B5C" w:rsidRPr="004234C2" w:rsidRDefault="00537B5C" w:rsidP="00110FE0">
            <w:pPr>
              <w:pStyle w:val="M"/>
              <w:ind w:firstLine="0"/>
              <w:rPr>
                <w:ins w:id="3766" w:author="hongmi" w:date="2010-08-10T14:03:00Z"/>
                <w:rStyle w:val="a9"/>
                <w:b w:val="0"/>
                <w:sz w:val="18"/>
                <w:szCs w:val="18"/>
              </w:rPr>
            </w:pPr>
            <w:ins w:id="3767" w:author="hongmi" w:date="2010-08-10T14:03:00Z">
              <w:r>
                <w:rPr>
                  <w:rStyle w:val="a9"/>
                  <w:rFonts w:hint="eastAsia"/>
                  <w:b w:val="0"/>
                  <w:sz w:val="18"/>
                  <w:szCs w:val="18"/>
                </w:rPr>
                <w:t>1</w:t>
              </w:r>
            </w:ins>
          </w:p>
        </w:tc>
        <w:tc>
          <w:tcPr>
            <w:tcW w:w="2133" w:type="dxa"/>
            <w:tcBorders>
              <w:top w:val="single" w:sz="4" w:space="0" w:color="000000"/>
              <w:left w:val="single" w:sz="4" w:space="0" w:color="000000"/>
              <w:bottom w:val="single" w:sz="4" w:space="0" w:color="000000"/>
              <w:right w:val="single" w:sz="4" w:space="0" w:color="000000"/>
            </w:tcBorders>
            <w:hideMark/>
          </w:tcPr>
          <w:p w:rsidR="00537B5C" w:rsidRPr="004234C2" w:rsidRDefault="00120743" w:rsidP="00110FE0">
            <w:pPr>
              <w:pStyle w:val="M"/>
              <w:ind w:firstLine="0"/>
              <w:rPr>
                <w:ins w:id="3768" w:author="hongmi" w:date="2010-08-10T14:03:00Z"/>
                <w:rStyle w:val="a9"/>
                <w:b w:val="0"/>
                <w:sz w:val="18"/>
                <w:szCs w:val="18"/>
              </w:rPr>
            </w:pPr>
            <w:ins w:id="3769" w:author="hongmi" w:date="2010-08-10T14:08:00Z">
              <w:r>
                <w:rPr>
                  <w:rStyle w:val="a9"/>
                  <w:rFonts w:hint="eastAsia"/>
                  <w:b w:val="0"/>
                  <w:sz w:val="18"/>
                  <w:szCs w:val="18"/>
                </w:rPr>
                <w:t>integer</w:t>
              </w:r>
            </w:ins>
          </w:p>
        </w:tc>
        <w:tc>
          <w:tcPr>
            <w:tcW w:w="2112" w:type="dxa"/>
            <w:tcBorders>
              <w:top w:val="single" w:sz="4" w:space="0" w:color="000000"/>
              <w:left w:val="single" w:sz="4" w:space="0" w:color="000000"/>
              <w:bottom w:val="single" w:sz="4" w:space="0" w:color="000000"/>
              <w:right w:val="single" w:sz="4" w:space="0" w:color="000000"/>
            </w:tcBorders>
            <w:hideMark/>
          </w:tcPr>
          <w:p w:rsidR="00537B5C" w:rsidRPr="004234C2" w:rsidRDefault="00120743" w:rsidP="00110FE0">
            <w:pPr>
              <w:pStyle w:val="M"/>
              <w:ind w:firstLine="0"/>
              <w:rPr>
                <w:ins w:id="3770" w:author="hongmi" w:date="2010-08-10T14:03:00Z"/>
                <w:rStyle w:val="a9"/>
                <w:b w:val="0"/>
                <w:sz w:val="18"/>
                <w:szCs w:val="18"/>
              </w:rPr>
            </w:pPr>
            <w:ins w:id="3771" w:author="hongmi" w:date="2010-08-10T14:09:00Z">
              <w:r>
                <w:rPr>
                  <w:rStyle w:val="a9"/>
                  <w:rFonts w:hint="eastAsia"/>
                  <w:b w:val="0"/>
                  <w:sz w:val="18"/>
                  <w:szCs w:val="18"/>
                </w:rPr>
                <w:t>考生号</w:t>
              </w:r>
            </w:ins>
          </w:p>
        </w:tc>
      </w:tr>
      <w:tr w:rsidR="00120743" w:rsidRPr="004234C2" w:rsidTr="00110FE0">
        <w:trPr>
          <w:ins w:id="3772" w:author="hongmi" w:date="2010-08-10T14:06:00Z"/>
        </w:trPr>
        <w:tc>
          <w:tcPr>
            <w:tcW w:w="2174" w:type="dxa"/>
            <w:tcBorders>
              <w:top w:val="single" w:sz="4" w:space="0" w:color="000000"/>
              <w:left w:val="single" w:sz="4" w:space="0" w:color="000000"/>
              <w:bottom w:val="single" w:sz="4" w:space="0" w:color="000000"/>
              <w:right w:val="single" w:sz="4" w:space="0" w:color="000000"/>
            </w:tcBorders>
            <w:hideMark/>
          </w:tcPr>
          <w:p w:rsidR="00120743" w:rsidRPr="00537B5C" w:rsidRDefault="00120743" w:rsidP="00110FE0">
            <w:pPr>
              <w:pStyle w:val="M"/>
              <w:ind w:firstLine="0"/>
              <w:rPr>
                <w:ins w:id="3773" w:author="hongmi" w:date="2010-08-10T14:06:00Z"/>
                <w:rStyle w:val="a9"/>
                <w:b w:val="0"/>
                <w:sz w:val="18"/>
                <w:szCs w:val="18"/>
              </w:rPr>
            </w:pPr>
          </w:p>
        </w:tc>
        <w:tc>
          <w:tcPr>
            <w:tcW w:w="2103" w:type="dxa"/>
            <w:tcBorders>
              <w:top w:val="single" w:sz="4" w:space="0" w:color="000000"/>
              <w:left w:val="single" w:sz="4" w:space="0" w:color="000000"/>
              <w:bottom w:val="single" w:sz="4" w:space="0" w:color="000000"/>
              <w:right w:val="single" w:sz="4" w:space="0" w:color="000000"/>
            </w:tcBorders>
            <w:hideMark/>
          </w:tcPr>
          <w:p w:rsidR="00120743" w:rsidRDefault="00120743" w:rsidP="00110FE0">
            <w:pPr>
              <w:pStyle w:val="M"/>
              <w:ind w:firstLine="0"/>
              <w:rPr>
                <w:ins w:id="3774" w:author="hongmi" w:date="2010-08-10T14:06:00Z"/>
                <w:rStyle w:val="a9"/>
                <w:b w:val="0"/>
                <w:sz w:val="18"/>
                <w:szCs w:val="18"/>
              </w:rPr>
            </w:pPr>
          </w:p>
        </w:tc>
        <w:tc>
          <w:tcPr>
            <w:tcW w:w="2133" w:type="dxa"/>
            <w:tcBorders>
              <w:top w:val="single" w:sz="4" w:space="0" w:color="000000"/>
              <w:left w:val="single" w:sz="4" w:space="0" w:color="000000"/>
              <w:bottom w:val="single" w:sz="4" w:space="0" w:color="000000"/>
              <w:right w:val="single" w:sz="4" w:space="0" w:color="000000"/>
            </w:tcBorders>
            <w:hideMark/>
          </w:tcPr>
          <w:p w:rsidR="00120743" w:rsidRDefault="00120743" w:rsidP="00110FE0">
            <w:pPr>
              <w:pStyle w:val="M"/>
              <w:ind w:firstLine="0"/>
              <w:rPr>
                <w:ins w:id="3775" w:author="hongmi" w:date="2010-08-10T14:06:00Z"/>
                <w:rStyle w:val="a9"/>
                <w:b w:val="0"/>
                <w:sz w:val="18"/>
                <w:szCs w:val="18"/>
              </w:rPr>
            </w:pPr>
          </w:p>
        </w:tc>
        <w:tc>
          <w:tcPr>
            <w:tcW w:w="2112" w:type="dxa"/>
            <w:tcBorders>
              <w:top w:val="single" w:sz="4" w:space="0" w:color="000000"/>
              <w:left w:val="single" w:sz="4" w:space="0" w:color="000000"/>
              <w:bottom w:val="single" w:sz="4" w:space="0" w:color="000000"/>
              <w:right w:val="single" w:sz="4" w:space="0" w:color="000000"/>
            </w:tcBorders>
            <w:hideMark/>
          </w:tcPr>
          <w:p w:rsidR="00120743" w:rsidRDefault="00120743" w:rsidP="00110FE0">
            <w:pPr>
              <w:pStyle w:val="M"/>
              <w:ind w:firstLine="0"/>
              <w:rPr>
                <w:ins w:id="3776" w:author="hongmi" w:date="2010-08-10T14:06:00Z"/>
                <w:rStyle w:val="a9"/>
                <w:b w:val="0"/>
                <w:sz w:val="18"/>
                <w:szCs w:val="18"/>
              </w:rPr>
            </w:pPr>
          </w:p>
        </w:tc>
      </w:tr>
      <w:tr w:rsidR="00120743" w:rsidRPr="004234C2" w:rsidTr="00110FE0">
        <w:trPr>
          <w:ins w:id="3777" w:author="hongmi" w:date="2010-08-10T14:06:00Z"/>
        </w:trPr>
        <w:tc>
          <w:tcPr>
            <w:tcW w:w="2174" w:type="dxa"/>
            <w:tcBorders>
              <w:top w:val="single" w:sz="4" w:space="0" w:color="000000"/>
              <w:left w:val="single" w:sz="4" w:space="0" w:color="000000"/>
              <w:bottom w:val="single" w:sz="4" w:space="0" w:color="000000"/>
              <w:right w:val="single" w:sz="4" w:space="0" w:color="000000"/>
            </w:tcBorders>
            <w:hideMark/>
          </w:tcPr>
          <w:p w:rsidR="00120743" w:rsidRPr="00537B5C" w:rsidRDefault="00120743" w:rsidP="00110FE0">
            <w:pPr>
              <w:pStyle w:val="M"/>
              <w:ind w:firstLine="0"/>
              <w:rPr>
                <w:ins w:id="3778" w:author="hongmi" w:date="2010-08-10T14:06:00Z"/>
                <w:rStyle w:val="a9"/>
                <w:b w:val="0"/>
                <w:sz w:val="18"/>
                <w:szCs w:val="18"/>
              </w:rPr>
            </w:pPr>
            <w:ins w:id="3779" w:author="hongmi" w:date="2010-08-10T14:08:00Z">
              <w:r w:rsidRPr="00120743">
                <w:rPr>
                  <w:rStyle w:val="a9"/>
                  <w:b w:val="0"/>
                  <w:sz w:val="18"/>
                  <w:szCs w:val="18"/>
                </w:rPr>
                <w:t>examineeName</w:t>
              </w:r>
            </w:ins>
          </w:p>
        </w:tc>
        <w:tc>
          <w:tcPr>
            <w:tcW w:w="2103" w:type="dxa"/>
            <w:tcBorders>
              <w:top w:val="single" w:sz="4" w:space="0" w:color="000000"/>
              <w:left w:val="single" w:sz="4" w:space="0" w:color="000000"/>
              <w:bottom w:val="single" w:sz="4" w:space="0" w:color="000000"/>
              <w:right w:val="single" w:sz="4" w:space="0" w:color="000000"/>
            </w:tcBorders>
            <w:hideMark/>
          </w:tcPr>
          <w:p w:rsidR="00120743" w:rsidRDefault="00120743" w:rsidP="00110FE0">
            <w:pPr>
              <w:pStyle w:val="M"/>
              <w:ind w:firstLine="0"/>
              <w:rPr>
                <w:ins w:id="3780" w:author="hongmi" w:date="2010-08-10T14:06:00Z"/>
                <w:rStyle w:val="a9"/>
                <w:b w:val="0"/>
                <w:sz w:val="18"/>
                <w:szCs w:val="18"/>
              </w:rPr>
            </w:pPr>
            <w:ins w:id="3781" w:author="hongmi" w:date="2010-08-10T14:08:00Z">
              <w:r>
                <w:rPr>
                  <w:rStyle w:val="a9"/>
                  <w:rFonts w:hint="eastAsia"/>
                  <w:b w:val="0"/>
                  <w:sz w:val="18"/>
                  <w:szCs w:val="18"/>
                </w:rPr>
                <w:t>1</w:t>
              </w:r>
            </w:ins>
          </w:p>
        </w:tc>
        <w:tc>
          <w:tcPr>
            <w:tcW w:w="2133" w:type="dxa"/>
            <w:tcBorders>
              <w:top w:val="single" w:sz="4" w:space="0" w:color="000000"/>
              <w:left w:val="single" w:sz="4" w:space="0" w:color="000000"/>
              <w:bottom w:val="single" w:sz="4" w:space="0" w:color="000000"/>
              <w:right w:val="single" w:sz="4" w:space="0" w:color="000000"/>
            </w:tcBorders>
            <w:hideMark/>
          </w:tcPr>
          <w:p w:rsidR="00120743" w:rsidRDefault="00120743" w:rsidP="00110FE0">
            <w:pPr>
              <w:pStyle w:val="M"/>
              <w:ind w:firstLine="0"/>
              <w:rPr>
                <w:ins w:id="3782" w:author="hongmi" w:date="2010-08-10T14:06:00Z"/>
                <w:rStyle w:val="a9"/>
                <w:b w:val="0"/>
                <w:sz w:val="18"/>
                <w:szCs w:val="18"/>
              </w:rPr>
            </w:pPr>
            <w:ins w:id="3783" w:author="hongmi" w:date="2010-08-10T14:08:00Z">
              <w:r>
                <w:rPr>
                  <w:rStyle w:val="a9"/>
                  <w:rFonts w:hint="eastAsia"/>
                  <w:b w:val="0"/>
                  <w:sz w:val="18"/>
                  <w:szCs w:val="18"/>
                </w:rPr>
                <w:t>integer</w:t>
              </w:r>
            </w:ins>
          </w:p>
        </w:tc>
        <w:tc>
          <w:tcPr>
            <w:tcW w:w="2112" w:type="dxa"/>
            <w:tcBorders>
              <w:top w:val="single" w:sz="4" w:space="0" w:color="000000"/>
              <w:left w:val="single" w:sz="4" w:space="0" w:color="000000"/>
              <w:bottom w:val="single" w:sz="4" w:space="0" w:color="000000"/>
              <w:right w:val="single" w:sz="4" w:space="0" w:color="000000"/>
            </w:tcBorders>
            <w:hideMark/>
          </w:tcPr>
          <w:p w:rsidR="00120743" w:rsidRDefault="00120743" w:rsidP="00110FE0">
            <w:pPr>
              <w:pStyle w:val="M"/>
              <w:ind w:firstLine="0"/>
              <w:rPr>
                <w:ins w:id="3784" w:author="hongmi" w:date="2010-08-10T14:06:00Z"/>
                <w:rStyle w:val="a9"/>
                <w:b w:val="0"/>
                <w:sz w:val="18"/>
                <w:szCs w:val="18"/>
              </w:rPr>
            </w:pPr>
            <w:ins w:id="3785" w:author="hongmi" w:date="2010-08-10T14:09:00Z">
              <w:r>
                <w:rPr>
                  <w:rStyle w:val="a9"/>
                  <w:rFonts w:hint="eastAsia"/>
                  <w:b w:val="0"/>
                  <w:sz w:val="18"/>
                  <w:szCs w:val="18"/>
                </w:rPr>
                <w:t>考生姓名</w:t>
              </w:r>
            </w:ins>
          </w:p>
        </w:tc>
      </w:tr>
      <w:tr w:rsidR="00537B5C" w:rsidRPr="004234C2" w:rsidTr="00110FE0">
        <w:trPr>
          <w:ins w:id="3786" w:author="hongmi" w:date="2010-08-10T14:03:00Z"/>
        </w:trPr>
        <w:tc>
          <w:tcPr>
            <w:tcW w:w="2174" w:type="dxa"/>
            <w:tcBorders>
              <w:top w:val="single" w:sz="4" w:space="0" w:color="000000"/>
              <w:left w:val="single" w:sz="4" w:space="0" w:color="000000"/>
              <w:bottom w:val="single" w:sz="4" w:space="0" w:color="000000"/>
              <w:right w:val="single" w:sz="4" w:space="0" w:color="000000"/>
            </w:tcBorders>
            <w:hideMark/>
          </w:tcPr>
          <w:p w:rsidR="00537B5C" w:rsidRDefault="00537B5C" w:rsidP="00110FE0">
            <w:pPr>
              <w:pStyle w:val="M"/>
              <w:ind w:firstLine="0"/>
              <w:rPr>
                <w:ins w:id="3787" w:author="hongmi" w:date="2010-08-10T14:03:00Z"/>
                <w:rStyle w:val="a9"/>
                <w:b w:val="0"/>
                <w:sz w:val="18"/>
                <w:szCs w:val="18"/>
              </w:rPr>
            </w:pPr>
            <w:ins w:id="3788" w:author="hongmi" w:date="2010-08-10T14:03:00Z">
              <w:r>
                <w:rPr>
                  <w:rStyle w:val="a9"/>
                  <w:rFonts w:hint="eastAsia"/>
                  <w:b w:val="0"/>
                  <w:sz w:val="18"/>
                  <w:szCs w:val="18"/>
                </w:rPr>
                <w:lastRenderedPageBreak/>
                <w:t>src</w:t>
              </w:r>
            </w:ins>
          </w:p>
        </w:tc>
        <w:tc>
          <w:tcPr>
            <w:tcW w:w="2103" w:type="dxa"/>
            <w:tcBorders>
              <w:top w:val="single" w:sz="4" w:space="0" w:color="000000"/>
              <w:left w:val="single" w:sz="4" w:space="0" w:color="000000"/>
              <w:bottom w:val="single" w:sz="4" w:space="0" w:color="000000"/>
              <w:right w:val="single" w:sz="4" w:space="0" w:color="000000"/>
            </w:tcBorders>
            <w:hideMark/>
          </w:tcPr>
          <w:p w:rsidR="00537B5C" w:rsidRDefault="00537B5C" w:rsidP="00110FE0">
            <w:pPr>
              <w:pStyle w:val="M"/>
              <w:ind w:firstLine="0"/>
              <w:rPr>
                <w:ins w:id="3789" w:author="hongmi" w:date="2010-08-10T14:03:00Z"/>
                <w:rStyle w:val="a9"/>
                <w:b w:val="0"/>
                <w:sz w:val="18"/>
                <w:szCs w:val="18"/>
              </w:rPr>
            </w:pPr>
            <w:ins w:id="3790" w:author="hongmi" w:date="2010-08-10T14:03:00Z">
              <w:r>
                <w:rPr>
                  <w:rStyle w:val="a9"/>
                  <w:rFonts w:hint="eastAsia"/>
                  <w:b w:val="0"/>
                  <w:sz w:val="18"/>
                  <w:szCs w:val="18"/>
                </w:rPr>
                <w:t>1</w:t>
              </w:r>
            </w:ins>
          </w:p>
        </w:tc>
        <w:tc>
          <w:tcPr>
            <w:tcW w:w="2133" w:type="dxa"/>
            <w:tcBorders>
              <w:top w:val="single" w:sz="4" w:space="0" w:color="000000"/>
              <w:left w:val="single" w:sz="4" w:space="0" w:color="000000"/>
              <w:bottom w:val="single" w:sz="4" w:space="0" w:color="000000"/>
              <w:right w:val="single" w:sz="4" w:space="0" w:color="000000"/>
            </w:tcBorders>
            <w:hideMark/>
          </w:tcPr>
          <w:p w:rsidR="00537B5C" w:rsidRDefault="00537B5C" w:rsidP="00110FE0">
            <w:pPr>
              <w:pStyle w:val="M"/>
              <w:ind w:firstLine="0"/>
              <w:rPr>
                <w:ins w:id="3791" w:author="hongmi" w:date="2010-08-10T14:03:00Z"/>
                <w:rStyle w:val="a9"/>
                <w:b w:val="0"/>
                <w:sz w:val="18"/>
                <w:szCs w:val="18"/>
              </w:rPr>
            </w:pPr>
            <w:ins w:id="3792" w:author="hongmi" w:date="2010-08-10T14:03:00Z">
              <w:r>
                <w:rPr>
                  <w:rStyle w:val="a9"/>
                  <w:rFonts w:hint="eastAsia"/>
                  <w:b w:val="0"/>
                  <w:sz w:val="18"/>
                  <w:szCs w:val="18"/>
                </w:rPr>
                <w:t>string</w:t>
              </w:r>
            </w:ins>
          </w:p>
        </w:tc>
        <w:tc>
          <w:tcPr>
            <w:tcW w:w="2112" w:type="dxa"/>
            <w:tcBorders>
              <w:top w:val="single" w:sz="4" w:space="0" w:color="000000"/>
              <w:left w:val="single" w:sz="4" w:space="0" w:color="000000"/>
              <w:bottom w:val="single" w:sz="4" w:space="0" w:color="000000"/>
              <w:right w:val="single" w:sz="4" w:space="0" w:color="000000"/>
            </w:tcBorders>
            <w:hideMark/>
          </w:tcPr>
          <w:p w:rsidR="00537B5C" w:rsidRDefault="00120743" w:rsidP="00110FE0">
            <w:pPr>
              <w:pStyle w:val="M"/>
              <w:ind w:firstLine="0"/>
              <w:rPr>
                <w:ins w:id="3793" w:author="hongmi" w:date="2010-08-10T14:03:00Z"/>
                <w:rStyle w:val="a9"/>
                <w:b w:val="0"/>
                <w:sz w:val="18"/>
                <w:szCs w:val="18"/>
              </w:rPr>
            </w:pPr>
            <w:ins w:id="3794" w:author="hongmi" w:date="2010-08-10T14:09:00Z">
              <w:r>
                <w:rPr>
                  <w:rStyle w:val="a9"/>
                  <w:rFonts w:hint="eastAsia"/>
                  <w:b w:val="0"/>
                  <w:sz w:val="18"/>
                  <w:szCs w:val="18"/>
                </w:rPr>
                <w:t>答卷</w:t>
              </w:r>
            </w:ins>
            <w:ins w:id="3795" w:author="hongmi" w:date="2010-08-10T14:03:00Z">
              <w:r w:rsidR="00537B5C">
                <w:rPr>
                  <w:rStyle w:val="a9"/>
                  <w:rFonts w:hint="eastAsia"/>
                  <w:b w:val="0"/>
                  <w:sz w:val="18"/>
                  <w:szCs w:val="18"/>
                </w:rPr>
                <w:t>路径</w:t>
              </w:r>
            </w:ins>
          </w:p>
        </w:tc>
      </w:tr>
    </w:tbl>
    <w:p w:rsidR="00537B5C" w:rsidRDefault="00537B5C" w:rsidP="00537B5C">
      <w:pPr>
        <w:pStyle w:val="M"/>
        <w:spacing w:before="60" w:after="240"/>
        <w:ind w:left="425" w:firstLine="0"/>
        <w:jc w:val="center"/>
        <w:rPr>
          <w:ins w:id="3796" w:author="hongmi" w:date="2010-08-10T14:03:00Z"/>
          <w:rStyle w:val="a9"/>
          <w:rFonts w:ascii="Calibri" w:hAnsi="Calibri" w:cs="Times New Roman"/>
          <w:sz w:val="16"/>
          <w:szCs w:val="16"/>
        </w:rPr>
      </w:pPr>
      <w:ins w:id="3797" w:author="hongmi" w:date="2010-08-10T14:03:00Z">
        <w:r>
          <w:rPr>
            <w:rStyle w:val="a9"/>
            <w:sz w:val="16"/>
            <w:szCs w:val="16"/>
          </w:rPr>
          <w:t>&lt;</w:t>
        </w:r>
        <w:r>
          <w:rPr>
            <w:rStyle w:val="a9"/>
            <w:rFonts w:hint="eastAsia"/>
            <w:sz w:val="16"/>
            <w:szCs w:val="16"/>
          </w:rPr>
          <w:t>注</w:t>
        </w:r>
        <w:r>
          <w:rPr>
            <w:rStyle w:val="a9"/>
            <w:sz w:val="16"/>
            <w:szCs w:val="16"/>
          </w:rPr>
          <w:t>&gt;[1]</w:t>
        </w:r>
        <w:r>
          <w:rPr>
            <w:rStyle w:val="a9"/>
            <w:rFonts w:hint="eastAsia"/>
            <w:sz w:val="16"/>
            <w:szCs w:val="16"/>
          </w:rPr>
          <w:t>：一个</w:t>
        </w:r>
        <w:r>
          <w:rPr>
            <w:rStyle w:val="a9"/>
            <w:sz w:val="16"/>
            <w:szCs w:val="16"/>
          </w:rPr>
          <w:t xml:space="preserve">   [0..1]: 0 </w:t>
        </w:r>
        <w:proofErr w:type="gramStart"/>
        <w:r>
          <w:rPr>
            <w:rStyle w:val="a9"/>
            <w:rFonts w:hint="eastAsia"/>
            <w:sz w:val="16"/>
            <w:szCs w:val="16"/>
          </w:rPr>
          <w:t>个</w:t>
        </w:r>
        <w:proofErr w:type="gramEnd"/>
        <w:r>
          <w:rPr>
            <w:rStyle w:val="a9"/>
            <w:rFonts w:hint="eastAsia"/>
            <w:sz w:val="16"/>
            <w:szCs w:val="16"/>
          </w:rPr>
          <w:t>或</w:t>
        </w:r>
        <w:r>
          <w:rPr>
            <w:rStyle w:val="a9"/>
            <w:sz w:val="16"/>
            <w:szCs w:val="16"/>
          </w:rPr>
          <w:t xml:space="preserve"> 1 </w:t>
        </w:r>
        <w:proofErr w:type="gramStart"/>
        <w:r>
          <w:rPr>
            <w:rStyle w:val="a9"/>
            <w:rFonts w:hint="eastAsia"/>
            <w:sz w:val="16"/>
            <w:szCs w:val="16"/>
          </w:rPr>
          <w:t>个</w:t>
        </w:r>
        <w:proofErr w:type="gramEnd"/>
        <w:r>
          <w:rPr>
            <w:rStyle w:val="a9"/>
            <w:sz w:val="16"/>
            <w:szCs w:val="16"/>
          </w:rPr>
          <w:t xml:space="preserve">    [1..</w:t>
        </w:r>
        <w:r>
          <w:rPr>
            <w:rStyle w:val="a9"/>
            <w:rFonts w:hint="eastAsia"/>
            <w:sz w:val="16"/>
            <w:szCs w:val="16"/>
          </w:rPr>
          <w:t>*</w:t>
        </w:r>
        <w:r>
          <w:rPr>
            <w:rStyle w:val="a9"/>
            <w:sz w:val="16"/>
            <w:szCs w:val="16"/>
          </w:rPr>
          <w:t>]</w:t>
        </w:r>
        <w:r>
          <w:rPr>
            <w:rStyle w:val="a9"/>
            <w:rFonts w:hint="eastAsia"/>
            <w:sz w:val="16"/>
            <w:szCs w:val="16"/>
          </w:rPr>
          <w:t>：大于等于一个</w:t>
        </w:r>
      </w:ins>
    </w:p>
    <w:p w:rsidR="00537B5C" w:rsidRDefault="00175746" w:rsidP="00175746">
      <w:pPr>
        <w:pStyle w:val="3"/>
        <w:numPr>
          <w:ilvl w:val="2"/>
          <w:numId w:val="15"/>
        </w:numPr>
        <w:rPr>
          <w:ins w:id="3798" w:author="hongmi" w:date="2010-08-10T14:10:00Z"/>
        </w:rPr>
      </w:pPr>
      <w:bookmarkStart w:id="3799" w:name="_Toc286841355"/>
      <w:ins w:id="3800" w:author="hongmi" w:date="2010-08-10T14:10:00Z">
        <w:r>
          <w:rPr>
            <w:rFonts w:hint="eastAsia"/>
          </w:rPr>
          <w:t>示例</w:t>
        </w:r>
        <w:bookmarkEnd w:id="3799"/>
      </w:ins>
    </w:p>
    <w:p w:rsidR="00175746" w:rsidRDefault="00175746" w:rsidP="00175746">
      <w:pPr>
        <w:rPr>
          <w:ins w:id="3801" w:author="hongmi" w:date="2010-08-10T14:10:00Z"/>
        </w:rPr>
      </w:pPr>
      <w:proofErr w:type="gramStart"/>
      <w:ins w:id="3802" w:author="hongmi" w:date="2010-08-10T14:10:00Z">
        <w:r>
          <w:t>&lt;?xml</w:t>
        </w:r>
        <w:proofErr w:type="gramEnd"/>
        <w:r>
          <w:t xml:space="preserve"> version="1.0" encoding="UTF-8"?&gt;</w:t>
        </w:r>
      </w:ins>
    </w:p>
    <w:p w:rsidR="00175746" w:rsidRDefault="00175746" w:rsidP="00175746">
      <w:pPr>
        <w:rPr>
          <w:ins w:id="3803" w:author="hongmi" w:date="2010-08-10T14:10:00Z"/>
        </w:rPr>
      </w:pPr>
      <w:ins w:id="3804" w:author="hongmi" w:date="2010-08-10T14:10:00Z">
        <w:r>
          <w:t>&lt;</w:t>
        </w:r>
        <w:proofErr w:type="gramStart"/>
        <w:r>
          <w:t>answers</w:t>
        </w:r>
        <w:proofErr w:type="gramEnd"/>
        <w:r>
          <w:t>&gt;</w:t>
        </w:r>
      </w:ins>
    </w:p>
    <w:p w:rsidR="00175746" w:rsidRDefault="00175746" w:rsidP="00175746">
      <w:pPr>
        <w:rPr>
          <w:ins w:id="3805" w:author="hongmi" w:date="2010-08-10T14:10:00Z"/>
        </w:rPr>
      </w:pPr>
      <w:ins w:id="3806" w:author="hongmi" w:date="2010-08-10T14:10:00Z">
        <w:r>
          <w:t xml:space="preserve">  &lt;</w:t>
        </w:r>
        <w:proofErr w:type="gramStart"/>
        <w:r>
          <w:t>meta</w:t>
        </w:r>
        <w:proofErr w:type="gramEnd"/>
        <w:r>
          <w:t>&gt;</w:t>
        </w:r>
      </w:ins>
    </w:p>
    <w:p w:rsidR="00175746" w:rsidRDefault="00175746" w:rsidP="00175746">
      <w:pPr>
        <w:rPr>
          <w:ins w:id="3807" w:author="hongmi" w:date="2010-08-10T14:10:00Z"/>
        </w:rPr>
      </w:pPr>
      <w:ins w:id="3808" w:author="hongmi" w:date="2010-08-10T14:10:00Z">
        <w:r>
          <w:rPr>
            <w:rFonts w:hint="eastAsia"/>
          </w:rPr>
          <w:t xml:space="preserve">    &lt;school id="1234578" name="</w:t>
        </w:r>
        <w:r>
          <w:rPr>
            <w:rFonts w:hint="eastAsia"/>
          </w:rPr>
          <w:t>中国科学技术大学</w:t>
        </w:r>
        <w:r>
          <w:rPr>
            <w:rFonts w:hint="eastAsia"/>
          </w:rPr>
          <w:t>"&gt;&lt;/school&gt;</w:t>
        </w:r>
      </w:ins>
    </w:p>
    <w:p w:rsidR="00175746" w:rsidRDefault="00175746" w:rsidP="00175746">
      <w:pPr>
        <w:rPr>
          <w:ins w:id="3809" w:author="hongmi" w:date="2010-08-10T14:10:00Z"/>
        </w:rPr>
      </w:pPr>
      <w:ins w:id="3810" w:author="hongmi" w:date="2010-08-10T14:10:00Z">
        <w:r>
          <w:rPr>
            <w:rFonts w:hint="eastAsia"/>
          </w:rPr>
          <w:t xml:space="preserve">    &lt;exam id="17841813781" time="23424324233"&gt;</w:t>
        </w:r>
        <w:r>
          <w:rPr>
            <w:rFonts w:hint="eastAsia"/>
          </w:rPr>
          <w:t>考场信息</w:t>
        </w:r>
        <w:r>
          <w:rPr>
            <w:rFonts w:hint="eastAsia"/>
          </w:rPr>
          <w:t>&lt;/exam&gt;</w:t>
        </w:r>
      </w:ins>
    </w:p>
    <w:p w:rsidR="00175746" w:rsidRDefault="00175746" w:rsidP="00175746">
      <w:pPr>
        <w:rPr>
          <w:ins w:id="3811" w:author="hongmi" w:date="2010-08-10T14:10:00Z"/>
        </w:rPr>
      </w:pPr>
      <w:ins w:id="3812" w:author="hongmi" w:date="2010-08-10T14:10:00Z">
        <w:r>
          <w:t xml:space="preserve">    &lt;paper id="sflep-np-0-1" src="paper.ppg"&gt;&lt;/paper&gt;</w:t>
        </w:r>
      </w:ins>
    </w:p>
    <w:p w:rsidR="00175746" w:rsidRDefault="00175746" w:rsidP="00175746">
      <w:pPr>
        <w:rPr>
          <w:ins w:id="3813" w:author="hongmi" w:date="2010-08-10T14:10:00Z"/>
        </w:rPr>
      </w:pPr>
      <w:ins w:id="3814" w:author="hongmi" w:date="2010-08-10T14:10:00Z">
        <w:r>
          <w:t xml:space="preserve">  &lt;/</w:t>
        </w:r>
        <w:proofErr w:type="gramStart"/>
        <w:r>
          <w:t>meta</w:t>
        </w:r>
        <w:proofErr w:type="gramEnd"/>
        <w:r>
          <w:t>&gt;</w:t>
        </w:r>
      </w:ins>
    </w:p>
    <w:p w:rsidR="00175746" w:rsidRDefault="00175746" w:rsidP="00175746">
      <w:pPr>
        <w:rPr>
          <w:ins w:id="3815" w:author="hongmi" w:date="2010-08-10T14:10:00Z"/>
        </w:rPr>
      </w:pPr>
      <w:ins w:id="3816" w:author="hongmi" w:date="2010-08-10T14:10:00Z">
        <w:r>
          <w:rPr>
            <w:rFonts w:hint="eastAsia"/>
          </w:rPr>
          <w:t xml:space="preserve">  &lt;answer examineeId="PB001002" examineeName="</w:t>
        </w:r>
        <w:r>
          <w:rPr>
            <w:rFonts w:hint="eastAsia"/>
          </w:rPr>
          <w:t>张一</w:t>
        </w:r>
        <w:r>
          <w:rPr>
            <w:rFonts w:hint="eastAsia"/>
          </w:rPr>
          <w:t>" src="1.</w:t>
        </w:r>
        <w:proofErr w:type="gramStart"/>
        <w:r>
          <w:rPr>
            <w:rFonts w:hint="eastAsia"/>
          </w:rPr>
          <w:t>apg</w:t>
        </w:r>
        <w:proofErr w:type="gramEnd"/>
        <w:r>
          <w:rPr>
            <w:rFonts w:hint="eastAsia"/>
          </w:rPr>
          <w:t>"&gt;&lt;/answer&gt;</w:t>
        </w:r>
      </w:ins>
    </w:p>
    <w:p w:rsidR="00175746" w:rsidRDefault="00175746" w:rsidP="00175746">
      <w:pPr>
        <w:rPr>
          <w:ins w:id="3817" w:author="hongmi" w:date="2010-08-10T14:10:00Z"/>
        </w:rPr>
      </w:pPr>
      <w:ins w:id="3818" w:author="hongmi" w:date="2010-08-10T14:10:00Z">
        <w:r>
          <w:rPr>
            <w:rFonts w:hint="eastAsia"/>
          </w:rPr>
          <w:t xml:space="preserve">  &lt;answer examineeId="PB001003" </w:t>
        </w:r>
        <w:r w:rsidRPr="00835E6E">
          <w:rPr>
            <w:rFonts w:hint="eastAsia"/>
          </w:rPr>
          <w:t>examineeName</w:t>
        </w:r>
        <w:r>
          <w:rPr>
            <w:rFonts w:hint="eastAsia"/>
          </w:rPr>
          <w:t>="</w:t>
        </w:r>
        <w:r>
          <w:rPr>
            <w:rFonts w:hint="eastAsia"/>
          </w:rPr>
          <w:t>张二</w:t>
        </w:r>
        <w:r>
          <w:rPr>
            <w:rFonts w:hint="eastAsia"/>
          </w:rPr>
          <w:t>" src="2.</w:t>
        </w:r>
        <w:proofErr w:type="gramStart"/>
        <w:r>
          <w:rPr>
            <w:rFonts w:hint="eastAsia"/>
          </w:rPr>
          <w:t>apg</w:t>
        </w:r>
        <w:proofErr w:type="gramEnd"/>
        <w:r>
          <w:rPr>
            <w:rFonts w:hint="eastAsia"/>
          </w:rPr>
          <w:t>"&gt;&lt;/answer&gt;</w:t>
        </w:r>
      </w:ins>
    </w:p>
    <w:p w:rsidR="00175746" w:rsidRDefault="00175746" w:rsidP="00175746">
      <w:pPr>
        <w:rPr>
          <w:ins w:id="3819" w:author="hongmi" w:date="2010-08-10T14:10:00Z"/>
        </w:rPr>
      </w:pPr>
      <w:ins w:id="3820" w:author="hongmi" w:date="2010-08-10T14:10:00Z">
        <w:r>
          <w:rPr>
            <w:rFonts w:hint="eastAsia"/>
          </w:rPr>
          <w:t xml:space="preserve">  &lt;answer examineeId="PB001004" examineeName="</w:t>
        </w:r>
        <w:r>
          <w:rPr>
            <w:rFonts w:hint="eastAsia"/>
          </w:rPr>
          <w:t>张三</w:t>
        </w:r>
        <w:r>
          <w:rPr>
            <w:rFonts w:hint="eastAsia"/>
          </w:rPr>
          <w:t>" src="3.</w:t>
        </w:r>
        <w:proofErr w:type="gramStart"/>
        <w:r>
          <w:rPr>
            <w:rFonts w:hint="eastAsia"/>
          </w:rPr>
          <w:t>apg</w:t>
        </w:r>
        <w:proofErr w:type="gramEnd"/>
        <w:r>
          <w:rPr>
            <w:rFonts w:hint="eastAsia"/>
          </w:rPr>
          <w:t>"&gt;&lt;/answer&gt;</w:t>
        </w:r>
      </w:ins>
    </w:p>
    <w:p w:rsidR="00175746" w:rsidRPr="00175746" w:rsidRDefault="00175746" w:rsidP="00175746">
      <w:ins w:id="3821" w:author="hongmi" w:date="2010-08-10T14:10:00Z">
        <w:r>
          <w:t>&lt;/answers&gt;</w:t>
        </w:r>
      </w:ins>
    </w:p>
    <w:p w:rsidR="00835E6E" w:rsidRDefault="00835E6E" w:rsidP="00D25C86">
      <w:pPr>
        <w:pStyle w:val="1"/>
        <w:numPr>
          <w:ilvl w:val="0"/>
          <w:numId w:val="15"/>
        </w:numPr>
        <w:rPr>
          <w:ins w:id="3822" w:author="hongmi" w:date="2011-02-25T12:20:00Z"/>
        </w:rPr>
      </w:pPr>
      <w:bookmarkStart w:id="3823" w:name="_Toc286841356"/>
      <w:ins w:id="3824" w:author="hongmi" w:date="2011-02-25T12:20:00Z">
        <w:r>
          <w:rPr>
            <w:rFonts w:hint="eastAsia"/>
          </w:rPr>
          <w:t>分数包</w:t>
        </w:r>
        <w:bookmarkEnd w:id="3823"/>
      </w:ins>
    </w:p>
    <w:p w:rsidR="00C92A51" w:rsidRDefault="00835E6E">
      <w:pPr>
        <w:pStyle w:val="2"/>
        <w:numPr>
          <w:ilvl w:val="1"/>
          <w:numId w:val="15"/>
        </w:numPr>
        <w:rPr>
          <w:ins w:id="3825" w:author="hongmi" w:date="2011-02-25T12:22:00Z"/>
        </w:rPr>
        <w:pPrChange w:id="3826" w:author="hongmi" w:date="2011-02-25T12:22:00Z">
          <w:pPr>
            <w:pStyle w:val="1"/>
            <w:numPr>
              <w:numId w:val="15"/>
            </w:numPr>
            <w:ind w:left="425" w:hanging="425"/>
          </w:pPr>
        </w:pPrChange>
      </w:pPr>
      <w:bookmarkStart w:id="3827" w:name="_Toc286841357"/>
      <w:ins w:id="3828" w:author="hongmi" w:date="2011-02-25T12:21:00Z">
        <w:r>
          <w:rPr>
            <w:rFonts w:hint="eastAsia"/>
          </w:rPr>
          <w:t>分数包文件组织</w:t>
        </w:r>
      </w:ins>
      <w:bookmarkEnd w:id="3827"/>
    </w:p>
    <w:p w:rsidR="00C92A51" w:rsidRDefault="00835E6E">
      <w:pPr>
        <w:rPr>
          <w:ins w:id="3829" w:author="hongmi" w:date="2011-02-25T12:23:00Z"/>
          <w:color w:val="0000FF"/>
          <w:u w:val="single"/>
        </w:rPr>
        <w:pPrChange w:id="3830" w:author="hongmi" w:date="2011-02-25T12:22:00Z">
          <w:pPr>
            <w:pStyle w:val="1"/>
            <w:numPr>
              <w:numId w:val="15"/>
            </w:numPr>
            <w:ind w:left="425" w:hanging="425"/>
          </w:pPr>
        </w:pPrChange>
      </w:pPr>
      <w:ins w:id="3831" w:author="hongmi" w:date="2011-02-25T12:23:00Z">
        <w:r w:rsidRPr="00F8714E">
          <w:rPr>
            <w:rFonts w:hint="eastAsia"/>
            <w:color w:val="0000FF"/>
            <w:u w:val="single"/>
          </w:rPr>
          <w:t>一份</w:t>
        </w:r>
      </w:ins>
      <w:proofErr w:type="gramStart"/>
      <w:r w:rsidR="00BC7305" w:rsidRPr="00F8714E">
        <w:rPr>
          <w:rFonts w:hint="eastAsia"/>
          <w:color w:val="0000FF"/>
          <w:u w:val="single"/>
        </w:rPr>
        <w:t>分数</w:t>
      </w:r>
      <w:ins w:id="3832" w:author="hongmi" w:date="2011-02-25T12:23:00Z">
        <w:r w:rsidRPr="00F8714E">
          <w:rPr>
            <w:rFonts w:hint="eastAsia"/>
            <w:color w:val="0000FF"/>
            <w:u w:val="single"/>
          </w:rPr>
          <w:t>包由</w:t>
        </w:r>
      </w:ins>
      <w:r w:rsidR="00F8714E" w:rsidRPr="00F8714E">
        <w:rPr>
          <w:rFonts w:hint="eastAsia"/>
          <w:color w:val="0000FF"/>
          <w:u w:val="single"/>
        </w:rPr>
        <w:t>分数</w:t>
      </w:r>
      <w:proofErr w:type="gramEnd"/>
      <w:r w:rsidR="00F8714E" w:rsidRPr="00F8714E">
        <w:rPr>
          <w:rFonts w:hint="eastAsia"/>
          <w:color w:val="0000FF"/>
          <w:u w:val="single"/>
        </w:rPr>
        <w:t>包</w:t>
      </w:r>
      <w:ins w:id="3833" w:author="hongmi" w:date="2011-02-25T12:23:00Z">
        <w:r w:rsidRPr="00F8714E">
          <w:rPr>
            <w:rFonts w:hint="eastAsia"/>
            <w:color w:val="0000FF"/>
            <w:u w:val="single"/>
          </w:rPr>
          <w:t>索引文件（命名为</w:t>
        </w:r>
      </w:ins>
      <w:r w:rsidR="00F8714E" w:rsidRPr="00F8714E">
        <w:rPr>
          <w:rFonts w:hint="eastAsia"/>
          <w:color w:val="0000FF"/>
          <w:u w:val="single"/>
        </w:rPr>
        <w:t>scores</w:t>
      </w:r>
      <w:ins w:id="3834" w:author="hongmi" w:date="2011-02-25T12:23:00Z">
        <w:r w:rsidRPr="00F8714E">
          <w:rPr>
            <w:rFonts w:hint="eastAsia"/>
            <w:color w:val="0000FF"/>
            <w:u w:val="single"/>
          </w:rPr>
          <w:t>.xml</w:t>
        </w:r>
        <w:r w:rsidRPr="00F8714E">
          <w:rPr>
            <w:rFonts w:hint="eastAsia"/>
            <w:color w:val="0000FF"/>
            <w:u w:val="single"/>
          </w:rPr>
          <w:t>），其结构如下图所示：</w:t>
        </w:r>
      </w:ins>
    </w:p>
    <w:p w:rsidR="00835E6E" w:rsidRDefault="00A4507A" w:rsidP="00835E6E">
      <w:pPr>
        <w:rPr>
          <w:ins w:id="3835" w:author="hongmi" w:date="2011-02-25T12:23:00Z"/>
        </w:rPr>
      </w:pPr>
      <w:ins w:id="3836" w:author="hongmi" w:date="2011-02-25T12:23:00Z">
        <w:r>
          <w:pict>
            <v:group id="_x0000_s1396" editas="canvas" style="width:415.3pt;height:76pt;mso-position-horizontal-relative:char;mso-position-vertical-relative:line" coordorigin="1800,4767" coordsize="8306,1520">
              <o:lock v:ext="edit" aspectratio="t"/>
              <v:shape id="_x0000_s1397" type="#_x0000_t75" style="position:absolute;left:1800;top:4767;width:8306;height:1520" o:preferrelative="f">
                <v:fill o:detectmouseclick="t"/>
                <v:path o:extrusionok="t" o:connecttype="none"/>
                <o:lock v:ext="edit" text="t"/>
              </v:shape>
              <v:shape id="_x0000_s1398" type="#_x0000_t114" style="position:absolute;left:2768;top:5046;width:1331;height:840;mso-width-percent:1000;mso-position-horizontal:center;mso-position-horizontal-relative:margin;mso-position-vertical:top;mso-position-vertical-relative:margin;mso-width-percent:1000;mso-width-relative:margin;mso-height-relative:margin" fillcolor="#4f81bd [3204]" strokecolor="#f2f2f2 [3041]" strokeweight="3pt">
                <v:shadow on="t" type="perspective" color="#243f60 [1604]" opacity=".5" offset="1pt" offset2="-1pt"/>
                <v:textbox style="mso-next-textbox:#_x0000_s1398">
                  <w:txbxContent>
                    <w:p w:rsidR="00F968FC" w:rsidRPr="00E074F9" w:rsidRDefault="00F968FC" w:rsidP="00835E6E">
                      <w:pPr>
                        <w:rPr>
                          <w:color w:val="FFFFFF" w:themeColor="background1"/>
                        </w:rPr>
                      </w:pPr>
                      <w:r>
                        <w:rPr>
                          <w:rFonts w:hint="eastAsia"/>
                          <w:color w:val="FFFFFF" w:themeColor="background1"/>
                        </w:rPr>
                        <w:t>scores</w:t>
                      </w:r>
                      <w:r w:rsidRPr="00E074F9">
                        <w:rPr>
                          <w:rFonts w:hint="eastAsia"/>
                          <w:color w:val="FFFFFF" w:themeColor="background1"/>
                        </w:rPr>
                        <w:t>.xml</w:t>
                      </w:r>
                    </w:p>
                  </w:txbxContent>
                </v:textbox>
              </v:shape>
              <w10:wrap type="none"/>
              <w10:anchorlock/>
            </v:group>
          </w:pict>
        </w:r>
      </w:ins>
    </w:p>
    <w:p w:rsidR="00835E6E" w:rsidRDefault="00835E6E" w:rsidP="00835E6E">
      <w:pPr>
        <w:ind w:firstLine="420"/>
        <w:jc w:val="center"/>
        <w:rPr>
          <w:ins w:id="3837" w:author="hongmi" w:date="2011-02-25T12:23:00Z"/>
        </w:rPr>
      </w:pPr>
      <w:ins w:id="3838" w:author="hongmi" w:date="2011-02-25T12:23:00Z">
        <w:r>
          <w:rPr>
            <w:rFonts w:hint="eastAsia"/>
          </w:rPr>
          <w:t>图</w:t>
        </w:r>
      </w:ins>
      <w:ins w:id="3839" w:author="hongmi" w:date="2011-02-25T12:26:00Z">
        <w:r w:rsidR="0032417F">
          <w:rPr>
            <w:rFonts w:hint="eastAsia"/>
          </w:rPr>
          <w:t>8</w:t>
        </w:r>
      </w:ins>
      <w:ins w:id="3840" w:author="hongmi" w:date="2011-02-25T12:23:00Z">
        <w:r>
          <w:rPr>
            <w:rFonts w:hint="eastAsia"/>
          </w:rPr>
          <w:t>-</w:t>
        </w:r>
      </w:ins>
      <w:ins w:id="3841" w:author="hongmi" w:date="2011-02-25T12:26:00Z">
        <w:r w:rsidR="0032417F">
          <w:rPr>
            <w:rFonts w:hint="eastAsia"/>
          </w:rPr>
          <w:t>1</w:t>
        </w:r>
      </w:ins>
      <w:ins w:id="3842" w:author="hongmi" w:date="2011-02-25T12:23:00Z">
        <w:r>
          <w:rPr>
            <w:rFonts w:hint="eastAsia"/>
          </w:rPr>
          <w:t xml:space="preserve"> </w:t>
        </w:r>
      </w:ins>
      <w:ins w:id="3843" w:author="hongmi" w:date="2011-02-25T12:26:00Z">
        <w:r w:rsidR="0032417F">
          <w:rPr>
            <w:rFonts w:hint="eastAsia"/>
          </w:rPr>
          <w:t>scores</w:t>
        </w:r>
      </w:ins>
      <w:ins w:id="3844" w:author="hongmi" w:date="2011-02-25T12:23:00Z">
        <w:r>
          <w:rPr>
            <w:rFonts w:hint="eastAsia"/>
          </w:rPr>
          <w:t>.xml</w:t>
        </w:r>
        <w:r>
          <w:rPr>
            <w:rFonts w:hint="eastAsia"/>
          </w:rPr>
          <w:t>结构</w:t>
        </w:r>
      </w:ins>
    </w:p>
    <w:p w:rsidR="00074A7F" w:rsidRDefault="00074A7F" w:rsidP="00074A7F">
      <w:pPr>
        <w:pStyle w:val="2"/>
        <w:numPr>
          <w:ilvl w:val="1"/>
          <w:numId w:val="15"/>
        </w:numPr>
        <w:rPr>
          <w:ins w:id="3845" w:author="hongmi" w:date="2010-08-10T13:08:00Z"/>
        </w:rPr>
      </w:pPr>
      <w:bookmarkStart w:id="3846" w:name="_Toc286841358"/>
      <w:ins w:id="3847" w:author="hongmi" w:date="2010-08-10T13:08:00Z">
        <w:r>
          <w:rPr>
            <w:rFonts w:hint="eastAsia"/>
          </w:rPr>
          <w:t>答卷包文件结构</w:t>
        </w:r>
        <w:bookmarkEnd w:id="3846"/>
      </w:ins>
    </w:p>
    <w:p w:rsidR="00074A7F" w:rsidRDefault="00074A7F" w:rsidP="00074A7F">
      <w:pPr>
        <w:ind w:firstLine="420"/>
        <w:rPr>
          <w:ins w:id="3848" w:author="hongmi" w:date="2011-02-25T12:30:00Z"/>
        </w:rPr>
      </w:pPr>
      <w:ins w:id="3849" w:author="hongmi" w:date="2010-08-10T13:09:00Z">
        <w:r w:rsidRPr="00456D42">
          <w:rPr>
            <w:rFonts w:hint="eastAsia"/>
          </w:rPr>
          <w:t>一份</w:t>
        </w:r>
        <w:r>
          <w:rPr>
            <w:rFonts w:hint="eastAsia"/>
          </w:rPr>
          <w:t>答卷</w:t>
        </w:r>
        <w:proofErr w:type="gramStart"/>
        <w:r>
          <w:rPr>
            <w:rFonts w:hint="eastAsia"/>
          </w:rPr>
          <w:t>包</w:t>
        </w:r>
        <w:r w:rsidRPr="00456D42">
          <w:rPr>
            <w:rFonts w:hint="eastAsia"/>
          </w:rPr>
          <w:t>全部</w:t>
        </w:r>
        <w:proofErr w:type="gramEnd"/>
        <w:r w:rsidRPr="00456D42">
          <w:rPr>
            <w:rFonts w:hint="eastAsia"/>
          </w:rPr>
          <w:t>文件最终被压缩打包为一个文件，称为</w:t>
        </w:r>
      </w:ins>
      <w:ins w:id="3850" w:author="hongmi" w:date="2011-02-25T12:30:00Z">
        <w:r>
          <w:rPr>
            <w:rFonts w:hint="eastAsia"/>
          </w:rPr>
          <w:t>分数包</w:t>
        </w:r>
      </w:ins>
      <w:ins w:id="3851" w:author="hongmi" w:date="2010-08-10T13:09:00Z">
        <w:r w:rsidRPr="00456D42">
          <w:rPr>
            <w:rFonts w:hint="eastAsia"/>
          </w:rPr>
          <w:t>（</w:t>
        </w:r>
      </w:ins>
      <w:ins w:id="3852" w:author="hongmi" w:date="2011-02-25T12:30:00Z">
        <w:r>
          <w:rPr>
            <w:rFonts w:hint="eastAsia"/>
          </w:rPr>
          <w:t>score</w:t>
        </w:r>
      </w:ins>
      <w:ins w:id="3853" w:author="hongmi" w:date="2010-08-10T13:09:00Z">
        <w:r w:rsidRPr="00456D42">
          <w:rPr>
            <w:rFonts w:hint="eastAsia"/>
          </w:rPr>
          <w:t xml:space="preserve"> package</w:t>
        </w:r>
        <w:r w:rsidRPr="00456D42">
          <w:rPr>
            <w:rFonts w:hint="eastAsia"/>
          </w:rPr>
          <w:t>）。</w:t>
        </w:r>
        <w:r>
          <w:rPr>
            <w:rFonts w:hint="eastAsia"/>
          </w:rPr>
          <w:t>答卷包</w:t>
        </w:r>
        <w:r w:rsidRPr="00456D42">
          <w:rPr>
            <w:rFonts w:hint="eastAsia"/>
          </w:rPr>
          <w:t>后缀名为</w:t>
        </w:r>
        <w:r w:rsidRPr="00831DC0">
          <w:t>"</w:t>
        </w:r>
      </w:ins>
      <w:ins w:id="3854" w:author="hongmi" w:date="2011-02-25T12:29:00Z">
        <w:r>
          <w:rPr>
            <w:rFonts w:hint="eastAsia"/>
          </w:rPr>
          <w:t>a</w:t>
        </w:r>
      </w:ins>
      <w:ins w:id="3855" w:author="hongmi" w:date="2010-08-10T13:09:00Z">
        <w:r w:rsidRPr="00831DC0">
          <w:t>pg</w:t>
        </w:r>
        <w:r>
          <w:rPr>
            <w:rFonts w:hint="eastAsia"/>
          </w:rPr>
          <w:t>s</w:t>
        </w:r>
        <w:r w:rsidRPr="00831DC0">
          <w:t>"</w:t>
        </w:r>
        <w:r>
          <w:rPr>
            <w:rFonts w:hint="eastAsia"/>
          </w:rPr>
          <w:t>，文件结构如下表所示：</w:t>
        </w:r>
      </w:ins>
    </w:p>
    <w:p w:rsidR="00074A7F" w:rsidRDefault="00074A7F" w:rsidP="00074A7F">
      <w:pPr>
        <w:pStyle w:val="af8"/>
        <w:rPr>
          <w:ins w:id="3856" w:author="hongmi" w:date="2011-02-25T12:31:00Z"/>
        </w:rPr>
      </w:pPr>
      <w:ins w:id="3857" w:author="hongmi" w:date="2011-02-25T12:31:00Z">
        <w:r w:rsidRPr="00242408">
          <w:rPr>
            <w:rFonts w:hint="eastAsia"/>
          </w:rPr>
          <w:t>表</w:t>
        </w:r>
        <w:r w:rsidRPr="00242408">
          <w:rPr>
            <w:rFonts w:hint="eastAsia"/>
          </w:rPr>
          <w:t xml:space="preserve"> </w:t>
        </w:r>
      </w:ins>
      <w:ins w:id="3858" w:author="hongmi" w:date="2011-02-25T12:37:00Z">
        <w:r w:rsidR="005E08FD">
          <w:rPr>
            <w:rFonts w:hint="eastAsia"/>
          </w:rPr>
          <w:t>8</w:t>
        </w:r>
      </w:ins>
      <w:ins w:id="3859" w:author="hongmi" w:date="2011-02-25T12:31:00Z">
        <w:r>
          <w:rPr>
            <w:rFonts w:hint="eastAsia"/>
          </w:rPr>
          <w:t xml:space="preserve">-1 </w:t>
        </w:r>
        <w:r>
          <w:rPr>
            <w:rFonts w:hint="eastAsia"/>
          </w:rPr>
          <w:t>分卷包文件结构</w:t>
        </w:r>
      </w:ins>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0"/>
        <w:gridCol w:w="2841"/>
        <w:gridCol w:w="2841"/>
      </w:tblGrid>
      <w:tr w:rsidR="00074A7F" w:rsidTr="00BC7305">
        <w:trPr>
          <w:trHeight w:val="343"/>
          <w:ins w:id="3860" w:author="hongmi" w:date="2011-02-25T12:31:00Z"/>
        </w:trPr>
        <w:tc>
          <w:tcPr>
            <w:tcW w:w="2840" w:type="dxa"/>
            <w:tcBorders>
              <w:top w:val="single" w:sz="4" w:space="0" w:color="000000"/>
              <w:left w:val="single" w:sz="4" w:space="0" w:color="000000"/>
              <w:bottom w:val="single" w:sz="4" w:space="0" w:color="000000"/>
              <w:right w:val="single" w:sz="4" w:space="0" w:color="000000"/>
            </w:tcBorders>
            <w:hideMark/>
          </w:tcPr>
          <w:p w:rsidR="00074A7F" w:rsidRPr="00EC02BE" w:rsidRDefault="00074A7F" w:rsidP="00BC7305">
            <w:pPr>
              <w:pStyle w:val="M"/>
              <w:ind w:firstLine="0"/>
              <w:rPr>
                <w:ins w:id="3861" w:author="hongmi" w:date="2011-02-25T12:31:00Z"/>
                <w:rStyle w:val="a9"/>
                <w:b w:val="0"/>
                <w:sz w:val="18"/>
                <w:szCs w:val="18"/>
              </w:rPr>
            </w:pPr>
            <w:ins w:id="3862" w:author="hongmi" w:date="2011-02-25T12:31:00Z">
              <w:r w:rsidRPr="00EC02BE">
                <w:rPr>
                  <w:rStyle w:val="a9"/>
                  <w:rFonts w:hint="eastAsia"/>
                  <w:b w:val="0"/>
                  <w:sz w:val="18"/>
                  <w:szCs w:val="18"/>
                </w:rPr>
                <w:t>字段</w:t>
              </w:r>
            </w:ins>
          </w:p>
        </w:tc>
        <w:tc>
          <w:tcPr>
            <w:tcW w:w="2841" w:type="dxa"/>
            <w:tcBorders>
              <w:top w:val="single" w:sz="4" w:space="0" w:color="000000"/>
              <w:left w:val="single" w:sz="4" w:space="0" w:color="000000"/>
              <w:bottom w:val="single" w:sz="4" w:space="0" w:color="000000"/>
              <w:right w:val="single" w:sz="4" w:space="0" w:color="000000"/>
            </w:tcBorders>
            <w:hideMark/>
          </w:tcPr>
          <w:p w:rsidR="00074A7F" w:rsidRPr="00EC02BE" w:rsidRDefault="00074A7F" w:rsidP="00BC7305">
            <w:pPr>
              <w:pStyle w:val="M"/>
              <w:ind w:firstLine="0"/>
              <w:rPr>
                <w:ins w:id="3863" w:author="hongmi" w:date="2011-02-25T12:31:00Z"/>
                <w:rStyle w:val="a9"/>
                <w:b w:val="0"/>
                <w:sz w:val="18"/>
                <w:szCs w:val="18"/>
              </w:rPr>
            </w:pPr>
            <w:ins w:id="3864" w:author="hongmi" w:date="2011-02-25T12:31:00Z">
              <w:r w:rsidRPr="00EC02BE">
                <w:rPr>
                  <w:rStyle w:val="a9"/>
                  <w:rFonts w:hint="eastAsia"/>
                  <w:b w:val="0"/>
                  <w:sz w:val="18"/>
                  <w:szCs w:val="18"/>
                </w:rPr>
                <w:t>类型</w:t>
              </w:r>
            </w:ins>
          </w:p>
        </w:tc>
        <w:tc>
          <w:tcPr>
            <w:tcW w:w="2841" w:type="dxa"/>
            <w:tcBorders>
              <w:top w:val="single" w:sz="4" w:space="0" w:color="000000"/>
              <w:left w:val="single" w:sz="4" w:space="0" w:color="000000"/>
              <w:bottom w:val="single" w:sz="4" w:space="0" w:color="000000"/>
              <w:right w:val="single" w:sz="4" w:space="0" w:color="000000"/>
            </w:tcBorders>
            <w:hideMark/>
          </w:tcPr>
          <w:p w:rsidR="00074A7F" w:rsidRPr="00EC02BE" w:rsidRDefault="00074A7F" w:rsidP="00BC7305">
            <w:pPr>
              <w:pStyle w:val="M"/>
              <w:ind w:firstLine="0"/>
              <w:rPr>
                <w:ins w:id="3865" w:author="hongmi" w:date="2011-02-25T12:31:00Z"/>
                <w:rStyle w:val="a9"/>
                <w:b w:val="0"/>
                <w:sz w:val="18"/>
                <w:szCs w:val="18"/>
              </w:rPr>
            </w:pPr>
            <w:ins w:id="3866" w:author="hongmi" w:date="2011-02-25T12:31:00Z">
              <w:r w:rsidRPr="00EC02BE">
                <w:rPr>
                  <w:rStyle w:val="a9"/>
                  <w:rFonts w:hint="eastAsia"/>
                  <w:b w:val="0"/>
                  <w:sz w:val="18"/>
                  <w:szCs w:val="18"/>
                </w:rPr>
                <w:t>备注</w:t>
              </w:r>
            </w:ins>
          </w:p>
        </w:tc>
      </w:tr>
      <w:tr w:rsidR="00074A7F" w:rsidTr="00BC7305">
        <w:trPr>
          <w:trHeight w:val="343"/>
          <w:ins w:id="3867" w:author="hongmi" w:date="2011-02-25T12:31:00Z"/>
        </w:trPr>
        <w:tc>
          <w:tcPr>
            <w:tcW w:w="2840" w:type="dxa"/>
            <w:tcBorders>
              <w:top w:val="single" w:sz="4" w:space="0" w:color="000000"/>
              <w:left w:val="single" w:sz="4" w:space="0" w:color="000000"/>
              <w:bottom w:val="single" w:sz="4" w:space="0" w:color="000000"/>
              <w:right w:val="single" w:sz="4" w:space="0" w:color="000000"/>
            </w:tcBorders>
            <w:hideMark/>
          </w:tcPr>
          <w:p w:rsidR="00074A7F" w:rsidRPr="00EC02BE" w:rsidRDefault="00074A7F" w:rsidP="00BC7305">
            <w:pPr>
              <w:pStyle w:val="M"/>
              <w:ind w:firstLine="0"/>
              <w:rPr>
                <w:ins w:id="3868" w:author="hongmi" w:date="2011-02-25T12:31:00Z"/>
                <w:rStyle w:val="a9"/>
                <w:b w:val="0"/>
                <w:sz w:val="18"/>
                <w:szCs w:val="18"/>
              </w:rPr>
            </w:pPr>
            <w:ins w:id="3869" w:author="hongmi" w:date="2011-02-25T12:31:00Z">
              <w:r w:rsidRPr="00EC02BE">
                <w:rPr>
                  <w:rStyle w:val="a9"/>
                  <w:rFonts w:hint="eastAsia"/>
                  <w:b w:val="0"/>
                  <w:sz w:val="18"/>
                  <w:szCs w:val="18"/>
                </w:rPr>
                <w:t>标识</w:t>
              </w:r>
            </w:ins>
          </w:p>
        </w:tc>
        <w:tc>
          <w:tcPr>
            <w:tcW w:w="2841" w:type="dxa"/>
            <w:tcBorders>
              <w:top w:val="single" w:sz="4" w:space="0" w:color="000000"/>
              <w:left w:val="single" w:sz="4" w:space="0" w:color="000000"/>
              <w:bottom w:val="single" w:sz="4" w:space="0" w:color="000000"/>
              <w:right w:val="single" w:sz="4" w:space="0" w:color="000000"/>
            </w:tcBorders>
            <w:hideMark/>
          </w:tcPr>
          <w:p w:rsidR="00074A7F" w:rsidRPr="00EC02BE" w:rsidRDefault="00074A7F" w:rsidP="00BC7305">
            <w:pPr>
              <w:pStyle w:val="M"/>
              <w:ind w:firstLine="0"/>
              <w:rPr>
                <w:ins w:id="3870" w:author="hongmi" w:date="2011-02-25T12:31:00Z"/>
                <w:rStyle w:val="a9"/>
                <w:b w:val="0"/>
                <w:sz w:val="18"/>
                <w:szCs w:val="18"/>
              </w:rPr>
            </w:pPr>
            <w:ins w:id="3871" w:author="hongmi" w:date="2011-02-25T12:31:00Z">
              <w:r w:rsidRPr="00EC02BE">
                <w:rPr>
                  <w:rStyle w:val="a9"/>
                  <w:rFonts w:hint="eastAsia"/>
                  <w:b w:val="0"/>
                  <w:sz w:val="18"/>
                  <w:szCs w:val="18"/>
                </w:rPr>
                <w:t>8</w:t>
              </w:r>
              <w:r w:rsidRPr="00EC02BE">
                <w:rPr>
                  <w:rStyle w:val="a9"/>
                  <w:rFonts w:hint="eastAsia"/>
                  <w:b w:val="0"/>
                  <w:sz w:val="18"/>
                  <w:szCs w:val="18"/>
                </w:rPr>
                <w:t>位</w:t>
              </w:r>
            </w:ins>
          </w:p>
        </w:tc>
        <w:tc>
          <w:tcPr>
            <w:tcW w:w="2841" w:type="dxa"/>
            <w:tcBorders>
              <w:top w:val="single" w:sz="4" w:space="0" w:color="000000"/>
              <w:left w:val="single" w:sz="4" w:space="0" w:color="000000"/>
              <w:bottom w:val="single" w:sz="4" w:space="0" w:color="000000"/>
              <w:right w:val="single" w:sz="4" w:space="0" w:color="000000"/>
            </w:tcBorders>
            <w:hideMark/>
          </w:tcPr>
          <w:p w:rsidR="00074A7F" w:rsidRPr="00EC02BE" w:rsidRDefault="00074A7F" w:rsidP="00BC7305">
            <w:pPr>
              <w:pStyle w:val="M"/>
              <w:ind w:firstLine="0"/>
              <w:rPr>
                <w:ins w:id="3872" w:author="hongmi" w:date="2011-02-25T12:31:00Z"/>
                <w:rStyle w:val="a9"/>
                <w:b w:val="0"/>
                <w:sz w:val="18"/>
                <w:szCs w:val="18"/>
              </w:rPr>
            </w:pPr>
            <w:ins w:id="3873" w:author="hongmi" w:date="2011-02-25T12:31:00Z">
              <w:r w:rsidRPr="00EC02BE">
                <w:rPr>
                  <w:rStyle w:val="a9"/>
                  <w:rFonts w:hint="eastAsia"/>
                  <w:b w:val="0"/>
                  <w:sz w:val="18"/>
                  <w:szCs w:val="18"/>
                </w:rPr>
                <w:t>标识字节，代表</w:t>
              </w:r>
              <w:r>
                <w:rPr>
                  <w:rStyle w:val="a9"/>
                  <w:rFonts w:hint="eastAsia"/>
                  <w:b w:val="0"/>
                  <w:sz w:val="18"/>
                  <w:szCs w:val="18"/>
                </w:rPr>
                <w:t>S</w:t>
              </w:r>
            </w:ins>
          </w:p>
        </w:tc>
      </w:tr>
      <w:tr w:rsidR="00074A7F" w:rsidTr="00BC7305">
        <w:trPr>
          <w:trHeight w:val="343"/>
          <w:ins w:id="3874" w:author="hongmi" w:date="2011-02-25T12:31:00Z"/>
        </w:trPr>
        <w:tc>
          <w:tcPr>
            <w:tcW w:w="2840" w:type="dxa"/>
            <w:tcBorders>
              <w:top w:val="single" w:sz="4" w:space="0" w:color="000000"/>
              <w:left w:val="single" w:sz="4" w:space="0" w:color="000000"/>
              <w:bottom w:val="single" w:sz="4" w:space="0" w:color="000000"/>
              <w:right w:val="single" w:sz="4" w:space="0" w:color="000000"/>
            </w:tcBorders>
            <w:hideMark/>
          </w:tcPr>
          <w:p w:rsidR="00074A7F" w:rsidRPr="00EC02BE" w:rsidRDefault="00074A7F" w:rsidP="00BC7305">
            <w:pPr>
              <w:pStyle w:val="M"/>
              <w:ind w:firstLine="0"/>
              <w:rPr>
                <w:ins w:id="3875" w:author="hongmi" w:date="2011-02-25T12:31:00Z"/>
                <w:rStyle w:val="a9"/>
                <w:b w:val="0"/>
                <w:sz w:val="18"/>
                <w:szCs w:val="18"/>
              </w:rPr>
            </w:pPr>
            <w:ins w:id="3876" w:author="hongmi" w:date="2011-02-25T12:31:00Z">
              <w:r w:rsidRPr="00EC02BE">
                <w:rPr>
                  <w:rStyle w:val="a9"/>
                  <w:rFonts w:hint="eastAsia"/>
                  <w:b w:val="0"/>
                  <w:sz w:val="18"/>
                  <w:szCs w:val="18"/>
                </w:rPr>
                <w:t>标识</w:t>
              </w:r>
            </w:ins>
          </w:p>
        </w:tc>
        <w:tc>
          <w:tcPr>
            <w:tcW w:w="2841" w:type="dxa"/>
            <w:tcBorders>
              <w:top w:val="single" w:sz="4" w:space="0" w:color="000000"/>
              <w:left w:val="single" w:sz="4" w:space="0" w:color="000000"/>
              <w:bottom w:val="single" w:sz="4" w:space="0" w:color="000000"/>
              <w:right w:val="single" w:sz="4" w:space="0" w:color="000000"/>
            </w:tcBorders>
            <w:hideMark/>
          </w:tcPr>
          <w:p w:rsidR="00074A7F" w:rsidRPr="00EC02BE" w:rsidRDefault="00074A7F" w:rsidP="00BC7305">
            <w:pPr>
              <w:pStyle w:val="M"/>
              <w:ind w:firstLine="0"/>
              <w:rPr>
                <w:ins w:id="3877" w:author="hongmi" w:date="2011-02-25T12:31:00Z"/>
                <w:rStyle w:val="a9"/>
                <w:b w:val="0"/>
                <w:sz w:val="18"/>
                <w:szCs w:val="18"/>
              </w:rPr>
            </w:pPr>
            <w:ins w:id="3878" w:author="hongmi" w:date="2011-02-25T12:31:00Z">
              <w:r w:rsidRPr="00EC02BE">
                <w:rPr>
                  <w:rStyle w:val="a9"/>
                  <w:rFonts w:hint="eastAsia"/>
                  <w:b w:val="0"/>
                  <w:sz w:val="18"/>
                  <w:szCs w:val="18"/>
                </w:rPr>
                <w:t>8</w:t>
              </w:r>
              <w:r w:rsidRPr="00EC02BE">
                <w:rPr>
                  <w:rStyle w:val="a9"/>
                  <w:rFonts w:hint="eastAsia"/>
                  <w:b w:val="0"/>
                  <w:sz w:val="18"/>
                  <w:szCs w:val="18"/>
                </w:rPr>
                <w:t>位</w:t>
              </w:r>
            </w:ins>
          </w:p>
        </w:tc>
        <w:tc>
          <w:tcPr>
            <w:tcW w:w="2841" w:type="dxa"/>
            <w:tcBorders>
              <w:top w:val="single" w:sz="4" w:space="0" w:color="000000"/>
              <w:left w:val="single" w:sz="4" w:space="0" w:color="000000"/>
              <w:bottom w:val="single" w:sz="4" w:space="0" w:color="000000"/>
              <w:right w:val="single" w:sz="4" w:space="0" w:color="000000"/>
            </w:tcBorders>
            <w:hideMark/>
          </w:tcPr>
          <w:p w:rsidR="00074A7F" w:rsidRPr="00EC02BE" w:rsidRDefault="00074A7F" w:rsidP="00BC7305">
            <w:pPr>
              <w:pStyle w:val="M"/>
              <w:ind w:firstLine="0"/>
              <w:rPr>
                <w:ins w:id="3879" w:author="hongmi" w:date="2011-02-25T12:31:00Z"/>
                <w:rStyle w:val="a9"/>
                <w:b w:val="0"/>
                <w:sz w:val="18"/>
                <w:szCs w:val="18"/>
              </w:rPr>
            </w:pPr>
            <w:ins w:id="3880" w:author="hongmi" w:date="2011-02-25T12:31:00Z">
              <w:r w:rsidRPr="00EC02BE">
                <w:rPr>
                  <w:rStyle w:val="a9"/>
                  <w:rFonts w:hint="eastAsia"/>
                  <w:b w:val="0"/>
                  <w:sz w:val="18"/>
                  <w:szCs w:val="18"/>
                </w:rPr>
                <w:t>标识字节，代表</w:t>
              </w:r>
              <w:r w:rsidRPr="00EC02BE">
                <w:rPr>
                  <w:rStyle w:val="a9"/>
                  <w:rFonts w:hint="eastAsia"/>
                  <w:b w:val="0"/>
                  <w:sz w:val="18"/>
                  <w:szCs w:val="18"/>
                </w:rPr>
                <w:t>P</w:t>
              </w:r>
            </w:ins>
          </w:p>
        </w:tc>
      </w:tr>
      <w:tr w:rsidR="00074A7F" w:rsidTr="00BC7305">
        <w:trPr>
          <w:trHeight w:val="343"/>
          <w:ins w:id="3881" w:author="hongmi" w:date="2011-02-25T12:31:00Z"/>
        </w:trPr>
        <w:tc>
          <w:tcPr>
            <w:tcW w:w="2840" w:type="dxa"/>
            <w:tcBorders>
              <w:top w:val="single" w:sz="4" w:space="0" w:color="000000"/>
              <w:left w:val="single" w:sz="4" w:space="0" w:color="000000"/>
              <w:bottom w:val="single" w:sz="4" w:space="0" w:color="000000"/>
              <w:right w:val="single" w:sz="4" w:space="0" w:color="000000"/>
            </w:tcBorders>
            <w:hideMark/>
          </w:tcPr>
          <w:p w:rsidR="00074A7F" w:rsidRPr="00EC02BE" w:rsidRDefault="00074A7F" w:rsidP="00BC7305">
            <w:pPr>
              <w:pStyle w:val="M"/>
              <w:ind w:firstLine="0"/>
              <w:rPr>
                <w:ins w:id="3882" w:author="hongmi" w:date="2011-02-25T12:31:00Z"/>
                <w:rStyle w:val="a9"/>
                <w:b w:val="0"/>
                <w:sz w:val="18"/>
                <w:szCs w:val="18"/>
              </w:rPr>
            </w:pPr>
            <w:ins w:id="3883" w:author="hongmi" w:date="2011-02-25T12:31:00Z">
              <w:r w:rsidRPr="00EC02BE">
                <w:rPr>
                  <w:rStyle w:val="a9"/>
                  <w:rFonts w:hint="eastAsia"/>
                  <w:b w:val="0"/>
                  <w:sz w:val="18"/>
                  <w:szCs w:val="18"/>
                </w:rPr>
                <w:t>标识</w:t>
              </w:r>
            </w:ins>
          </w:p>
        </w:tc>
        <w:tc>
          <w:tcPr>
            <w:tcW w:w="2841" w:type="dxa"/>
            <w:tcBorders>
              <w:top w:val="single" w:sz="4" w:space="0" w:color="000000"/>
              <w:left w:val="single" w:sz="4" w:space="0" w:color="000000"/>
              <w:bottom w:val="single" w:sz="4" w:space="0" w:color="000000"/>
              <w:right w:val="single" w:sz="4" w:space="0" w:color="000000"/>
            </w:tcBorders>
            <w:hideMark/>
          </w:tcPr>
          <w:p w:rsidR="00074A7F" w:rsidRPr="00EC02BE" w:rsidRDefault="00074A7F" w:rsidP="00BC7305">
            <w:pPr>
              <w:pStyle w:val="M"/>
              <w:ind w:firstLine="0"/>
              <w:rPr>
                <w:ins w:id="3884" w:author="hongmi" w:date="2011-02-25T12:31:00Z"/>
                <w:rStyle w:val="a9"/>
                <w:b w:val="0"/>
                <w:sz w:val="18"/>
                <w:szCs w:val="18"/>
              </w:rPr>
            </w:pPr>
            <w:ins w:id="3885" w:author="hongmi" w:date="2011-02-25T12:31:00Z">
              <w:r w:rsidRPr="00EC02BE">
                <w:rPr>
                  <w:rStyle w:val="a9"/>
                  <w:rFonts w:hint="eastAsia"/>
                  <w:b w:val="0"/>
                  <w:sz w:val="18"/>
                  <w:szCs w:val="18"/>
                </w:rPr>
                <w:t>8</w:t>
              </w:r>
              <w:r w:rsidRPr="00EC02BE">
                <w:rPr>
                  <w:rStyle w:val="a9"/>
                  <w:rFonts w:hint="eastAsia"/>
                  <w:b w:val="0"/>
                  <w:sz w:val="18"/>
                  <w:szCs w:val="18"/>
                </w:rPr>
                <w:t>位</w:t>
              </w:r>
            </w:ins>
          </w:p>
        </w:tc>
        <w:tc>
          <w:tcPr>
            <w:tcW w:w="2841" w:type="dxa"/>
            <w:tcBorders>
              <w:top w:val="single" w:sz="4" w:space="0" w:color="000000"/>
              <w:left w:val="single" w:sz="4" w:space="0" w:color="000000"/>
              <w:bottom w:val="single" w:sz="4" w:space="0" w:color="000000"/>
              <w:right w:val="single" w:sz="4" w:space="0" w:color="000000"/>
            </w:tcBorders>
            <w:hideMark/>
          </w:tcPr>
          <w:p w:rsidR="00074A7F" w:rsidRPr="00EC02BE" w:rsidRDefault="00074A7F" w:rsidP="00BC7305">
            <w:pPr>
              <w:pStyle w:val="M"/>
              <w:ind w:firstLine="0"/>
              <w:rPr>
                <w:ins w:id="3886" w:author="hongmi" w:date="2011-02-25T12:31:00Z"/>
                <w:rStyle w:val="a9"/>
                <w:b w:val="0"/>
                <w:sz w:val="18"/>
                <w:szCs w:val="18"/>
              </w:rPr>
            </w:pPr>
            <w:ins w:id="3887" w:author="hongmi" w:date="2011-02-25T12:31:00Z">
              <w:r w:rsidRPr="00EC02BE">
                <w:rPr>
                  <w:rStyle w:val="a9"/>
                  <w:rFonts w:hint="eastAsia"/>
                  <w:b w:val="0"/>
                  <w:sz w:val="18"/>
                  <w:szCs w:val="18"/>
                </w:rPr>
                <w:t>标识字节</w:t>
              </w:r>
              <w:r>
                <w:rPr>
                  <w:rStyle w:val="a9"/>
                  <w:b w:val="0"/>
                  <w:kern w:val="0"/>
                  <w:sz w:val="18"/>
                  <w:szCs w:val="18"/>
                </w:rPr>
                <w:t>=G</w:t>
              </w:r>
              <w:r>
                <w:rPr>
                  <w:rStyle w:val="a9"/>
                  <w:rFonts w:hint="eastAsia"/>
                  <w:b w:val="0"/>
                  <w:kern w:val="0"/>
                  <w:sz w:val="18"/>
                  <w:szCs w:val="18"/>
                </w:rPr>
                <w:t>加密；</w:t>
              </w:r>
              <w:r>
                <w:rPr>
                  <w:rStyle w:val="a9"/>
                  <w:b w:val="0"/>
                  <w:kern w:val="0"/>
                  <w:sz w:val="18"/>
                  <w:szCs w:val="18"/>
                </w:rPr>
                <w:t xml:space="preserve"> =F</w:t>
              </w:r>
              <w:r>
                <w:rPr>
                  <w:rStyle w:val="a9"/>
                  <w:rFonts w:hint="eastAsia"/>
                  <w:b w:val="0"/>
                  <w:kern w:val="0"/>
                  <w:sz w:val="18"/>
                  <w:szCs w:val="18"/>
                </w:rPr>
                <w:t>不加密</w:t>
              </w:r>
            </w:ins>
          </w:p>
        </w:tc>
      </w:tr>
      <w:tr w:rsidR="00074A7F" w:rsidTr="00BC7305">
        <w:trPr>
          <w:trHeight w:val="343"/>
          <w:ins w:id="3888" w:author="hongmi" w:date="2011-02-25T12:31:00Z"/>
        </w:trPr>
        <w:tc>
          <w:tcPr>
            <w:tcW w:w="2840" w:type="dxa"/>
            <w:tcBorders>
              <w:top w:val="single" w:sz="4" w:space="0" w:color="000000"/>
              <w:left w:val="single" w:sz="4" w:space="0" w:color="000000"/>
              <w:bottom w:val="single" w:sz="4" w:space="0" w:color="000000"/>
              <w:right w:val="single" w:sz="4" w:space="0" w:color="000000"/>
            </w:tcBorders>
            <w:hideMark/>
          </w:tcPr>
          <w:p w:rsidR="00074A7F" w:rsidRPr="00B275FE" w:rsidRDefault="00074A7F" w:rsidP="00BC7305">
            <w:pPr>
              <w:pStyle w:val="M"/>
              <w:ind w:firstLine="0"/>
              <w:rPr>
                <w:ins w:id="3889" w:author="hongmi" w:date="2011-02-25T12:31:00Z"/>
                <w:rStyle w:val="a9"/>
                <w:b w:val="0"/>
                <w:sz w:val="18"/>
                <w:szCs w:val="18"/>
              </w:rPr>
            </w:pPr>
            <w:ins w:id="3890" w:author="hongmi" w:date="2011-02-25T12:31:00Z">
              <w:r w:rsidRPr="00B275FE">
                <w:rPr>
                  <w:rStyle w:val="a9"/>
                  <w:rFonts w:hint="eastAsia"/>
                  <w:b w:val="0"/>
                  <w:sz w:val="18"/>
                  <w:szCs w:val="18"/>
                </w:rPr>
                <w:lastRenderedPageBreak/>
                <w:t>编号</w:t>
              </w:r>
            </w:ins>
          </w:p>
        </w:tc>
        <w:tc>
          <w:tcPr>
            <w:tcW w:w="2841" w:type="dxa"/>
            <w:tcBorders>
              <w:top w:val="single" w:sz="4" w:space="0" w:color="000000"/>
              <w:left w:val="single" w:sz="4" w:space="0" w:color="000000"/>
              <w:bottom w:val="single" w:sz="4" w:space="0" w:color="000000"/>
              <w:right w:val="single" w:sz="4" w:space="0" w:color="000000"/>
            </w:tcBorders>
            <w:hideMark/>
          </w:tcPr>
          <w:p w:rsidR="00074A7F" w:rsidRPr="00B275FE" w:rsidRDefault="00074A7F" w:rsidP="00BC7305">
            <w:pPr>
              <w:pStyle w:val="M"/>
              <w:ind w:firstLine="0"/>
              <w:rPr>
                <w:ins w:id="3891" w:author="hongmi" w:date="2011-02-25T12:31:00Z"/>
                <w:rStyle w:val="a9"/>
                <w:b w:val="0"/>
                <w:sz w:val="18"/>
                <w:szCs w:val="18"/>
              </w:rPr>
            </w:pPr>
            <w:ins w:id="3892" w:author="hongmi" w:date="2011-02-25T12:31:00Z">
              <w:r>
                <w:rPr>
                  <w:rStyle w:val="a9"/>
                  <w:rFonts w:hint="eastAsia"/>
                  <w:b w:val="0"/>
                  <w:sz w:val="18"/>
                  <w:szCs w:val="18"/>
                </w:rPr>
                <w:t>128</w:t>
              </w:r>
              <w:r w:rsidRPr="00B275FE">
                <w:rPr>
                  <w:rStyle w:val="a9"/>
                  <w:rFonts w:hint="eastAsia"/>
                  <w:b w:val="0"/>
                  <w:sz w:val="18"/>
                  <w:szCs w:val="18"/>
                </w:rPr>
                <w:t>位</w:t>
              </w:r>
            </w:ins>
          </w:p>
        </w:tc>
        <w:tc>
          <w:tcPr>
            <w:tcW w:w="2841" w:type="dxa"/>
            <w:tcBorders>
              <w:top w:val="single" w:sz="4" w:space="0" w:color="000000"/>
              <w:left w:val="single" w:sz="4" w:space="0" w:color="000000"/>
              <w:bottom w:val="single" w:sz="4" w:space="0" w:color="000000"/>
              <w:right w:val="single" w:sz="4" w:space="0" w:color="000000"/>
            </w:tcBorders>
            <w:hideMark/>
          </w:tcPr>
          <w:p w:rsidR="00074A7F" w:rsidRDefault="00074A7F" w:rsidP="00074A7F">
            <w:pPr>
              <w:pStyle w:val="M"/>
              <w:ind w:firstLine="0"/>
              <w:rPr>
                <w:ins w:id="3893" w:author="hongmi" w:date="2011-02-25T12:31:00Z"/>
                <w:rStyle w:val="a9"/>
                <w:b w:val="0"/>
                <w:sz w:val="18"/>
                <w:szCs w:val="18"/>
              </w:rPr>
            </w:pPr>
            <w:ins w:id="3894" w:author="hongmi" w:date="2011-02-25T12:33:00Z">
              <w:r>
                <w:rPr>
                  <w:rStyle w:val="a9"/>
                  <w:rFonts w:hint="eastAsia"/>
                  <w:b w:val="0"/>
                  <w:sz w:val="18"/>
                  <w:szCs w:val="18"/>
                </w:rPr>
                <w:t>分数</w:t>
              </w:r>
            </w:ins>
            <w:ins w:id="3895" w:author="hongmi" w:date="2011-02-25T12:31:00Z">
              <w:r w:rsidRPr="00B275FE">
                <w:rPr>
                  <w:rStyle w:val="a9"/>
                  <w:rFonts w:hint="eastAsia"/>
                  <w:b w:val="0"/>
                  <w:sz w:val="18"/>
                  <w:szCs w:val="18"/>
                </w:rPr>
                <w:t>包编号，</w:t>
              </w:r>
            </w:ins>
            <w:ins w:id="3896" w:author="hongmi" w:date="2011-02-25T12:33:00Z">
              <w:r>
                <w:rPr>
                  <w:rStyle w:val="a9"/>
                  <w:rFonts w:hint="eastAsia"/>
                  <w:b w:val="0"/>
                  <w:sz w:val="18"/>
                  <w:szCs w:val="18"/>
                </w:rPr>
                <w:t>通过</w:t>
              </w:r>
            </w:ins>
            <w:ins w:id="3897" w:author="hongmi" w:date="2011-02-25T12:31:00Z">
              <w:r>
                <w:rPr>
                  <w:rStyle w:val="a9"/>
                  <w:rFonts w:hint="eastAsia"/>
                  <w:b w:val="0"/>
                  <w:sz w:val="18"/>
                  <w:szCs w:val="18"/>
                </w:rPr>
                <w:t>guid</w:t>
              </w:r>
              <w:r w:rsidRPr="00B275FE">
                <w:rPr>
                  <w:rStyle w:val="a9"/>
                  <w:rFonts w:hint="eastAsia"/>
                  <w:b w:val="0"/>
                  <w:sz w:val="18"/>
                  <w:szCs w:val="18"/>
                </w:rPr>
                <w:t>得到唯一编号。</w:t>
              </w:r>
            </w:ins>
          </w:p>
        </w:tc>
      </w:tr>
      <w:tr w:rsidR="005E08FD" w:rsidTr="00BC7305">
        <w:trPr>
          <w:trHeight w:val="343"/>
          <w:ins w:id="3898" w:author="hongmi" w:date="2011-02-25T12:35:00Z"/>
        </w:trPr>
        <w:tc>
          <w:tcPr>
            <w:tcW w:w="2840" w:type="dxa"/>
            <w:tcBorders>
              <w:top w:val="single" w:sz="4" w:space="0" w:color="000000"/>
              <w:left w:val="single" w:sz="4" w:space="0" w:color="000000"/>
              <w:bottom w:val="single" w:sz="4" w:space="0" w:color="000000"/>
              <w:right w:val="single" w:sz="4" w:space="0" w:color="000000"/>
            </w:tcBorders>
            <w:hideMark/>
          </w:tcPr>
          <w:p w:rsidR="005E08FD" w:rsidRPr="00EC02BE" w:rsidRDefault="005E08FD" w:rsidP="00BC7305">
            <w:pPr>
              <w:pStyle w:val="M"/>
              <w:ind w:firstLine="0"/>
              <w:rPr>
                <w:ins w:id="3899" w:author="hongmi" w:date="2011-02-25T12:35:00Z"/>
                <w:rStyle w:val="a9"/>
                <w:b w:val="0"/>
                <w:sz w:val="18"/>
                <w:szCs w:val="18"/>
              </w:rPr>
            </w:pPr>
            <w:ins w:id="3900" w:author="hongmi" w:date="2011-02-25T12:35:00Z">
              <w:r>
                <w:rPr>
                  <w:rStyle w:val="a9"/>
                  <w:rFonts w:hint="eastAsia"/>
                  <w:b w:val="0"/>
                  <w:sz w:val="18"/>
                  <w:szCs w:val="18"/>
                </w:rPr>
                <w:t>是否包含答卷</w:t>
              </w:r>
            </w:ins>
          </w:p>
        </w:tc>
        <w:tc>
          <w:tcPr>
            <w:tcW w:w="2841" w:type="dxa"/>
            <w:tcBorders>
              <w:top w:val="single" w:sz="4" w:space="0" w:color="000000"/>
              <w:left w:val="single" w:sz="4" w:space="0" w:color="000000"/>
              <w:bottom w:val="single" w:sz="4" w:space="0" w:color="000000"/>
              <w:right w:val="single" w:sz="4" w:space="0" w:color="000000"/>
            </w:tcBorders>
            <w:hideMark/>
          </w:tcPr>
          <w:p w:rsidR="005E08FD" w:rsidRPr="00EC02BE" w:rsidRDefault="005E08FD" w:rsidP="00BC7305">
            <w:pPr>
              <w:pStyle w:val="M"/>
              <w:ind w:firstLine="0"/>
              <w:rPr>
                <w:ins w:id="3901" w:author="hongmi" w:date="2011-02-25T12:35:00Z"/>
                <w:rStyle w:val="a9"/>
                <w:b w:val="0"/>
                <w:sz w:val="18"/>
                <w:szCs w:val="18"/>
              </w:rPr>
            </w:pPr>
            <w:ins w:id="3902" w:author="hongmi" w:date="2011-02-25T12:35:00Z">
              <w:r>
                <w:rPr>
                  <w:rStyle w:val="a9"/>
                  <w:rFonts w:hint="eastAsia"/>
                  <w:b w:val="0"/>
                  <w:sz w:val="18"/>
                  <w:szCs w:val="18"/>
                </w:rPr>
                <w:t>32</w:t>
              </w:r>
              <w:r>
                <w:rPr>
                  <w:rStyle w:val="a9"/>
                  <w:rFonts w:hint="eastAsia"/>
                  <w:b w:val="0"/>
                  <w:sz w:val="18"/>
                  <w:szCs w:val="18"/>
                </w:rPr>
                <w:t>位</w:t>
              </w:r>
            </w:ins>
          </w:p>
        </w:tc>
        <w:tc>
          <w:tcPr>
            <w:tcW w:w="2841" w:type="dxa"/>
            <w:tcBorders>
              <w:top w:val="single" w:sz="4" w:space="0" w:color="000000"/>
              <w:left w:val="single" w:sz="4" w:space="0" w:color="000000"/>
              <w:bottom w:val="single" w:sz="4" w:space="0" w:color="000000"/>
              <w:right w:val="single" w:sz="4" w:space="0" w:color="000000"/>
            </w:tcBorders>
            <w:hideMark/>
          </w:tcPr>
          <w:p w:rsidR="005E08FD" w:rsidRPr="00EC02BE" w:rsidRDefault="005E08FD" w:rsidP="00BC7305">
            <w:pPr>
              <w:pStyle w:val="M"/>
              <w:ind w:firstLine="0"/>
              <w:rPr>
                <w:ins w:id="3903" w:author="hongmi" w:date="2011-02-25T12:35:00Z"/>
                <w:rStyle w:val="a9"/>
                <w:b w:val="0"/>
                <w:sz w:val="18"/>
                <w:szCs w:val="18"/>
              </w:rPr>
            </w:pPr>
            <w:ins w:id="3904" w:author="hongmi" w:date="2011-02-25T12:35:00Z">
              <w:r>
                <w:rPr>
                  <w:rStyle w:val="a9"/>
                  <w:rFonts w:hint="eastAsia"/>
                  <w:b w:val="0"/>
                  <w:sz w:val="18"/>
                  <w:szCs w:val="18"/>
                </w:rPr>
                <w:t>1</w:t>
              </w:r>
              <w:r>
                <w:rPr>
                  <w:rStyle w:val="a9"/>
                  <w:rFonts w:hint="eastAsia"/>
                  <w:b w:val="0"/>
                  <w:sz w:val="18"/>
                  <w:szCs w:val="18"/>
                </w:rPr>
                <w:t>包含，</w:t>
              </w:r>
              <w:r>
                <w:rPr>
                  <w:rStyle w:val="a9"/>
                  <w:rFonts w:hint="eastAsia"/>
                  <w:b w:val="0"/>
                  <w:sz w:val="18"/>
                  <w:szCs w:val="18"/>
                </w:rPr>
                <w:t>0</w:t>
              </w:r>
              <w:r>
                <w:rPr>
                  <w:rStyle w:val="a9"/>
                  <w:rFonts w:hint="eastAsia"/>
                  <w:b w:val="0"/>
                  <w:sz w:val="18"/>
                  <w:szCs w:val="18"/>
                </w:rPr>
                <w:t>不包含</w:t>
              </w:r>
            </w:ins>
          </w:p>
        </w:tc>
      </w:tr>
      <w:tr w:rsidR="00074A7F" w:rsidTr="00BC7305">
        <w:trPr>
          <w:trHeight w:val="350"/>
          <w:ins w:id="3905" w:author="hongmi" w:date="2011-02-25T12:31:00Z"/>
        </w:trPr>
        <w:tc>
          <w:tcPr>
            <w:tcW w:w="2840" w:type="dxa"/>
            <w:tcBorders>
              <w:top w:val="single" w:sz="4" w:space="0" w:color="000000"/>
              <w:left w:val="single" w:sz="4" w:space="0" w:color="000000"/>
              <w:bottom w:val="single" w:sz="4" w:space="0" w:color="000000"/>
              <w:right w:val="single" w:sz="4" w:space="0" w:color="000000"/>
            </w:tcBorders>
            <w:hideMark/>
          </w:tcPr>
          <w:p w:rsidR="00074A7F" w:rsidRPr="00EC02BE" w:rsidRDefault="00074A7F" w:rsidP="00BC7305">
            <w:pPr>
              <w:pStyle w:val="M"/>
              <w:ind w:firstLine="0"/>
              <w:rPr>
                <w:ins w:id="3906" w:author="hongmi" w:date="2011-02-25T12:31:00Z"/>
                <w:rStyle w:val="a9"/>
                <w:b w:val="0"/>
                <w:sz w:val="18"/>
                <w:szCs w:val="18"/>
              </w:rPr>
            </w:pPr>
            <w:ins w:id="3907" w:author="hongmi" w:date="2011-02-25T12:31:00Z">
              <w:r w:rsidRPr="00EC02BE">
                <w:rPr>
                  <w:rStyle w:val="a9"/>
                  <w:rFonts w:hint="eastAsia"/>
                  <w:b w:val="0"/>
                  <w:sz w:val="18"/>
                  <w:szCs w:val="18"/>
                </w:rPr>
                <w:t>版本号</w:t>
              </w:r>
            </w:ins>
          </w:p>
        </w:tc>
        <w:tc>
          <w:tcPr>
            <w:tcW w:w="2841" w:type="dxa"/>
            <w:tcBorders>
              <w:top w:val="single" w:sz="4" w:space="0" w:color="000000"/>
              <w:left w:val="single" w:sz="4" w:space="0" w:color="000000"/>
              <w:bottom w:val="single" w:sz="4" w:space="0" w:color="000000"/>
              <w:right w:val="single" w:sz="4" w:space="0" w:color="000000"/>
            </w:tcBorders>
            <w:hideMark/>
          </w:tcPr>
          <w:p w:rsidR="00074A7F" w:rsidRPr="00EC02BE" w:rsidRDefault="00074A7F" w:rsidP="00BC7305">
            <w:pPr>
              <w:pStyle w:val="M"/>
              <w:ind w:firstLine="0"/>
              <w:rPr>
                <w:ins w:id="3908" w:author="hongmi" w:date="2011-02-25T12:31:00Z"/>
                <w:rStyle w:val="a9"/>
                <w:b w:val="0"/>
                <w:sz w:val="18"/>
                <w:szCs w:val="18"/>
              </w:rPr>
            </w:pPr>
            <w:ins w:id="3909" w:author="hongmi" w:date="2011-02-25T12:31:00Z">
              <w:r>
                <w:rPr>
                  <w:rStyle w:val="a9"/>
                  <w:rFonts w:hint="eastAsia"/>
                  <w:b w:val="0"/>
                  <w:sz w:val="18"/>
                  <w:szCs w:val="18"/>
                </w:rPr>
                <w:t>32</w:t>
              </w:r>
              <w:r w:rsidRPr="00EC02BE">
                <w:rPr>
                  <w:rStyle w:val="a9"/>
                  <w:rFonts w:hint="eastAsia"/>
                  <w:b w:val="0"/>
                  <w:sz w:val="18"/>
                  <w:szCs w:val="18"/>
                </w:rPr>
                <w:t>位</w:t>
              </w:r>
            </w:ins>
          </w:p>
        </w:tc>
        <w:tc>
          <w:tcPr>
            <w:tcW w:w="2841" w:type="dxa"/>
            <w:tcBorders>
              <w:top w:val="single" w:sz="4" w:space="0" w:color="000000"/>
              <w:left w:val="single" w:sz="4" w:space="0" w:color="000000"/>
              <w:bottom w:val="single" w:sz="4" w:space="0" w:color="000000"/>
              <w:right w:val="single" w:sz="4" w:space="0" w:color="000000"/>
            </w:tcBorders>
            <w:hideMark/>
          </w:tcPr>
          <w:p w:rsidR="00074A7F" w:rsidRPr="00EC02BE" w:rsidRDefault="00074A7F" w:rsidP="00BC7305">
            <w:pPr>
              <w:pStyle w:val="M"/>
              <w:ind w:firstLine="0"/>
              <w:rPr>
                <w:ins w:id="3910" w:author="hongmi" w:date="2011-02-25T12:31:00Z"/>
                <w:rStyle w:val="a9"/>
                <w:b w:val="0"/>
                <w:sz w:val="18"/>
                <w:szCs w:val="18"/>
              </w:rPr>
            </w:pPr>
            <w:ins w:id="3911" w:author="hongmi" w:date="2011-02-25T12:31:00Z">
              <w:r w:rsidRPr="00EC02BE">
                <w:rPr>
                  <w:rStyle w:val="a9"/>
                  <w:rFonts w:hint="eastAsia"/>
                  <w:b w:val="0"/>
                  <w:sz w:val="18"/>
                  <w:szCs w:val="18"/>
                </w:rPr>
                <w:t>代表</w:t>
              </w:r>
              <w:r>
                <w:rPr>
                  <w:rStyle w:val="a9"/>
                  <w:rFonts w:hint="eastAsia"/>
                  <w:b w:val="0"/>
                  <w:sz w:val="18"/>
                  <w:szCs w:val="18"/>
                </w:rPr>
                <w:t>答卷</w:t>
              </w:r>
              <w:r w:rsidRPr="00EC02BE">
                <w:rPr>
                  <w:rStyle w:val="a9"/>
                  <w:rFonts w:hint="eastAsia"/>
                  <w:b w:val="0"/>
                  <w:sz w:val="18"/>
                  <w:szCs w:val="18"/>
                </w:rPr>
                <w:t>包格式版本</w:t>
              </w:r>
              <w:r>
                <w:rPr>
                  <w:rStyle w:val="a9"/>
                  <w:rFonts w:hint="eastAsia"/>
                  <w:b w:val="0"/>
                  <w:sz w:val="18"/>
                  <w:szCs w:val="18"/>
                </w:rPr>
                <w:t>。高</w:t>
              </w:r>
              <w:r>
                <w:rPr>
                  <w:rStyle w:val="a9"/>
                  <w:rFonts w:hint="eastAsia"/>
                  <w:b w:val="0"/>
                  <w:sz w:val="18"/>
                  <w:szCs w:val="18"/>
                </w:rPr>
                <w:t>16</w:t>
              </w:r>
              <w:r>
                <w:rPr>
                  <w:rStyle w:val="a9"/>
                  <w:rFonts w:hint="eastAsia"/>
                  <w:b w:val="0"/>
                  <w:sz w:val="18"/>
                  <w:szCs w:val="18"/>
                </w:rPr>
                <w:t>位为主版本，低</w:t>
              </w:r>
              <w:r>
                <w:rPr>
                  <w:rStyle w:val="a9"/>
                  <w:rFonts w:hint="eastAsia"/>
                  <w:b w:val="0"/>
                  <w:sz w:val="18"/>
                  <w:szCs w:val="18"/>
                </w:rPr>
                <w:t>16</w:t>
              </w:r>
              <w:r>
                <w:rPr>
                  <w:rStyle w:val="a9"/>
                  <w:rFonts w:hint="eastAsia"/>
                  <w:b w:val="0"/>
                  <w:sz w:val="18"/>
                  <w:szCs w:val="18"/>
                </w:rPr>
                <w:t>位为</w:t>
              </w:r>
              <w:r w:rsidRPr="00ED06EE">
                <w:rPr>
                  <w:rStyle w:val="a9"/>
                  <w:rFonts w:hint="eastAsia"/>
                  <w:b w:val="0"/>
                  <w:sz w:val="18"/>
                  <w:szCs w:val="18"/>
                </w:rPr>
                <w:t>次版本号</w:t>
              </w:r>
            </w:ins>
          </w:p>
        </w:tc>
      </w:tr>
      <w:tr w:rsidR="00074A7F" w:rsidTr="00BC7305">
        <w:trPr>
          <w:trHeight w:val="343"/>
          <w:ins w:id="3912" w:author="hongmi" w:date="2011-02-25T12:31:00Z"/>
        </w:trPr>
        <w:tc>
          <w:tcPr>
            <w:tcW w:w="2840" w:type="dxa"/>
            <w:tcBorders>
              <w:top w:val="single" w:sz="4" w:space="0" w:color="000000"/>
              <w:left w:val="single" w:sz="4" w:space="0" w:color="000000"/>
              <w:bottom w:val="single" w:sz="4" w:space="0" w:color="000000"/>
              <w:right w:val="single" w:sz="4" w:space="0" w:color="000000"/>
            </w:tcBorders>
            <w:hideMark/>
          </w:tcPr>
          <w:p w:rsidR="00074A7F" w:rsidRPr="00EC02BE" w:rsidRDefault="00074A7F" w:rsidP="00BC7305">
            <w:pPr>
              <w:pStyle w:val="M"/>
              <w:ind w:firstLine="0"/>
              <w:rPr>
                <w:ins w:id="3913" w:author="hongmi" w:date="2011-02-25T12:31:00Z"/>
                <w:rStyle w:val="a9"/>
                <w:b w:val="0"/>
                <w:sz w:val="18"/>
                <w:szCs w:val="18"/>
              </w:rPr>
            </w:pPr>
            <w:ins w:id="3914" w:author="hongmi" w:date="2011-02-25T12:31:00Z">
              <w:r w:rsidRPr="00EC02BE">
                <w:rPr>
                  <w:rStyle w:val="a9"/>
                  <w:rFonts w:hint="eastAsia"/>
                  <w:b w:val="0"/>
                  <w:sz w:val="18"/>
                  <w:szCs w:val="18"/>
                </w:rPr>
                <w:t>最后修改时间</w:t>
              </w:r>
            </w:ins>
          </w:p>
        </w:tc>
        <w:tc>
          <w:tcPr>
            <w:tcW w:w="2841" w:type="dxa"/>
            <w:tcBorders>
              <w:top w:val="single" w:sz="4" w:space="0" w:color="000000"/>
              <w:left w:val="single" w:sz="4" w:space="0" w:color="000000"/>
              <w:bottom w:val="single" w:sz="4" w:space="0" w:color="000000"/>
              <w:right w:val="single" w:sz="4" w:space="0" w:color="000000"/>
            </w:tcBorders>
            <w:hideMark/>
          </w:tcPr>
          <w:p w:rsidR="00074A7F" w:rsidRPr="00EC02BE" w:rsidRDefault="00074A7F" w:rsidP="00BC7305">
            <w:pPr>
              <w:pStyle w:val="M"/>
              <w:ind w:firstLine="0"/>
              <w:rPr>
                <w:ins w:id="3915" w:author="hongmi" w:date="2011-02-25T12:31:00Z"/>
                <w:rStyle w:val="a9"/>
                <w:b w:val="0"/>
                <w:sz w:val="18"/>
                <w:szCs w:val="18"/>
              </w:rPr>
            </w:pPr>
            <w:ins w:id="3916" w:author="hongmi" w:date="2011-02-25T12:31:00Z">
              <w:r w:rsidRPr="00EC02BE">
                <w:rPr>
                  <w:rStyle w:val="a9"/>
                  <w:rFonts w:hint="eastAsia"/>
                  <w:b w:val="0"/>
                  <w:sz w:val="18"/>
                  <w:szCs w:val="18"/>
                </w:rPr>
                <w:t>64</w:t>
              </w:r>
              <w:r w:rsidRPr="00EC02BE">
                <w:rPr>
                  <w:rStyle w:val="a9"/>
                  <w:rFonts w:hint="eastAsia"/>
                  <w:b w:val="0"/>
                  <w:sz w:val="18"/>
                  <w:szCs w:val="18"/>
                </w:rPr>
                <w:t>位</w:t>
              </w:r>
            </w:ins>
          </w:p>
        </w:tc>
        <w:tc>
          <w:tcPr>
            <w:tcW w:w="2841" w:type="dxa"/>
            <w:tcBorders>
              <w:top w:val="single" w:sz="4" w:space="0" w:color="000000"/>
              <w:left w:val="single" w:sz="4" w:space="0" w:color="000000"/>
              <w:bottom w:val="single" w:sz="4" w:space="0" w:color="000000"/>
              <w:right w:val="single" w:sz="4" w:space="0" w:color="000000"/>
            </w:tcBorders>
            <w:hideMark/>
          </w:tcPr>
          <w:p w:rsidR="00074A7F" w:rsidRPr="00EC02BE" w:rsidRDefault="00074A7F" w:rsidP="00BC7305">
            <w:pPr>
              <w:pStyle w:val="M"/>
              <w:ind w:firstLine="0"/>
              <w:rPr>
                <w:ins w:id="3917" w:author="hongmi" w:date="2011-02-25T12:31:00Z"/>
                <w:rStyle w:val="a9"/>
                <w:b w:val="0"/>
                <w:sz w:val="18"/>
                <w:szCs w:val="18"/>
              </w:rPr>
            </w:pPr>
            <w:ins w:id="3918" w:author="hongmi" w:date="2011-02-25T12:31:00Z">
              <w:r w:rsidRPr="00EC02BE">
                <w:rPr>
                  <w:rStyle w:val="a9"/>
                  <w:rFonts w:hint="eastAsia"/>
                  <w:b w:val="0"/>
                  <w:sz w:val="18"/>
                  <w:szCs w:val="18"/>
                </w:rPr>
                <w:t>timestamp</w:t>
              </w:r>
            </w:ins>
          </w:p>
        </w:tc>
      </w:tr>
      <w:tr w:rsidR="00074A7F" w:rsidRPr="00B275FE" w:rsidTr="00BC7305">
        <w:trPr>
          <w:trHeight w:val="343"/>
          <w:ins w:id="3919" w:author="hongmi" w:date="2011-02-25T12:31:00Z"/>
        </w:trPr>
        <w:tc>
          <w:tcPr>
            <w:tcW w:w="2840" w:type="dxa"/>
            <w:tcBorders>
              <w:top w:val="single" w:sz="4" w:space="0" w:color="000000"/>
              <w:left w:val="single" w:sz="4" w:space="0" w:color="000000"/>
              <w:bottom w:val="single" w:sz="4" w:space="0" w:color="000000"/>
              <w:right w:val="single" w:sz="4" w:space="0" w:color="000000"/>
            </w:tcBorders>
            <w:hideMark/>
          </w:tcPr>
          <w:p w:rsidR="00074A7F" w:rsidRPr="00B275FE" w:rsidRDefault="00074A7F" w:rsidP="00BC7305">
            <w:pPr>
              <w:pStyle w:val="M"/>
              <w:ind w:firstLine="0"/>
              <w:rPr>
                <w:ins w:id="3920" w:author="hongmi" w:date="2011-02-25T12:31:00Z"/>
                <w:rStyle w:val="a9"/>
                <w:b w:val="0"/>
                <w:sz w:val="18"/>
                <w:szCs w:val="18"/>
              </w:rPr>
            </w:pPr>
            <w:ins w:id="3921" w:author="hongmi" w:date="2011-02-25T12:31:00Z">
              <w:r w:rsidRPr="00B275FE">
                <w:rPr>
                  <w:rStyle w:val="a9"/>
                  <w:rFonts w:hint="eastAsia"/>
                  <w:b w:val="0"/>
                  <w:sz w:val="18"/>
                  <w:szCs w:val="18"/>
                </w:rPr>
                <w:t>学校编号</w:t>
              </w:r>
            </w:ins>
          </w:p>
        </w:tc>
        <w:tc>
          <w:tcPr>
            <w:tcW w:w="2841" w:type="dxa"/>
            <w:tcBorders>
              <w:top w:val="single" w:sz="4" w:space="0" w:color="000000"/>
              <w:left w:val="single" w:sz="4" w:space="0" w:color="000000"/>
              <w:bottom w:val="single" w:sz="4" w:space="0" w:color="000000"/>
              <w:right w:val="single" w:sz="4" w:space="0" w:color="000000"/>
            </w:tcBorders>
            <w:hideMark/>
          </w:tcPr>
          <w:p w:rsidR="00074A7F" w:rsidRPr="00B275FE" w:rsidRDefault="00074A7F" w:rsidP="00BC7305">
            <w:pPr>
              <w:pStyle w:val="M"/>
              <w:ind w:firstLine="0"/>
              <w:rPr>
                <w:ins w:id="3922" w:author="hongmi" w:date="2011-02-25T12:31:00Z"/>
                <w:rStyle w:val="a9"/>
                <w:b w:val="0"/>
                <w:sz w:val="18"/>
                <w:szCs w:val="18"/>
              </w:rPr>
            </w:pPr>
            <w:ins w:id="3923" w:author="hongmi" w:date="2011-02-25T12:31:00Z">
              <w:r w:rsidRPr="00B275FE">
                <w:rPr>
                  <w:rStyle w:val="a9"/>
                  <w:b w:val="0"/>
                  <w:sz w:val="18"/>
                  <w:szCs w:val="18"/>
                </w:rPr>
                <w:t>32</w:t>
              </w:r>
              <w:r w:rsidRPr="00B275FE">
                <w:rPr>
                  <w:rStyle w:val="a9"/>
                  <w:rFonts w:hint="eastAsia"/>
                  <w:b w:val="0"/>
                  <w:sz w:val="18"/>
                  <w:szCs w:val="18"/>
                </w:rPr>
                <w:t>位</w:t>
              </w:r>
            </w:ins>
          </w:p>
        </w:tc>
        <w:tc>
          <w:tcPr>
            <w:tcW w:w="2841" w:type="dxa"/>
            <w:tcBorders>
              <w:top w:val="single" w:sz="4" w:space="0" w:color="000000"/>
              <w:left w:val="single" w:sz="4" w:space="0" w:color="000000"/>
              <w:bottom w:val="single" w:sz="4" w:space="0" w:color="000000"/>
              <w:right w:val="single" w:sz="4" w:space="0" w:color="000000"/>
            </w:tcBorders>
            <w:hideMark/>
          </w:tcPr>
          <w:p w:rsidR="00074A7F" w:rsidRPr="00B275FE" w:rsidRDefault="00074A7F" w:rsidP="00BC7305">
            <w:pPr>
              <w:pStyle w:val="M"/>
              <w:ind w:firstLine="0"/>
              <w:rPr>
                <w:ins w:id="3924" w:author="hongmi" w:date="2011-02-25T12:31:00Z"/>
                <w:rStyle w:val="a9"/>
                <w:b w:val="0"/>
                <w:sz w:val="18"/>
                <w:szCs w:val="18"/>
              </w:rPr>
            </w:pPr>
            <w:ins w:id="3925" w:author="hongmi" w:date="2011-02-25T12:31:00Z">
              <w:r w:rsidRPr="00B275FE">
                <w:rPr>
                  <w:rStyle w:val="a9"/>
                  <w:rFonts w:hint="eastAsia"/>
                  <w:b w:val="0"/>
                  <w:sz w:val="18"/>
                  <w:szCs w:val="18"/>
                </w:rPr>
                <w:t>用于校验答卷包是否可用某个加密狗解开。仅用于程序检验。</w:t>
              </w:r>
            </w:ins>
          </w:p>
        </w:tc>
      </w:tr>
      <w:tr w:rsidR="00074A7F" w:rsidTr="00BC7305">
        <w:trPr>
          <w:trHeight w:val="343"/>
          <w:ins w:id="3926" w:author="hongmi" w:date="2011-02-25T12:31:00Z"/>
        </w:trPr>
        <w:tc>
          <w:tcPr>
            <w:tcW w:w="2840" w:type="dxa"/>
            <w:tcBorders>
              <w:top w:val="single" w:sz="4" w:space="0" w:color="000000"/>
              <w:left w:val="single" w:sz="4" w:space="0" w:color="000000"/>
              <w:bottom w:val="single" w:sz="4" w:space="0" w:color="000000"/>
              <w:right w:val="single" w:sz="4" w:space="0" w:color="000000"/>
            </w:tcBorders>
            <w:hideMark/>
          </w:tcPr>
          <w:p w:rsidR="00074A7F" w:rsidRPr="00EC02BE" w:rsidRDefault="00074A7F" w:rsidP="00BC7305">
            <w:pPr>
              <w:pStyle w:val="M"/>
              <w:ind w:firstLine="0"/>
              <w:rPr>
                <w:ins w:id="3927" w:author="hongmi" w:date="2011-02-25T12:31:00Z"/>
                <w:rStyle w:val="a9"/>
                <w:b w:val="0"/>
                <w:sz w:val="18"/>
                <w:szCs w:val="18"/>
              </w:rPr>
            </w:pPr>
            <w:ins w:id="3928" w:author="hongmi" w:date="2011-02-25T12:31:00Z">
              <w:r>
                <w:rPr>
                  <w:rStyle w:val="a9"/>
                  <w:rFonts w:hint="eastAsia"/>
                  <w:b w:val="0"/>
                  <w:sz w:val="18"/>
                  <w:szCs w:val="18"/>
                </w:rPr>
                <w:t>考试序号</w:t>
              </w:r>
            </w:ins>
          </w:p>
        </w:tc>
        <w:tc>
          <w:tcPr>
            <w:tcW w:w="2841" w:type="dxa"/>
            <w:tcBorders>
              <w:top w:val="single" w:sz="4" w:space="0" w:color="000000"/>
              <w:left w:val="single" w:sz="4" w:space="0" w:color="000000"/>
              <w:bottom w:val="single" w:sz="4" w:space="0" w:color="000000"/>
              <w:right w:val="single" w:sz="4" w:space="0" w:color="000000"/>
            </w:tcBorders>
            <w:hideMark/>
          </w:tcPr>
          <w:p w:rsidR="00074A7F" w:rsidRPr="00EC02BE" w:rsidRDefault="00074A7F" w:rsidP="00BC7305">
            <w:pPr>
              <w:pStyle w:val="M"/>
              <w:ind w:firstLine="0"/>
              <w:rPr>
                <w:ins w:id="3929" w:author="hongmi" w:date="2011-02-25T12:31:00Z"/>
                <w:rStyle w:val="a9"/>
                <w:b w:val="0"/>
                <w:sz w:val="18"/>
                <w:szCs w:val="18"/>
              </w:rPr>
            </w:pPr>
            <w:ins w:id="3930" w:author="hongmi" w:date="2011-02-25T12:31:00Z">
              <w:r>
                <w:rPr>
                  <w:rStyle w:val="a9"/>
                  <w:rFonts w:hint="eastAsia"/>
                  <w:b w:val="0"/>
                  <w:sz w:val="18"/>
                  <w:szCs w:val="18"/>
                </w:rPr>
                <w:t>32</w:t>
              </w:r>
              <w:r>
                <w:rPr>
                  <w:rStyle w:val="a9"/>
                  <w:rFonts w:hint="eastAsia"/>
                  <w:b w:val="0"/>
                  <w:sz w:val="18"/>
                  <w:szCs w:val="18"/>
                </w:rPr>
                <w:t>位</w:t>
              </w:r>
            </w:ins>
          </w:p>
        </w:tc>
        <w:tc>
          <w:tcPr>
            <w:tcW w:w="2841" w:type="dxa"/>
            <w:tcBorders>
              <w:top w:val="single" w:sz="4" w:space="0" w:color="000000"/>
              <w:left w:val="single" w:sz="4" w:space="0" w:color="000000"/>
              <w:bottom w:val="single" w:sz="4" w:space="0" w:color="000000"/>
              <w:right w:val="single" w:sz="4" w:space="0" w:color="000000"/>
            </w:tcBorders>
            <w:hideMark/>
          </w:tcPr>
          <w:p w:rsidR="00074A7F" w:rsidRDefault="00074A7F" w:rsidP="00BC7305">
            <w:pPr>
              <w:pStyle w:val="M"/>
              <w:ind w:firstLine="0"/>
              <w:rPr>
                <w:ins w:id="3931" w:author="hongmi" w:date="2011-02-25T12:31:00Z"/>
                <w:rStyle w:val="a9"/>
                <w:b w:val="0"/>
                <w:sz w:val="18"/>
                <w:szCs w:val="18"/>
              </w:rPr>
            </w:pPr>
            <w:ins w:id="3932" w:author="hongmi" w:date="2011-02-25T12:31:00Z">
              <w:r>
                <w:rPr>
                  <w:rStyle w:val="a9"/>
                  <w:rFonts w:hint="eastAsia"/>
                  <w:b w:val="0"/>
                  <w:sz w:val="18"/>
                  <w:szCs w:val="18"/>
                </w:rPr>
                <w:t>所属考试序号</w:t>
              </w:r>
            </w:ins>
          </w:p>
        </w:tc>
      </w:tr>
      <w:tr w:rsidR="00074A7F" w:rsidTr="00BC7305">
        <w:trPr>
          <w:trHeight w:val="343"/>
          <w:ins w:id="3933" w:author="hongmi" w:date="2011-02-25T12:31:00Z"/>
        </w:trPr>
        <w:tc>
          <w:tcPr>
            <w:tcW w:w="2840" w:type="dxa"/>
            <w:tcBorders>
              <w:top w:val="single" w:sz="4" w:space="0" w:color="000000"/>
              <w:left w:val="single" w:sz="4" w:space="0" w:color="000000"/>
              <w:bottom w:val="single" w:sz="4" w:space="0" w:color="000000"/>
              <w:right w:val="single" w:sz="4" w:space="0" w:color="000000"/>
            </w:tcBorders>
            <w:hideMark/>
          </w:tcPr>
          <w:p w:rsidR="00074A7F" w:rsidRPr="00EC02BE" w:rsidRDefault="00074A7F" w:rsidP="00BC7305">
            <w:pPr>
              <w:pStyle w:val="M"/>
              <w:ind w:firstLine="0"/>
              <w:rPr>
                <w:ins w:id="3934" w:author="hongmi" w:date="2011-02-25T12:31:00Z"/>
                <w:rStyle w:val="a9"/>
                <w:b w:val="0"/>
                <w:sz w:val="18"/>
                <w:szCs w:val="18"/>
              </w:rPr>
            </w:pPr>
            <w:ins w:id="3935" w:author="hongmi" w:date="2011-02-25T12:31:00Z">
              <w:r w:rsidRPr="00EC02BE">
                <w:rPr>
                  <w:rStyle w:val="a9"/>
                  <w:rFonts w:hint="eastAsia"/>
                  <w:b w:val="0"/>
                  <w:sz w:val="18"/>
                  <w:szCs w:val="18"/>
                </w:rPr>
                <w:t>第一数据区偏移</w:t>
              </w:r>
            </w:ins>
          </w:p>
        </w:tc>
        <w:tc>
          <w:tcPr>
            <w:tcW w:w="2841" w:type="dxa"/>
            <w:tcBorders>
              <w:top w:val="single" w:sz="4" w:space="0" w:color="000000"/>
              <w:left w:val="single" w:sz="4" w:space="0" w:color="000000"/>
              <w:bottom w:val="single" w:sz="4" w:space="0" w:color="000000"/>
              <w:right w:val="single" w:sz="4" w:space="0" w:color="000000"/>
            </w:tcBorders>
            <w:hideMark/>
          </w:tcPr>
          <w:p w:rsidR="00074A7F" w:rsidRPr="00EC02BE" w:rsidRDefault="00074A7F" w:rsidP="00BC7305">
            <w:pPr>
              <w:pStyle w:val="M"/>
              <w:ind w:firstLine="0"/>
              <w:rPr>
                <w:ins w:id="3936" w:author="hongmi" w:date="2011-02-25T12:31:00Z"/>
                <w:rStyle w:val="a9"/>
                <w:b w:val="0"/>
                <w:sz w:val="18"/>
                <w:szCs w:val="18"/>
              </w:rPr>
            </w:pPr>
            <w:ins w:id="3937" w:author="hongmi" w:date="2011-02-25T12:31:00Z">
              <w:r w:rsidRPr="00EC02BE">
                <w:rPr>
                  <w:rStyle w:val="a9"/>
                  <w:rFonts w:hint="eastAsia"/>
                  <w:b w:val="0"/>
                  <w:sz w:val="18"/>
                  <w:szCs w:val="18"/>
                </w:rPr>
                <w:t>32</w:t>
              </w:r>
              <w:r w:rsidRPr="00EC02BE">
                <w:rPr>
                  <w:rStyle w:val="a9"/>
                  <w:rFonts w:hint="eastAsia"/>
                  <w:b w:val="0"/>
                  <w:sz w:val="18"/>
                  <w:szCs w:val="18"/>
                </w:rPr>
                <w:t>位</w:t>
              </w:r>
            </w:ins>
          </w:p>
        </w:tc>
        <w:tc>
          <w:tcPr>
            <w:tcW w:w="2841" w:type="dxa"/>
            <w:tcBorders>
              <w:top w:val="single" w:sz="4" w:space="0" w:color="000000"/>
              <w:left w:val="single" w:sz="4" w:space="0" w:color="000000"/>
              <w:bottom w:val="single" w:sz="4" w:space="0" w:color="000000"/>
              <w:right w:val="single" w:sz="4" w:space="0" w:color="000000"/>
            </w:tcBorders>
            <w:hideMark/>
          </w:tcPr>
          <w:p w:rsidR="00074A7F" w:rsidRPr="00EC02BE" w:rsidRDefault="00074A7F" w:rsidP="00BC7305">
            <w:pPr>
              <w:pStyle w:val="M"/>
              <w:ind w:firstLine="0"/>
              <w:rPr>
                <w:ins w:id="3938" w:author="hongmi" w:date="2011-02-25T12:31:00Z"/>
                <w:rStyle w:val="a9"/>
                <w:b w:val="0"/>
                <w:sz w:val="18"/>
                <w:szCs w:val="18"/>
              </w:rPr>
            </w:pPr>
            <w:ins w:id="3939" w:author="hongmi" w:date="2011-02-25T12:31:00Z">
              <w:r>
                <w:rPr>
                  <w:rStyle w:val="a9"/>
                  <w:rFonts w:hint="eastAsia"/>
                  <w:b w:val="0"/>
                  <w:sz w:val="18"/>
                  <w:szCs w:val="18"/>
                </w:rPr>
                <w:t>第一个数据区</w:t>
              </w:r>
              <w:r w:rsidRPr="00EC02BE">
                <w:rPr>
                  <w:rStyle w:val="a9"/>
                  <w:rFonts w:hint="eastAsia"/>
                  <w:b w:val="0"/>
                  <w:sz w:val="18"/>
                  <w:szCs w:val="18"/>
                </w:rPr>
                <w:t>的偏移量</w:t>
              </w:r>
              <w:r>
                <w:rPr>
                  <w:rStyle w:val="a9"/>
                  <w:rFonts w:hint="eastAsia"/>
                  <w:b w:val="0"/>
                  <w:sz w:val="18"/>
                  <w:szCs w:val="18"/>
                </w:rPr>
                <w:t>，相对于文件头</w:t>
              </w:r>
            </w:ins>
          </w:p>
        </w:tc>
      </w:tr>
    </w:tbl>
    <w:p w:rsidR="00074A7F" w:rsidRPr="00074A7F" w:rsidRDefault="00074A7F" w:rsidP="00074A7F">
      <w:pPr>
        <w:ind w:firstLine="420"/>
        <w:rPr>
          <w:ins w:id="3940" w:author="hongmi" w:date="2010-08-10T13:09:00Z"/>
        </w:rPr>
      </w:pPr>
    </w:p>
    <w:p w:rsidR="005E08FD" w:rsidRDefault="005E08FD" w:rsidP="005E08FD">
      <w:pPr>
        <w:pStyle w:val="af8"/>
        <w:rPr>
          <w:ins w:id="3941" w:author="hongmi" w:date="2011-02-25T12:37:00Z"/>
        </w:rPr>
      </w:pPr>
      <w:ins w:id="3942" w:author="hongmi" w:date="2011-02-25T12:37:00Z">
        <w:r w:rsidRPr="00242408">
          <w:rPr>
            <w:rFonts w:hint="eastAsia"/>
          </w:rPr>
          <w:t>表</w:t>
        </w:r>
        <w:r w:rsidRPr="00242408">
          <w:rPr>
            <w:rFonts w:hint="eastAsia"/>
          </w:rPr>
          <w:t xml:space="preserve"> </w:t>
        </w:r>
      </w:ins>
      <w:ins w:id="3943" w:author="hongmi" w:date="2011-02-25T12:38:00Z">
        <w:r>
          <w:rPr>
            <w:rFonts w:hint="eastAsia"/>
          </w:rPr>
          <w:t>8</w:t>
        </w:r>
      </w:ins>
      <w:ins w:id="3944" w:author="hongmi" w:date="2011-02-25T12:37:00Z">
        <w:r>
          <w:rPr>
            <w:rFonts w:hint="eastAsia"/>
          </w:rPr>
          <w:t>-2</w:t>
        </w:r>
        <w:r w:rsidRPr="00242408">
          <w:rPr>
            <w:rFonts w:hint="eastAsia"/>
          </w:rPr>
          <w:t xml:space="preserve"> </w:t>
        </w:r>
        <w:r>
          <w:rPr>
            <w:rFonts w:hint="eastAsia"/>
          </w:rPr>
          <w:t>答卷</w:t>
        </w:r>
        <w:proofErr w:type="gramStart"/>
        <w:r>
          <w:rPr>
            <w:rFonts w:hint="eastAsia"/>
          </w:rPr>
          <w:t>包数据</w:t>
        </w:r>
        <w:proofErr w:type="gramEnd"/>
        <w:r>
          <w:rPr>
            <w:rFonts w:hint="eastAsia"/>
          </w:rPr>
          <w:t>区</w:t>
        </w:r>
        <w:r w:rsidRPr="00242408">
          <w:rPr>
            <w:rFonts w:hint="eastAsia"/>
          </w:rPr>
          <w:t>结构</w:t>
        </w:r>
      </w:ins>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94"/>
        <w:gridCol w:w="2718"/>
        <w:gridCol w:w="3110"/>
      </w:tblGrid>
      <w:tr w:rsidR="005E08FD" w:rsidRPr="00AD1DFC" w:rsidTr="00BC7305">
        <w:trPr>
          <w:trHeight w:val="343"/>
          <w:ins w:id="3945" w:author="hongmi" w:date="2011-02-25T12:37:00Z"/>
        </w:trPr>
        <w:tc>
          <w:tcPr>
            <w:tcW w:w="2694" w:type="dxa"/>
            <w:tcBorders>
              <w:top w:val="single" w:sz="4" w:space="0" w:color="000000"/>
              <w:left w:val="single" w:sz="4" w:space="0" w:color="000000"/>
              <w:bottom w:val="single" w:sz="4" w:space="0" w:color="000000"/>
              <w:right w:val="single" w:sz="4" w:space="0" w:color="000000"/>
            </w:tcBorders>
            <w:hideMark/>
          </w:tcPr>
          <w:p w:rsidR="005E08FD" w:rsidRPr="00AD1DFC" w:rsidRDefault="005E08FD" w:rsidP="00BC7305">
            <w:pPr>
              <w:pStyle w:val="M"/>
              <w:ind w:firstLine="0"/>
              <w:rPr>
                <w:ins w:id="3946" w:author="hongmi" w:date="2011-02-25T12:37:00Z"/>
                <w:rStyle w:val="a9"/>
                <w:b w:val="0"/>
                <w:sz w:val="18"/>
                <w:szCs w:val="18"/>
              </w:rPr>
            </w:pPr>
            <w:ins w:id="3947" w:author="hongmi" w:date="2011-02-25T12:37:00Z">
              <w:r w:rsidRPr="00AD1DFC">
                <w:rPr>
                  <w:rStyle w:val="a9"/>
                  <w:rFonts w:hint="eastAsia"/>
                  <w:b w:val="0"/>
                  <w:sz w:val="18"/>
                  <w:szCs w:val="18"/>
                </w:rPr>
                <w:t>字段</w:t>
              </w:r>
            </w:ins>
          </w:p>
        </w:tc>
        <w:tc>
          <w:tcPr>
            <w:tcW w:w="2718" w:type="dxa"/>
            <w:tcBorders>
              <w:top w:val="single" w:sz="4" w:space="0" w:color="000000"/>
              <w:left w:val="single" w:sz="4" w:space="0" w:color="000000"/>
              <w:bottom w:val="single" w:sz="4" w:space="0" w:color="000000"/>
              <w:right w:val="single" w:sz="4" w:space="0" w:color="000000"/>
            </w:tcBorders>
            <w:hideMark/>
          </w:tcPr>
          <w:p w:rsidR="005E08FD" w:rsidRPr="00AD1DFC" w:rsidRDefault="005E08FD" w:rsidP="00BC7305">
            <w:pPr>
              <w:pStyle w:val="M"/>
              <w:ind w:firstLine="0"/>
              <w:rPr>
                <w:ins w:id="3948" w:author="hongmi" w:date="2011-02-25T12:37:00Z"/>
                <w:rStyle w:val="a9"/>
                <w:b w:val="0"/>
                <w:sz w:val="18"/>
                <w:szCs w:val="18"/>
              </w:rPr>
            </w:pPr>
            <w:ins w:id="3949" w:author="hongmi" w:date="2011-02-25T12:37:00Z">
              <w:r w:rsidRPr="00AD1DFC">
                <w:rPr>
                  <w:rStyle w:val="a9"/>
                  <w:rFonts w:hint="eastAsia"/>
                  <w:b w:val="0"/>
                  <w:sz w:val="18"/>
                  <w:szCs w:val="18"/>
                </w:rPr>
                <w:t>类型</w:t>
              </w:r>
            </w:ins>
          </w:p>
        </w:tc>
        <w:tc>
          <w:tcPr>
            <w:tcW w:w="3110" w:type="dxa"/>
            <w:tcBorders>
              <w:top w:val="single" w:sz="4" w:space="0" w:color="000000"/>
              <w:left w:val="single" w:sz="4" w:space="0" w:color="000000"/>
              <w:bottom w:val="single" w:sz="4" w:space="0" w:color="000000"/>
              <w:right w:val="single" w:sz="4" w:space="0" w:color="000000"/>
            </w:tcBorders>
            <w:hideMark/>
          </w:tcPr>
          <w:p w:rsidR="005E08FD" w:rsidRPr="00AD1DFC" w:rsidRDefault="005E08FD" w:rsidP="00BC7305">
            <w:pPr>
              <w:pStyle w:val="M"/>
              <w:ind w:firstLine="0"/>
              <w:rPr>
                <w:ins w:id="3950" w:author="hongmi" w:date="2011-02-25T12:37:00Z"/>
                <w:rStyle w:val="a9"/>
                <w:b w:val="0"/>
                <w:sz w:val="18"/>
                <w:szCs w:val="18"/>
              </w:rPr>
            </w:pPr>
            <w:ins w:id="3951" w:author="hongmi" w:date="2011-02-25T12:37:00Z">
              <w:r w:rsidRPr="00AD1DFC">
                <w:rPr>
                  <w:rStyle w:val="a9"/>
                  <w:rFonts w:hint="eastAsia"/>
                  <w:b w:val="0"/>
                  <w:sz w:val="18"/>
                  <w:szCs w:val="18"/>
                </w:rPr>
                <w:t>备注</w:t>
              </w:r>
            </w:ins>
          </w:p>
        </w:tc>
      </w:tr>
      <w:tr w:rsidR="005E08FD" w:rsidRPr="00B275FE" w:rsidTr="00BC7305">
        <w:trPr>
          <w:trHeight w:val="343"/>
          <w:ins w:id="3952" w:author="hongmi" w:date="2011-02-25T12:37:00Z"/>
        </w:trPr>
        <w:tc>
          <w:tcPr>
            <w:tcW w:w="2694" w:type="dxa"/>
            <w:tcBorders>
              <w:top w:val="single" w:sz="4" w:space="0" w:color="000000"/>
              <w:left w:val="single" w:sz="4" w:space="0" w:color="000000"/>
              <w:bottom w:val="single" w:sz="4" w:space="0" w:color="000000"/>
              <w:right w:val="single" w:sz="4" w:space="0" w:color="000000"/>
            </w:tcBorders>
            <w:hideMark/>
          </w:tcPr>
          <w:p w:rsidR="005E08FD" w:rsidRPr="00B275FE" w:rsidRDefault="005E08FD" w:rsidP="00BC7305">
            <w:pPr>
              <w:pStyle w:val="M"/>
              <w:ind w:firstLine="0"/>
              <w:rPr>
                <w:ins w:id="3953" w:author="hongmi" w:date="2011-02-25T12:37:00Z"/>
                <w:rStyle w:val="a9"/>
                <w:b w:val="0"/>
                <w:sz w:val="18"/>
                <w:szCs w:val="18"/>
              </w:rPr>
            </w:pPr>
            <w:ins w:id="3954" w:author="hongmi" w:date="2011-02-25T12:37:00Z">
              <w:r w:rsidRPr="00B275FE">
                <w:rPr>
                  <w:rStyle w:val="a9"/>
                  <w:rFonts w:hint="eastAsia"/>
                  <w:b w:val="0"/>
                  <w:sz w:val="18"/>
                  <w:szCs w:val="18"/>
                </w:rPr>
                <w:t>标识</w:t>
              </w:r>
            </w:ins>
          </w:p>
        </w:tc>
        <w:tc>
          <w:tcPr>
            <w:tcW w:w="2718" w:type="dxa"/>
            <w:tcBorders>
              <w:top w:val="single" w:sz="4" w:space="0" w:color="000000"/>
              <w:left w:val="single" w:sz="4" w:space="0" w:color="000000"/>
              <w:bottom w:val="single" w:sz="4" w:space="0" w:color="000000"/>
              <w:right w:val="single" w:sz="4" w:space="0" w:color="000000"/>
            </w:tcBorders>
            <w:hideMark/>
          </w:tcPr>
          <w:p w:rsidR="005E08FD" w:rsidRPr="00B275FE" w:rsidRDefault="005E08FD" w:rsidP="00BC7305">
            <w:pPr>
              <w:pStyle w:val="M"/>
              <w:ind w:firstLine="0"/>
              <w:rPr>
                <w:ins w:id="3955" w:author="hongmi" w:date="2011-02-25T12:37:00Z"/>
                <w:rStyle w:val="a9"/>
                <w:b w:val="0"/>
                <w:sz w:val="18"/>
                <w:szCs w:val="18"/>
              </w:rPr>
            </w:pPr>
            <w:ins w:id="3956" w:author="hongmi" w:date="2011-02-25T12:37:00Z">
              <w:r w:rsidRPr="00B275FE">
                <w:rPr>
                  <w:rStyle w:val="a9"/>
                  <w:b w:val="0"/>
                  <w:sz w:val="18"/>
                  <w:szCs w:val="18"/>
                </w:rPr>
                <w:t>8</w:t>
              </w:r>
              <w:r w:rsidRPr="00B275FE">
                <w:rPr>
                  <w:rStyle w:val="a9"/>
                  <w:rFonts w:hint="eastAsia"/>
                  <w:b w:val="0"/>
                  <w:sz w:val="18"/>
                  <w:szCs w:val="18"/>
                </w:rPr>
                <w:t>位</w:t>
              </w:r>
            </w:ins>
          </w:p>
        </w:tc>
        <w:tc>
          <w:tcPr>
            <w:tcW w:w="3110" w:type="dxa"/>
            <w:tcBorders>
              <w:top w:val="single" w:sz="4" w:space="0" w:color="000000"/>
              <w:left w:val="single" w:sz="4" w:space="0" w:color="000000"/>
              <w:bottom w:val="single" w:sz="4" w:space="0" w:color="000000"/>
              <w:right w:val="single" w:sz="4" w:space="0" w:color="000000"/>
            </w:tcBorders>
            <w:hideMark/>
          </w:tcPr>
          <w:p w:rsidR="005E08FD" w:rsidRPr="00B275FE" w:rsidRDefault="005E08FD" w:rsidP="00BC7305">
            <w:pPr>
              <w:pStyle w:val="M"/>
              <w:ind w:firstLine="0"/>
              <w:rPr>
                <w:ins w:id="3957" w:author="hongmi" w:date="2011-02-25T12:37:00Z"/>
                <w:rStyle w:val="a9"/>
                <w:b w:val="0"/>
                <w:sz w:val="18"/>
                <w:szCs w:val="18"/>
              </w:rPr>
            </w:pPr>
            <w:ins w:id="3958" w:author="hongmi" w:date="2011-02-25T12:37:00Z">
              <w:r w:rsidRPr="00B275FE">
                <w:rPr>
                  <w:rStyle w:val="a9"/>
                  <w:rFonts w:hint="eastAsia"/>
                  <w:b w:val="0"/>
                  <w:sz w:val="18"/>
                  <w:szCs w:val="18"/>
                </w:rPr>
                <w:t>标识字节：</w:t>
              </w:r>
            </w:ins>
          </w:p>
          <w:p w:rsidR="005E08FD" w:rsidRPr="00B275FE" w:rsidRDefault="005E08FD" w:rsidP="00BC7305">
            <w:pPr>
              <w:pStyle w:val="M"/>
              <w:ind w:firstLine="0"/>
              <w:rPr>
                <w:ins w:id="3959" w:author="hongmi" w:date="2011-02-25T12:37:00Z"/>
                <w:rStyle w:val="a9"/>
                <w:b w:val="0"/>
                <w:sz w:val="18"/>
                <w:szCs w:val="18"/>
              </w:rPr>
            </w:pPr>
            <w:ins w:id="3960" w:author="hongmi" w:date="2011-02-25T12:37:00Z">
              <w:r w:rsidRPr="00B275FE">
                <w:rPr>
                  <w:rStyle w:val="a9"/>
                  <w:b w:val="0"/>
                  <w:sz w:val="18"/>
                  <w:szCs w:val="18"/>
                </w:rPr>
                <w:t>F</w:t>
              </w:r>
              <w:r w:rsidRPr="00B275FE">
                <w:rPr>
                  <w:rStyle w:val="a9"/>
                  <w:rFonts w:hint="eastAsia"/>
                  <w:b w:val="0"/>
                  <w:sz w:val="18"/>
                  <w:szCs w:val="18"/>
                </w:rPr>
                <w:t>代表文件</w:t>
              </w:r>
            </w:ins>
          </w:p>
        </w:tc>
      </w:tr>
      <w:tr w:rsidR="005E08FD" w:rsidRPr="00AD1DFC" w:rsidTr="00BC7305">
        <w:trPr>
          <w:trHeight w:val="343"/>
          <w:ins w:id="3961" w:author="hongmi" w:date="2011-02-25T12:37:00Z"/>
        </w:trPr>
        <w:tc>
          <w:tcPr>
            <w:tcW w:w="2694" w:type="dxa"/>
            <w:tcBorders>
              <w:top w:val="single" w:sz="4" w:space="0" w:color="000000"/>
              <w:left w:val="single" w:sz="4" w:space="0" w:color="000000"/>
              <w:bottom w:val="single" w:sz="4" w:space="0" w:color="000000"/>
              <w:right w:val="single" w:sz="4" w:space="0" w:color="000000"/>
            </w:tcBorders>
            <w:hideMark/>
          </w:tcPr>
          <w:p w:rsidR="005E08FD" w:rsidRPr="00AD1DFC" w:rsidRDefault="005E08FD" w:rsidP="00BC7305">
            <w:pPr>
              <w:pStyle w:val="M"/>
              <w:ind w:firstLine="0"/>
              <w:rPr>
                <w:ins w:id="3962" w:author="hongmi" w:date="2011-02-25T12:37:00Z"/>
                <w:rStyle w:val="a9"/>
                <w:b w:val="0"/>
                <w:sz w:val="18"/>
                <w:szCs w:val="18"/>
              </w:rPr>
            </w:pPr>
            <w:ins w:id="3963" w:author="hongmi" w:date="2011-02-25T12:37:00Z">
              <w:r w:rsidRPr="00AD1DFC">
                <w:rPr>
                  <w:rStyle w:val="a9"/>
                  <w:rFonts w:hint="eastAsia"/>
                  <w:b w:val="0"/>
                  <w:sz w:val="18"/>
                  <w:szCs w:val="18"/>
                </w:rPr>
                <w:t>下一数据区偏移</w:t>
              </w:r>
            </w:ins>
          </w:p>
        </w:tc>
        <w:tc>
          <w:tcPr>
            <w:tcW w:w="2718" w:type="dxa"/>
            <w:tcBorders>
              <w:top w:val="single" w:sz="4" w:space="0" w:color="000000"/>
              <w:left w:val="single" w:sz="4" w:space="0" w:color="000000"/>
              <w:bottom w:val="single" w:sz="4" w:space="0" w:color="000000"/>
              <w:right w:val="single" w:sz="4" w:space="0" w:color="000000"/>
            </w:tcBorders>
            <w:hideMark/>
          </w:tcPr>
          <w:p w:rsidR="005E08FD" w:rsidRPr="00AD1DFC" w:rsidRDefault="005E08FD" w:rsidP="00BC7305">
            <w:pPr>
              <w:pStyle w:val="M"/>
              <w:ind w:firstLine="0"/>
              <w:rPr>
                <w:ins w:id="3964" w:author="hongmi" w:date="2011-02-25T12:37:00Z"/>
                <w:rStyle w:val="a9"/>
                <w:b w:val="0"/>
                <w:sz w:val="18"/>
                <w:szCs w:val="18"/>
              </w:rPr>
            </w:pPr>
            <w:ins w:id="3965" w:author="hongmi" w:date="2011-02-25T12:37:00Z">
              <w:r w:rsidRPr="00AD1DFC">
                <w:rPr>
                  <w:rStyle w:val="a9"/>
                  <w:rFonts w:hint="eastAsia"/>
                  <w:b w:val="0"/>
                  <w:sz w:val="18"/>
                  <w:szCs w:val="18"/>
                </w:rPr>
                <w:t>32</w:t>
              </w:r>
              <w:r w:rsidRPr="00AD1DFC">
                <w:rPr>
                  <w:rStyle w:val="a9"/>
                  <w:rFonts w:hint="eastAsia"/>
                  <w:b w:val="0"/>
                  <w:sz w:val="18"/>
                  <w:szCs w:val="18"/>
                </w:rPr>
                <w:t>位</w:t>
              </w:r>
            </w:ins>
          </w:p>
        </w:tc>
        <w:tc>
          <w:tcPr>
            <w:tcW w:w="3110" w:type="dxa"/>
            <w:tcBorders>
              <w:top w:val="single" w:sz="4" w:space="0" w:color="000000"/>
              <w:left w:val="single" w:sz="4" w:space="0" w:color="000000"/>
              <w:bottom w:val="single" w:sz="4" w:space="0" w:color="000000"/>
              <w:right w:val="single" w:sz="4" w:space="0" w:color="000000"/>
            </w:tcBorders>
            <w:hideMark/>
          </w:tcPr>
          <w:p w:rsidR="005E08FD" w:rsidRPr="00AD1DFC" w:rsidRDefault="005E08FD" w:rsidP="00BC7305">
            <w:pPr>
              <w:pStyle w:val="M"/>
              <w:ind w:firstLine="0"/>
              <w:rPr>
                <w:ins w:id="3966" w:author="hongmi" w:date="2011-02-25T12:37:00Z"/>
                <w:rStyle w:val="a9"/>
                <w:b w:val="0"/>
                <w:sz w:val="18"/>
                <w:szCs w:val="18"/>
              </w:rPr>
            </w:pPr>
            <w:ins w:id="3967" w:author="hongmi" w:date="2011-02-25T12:37:00Z">
              <w:r w:rsidRPr="00AD1DFC">
                <w:rPr>
                  <w:rStyle w:val="a9"/>
                  <w:rFonts w:hint="eastAsia"/>
                  <w:b w:val="0"/>
                  <w:sz w:val="18"/>
                  <w:szCs w:val="18"/>
                </w:rPr>
                <w:t>相对文件头的偏移量</w:t>
              </w:r>
              <w:r>
                <w:rPr>
                  <w:rStyle w:val="a9"/>
                  <w:rFonts w:hint="eastAsia"/>
                  <w:b w:val="0"/>
                  <w:sz w:val="18"/>
                  <w:szCs w:val="18"/>
                </w:rPr>
                <w:t>，为</w:t>
              </w:r>
              <w:r>
                <w:rPr>
                  <w:rStyle w:val="a9"/>
                  <w:rFonts w:hint="eastAsia"/>
                  <w:b w:val="0"/>
                  <w:sz w:val="18"/>
                  <w:szCs w:val="18"/>
                </w:rPr>
                <w:t>0</w:t>
              </w:r>
              <w:r>
                <w:rPr>
                  <w:rStyle w:val="a9"/>
                  <w:rFonts w:hint="eastAsia"/>
                  <w:b w:val="0"/>
                  <w:sz w:val="18"/>
                  <w:szCs w:val="18"/>
                </w:rPr>
                <w:t>则为无更多文件</w:t>
              </w:r>
            </w:ins>
          </w:p>
        </w:tc>
      </w:tr>
      <w:tr w:rsidR="005E08FD" w:rsidRPr="00AD1DFC" w:rsidTr="00BC7305">
        <w:trPr>
          <w:trHeight w:val="343"/>
          <w:ins w:id="3968" w:author="hongmi" w:date="2011-02-25T12:37:00Z"/>
        </w:trPr>
        <w:tc>
          <w:tcPr>
            <w:tcW w:w="2694" w:type="dxa"/>
            <w:tcBorders>
              <w:top w:val="single" w:sz="4" w:space="0" w:color="000000"/>
              <w:left w:val="single" w:sz="4" w:space="0" w:color="000000"/>
              <w:bottom w:val="single" w:sz="4" w:space="0" w:color="000000"/>
              <w:right w:val="single" w:sz="4" w:space="0" w:color="000000"/>
            </w:tcBorders>
            <w:hideMark/>
          </w:tcPr>
          <w:p w:rsidR="005E08FD" w:rsidRPr="00AD1DFC" w:rsidRDefault="005E08FD" w:rsidP="00BC7305">
            <w:pPr>
              <w:pStyle w:val="M"/>
              <w:ind w:firstLine="0"/>
              <w:rPr>
                <w:ins w:id="3969" w:author="hongmi" w:date="2011-02-25T12:37:00Z"/>
                <w:rStyle w:val="a9"/>
                <w:b w:val="0"/>
                <w:sz w:val="18"/>
                <w:szCs w:val="18"/>
              </w:rPr>
            </w:pPr>
            <w:ins w:id="3970" w:author="hongmi" w:date="2011-02-25T12:37:00Z">
              <w:r>
                <w:rPr>
                  <w:rStyle w:val="a9"/>
                  <w:rFonts w:hint="eastAsia"/>
                  <w:b w:val="0"/>
                  <w:sz w:val="18"/>
                  <w:szCs w:val="18"/>
                </w:rPr>
                <w:t xml:space="preserve"> </w:t>
              </w:r>
              <w:r w:rsidRPr="00B275FE">
                <w:rPr>
                  <w:rStyle w:val="a9"/>
                  <w:rFonts w:hint="eastAsia"/>
                  <w:b w:val="0"/>
                  <w:sz w:val="18"/>
                  <w:szCs w:val="18"/>
                </w:rPr>
                <w:t>完整路径</w:t>
              </w:r>
            </w:ins>
          </w:p>
        </w:tc>
        <w:tc>
          <w:tcPr>
            <w:tcW w:w="2718" w:type="dxa"/>
            <w:tcBorders>
              <w:top w:val="single" w:sz="4" w:space="0" w:color="000000"/>
              <w:left w:val="single" w:sz="4" w:space="0" w:color="000000"/>
              <w:bottom w:val="single" w:sz="4" w:space="0" w:color="000000"/>
              <w:right w:val="single" w:sz="4" w:space="0" w:color="000000"/>
            </w:tcBorders>
            <w:hideMark/>
          </w:tcPr>
          <w:p w:rsidR="005E08FD" w:rsidRPr="00AD1DFC" w:rsidRDefault="005E08FD" w:rsidP="00BC7305">
            <w:pPr>
              <w:pStyle w:val="M"/>
              <w:ind w:firstLine="0"/>
              <w:rPr>
                <w:ins w:id="3971" w:author="hongmi" w:date="2011-02-25T12:37:00Z"/>
                <w:rStyle w:val="a9"/>
                <w:b w:val="0"/>
                <w:sz w:val="18"/>
                <w:szCs w:val="18"/>
              </w:rPr>
            </w:pPr>
            <w:ins w:id="3972" w:author="hongmi" w:date="2011-02-25T12:37:00Z">
              <w:r w:rsidRPr="00B275FE">
                <w:rPr>
                  <w:rStyle w:val="a9"/>
                  <w:b w:val="0"/>
                  <w:sz w:val="18"/>
                  <w:szCs w:val="18"/>
                </w:rPr>
                <w:t>STRING</w:t>
              </w:r>
            </w:ins>
          </w:p>
        </w:tc>
        <w:tc>
          <w:tcPr>
            <w:tcW w:w="3110" w:type="dxa"/>
            <w:tcBorders>
              <w:top w:val="single" w:sz="4" w:space="0" w:color="000000"/>
              <w:left w:val="single" w:sz="4" w:space="0" w:color="000000"/>
              <w:bottom w:val="single" w:sz="4" w:space="0" w:color="000000"/>
              <w:right w:val="single" w:sz="4" w:space="0" w:color="000000"/>
            </w:tcBorders>
            <w:hideMark/>
          </w:tcPr>
          <w:p w:rsidR="005E08FD" w:rsidRPr="00B275FE" w:rsidRDefault="005E08FD" w:rsidP="00BC7305">
            <w:pPr>
              <w:pStyle w:val="M"/>
              <w:spacing w:line="240" w:lineRule="auto"/>
              <w:ind w:firstLine="0"/>
              <w:rPr>
                <w:ins w:id="3973" w:author="hongmi" w:date="2011-02-25T12:37:00Z"/>
                <w:rStyle w:val="a9"/>
                <w:b w:val="0"/>
                <w:bCs w:val="0"/>
                <w:sz w:val="18"/>
                <w:szCs w:val="18"/>
              </w:rPr>
            </w:pPr>
            <w:ins w:id="3974" w:author="hongmi" w:date="2011-02-25T12:37:00Z">
              <w:r w:rsidRPr="00B275FE">
                <w:rPr>
                  <w:rStyle w:val="a9"/>
                  <w:rFonts w:hint="eastAsia"/>
                  <w:b w:val="0"/>
                  <w:bCs w:val="0"/>
                  <w:sz w:val="18"/>
                  <w:szCs w:val="18"/>
                </w:rPr>
                <w:t>相对于根的路径。如：</w:t>
              </w:r>
            </w:ins>
          </w:p>
          <w:p w:rsidR="006B4C0B" w:rsidRDefault="005E08FD" w:rsidP="006B4C0B">
            <w:pPr>
              <w:pStyle w:val="M"/>
              <w:spacing w:line="240" w:lineRule="auto"/>
              <w:ind w:left="420" w:firstLine="0"/>
              <w:rPr>
                <w:rStyle w:val="a9"/>
                <w:b w:val="0"/>
                <w:bCs w:val="0"/>
                <w:sz w:val="18"/>
                <w:szCs w:val="18"/>
              </w:rPr>
            </w:pPr>
            <w:ins w:id="3975" w:author="hongmi" w:date="2011-02-25T12:38:00Z">
              <w:r>
                <w:rPr>
                  <w:rStyle w:val="a9"/>
                  <w:rFonts w:hint="eastAsia"/>
                  <w:b w:val="0"/>
                  <w:bCs w:val="0"/>
                  <w:sz w:val="18"/>
                  <w:szCs w:val="18"/>
                </w:rPr>
                <w:t>scores</w:t>
              </w:r>
            </w:ins>
            <w:ins w:id="3976" w:author="hongmi" w:date="2011-02-25T12:37:00Z">
              <w:r w:rsidRPr="00B275FE">
                <w:rPr>
                  <w:rStyle w:val="a9"/>
                  <w:b w:val="0"/>
                  <w:bCs w:val="0"/>
                  <w:sz w:val="18"/>
                  <w:szCs w:val="18"/>
                </w:rPr>
                <w:t>.xml</w:t>
              </w:r>
            </w:ins>
          </w:p>
          <w:p w:rsidR="005E08FD" w:rsidRPr="00B275FE" w:rsidRDefault="005E08FD" w:rsidP="006B4C0B">
            <w:pPr>
              <w:pStyle w:val="M"/>
              <w:spacing w:line="240" w:lineRule="auto"/>
              <w:ind w:left="420" w:firstLine="0"/>
              <w:rPr>
                <w:ins w:id="3977" w:author="hongmi" w:date="2011-02-25T12:37:00Z"/>
                <w:rStyle w:val="a9"/>
                <w:b w:val="0"/>
                <w:bCs w:val="0"/>
                <w:sz w:val="18"/>
                <w:szCs w:val="18"/>
              </w:rPr>
            </w:pPr>
            <w:ins w:id="3978" w:author="hongmi" w:date="2011-02-25T12:37:00Z">
              <w:r w:rsidRPr="00B275FE">
                <w:rPr>
                  <w:rStyle w:val="a9"/>
                  <w:rFonts w:hint="eastAsia"/>
                  <w:b w:val="0"/>
                  <w:bCs w:val="0"/>
                  <w:sz w:val="18"/>
                  <w:szCs w:val="18"/>
                </w:rPr>
                <w:t>路径分隔符用</w:t>
              </w:r>
              <w:r w:rsidRPr="00B275FE">
                <w:rPr>
                  <w:rStyle w:val="a9"/>
                  <w:rFonts w:hint="eastAsia"/>
                  <w:b w:val="0"/>
                  <w:bCs w:val="0"/>
                  <w:sz w:val="18"/>
                  <w:szCs w:val="18"/>
                </w:rPr>
                <w:t>"\",</w:t>
              </w:r>
              <w:r w:rsidRPr="00B275FE">
                <w:rPr>
                  <w:rStyle w:val="a9"/>
                  <w:rFonts w:hint="eastAsia"/>
                  <w:b w:val="0"/>
                  <w:bCs w:val="0"/>
                  <w:sz w:val="18"/>
                  <w:szCs w:val="18"/>
                </w:rPr>
                <w:t>以</w:t>
              </w:r>
              <w:r w:rsidRPr="00B275FE">
                <w:rPr>
                  <w:rStyle w:val="a9"/>
                  <w:rFonts w:hint="eastAsia"/>
                  <w:b w:val="0"/>
                  <w:bCs w:val="0"/>
                  <w:sz w:val="18"/>
                  <w:szCs w:val="18"/>
                </w:rPr>
                <w:t>\0</w:t>
              </w:r>
              <w:r w:rsidRPr="00B275FE">
                <w:rPr>
                  <w:rStyle w:val="a9"/>
                  <w:rFonts w:hint="eastAsia"/>
                  <w:b w:val="0"/>
                  <w:bCs w:val="0"/>
                  <w:sz w:val="18"/>
                  <w:szCs w:val="18"/>
                </w:rPr>
                <w:t>结尾。</w:t>
              </w:r>
            </w:ins>
          </w:p>
          <w:p w:rsidR="005E08FD" w:rsidRPr="00B275FE" w:rsidRDefault="005E08FD" w:rsidP="00BC7305">
            <w:pPr>
              <w:pStyle w:val="M"/>
              <w:spacing w:line="240" w:lineRule="auto"/>
              <w:ind w:firstLine="0"/>
              <w:rPr>
                <w:ins w:id="3979" w:author="hongmi" w:date="2011-02-25T12:37:00Z"/>
                <w:rStyle w:val="a9"/>
                <w:b w:val="0"/>
                <w:bCs w:val="0"/>
                <w:sz w:val="18"/>
                <w:szCs w:val="18"/>
              </w:rPr>
            </w:pPr>
            <w:ins w:id="3980" w:author="hongmi" w:date="2011-02-25T12:37:00Z">
              <w:r w:rsidRPr="00B275FE">
                <w:rPr>
                  <w:rStyle w:val="a9"/>
                  <w:rFonts w:hint="eastAsia"/>
                  <w:b w:val="0"/>
                  <w:bCs w:val="0"/>
                  <w:sz w:val="18"/>
                  <w:szCs w:val="18"/>
                </w:rPr>
                <w:t>字符串</w:t>
              </w:r>
              <w:r w:rsidRPr="00B275FE">
                <w:rPr>
                  <w:rStyle w:val="a9"/>
                  <w:rFonts w:hint="eastAsia"/>
                  <w:b w:val="0"/>
                  <w:bCs w:val="0"/>
                  <w:sz w:val="18"/>
                  <w:szCs w:val="18"/>
                </w:rPr>
                <w:t>UTF8</w:t>
              </w:r>
              <w:r w:rsidRPr="00B275FE">
                <w:rPr>
                  <w:rStyle w:val="a9"/>
                  <w:rFonts w:hint="eastAsia"/>
                  <w:b w:val="0"/>
                  <w:bCs w:val="0"/>
                  <w:sz w:val="18"/>
                  <w:szCs w:val="18"/>
                </w:rPr>
                <w:t>编码后按位取反</w:t>
              </w:r>
            </w:ins>
          </w:p>
          <w:p w:rsidR="005E08FD" w:rsidRPr="00B275FE" w:rsidRDefault="005E08FD" w:rsidP="00BC7305">
            <w:pPr>
              <w:pStyle w:val="M"/>
              <w:spacing w:line="240" w:lineRule="auto"/>
              <w:ind w:firstLine="0"/>
              <w:rPr>
                <w:ins w:id="3981" w:author="hongmi" w:date="2011-02-25T12:37:00Z"/>
                <w:rStyle w:val="a9"/>
                <w:b w:val="0"/>
                <w:bCs w:val="0"/>
                <w:sz w:val="18"/>
                <w:szCs w:val="18"/>
              </w:rPr>
            </w:pPr>
            <w:ins w:id="3982" w:author="hongmi" w:date="2011-02-25T12:38:00Z">
              <w:r>
                <w:rPr>
                  <w:rStyle w:val="a9"/>
                  <w:rFonts w:hint="eastAsia"/>
                  <w:b w:val="0"/>
                  <w:bCs w:val="0"/>
                  <w:sz w:val="18"/>
                  <w:szCs w:val="18"/>
                </w:rPr>
                <w:t>分数包</w:t>
              </w:r>
            </w:ins>
            <w:ins w:id="3983" w:author="hongmi" w:date="2011-02-25T12:37:00Z">
              <w:r w:rsidRPr="00B275FE">
                <w:rPr>
                  <w:rStyle w:val="a9"/>
                  <w:rFonts w:hint="eastAsia"/>
                  <w:b w:val="0"/>
                  <w:bCs w:val="0"/>
                  <w:sz w:val="18"/>
                  <w:szCs w:val="18"/>
                </w:rPr>
                <w:t>索引文件，完整路径必须为</w:t>
              </w:r>
            </w:ins>
          </w:p>
          <w:p w:rsidR="005E08FD" w:rsidRPr="00717364" w:rsidRDefault="005E08FD" w:rsidP="005E08FD">
            <w:pPr>
              <w:pStyle w:val="M"/>
              <w:spacing w:line="240" w:lineRule="auto"/>
              <w:ind w:firstLine="0"/>
              <w:rPr>
                <w:ins w:id="3984" w:author="hongmi" w:date="2011-02-25T12:37:00Z"/>
                <w:rStyle w:val="a9"/>
                <w:b w:val="0"/>
                <w:bCs w:val="0"/>
                <w:sz w:val="18"/>
                <w:szCs w:val="18"/>
              </w:rPr>
            </w:pPr>
            <w:ins w:id="3985" w:author="hongmi" w:date="2011-02-25T12:37:00Z">
              <w:r w:rsidRPr="00B275FE">
                <w:rPr>
                  <w:rStyle w:val="a9"/>
                  <w:rFonts w:hint="eastAsia"/>
                  <w:b w:val="0"/>
                  <w:bCs w:val="0"/>
                  <w:sz w:val="18"/>
                  <w:szCs w:val="18"/>
                </w:rPr>
                <w:t>“</w:t>
              </w:r>
            </w:ins>
            <w:ins w:id="3986" w:author="hongmi" w:date="2011-02-25T12:38:00Z">
              <w:r>
                <w:rPr>
                  <w:rStyle w:val="a9"/>
                  <w:rFonts w:hint="eastAsia"/>
                  <w:b w:val="0"/>
                  <w:bCs w:val="0"/>
                  <w:sz w:val="18"/>
                  <w:szCs w:val="18"/>
                </w:rPr>
                <w:t>scores</w:t>
              </w:r>
            </w:ins>
            <w:ins w:id="3987" w:author="hongmi" w:date="2011-02-25T12:37:00Z">
              <w:r w:rsidRPr="00B275FE">
                <w:rPr>
                  <w:rStyle w:val="a9"/>
                  <w:b w:val="0"/>
                  <w:bCs w:val="0"/>
                  <w:sz w:val="18"/>
                  <w:szCs w:val="18"/>
                </w:rPr>
                <w:t>.xml”</w:t>
              </w:r>
            </w:ins>
          </w:p>
        </w:tc>
      </w:tr>
      <w:tr w:rsidR="005E08FD" w:rsidRPr="00AD1DFC" w:rsidTr="00BC7305">
        <w:trPr>
          <w:trHeight w:val="343"/>
          <w:ins w:id="3988" w:author="hongmi" w:date="2011-02-25T12:37:00Z"/>
        </w:trPr>
        <w:tc>
          <w:tcPr>
            <w:tcW w:w="2694" w:type="dxa"/>
            <w:tcBorders>
              <w:top w:val="single" w:sz="4" w:space="0" w:color="000000"/>
              <w:left w:val="single" w:sz="4" w:space="0" w:color="000000"/>
              <w:bottom w:val="single" w:sz="4" w:space="0" w:color="000000"/>
              <w:right w:val="single" w:sz="4" w:space="0" w:color="000000"/>
            </w:tcBorders>
            <w:hideMark/>
          </w:tcPr>
          <w:p w:rsidR="005E08FD" w:rsidRPr="00AD1DFC" w:rsidRDefault="005E08FD" w:rsidP="00BC7305">
            <w:pPr>
              <w:pStyle w:val="M"/>
              <w:ind w:firstLine="0"/>
              <w:rPr>
                <w:ins w:id="3989" w:author="hongmi" w:date="2011-02-25T12:37:00Z"/>
                <w:rStyle w:val="a9"/>
                <w:b w:val="0"/>
                <w:sz w:val="18"/>
                <w:szCs w:val="18"/>
              </w:rPr>
            </w:pPr>
            <w:ins w:id="3990" w:author="hongmi" w:date="2011-02-25T12:37:00Z">
              <w:r w:rsidRPr="00AD1DFC">
                <w:rPr>
                  <w:rStyle w:val="a9"/>
                  <w:rFonts w:hint="eastAsia"/>
                  <w:b w:val="0"/>
                  <w:sz w:val="18"/>
                  <w:szCs w:val="18"/>
                </w:rPr>
                <w:t>最后修改时间</w:t>
              </w:r>
            </w:ins>
          </w:p>
        </w:tc>
        <w:tc>
          <w:tcPr>
            <w:tcW w:w="2718" w:type="dxa"/>
            <w:tcBorders>
              <w:top w:val="single" w:sz="4" w:space="0" w:color="000000"/>
              <w:left w:val="single" w:sz="4" w:space="0" w:color="000000"/>
              <w:bottom w:val="single" w:sz="4" w:space="0" w:color="000000"/>
              <w:right w:val="single" w:sz="4" w:space="0" w:color="000000"/>
            </w:tcBorders>
            <w:hideMark/>
          </w:tcPr>
          <w:p w:rsidR="005E08FD" w:rsidRPr="00AD1DFC" w:rsidRDefault="005E08FD" w:rsidP="00BC7305">
            <w:pPr>
              <w:pStyle w:val="M"/>
              <w:ind w:firstLine="0"/>
              <w:rPr>
                <w:ins w:id="3991" w:author="hongmi" w:date="2011-02-25T12:37:00Z"/>
                <w:rStyle w:val="a9"/>
                <w:b w:val="0"/>
                <w:sz w:val="18"/>
                <w:szCs w:val="18"/>
              </w:rPr>
            </w:pPr>
            <w:ins w:id="3992" w:author="hongmi" w:date="2011-02-25T12:37:00Z">
              <w:r w:rsidRPr="00AD1DFC">
                <w:rPr>
                  <w:rStyle w:val="a9"/>
                  <w:rFonts w:hint="eastAsia"/>
                  <w:b w:val="0"/>
                  <w:sz w:val="18"/>
                  <w:szCs w:val="18"/>
                </w:rPr>
                <w:t>64</w:t>
              </w:r>
              <w:r w:rsidRPr="00AD1DFC">
                <w:rPr>
                  <w:rStyle w:val="a9"/>
                  <w:rFonts w:hint="eastAsia"/>
                  <w:b w:val="0"/>
                  <w:sz w:val="18"/>
                  <w:szCs w:val="18"/>
                </w:rPr>
                <w:t>位</w:t>
              </w:r>
            </w:ins>
          </w:p>
        </w:tc>
        <w:tc>
          <w:tcPr>
            <w:tcW w:w="3110" w:type="dxa"/>
            <w:tcBorders>
              <w:top w:val="single" w:sz="4" w:space="0" w:color="000000"/>
              <w:left w:val="single" w:sz="4" w:space="0" w:color="000000"/>
              <w:bottom w:val="single" w:sz="4" w:space="0" w:color="000000"/>
              <w:right w:val="single" w:sz="4" w:space="0" w:color="000000"/>
            </w:tcBorders>
            <w:hideMark/>
          </w:tcPr>
          <w:p w:rsidR="005E08FD" w:rsidRPr="00AD1DFC" w:rsidRDefault="005E08FD" w:rsidP="00BC7305">
            <w:pPr>
              <w:pStyle w:val="M"/>
              <w:ind w:firstLine="0"/>
              <w:rPr>
                <w:ins w:id="3993" w:author="hongmi" w:date="2011-02-25T12:37:00Z"/>
                <w:rStyle w:val="a9"/>
                <w:b w:val="0"/>
                <w:sz w:val="18"/>
                <w:szCs w:val="18"/>
              </w:rPr>
            </w:pPr>
            <w:ins w:id="3994" w:author="hongmi" w:date="2011-02-25T12:37:00Z">
              <w:r w:rsidRPr="00AD1DFC">
                <w:rPr>
                  <w:rStyle w:val="a9"/>
                  <w:rFonts w:hint="eastAsia"/>
                  <w:b w:val="0"/>
                  <w:sz w:val="18"/>
                  <w:szCs w:val="18"/>
                </w:rPr>
                <w:t>timestamp</w:t>
              </w:r>
            </w:ins>
          </w:p>
        </w:tc>
      </w:tr>
      <w:tr w:rsidR="005E08FD" w:rsidRPr="00AD1DFC" w:rsidTr="00BC7305">
        <w:trPr>
          <w:trHeight w:val="343"/>
          <w:ins w:id="3995" w:author="hongmi" w:date="2011-02-25T12:37:00Z"/>
        </w:trPr>
        <w:tc>
          <w:tcPr>
            <w:tcW w:w="2694" w:type="dxa"/>
            <w:tcBorders>
              <w:top w:val="single" w:sz="4" w:space="0" w:color="000000"/>
              <w:left w:val="single" w:sz="4" w:space="0" w:color="000000"/>
              <w:bottom w:val="single" w:sz="4" w:space="0" w:color="000000"/>
              <w:right w:val="single" w:sz="4" w:space="0" w:color="000000"/>
            </w:tcBorders>
            <w:hideMark/>
          </w:tcPr>
          <w:p w:rsidR="005E08FD" w:rsidRPr="00AD1DFC" w:rsidRDefault="005E08FD" w:rsidP="00BC7305">
            <w:pPr>
              <w:pStyle w:val="M"/>
              <w:ind w:firstLine="0"/>
              <w:rPr>
                <w:ins w:id="3996" w:author="hongmi" w:date="2011-02-25T12:37:00Z"/>
                <w:rStyle w:val="a9"/>
                <w:b w:val="0"/>
                <w:sz w:val="18"/>
                <w:szCs w:val="18"/>
              </w:rPr>
            </w:pPr>
            <w:ins w:id="3997" w:author="hongmi" w:date="2011-02-25T12:37:00Z">
              <w:r w:rsidRPr="00AD1DFC">
                <w:rPr>
                  <w:rStyle w:val="a9"/>
                  <w:rFonts w:hint="eastAsia"/>
                  <w:b w:val="0"/>
                  <w:sz w:val="18"/>
                  <w:szCs w:val="18"/>
                </w:rPr>
                <w:t>数据长度</w:t>
              </w:r>
            </w:ins>
          </w:p>
        </w:tc>
        <w:tc>
          <w:tcPr>
            <w:tcW w:w="2718" w:type="dxa"/>
            <w:tcBorders>
              <w:top w:val="single" w:sz="4" w:space="0" w:color="000000"/>
              <w:left w:val="single" w:sz="4" w:space="0" w:color="000000"/>
              <w:bottom w:val="single" w:sz="4" w:space="0" w:color="000000"/>
              <w:right w:val="single" w:sz="4" w:space="0" w:color="000000"/>
            </w:tcBorders>
            <w:hideMark/>
          </w:tcPr>
          <w:p w:rsidR="005E08FD" w:rsidRPr="00AD1DFC" w:rsidRDefault="005E08FD" w:rsidP="00BC7305">
            <w:pPr>
              <w:pStyle w:val="M"/>
              <w:ind w:firstLine="0"/>
              <w:rPr>
                <w:ins w:id="3998" w:author="hongmi" w:date="2011-02-25T12:37:00Z"/>
                <w:rStyle w:val="a9"/>
                <w:b w:val="0"/>
                <w:sz w:val="18"/>
                <w:szCs w:val="18"/>
              </w:rPr>
            </w:pPr>
            <w:ins w:id="3999" w:author="hongmi" w:date="2011-02-25T12:37:00Z">
              <w:r w:rsidRPr="00AD1DFC">
                <w:rPr>
                  <w:rStyle w:val="a9"/>
                  <w:rFonts w:hint="eastAsia"/>
                  <w:b w:val="0"/>
                  <w:sz w:val="18"/>
                  <w:szCs w:val="18"/>
                </w:rPr>
                <w:t>32</w:t>
              </w:r>
              <w:r w:rsidRPr="00AD1DFC">
                <w:rPr>
                  <w:rStyle w:val="a9"/>
                  <w:rFonts w:hint="eastAsia"/>
                  <w:b w:val="0"/>
                  <w:sz w:val="18"/>
                  <w:szCs w:val="18"/>
                </w:rPr>
                <w:t>位</w:t>
              </w:r>
            </w:ins>
          </w:p>
        </w:tc>
        <w:tc>
          <w:tcPr>
            <w:tcW w:w="3110" w:type="dxa"/>
            <w:tcBorders>
              <w:top w:val="single" w:sz="4" w:space="0" w:color="000000"/>
              <w:left w:val="single" w:sz="4" w:space="0" w:color="000000"/>
              <w:bottom w:val="single" w:sz="4" w:space="0" w:color="000000"/>
              <w:right w:val="single" w:sz="4" w:space="0" w:color="000000"/>
            </w:tcBorders>
            <w:hideMark/>
          </w:tcPr>
          <w:p w:rsidR="005E08FD" w:rsidRPr="00AD1DFC" w:rsidRDefault="005E08FD" w:rsidP="00BC7305">
            <w:pPr>
              <w:pStyle w:val="M"/>
              <w:ind w:firstLine="0"/>
              <w:rPr>
                <w:ins w:id="4000" w:author="hongmi" w:date="2011-02-25T12:37:00Z"/>
                <w:rStyle w:val="a9"/>
                <w:b w:val="0"/>
                <w:sz w:val="18"/>
                <w:szCs w:val="18"/>
              </w:rPr>
            </w:pPr>
          </w:p>
        </w:tc>
      </w:tr>
      <w:tr w:rsidR="005E08FD" w:rsidRPr="003A4B3C" w:rsidTr="00BC7305">
        <w:trPr>
          <w:trHeight w:val="350"/>
          <w:ins w:id="4001" w:author="hongmi" w:date="2011-02-25T12:37:00Z"/>
        </w:trPr>
        <w:tc>
          <w:tcPr>
            <w:tcW w:w="2694" w:type="dxa"/>
            <w:tcBorders>
              <w:top w:val="single" w:sz="4" w:space="0" w:color="000000"/>
              <w:left w:val="single" w:sz="4" w:space="0" w:color="000000"/>
              <w:bottom w:val="single" w:sz="4" w:space="0" w:color="000000"/>
              <w:right w:val="single" w:sz="4" w:space="0" w:color="000000"/>
            </w:tcBorders>
            <w:hideMark/>
          </w:tcPr>
          <w:p w:rsidR="005E08FD" w:rsidRPr="003A4B3C" w:rsidRDefault="005E08FD" w:rsidP="00BC7305">
            <w:pPr>
              <w:pStyle w:val="M"/>
              <w:ind w:firstLine="0"/>
              <w:rPr>
                <w:ins w:id="4002" w:author="hongmi" w:date="2011-02-25T12:37:00Z"/>
                <w:rStyle w:val="a9"/>
                <w:b w:val="0"/>
                <w:sz w:val="18"/>
                <w:szCs w:val="18"/>
              </w:rPr>
            </w:pPr>
            <w:ins w:id="4003" w:author="hongmi" w:date="2011-02-25T12:37:00Z">
              <w:r w:rsidRPr="003A4B3C">
                <w:rPr>
                  <w:rStyle w:val="a9"/>
                  <w:rFonts w:hint="eastAsia"/>
                  <w:b w:val="0"/>
                  <w:sz w:val="18"/>
                  <w:szCs w:val="18"/>
                </w:rPr>
                <w:t>数据</w:t>
              </w:r>
            </w:ins>
          </w:p>
        </w:tc>
        <w:tc>
          <w:tcPr>
            <w:tcW w:w="2718" w:type="dxa"/>
            <w:tcBorders>
              <w:top w:val="single" w:sz="4" w:space="0" w:color="000000"/>
              <w:left w:val="single" w:sz="4" w:space="0" w:color="000000"/>
              <w:bottom w:val="single" w:sz="4" w:space="0" w:color="000000"/>
              <w:right w:val="single" w:sz="4" w:space="0" w:color="000000"/>
            </w:tcBorders>
            <w:hideMark/>
          </w:tcPr>
          <w:p w:rsidR="005E08FD" w:rsidRPr="003A4B3C" w:rsidRDefault="005E08FD" w:rsidP="00BC7305">
            <w:pPr>
              <w:pStyle w:val="M"/>
              <w:ind w:firstLine="0"/>
              <w:rPr>
                <w:ins w:id="4004" w:author="hongmi" w:date="2011-02-25T12:37:00Z"/>
                <w:rStyle w:val="a9"/>
                <w:b w:val="0"/>
                <w:sz w:val="18"/>
                <w:szCs w:val="18"/>
              </w:rPr>
            </w:pPr>
            <w:ins w:id="4005" w:author="hongmi" w:date="2011-02-25T12:37:00Z">
              <w:r w:rsidRPr="003A4B3C">
                <w:rPr>
                  <w:rStyle w:val="a9"/>
                  <w:rFonts w:hint="eastAsia"/>
                  <w:b w:val="0"/>
                  <w:sz w:val="18"/>
                  <w:szCs w:val="18"/>
                </w:rPr>
                <w:t>BYTE[]</w:t>
              </w:r>
            </w:ins>
          </w:p>
        </w:tc>
        <w:tc>
          <w:tcPr>
            <w:tcW w:w="3110" w:type="dxa"/>
            <w:tcBorders>
              <w:top w:val="single" w:sz="4" w:space="0" w:color="000000"/>
              <w:left w:val="single" w:sz="4" w:space="0" w:color="000000"/>
              <w:bottom w:val="single" w:sz="4" w:space="0" w:color="000000"/>
              <w:right w:val="single" w:sz="4" w:space="0" w:color="000000"/>
            </w:tcBorders>
            <w:hideMark/>
          </w:tcPr>
          <w:p w:rsidR="005E08FD" w:rsidRPr="00B275FE" w:rsidRDefault="005E08FD" w:rsidP="00BC7305">
            <w:pPr>
              <w:pStyle w:val="M"/>
              <w:ind w:firstLine="0"/>
              <w:rPr>
                <w:ins w:id="4006" w:author="hongmi" w:date="2011-02-25T12:37:00Z"/>
                <w:rStyle w:val="a9"/>
                <w:b w:val="0"/>
                <w:sz w:val="18"/>
                <w:szCs w:val="18"/>
              </w:rPr>
            </w:pPr>
            <w:ins w:id="4007" w:author="hongmi" w:date="2011-02-25T12:37:00Z">
              <w:r w:rsidRPr="00B275FE">
                <w:rPr>
                  <w:rStyle w:val="a9"/>
                  <w:rFonts w:hint="eastAsia"/>
                  <w:b w:val="0"/>
                  <w:sz w:val="18"/>
                  <w:szCs w:val="18"/>
                </w:rPr>
                <w:t>处理后的数据区</w:t>
              </w:r>
            </w:ins>
          </w:p>
          <w:p w:rsidR="005E08FD" w:rsidRPr="00B275FE" w:rsidRDefault="005E08FD" w:rsidP="00BC7305">
            <w:pPr>
              <w:pStyle w:val="M"/>
              <w:ind w:firstLine="0"/>
              <w:rPr>
                <w:ins w:id="4008" w:author="hongmi" w:date="2011-02-25T12:37:00Z"/>
                <w:rStyle w:val="a9"/>
                <w:b w:val="0"/>
                <w:sz w:val="18"/>
                <w:szCs w:val="18"/>
              </w:rPr>
            </w:pPr>
            <w:ins w:id="4009" w:author="hongmi" w:date="2011-02-25T12:37:00Z">
              <w:r w:rsidRPr="00B275FE">
                <w:rPr>
                  <w:rStyle w:val="a9"/>
                  <w:rFonts w:hint="eastAsia"/>
                  <w:b w:val="0"/>
                  <w:sz w:val="18"/>
                  <w:szCs w:val="18"/>
                </w:rPr>
                <w:t>标识</w:t>
              </w:r>
              <w:r>
                <w:rPr>
                  <w:rStyle w:val="a9"/>
                  <w:rFonts w:hint="eastAsia"/>
                  <w:b w:val="0"/>
                  <w:sz w:val="18"/>
                  <w:szCs w:val="18"/>
                </w:rPr>
                <w:t>=</w:t>
              </w:r>
            </w:ins>
            <w:ins w:id="4010" w:author="hongmi" w:date="2011-02-25T12:39:00Z">
              <w:r>
                <w:rPr>
                  <w:rStyle w:val="a9"/>
                  <w:rFonts w:hint="eastAsia"/>
                  <w:b w:val="0"/>
                  <w:sz w:val="18"/>
                  <w:szCs w:val="18"/>
                </w:rPr>
                <w:t>S</w:t>
              </w:r>
            </w:ins>
            <w:ins w:id="4011" w:author="hongmi" w:date="2011-02-25T12:37:00Z">
              <w:r w:rsidRPr="00B275FE">
                <w:rPr>
                  <w:rStyle w:val="a9"/>
                  <w:rFonts w:hint="eastAsia"/>
                  <w:b w:val="0"/>
                  <w:sz w:val="18"/>
                  <w:szCs w:val="18"/>
                </w:rPr>
                <w:t>PG</w:t>
              </w:r>
              <w:r>
                <w:rPr>
                  <w:rStyle w:val="a9"/>
                  <w:rFonts w:hint="eastAsia"/>
                  <w:b w:val="0"/>
                  <w:sz w:val="18"/>
                  <w:szCs w:val="18"/>
                </w:rPr>
                <w:t>时，</w:t>
              </w:r>
            </w:ins>
            <w:ins w:id="4012" w:author="hongmi" w:date="2011-02-25T12:39:00Z">
              <w:r>
                <w:rPr>
                  <w:rStyle w:val="a9"/>
                  <w:rFonts w:hint="eastAsia"/>
                  <w:b w:val="0"/>
                  <w:sz w:val="18"/>
                  <w:szCs w:val="18"/>
                </w:rPr>
                <w:t>分数包</w:t>
              </w:r>
            </w:ins>
            <w:ins w:id="4013" w:author="hongmi" w:date="2011-02-25T12:37:00Z">
              <w:r w:rsidRPr="00B275FE">
                <w:rPr>
                  <w:rStyle w:val="a9"/>
                  <w:rFonts w:hint="eastAsia"/>
                  <w:b w:val="0"/>
                  <w:sz w:val="18"/>
                  <w:szCs w:val="18"/>
                </w:rPr>
                <w:t>索引数据区加密，加密后总结构：</w:t>
              </w:r>
              <w:r w:rsidRPr="00B275FE">
                <w:rPr>
                  <w:rStyle w:val="a9"/>
                  <w:rFonts w:hint="eastAsia"/>
                  <w:b w:val="0"/>
                  <w:sz w:val="18"/>
                  <w:szCs w:val="18"/>
                </w:rPr>
                <w:t xml:space="preserve"> rsa(128byte)+3desdata(byte%8=0)</w:t>
              </w:r>
              <w:r w:rsidRPr="00B275FE">
                <w:rPr>
                  <w:rStyle w:val="a9"/>
                  <w:rFonts w:hint="eastAsia"/>
                  <w:b w:val="0"/>
                  <w:sz w:val="18"/>
                  <w:szCs w:val="18"/>
                </w:rPr>
                <w:t>。</w:t>
              </w:r>
            </w:ins>
          </w:p>
          <w:p w:rsidR="005E08FD" w:rsidRPr="00B275FE" w:rsidRDefault="005E08FD" w:rsidP="00BC7305">
            <w:pPr>
              <w:pStyle w:val="M"/>
              <w:ind w:firstLine="0"/>
              <w:rPr>
                <w:ins w:id="4014" w:author="hongmi" w:date="2011-02-25T12:37:00Z"/>
                <w:rStyle w:val="a9"/>
                <w:b w:val="0"/>
                <w:sz w:val="18"/>
                <w:szCs w:val="18"/>
              </w:rPr>
            </w:pPr>
            <w:ins w:id="4015" w:author="hongmi" w:date="2011-02-25T12:37:00Z">
              <w:r w:rsidRPr="00B275FE">
                <w:rPr>
                  <w:rStyle w:val="a9"/>
                  <w:rFonts w:hint="eastAsia"/>
                  <w:b w:val="0"/>
                  <w:sz w:val="18"/>
                  <w:szCs w:val="18"/>
                </w:rPr>
                <w:t>其中</w:t>
              </w:r>
              <w:r w:rsidRPr="00B275FE">
                <w:rPr>
                  <w:rStyle w:val="a9"/>
                  <w:rFonts w:hint="eastAsia"/>
                  <w:b w:val="0"/>
                  <w:sz w:val="18"/>
                  <w:szCs w:val="18"/>
                </w:rPr>
                <w:t>[rsa]</w:t>
              </w:r>
              <w:r w:rsidRPr="00B275FE">
                <w:rPr>
                  <w:rStyle w:val="a9"/>
                  <w:rFonts w:hint="eastAsia"/>
                  <w:b w:val="0"/>
                  <w:sz w:val="18"/>
                  <w:szCs w:val="18"/>
                </w:rPr>
                <w:t>原始结构：</w:t>
              </w:r>
              <w:r w:rsidRPr="00B275FE">
                <w:rPr>
                  <w:rStyle w:val="a9"/>
                  <w:rFonts w:hint="eastAsia"/>
                  <w:b w:val="0"/>
                  <w:sz w:val="18"/>
                  <w:szCs w:val="18"/>
                </w:rPr>
                <w:t xml:space="preserve"> 3deskey(16byte) +</w:t>
              </w:r>
              <w:r w:rsidRPr="00B275FE">
                <w:rPr>
                  <w:rStyle w:val="a9"/>
                  <w:rFonts w:hint="eastAsia"/>
                  <w:b w:val="0"/>
                  <w:sz w:val="18"/>
                  <w:szCs w:val="18"/>
                </w:rPr>
                <w:t>原始数据大小</w:t>
              </w:r>
              <w:r w:rsidRPr="00B275FE">
                <w:rPr>
                  <w:rStyle w:val="a9"/>
                  <w:rFonts w:hint="eastAsia"/>
                  <w:b w:val="0"/>
                  <w:sz w:val="18"/>
                  <w:szCs w:val="18"/>
                </w:rPr>
                <w:t>(4byte) +</w:t>
              </w:r>
              <w:r w:rsidRPr="00B275FE">
                <w:rPr>
                  <w:rStyle w:val="a9"/>
                  <w:rFonts w:hint="eastAsia"/>
                  <w:b w:val="0"/>
                  <w:sz w:val="18"/>
                  <w:szCs w:val="18"/>
                </w:rPr>
                <w:t>原始数据</w:t>
              </w:r>
              <w:r w:rsidRPr="00B275FE">
                <w:rPr>
                  <w:rStyle w:val="a9"/>
                  <w:rFonts w:hint="eastAsia"/>
                  <w:b w:val="0"/>
                  <w:sz w:val="18"/>
                  <w:szCs w:val="18"/>
                </w:rPr>
                <w:t>(80byte,</w:t>
              </w:r>
              <w:r w:rsidRPr="00B275FE">
                <w:rPr>
                  <w:rStyle w:val="a9"/>
                  <w:rFonts w:hint="eastAsia"/>
                  <w:b w:val="0"/>
                  <w:sz w:val="18"/>
                  <w:szCs w:val="18"/>
                </w:rPr>
                <w:t>不足补</w:t>
              </w:r>
              <w:r w:rsidRPr="00B275FE">
                <w:rPr>
                  <w:rStyle w:val="a9"/>
                  <w:rFonts w:hint="eastAsia"/>
                  <w:b w:val="0"/>
                  <w:sz w:val="18"/>
                  <w:szCs w:val="18"/>
                </w:rPr>
                <w:t xml:space="preserve">0) </w:t>
              </w:r>
            </w:ins>
          </w:p>
          <w:p w:rsidR="005E08FD" w:rsidRPr="00B275FE" w:rsidRDefault="005E08FD" w:rsidP="00BC7305">
            <w:pPr>
              <w:pStyle w:val="M"/>
              <w:ind w:firstLine="0"/>
              <w:rPr>
                <w:ins w:id="4016" w:author="hongmi" w:date="2011-02-25T12:37:00Z"/>
                <w:rStyle w:val="a9"/>
                <w:b w:val="0"/>
                <w:sz w:val="18"/>
                <w:szCs w:val="18"/>
              </w:rPr>
            </w:pPr>
            <w:ins w:id="4017" w:author="hongmi" w:date="2011-02-25T12:37:00Z">
              <w:r w:rsidRPr="00B275FE">
                <w:rPr>
                  <w:rStyle w:val="a9"/>
                  <w:rFonts w:hint="eastAsia"/>
                  <w:b w:val="0"/>
                  <w:sz w:val="18"/>
                  <w:szCs w:val="18"/>
                </w:rPr>
                <w:t>[3des]</w:t>
              </w:r>
              <w:r w:rsidRPr="00B275FE">
                <w:rPr>
                  <w:rStyle w:val="a9"/>
                  <w:rFonts w:hint="eastAsia"/>
                  <w:b w:val="0"/>
                  <w:sz w:val="18"/>
                  <w:szCs w:val="18"/>
                </w:rPr>
                <w:t>原始结构：</w:t>
              </w:r>
            </w:ins>
          </w:p>
          <w:p w:rsidR="005E08FD" w:rsidRPr="00B275FE" w:rsidRDefault="005E08FD" w:rsidP="00BC7305">
            <w:pPr>
              <w:pStyle w:val="M"/>
              <w:ind w:firstLine="0"/>
              <w:rPr>
                <w:ins w:id="4018" w:author="hongmi" w:date="2011-02-25T12:37:00Z"/>
                <w:rStyle w:val="a9"/>
                <w:b w:val="0"/>
                <w:sz w:val="18"/>
                <w:szCs w:val="18"/>
              </w:rPr>
            </w:pPr>
            <w:ins w:id="4019" w:author="hongmi" w:date="2011-02-25T12:37:00Z">
              <w:r w:rsidRPr="00B275FE">
                <w:rPr>
                  <w:rStyle w:val="a9"/>
                  <w:rFonts w:hint="eastAsia"/>
                  <w:b w:val="0"/>
                  <w:sz w:val="18"/>
                  <w:szCs w:val="18"/>
                </w:rPr>
                <w:t>除前</w:t>
              </w:r>
              <w:r w:rsidRPr="00B275FE">
                <w:rPr>
                  <w:rStyle w:val="a9"/>
                  <w:rFonts w:hint="eastAsia"/>
                  <w:b w:val="0"/>
                  <w:sz w:val="18"/>
                  <w:szCs w:val="18"/>
                </w:rPr>
                <w:t>80</w:t>
              </w:r>
              <w:r w:rsidRPr="00B275FE">
                <w:rPr>
                  <w:rStyle w:val="a9"/>
                  <w:rFonts w:hint="eastAsia"/>
                  <w:b w:val="0"/>
                  <w:sz w:val="18"/>
                  <w:szCs w:val="18"/>
                </w:rPr>
                <w:t>字节外的原始数据</w:t>
              </w:r>
              <w:r w:rsidRPr="00B275FE">
                <w:rPr>
                  <w:rStyle w:val="a9"/>
                  <w:rFonts w:hint="eastAsia"/>
                  <w:b w:val="0"/>
                  <w:sz w:val="18"/>
                  <w:szCs w:val="18"/>
                </w:rPr>
                <w:t xml:space="preserve"> + </w:t>
              </w:r>
              <w:r w:rsidRPr="00B275FE">
                <w:rPr>
                  <w:rStyle w:val="a9"/>
                  <w:rFonts w:hint="eastAsia"/>
                  <w:b w:val="0"/>
                  <w:sz w:val="18"/>
                  <w:szCs w:val="18"/>
                </w:rPr>
                <w:t>补齐到</w:t>
              </w:r>
              <w:r w:rsidRPr="00B275FE">
                <w:rPr>
                  <w:rStyle w:val="a9"/>
                  <w:rFonts w:hint="eastAsia"/>
                  <w:b w:val="0"/>
                  <w:sz w:val="18"/>
                  <w:szCs w:val="18"/>
                </w:rPr>
                <w:t>8</w:t>
              </w:r>
              <w:r w:rsidRPr="00B275FE">
                <w:rPr>
                  <w:rStyle w:val="a9"/>
                  <w:rFonts w:hint="eastAsia"/>
                  <w:b w:val="0"/>
                  <w:sz w:val="18"/>
                  <w:szCs w:val="18"/>
                </w:rPr>
                <w:t>的倍数的填充</w:t>
              </w:r>
            </w:ins>
          </w:p>
          <w:p w:rsidR="005E08FD" w:rsidRPr="00B275FE" w:rsidRDefault="005E08FD" w:rsidP="00BC7305">
            <w:pPr>
              <w:pStyle w:val="M"/>
              <w:ind w:firstLine="0"/>
              <w:rPr>
                <w:ins w:id="4020" w:author="hongmi" w:date="2011-02-25T12:37:00Z"/>
                <w:rStyle w:val="a9"/>
                <w:b w:val="0"/>
                <w:sz w:val="18"/>
                <w:szCs w:val="18"/>
              </w:rPr>
            </w:pPr>
            <w:ins w:id="4021" w:author="hongmi" w:date="2011-02-25T12:37:00Z">
              <w:r w:rsidRPr="00B275FE">
                <w:rPr>
                  <w:rStyle w:val="a9"/>
                  <w:rFonts w:hint="eastAsia"/>
                  <w:b w:val="0"/>
                  <w:sz w:val="18"/>
                  <w:szCs w:val="18"/>
                </w:rPr>
                <w:t>标识</w:t>
              </w:r>
              <w:r>
                <w:rPr>
                  <w:rStyle w:val="a9"/>
                  <w:rFonts w:hint="eastAsia"/>
                  <w:b w:val="0"/>
                  <w:sz w:val="18"/>
                  <w:szCs w:val="18"/>
                </w:rPr>
                <w:t>=</w:t>
              </w:r>
            </w:ins>
            <w:ins w:id="4022" w:author="hongmi" w:date="2011-02-25T12:39:00Z">
              <w:r>
                <w:rPr>
                  <w:rStyle w:val="a9"/>
                  <w:rFonts w:hint="eastAsia"/>
                  <w:b w:val="0"/>
                  <w:sz w:val="18"/>
                  <w:szCs w:val="18"/>
                </w:rPr>
                <w:t>S</w:t>
              </w:r>
            </w:ins>
            <w:ins w:id="4023" w:author="hongmi" w:date="2011-02-25T12:37:00Z">
              <w:r w:rsidRPr="00B275FE">
                <w:rPr>
                  <w:rStyle w:val="a9"/>
                  <w:rFonts w:hint="eastAsia"/>
                  <w:b w:val="0"/>
                  <w:sz w:val="18"/>
                  <w:szCs w:val="18"/>
                </w:rPr>
                <w:t>PF</w:t>
              </w:r>
              <w:r>
                <w:rPr>
                  <w:rStyle w:val="a9"/>
                  <w:rFonts w:hint="eastAsia"/>
                  <w:b w:val="0"/>
                  <w:sz w:val="18"/>
                  <w:szCs w:val="18"/>
                </w:rPr>
                <w:t>时，</w:t>
              </w:r>
            </w:ins>
            <w:ins w:id="4024" w:author="hongmi" w:date="2011-02-25T12:40:00Z">
              <w:r>
                <w:rPr>
                  <w:rStyle w:val="a9"/>
                  <w:rFonts w:hint="eastAsia"/>
                  <w:b w:val="0"/>
                  <w:sz w:val="18"/>
                  <w:szCs w:val="18"/>
                </w:rPr>
                <w:t>分数包</w:t>
              </w:r>
            </w:ins>
            <w:ins w:id="4025" w:author="hongmi" w:date="2011-02-25T12:37:00Z">
              <w:r w:rsidRPr="00B275FE">
                <w:rPr>
                  <w:rStyle w:val="a9"/>
                  <w:rFonts w:hint="eastAsia"/>
                  <w:b w:val="0"/>
                  <w:sz w:val="18"/>
                  <w:szCs w:val="18"/>
                </w:rPr>
                <w:t>索引数据区保持原始结构。</w:t>
              </w:r>
            </w:ins>
          </w:p>
          <w:p w:rsidR="005E08FD" w:rsidRPr="00F91785" w:rsidRDefault="005E08FD" w:rsidP="00BC7305">
            <w:pPr>
              <w:pStyle w:val="M"/>
              <w:ind w:firstLine="0"/>
              <w:rPr>
                <w:ins w:id="4026" w:author="hongmi" w:date="2011-02-25T12:37:00Z"/>
                <w:rStyle w:val="a9"/>
                <w:b w:val="0"/>
                <w:sz w:val="18"/>
                <w:szCs w:val="18"/>
              </w:rPr>
            </w:pPr>
            <w:ins w:id="4027" w:author="hongmi" w:date="2011-02-25T12:37:00Z">
              <w:r w:rsidRPr="00B275FE">
                <w:rPr>
                  <w:rStyle w:val="a9"/>
                  <w:rFonts w:hint="eastAsia"/>
                  <w:b w:val="0"/>
                  <w:sz w:val="18"/>
                  <w:szCs w:val="18"/>
                </w:rPr>
                <w:t>对其他数据文件，保持原样</w:t>
              </w:r>
            </w:ins>
          </w:p>
        </w:tc>
      </w:tr>
    </w:tbl>
    <w:p w:rsidR="005E08FD" w:rsidRDefault="005E08FD" w:rsidP="005E08FD">
      <w:pPr>
        <w:pStyle w:val="af8"/>
        <w:rPr>
          <w:ins w:id="4028" w:author="hongmi" w:date="2011-02-25T12:40:00Z"/>
        </w:rPr>
      </w:pPr>
      <w:ins w:id="4029" w:author="hongmi" w:date="2011-02-25T12:40:00Z">
        <w:r w:rsidRPr="00242408">
          <w:rPr>
            <w:rFonts w:hint="eastAsia"/>
          </w:rPr>
          <w:t>表</w:t>
        </w:r>
      </w:ins>
      <w:ins w:id="4030" w:author="hongmi" w:date="2011-02-25T12:41:00Z">
        <w:r>
          <w:rPr>
            <w:rFonts w:hint="eastAsia"/>
          </w:rPr>
          <w:t>8</w:t>
        </w:r>
      </w:ins>
      <w:ins w:id="4031" w:author="hongmi" w:date="2011-02-25T12:40:00Z">
        <w:r>
          <w:rPr>
            <w:rFonts w:hint="eastAsia"/>
          </w:rPr>
          <w:t>-3</w:t>
        </w:r>
        <w:r w:rsidRPr="00242408">
          <w:rPr>
            <w:rFonts w:hint="eastAsia"/>
          </w:rPr>
          <w:t xml:space="preserve"> </w:t>
        </w:r>
      </w:ins>
      <w:ins w:id="4032" w:author="hongmi" w:date="2011-02-25T12:42:00Z">
        <w:r>
          <w:rPr>
            <w:rFonts w:hint="eastAsia"/>
          </w:rPr>
          <w:t>score</w:t>
        </w:r>
      </w:ins>
      <w:ins w:id="4033" w:author="hongmi" w:date="2011-02-25T12:40:00Z">
        <w:r>
          <w:rPr>
            <w:rFonts w:hint="eastAsia"/>
          </w:rPr>
          <w:t>s</w:t>
        </w:r>
        <w:r>
          <w:rPr>
            <w:rFonts w:hint="eastAsia"/>
          </w:rPr>
          <w:t>数据区原始</w:t>
        </w:r>
        <w:r w:rsidRPr="00242408">
          <w:rPr>
            <w:rFonts w:hint="eastAsia"/>
          </w:rPr>
          <w:t>结构</w:t>
        </w:r>
      </w:ins>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0"/>
        <w:gridCol w:w="2841"/>
        <w:gridCol w:w="2841"/>
      </w:tblGrid>
      <w:tr w:rsidR="005E08FD" w:rsidRPr="004C0122" w:rsidTr="00BC7305">
        <w:trPr>
          <w:trHeight w:val="343"/>
          <w:ins w:id="4034" w:author="hongmi" w:date="2011-02-25T12:40:00Z"/>
        </w:trPr>
        <w:tc>
          <w:tcPr>
            <w:tcW w:w="2840" w:type="dxa"/>
            <w:tcBorders>
              <w:top w:val="single" w:sz="4" w:space="0" w:color="000000"/>
              <w:left w:val="single" w:sz="4" w:space="0" w:color="000000"/>
              <w:bottom w:val="single" w:sz="4" w:space="0" w:color="000000"/>
              <w:right w:val="single" w:sz="4" w:space="0" w:color="000000"/>
            </w:tcBorders>
            <w:hideMark/>
          </w:tcPr>
          <w:p w:rsidR="005E08FD" w:rsidRPr="004C0122" w:rsidRDefault="005E08FD" w:rsidP="00BC7305">
            <w:pPr>
              <w:pStyle w:val="M"/>
              <w:ind w:firstLine="0"/>
              <w:rPr>
                <w:ins w:id="4035" w:author="hongmi" w:date="2011-02-25T12:40:00Z"/>
                <w:rStyle w:val="a9"/>
                <w:b w:val="0"/>
                <w:sz w:val="18"/>
                <w:szCs w:val="18"/>
              </w:rPr>
            </w:pPr>
            <w:ins w:id="4036" w:author="hongmi" w:date="2011-02-25T12:40:00Z">
              <w:r w:rsidRPr="004C0122">
                <w:rPr>
                  <w:rStyle w:val="a9"/>
                  <w:rFonts w:hint="eastAsia"/>
                  <w:b w:val="0"/>
                  <w:sz w:val="18"/>
                  <w:szCs w:val="18"/>
                </w:rPr>
                <w:lastRenderedPageBreak/>
                <w:t>字段</w:t>
              </w:r>
            </w:ins>
          </w:p>
        </w:tc>
        <w:tc>
          <w:tcPr>
            <w:tcW w:w="2841" w:type="dxa"/>
            <w:tcBorders>
              <w:top w:val="single" w:sz="4" w:space="0" w:color="000000"/>
              <w:left w:val="single" w:sz="4" w:space="0" w:color="000000"/>
              <w:bottom w:val="single" w:sz="4" w:space="0" w:color="000000"/>
              <w:right w:val="single" w:sz="4" w:space="0" w:color="000000"/>
            </w:tcBorders>
            <w:hideMark/>
          </w:tcPr>
          <w:p w:rsidR="005E08FD" w:rsidRPr="004C0122" w:rsidRDefault="005E08FD" w:rsidP="00BC7305">
            <w:pPr>
              <w:pStyle w:val="M"/>
              <w:ind w:firstLine="0"/>
              <w:rPr>
                <w:ins w:id="4037" w:author="hongmi" w:date="2011-02-25T12:40:00Z"/>
                <w:rStyle w:val="a9"/>
                <w:b w:val="0"/>
                <w:sz w:val="18"/>
                <w:szCs w:val="18"/>
              </w:rPr>
            </w:pPr>
            <w:ins w:id="4038" w:author="hongmi" w:date="2011-02-25T12:40:00Z">
              <w:r w:rsidRPr="004C0122">
                <w:rPr>
                  <w:rStyle w:val="a9"/>
                  <w:rFonts w:hint="eastAsia"/>
                  <w:b w:val="0"/>
                  <w:sz w:val="18"/>
                  <w:szCs w:val="18"/>
                </w:rPr>
                <w:t>类型</w:t>
              </w:r>
            </w:ins>
          </w:p>
        </w:tc>
        <w:tc>
          <w:tcPr>
            <w:tcW w:w="2841" w:type="dxa"/>
            <w:tcBorders>
              <w:top w:val="single" w:sz="4" w:space="0" w:color="000000"/>
              <w:left w:val="single" w:sz="4" w:space="0" w:color="000000"/>
              <w:bottom w:val="single" w:sz="4" w:space="0" w:color="000000"/>
              <w:right w:val="single" w:sz="4" w:space="0" w:color="000000"/>
            </w:tcBorders>
            <w:hideMark/>
          </w:tcPr>
          <w:p w:rsidR="005E08FD" w:rsidRPr="004C0122" w:rsidRDefault="005E08FD" w:rsidP="00BC7305">
            <w:pPr>
              <w:pStyle w:val="M"/>
              <w:ind w:firstLine="0"/>
              <w:rPr>
                <w:ins w:id="4039" w:author="hongmi" w:date="2011-02-25T12:40:00Z"/>
                <w:rStyle w:val="a9"/>
                <w:b w:val="0"/>
                <w:sz w:val="18"/>
                <w:szCs w:val="18"/>
              </w:rPr>
            </w:pPr>
            <w:ins w:id="4040" w:author="hongmi" w:date="2011-02-25T12:40:00Z">
              <w:r w:rsidRPr="004C0122">
                <w:rPr>
                  <w:rStyle w:val="a9"/>
                  <w:rFonts w:hint="eastAsia"/>
                  <w:b w:val="0"/>
                  <w:sz w:val="18"/>
                  <w:szCs w:val="18"/>
                </w:rPr>
                <w:t>备注</w:t>
              </w:r>
            </w:ins>
          </w:p>
        </w:tc>
      </w:tr>
      <w:tr w:rsidR="005E08FD" w:rsidRPr="004C0122" w:rsidTr="00BC7305">
        <w:trPr>
          <w:trHeight w:val="343"/>
          <w:ins w:id="4041" w:author="hongmi" w:date="2011-02-25T12:40:00Z"/>
        </w:trPr>
        <w:tc>
          <w:tcPr>
            <w:tcW w:w="2840" w:type="dxa"/>
            <w:tcBorders>
              <w:top w:val="single" w:sz="4" w:space="0" w:color="000000"/>
              <w:left w:val="single" w:sz="4" w:space="0" w:color="000000"/>
              <w:bottom w:val="single" w:sz="4" w:space="0" w:color="000000"/>
              <w:right w:val="single" w:sz="4" w:space="0" w:color="000000"/>
            </w:tcBorders>
            <w:hideMark/>
          </w:tcPr>
          <w:p w:rsidR="005E08FD" w:rsidRPr="004C0122" w:rsidRDefault="005E08FD" w:rsidP="00BC7305">
            <w:pPr>
              <w:pStyle w:val="M"/>
              <w:ind w:firstLine="0"/>
              <w:rPr>
                <w:ins w:id="4042" w:author="hongmi" w:date="2011-02-25T12:40:00Z"/>
                <w:rStyle w:val="a9"/>
                <w:b w:val="0"/>
                <w:sz w:val="18"/>
                <w:szCs w:val="18"/>
              </w:rPr>
            </w:pPr>
            <w:ins w:id="4043" w:author="hongmi" w:date="2011-02-25T12:40:00Z">
              <w:r w:rsidRPr="004C0122">
                <w:rPr>
                  <w:rStyle w:val="a9"/>
                  <w:rFonts w:hint="eastAsia"/>
                  <w:b w:val="0"/>
                  <w:sz w:val="18"/>
                  <w:szCs w:val="18"/>
                </w:rPr>
                <w:t>校验和</w:t>
              </w:r>
            </w:ins>
          </w:p>
        </w:tc>
        <w:tc>
          <w:tcPr>
            <w:tcW w:w="2841" w:type="dxa"/>
            <w:tcBorders>
              <w:top w:val="single" w:sz="4" w:space="0" w:color="000000"/>
              <w:left w:val="single" w:sz="4" w:space="0" w:color="000000"/>
              <w:bottom w:val="single" w:sz="4" w:space="0" w:color="000000"/>
              <w:right w:val="single" w:sz="4" w:space="0" w:color="000000"/>
            </w:tcBorders>
            <w:hideMark/>
          </w:tcPr>
          <w:p w:rsidR="005E08FD" w:rsidRPr="004C0122" w:rsidRDefault="005E08FD" w:rsidP="00BC7305">
            <w:pPr>
              <w:pStyle w:val="M"/>
              <w:ind w:firstLine="0"/>
              <w:rPr>
                <w:ins w:id="4044" w:author="hongmi" w:date="2011-02-25T12:40:00Z"/>
                <w:rStyle w:val="a9"/>
                <w:b w:val="0"/>
                <w:sz w:val="18"/>
                <w:szCs w:val="18"/>
              </w:rPr>
            </w:pPr>
            <w:ins w:id="4045" w:author="hongmi" w:date="2011-02-25T12:40:00Z">
              <w:r w:rsidRPr="004C0122">
                <w:rPr>
                  <w:rStyle w:val="a9"/>
                  <w:b w:val="0"/>
                  <w:sz w:val="18"/>
                  <w:szCs w:val="18"/>
                </w:rPr>
                <w:t>32</w:t>
              </w:r>
              <w:r w:rsidRPr="004C0122">
                <w:rPr>
                  <w:rStyle w:val="a9"/>
                  <w:rFonts w:hint="eastAsia"/>
                  <w:b w:val="0"/>
                  <w:sz w:val="18"/>
                  <w:szCs w:val="18"/>
                </w:rPr>
                <w:t>位</w:t>
              </w:r>
            </w:ins>
          </w:p>
        </w:tc>
        <w:tc>
          <w:tcPr>
            <w:tcW w:w="2841" w:type="dxa"/>
            <w:tcBorders>
              <w:top w:val="single" w:sz="4" w:space="0" w:color="000000"/>
              <w:left w:val="single" w:sz="4" w:space="0" w:color="000000"/>
              <w:bottom w:val="single" w:sz="4" w:space="0" w:color="000000"/>
              <w:right w:val="single" w:sz="4" w:space="0" w:color="000000"/>
            </w:tcBorders>
            <w:hideMark/>
          </w:tcPr>
          <w:p w:rsidR="005E08FD" w:rsidRPr="004C0122" w:rsidRDefault="005E08FD" w:rsidP="00BC7305">
            <w:pPr>
              <w:pStyle w:val="M"/>
              <w:ind w:firstLine="0"/>
              <w:rPr>
                <w:ins w:id="4046" w:author="hongmi" w:date="2011-02-25T12:40:00Z"/>
                <w:rStyle w:val="a9"/>
                <w:b w:val="0"/>
                <w:sz w:val="18"/>
                <w:szCs w:val="18"/>
              </w:rPr>
            </w:pPr>
            <w:ins w:id="4047" w:author="hongmi" w:date="2011-02-25T12:40:00Z">
              <w:r w:rsidRPr="004C0122">
                <w:rPr>
                  <w:rStyle w:val="a9"/>
                  <w:rFonts w:hint="eastAsia"/>
                  <w:b w:val="0"/>
                  <w:sz w:val="18"/>
                  <w:szCs w:val="18"/>
                </w:rPr>
                <w:t>校验方法：</w:t>
              </w:r>
            </w:ins>
          </w:p>
          <w:p w:rsidR="005E08FD" w:rsidRPr="004C0122" w:rsidRDefault="005E08FD" w:rsidP="00BC7305">
            <w:pPr>
              <w:pStyle w:val="M"/>
              <w:ind w:firstLine="0"/>
              <w:rPr>
                <w:ins w:id="4048" w:author="hongmi" w:date="2011-02-25T12:40:00Z"/>
                <w:rStyle w:val="a9"/>
                <w:b w:val="0"/>
                <w:sz w:val="18"/>
                <w:szCs w:val="18"/>
              </w:rPr>
            </w:pPr>
            <w:ins w:id="4049" w:author="hongmi" w:date="2011-02-25T12:40:00Z">
              <w:r w:rsidRPr="004C0122">
                <w:rPr>
                  <w:rStyle w:val="a9"/>
                  <w:b w:val="0"/>
                  <w:sz w:val="18"/>
                  <w:szCs w:val="18"/>
                </w:rPr>
                <w:t>CRC32</w:t>
              </w:r>
              <w:r w:rsidRPr="004C0122">
                <w:rPr>
                  <w:rStyle w:val="a9"/>
                  <w:rFonts w:hint="eastAsia"/>
                  <w:b w:val="0"/>
                  <w:sz w:val="18"/>
                  <w:szCs w:val="18"/>
                </w:rPr>
                <w:t>。</w:t>
              </w:r>
            </w:ins>
          </w:p>
        </w:tc>
      </w:tr>
      <w:tr w:rsidR="005E08FD" w:rsidRPr="004C0122" w:rsidTr="00BC7305">
        <w:trPr>
          <w:trHeight w:val="343"/>
          <w:ins w:id="4050" w:author="hongmi" w:date="2011-02-25T12:40:00Z"/>
        </w:trPr>
        <w:tc>
          <w:tcPr>
            <w:tcW w:w="2840" w:type="dxa"/>
            <w:tcBorders>
              <w:top w:val="single" w:sz="4" w:space="0" w:color="000000"/>
              <w:left w:val="single" w:sz="4" w:space="0" w:color="000000"/>
              <w:bottom w:val="single" w:sz="4" w:space="0" w:color="000000"/>
              <w:right w:val="single" w:sz="4" w:space="0" w:color="000000"/>
            </w:tcBorders>
            <w:hideMark/>
          </w:tcPr>
          <w:p w:rsidR="005E08FD" w:rsidRPr="004C0122" w:rsidRDefault="005E08FD" w:rsidP="00BC7305">
            <w:pPr>
              <w:pStyle w:val="M"/>
              <w:ind w:firstLine="0"/>
              <w:rPr>
                <w:ins w:id="4051" w:author="hongmi" w:date="2011-02-25T12:40:00Z"/>
                <w:rStyle w:val="a9"/>
                <w:b w:val="0"/>
                <w:sz w:val="18"/>
                <w:szCs w:val="18"/>
              </w:rPr>
            </w:pPr>
            <w:ins w:id="4052" w:author="hongmi" w:date="2011-02-25T12:40:00Z">
              <w:r w:rsidRPr="004C0122">
                <w:rPr>
                  <w:rStyle w:val="a9"/>
                  <w:rFonts w:hint="eastAsia"/>
                  <w:b w:val="0"/>
                  <w:sz w:val="18"/>
                  <w:szCs w:val="18"/>
                </w:rPr>
                <w:t>创建日期</w:t>
              </w:r>
            </w:ins>
          </w:p>
        </w:tc>
        <w:tc>
          <w:tcPr>
            <w:tcW w:w="2841" w:type="dxa"/>
            <w:tcBorders>
              <w:top w:val="single" w:sz="4" w:space="0" w:color="000000"/>
              <w:left w:val="single" w:sz="4" w:space="0" w:color="000000"/>
              <w:bottom w:val="single" w:sz="4" w:space="0" w:color="000000"/>
              <w:right w:val="single" w:sz="4" w:space="0" w:color="000000"/>
            </w:tcBorders>
            <w:hideMark/>
          </w:tcPr>
          <w:p w:rsidR="005E08FD" w:rsidRPr="004C0122" w:rsidRDefault="005E08FD" w:rsidP="00BC7305">
            <w:pPr>
              <w:pStyle w:val="M"/>
              <w:ind w:firstLine="0"/>
              <w:rPr>
                <w:ins w:id="4053" w:author="hongmi" w:date="2011-02-25T12:40:00Z"/>
                <w:rStyle w:val="a9"/>
                <w:b w:val="0"/>
                <w:sz w:val="18"/>
                <w:szCs w:val="18"/>
              </w:rPr>
            </w:pPr>
            <w:ins w:id="4054" w:author="hongmi" w:date="2011-02-25T12:40:00Z">
              <w:r w:rsidRPr="004C0122">
                <w:rPr>
                  <w:rStyle w:val="a9"/>
                  <w:b w:val="0"/>
                  <w:sz w:val="18"/>
                  <w:szCs w:val="18"/>
                </w:rPr>
                <w:t>64</w:t>
              </w:r>
              <w:r w:rsidRPr="004C0122">
                <w:rPr>
                  <w:rStyle w:val="a9"/>
                  <w:rFonts w:hint="eastAsia"/>
                  <w:b w:val="0"/>
                  <w:sz w:val="18"/>
                  <w:szCs w:val="18"/>
                </w:rPr>
                <w:t>位</w:t>
              </w:r>
            </w:ins>
          </w:p>
        </w:tc>
        <w:tc>
          <w:tcPr>
            <w:tcW w:w="2841" w:type="dxa"/>
            <w:tcBorders>
              <w:top w:val="single" w:sz="4" w:space="0" w:color="000000"/>
              <w:left w:val="single" w:sz="4" w:space="0" w:color="000000"/>
              <w:bottom w:val="single" w:sz="4" w:space="0" w:color="000000"/>
              <w:right w:val="single" w:sz="4" w:space="0" w:color="000000"/>
            </w:tcBorders>
            <w:hideMark/>
          </w:tcPr>
          <w:p w:rsidR="005E08FD" w:rsidRPr="004C0122" w:rsidRDefault="005E08FD" w:rsidP="00BC7305">
            <w:pPr>
              <w:pStyle w:val="M"/>
              <w:ind w:firstLine="0"/>
              <w:rPr>
                <w:ins w:id="4055" w:author="hongmi" w:date="2011-02-25T12:40:00Z"/>
                <w:rStyle w:val="a9"/>
                <w:b w:val="0"/>
                <w:sz w:val="18"/>
                <w:szCs w:val="18"/>
              </w:rPr>
            </w:pPr>
            <w:ins w:id="4056" w:author="hongmi" w:date="2011-02-25T12:40:00Z">
              <w:r w:rsidRPr="004C0122">
                <w:rPr>
                  <w:rStyle w:val="a9"/>
                  <w:b w:val="0"/>
                  <w:sz w:val="18"/>
                  <w:szCs w:val="18"/>
                </w:rPr>
                <w:t>timestamp</w:t>
              </w:r>
            </w:ins>
          </w:p>
        </w:tc>
      </w:tr>
      <w:tr w:rsidR="005E08FD" w:rsidRPr="004C0122" w:rsidTr="00BC7305">
        <w:trPr>
          <w:trHeight w:val="343"/>
          <w:ins w:id="4057" w:author="hongmi" w:date="2011-02-25T12:40:00Z"/>
        </w:trPr>
        <w:tc>
          <w:tcPr>
            <w:tcW w:w="2840" w:type="dxa"/>
            <w:tcBorders>
              <w:top w:val="single" w:sz="4" w:space="0" w:color="000000"/>
              <w:left w:val="single" w:sz="4" w:space="0" w:color="000000"/>
              <w:bottom w:val="single" w:sz="4" w:space="0" w:color="000000"/>
              <w:right w:val="single" w:sz="4" w:space="0" w:color="000000"/>
            </w:tcBorders>
            <w:hideMark/>
          </w:tcPr>
          <w:p w:rsidR="005E08FD" w:rsidRPr="004C0122" w:rsidRDefault="005E08FD" w:rsidP="00BC7305">
            <w:pPr>
              <w:pStyle w:val="M"/>
              <w:ind w:firstLine="0"/>
              <w:rPr>
                <w:ins w:id="4058" w:author="hongmi" w:date="2011-02-25T12:40:00Z"/>
                <w:rStyle w:val="a9"/>
                <w:b w:val="0"/>
                <w:sz w:val="18"/>
                <w:szCs w:val="18"/>
              </w:rPr>
            </w:pPr>
            <w:ins w:id="4059" w:author="hongmi" w:date="2011-02-25T12:40:00Z">
              <w:r w:rsidRPr="004C0122">
                <w:rPr>
                  <w:rStyle w:val="a9"/>
                  <w:rFonts w:hint="eastAsia"/>
                  <w:b w:val="0"/>
                  <w:sz w:val="18"/>
                  <w:szCs w:val="18"/>
                </w:rPr>
                <w:t>学校编号</w:t>
              </w:r>
            </w:ins>
          </w:p>
        </w:tc>
        <w:tc>
          <w:tcPr>
            <w:tcW w:w="2841" w:type="dxa"/>
            <w:tcBorders>
              <w:top w:val="single" w:sz="4" w:space="0" w:color="000000"/>
              <w:left w:val="single" w:sz="4" w:space="0" w:color="000000"/>
              <w:bottom w:val="single" w:sz="4" w:space="0" w:color="000000"/>
              <w:right w:val="single" w:sz="4" w:space="0" w:color="000000"/>
            </w:tcBorders>
            <w:hideMark/>
          </w:tcPr>
          <w:p w:rsidR="005E08FD" w:rsidRPr="004C0122" w:rsidRDefault="005E08FD" w:rsidP="00BC7305">
            <w:pPr>
              <w:pStyle w:val="M"/>
              <w:ind w:firstLine="0"/>
              <w:rPr>
                <w:ins w:id="4060" w:author="hongmi" w:date="2011-02-25T12:40:00Z"/>
                <w:rStyle w:val="a9"/>
                <w:b w:val="0"/>
                <w:sz w:val="18"/>
                <w:szCs w:val="18"/>
              </w:rPr>
            </w:pPr>
            <w:ins w:id="4061" w:author="hongmi" w:date="2011-02-25T12:40:00Z">
              <w:r w:rsidRPr="004C0122">
                <w:rPr>
                  <w:rStyle w:val="a9"/>
                  <w:b w:val="0"/>
                  <w:sz w:val="18"/>
                  <w:szCs w:val="18"/>
                </w:rPr>
                <w:t>32</w:t>
              </w:r>
              <w:r w:rsidRPr="004C0122">
                <w:rPr>
                  <w:rStyle w:val="a9"/>
                  <w:rFonts w:hint="eastAsia"/>
                  <w:b w:val="0"/>
                  <w:sz w:val="18"/>
                  <w:szCs w:val="18"/>
                </w:rPr>
                <w:t>位</w:t>
              </w:r>
            </w:ins>
          </w:p>
        </w:tc>
        <w:tc>
          <w:tcPr>
            <w:tcW w:w="2841" w:type="dxa"/>
            <w:tcBorders>
              <w:top w:val="single" w:sz="4" w:space="0" w:color="000000"/>
              <w:left w:val="single" w:sz="4" w:space="0" w:color="000000"/>
              <w:bottom w:val="single" w:sz="4" w:space="0" w:color="000000"/>
              <w:right w:val="single" w:sz="4" w:space="0" w:color="000000"/>
            </w:tcBorders>
            <w:hideMark/>
          </w:tcPr>
          <w:p w:rsidR="005E08FD" w:rsidRPr="004C0122" w:rsidRDefault="005E08FD" w:rsidP="00BC7305">
            <w:pPr>
              <w:pStyle w:val="M"/>
              <w:ind w:firstLine="0"/>
              <w:rPr>
                <w:ins w:id="4062" w:author="hongmi" w:date="2011-02-25T12:40:00Z"/>
                <w:rStyle w:val="a9"/>
                <w:b w:val="0"/>
                <w:sz w:val="18"/>
                <w:szCs w:val="18"/>
              </w:rPr>
            </w:pPr>
            <w:ins w:id="4063" w:author="hongmi" w:date="2011-02-25T12:40:00Z">
              <w:r w:rsidRPr="004C0122">
                <w:rPr>
                  <w:rStyle w:val="a9"/>
                  <w:rFonts w:hint="eastAsia"/>
                  <w:b w:val="0"/>
                  <w:sz w:val="18"/>
                  <w:szCs w:val="18"/>
                </w:rPr>
                <w:t>用于</w:t>
              </w:r>
              <w:proofErr w:type="gramStart"/>
              <w:r w:rsidRPr="004C0122">
                <w:rPr>
                  <w:rStyle w:val="a9"/>
                  <w:rFonts w:hint="eastAsia"/>
                  <w:b w:val="0"/>
                  <w:sz w:val="18"/>
                  <w:szCs w:val="18"/>
                </w:rPr>
                <w:t>加密狗内校验</w:t>
              </w:r>
              <w:proofErr w:type="gramEnd"/>
            </w:ins>
          </w:p>
        </w:tc>
      </w:tr>
      <w:tr w:rsidR="005E08FD" w:rsidRPr="004C0122" w:rsidTr="00BC7305">
        <w:trPr>
          <w:trHeight w:val="343"/>
          <w:ins w:id="4064" w:author="hongmi" w:date="2011-02-25T12:40:00Z"/>
        </w:trPr>
        <w:tc>
          <w:tcPr>
            <w:tcW w:w="2840" w:type="dxa"/>
            <w:tcBorders>
              <w:top w:val="single" w:sz="4" w:space="0" w:color="000000"/>
              <w:left w:val="single" w:sz="4" w:space="0" w:color="000000"/>
              <w:bottom w:val="single" w:sz="4" w:space="0" w:color="000000"/>
              <w:right w:val="single" w:sz="4" w:space="0" w:color="000000"/>
            </w:tcBorders>
            <w:hideMark/>
          </w:tcPr>
          <w:p w:rsidR="005E08FD" w:rsidRPr="004C0122" w:rsidRDefault="005E08FD" w:rsidP="00BC7305">
            <w:pPr>
              <w:pStyle w:val="M"/>
              <w:ind w:firstLine="0"/>
              <w:rPr>
                <w:ins w:id="4065" w:author="hongmi" w:date="2011-02-25T12:40:00Z"/>
                <w:rStyle w:val="a9"/>
                <w:b w:val="0"/>
                <w:sz w:val="18"/>
                <w:szCs w:val="18"/>
              </w:rPr>
            </w:pPr>
            <w:ins w:id="4066" w:author="hongmi" w:date="2011-02-25T12:40:00Z">
              <w:r w:rsidRPr="004C0122">
                <w:rPr>
                  <w:rStyle w:val="a9"/>
                  <w:rFonts w:hint="eastAsia"/>
                  <w:b w:val="0"/>
                  <w:sz w:val="18"/>
                  <w:szCs w:val="18"/>
                </w:rPr>
                <w:t>考试序号</w:t>
              </w:r>
            </w:ins>
          </w:p>
        </w:tc>
        <w:tc>
          <w:tcPr>
            <w:tcW w:w="2841" w:type="dxa"/>
            <w:tcBorders>
              <w:top w:val="single" w:sz="4" w:space="0" w:color="000000"/>
              <w:left w:val="single" w:sz="4" w:space="0" w:color="000000"/>
              <w:bottom w:val="single" w:sz="4" w:space="0" w:color="000000"/>
              <w:right w:val="single" w:sz="4" w:space="0" w:color="000000"/>
            </w:tcBorders>
            <w:hideMark/>
          </w:tcPr>
          <w:p w:rsidR="005E08FD" w:rsidRPr="004C0122" w:rsidRDefault="005E08FD" w:rsidP="00BC7305">
            <w:pPr>
              <w:pStyle w:val="M"/>
              <w:ind w:firstLine="0"/>
              <w:rPr>
                <w:ins w:id="4067" w:author="hongmi" w:date="2011-02-25T12:40:00Z"/>
                <w:rStyle w:val="a9"/>
                <w:b w:val="0"/>
                <w:sz w:val="18"/>
                <w:szCs w:val="18"/>
              </w:rPr>
            </w:pPr>
            <w:ins w:id="4068" w:author="hongmi" w:date="2011-02-25T12:40:00Z">
              <w:r w:rsidRPr="004C0122">
                <w:rPr>
                  <w:rStyle w:val="a9"/>
                  <w:b w:val="0"/>
                  <w:sz w:val="18"/>
                  <w:szCs w:val="18"/>
                </w:rPr>
                <w:t>32</w:t>
              </w:r>
              <w:r w:rsidRPr="004C0122">
                <w:rPr>
                  <w:rStyle w:val="a9"/>
                  <w:rFonts w:hint="eastAsia"/>
                  <w:b w:val="0"/>
                  <w:sz w:val="18"/>
                  <w:szCs w:val="18"/>
                </w:rPr>
                <w:t>位</w:t>
              </w:r>
            </w:ins>
          </w:p>
        </w:tc>
        <w:tc>
          <w:tcPr>
            <w:tcW w:w="2841" w:type="dxa"/>
            <w:tcBorders>
              <w:top w:val="single" w:sz="4" w:space="0" w:color="000000"/>
              <w:left w:val="single" w:sz="4" w:space="0" w:color="000000"/>
              <w:bottom w:val="single" w:sz="4" w:space="0" w:color="000000"/>
              <w:right w:val="single" w:sz="4" w:space="0" w:color="000000"/>
            </w:tcBorders>
            <w:hideMark/>
          </w:tcPr>
          <w:p w:rsidR="005E08FD" w:rsidRPr="004C0122" w:rsidRDefault="005E08FD" w:rsidP="00BC7305">
            <w:pPr>
              <w:pStyle w:val="M"/>
              <w:ind w:firstLine="0"/>
              <w:rPr>
                <w:ins w:id="4069" w:author="hongmi" w:date="2011-02-25T12:40:00Z"/>
                <w:rStyle w:val="a9"/>
                <w:b w:val="0"/>
                <w:sz w:val="18"/>
                <w:szCs w:val="18"/>
              </w:rPr>
            </w:pPr>
            <w:ins w:id="4070" w:author="hongmi" w:date="2011-02-25T12:40:00Z">
              <w:r w:rsidRPr="004C0122">
                <w:rPr>
                  <w:rStyle w:val="a9"/>
                  <w:rFonts w:hint="eastAsia"/>
                  <w:b w:val="0"/>
                  <w:sz w:val="18"/>
                  <w:szCs w:val="18"/>
                </w:rPr>
                <w:t>所属考试序号。</w:t>
              </w:r>
            </w:ins>
          </w:p>
        </w:tc>
      </w:tr>
      <w:tr w:rsidR="005E08FD" w:rsidRPr="004C0122" w:rsidTr="00BC7305">
        <w:trPr>
          <w:trHeight w:val="343"/>
          <w:ins w:id="4071" w:author="hongmi" w:date="2011-02-25T12:40:00Z"/>
        </w:trPr>
        <w:tc>
          <w:tcPr>
            <w:tcW w:w="2840" w:type="dxa"/>
            <w:tcBorders>
              <w:top w:val="single" w:sz="4" w:space="0" w:color="000000"/>
              <w:left w:val="single" w:sz="4" w:space="0" w:color="000000"/>
              <w:bottom w:val="single" w:sz="4" w:space="0" w:color="000000"/>
              <w:right w:val="single" w:sz="4" w:space="0" w:color="000000"/>
            </w:tcBorders>
            <w:hideMark/>
          </w:tcPr>
          <w:p w:rsidR="005E08FD" w:rsidRPr="004C0122" w:rsidRDefault="005E08FD" w:rsidP="00BC7305">
            <w:pPr>
              <w:pStyle w:val="M"/>
              <w:ind w:firstLine="0"/>
              <w:rPr>
                <w:ins w:id="4072" w:author="hongmi" w:date="2011-02-25T12:40:00Z"/>
                <w:rStyle w:val="a9"/>
                <w:b w:val="0"/>
                <w:sz w:val="18"/>
                <w:szCs w:val="18"/>
              </w:rPr>
            </w:pPr>
            <w:ins w:id="4073" w:author="hongmi" w:date="2011-02-25T12:41:00Z">
              <w:r>
                <w:rPr>
                  <w:rStyle w:val="a9"/>
                  <w:rFonts w:hint="eastAsia"/>
                  <w:b w:val="0"/>
                  <w:sz w:val="18"/>
                  <w:szCs w:val="18"/>
                </w:rPr>
                <w:t>score</w:t>
              </w:r>
            </w:ins>
            <w:ins w:id="4074" w:author="hongmi" w:date="2011-02-25T12:40:00Z">
              <w:r>
                <w:rPr>
                  <w:rStyle w:val="a9"/>
                  <w:rFonts w:hint="eastAsia"/>
                  <w:b w:val="0"/>
                  <w:sz w:val="18"/>
                  <w:szCs w:val="18"/>
                </w:rPr>
                <w:t>s</w:t>
              </w:r>
              <w:r w:rsidRPr="004C0122">
                <w:rPr>
                  <w:rStyle w:val="a9"/>
                  <w:b w:val="0"/>
                  <w:sz w:val="18"/>
                  <w:szCs w:val="18"/>
                </w:rPr>
                <w:t>.xml</w:t>
              </w:r>
            </w:ins>
          </w:p>
        </w:tc>
        <w:tc>
          <w:tcPr>
            <w:tcW w:w="2841" w:type="dxa"/>
            <w:tcBorders>
              <w:top w:val="single" w:sz="4" w:space="0" w:color="000000"/>
              <w:left w:val="single" w:sz="4" w:space="0" w:color="000000"/>
              <w:bottom w:val="single" w:sz="4" w:space="0" w:color="000000"/>
              <w:right w:val="single" w:sz="4" w:space="0" w:color="000000"/>
            </w:tcBorders>
            <w:hideMark/>
          </w:tcPr>
          <w:p w:rsidR="005E08FD" w:rsidRPr="004C0122" w:rsidRDefault="005E08FD" w:rsidP="00BC7305">
            <w:pPr>
              <w:pStyle w:val="M"/>
              <w:ind w:firstLine="0"/>
              <w:rPr>
                <w:ins w:id="4075" w:author="hongmi" w:date="2011-02-25T12:40:00Z"/>
                <w:rStyle w:val="a9"/>
                <w:b w:val="0"/>
                <w:sz w:val="18"/>
                <w:szCs w:val="18"/>
              </w:rPr>
            </w:pPr>
            <w:ins w:id="4076" w:author="hongmi" w:date="2011-02-25T12:40:00Z">
              <w:r w:rsidRPr="004C0122">
                <w:rPr>
                  <w:rStyle w:val="a9"/>
                  <w:b w:val="0"/>
                  <w:sz w:val="18"/>
                  <w:szCs w:val="18"/>
                </w:rPr>
                <w:t>STRING</w:t>
              </w:r>
            </w:ins>
          </w:p>
        </w:tc>
        <w:tc>
          <w:tcPr>
            <w:tcW w:w="2841" w:type="dxa"/>
            <w:tcBorders>
              <w:top w:val="single" w:sz="4" w:space="0" w:color="000000"/>
              <w:left w:val="single" w:sz="4" w:space="0" w:color="000000"/>
              <w:bottom w:val="single" w:sz="4" w:space="0" w:color="000000"/>
              <w:right w:val="single" w:sz="4" w:space="0" w:color="000000"/>
            </w:tcBorders>
            <w:hideMark/>
          </w:tcPr>
          <w:p w:rsidR="005E08FD" w:rsidRPr="004C0122" w:rsidRDefault="005E08FD" w:rsidP="00BC7305">
            <w:pPr>
              <w:pStyle w:val="M"/>
              <w:ind w:firstLine="0"/>
              <w:rPr>
                <w:ins w:id="4077" w:author="hongmi" w:date="2011-02-25T12:40:00Z"/>
                <w:rStyle w:val="a9"/>
                <w:b w:val="0"/>
                <w:sz w:val="18"/>
                <w:szCs w:val="18"/>
              </w:rPr>
            </w:pPr>
            <w:ins w:id="4078" w:author="hongmi" w:date="2011-02-25T12:40:00Z">
              <w:r w:rsidRPr="004C0122">
                <w:rPr>
                  <w:rStyle w:val="a9"/>
                  <w:rFonts w:hint="eastAsia"/>
                  <w:b w:val="0"/>
                  <w:sz w:val="18"/>
                  <w:szCs w:val="18"/>
                </w:rPr>
                <w:t>以</w:t>
              </w:r>
              <w:r w:rsidRPr="004C0122">
                <w:rPr>
                  <w:rStyle w:val="a9"/>
                  <w:b w:val="0"/>
                  <w:sz w:val="18"/>
                  <w:szCs w:val="18"/>
                </w:rPr>
                <w:t>\0</w:t>
              </w:r>
              <w:r w:rsidRPr="004C0122">
                <w:rPr>
                  <w:rStyle w:val="a9"/>
                  <w:rFonts w:hint="eastAsia"/>
                  <w:b w:val="0"/>
                  <w:sz w:val="18"/>
                  <w:szCs w:val="18"/>
                </w:rPr>
                <w:t>结尾</w:t>
              </w:r>
            </w:ins>
          </w:p>
        </w:tc>
      </w:tr>
    </w:tbl>
    <w:p w:rsidR="00BC7305" w:rsidRDefault="00BC7305" w:rsidP="00BC7305">
      <w:pPr>
        <w:pStyle w:val="2"/>
        <w:numPr>
          <w:ilvl w:val="1"/>
          <w:numId w:val="15"/>
        </w:numPr>
        <w:rPr>
          <w:ins w:id="4079" w:author="hongmi" w:date="2010-08-10T13:34:00Z"/>
        </w:rPr>
      </w:pPr>
      <w:bookmarkStart w:id="4080" w:name="_Toc286841359"/>
      <w:r w:rsidRPr="00BC7305">
        <w:rPr>
          <w:color w:val="0000FF"/>
          <w:u w:val="single"/>
        </w:rPr>
        <w:t>score</w:t>
      </w:r>
      <w:ins w:id="4081" w:author="hongmi" w:date="2010-08-10T13:33:00Z">
        <w:r>
          <w:rPr>
            <w:rFonts w:hint="eastAsia"/>
          </w:rPr>
          <w:t>s.xml</w:t>
        </w:r>
        <w:r>
          <w:rPr>
            <w:rFonts w:hint="eastAsia"/>
          </w:rPr>
          <w:t>结构</w:t>
        </w:r>
      </w:ins>
      <w:bookmarkEnd w:id="4080"/>
    </w:p>
    <w:p w:rsidR="00BC7305" w:rsidRDefault="00A4507A" w:rsidP="00BC7305">
      <w:pPr>
        <w:rPr>
          <w:ins w:id="4082" w:author="hongmi" w:date="2010-08-10T13:34:00Z"/>
        </w:rPr>
      </w:pPr>
      <w:ins w:id="4083" w:author="hongmi" w:date="2010-08-10T13:34:00Z">
        <w:r>
          <w:pict>
            <v:group id="_x0000_s1400" editas="canvas" style="width:411.5pt;height:129.2pt;mso-position-horizontal-relative:char;mso-position-vertical-relative:line" coordorigin="1836,5075" coordsize="8230,2584">
              <o:lock v:ext="edit" aspectratio="t"/>
              <v:shape id="_x0000_s1401" type="#_x0000_t75" style="position:absolute;left:1836;top:5075;width:8230;height:2584" o:preferrelative="f">
                <v:fill o:detectmouseclick="t"/>
                <v:path o:extrusionok="t" o:connecttype="none"/>
                <o:lock v:ext="edit" text="t"/>
              </v:shape>
              <v:oval id="_x0000_s1402" style="position:absolute;left:5466;top:5178;width:1134;height:510;mso-width-percent:1000;mso-position-horizontal:center;mso-position-horizontal-relative:margin;mso-position-vertical:top;mso-position-vertical-relative:margin;mso-width-percent:1000;mso-width-relative:margin;mso-height-relative:margin;v-text-anchor:bottom" fillcolor="#fabf8f [1945]" strokecolor="#fabf8f [1945]" strokeweight="1pt">
                <v:fill color2="#fde9d9 [665]" angle="-45" focus="-50%" type="gradient"/>
                <v:shadow on="t" type="perspective" color="#974706 [1609]" opacity=".5" offset="1pt" offset2="-3pt"/>
                <v:textbox style="mso-next-textbox:#_x0000_s1402" inset="1.5mm,.3mm,1.5mm,.3mm">
                  <w:txbxContent>
                    <w:p w:rsidR="00F968FC" w:rsidRPr="007D5AC1" w:rsidRDefault="00F968FC" w:rsidP="00BC7305">
                      <w:pPr>
                        <w:jc w:val="center"/>
                        <w:rPr>
                          <w:sz w:val="18"/>
                          <w:szCs w:val="18"/>
                        </w:rPr>
                      </w:pPr>
                      <w:proofErr w:type="gramStart"/>
                      <w:r>
                        <w:rPr>
                          <w:rFonts w:hint="eastAsia"/>
                          <w:sz w:val="18"/>
                          <w:szCs w:val="18"/>
                        </w:rPr>
                        <w:t>scores</w:t>
                      </w:r>
                      <w:proofErr w:type="gramEnd"/>
                    </w:p>
                  </w:txbxContent>
                </v:textbox>
              </v:oval>
              <v:shape id="_x0000_s1403" type="#_x0000_t32" style="position:absolute;left:6033;top:5688;width:1;height:904;mso-width-percent:1000;mso-position-horizontal-relative:margin;mso-position-vertical-relative:margin;mso-width-percent:1000;mso-width-relative:margin;mso-height-relative:margin" o:connectortype="straight" strokecolor="#fabf8f [1945]" strokeweight="1pt">
                <v:shadow type="perspective" color="#974706 [1609]" opacity=".5" offset="1pt" offset2="-3pt"/>
              </v:shape>
              <v:oval id="_x0000_s1404" style="position:absolute;left:5466;top:6592;width:1134;height:510;mso-width-percent:1000;mso-position-horizontal-relative:margin;mso-position-vertical-relative:margin;mso-width-percent:1000;mso-width-relative:margin;mso-height-relative:margin;v-text-anchor:bottom" fillcolor="#fabf8f [1945]" strokecolor="#fabf8f [1945]" strokeweight="1pt">
                <v:fill color2="#fde9d9 [665]" angle="-45" focus="-50%" type="gradient"/>
                <v:shadow on="t" type="perspective" color="#974706 [1609]" opacity=".5" offset="1pt" offset2="-3pt"/>
                <v:textbox style="mso-next-textbox:#_x0000_s1404" inset="1.5mm,.3mm,1.5mm,.3mm">
                  <w:txbxContent>
                    <w:p w:rsidR="00F968FC" w:rsidRPr="007D5AC1" w:rsidRDefault="00F968FC" w:rsidP="00BC7305">
                      <w:pPr>
                        <w:jc w:val="center"/>
                        <w:rPr>
                          <w:sz w:val="18"/>
                          <w:szCs w:val="18"/>
                        </w:rPr>
                      </w:pPr>
                      <w:proofErr w:type="gramStart"/>
                      <w:r>
                        <w:rPr>
                          <w:rFonts w:hint="eastAsia"/>
                          <w:sz w:val="18"/>
                          <w:szCs w:val="18"/>
                        </w:rPr>
                        <w:t>score</w:t>
                      </w:r>
                      <w:proofErr w:type="gramEnd"/>
                    </w:p>
                  </w:txbxContent>
                </v:textbox>
              </v:oval>
              <w10:wrap type="none"/>
              <w10:anchorlock/>
            </v:group>
          </w:pict>
        </w:r>
      </w:ins>
    </w:p>
    <w:p w:rsidR="00BC7305" w:rsidRDefault="00BC7305" w:rsidP="00BC7305">
      <w:pPr>
        <w:pStyle w:val="a8"/>
        <w:ind w:left="425" w:firstLineChars="0" w:firstLine="0"/>
        <w:jc w:val="center"/>
        <w:rPr>
          <w:ins w:id="4084" w:author="hongmi" w:date="2010-08-10T13:34:00Z"/>
        </w:rPr>
      </w:pPr>
      <w:ins w:id="4085" w:author="hongmi" w:date="2010-08-10T13:34:00Z">
        <w:r w:rsidRPr="00BC7305">
          <w:rPr>
            <w:rFonts w:hint="eastAsia"/>
            <w:color w:val="0000FF"/>
            <w:u w:val="single"/>
          </w:rPr>
          <w:t>图</w:t>
        </w:r>
      </w:ins>
      <w:r w:rsidRPr="00BC7305">
        <w:rPr>
          <w:rFonts w:hint="eastAsia"/>
          <w:color w:val="0000FF"/>
          <w:u w:val="single"/>
        </w:rPr>
        <w:t>8</w:t>
      </w:r>
      <w:ins w:id="4086" w:author="hongmi" w:date="2010-08-10T13:34:00Z">
        <w:r w:rsidRPr="00BC7305">
          <w:rPr>
            <w:rFonts w:hint="eastAsia"/>
            <w:color w:val="0000FF"/>
            <w:u w:val="single"/>
          </w:rPr>
          <w:t>-</w:t>
        </w:r>
      </w:ins>
      <w:r w:rsidR="00F8714E">
        <w:rPr>
          <w:rFonts w:hint="eastAsia"/>
          <w:color w:val="0000FF"/>
          <w:u w:val="single"/>
        </w:rPr>
        <w:t>2</w:t>
      </w:r>
      <w:ins w:id="4087" w:author="hongmi" w:date="2010-08-10T13:34:00Z">
        <w:r w:rsidRPr="00BC7305">
          <w:rPr>
            <w:rFonts w:hint="eastAsia"/>
            <w:color w:val="0000FF"/>
            <w:u w:val="single"/>
          </w:rPr>
          <w:t xml:space="preserve"> A</w:t>
        </w:r>
        <w:r>
          <w:rPr>
            <w:rFonts w:hint="eastAsia"/>
          </w:rPr>
          <w:t>nswer.xml</w:t>
        </w:r>
        <w:r>
          <w:rPr>
            <w:rFonts w:hint="eastAsia"/>
          </w:rPr>
          <w:t>结构</w:t>
        </w:r>
      </w:ins>
    </w:p>
    <w:p w:rsidR="00BC7305" w:rsidRDefault="00BC7305" w:rsidP="00BC7305">
      <w:pPr>
        <w:pStyle w:val="a8"/>
        <w:ind w:left="425" w:firstLineChars="0" w:firstLine="0"/>
        <w:rPr>
          <w:ins w:id="4088" w:author="hongmi" w:date="2010-08-10T13:34:00Z"/>
        </w:rPr>
      </w:pPr>
    </w:p>
    <w:p w:rsidR="00BC7305" w:rsidRPr="00BC7305" w:rsidRDefault="00BC7305" w:rsidP="00BC7305">
      <w:pPr>
        <w:rPr>
          <w:ins w:id="4089" w:author="hongmi" w:date="2010-08-10T13:39:00Z"/>
          <w:color w:val="0000FF"/>
          <w:u w:val="single"/>
        </w:rPr>
      </w:pPr>
      <w:r w:rsidRPr="00BC7305">
        <w:rPr>
          <w:rFonts w:hint="eastAsia"/>
          <w:color w:val="0000FF"/>
          <w:u w:val="single"/>
        </w:rPr>
        <w:t>score</w:t>
      </w:r>
      <w:ins w:id="4090" w:author="hongmi" w:date="2010-08-10T13:38:00Z">
        <w:r w:rsidRPr="00BC7305">
          <w:rPr>
            <w:rFonts w:hint="eastAsia"/>
            <w:color w:val="0000FF"/>
            <w:u w:val="single"/>
          </w:rPr>
          <w:t>s</w:t>
        </w:r>
      </w:ins>
      <w:ins w:id="4091" w:author="hongmi" w:date="2010-08-10T13:34:00Z">
        <w:r w:rsidRPr="00BC7305">
          <w:rPr>
            <w:rFonts w:hint="eastAsia"/>
            <w:color w:val="0000FF"/>
            <w:u w:val="single"/>
          </w:rPr>
          <w:t>为根节点，记录全局信息，</w:t>
        </w:r>
      </w:ins>
      <w:r w:rsidRPr="00BC7305">
        <w:rPr>
          <w:rFonts w:hint="eastAsia"/>
          <w:color w:val="0000FF"/>
          <w:u w:val="single"/>
        </w:rPr>
        <w:t>score</w:t>
      </w:r>
      <w:ins w:id="4092" w:author="hongmi" w:date="2010-08-10T13:39:00Z">
        <w:r w:rsidRPr="00BC7305">
          <w:rPr>
            <w:rFonts w:hint="eastAsia"/>
            <w:color w:val="0000FF"/>
            <w:u w:val="single"/>
          </w:rPr>
          <w:t>记录每个答卷的</w:t>
        </w:r>
      </w:ins>
      <w:r w:rsidRPr="00BC7305">
        <w:rPr>
          <w:rFonts w:hint="eastAsia"/>
          <w:color w:val="0000FF"/>
          <w:u w:val="single"/>
        </w:rPr>
        <w:t>阅卷分数</w:t>
      </w:r>
      <w:ins w:id="4093" w:author="hongmi" w:date="2010-08-10T13:39:00Z">
        <w:r w:rsidRPr="00BC7305">
          <w:rPr>
            <w:rFonts w:hint="eastAsia"/>
            <w:color w:val="0000FF"/>
            <w:u w:val="single"/>
          </w:rPr>
          <w:t>信息</w:t>
        </w:r>
      </w:ins>
      <w:ins w:id="4094" w:author="hongmi" w:date="2010-08-10T13:34:00Z">
        <w:r w:rsidRPr="00BC7305">
          <w:rPr>
            <w:rFonts w:hint="eastAsia"/>
            <w:color w:val="0000FF"/>
            <w:u w:val="single"/>
          </w:rPr>
          <w:t>。</w:t>
        </w:r>
      </w:ins>
    </w:p>
    <w:p w:rsidR="00BC7305" w:rsidRPr="00F8714E" w:rsidRDefault="00BC7305" w:rsidP="00BC7305">
      <w:pPr>
        <w:pStyle w:val="3"/>
        <w:numPr>
          <w:ilvl w:val="2"/>
          <w:numId w:val="15"/>
        </w:numPr>
        <w:rPr>
          <w:ins w:id="4095" w:author="hongmi" w:date="2010-08-10T13:44:00Z"/>
          <w:color w:val="0000FF"/>
          <w:u w:val="single"/>
        </w:rPr>
      </w:pPr>
      <w:bookmarkStart w:id="4096" w:name="_Toc286841360"/>
      <w:proofErr w:type="gramStart"/>
      <w:r w:rsidRPr="00F8714E">
        <w:rPr>
          <w:rFonts w:hint="eastAsia"/>
          <w:color w:val="0000FF"/>
          <w:u w:val="single"/>
        </w:rPr>
        <w:t>scores</w:t>
      </w:r>
      <w:bookmarkEnd w:id="4096"/>
      <w:proofErr w:type="gramEnd"/>
    </w:p>
    <w:p w:rsidR="00BC7305" w:rsidRPr="00916F9F" w:rsidRDefault="00BC7305" w:rsidP="00BC7305">
      <w:pPr>
        <w:pStyle w:val="M"/>
        <w:ind w:firstLine="0"/>
        <w:rPr>
          <w:ins w:id="4097" w:author="hongmi" w:date="2010-08-10T13:40:00Z"/>
        </w:rPr>
      </w:pPr>
      <w:ins w:id="4098" w:author="hongmi" w:date="2010-08-10T13:43:00Z">
        <w:r w:rsidRPr="00916F9F">
          <w:rPr>
            <w:rFonts w:hint="eastAsia"/>
          </w:rPr>
          <w:t>概述</w:t>
        </w:r>
        <w:r w:rsidRPr="00F8714E">
          <w:rPr>
            <w:rFonts w:hint="eastAsia"/>
            <w:color w:val="0000FF"/>
            <w:u w:val="single"/>
          </w:rPr>
          <w:t>：</w:t>
        </w:r>
      </w:ins>
      <w:r w:rsidRPr="00F8714E">
        <w:rPr>
          <w:rFonts w:hint="eastAsia"/>
          <w:color w:val="0000FF"/>
          <w:u w:val="single"/>
        </w:rPr>
        <w:t>scores</w:t>
      </w:r>
      <w:ins w:id="4099" w:author="hongmi" w:date="2010-08-10T13:43:00Z">
        <w:r w:rsidRPr="00F8714E">
          <w:rPr>
            <w:rFonts w:hint="eastAsia"/>
            <w:color w:val="0000FF"/>
            <w:u w:val="single"/>
          </w:rPr>
          <w:t>节点为</w:t>
        </w:r>
      </w:ins>
      <w:r w:rsidR="00F8714E" w:rsidRPr="00F8714E">
        <w:rPr>
          <w:rFonts w:hint="eastAsia"/>
          <w:color w:val="0000FF"/>
          <w:u w:val="single"/>
        </w:rPr>
        <w:t>分数</w:t>
      </w:r>
      <w:ins w:id="4100" w:author="hongmi" w:date="2010-08-10T13:49:00Z">
        <w:r w:rsidRPr="00F8714E">
          <w:rPr>
            <w:rFonts w:hint="eastAsia"/>
            <w:color w:val="0000FF"/>
            <w:u w:val="single"/>
          </w:rPr>
          <w:t>包</w:t>
        </w:r>
      </w:ins>
      <w:ins w:id="4101" w:author="hongmi" w:date="2010-08-10T13:43:00Z">
        <w:r w:rsidRPr="00F8714E">
          <w:rPr>
            <w:rFonts w:hint="eastAsia"/>
            <w:color w:val="0000FF"/>
            <w:u w:val="single"/>
          </w:rPr>
          <w:t>索引文件根节</w:t>
        </w:r>
        <w:r w:rsidRPr="00916F9F">
          <w:rPr>
            <w:rFonts w:hint="eastAsia"/>
          </w:rPr>
          <w:t>点。</w:t>
        </w:r>
      </w:ins>
    </w:p>
    <w:p w:rsidR="00BC7305" w:rsidRDefault="00BC7305" w:rsidP="00BC7305">
      <w:pPr>
        <w:pStyle w:val="M"/>
        <w:ind w:firstLine="0"/>
        <w:rPr>
          <w:ins w:id="4102" w:author="hongmi" w:date="2010-08-10T13:40:00Z"/>
        </w:rPr>
      </w:pPr>
      <w:ins w:id="4103" w:author="hongmi" w:date="2010-08-10T13:40:00Z">
        <w:r w:rsidRPr="00A3643D">
          <w:rPr>
            <w:rStyle w:val="a9"/>
            <w:rFonts w:hint="eastAsia"/>
          </w:rPr>
          <w:t>包含：</w:t>
        </w:r>
      </w:ins>
      <w:proofErr w:type="gramStart"/>
      <w:r w:rsidR="00F8714E" w:rsidRPr="00F8714E">
        <w:rPr>
          <w:rStyle w:val="a9"/>
          <w:rFonts w:hint="eastAsia"/>
          <w:color w:val="0000FF"/>
          <w:u w:val="single"/>
        </w:rPr>
        <w:t>score</w:t>
      </w:r>
      <w:ins w:id="4104" w:author="hongmi" w:date="2010-08-10T13:45:00Z">
        <w:r w:rsidRPr="00F8714E">
          <w:rPr>
            <w:rFonts w:hint="eastAsia"/>
            <w:color w:val="0000FF"/>
            <w:u w:val="single"/>
          </w:rPr>
          <w:t>(</w:t>
        </w:r>
        <w:proofErr w:type="gramEnd"/>
        <w:r w:rsidRPr="00F8714E">
          <w:rPr>
            <w:rFonts w:hint="eastAsia"/>
            <w:color w:val="0000FF"/>
            <w:u w:val="single"/>
          </w:rPr>
          <w:t>0..*)</w:t>
        </w:r>
      </w:ins>
    </w:p>
    <w:p w:rsidR="00BC7305" w:rsidRDefault="00BC7305" w:rsidP="00BC7305">
      <w:pPr>
        <w:pStyle w:val="M"/>
        <w:ind w:firstLine="0"/>
        <w:rPr>
          <w:ins w:id="4105" w:author="hongmi" w:date="2010-08-10T13:40:00Z"/>
          <w:b/>
        </w:rPr>
      </w:pPr>
      <w:ins w:id="4106" w:author="hongmi" w:date="2010-08-10T13:40:00Z">
        <w:r w:rsidRPr="000F7B91">
          <w:rPr>
            <w:rFonts w:hint="eastAsia"/>
            <w:b/>
          </w:rPr>
          <w:t>属性：</w:t>
        </w:r>
      </w:ins>
    </w:p>
    <w:p w:rsidR="00BC7305" w:rsidRPr="007D48C1" w:rsidRDefault="00BC7305" w:rsidP="00BC7305">
      <w:pPr>
        <w:pStyle w:val="af8"/>
        <w:rPr>
          <w:ins w:id="4107" w:author="hongmi" w:date="2010-08-10T13:40:00Z"/>
          <w:rStyle w:val="a9"/>
          <w:color w:val="0000FF"/>
          <w:spacing w:val="0"/>
          <w:szCs w:val="22"/>
          <w:u w:val="single"/>
        </w:rPr>
      </w:pPr>
      <w:ins w:id="4108" w:author="hongmi" w:date="2010-08-10T13:40:00Z">
        <w:r w:rsidRPr="007D48C1">
          <w:rPr>
            <w:rFonts w:hint="eastAsia"/>
            <w:color w:val="0000FF"/>
            <w:u w:val="single"/>
          </w:rPr>
          <w:t>表</w:t>
        </w:r>
        <w:r w:rsidRPr="007D48C1">
          <w:rPr>
            <w:rFonts w:hint="eastAsia"/>
            <w:color w:val="0000FF"/>
            <w:u w:val="single"/>
          </w:rPr>
          <w:t xml:space="preserve"> </w:t>
        </w:r>
      </w:ins>
      <w:r w:rsidR="00F8714E" w:rsidRPr="007D48C1">
        <w:rPr>
          <w:rFonts w:hint="eastAsia"/>
          <w:color w:val="0000FF"/>
          <w:u w:val="single"/>
        </w:rPr>
        <w:t>8</w:t>
      </w:r>
      <w:ins w:id="4109" w:author="hongmi" w:date="2010-08-10T13:40:00Z">
        <w:r w:rsidRPr="007D48C1">
          <w:rPr>
            <w:rFonts w:hint="eastAsia"/>
            <w:color w:val="0000FF"/>
            <w:u w:val="single"/>
          </w:rPr>
          <w:t>-</w:t>
        </w:r>
      </w:ins>
      <w:ins w:id="4110" w:author="hongmi" w:date="2011-02-25T12:26:00Z">
        <w:r w:rsidRPr="007D48C1">
          <w:rPr>
            <w:rFonts w:hint="eastAsia"/>
            <w:color w:val="0000FF"/>
            <w:u w:val="single"/>
          </w:rPr>
          <w:t>4</w:t>
        </w:r>
      </w:ins>
      <w:ins w:id="4111" w:author="hongmi" w:date="2010-08-10T13:40:00Z">
        <w:r w:rsidRPr="007D48C1">
          <w:rPr>
            <w:rFonts w:hint="eastAsia"/>
            <w:color w:val="0000FF"/>
            <w:u w:val="single"/>
          </w:rPr>
          <w:t xml:space="preserve"> </w:t>
        </w:r>
      </w:ins>
      <w:r w:rsidR="00F8714E" w:rsidRPr="007D48C1">
        <w:rPr>
          <w:rFonts w:hint="eastAsia"/>
          <w:color w:val="0000FF"/>
          <w:u w:val="single"/>
        </w:rPr>
        <w:t>score</w:t>
      </w:r>
      <w:ins w:id="4112" w:author="hongmi" w:date="2010-08-10T13:51:00Z">
        <w:r w:rsidRPr="007D48C1">
          <w:rPr>
            <w:rFonts w:hint="eastAsia"/>
            <w:color w:val="0000FF"/>
            <w:u w:val="single"/>
          </w:rPr>
          <w:t>s</w:t>
        </w:r>
      </w:ins>
      <w:ins w:id="4113" w:author="hongmi" w:date="2010-08-10T13:40:00Z">
        <w:r w:rsidRPr="007D48C1">
          <w:rPr>
            <w:rFonts w:hint="eastAsia"/>
            <w:color w:val="0000FF"/>
            <w:u w:val="single"/>
          </w:rPr>
          <w:t>属性表</w:t>
        </w:r>
      </w:ins>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74"/>
        <w:gridCol w:w="2103"/>
        <w:gridCol w:w="2133"/>
        <w:gridCol w:w="2112"/>
      </w:tblGrid>
      <w:tr w:rsidR="00BC7305" w:rsidRPr="004234C2" w:rsidTr="00BC7305">
        <w:trPr>
          <w:ins w:id="4114" w:author="hongmi" w:date="2010-08-10T13:40:00Z"/>
        </w:trPr>
        <w:tc>
          <w:tcPr>
            <w:tcW w:w="2174" w:type="dxa"/>
            <w:tcBorders>
              <w:top w:val="single" w:sz="4" w:space="0" w:color="000000"/>
              <w:left w:val="single" w:sz="4" w:space="0" w:color="000000"/>
              <w:bottom w:val="single" w:sz="4" w:space="0" w:color="000000"/>
              <w:right w:val="single" w:sz="4" w:space="0" w:color="000000"/>
            </w:tcBorders>
            <w:hideMark/>
          </w:tcPr>
          <w:p w:rsidR="00BC7305" w:rsidRPr="004234C2" w:rsidRDefault="00BC7305" w:rsidP="00BC7305">
            <w:pPr>
              <w:pStyle w:val="M"/>
              <w:ind w:firstLine="0"/>
              <w:rPr>
                <w:ins w:id="4115" w:author="hongmi" w:date="2010-08-10T13:40:00Z"/>
                <w:rStyle w:val="a9"/>
                <w:b w:val="0"/>
                <w:sz w:val="18"/>
                <w:szCs w:val="18"/>
              </w:rPr>
            </w:pPr>
            <w:ins w:id="4116" w:author="hongmi" w:date="2010-08-10T13:40:00Z">
              <w:r w:rsidRPr="004234C2">
                <w:rPr>
                  <w:rStyle w:val="a9"/>
                  <w:rFonts w:hint="eastAsia"/>
                  <w:b w:val="0"/>
                  <w:sz w:val="18"/>
                  <w:szCs w:val="18"/>
                </w:rPr>
                <w:t>名称</w:t>
              </w:r>
            </w:ins>
          </w:p>
        </w:tc>
        <w:tc>
          <w:tcPr>
            <w:tcW w:w="2103" w:type="dxa"/>
            <w:tcBorders>
              <w:top w:val="single" w:sz="4" w:space="0" w:color="000000"/>
              <w:left w:val="single" w:sz="4" w:space="0" w:color="000000"/>
              <w:bottom w:val="single" w:sz="4" w:space="0" w:color="000000"/>
              <w:right w:val="single" w:sz="4" w:space="0" w:color="000000"/>
            </w:tcBorders>
            <w:hideMark/>
          </w:tcPr>
          <w:p w:rsidR="00BC7305" w:rsidRPr="004234C2" w:rsidRDefault="00BC7305" w:rsidP="00BC7305">
            <w:pPr>
              <w:pStyle w:val="M"/>
              <w:ind w:firstLine="0"/>
              <w:rPr>
                <w:ins w:id="4117" w:author="hongmi" w:date="2010-08-10T13:40:00Z"/>
                <w:rStyle w:val="a9"/>
                <w:b w:val="0"/>
                <w:sz w:val="18"/>
                <w:szCs w:val="18"/>
              </w:rPr>
            </w:pPr>
            <w:ins w:id="4118" w:author="hongmi" w:date="2010-08-10T13:40:00Z">
              <w:r w:rsidRPr="004234C2">
                <w:rPr>
                  <w:rStyle w:val="a9"/>
                  <w:rFonts w:hint="eastAsia"/>
                  <w:b w:val="0"/>
                  <w:sz w:val="18"/>
                  <w:szCs w:val="18"/>
                </w:rPr>
                <w:t>限制</w:t>
              </w:r>
            </w:ins>
          </w:p>
        </w:tc>
        <w:tc>
          <w:tcPr>
            <w:tcW w:w="2133" w:type="dxa"/>
            <w:tcBorders>
              <w:top w:val="single" w:sz="4" w:space="0" w:color="000000"/>
              <w:left w:val="single" w:sz="4" w:space="0" w:color="000000"/>
              <w:bottom w:val="single" w:sz="4" w:space="0" w:color="000000"/>
              <w:right w:val="single" w:sz="4" w:space="0" w:color="000000"/>
            </w:tcBorders>
            <w:hideMark/>
          </w:tcPr>
          <w:p w:rsidR="00BC7305" w:rsidRPr="004234C2" w:rsidRDefault="00BC7305" w:rsidP="00BC7305">
            <w:pPr>
              <w:pStyle w:val="M"/>
              <w:ind w:firstLine="0"/>
              <w:rPr>
                <w:ins w:id="4119" w:author="hongmi" w:date="2010-08-10T13:40:00Z"/>
                <w:rStyle w:val="a9"/>
                <w:b w:val="0"/>
                <w:sz w:val="18"/>
                <w:szCs w:val="18"/>
              </w:rPr>
            </w:pPr>
            <w:ins w:id="4120" w:author="hongmi" w:date="2010-08-10T13:40:00Z">
              <w:r w:rsidRPr="004234C2">
                <w:rPr>
                  <w:rStyle w:val="a9"/>
                  <w:rFonts w:hint="eastAsia"/>
                  <w:b w:val="0"/>
                  <w:sz w:val="18"/>
                  <w:szCs w:val="18"/>
                </w:rPr>
                <w:t>类型</w:t>
              </w:r>
            </w:ins>
          </w:p>
        </w:tc>
        <w:tc>
          <w:tcPr>
            <w:tcW w:w="2112" w:type="dxa"/>
            <w:tcBorders>
              <w:top w:val="single" w:sz="4" w:space="0" w:color="000000"/>
              <w:left w:val="single" w:sz="4" w:space="0" w:color="000000"/>
              <w:bottom w:val="single" w:sz="4" w:space="0" w:color="000000"/>
              <w:right w:val="single" w:sz="4" w:space="0" w:color="000000"/>
            </w:tcBorders>
            <w:hideMark/>
          </w:tcPr>
          <w:p w:rsidR="00BC7305" w:rsidRPr="004234C2" w:rsidRDefault="00BC7305" w:rsidP="00BC7305">
            <w:pPr>
              <w:pStyle w:val="M"/>
              <w:ind w:firstLine="0"/>
              <w:rPr>
                <w:ins w:id="4121" w:author="hongmi" w:date="2010-08-10T13:40:00Z"/>
                <w:rStyle w:val="a9"/>
                <w:b w:val="0"/>
                <w:sz w:val="18"/>
                <w:szCs w:val="18"/>
              </w:rPr>
            </w:pPr>
            <w:ins w:id="4122" w:author="hongmi" w:date="2010-08-10T13:40:00Z">
              <w:r w:rsidRPr="004234C2">
                <w:rPr>
                  <w:rStyle w:val="a9"/>
                  <w:rFonts w:hint="eastAsia"/>
                  <w:b w:val="0"/>
                  <w:sz w:val="18"/>
                  <w:szCs w:val="18"/>
                </w:rPr>
                <w:t>备注</w:t>
              </w:r>
            </w:ins>
          </w:p>
        </w:tc>
      </w:tr>
      <w:tr w:rsidR="00F8714E" w:rsidRPr="00F8714E" w:rsidTr="00BC7305">
        <w:tc>
          <w:tcPr>
            <w:tcW w:w="2174" w:type="dxa"/>
            <w:tcBorders>
              <w:top w:val="single" w:sz="4" w:space="0" w:color="000000"/>
              <w:left w:val="single" w:sz="4" w:space="0" w:color="000000"/>
              <w:bottom w:val="single" w:sz="4" w:space="0" w:color="000000"/>
              <w:right w:val="single" w:sz="4" w:space="0" w:color="000000"/>
            </w:tcBorders>
            <w:hideMark/>
          </w:tcPr>
          <w:p w:rsidR="00F8714E" w:rsidRPr="00F8714E" w:rsidRDefault="00F8714E" w:rsidP="00BC7305">
            <w:pPr>
              <w:pStyle w:val="M"/>
              <w:ind w:firstLine="0"/>
              <w:rPr>
                <w:rStyle w:val="a9"/>
                <w:b w:val="0"/>
                <w:color w:val="0000FF"/>
                <w:sz w:val="18"/>
                <w:szCs w:val="18"/>
                <w:u w:val="single"/>
              </w:rPr>
            </w:pPr>
            <w:r w:rsidRPr="00F8714E">
              <w:rPr>
                <w:rStyle w:val="a9"/>
                <w:rFonts w:hint="eastAsia"/>
                <w:b w:val="0"/>
                <w:color w:val="0000FF"/>
                <w:sz w:val="18"/>
                <w:szCs w:val="18"/>
                <w:u w:val="single"/>
              </w:rPr>
              <w:t>reviewer</w:t>
            </w:r>
          </w:p>
        </w:tc>
        <w:tc>
          <w:tcPr>
            <w:tcW w:w="2103" w:type="dxa"/>
            <w:tcBorders>
              <w:top w:val="single" w:sz="4" w:space="0" w:color="000000"/>
              <w:left w:val="single" w:sz="4" w:space="0" w:color="000000"/>
              <w:bottom w:val="single" w:sz="4" w:space="0" w:color="000000"/>
              <w:right w:val="single" w:sz="4" w:space="0" w:color="000000"/>
            </w:tcBorders>
            <w:hideMark/>
          </w:tcPr>
          <w:p w:rsidR="00F8714E" w:rsidRPr="00F8714E" w:rsidRDefault="00F8714E" w:rsidP="00BC7305">
            <w:pPr>
              <w:pStyle w:val="M"/>
              <w:ind w:firstLine="0"/>
              <w:rPr>
                <w:rStyle w:val="a9"/>
                <w:b w:val="0"/>
                <w:color w:val="0000FF"/>
                <w:sz w:val="18"/>
                <w:szCs w:val="18"/>
                <w:u w:val="single"/>
              </w:rPr>
            </w:pPr>
            <w:r w:rsidRPr="00F8714E">
              <w:rPr>
                <w:rStyle w:val="a9"/>
                <w:rFonts w:hint="eastAsia"/>
                <w:b w:val="0"/>
                <w:color w:val="0000FF"/>
                <w:sz w:val="18"/>
                <w:szCs w:val="18"/>
                <w:u w:val="single"/>
              </w:rPr>
              <w:t>1</w:t>
            </w:r>
          </w:p>
        </w:tc>
        <w:tc>
          <w:tcPr>
            <w:tcW w:w="2133" w:type="dxa"/>
            <w:tcBorders>
              <w:top w:val="single" w:sz="4" w:space="0" w:color="000000"/>
              <w:left w:val="single" w:sz="4" w:space="0" w:color="000000"/>
              <w:bottom w:val="single" w:sz="4" w:space="0" w:color="000000"/>
              <w:right w:val="single" w:sz="4" w:space="0" w:color="000000"/>
            </w:tcBorders>
            <w:hideMark/>
          </w:tcPr>
          <w:p w:rsidR="00F8714E" w:rsidRPr="00F8714E" w:rsidRDefault="00F8714E" w:rsidP="00BC7305">
            <w:pPr>
              <w:pStyle w:val="M"/>
              <w:ind w:firstLine="0"/>
              <w:rPr>
                <w:rStyle w:val="a9"/>
                <w:b w:val="0"/>
                <w:color w:val="0000FF"/>
                <w:sz w:val="18"/>
                <w:szCs w:val="18"/>
                <w:u w:val="single"/>
              </w:rPr>
            </w:pPr>
            <w:r w:rsidRPr="00F8714E">
              <w:rPr>
                <w:rStyle w:val="a9"/>
                <w:rFonts w:hint="eastAsia"/>
                <w:b w:val="0"/>
                <w:color w:val="0000FF"/>
                <w:sz w:val="18"/>
                <w:szCs w:val="18"/>
                <w:u w:val="single"/>
              </w:rPr>
              <w:t>string</w:t>
            </w:r>
          </w:p>
        </w:tc>
        <w:tc>
          <w:tcPr>
            <w:tcW w:w="2112" w:type="dxa"/>
            <w:tcBorders>
              <w:top w:val="single" w:sz="4" w:space="0" w:color="000000"/>
              <w:left w:val="single" w:sz="4" w:space="0" w:color="000000"/>
              <w:bottom w:val="single" w:sz="4" w:space="0" w:color="000000"/>
              <w:right w:val="single" w:sz="4" w:space="0" w:color="000000"/>
            </w:tcBorders>
            <w:hideMark/>
          </w:tcPr>
          <w:p w:rsidR="00F8714E" w:rsidRPr="00F8714E" w:rsidRDefault="00F8714E" w:rsidP="00BC7305">
            <w:pPr>
              <w:pStyle w:val="M"/>
              <w:ind w:firstLine="0"/>
              <w:rPr>
                <w:rStyle w:val="a9"/>
                <w:b w:val="0"/>
                <w:color w:val="0000FF"/>
                <w:sz w:val="18"/>
                <w:szCs w:val="18"/>
                <w:u w:val="single"/>
              </w:rPr>
            </w:pPr>
            <w:r w:rsidRPr="00F8714E">
              <w:rPr>
                <w:rStyle w:val="a9"/>
                <w:rFonts w:hint="eastAsia"/>
                <w:b w:val="0"/>
                <w:color w:val="0000FF"/>
                <w:sz w:val="18"/>
                <w:szCs w:val="18"/>
                <w:u w:val="single"/>
              </w:rPr>
              <w:t>阅卷人签名</w:t>
            </w:r>
          </w:p>
        </w:tc>
      </w:tr>
    </w:tbl>
    <w:p w:rsidR="00BC7305" w:rsidRDefault="00BC7305" w:rsidP="00BC7305">
      <w:pPr>
        <w:pStyle w:val="M"/>
        <w:spacing w:before="60" w:after="240"/>
        <w:ind w:left="425" w:firstLine="0"/>
        <w:jc w:val="center"/>
        <w:rPr>
          <w:ins w:id="4123" w:author="hongmi" w:date="2010-08-10T13:40:00Z"/>
          <w:rStyle w:val="a9"/>
          <w:rFonts w:ascii="Calibri" w:hAnsi="Calibri" w:cs="Times New Roman"/>
          <w:sz w:val="16"/>
          <w:szCs w:val="16"/>
        </w:rPr>
      </w:pPr>
      <w:ins w:id="4124" w:author="hongmi" w:date="2010-08-10T13:40:00Z">
        <w:r>
          <w:rPr>
            <w:rStyle w:val="a9"/>
            <w:sz w:val="16"/>
            <w:szCs w:val="16"/>
          </w:rPr>
          <w:t>&lt;</w:t>
        </w:r>
        <w:r>
          <w:rPr>
            <w:rStyle w:val="a9"/>
            <w:rFonts w:hint="eastAsia"/>
            <w:sz w:val="16"/>
            <w:szCs w:val="16"/>
          </w:rPr>
          <w:t>注</w:t>
        </w:r>
        <w:r>
          <w:rPr>
            <w:rStyle w:val="a9"/>
            <w:sz w:val="16"/>
            <w:szCs w:val="16"/>
          </w:rPr>
          <w:t>&gt;[1]</w:t>
        </w:r>
        <w:r>
          <w:rPr>
            <w:rStyle w:val="a9"/>
            <w:rFonts w:hint="eastAsia"/>
            <w:sz w:val="16"/>
            <w:szCs w:val="16"/>
          </w:rPr>
          <w:t>：一个</w:t>
        </w:r>
        <w:r>
          <w:rPr>
            <w:rStyle w:val="a9"/>
            <w:sz w:val="16"/>
            <w:szCs w:val="16"/>
          </w:rPr>
          <w:t xml:space="preserve">   [0..1]: 0 </w:t>
        </w:r>
        <w:proofErr w:type="gramStart"/>
        <w:r>
          <w:rPr>
            <w:rStyle w:val="a9"/>
            <w:rFonts w:hint="eastAsia"/>
            <w:sz w:val="16"/>
            <w:szCs w:val="16"/>
          </w:rPr>
          <w:t>个</w:t>
        </w:r>
        <w:proofErr w:type="gramEnd"/>
        <w:r>
          <w:rPr>
            <w:rStyle w:val="a9"/>
            <w:rFonts w:hint="eastAsia"/>
            <w:sz w:val="16"/>
            <w:szCs w:val="16"/>
          </w:rPr>
          <w:t>或</w:t>
        </w:r>
        <w:r>
          <w:rPr>
            <w:rStyle w:val="a9"/>
            <w:sz w:val="16"/>
            <w:szCs w:val="16"/>
          </w:rPr>
          <w:t xml:space="preserve"> 1 </w:t>
        </w:r>
        <w:proofErr w:type="gramStart"/>
        <w:r>
          <w:rPr>
            <w:rStyle w:val="a9"/>
            <w:rFonts w:hint="eastAsia"/>
            <w:sz w:val="16"/>
            <w:szCs w:val="16"/>
          </w:rPr>
          <w:t>个</w:t>
        </w:r>
        <w:proofErr w:type="gramEnd"/>
        <w:r>
          <w:rPr>
            <w:rStyle w:val="a9"/>
            <w:sz w:val="16"/>
            <w:szCs w:val="16"/>
          </w:rPr>
          <w:t xml:space="preserve">    [1..</w:t>
        </w:r>
        <w:r>
          <w:rPr>
            <w:rStyle w:val="a9"/>
            <w:rFonts w:hint="eastAsia"/>
            <w:sz w:val="16"/>
            <w:szCs w:val="16"/>
          </w:rPr>
          <w:t>*</w:t>
        </w:r>
        <w:r>
          <w:rPr>
            <w:rStyle w:val="a9"/>
            <w:sz w:val="16"/>
            <w:szCs w:val="16"/>
          </w:rPr>
          <w:t>]</w:t>
        </w:r>
        <w:r>
          <w:rPr>
            <w:rStyle w:val="a9"/>
            <w:rFonts w:hint="eastAsia"/>
            <w:sz w:val="16"/>
            <w:szCs w:val="16"/>
          </w:rPr>
          <w:t>：大于等于一个</w:t>
        </w:r>
      </w:ins>
    </w:p>
    <w:p w:rsidR="00BC7305" w:rsidRPr="007D48C1" w:rsidRDefault="00F8714E" w:rsidP="00BC7305">
      <w:pPr>
        <w:pStyle w:val="3"/>
        <w:numPr>
          <w:ilvl w:val="2"/>
          <w:numId w:val="15"/>
        </w:numPr>
        <w:rPr>
          <w:ins w:id="4125" w:author="hongmi" w:date="2010-08-10T13:47:00Z"/>
          <w:color w:val="0000FF"/>
          <w:u w:val="single"/>
        </w:rPr>
      </w:pPr>
      <w:bookmarkStart w:id="4126" w:name="_Toc286841361"/>
      <w:proofErr w:type="gramStart"/>
      <w:r w:rsidRPr="007D48C1">
        <w:rPr>
          <w:rFonts w:hint="eastAsia"/>
          <w:color w:val="0000FF"/>
          <w:u w:val="single"/>
        </w:rPr>
        <w:t>score</w:t>
      </w:r>
      <w:bookmarkEnd w:id="4126"/>
      <w:proofErr w:type="gramEnd"/>
    </w:p>
    <w:p w:rsidR="00BC7305" w:rsidRPr="007D48C1" w:rsidRDefault="00BC7305" w:rsidP="00BC7305">
      <w:pPr>
        <w:pStyle w:val="M"/>
        <w:ind w:firstLine="0"/>
        <w:rPr>
          <w:ins w:id="4127" w:author="hongmi" w:date="2010-08-10T13:47:00Z"/>
          <w:color w:val="0000FF"/>
          <w:u w:val="single"/>
        </w:rPr>
      </w:pPr>
      <w:ins w:id="4128" w:author="hongmi" w:date="2010-08-10T13:47:00Z">
        <w:r w:rsidRPr="00916F9F">
          <w:rPr>
            <w:rFonts w:hint="eastAsia"/>
          </w:rPr>
          <w:t>概述</w:t>
        </w:r>
        <w:r w:rsidRPr="007D48C1">
          <w:rPr>
            <w:rFonts w:hint="eastAsia"/>
            <w:color w:val="0000FF"/>
            <w:u w:val="single"/>
          </w:rPr>
          <w:t>：</w:t>
        </w:r>
      </w:ins>
      <w:r w:rsidR="00F8714E" w:rsidRPr="007D48C1">
        <w:rPr>
          <w:rFonts w:hint="eastAsia"/>
          <w:color w:val="0000FF"/>
          <w:u w:val="single"/>
        </w:rPr>
        <w:t>score</w:t>
      </w:r>
      <w:ins w:id="4129" w:author="hongmi" w:date="2010-08-10T13:47:00Z">
        <w:r w:rsidRPr="007D48C1">
          <w:rPr>
            <w:rFonts w:hint="eastAsia"/>
            <w:color w:val="0000FF"/>
            <w:u w:val="single"/>
          </w:rPr>
          <w:t>节点为</w:t>
        </w:r>
      </w:ins>
      <w:r w:rsidR="00F8714E" w:rsidRPr="007D48C1">
        <w:rPr>
          <w:rFonts w:hint="eastAsia"/>
          <w:color w:val="0000FF"/>
          <w:u w:val="single"/>
        </w:rPr>
        <w:t>分数</w:t>
      </w:r>
      <w:ins w:id="4130" w:author="hongmi" w:date="2010-08-10T13:49:00Z">
        <w:r w:rsidRPr="007D48C1">
          <w:rPr>
            <w:rFonts w:hint="eastAsia"/>
            <w:color w:val="0000FF"/>
            <w:u w:val="single"/>
          </w:rPr>
          <w:t>包</w:t>
        </w:r>
      </w:ins>
      <w:r w:rsidR="00F8714E" w:rsidRPr="007D48C1">
        <w:rPr>
          <w:rFonts w:hint="eastAsia"/>
          <w:color w:val="0000FF"/>
          <w:u w:val="single"/>
        </w:rPr>
        <w:t>中每份答卷的分数信息节点</w:t>
      </w:r>
      <w:ins w:id="4131" w:author="hongmi" w:date="2010-08-10T13:47:00Z">
        <w:r w:rsidRPr="007D48C1">
          <w:rPr>
            <w:rFonts w:hint="eastAsia"/>
            <w:color w:val="0000FF"/>
            <w:u w:val="single"/>
          </w:rPr>
          <w:t>。</w:t>
        </w:r>
      </w:ins>
    </w:p>
    <w:p w:rsidR="00BC7305" w:rsidRPr="00BE1A52" w:rsidRDefault="00BC7305" w:rsidP="00BC7305">
      <w:pPr>
        <w:pStyle w:val="M"/>
        <w:ind w:firstLine="0"/>
        <w:rPr>
          <w:ins w:id="4132" w:author="hongmi" w:date="2010-08-10T13:47:00Z"/>
        </w:rPr>
      </w:pPr>
      <w:ins w:id="4133" w:author="hongmi" w:date="2010-08-10T13:47:00Z">
        <w:r w:rsidRPr="00A3643D">
          <w:rPr>
            <w:rStyle w:val="a9"/>
            <w:rFonts w:hint="eastAsia"/>
          </w:rPr>
          <w:t>包含：</w:t>
        </w:r>
      </w:ins>
      <w:proofErr w:type="gramStart"/>
      <w:ins w:id="4134" w:author="eric" w:date="2010-09-01T08:46:00Z">
        <w:r w:rsidR="00F8714E" w:rsidRPr="007D48C1">
          <w:rPr>
            <w:rFonts w:hint="eastAsia"/>
            <w:color w:val="0000FF"/>
            <w:u w:val="single"/>
          </w:rPr>
          <w:t>value</w:t>
        </w:r>
      </w:ins>
      <w:r w:rsidR="00F8714E" w:rsidRPr="007D48C1">
        <w:rPr>
          <w:color w:val="0000FF"/>
          <w:u w:val="single"/>
        </w:rPr>
        <w:t>(</w:t>
      </w:r>
      <w:proofErr w:type="gramEnd"/>
      <w:r w:rsidR="00F8714E" w:rsidRPr="007D48C1">
        <w:rPr>
          <w:rFonts w:hint="eastAsia"/>
          <w:color w:val="0000FF"/>
          <w:u w:val="single"/>
        </w:rPr>
        <w:t>0..*)</w:t>
      </w:r>
    </w:p>
    <w:p w:rsidR="00BC7305" w:rsidRDefault="00BC7305" w:rsidP="00BC7305">
      <w:pPr>
        <w:pStyle w:val="M"/>
        <w:ind w:firstLine="0"/>
        <w:rPr>
          <w:ins w:id="4135" w:author="hongmi" w:date="2010-08-10T13:47:00Z"/>
          <w:b/>
        </w:rPr>
      </w:pPr>
      <w:ins w:id="4136" w:author="hongmi" w:date="2010-08-10T13:47:00Z">
        <w:r w:rsidRPr="000F7B91">
          <w:rPr>
            <w:rFonts w:hint="eastAsia"/>
            <w:b/>
          </w:rPr>
          <w:t>属性：</w:t>
        </w:r>
      </w:ins>
    </w:p>
    <w:p w:rsidR="00BC7305" w:rsidRDefault="00BC7305" w:rsidP="00BC7305">
      <w:pPr>
        <w:pStyle w:val="af8"/>
        <w:rPr>
          <w:color w:val="0000FF"/>
          <w:u w:val="single"/>
        </w:rPr>
      </w:pPr>
      <w:ins w:id="4137" w:author="hongmi" w:date="2010-08-10T13:48:00Z">
        <w:r w:rsidRPr="007D48C1">
          <w:rPr>
            <w:rFonts w:hint="eastAsia"/>
            <w:color w:val="0000FF"/>
            <w:u w:val="single"/>
          </w:rPr>
          <w:t>表</w:t>
        </w:r>
        <w:r w:rsidRPr="007D48C1">
          <w:rPr>
            <w:rFonts w:hint="eastAsia"/>
            <w:color w:val="0000FF"/>
            <w:u w:val="single"/>
          </w:rPr>
          <w:t xml:space="preserve"> </w:t>
        </w:r>
      </w:ins>
      <w:r w:rsidR="007D48C1" w:rsidRPr="007D48C1">
        <w:rPr>
          <w:rFonts w:hint="eastAsia"/>
          <w:color w:val="0000FF"/>
          <w:u w:val="single"/>
        </w:rPr>
        <w:t>8</w:t>
      </w:r>
      <w:ins w:id="4138" w:author="hongmi" w:date="2010-08-10T13:48:00Z">
        <w:r w:rsidRPr="007D48C1">
          <w:rPr>
            <w:rFonts w:hint="eastAsia"/>
            <w:color w:val="0000FF"/>
            <w:u w:val="single"/>
          </w:rPr>
          <w:t>-</w:t>
        </w:r>
      </w:ins>
      <w:ins w:id="4139" w:author="hongmi" w:date="2011-02-25T12:26:00Z">
        <w:r w:rsidRPr="007D48C1">
          <w:rPr>
            <w:rFonts w:hint="eastAsia"/>
            <w:color w:val="0000FF"/>
            <w:u w:val="single"/>
          </w:rPr>
          <w:t>5</w:t>
        </w:r>
      </w:ins>
      <w:ins w:id="4140" w:author="hongmi" w:date="2010-08-10T13:48:00Z">
        <w:r w:rsidRPr="007D48C1">
          <w:rPr>
            <w:rFonts w:hint="eastAsia"/>
            <w:color w:val="0000FF"/>
            <w:u w:val="single"/>
          </w:rPr>
          <w:t xml:space="preserve"> </w:t>
        </w:r>
      </w:ins>
      <w:r w:rsidR="007D48C1" w:rsidRPr="007D48C1">
        <w:rPr>
          <w:rFonts w:hint="eastAsia"/>
          <w:color w:val="0000FF"/>
          <w:u w:val="single"/>
        </w:rPr>
        <w:t>score</w:t>
      </w:r>
      <w:ins w:id="4141" w:author="hongmi" w:date="2010-08-10T13:48:00Z">
        <w:r w:rsidRPr="007D48C1">
          <w:rPr>
            <w:rFonts w:hint="eastAsia"/>
            <w:color w:val="0000FF"/>
            <w:u w:val="single"/>
          </w:rPr>
          <w:t>属性表</w:t>
        </w:r>
      </w:ins>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74"/>
        <w:gridCol w:w="2103"/>
        <w:gridCol w:w="2133"/>
        <w:gridCol w:w="2112"/>
      </w:tblGrid>
      <w:tr w:rsidR="007D48C1" w:rsidRPr="004B1D15" w:rsidTr="00C92A51">
        <w:tc>
          <w:tcPr>
            <w:tcW w:w="2174" w:type="dxa"/>
            <w:tcBorders>
              <w:top w:val="single" w:sz="4" w:space="0" w:color="000000"/>
              <w:left w:val="single" w:sz="4" w:space="0" w:color="000000"/>
              <w:bottom w:val="single" w:sz="4" w:space="0" w:color="000000"/>
              <w:right w:val="single" w:sz="4" w:space="0" w:color="000000"/>
            </w:tcBorders>
            <w:hideMark/>
          </w:tcPr>
          <w:p w:rsidR="007D48C1" w:rsidRPr="004B1D15" w:rsidRDefault="007D48C1" w:rsidP="00C92A51">
            <w:pPr>
              <w:pStyle w:val="M"/>
              <w:ind w:firstLine="0"/>
              <w:rPr>
                <w:rStyle w:val="a9"/>
                <w:b w:val="0"/>
                <w:color w:val="0000FF"/>
                <w:sz w:val="20"/>
                <w:szCs w:val="18"/>
                <w:u w:val="single"/>
              </w:rPr>
            </w:pPr>
            <w:r w:rsidRPr="004B1D15">
              <w:rPr>
                <w:rStyle w:val="a9"/>
                <w:rFonts w:hint="eastAsia"/>
                <w:b w:val="0"/>
                <w:color w:val="0000FF"/>
                <w:sz w:val="20"/>
                <w:szCs w:val="18"/>
                <w:u w:val="single"/>
              </w:rPr>
              <w:lastRenderedPageBreak/>
              <w:t>名称</w:t>
            </w:r>
          </w:p>
        </w:tc>
        <w:tc>
          <w:tcPr>
            <w:tcW w:w="2103" w:type="dxa"/>
            <w:tcBorders>
              <w:top w:val="single" w:sz="4" w:space="0" w:color="000000"/>
              <w:left w:val="single" w:sz="4" w:space="0" w:color="000000"/>
              <w:bottom w:val="single" w:sz="4" w:space="0" w:color="000000"/>
              <w:right w:val="single" w:sz="4" w:space="0" w:color="000000"/>
            </w:tcBorders>
            <w:hideMark/>
          </w:tcPr>
          <w:p w:rsidR="007D48C1" w:rsidRPr="004B1D15" w:rsidRDefault="007D48C1" w:rsidP="00C92A51">
            <w:pPr>
              <w:pStyle w:val="M"/>
              <w:ind w:firstLine="0"/>
              <w:rPr>
                <w:rStyle w:val="a9"/>
                <w:b w:val="0"/>
                <w:color w:val="0000FF"/>
                <w:sz w:val="20"/>
                <w:szCs w:val="18"/>
                <w:u w:val="single"/>
              </w:rPr>
            </w:pPr>
            <w:r w:rsidRPr="004B1D15">
              <w:rPr>
                <w:rStyle w:val="a9"/>
                <w:rFonts w:hint="eastAsia"/>
                <w:b w:val="0"/>
                <w:color w:val="0000FF"/>
                <w:sz w:val="20"/>
                <w:szCs w:val="18"/>
                <w:u w:val="single"/>
              </w:rPr>
              <w:t>限制</w:t>
            </w:r>
          </w:p>
        </w:tc>
        <w:tc>
          <w:tcPr>
            <w:tcW w:w="2133" w:type="dxa"/>
            <w:tcBorders>
              <w:top w:val="single" w:sz="4" w:space="0" w:color="000000"/>
              <w:left w:val="single" w:sz="4" w:space="0" w:color="000000"/>
              <w:bottom w:val="single" w:sz="4" w:space="0" w:color="000000"/>
              <w:right w:val="single" w:sz="4" w:space="0" w:color="000000"/>
            </w:tcBorders>
            <w:hideMark/>
          </w:tcPr>
          <w:p w:rsidR="007D48C1" w:rsidRPr="004B1D15" w:rsidRDefault="007D48C1" w:rsidP="00C92A51">
            <w:pPr>
              <w:pStyle w:val="M"/>
              <w:ind w:firstLine="0"/>
              <w:rPr>
                <w:rStyle w:val="a9"/>
                <w:b w:val="0"/>
                <w:color w:val="0000FF"/>
                <w:sz w:val="20"/>
                <w:szCs w:val="18"/>
                <w:u w:val="single"/>
              </w:rPr>
            </w:pPr>
            <w:r w:rsidRPr="004B1D15">
              <w:rPr>
                <w:rStyle w:val="a9"/>
                <w:rFonts w:hint="eastAsia"/>
                <w:b w:val="0"/>
                <w:color w:val="0000FF"/>
                <w:sz w:val="20"/>
                <w:szCs w:val="18"/>
                <w:u w:val="single"/>
              </w:rPr>
              <w:t>类型</w:t>
            </w:r>
          </w:p>
        </w:tc>
        <w:tc>
          <w:tcPr>
            <w:tcW w:w="2112" w:type="dxa"/>
            <w:tcBorders>
              <w:top w:val="single" w:sz="4" w:space="0" w:color="000000"/>
              <w:left w:val="single" w:sz="4" w:space="0" w:color="000000"/>
              <w:bottom w:val="single" w:sz="4" w:space="0" w:color="000000"/>
              <w:right w:val="single" w:sz="4" w:space="0" w:color="000000"/>
            </w:tcBorders>
            <w:hideMark/>
          </w:tcPr>
          <w:p w:rsidR="007D48C1" w:rsidRPr="004B1D15" w:rsidRDefault="007D48C1" w:rsidP="00C92A51">
            <w:pPr>
              <w:pStyle w:val="M"/>
              <w:ind w:firstLine="0"/>
              <w:rPr>
                <w:rStyle w:val="a9"/>
                <w:b w:val="0"/>
                <w:color w:val="0000FF"/>
                <w:sz w:val="20"/>
                <w:szCs w:val="18"/>
                <w:u w:val="single"/>
              </w:rPr>
            </w:pPr>
            <w:r w:rsidRPr="004B1D15">
              <w:rPr>
                <w:rStyle w:val="a9"/>
                <w:rFonts w:hint="eastAsia"/>
                <w:b w:val="0"/>
                <w:color w:val="0000FF"/>
                <w:sz w:val="20"/>
                <w:szCs w:val="18"/>
                <w:u w:val="single"/>
              </w:rPr>
              <w:t>备注</w:t>
            </w:r>
          </w:p>
        </w:tc>
      </w:tr>
      <w:tr w:rsidR="00DE3B02" w:rsidRPr="004234C2" w:rsidTr="00DE3B02">
        <w:trPr>
          <w:trHeight w:val="350"/>
        </w:trPr>
        <w:tc>
          <w:tcPr>
            <w:tcW w:w="2174" w:type="dxa"/>
            <w:tcBorders>
              <w:top w:val="single" w:sz="4" w:space="0" w:color="000000"/>
              <w:left w:val="single" w:sz="4" w:space="0" w:color="000000"/>
              <w:bottom w:val="single" w:sz="4" w:space="0" w:color="000000"/>
              <w:right w:val="single" w:sz="4" w:space="0" w:color="000000"/>
            </w:tcBorders>
            <w:hideMark/>
          </w:tcPr>
          <w:p w:rsidR="00DE3B02" w:rsidRPr="004B1D15" w:rsidRDefault="00DE3B02" w:rsidP="00C92A51">
            <w:pPr>
              <w:rPr>
                <w:rStyle w:val="a9"/>
                <w:b w:val="0"/>
                <w:bCs w:val="0"/>
                <w:color w:val="0000FF"/>
                <w:sz w:val="18"/>
                <w:szCs w:val="18"/>
                <w:u w:val="single"/>
              </w:rPr>
            </w:pPr>
            <w:r>
              <w:rPr>
                <w:rStyle w:val="a9"/>
                <w:rFonts w:hint="eastAsia"/>
                <w:b w:val="0"/>
                <w:bCs w:val="0"/>
                <w:color w:val="0000FF"/>
                <w:sz w:val="18"/>
                <w:szCs w:val="18"/>
                <w:u w:val="single"/>
              </w:rPr>
              <w:t>tt</w:t>
            </w:r>
          </w:p>
        </w:tc>
        <w:tc>
          <w:tcPr>
            <w:tcW w:w="2103" w:type="dxa"/>
            <w:tcBorders>
              <w:top w:val="single" w:sz="4" w:space="0" w:color="000000"/>
              <w:left w:val="single" w:sz="4" w:space="0" w:color="000000"/>
              <w:bottom w:val="single" w:sz="4" w:space="0" w:color="000000"/>
              <w:right w:val="single" w:sz="4" w:space="0" w:color="000000"/>
            </w:tcBorders>
            <w:hideMark/>
          </w:tcPr>
          <w:p w:rsidR="00DE3B02" w:rsidRPr="004B1D15" w:rsidRDefault="00DE3B02" w:rsidP="00C92A51">
            <w:pPr>
              <w:pStyle w:val="M"/>
              <w:ind w:firstLine="0"/>
              <w:rPr>
                <w:rStyle w:val="a9"/>
                <w:b w:val="0"/>
                <w:color w:val="0000FF"/>
                <w:sz w:val="18"/>
                <w:szCs w:val="18"/>
                <w:u w:val="single"/>
              </w:rPr>
            </w:pPr>
            <w:r>
              <w:rPr>
                <w:rStyle w:val="a9"/>
                <w:rFonts w:hint="eastAsia"/>
                <w:b w:val="0"/>
                <w:color w:val="0000FF"/>
                <w:sz w:val="18"/>
                <w:szCs w:val="18"/>
                <w:u w:val="single"/>
              </w:rPr>
              <w:t>1</w:t>
            </w:r>
          </w:p>
        </w:tc>
        <w:tc>
          <w:tcPr>
            <w:tcW w:w="2133" w:type="dxa"/>
            <w:tcBorders>
              <w:top w:val="single" w:sz="4" w:space="0" w:color="000000"/>
              <w:left w:val="single" w:sz="4" w:space="0" w:color="000000"/>
              <w:bottom w:val="single" w:sz="4" w:space="0" w:color="000000"/>
              <w:right w:val="single" w:sz="4" w:space="0" w:color="000000"/>
            </w:tcBorders>
            <w:hideMark/>
          </w:tcPr>
          <w:p w:rsidR="00DE3B02" w:rsidRPr="004B1D15" w:rsidRDefault="00DE3B02" w:rsidP="00C92A51">
            <w:pPr>
              <w:pStyle w:val="aa"/>
              <w:rPr>
                <w:rFonts w:ascii="Calibri" w:hAnsi="Calibri"/>
                <w:color w:val="0000FF"/>
                <w:sz w:val="18"/>
                <w:szCs w:val="18"/>
                <w:u w:val="single"/>
              </w:rPr>
            </w:pPr>
            <w:r>
              <w:rPr>
                <w:rFonts w:ascii="Calibri" w:hAnsi="Calibri" w:hint="eastAsia"/>
                <w:color w:val="0000FF"/>
                <w:sz w:val="18"/>
                <w:szCs w:val="18"/>
                <w:u w:val="single"/>
              </w:rPr>
              <w:t>timestamp</w:t>
            </w:r>
          </w:p>
        </w:tc>
        <w:tc>
          <w:tcPr>
            <w:tcW w:w="2112" w:type="dxa"/>
            <w:tcBorders>
              <w:top w:val="single" w:sz="4" w:space="0" w:color="000000"/>
              <w:left w:val="single" w:sz="4" w:space="0" w:color="000000"/>
              <w:bottom w:val="single" w:sz="4" w:space="0" w:color="000000"/>
              <w:right w:val="single" w:sz="4" w:space="0" w:color="000000"/>
            </w:tcBorders>
            <w:hideMark/>
          </w:tcPr>
          <w:p w:rsidR="00DE3B02" w:rsidRPr="004B1D15" w:rsidRDefault="00DE3B02" w:rsidP="00C92A51">
            <w:pPr>
              <w:pStyle w:val="M"/>
              <w:ind w:firstLine="0"/>
              <w:rPr>
                <w:rStyle w:val="a9"/>
                <w:b w:val="0"/>
                <w:color w:val="0000FF"/>
                <w:sz w:val="18"/>
                <w:szCs w:val="18"/>
                <w:u w:val="single"/>
              </w:rPr>
            </w:pPr>
            <w:r>
              <w:rPr>
                <w:rStyle w:val="a9"/>
                <w:rFonts w:hint="eastAsia"/>
                <w:b w:val="0"/>
                <w:color w:val="0000FF"/>
                <w:sz w:val="18"/>
                <w:szCs w:val="18"/>
                <w:u w:val="single"/>
              </w:rPr>
              <w:t>考试时间</w:t>
            </w:r>
          </w:p>
        </w:tc>
      </w:tr>
      <w:tr w:rsidR="00C92A51" w:rsidRPr="004234C2" w:rsidTr="00C92A51">
        <w:tc>
          <w:tcPr>
            <w:tcW w:w="2174" w:type="dxa"/>
            <w:tcBorders>
              <w:top w:val="single" w:sz="4" w:space="0" w:color="000000"/>
              <w:left w:val="single" w:sz="4" w:space="0" w:color="000000"/>
              <w:bottom w:val="single" w:sz="4" w:space="0" w:color="000000"/>
              <w:right w:val="single" w:sz="4" w:space="0" w:color="000000"/>
            </w:tcBorders>
            <w:hideMark/>
          </w:tcPr>
          <w:p w:rsidR="00C92A51" w:rsidRPr="004B1D15" w:rsidRDefault="00C92A51" w:rsidP="00C92A51">
            <w:pPr>
              <w:pStyle w:val="M"/>
              <w:ind w:firstLine="0"/>
              <w:rPr>
                <w:rStyle w:val="a9"/>
                <w:b w:val="0"/>
                <w:color w:val="0000FF"/>
                <w:sz w:val="18"/>
                <w:szCs w:val="18"/>
                <w:u w:val="single"/>
              </w:rPr>
            </w:pPr>
            <w:r w:rsidRPr="004B1D15">
              <w:rPr>
                <w:rStyle w:val="a9"/>
                <w:rFonts w:hint="eastAsia"/>
                <w:b w:val="0"/>
                <w:color w:val="0000FF"/>
                <w:sz w:val="18"/>
                <w:szCs w:val="18"/>
                <w:u w:val="single"/>
              </w:rPr>
              <w:t>dogId</w:t>
            </w:r>
          </w:p>
        </w:tc>
        <w:tc>
          <w:tcPr>
            <w:tcW w:w="2103" w:type="dxa"/>
            <w:tcBorders>
              <w:top w:val="single" w:sz="4" w:space="0" w:color="000000"/>
              <w:left w:val="single" w:sz="4" w:space="0" w:color="000000"/>
              <w:bottom w:val="single" w:sz="4" w:space="0" w:color="000000"/>
              <w:right w:val="single" w:sz="4" w:space="0" w:color="000000"/>
            </w:tcBorders>
            <w:hideMark/>
          </w:tcPr>
          <w:p w:rsidR="00C92A51" w:rsidRPr="004B1D15" w:rsidRDefault="00C92A51" w:rsidP="00C92A51">
            <w:pPr>
              <w:pStyle w:val="M"/>
              <w:ind w:firstLine="0"/>
              <w:rPr>
                <w:rStyle w:val="a9"/>
                <w:b w:val="0"/>
                <w:color w:val="0000FF"/>
                <w:sz w:val="18"/>
                <w:szCs w:val="18"/>
                <w:u w:val="single"/>
              </w:rPr>
            </w:pPr>
            <w:r w:rsidRPr="004B1D15">
              <w:rPr>
                <w:rStyle w:val="a9"/>
                <w:rFonts w:hint="eastAsia"/>
                <w:b w:val="0"/>
                <w:color w:val="0000FF"/>
                <w:sz w:val="18"/>
                <w:szCs w:val="18"/>
                <w:u w:val="single"/>
              </w:rPr>
              <w:t>1</w:t>
            </w:r>
          </w:p>
        </w:tc>
        <w:tc>
          <w:tcPr>
            <w:tcW w:w="2133" w:type="dxa"/>
            <w:tcBorders>
              <w:top w:val="single" w:sz="4" w:space="0" w:color="000000"/>
              <w:left w:val="single" w:sz="4" w:space="0" w:color="000000"/>
              <w:bottom w:val="single" w:sz="4" w:space="0" w:color="000000"/>
              <w:right w:val="single" w:sz="4" w:space="0" w:color="000000"/>
            </w:tcBorders>
            <w:hideMark/>
          </w:tcPr>
          <w:p w:rsidR="00C92A51" w:rsidRPr="004B1D15" w:rsidRDefault="00C92A51" w:rsidP="00C92A51">
            <w:pPr>
              <w:pStyle w:val="M"/>
              <w:ind w:firstLine="0"/>
              <w:rPr>
                <w:rStyle w:val="a9"/>
                <w:b w:val="0"/>
                <w:color w:val="0000FF"/>
                <w:sz w:val="18"/>
                <w:szCs w:val="18"/>
                <w:u w:val="single"/>
              </w:rPr>
            </w:pPr>
            <w:r w:rsidRPr="004B1D15">
              <w:rPr>
                <w:rFonts w:ascii="Calibri" w:hAnsi="Calibri"/>
                <w:color w:val="0000FF"/>
                <w:sz w:val="18"/>
                <w:szCs w:val="18"/>
                <w:u w:val="single"/>
              </w:rPr>
              <w:t>identifier</w:t>
            </w:r>
          </w:p>
        </w:tc>
        <w:tc>
          <w:tcPr>
            <w:tcW w:w="2112" w:type="dxa"/>
            <w:tcBorders>
              <w:top w:val="single" w:sz="4" w:space="0" w:color="000000"/>
              <w:left w:val="single" w:sz="4" w:space="0" w:color="000000"/>
              <w:bottom w:val="single" w:sz="4" w:space="0" w:color="000000"/>
              <w:right w:val="single" w:sz="4" w:space="0" w:color="000000"/>
            </w:tcBorders>
            <w:hideMark/>
          </w:tcPr>
          <w:p w:rsidR="00C92A51" w:rsidRPr="004B1D15" w:rsidRDefault="00C92A51" w:rsidP="00C92A51">
            <w:pPr>
              <w:pStyle w:val="M"/>
              <w:ind w:firstLine="0"/>
              <w:rPr>
                <w:rStyle w:val="a9"/>
                <w:b w:val="0"/>
                <w:color w:val="0000FF"/>
                <w:sz w:val="18"/>
                <w:szCs w:val="18"/>
                <w:u w:val="single"/>
              </w:rPr>
            </w:pPr>
            <w:r w:rsidRPr="004B1D15">
              <w:rPr>
                <w:rStyle w:val="a9"/>
                <w:rFonts w:hint="eastAsia"/>
                <w:b w:val="0"/>
                <w:color w:val="0000FF"/>
                <w:sz w:val="18"/>
                <w:szCs w:val="18"/>
                <w:u w:val="single"/>
              </w:rPr>
              <w:t>加密</w:t>
            </w:r>
            <w:proofErr w:type="gramStart"/>
            <w:r w:rsidRPr="004B1D15">
              <w:rPr>
                <w:rStyle w:val="a9"/>
                <w:rFonts w:hint="eastAsia"/>
                <w:b w:val="0"/>
                <w:color w:val="0000FF"/>
                <w:sz w:val="18"/>
                <w:szCs w:val="18"/>
                <w:u w:val="single"/>
              </w:rPr>
              <w:t>狗标志</w:t>
            </w:r>
            <w:proofErr w:type="gramEnd"/>
          </w:p>
        </w:tc>
      </w:tr>
      <w:tr w:rsidR="008C02A7" w:rsidRPr="004234C2" w:rsidTr="00F968FC">
        <w:tc>
          <w:tcPr>
            <w:tcW w:w="2174" w:type="dxa"/>
            <w:tcBorders>
              <w:top w:val="single" w:sz="4" w:space="0" w:color="000000"/>
              <w:left w:val="single" w:sz="4" w:space="0" w:color="000000"/>
              <w:bottom w:val="single" w:sz="4" w:space="0" w:color="000000"/>
              <w:right w:val="single" w:sz="4" w:space="0" w:color="000000"/>
            </w:tcBorders>
            <w:hideMark/>
          </w:tcPr>
          <w:p w:rsidR="008C02A7" w:rsidRPr="008C02A7" w:rsidRDefault="008C02A7" w:rsidP="00F968FC">
            <w:pPr>
              <w:pStyle w:val="M"/>
              <w:ind w:firstLine="0"/>
              <w:rPr>
                <w:rStyle w:val="a9"/>
                <w:b w:val="0"/>
                <w:color w:val="0000FF"/>
                <w:sz w:val="20"/>
                <w:szCs w:val="18"/>
                <w:u w:val="single"/>
              </w:rPr>
            </w:pPr>
            <w:r w:rsidRPr="008C02A7">
              <w:rPr>
                <w:rStyle w:val="a9"/>
                <w:rFonts w:hint="eastAsia"/>
                <w:b w:val="0"/>
                <w:color w:val="0000FF"/>
                <w:sz w:val="20"/>
                <w:szCs w:val="18"/>
                <w:u w:val="single"/>
              </w:rPr>
              <w:t>paperId</w:t>
            </w:r>
          </w:p>
        </w:tc>
        <w:tc>
          <w:tcPr>
            <w:tcW w:w="2103" w:type="dxa"/>
            <w:tcBorders>
              <w:top w:val="single" w:sz="4" w:space="0" w:color="000000"/>
              <w:left w:val="single" w:sz="4" w:space="0" w:color="000000"/>
              <w:bottom w:val="single" w:sz="4" w:space="0" w:color="000000"/>
              <w:right w:val="single" w:sz="4" w:space="0" w:color="000000"/>
            </w:tcBorders>
            <w:hideMark/>
          </w:tcPr>
          <w:p w:rsidR="008C02A7" w:rsidRPr="008C02A7" w:rsidRDefault="008C02A7" w:rsidP="00F968FC">
            <w:pPr>
              <w:pStyle w:val="M"/>
              <w:ind w:firstLine="0"/>
              <w:rPr>
                <w:rStyle w:val="a9"/>
                <w:b w:val="0"/>
                <w:color w:val="0000FF"/>
                <w:sz w:val="20"/>
                <w:szCs w:val="18"/>
                <w:u w:val="single"/>
              </w:rPr>
            </w:pPr>
            <w:r w:rsidRPr="008C02A7">
              <w:rPr>
                <w:rStyle w:val="a9"/>
                <w:rFonts w:hint="eastAsia"/>
                <w:b w:val="0"/>
                <w:color w:val="0000FF"/>
                <w:sz w:val="20"/>
                <w:szCs w:val="18"/>
                <w:u w:val="single"/>
              </w:rPr>
              <w:t>1</w:t>
            </w:r>
          </w:p>
        </w:tc>
        <w:tc>
          <w:tcPr>
            <w:tcW w:w="2133" w:type="dxa"/>
            <w:tcBorders>
              <w:top w:val="single" w:sz="4" w:space="0" w:color="000000"/>
              <w:left w:val="single" w:sz="4" w:space="0" w:color="000000"/>
              <w:bottom w:val="single" w:sz="4" w:space="0" w:color="000000"/>
              <w:right w:val="single" w:sz="4" w:space="0" w:color="000000"/>
            </w:tcBorders>
            <w:hideMark/>
          </w:tcPr>
          <w:p w:rsidR="008C02A7" w:rsidRPr="008C02A7" w:rsidRDefault="008C02A7" w:rsidP="00F968FC">
            <w:pPr>
              <w:pStyle w:val="M"/>
              <w:ind w:firstLine="0"/>
              <w:rPr>
                <w:rStyle w:val="a9"/>
                <w:b w:val="0"/>
                <w:color w:val="0000FF"/>
                <w:sz w:val="20"/>
                <w:szCs w:val="18"/>
                <w:u w:val="single"/>
              </w:rPr>
            </w:pPr>
            <w:r w:rsidRPr="008C02A7">
              <w:rPr>
                <w:bCs/>
                <w:color w:val="0000FF"/>
                <w:sz w:val="20"/>
                <w:szCs w:val="18"/>
                <w:u w:val="single"/>
              </w:rPr>
              <w:t>identifier</w:t>
            </w:r>
          </w:p>
        </w:tc>
        <w:tc>
          <w:tcPr>
            <w:tcW w:w="2112" w:type="dxa"/>
            <w:tcBorders>
              <w:top w:val="single" w:sz="4" w:space="0" w:color="000000"/>
              <w:left w:val="single" w:sz="4" w:space="0" w:color="000000"/>
              <w:bottom w:val="single" w:sz="4" w:space="0" w:color="000000"/>
              <w:right w:val="single" w:sz="4" w:space="0" w:color="000000"/>
            </w:tcBorders>
            <w:hideMark/>
          </w:tcPr>
          <w:p w:rsidR="008C02A7" w:rsidRPr="008C02A7" w:rsidRDefault="008C02A7" w:rsidP="00F968FC">
            <w:pPr>
              <w:pStyle w:val="M"/>
              <w:ind w:firstLine="0"/>
              <w:rPr>
                <w:rStyle w:val="a9"/>
                <w:b w:val="0"/>
                <w:color w:val="0000FF"/>
                <w:sz w:val="20"/>
                <w:szCs w:val="18"/>
                <w:u w:val="single"/>
              </w:rPr>
            </w:pPr>
            <w:r w:rsidRPr="008C02A7">
              <w:rPr>
                <w:rStyle w:val="a9"/>
                <w:rFonts w:hint="eastAsia"/>
                <w:b w:val="0"/>
                <w:color w:val="0000FF"/>
                <w:sz w:val="20"/>
                <w:szCs w:val="18"/>
                <w:u w:val="single"/>
              </w:rPr>
              <w:t>考卷编号</w:t>
            </w:r>
          </w:p>
        </w:tc>
      </w:tr>
      <w:tr w:rsidR="008C02A7" w:rsidRPr="004234C2" w:rsidTr="00F968FC">
        <w:tc>
          <w:tcPr>
            <w:tcW w:w="2174" w:type="dxa"/>
            <w:tcBorders>
              <w:top w:val="single" w:sz="4" w:space="0" w:color="000000"/>
              <w:left w:val="single" w:sz="4" w:space="0" w:color="000000"/>
              <w:bottom w:val="single" w:sz="4" w:space="0" w:color="000000"/>
              <w:right w:val="single" w:sz="4" w:space="0" w:color="000000"/>
            </w:tcBorders>
            <w:hideMark/>
          </w:tcPr>
          <w:p w:rsidR="008C02A7" w:rsidRPr="004B1D15" w:rsidRDefault="008C02A7" w:rsidP="00F968FC">
            <w:pPr>
              <w:pStyle w:val="M"/>
              <w:ind w:firstLine="0"/>
              <w:rPr>
                <w:rStyle w:val="a9"/>
                <w:b w:val="0"/>
                <w:color w:val="0000FF"/>
                <w:sz w:val="18"/>
                <w:szCs w:val="18"/>
                <w:u w:val="single"/>
              </w:rPr>
            </w:pPr>
            <w:r w:rsidRPr="004B1D15">
              <w:rPr>
                <w:rStyle w:val="a9"/>
                <w:rFonts w:hint="eastAsia"/>
                <w:b w:val="0"/>
                <w:color w:val="0000FF"/>
                <w:sz w:val="18"/>
                <w:szCs w:val="18"/>
                <w:u w:val="single"/>
              </w:rPr>
              <w:t>examId</w:t>
            </w:r>
          </w:p>
        </w:tc>
        <w:tc>
          <w:tcPr>
            <w:tcW w:w="2103" w:type="dxa"/>
            <w:tcBorders>
              <w:top w:val="single" w:sz="4" w:space="0" w:color="000000"/>
              <w:left w:val="single" w:sz="4" w:space="0" w:color="000000"/>
              <w:bottom w:val="single" w:sz="4" w:space="0" w:color="000000"/>
              <w:right w:val="single" w:sz="4" w:space="0" w:color="000000"/>
            </w:tcBorders>
            <w:hideMark/>
          </w:tcPr>
          <w:p w:rsidR="008C02A7" w:rsidRPr="004B1D15" w:rsidRDefault="008C02A7" w:rsidP="00F968FC">
            <w:pPr>
              <w:pStyle w:val="M"/>
              <w:ind w:firstLine="0"/>
              <w:rPr>
                <w:rStyle w:val="a9"/>
                <w:b w:val="0"/>
                <w:color w:val="0000FF"/>
                <w:sz w:val="18"/>
                <w:szCs w:val="18"/>
                <w:u w:val="single"/>
              </w:rPr>
            </w:pPr>
            <w:r w:rsidRPr="004B1D15">
              <w:rPr>
                <w:rStyle w:val="a9"/>
                <w:rFonts w:hint="eastAsia"/>
                <w:b w:val="0"/>
                <w:color w:val="0000FF"/>
                <w:sz w:val="18"/>
                <w:szCs w:val="18"/>
                <w:u w:val="single"/>
              </w:rPr>
              <w:t>1</w:t>
            </w:r>
          </w:p>
        </w:tc>
        <w:tc>
          <w:tcPr>
            <w:tcW w:w="2133" w:type="dxa"/>
            <w:tcBorders>
              <w:top w:val="single" w:sz="4" w:space="0" w:color="000000"/>
              <w:left w:val="single" w:sz="4" w:space="0" w:color="000000"/>
              <w:bottom w:val="single" w:sz="4" w:space="0" w:color="000000"/>
              <w:right w:val="single" w:sz="4" w:space="0" w:color="000000"/>
            </w:tcBorders>
            <w:hideMark/>
          </w:tcPr>
          <w:p w:rsidR="008C02A7" w:rsidRPr="004B1D15" w:rsidRDefault="008C02A7" w:rsidP="00F968FC">
            <w:pPr>
              <w:pStyle w:val="M"/>
              <w:ind w:firstLine="0"/>
              <w:rPr>
                <w:rStyle w:val="a9"/>
                <w:b w:val="0"/>
                <w:color w:val="0000FF"/>
                <w:sz w:val="18"/>
                <w:szCs w:val="18"/>
                <w:u w:val="single"/>
              </w:rPr>
            </w:pPr>
            <w:r>
              <w:rPr>
                <w:rStyle w:val="a9"/>
                <w:rFonts w:hint="eastAsia"/>
                <w:b w:val="0"/>
                <w:color w:val="0000FF"/>
                <w:sz w:val="18"/>
                <w:szCs w:val="18"/>
                <w:u w:val="single"/>
              </w:rPr>
              <w:t>string</w:t>
            </w:r>
          </w:p>
        </w:tc>
        <w:tc>
          <w:tcPr>
            <w:tcW w:w="2112" w:type="dxa"/>
            <w:tcBorders>
              <w:top w:val="single" w:sz="4" w:space="0" w:color="000000"/>
              <w:left w:val="single" w:sz="4" w:space="0" w:color="000000"/>
              <w:bottom w:val="single" w:sz="4" w:space="0" w:color="000000"/>
              <w:right w:val="single" w:sz="4" w:space="0" w:color="000000"/>
            </w:tcBorders>
            <w:hideMark/>
          </w:tcPr>
          <w:p w:rsidR="008C02A7" w:rsidRPr="004B1D15" w:rsidRDefault="00C70381" w:rsidP="00F968FC">
            <w:pPr>
              <w:pStyle w:val="M"/>
              <w:ind w:firstLine="0"/>
              <w:rPr>
                <w:rStyle w:val="a9"/>
                <w:b w:val="0"/>
                <w:color w:val="0000FF"/>
                <w:sz w:val="18"/>
                <w:szCs w:val="18"/>
                <w:u w:val="single"/>
              </w:rPr>
            </w:pPr>
            <w:r>
              <w:rPr>
                <w:rStyle w:val="a9"/>
                <w:rFonts w:hint="eastAsia"/>
                <w:b w:val="0"/>
                <w:color w:val="0000FF"/>
                <w:sz w:val="18"/>
                <w:szCs w:val="18"/>
                <w:u w:val="single"/>
              </w:rPr>
              <w:t>考试编号</w:t>
            </w:r>
          </w:p>
        </w:tc>
      </w:tr>
      <w:tr w:rsidR="008C02A7" w:rsidRPr="004234C2" w:rsidTr="00F968FC">
        <w:tc>
          <w:tcPr>
            <w:tcW w:w="2174" w:type="dxa"/>
            <w:tcBorders>
              <w:top w:val="single" w:sz="4" w:space="0" w:color="000000"/>
              <w:left w:val="single" w:sz="4" w:space="0" w:color="000000"/>
              <w:bottom w:val="single" w:sz="4" w:space="0" w:color="000000"/>
              <w:right w:val="single" w:sz="4" w:space="0" w:color="000000"/>
            </w:tcBorders>
            <w:hideMark/>
          </w:tcPr>
          <w:p w:rsidR="008C02A7" w:rsidRPr="004B1D15" w:rsidRDefault="008C02A7" w:rsidP="00F968FC">
            <w:pPr>
              <w:pStyle w:val="M"/>
              <w:ind w:firstLine="0"/>
              <w:rPr>
                <w:rStyle w:val="a9"/>
                <w:b w:val="0"/>
                <w:color w:val="0000FF"/>
                <w:sz w:val="18"/>
                <w:szCs w:val="18"/>
                <w:u w:val="single"/>
              </w:rPr>
            </w:pPr>
            <w:r w:rsidRPr="004B1D15">
              <w:rPr>
                <w:rStyle w:val="a9"/>
                <w:rFonts w:hint="eastAsia"/>
                <w:b w:val="0"/>
                <w:color w:val="0000FF"/>
                <w:sz w:val="18"/>
                <w:szCs w:val="18"/>
                <w:u w:val="single"/>
              </w:rPr>
              <w:t>examIndex</w:t>
            </w:r>
          </w:p>
        </w:tc>
        <w:tc>
          <w:tcPr>
            <w:tcW w:w="2103" w:type="dxa"/>
            <w:tcBorders>
              <w:top w:val="single" w:sz="4" w:space="0" w:color="000000"/>
              <w:left w:val="single" w:sz="4" w:space="0" w:color="000000"/>
              <w:bottom w:val="single" w:sz="4" w:space="0" w:color="000000"/>
              <w:right w:val="single" w:sz="4" w:space="0" w:color="000000"/>
            </w:tcBorders>
            <w:hideMark/>
          </w:tcPr>
          <w:p w:rsidR="008C02A7" w:rsidRPr="004B1D15" w:rsidRDefault="008C02A7" w:rsidP="00F968FC">
            <w:pPr>
              <w:pStyle w:val="M"/>
              <w:ind w:firstLine="0"/>
              <w:rPr>
                <w:rStyle w:val="a9"/>
                <w:b w:val="0"/>
                <w:color w:val="0000FF"/>
                <w:sz w:val="18"/>
                <w:szCs w:val="18"/>
                <w:u w:val="single"/>
              </w:rPr>
            </w:pPr>
            <w:r w:rsidRPr="004B1D15">
              <w:rPr>
                <w:rStyle w:val="a9"/>
                <w:rFonts w:hint="eastAsia"/>
                <w:b w:val="0"/>
                <w:color w:val="0000FF"/>
                <w:sz w:val="18"/>
                <w:szCs w:val="18"/>
                <w:u w:val="single"/>
              </w:rPr>
              <w:t>1</w:t>
            </w:r>
          </w:p>
        </w:tc>
        <w:tc>
          <w:tcPr>
            <w:tcW w:w="2133" w:type="dxa"/>
            <w:tcBorders>
              <w:top w:val="single" w:sz="4" w:space="0" w:color="000000"/>
              <w:left w:val="single" w:sz="4" w:space="0" w:color="000000"/>
              <w:bottom w:val="single" w:sz="4" w:space="0" w:color="000000"/>
              <w:right w:val="single" w:sz="4" w:space="0" w:color="000000"/>
            </w:tcBorders>
            <w:hideMark/>
          </w:tcPr>
          <w:p w:rsidR="008C02A7" w:rsidRPr="004B1D15" w:rsidRDefault="00C70381" w:rsidP="00F968FC">
            <w:pPr>
              <w:pStyle w:val="M"/>
              <w:ind w:firstLine="0"/>
              <w:rPr>
                <w:rStyle w:val="a9"/>
                <w:b w:val="0"/>
                <w:color w:val="0000FF"/>
                <w:sz w:val="18"/>
                <w:szCs w:val="18"/>
                <w:u w:val="single"/>
              </w:rPr>
            </w:pPr>
            <w:r>
              <w:rPr>
                <w:rStyle w:val="a9"/>
                <w:rFonts w:hint="eastAsia"/>
                <w:b w:val="0"/>
                <w:color w:val="0000FF"/>
                <w:sz w:val="18"/>
                <w:szCs w:val="18"/>
                <w:u w:val="single"/>
              </w:rPr>
              <w:t>string</w:t>
            </w:r>
          </w:p>
        </w:tc>
        <w:tc>
          <w:tcPr>
            <w:tcW w:w="2112" w:type="dxa"/>
            <w:tcBorders>
              <w:top w:val="single" w:sz="4" w:space="0" w:color="000000"/>
              <w:left w:val="single" w:sz="4" w:space="0" w:color="000000"/>
              <w:bottom w:val="single" w:sz="4" w:space="0" w:color="000000"/>
              <w:right w:val="single" w:sz="4" w:space="0" w:color="000000"/>
            </w:tcBorders>
            <w:hideMark/>
          </w:tcPr>
          <w:p w:rsidR="008C02A7" w:rsidRPr="004B1D15" w:rsidRDefault="008C02A7" w:rsidP="00F968FC">
            <w:pPr>
              <w:pStyle w:val="M"/>
              <w:ind w:firstLine="0"/>
              <w:rPr>
                <w:rStyle w:val="a9"/>
                <w:b w:val="0"/>
                <w:color w:val="0000FF"/>
                <w:sz w:val="18"/>
                <w:szCs w:val="18"/>
                <w:u w:val="single"/>
              </w:rPr>
            </w:pPr>
            <w:r>
              <w:rPr>
                <w:rStyle w:val="a9"/>
                <w:rFonts w:hint="eastAsia"/>
                <w:b w:val="0"/>
                <w:color w:val="0000FF"/>
                <w:sz w:val="18"/>
                <w:szCs w:val="18"/>
                <w:u w:val="single"/>
              </w:rPr>
              <w:t>场序</w:t>
            </w:r>
          </w:p>
        </w:tc>
      </w:tr>
      <w:tr w:rsidR="007D48C1" w:rsidRPr="004234C2" w:rsidTr="00C92A51">
        <w:tc>
          <w:tcPr>
            <w:tcW w:w="2174" w:type="dxa"/>
            <w:tcBorders>
              <w:top w:val="single" w:sz="4" w:space="0" w:color="000000"/>
              <w:left w:val="single" w:sz="4" w:space="0" w:color="000000"/>
              <w:bottom w:val="single" w:sz="4" w:space="0" w:color="000000"/>
              <w:right w:val="single" w:sz="4" w:space="0" w:color="000000"/>
            </w:tcBorders>
            <w:hideMark/>
          </w:tcPr>
          <w:p w:rsidR="007D48C1" w:rsidRPr="004B1D15" w:rsidRDefault="007D48C1" w:rsidP="00C92A51">
            <w:pPr>
              <w:pStyle w:val="M"/>
              <w:ind w:firstLine="0"/>
              <w:rPr>
                <w:rStyle w:val="a9"/>
                <w:b w:val="0"/>
                <w:color w:val="0000FF"/>
                <w:sz w:val="18"/>
                <w:szCs w:val="18"/>
                <w:u w:val="single"/>
              </w:rPr>
            </w:pPr>
            <w:r w:rsidRPr="004B1D15">
              <w:rPr>
                <w:rStyle w:val="a9"/>
                <w:b w:val="0"/>
                <w:bCs w:val="0"/>
                <w:color w:val="0000FF"/>
                <w:sz w:val="18"/>
                <w:szCs w:val="18"/>
                <w:u w:val="single"/>
              </w:rPr>
              <w:t>examinee</w:t>
            </w:r>
            <w:r w:rsidRPr="004B1D15">
              <w:rPr>
                <w:rStyle w:val="a9"/>
                <w:rFonts w:hint="eastAsia"/>
                <w:b w:val="0"/>
                <w:bCs w:val="0"/>
                <w:color w:val="0000FF"/>
                <w:sz w:val="18"/>
                <w:szCs w:val="18"/>
                <w:u w:val="single"/>
              </w:rPr>
              <w:t>Name</w:t>
            </w:r>
          </w:p>
        </w:tc>
        <w:tc>
          <w:tcPr>
            <w:tcW w:w="2103" w:type="dxa"/>
            <w:tcBorders>
              <w:top w:val="single" w:sz="4" w:space="0" w:color="000000"/>
              <w:left w:val="single" w:sz="4" w:space="0" w:color="000000"/>
              <w:bottom w:val="single" w:sz="4" w:space="0" w:color="000000"/>
              <w:right w:val="single" w:sz="4" w:space="0" w:color="000000"/>
            </w:tcBorders>
            <w:hideMark/>
          </w:tcPr>
          <w:p w:rsidR="007D48C1" w:rsidRPr="004B1D15" w:rsidRDefault="007D48C1" w:rsidP="00C92A51">
            <w:pPr>
              <w:pStyle w:val="M"/>
              <w:ind w:firstLine="0"/>
              <w:rPr>
                <w:rStyle w:val="a9"/>
                <w:b w:val="0"/>
                <w:color w:val="0000FF"/>
                <w:sz w:val="18"/>
                <w:szCs w:val="18"/>
                <w:u w:val="single"/>
              </w:rPr>
            </w:pPr>
            <w:r w:rsidRPr="004B1D15">
              <w:rPr>
                <w:rStyle w:val="a9"/>
                <w:rFonts w:hint="eastAsia"/>
                <w:b w:val="0"/>
                <w:color w:val="0000FF"/>
                <w:sz w:val="18"/>
                <w:szCs w:val="18"/>
                <w:u w:val="single"/>
              </w:rPr>
              <w:t>1</w:t>
            </w:r>
          </w:p>
        </w:tc>
        <w:tc>
          <w:tcPr>
            <w:tcW w:w="2133" w:type="dxa"/>
            <w:tcBorders>
              <w:top w:val="single" w:sz="4" w:space="0" w:color="000000"/>
              <w:left w:val="single" w:sz="4" w:space="0" w:color="000000"/>
              <w:bottom w:val="single" w:sz="4" w:space="0" w:color="000000"/>
              <w:right w:val="single" w:sz="4" w:space="0" w:color="000000"/>
            </w:tcBorders>
            <w:hideMark/>
          </w:tcPr>
          <w:p w:rsidR="007D48C1" w:rsidRPr="004B1D15" w:rsidRDefault="007D48C1" w:rsidP="00C92A51">
            <w:pPr>
              <w:pStyle w:val="M"/>
              <w:ind w:firstLine="0"/>
              <w:rPr>
                <w:rStyle w:val="a9"/>
                <w:b w:val="0"/>
                <w:color w:val="0000FF"/>
                <w:sz w:val="18"/>
                <w:szCs w:val="18"/>
                <w:u w:val="single"/>
              </w:rPr>
            </w:pPr>
            <w:r w:rsidRPr="004B1D15">
              <w:rPr>
                <w:rStyle w:val="a9"/>
                <w:b w:val="0"/>
                <w:color w:val="0000FF"/>
                <w:sz w:val="18"/>
                <w:szCs w:val="18"/>
                <w:u w:val="single"/>
              </w:rPr>
              <w:t>string</w:t>
            </w:r>
          </w:p>
        </w:tc>
        <w:tc>
          <w:tcPr>
            <w:tcW w:w="2112" w:type="dxa"/>
            <w:tcBorders>
              <w:top w:val="single" w:sz="4" w:space="0" w:color="000000"/>
              <w:left w:val="single" w:sz="4" w:space="0" w:color="000000"/>
              <w:bottom w:val="single" w:sz="4" w:space="0" w:color="000000"/>
              <w:right w:val="single" w:sz="4" w:space="0" w:color="000000"/>
            </w:tcBorders>
            <w:hideMark/>
          </w:tcPr>
          <w:p w:rsidR="007D48C1" w:rsidRPr="004B1D15" w:rsidRDefault="007D48C1" w:rsidP="00C92A51">
            <w:pPr>
              <w:pStyle w:val="M"/>
              <w:ind w:firstLine="0"/>
              <w:rPr>
                <w:rStyle w:val="a9"/>
                <w:b w:val="0"/>
                <w:color w:val="0000FF"/>
                <w:sz w:val="18"/>
                <w:szCs w:val="18"/>
                <w:u w:val="single"/>
              </w:rPr>
            </w:pPr>
            <w:r w:rsidRPr="004B1D15">
              <w:rPr>
                <w:rStyle w:val="a9"/>
                <w:rFonts w:hint="eastAsia"/>
                <w:b w:val="0"/>
                <w:color w:val="0000FF"/>
                <w:sz w:val="18"/>
                <w:szCs w:val="18"/>
                <w:u w:val="single"/>
              </w:rPr>
              <w:t>考生姓名</w:t>
            </w:r>
          </w:p>
        </w:tc>
      </w:tr>
      <w:tr w:rsidR="007D48C1" w:rsidRPr="004234C2" w:rsidTr="00C92A51">
        <w:tc>
          <w:tcPr>
            <w:tcW w:w="2174" w:type="dxa"/>
            <w:tcBorders>
              <w:top w:val="single" w:sz="4" w:space="0" w:color="000000"/>
              <w:left w:val="single" w:sz="4" w:space="0" w:color="000000"/>
              <w:bottom w:val="single" w:sz="4" w:space="0" w:color="000000"/>
              <w:right w:val="single" w:sz="4" w:space="0" w:color="000000"/>
            </w:tcBorders>
            <w:hideMark/>
          </w:tcPr>
          <w:p w:rsidR="007D48C1" w:rsidRPr="004B1D15" w:rsidRDefault="007D48C1" w:rsidP="00C92A51">
            <w:pPr>
              <w:pStyle w:val="M"/>
              <w:ind w:firstLine="0"/>
              <w:rPr>
                <w:rStyle w:val="a9"/>
                <w:b w:val="0"/>
                <w:color w:val="0000FF"/>
                <w:sz w:val="18"/>
                <w:szCs w:val="18"/>
                <w:u w:val="single"/>
              </w:rPr>
            </w:pPr>
            <w:r w:rsidRPr="004B1D15">
              <w:rPr>
                <w:rStyle w:val="a9"/>
                <w:rFonts w:hint="eastAsia"/>
                <w:b w:val="0"/>
                <w:color w:val="0000FF"/>
                <w:sz w:val="18"/>
                <w:szCs w:val="18"/>
                <w:u w:val="single"/>
              </w:rPr>
              <w:t>studentId</w:t>
            </w:r>
          </w:p>
        </w:tc>
        <w:tc>
          <w:tcPr>
            <w:tcW w:w="2103" w:type="dxa"/>
            <w:tcBorders>
              <w:top w:val="single" w:sz="4" w:space="0" w:color="000000"/>
              <w:left w:val="single" w:sz="4" w:space="0" w:color="000000"/>
              <w:bottom w:val="single" w:sz="4" w:space="0" w:color="000000"/>
              <w:right w:val="single" w:sz="4" w:space="0" w:color="000000"/>
            </w:tcBorders>
            <w:hideMark/>
          </w:tcPr>
          <w:p w:rsidR="007D48C1" w:rsidRPr="004B1D15" w:rsidRDefault="007D48C1" w:rsidP="00C92A51">
            <w:pPr>
              <w:pStyle w:val="M"/>
              <w:ind w:firstLine="0"/>
              <w:rPr>
                <w:rStyle w:val="a9"/>
                <w:b w:val="0"/>
                <w:color w:val="0000FF"/>
                <w:sz w:val="18"/>
                <w:szCs w:val="18"/>
                <w:u w:val="single"/>
              </w:rPr>
            </w:pPr>
            <w:r w:rsidRPr="004B1D15">
              <w:rPr>
                <w:rStyle w:val="a9"/>
                <w:rFonts w:hint="eastAsia"/>
                <w:b w:val="0"/>
                <w:color w:val="0000FF"/>
                <w:sz w:val="18"/>
                <w:szCs w:val="18"/>
                <w:u w:val="single"/>
              </w:rPr>
              <w:t>1</w:t>
            </w:r>
          </w:p>
        </w:tc>
        <w:tc>
          <w:tcPr>
            <w:tcW w:w="2133" w:type="dxa"/>
            <w:tcBorders>
              <w:top w:val="single" w:sz="4" w:space="0" w:color="000000"/>
              <w:left w:val="single" w:sz="4" w:space="0" w:color="000000"/>
              <w:bottom w:val="single" w:sz="4" w:space="0" w:color="000000"/>
              <w:right w:val="single" w:sz="4" w:space="0" w:color="000000"/>
            </w:tcBorders>
            <w:hideMark/>
          </w:tcPr>
          <w:p w:rsidR="007D48C1" w:rsidRPr="004B1D15" w:rsidRDefault="00DE3B02" w:rsidP="00C92A51">
            <w:pPr>
              <w:pStyle w:val="M"/>
              <w:ind w:firstLine="0"/>
              <w:rPr>
                <w:rStyle w:val="a9"/>
                <w:b w:val="0"/>
                <w:color w:val="0000FF"/>
                <w:sz w:val="18"/>
                <w:szCs w:val="18"/>
                <w:u w:val="single"/>
              </w:rPr>
            </w:pPr>
            <w:r>
              <w:rPr>
                <w:rStyle w:val="a9"/>
                <w:rFonts w:hint="eastAsia"/>
                <w:b w:val="0"/>
                <w:color w:val="0000FF"/>
                <w:sz w:val="18"/>
                <w:szCs w:val="18"/>
                <w:u w:val="single"/>
              </w:rPr>
              <w:t>string</w:t>
            </w:r>
          </w:p>
        </w:tc>
        <w:tc>
          <w:tcPr>
            <w:tcW w:w="2112" w:type="dxa"/>
            <w:tcBorders>
              <w:top w:val="single" w:sz="4" w:space="0" w:color="000000"/>
              <w:left w:val="single" w:sz="4" w:space="0" w:color="000000"/>
              <w:bottom w:val="single" w:sz="4" w:space="0" w:color="000000"/>
              <w:right w:val="single" w:sz="4" w:space="0" w:color="000000"/>
            </w:tcBorders>
            <w:hideMark/>
          </w:tcPr>
          <w:p w:rsidR="007D48C1" w:rsidRPr="004B1D15" w:rsidRDefault="00DE3B02" w:rsidP="00C92A51">
            <w:pPr>
              <w:pStyle w:val="M"/>
              <w:ind w:firstLine="0"/>
              <w:rPr>
                <w:rStyle w:val="a9"/>
                <w:b w:val="0"/>
                <w:color w:val="0000FF"/>
                <w:sz w:val="18"/>
                <w:szCs w:val="18"/>
                <w:u w:val="single"/>
              </w:rPr>
            </w:pPr>
            <w:r>
              <w:rPr>
                <w:rStyle w:val="a9"/>
                <w:rFonts w:hint="eastAsia"/>
                <w:b w:val="0"/>
                <w:color w:val="0000FF"/>
                <w:sz w:val="18"/>
                <w:szCs w:val="18"/>
                <w:u w:val="single"/>
              </w:rPr>
              <w:t>学号</w:t>
            </w:r>
          </w:p>
        </w:tc>
      </w:tr>
      <w:tr w:rsidR="007D48C1" w:rsidRPr="004234C2" w:rsidTr="00C92A51">
        <w:tc>
          <w:tcPr>
            <w:tcW w:w="2174" w:type="dxa"/>
            <w:tcBorders>
              <w:top w:val="single" w:sz="4" w:space="0" w:color="000000"/>
              <w:left w:val="single" w:sz="4" w:space="0" w:color="000000"/>
              <w:bottom w:val="single" w:sz="4" w:space="0" w:color="000000"/>
              <w:right w:val="single" w:sz="4" w:space="0" w:color="000000"/>
            </w:tcBorders>
            <w:hideMark/>
          </w:tcPr>
          <w:p w:rsidR="007D48C1" w:rsidRPr="004B1D15" w:rsidRDefault="007D48C1" w:rsidP="00C92A51">
            <w:pPr>
              <w:pStyle w:val="M"/>
              <w:ind w:firstLine="0"/>
              <w:rPr>
                <w:rStyle w:val="a9"/>
                <w:b w:val="0"/>
                <w:color w:val="0000FF"/>
                <w:sz w:val="18"/>
                <w:szCs w:val="18"/>
                <w:u w:val="single"/>
              </w:rPr>
            </w:pPr>
            <w:r w:rsidRPr="004B1D15">
              <w:rPr>
                <w:rStyle w:val="a9"/>
                <w:rFonts w:hint="eastAsia"/>
                <w:b w:val="0"/>
                <w:color w:val="0000FF"/>
                <w:sz w:val="18"/>
                <w:szCs w:val="18"/>
                <w:u w:val="single"/>
              </w:rPr>
              <w:t>id</w:t>
            </w:r>
          </w:p>
        </w:tc>
        <w:tc>
          <w:tcPr>
            <w:tcW w:w="2103" w:type="dxa"/>
            <w:tcBorders>
              <w:top w:val="single" w:sz="4" w:space="0" w:color="000000"/>
              <w:left w:val="single" w:sz="4" w:space="0" w:color="000000"/>
              <w:bottom w:val="single" w:sz="4" w:space="0" w:color="000000"/>
              <w:right w:val="single" w:sz="4" w:space="0" w:color="000000"/>
            </w:tcBorders>
            <w:hideMark/>
          </w:tcPr>
          <w:p w:rsidR="007D48C1" w:rsidRPr="004B1D15" w:rsidRDefault="007D48C1" w:rsidP="00C92A51">
            <w:pPr>
              <w:pStyle w:val="M"/>
              <w:ind w:firstLine="0"/>
              <w:rPr>
                <w:rStyle w:val="a9"/>
                <w:b w:val="0"/>
                <w:color w:val="0000FF"/>
                <w:sz w:val="18"/>
                <w:szCs w:val="18"/>
                <w:u w:val="single"/>
              </w:rPr>
            </w:pPr>
            <w:r w:rsidRPr="004B1D15">
              <w:rPr>
                <w:rStyle w:val="a9"/>
                <w:rFonts w:hint="eastAsia"/>
                <w:b w:val="0"/>
                <w:color w:val="0000FF"/>
                <w:sz w:val="18"/>
                <w:szCs w:val="18"/>
                <w:u w:val="single"/>
              </w:rPr>
              <w:t>1</w:t>
            </w:r>
          </w:p>
        </w:tc>
        <w:tc>
          <w:tcPr>
            <w:tcW w:w="2133" w:type="dxa"/>
            <w:tcBorders>
              <w:top w:val="single" w:sz="4" w:space="0" w:color="000000"/>
              <w:left w:val="single" w:sz="4" w:space="0" w:color="000000"/>
              <w:bottom w:val="single" w:sz="4" w:space="0" w:color="000000"/>
              <w:right w:val="single" w:sz="4" w:space="0" w:color="000000"/>
            </w:tcBorders>
            <w:hideMark/>
          </w:tcPr>
          <w:p w:rsidR="007D48C1" w:rsidRPr="004B1D15" w:rsidRDefault="007D48C1" w:rsidP="00C92A51">
            <w:pPr>
              <w:pStyle w:val="M"/>
              <w:ind w:firstLine="0"/>
              <w:rPr>
                <w:rStyle w:val="a9"/>
                <w:b w:val="0"/>
                <w:color w:val="0000FF"/>
                <w:sz w:val="18"/>
                <w:szCs w:val="18"/>
                <w:u w:val="single"/>
              </w:rPr>
            </w:pPr>
            <w:r w:rsidRPr="004B1D15">
              <w:rPr>
                <w:rFonts w:ascii="Calibri" w:hAnsi="Calibri" w:hint="eastAsia"/>
                <w:color w:val="0000FF"/>
                <w:sz w:val="18"/>
                <w:szCs w:val="18"/>
                <w:u w:val="single"/>
              </w:rPr>
              <w:t>string</w:t>
            </w:r>
          </w:p>
        </w:tc>
        <w:tc>
          <w:tcPr>
            <w:tcW w:w="2112" w:type="dxa"/>
            <w:tcBorders>
              <w:top w:val="single" w:sz="4" w:space="0" w:color="000000"/>
              <w:left w:val="single" w:sz="4" w:space="0" w:color="000000"/>
              <w:bottom w:val="single" w:sz="4" w:space="0" w:color="000000"/>
              <w:right w:val="single" w:sz="4" w:space="0" w:color="000000"/>
            </w:tcBorders>
            <w:hideMark/>
          </w:tcPr>
          <w:p w:rsidR="007D48C1" w:rsidRPr="004B1D15" w:rsidRDefault="007D48C1" w:rsidP="00C92A51">
            <w:pPr>
              <w:pStyle w:val="M"/>
              <w:ind w:firstLine="0"/>
              <w:rPr>
                <w:rStyle w:val="a9"/>
                <w:b w:val="0"/>
                <w:color w:val="0000FF"/>
                <w:sz w:val="18"/>
                <w:szCs w:val="18"/>
                <w:u w:val="single"/>
              </w:rPr>
            </w:pPr>
            <w:r w:rsidRPr="004B1D15">
              <w:rPr>
                <w:rStyle w:val="a9"/>
                <w:rFonts w:hint="eastAsia"/>
                <w:b w:val="0"/>
                <w:color w:val="0000FF"/>
                <w:sz w:val="18"/>
                <w:szCs w:val="18"/>
                <w:u w:val="single"/>
              </w:rPr>
              <w:t>对应考卷的编号</w:t>
            </w:r>
          </w:p>
        </w:tc>
      </w:tr>
      <w:tr w:rsidR="007D48C1" w:rsidRPr="004234C2" w:rsidTr="00C92A51">
        <w:tc>
          <w:tcPr>
            <w:tcW w:w="2174" w:type="dxa"/>
            <w:tcBorders>
              <w:top w:val="single" w:sz="4" w:space="0" w:color="000000"/>
              <w:left w:val="single" w:sz="4" w:space="0" w:color="000000"/>
              <w:bottom w:val="single" w:sz="4" w:space="0" w:color="000000"/>
              <w:right w:val="single" w:sz="4" w:space="0" w:color="000000"/>
            </w:tcBorders>
            <w:hideMark/>
          </w:tcPr>
          <w:p w:rsidR="007D48C1" w:rsidRPr="004B1D15" w:rsidRDefault="007D48C1" w:rsidP="00C92A51">
            <w:pPr>
              <w:pStyle w:val="M"/>
              <w:ind w:firstLine="0"/>
              <w:rPr>
                <w:rStyle w:val="a9"/>
                <w:b w:val="0"/>
                <w:color w:val="0000FF"/>
                <w:sz w:val="18"/>
                <w:szCs w:val="18"/>
                <w:u w:val="single"/>
              </w:rPr>
            </w:pPr>
            <w:r w:rsidRPr="004B1D15">
              <w:rPr>
                <w:rStyle w:val="a9"/>
                <w:rFonts w:hint="eastAsia"/>
                <w:b w:val="0"/>
                <w:color w:val="0000FF"/>
                <w:sz w:val="18"/>
                <w:szCs w:val="18"/>
                <w:u w:val="single"/>
              </w:rPr>
              <w:t>examNo</w:t>
            </w:r>
          </w:p>
        </w:tc>
        <w:tc>
          <w:tcPr>
            <w:tcW w:w="2103" w:type="dxa"/>
            <w:tcBorders>
              <w:top w:val="single" w:sz="4" w:space="0" w:color="000000"/>
              <w:left w:val="single" w:sz="4" w:space="0" w:color="000000"/>
              <w:bottom w:val="single" w:sz="4" w:space="0" w:color="000000"/>
              <w:right w:val="single" w:sz="4" w:space="0" w:color="000000"/>
            </w:tcBorders>
            <w:hideMark/>
          </w:tcPr>
          <w:p w:rsidR="007D48C1" w:rsidRPr="004B1D15" w:rsidRDefault="007D48C1" w:rsidP="00C92A51">
            <w:pPr>
              <w:pStyle w:val="M"/>
              <w:ind w:firstLine="0"/>
              <w:rPr>
                <w:rStyle w:val="a9"/>
                <w:b w:val="0"/>
                <w:color w:val="0000FF"/>
                <w:sz w:val="18"/>
                <w:szCs w:val="18"/>
                <w:u w:val="single"/>
              </w:rPr>
            </w:pPr>
            <w:r w:rsidRPr="004B1D15">
              <w:rPr>
                <w:rStyle w:val="a9"/>
                <w:rFonts w:hint="eastAsia"/>
                <w:b w:val="0"/>
                <w:color w:val="0000FF"/>
                <w:sz w:val="18"/>
                <w:szCs w:val="18"/>
                <w:u w:val="single"/>
              </w:rPr>
              <w:t>1</w:t>
            </w:r>
          </w:p>
        </w:tc>
        <w:tc>
          <w:tcPr>
            <w:tcW w:w="2133" w:type="dxa"/>
            <w:tcBorders>
              <w:top w:val="single" w:sz="4" w:space="0" w:color="000000"/>
              <w:left w:val="single" w:sz="4" w:space="0" w:color="000000"/>
              <w:bottom w:val="single" w:sz="4" w:space="0" w:color="000000"/>
              <w:right w:val="single" w:sz="4" w:space="0" w:color="000000"/>
            </w:tcBorders>
            <w:hideMark/>
          </w:tcPr>
          <w:p w:rsidR="007D48C1" w:rsidRPr="004B1D15" w:rsidRDefault="00DE3B02" w:rsidP="00C92A51">
            <w:pPr>
              <w:pStyle w:val="M"/>
              <w:ind w:firstLine="0"/>
              <w:rPr>
                <w:rStyle w:val="a9"/>
                <w:b w:val="0"/>
                <w:color w:val="0000FF"/>
                <w:sz w:val="18"/>
                <w:szCs w:val="18"/>
                <w:u w:val="single"/>
              </w:rPr>
            </w:pPr>
            <w:r>
              <w:rPr>
                <w:rStyle w:val="a9"/>
                <w:rFonts w:hint="eastAsia"/>
                <w:b w:val="0"/>
                <w:color w:val="0000FF"/>
                <w:sz w:val="18"/>
                <w:szCs w:val="18"/>
                <w:u w:val="single"/>
              </w:rPr>
              <w:t>string</w:t>
            </w:r>
          </w:p>
        </w:tc>
        <w:tc>
          <w:tcPr>
            <w:tcW w:w="2112" w:type="dxa"/>
            <w:tcBorders>
              <w:top w:val="single" w:sz="4" w:space="0" w:color="000000"/>
              <w:left w:val="single" w:sz="4" w:space="0" w:color="000000"/>
              <w:bottom w:val="single" w:sz="4" w:space="0" w:color="000000"/>
              <w:right w:val="single" w:sz="4" w:space="0" w:color="000000"/>
            </w:tcBorders>
            <w:hideMark/>
          </w:tcPr>
          <w:p w:rsidR="007D48C1" w:rsidRPr="004B1D15" w:rsidRDefault="00C70381" w:rsidP="00C92A51">
            <w:pPr>
              <w:pStyle w:val="M"/>
              <w:ind w:firstLine="0"/>
              <w:rPr>
                <w:rStyle w:val="a9"/>
                <w:b w:val="0"/>
                <w:color w:val="0000FF"/>
                <w:sz w:val="18"/>
                <w:szCs w:val="18"/>
                <w:u w:val="single"/>
              </w:rPr>
            </w:pPr>
            <w:r>
              <w:rPr>
                <w:rStyle w:val="a9"/>
                <w:rFonts w:hint="eastAsia"/>
                <w:b w:val="0"/>
                <w:color w:val="0000FF"/>
                <w:sz w:val="18"/>
                <w:szCs w:val="18"/>
                <w:u w:val="single"/>
              </w:rPr>
              <w:t>考场编号</w:t>
            </w:r>
          </w:p>
        </w:tc>
      </w:tr>
      <w:tr w:rsidR="007D48C1" w:rsidRPr="004234C2" w:rsidTr="00C92A51">
        <w:tc>
          <w:tcPr>
            <w:tcW w:w="2174" w:type="dxa"/>
            <w:tcBorders>
              <w:top w:val="single" w:sz="4" w:space="0" w:color="000000"/>
              <w:left w:val="single" w:sz="4" w:space="0" w:color="000000"/>
              <w:bottom w:val="single" w:sz="4" w:space="0" w:color="000000"/>
              <w:right w:val="single" w:sz="4" w:space="0" w:color="000000"/>
            </w:tcBorders>
            <w:hideMark/>
          </w:tcPr>
          <w:p w:rsidR="007D48C1" w:rsidRPr="004B1D15" w:rsidRDefault="007D48C1" w:rsidP="00C92A51">
            <w:pPr>
              <w:pStyle w:val="M"/>
              <w:ind w:firstLine="0"/>
              <w:rPr>
                <w:rStyle w:val="a9"/>
                <w:b w:val="0"/>
                <w:color w:val="0000FF"/>
                <w:sz w:val="18"/>
                <w:szCs w:val="18"/>
                <w:u w:val="single"/>
              </w:rPr>
            </w:pPr>
            <w:r w:rsidRPr="004B1D15">
              <w:rPr>
                <w:rStyle w:val="a9"/>
                <w:rFonts w:hint="eastAsia"/>
                <w:b w:val="0"/>
                <w:color w:val="0000FF"/>
                <w:sz w:val="18"/>
                <w:szCs w:val="18"/>
                <w:u w:val="single"/>
              </w:rPr>
              <w:t>examRoomName</w:t>
            </w:r>
          </w:p>
        </w:tc>
        <w:tc>
          <w:tcPr>
            <w:tcW w:w="2103" w:type="dxa"/>
            <w:tcBorders>
              <w:top w:val="single" w:sz="4" w:space="0" w:color="000000"/>
              <w:left w:val="single" w:sz="4" w:space="0" w:color="000000"/>
              <w:bottom w:val="single" w:sz="4" w:space="0" w:color="000000"/>
              <w:right w:val="single" w:sz="4" w:space="0" w:color="000000"/>
            </w:tcBorders>
            <w:hideMark/>
          </w:tcPr>
          <w:p w:rsidR="007D48C1" w:rsidRPr="004B1D15" w:rsidRDefault="007D48C1" w:rsidP="00C92A51">
            <w:pPr>
              <w:pStyle w:val="M"/>
              <w:ind w:firstLine="0"/>
              <w:rPr>
                <w:rStyle w:val="a9"/>
                <w:b w:val="0"/>
                <w:color w:val="0000FF"/>
                <w:sz w:val="18"/>
                <w:szCs w:val="18"/>
                <w:u w:val="single"/>
              </w:rPr>
            </w:pPr>
            <w:r w:rsidRPr="004B1D15">
              <w:rPr>
                <w:rStyle w:val="a9"/>
                <w:rFonts w:hint="eastAsia"/>
                <w:b w:val="0"/>
                <w:color w:val="0000FF"/>
                <w:sz w:val="18"/>
                <w:szCs w:val="18"/>
                <w:u w:val="single"/>
              </w:rPr>
              <w:t>1</w:t>
            </w:r>
          </w:p>
        </w:tc>
        <w:tc>
          <w:tcPr>
            <w:tcW w:w="2133" w:type="dxa"/>
            <w:tcBorders>
              <w:top w:val="single" w:sz="4" w:space="0" w:color="000000"/>
              <w:left w:val="single" w:sz="4" w:space="0" w:color="000000"/>
              <w:bottom w:val="single" w:sz="4" w:space="0" w:color="000000"/>
              <w:right w:val="single" w:sz="4" w:space="0" w:color="000000"/>
            </w:tcBorders>
            <w:hideMark/>
          </w:tcPr>
          <w:p w:rsidR="007D48C1" w:rsidRPr="004B1D15" w:rsidRDefault="007D48C1" w:rsidP="00C92A51">
            <w:pPr>
              <w:pStyle w:val="M"/>
              <w:ind w:firstLine="0"/>
              <w:rPr>
                <w:rStyle w:val="a9"/>
                <w:b w:val="0"/>
                <w:color w:val="0000FF"/>
                <w:sz w:val="18"/>
                <w:szCs w:val="18"/>
                <w:u w:val="single"/>
              </w:rPr>
            </w:pPr>
            <w:r w:rsidRPr="004B1D15">
              <w:rPr>
                <w:rStyle w:val="a9"/>
                <w:b w:val="0"/>
                <w:color w:val="0000FF"/>
                <w:sz w:val="18"/>
                <w:szCs w:val="18"/>
                <w:u w:val="single"/>
              </w:rPr>
              <w:t>S</w:t>
            </w:r>
            <w:r w:rsidRPr="004B1D15">
              <w:rPr>
                <w:rStyle w:val="a9"/>
                <w:rFonts w:hint="eastAsia"/>
                <w:b w:val="0"/>
                <w:color w:val="0000FF"/>
                <w:sz w:val="18"/>
                <w:szCs w:val="18"/>
                <w:u w:val="single"/>
              </w:rPr>
              <w:t>tring</w:t>
            </w:r>
          </w:p>
        </w:tc>
        <w:tc>
          <w:tcPr>
            <w:tcW w:w="2112" w:type="dxa"/>
            <w:tcBorders>
              <w:top w:val="single" w:sz="4" w:space="0" w:color="000000"/>
              <w:left w:val="single" w:sz="4" w:space="0" w:color="000000"/>
              <w:bottom w:val="single" w:sz="4" w:space="0" w:color="000000"/>
              <w:right w:val="single" w:sz="4" w:space="0" w:color="000000"/>
            </w:tcBorders>
            <w:hideMark/>
          </w:tcPr>
          <w:p w:rsidR="007D48C1" w:rsidRPr="004B1D15" w:rsidRDefault="007D48C1" w:rsidP="00C92A51">
            <w:pPr>
              <w:pStyle w:val="M"/>
              <w:ind w:firstLine="0"/>
              <w:rPr>
                <w:rStyle w:val="a9"/>
                <w:b w:val="0"/>
                <w:color w:val="0000FF"/>
                <w:sz w:val="18"/>
                <w:szCs w:val="18"/>
                <w:u w:val="single"/>
              </w:rPr>
            </w:pPr>
            <w:r w:rsidRPr="004B1D15">
              <w:rPr>
                <w:rStyle w:val="a9"/>
                <w:rFonts w:hint="eastAsia"/>
                <w:b w:val="0"/>
                <w:color w:val="0000FF"/>
                <w:sz w:val="18"/>
                <w:szCs w:val="18"/>
                <w:u w:val="single"/>
              </w:rPr>
              <w:t>考场名</w:t>
            </w:r>
          </w:p>
        </w:tc>
      </w:tr>
    </w:tbl>
    <w:p w:rsidR="00BC7305" w:rsidRDefault="00BC7305" w:rsidP="00BC7305">
      <w:pPr>
        <w:pStyle w:val="M"/>
        <w:spacing w:before="60" w:after="240"/>
        <w:ind w:left="425" w:firstLine="0"/>
        <w:jc w:val="center"/>
        <w:rPr>
          <w:ins w:id="4142" w:author="hongmi" w:date="2010-08-10T13:48:00Z"/>
          <w:rStyle w:val="a9"/>
          <w:rFonts w:ascii="Calibri" w:hAnsi="Calibri" w:cs="Times New Roman"/>
          <w:sz w:val="16"/>
          <w:szCs w:val="16"/>
        </w:rPr>
      </w:pPr>
      <w:ins w:id="4143" w:author="hongmi" w:date="2010-08-10T13:48:00Z">
        <w:r>
          <w:rPr>
            <w:rStyle w:val="a9"/>
            <w:sz w:val="16"/>
            <w:szCs w:val="16"/>
          </w:rPr>
          <w:t>&lt;</w:t>
        </w:r>
        <w:r>
          <w:rPr>
            <w:rStyle w:val="a9"/>
            <w:rFonts w:hint="eastAsia"/>
            <w:sz w:val="16"/>
            <w:szCs w:val="16"/>
          </w:rPr>
          <w:t>注</w:t>
        </w:r>
        <w:r>
          <w:rPr>
            <w:rStyle w:val="a9"/>
            <w:sz w:val="16"/>
            <w:szCs w:val="16"/>
          </w:rPr>
          <w:t>&gt;[1]</w:t>
        </w:r>
        <w:r>
          <w:rPr>
            <w:rStyle w:val="a9"/>
            <w:rFonts w:hint="eastAsia"/>
            <w:sz w:val="16"/>
            <w:szCs w:val="16"/>
          </w:rPr>
          <w:t>：一个</w:t>
        </w:r>
        <w:r>
          <w:rPr>
            <w:rStyle w:val="a9"/>
            <w:sz w:val="16"/>
            <w:szCs w:val="16"/>
          </w:rPr>
          <w:t xml:space="preserve">   [0..1]: 0 </w:t>
        </w:r>
        <w:proofErr w:type="gramStart"/>
        <w:r>
          <w:rPr>
            <w:rStyle w:val="a9"/>
            <w:rFonts w:hint="eastAsia"/>
            <w:sz w:val="16"/>
            <w:szCs w:val="16"/>
          </w:rPr>
          <w:t>个</w:t>
        </w:r>
        <w:proofErr w:type="gramEnd"/>
        <w:r>
          <w:rPr>
            <w:rStyle w:val="a9"/>
            <w:rFonts w:hint="eastAsia"/>
            <w:sz w:val="16"/>
            <w:szCs w:val="16"/>
          </w:rPr>
          <w:t>或</w:t>
        </w:r>
        <w:r>
          <w:rPr>
            <w:rStyle w:val="a9"/>
            <w:sz w:val="16"/>
            <w:szCs w:val="16"/>
          </w:rPr>
          <w:t xml:space="preserve"> 1 </w:t>
        </w:r>
        <w:proofErr w:type="gramStart"/>
        <w:r>
          <w:rPr>
            <w:rStyle w:val="a9"/>
            <w:rFonts w:hint="eastAsia"/>
            <w:sz w:val="16"/>
            <w:szCs w:val="16"/>
          </w:rPr>
          <w:t>个</w:t>
        </w:r>
        <w:proofErr w:type="gramEnd"/>
        <w:r>
          <w:rPr>
            <w:rStyle w:val="a9"/>
            <w:sz w:val="16"/>
            <w:szCs w:val="16"/>
          </w:rPr>
          <w:t xml:space="preserve">    [1..</w:t>
        </w:r>
        <w:r>
          <w:rPr>
            <w:rStyle w:val="a9"/>
            <w:rFonts w:hint="eastAsia"/>
            <w:sz w:val="16"/>
            <w:szCs w:val="16"/>
          </w:rPr>
          <w:t>*</w:t>
        </w:r>
        <w:r>
          <w:rPr>
            <w:rStyle w:val="a9"/>
            <w:sz w:val="16"/>
            <w:szCs w:val="16"/>
          </w:rPr>
          <w:t>]</w:t>
        </w:r>
        <w:r>
          <w:rPr>
            <w:rStyle w:val="a9"/>
            <w:rFonts w:hint="eastAsia"/>
            <w:sz w:val="16"/>
            <w:szCs w:val="16"/>
          </w:rPr>
          <w:t>：大于等于一个</w:t>
        </w:r>
      </w:ins>
    </w:p>
    <w:p w:rsidR="00BC7305" w:rsidRPr="003E33AF" w:rsidRDefault="003E33AF" w:rsidP="00BC7305">
      <w:pPr>
        <w:pStyle w:val="3"/>
        <w:numPr>
          <w:ilvl w:val="2"/>
          <w:numId w:val="15"/>
        </w:numPr>
        <w:rPr>
          <w:ins w:id="4144" w:author="hongmi" w:date="2010-08-10T13:50:00Z"/>
          <w:color w:val="0000FF"/>
          <w:u w:val="single"/>
        </w:rPr>
      </w:pPr>
      <w:bookmarkStart w:id="4145" w:name="_Toc286841362"/>
      <w:proofErr w:type="gramStart"/>
      <w:r w:rsidRPr="003E33AF">
        <w:rPr>
          <w:rFonts w:hint="eastAsia"/>
          <w:color w:val="0000FF"/>
          <w:u w:val="single"/>
        </w:rPr>
        <w:t>value</w:t>
      </w:r>
      <w:bookmarkEnd w:id="4145"/>
      <w:proofErr w:type="gramEnd"/>
    </w:p>
    <w:p w:rsidR="00BC7305" w:rsidRPr="003E33AF" w:rsidRDefault="00BC7305" w:rsidP="00BC7305">
      <w:pPr>
        <w:pStyle w:val="M"/>
        <w:ind w:firstLine="0"/>
        <w:rPr>
          <w:ins w:id="4146" w:author="hongmi" w:date="2010-08-10T13:51:00Z"/>
          <w:color w:val="0000FF"/>
          <w:u w:val="single"/>
        </w:rPr>
      </w:pPr>
      <w:ins w:id="4147" w:author="hongmi" w:date="2010-08-10T13:51:00Z">
        <w:r w:rsidRPr="003E33AF">
          <w:rPr>
            <w:rFonts w:hint="eastAsia"/>
            <w:color w:val="0000FF"/>
            <w:u w:val="single"/>
          </w:rPr>
          <w:t>概述：</w:t>
        </w:r>
      </w:ins>
      <w:r w:rsidR="003E33AF" w:rsidRPr="003E33AF">
        <w:rPr>
          <w:rFonts w:hint="eastAsia"/>
          <w:color w:val="0000FF"/>
          <w:u w:val="single"/>
        </w:rPr>
        <w:t>value</w:t>
      </w:r>
      <w:ins w:id="4148" w:author="hongmi" w:date="2010-08-10T13:51:00Z">
        <w:r w:rsidRPr="003E33AF">
          <w:rPr>
            <w:rFonts w:hint="eastAsia"/>
            <w:color w:val="0000FF"/>
            <w:u w:val="single"/>
          </w:rPr>
          <w:t>节点为</w:t>
        </w:r>
      </w:ins>
      <w:r w:rsidR="003E33AF" w:rsidRPr="003E33AF">
        <w:rPr>
          <w:rFonts w:hint="eastAsia"/>
          <w:color w:val="0000FF"/>
          <w:u w:val="single"/>
        </w:rPr>
        <w:t>对应答卷每个</w:t>
      </w:r>
      <w:r w:rsidR="003E33AF">
        <w:rPr>
          <w:rFonts w:hint="eastAsia"/>
          <w:color w:val="0000FF"/>
          <w:u w:val="single"/>
        </w:rPr>
        <w:t>小题的答题结果</w:t>
      </w:r>
      <w:r w:rsidR="003E33AF" w:rsidRPr="003E33AF">
        <w:rPr>
          <w:rFonts w:hint="eastAsia"/>
          <w:color w:val="0000FF"/>
          <w:u w:val="single"/>
        </w:rPr>
        <w:t>及分数信息</w:t>
      </w:r>
      <w:ins w:id="4149" w:author="hongmi" w:date="2010-08-10T13:51:00Z">
        <w:r w:rsidRPr="003E33AF">
          <w:rPr>
            <w:rFonts w:hint="eastAsia"/>
            <w:color w:val="0000FF"/>
            <w:u w:val="single"/>
          </w:rPr>
          <w:t>。</w:t>
        </w:r>
      </w:ins>
      <w:r w:rsidR="003E33AF" w:rsidRPr="003E33AF">
        <w:rPr>
          <w:rFonts w:hint="eastAsia"/>
          <w:color w:val="0000FF"/>
          <w:u w:val="single"/>
        </w:rPr>
        <w:t>选择题答案用</w:t>
      </w:r>
      <w:r w:rsidR="003E33AF" w:rsidRPr="003E33AF">
        <w:rPr>
          <w:rFonts w:hint="eastAsia"/>
          <w:color w:val="0000FF"/>
          <w:u w:val="single"/>
        </w:rPr>
        <w:t>1</w:t>
      </w:r>
      <w:r w:rsidR="003E33AF" w:rsidRPr="003E33AF">
        <w:rPr>
          <w:rFonts w:hint="eastAsia"/>
          <w:color w:val="0000FF"/>
          <w:u w:val="single"/>
        </w:rPr>
        <w:t>、</w:t>
      </w:r>
      <w:r w:rsidR="003E33AF" w:rsidRPr="003E33AF">
        <w:rPr>
          <w:rFonts w:hint="eastAsia"/>
          <w:color w:val="0000FF"/>
          <w:u w:val="single"/>
        </w:rPr>
        <w:t>2</w:t>
      </w:r>
      <w:r w:rsidR="003E33AF" w:rsidRPr="003E33AF">
        <w:rPr>
          <w:rFonts w:hint="eastAsia"/>
          <w:color w:val="0000FF"/>
          <w:u w:val="single"/>
        </w:rPr>
        <w:t>等表示，客观题答案用文本表示，录音答案用文件名表示。</w:t>
      </w:r>
      <w:r w:rsidR="00D940D8">
        <w:rPr>
          <w:rFonts w:hint="eastAsia"/>
          <w:color w:val="0000FF"/>
          <w:u w:val="single"/>
        </w:rPr>
        <w:t>具体结构与</w:t>
      </w:r>
      <w:r w:rsidR="00D940D8">
        <w:rPr>
          <w:rFonts w:hint="eastAsia"/>
          <w:color w:val="0000FF"/>
          <w:u w:val="single"/>
        </w:rPr>
        <w:t>answer.xml</w:t>
      </w:r>
      <w:r w:rsidR="00D940D8">
        <w:rPr>
          <w:rFonts w:hint="eastAsia"/>
          <w:color w:val="0000FF"/>
          <w:u w:val="single"/>
        </w:rPr>
        <w:t>的</w:t>
      </w:r>
      <w:r w:rsidR="00D940D8">
        <w:rPr>
          <w:rFonts w:hint="eastAsia"/>
          <w:color w:val="0000FF"/>
          <w:u w:val="single"/>
        </w:rPr>
        <w:t>value</w:t>
      </w:r>
      <w:r w:rsidR="00D940D8">
        <w:rPr>
          <w:rFonts w:hint="eastAsia"/>
          <w:color w:val="0000FF"/>
          <w:u w:val="single"/>
        </w:rPr>
        <w:t>节点相同。</w:t>
      </w:r>
    </w:p>
    <w:p w:rsidR="00BC7305" w:rsidRPr="003E33AF" w:rsidRDefault="00BC7305" w:rsidP="00BC7305">
      <w:pPr>
        <w:pStyle w:val="M"/>
        <w:ind w:firstLine="0"/>
        <w:rPr>
          <w:ins w:id="4150" w:author="hongmi" w:date="2010-08-10T13:51:00Z"/>
        </w:rPr>
      </w:pPr>
      <w:ins w:id="4151" w:author="hongmi" w:date="2010-08-10T13:51:00Z">
        <w:r w:rsidRPr="00A3643D">
          <w:rPr>
            <w:rStyle w:val="a9"/>
            <w:rFonts w:hint="eastAsia"/>
          </w:rPr>
          <w:t>包含：</w:t>
        </w:r>
      </w:ins>
      <w:ins w:id="4152" w:author="hongmi" w:date="2010-08-17T09:53:00Z">
        <w:r w:rsidR="003E33AF">
          <w:rPr>
            <w:rFonts w:hint="eastAsia"/>
          </w:rPr>
          <w:t>choice</w:t>
        </w:r>
      </w:ins>
      <w:ins w:id="4153" w:author="eric" w:date="2010-09-01T08:47:00Z">
        <w:r w:rsidR="003E33AF">
          <w:t>(0..*)</w:t>
        </w:r>
      </w:ins>
      <w:ins w:id="4154" w:author="hongmi" w:date="2010-08-17T09:53:00Z">
        <w:r w:rsidR="003E33AF">
          <w:rPr>
            <w:rFonts w:hint="eastAsia"/>
          </w:rPr>
          <w:t>, sound</w:t>
        </w:r>
      </w:ins>
      <w:ins w:id="4155" w:author="eric" w:date="2010-09-01T08:47:00Z">
        <w:r w:rsidR="003E33AF">
          <w:t>(0..*)</w:t>
        </w:r>
      </w:ins>
      <w:ins w:id="4156" w:author="hongmi" w:date="2010-08-17T09:53:00Z">
        <w:r w:rsidR="003E33AF">
          <w:rPr>
            <w:rFonts w:hint="eastAsia"/>
          </w:rPr>
          <w:t>, text</w:t>
        </w:r>
      </w:ins>
      <w:ins w:id="4157" w:author="eric" w:date="2010-09-01T08:47:00Z">
        <w:r w:rsidR="003E33AF">
          <w:t>(0..*)</w:t>
        </w:r>
      </w:ins>
      <w:ins w:id="4158" w:author="hongmi" w:date="2010-08-17T09:53:00Z">
        <w:r w:rsidR="003E33AF">
          <w:rPr>
            <w:rFonts w:hint="eastAsia"/>
          </w:rPr>
          <w:t>, passage</w:t>
        </w:r>
      </w:ins>
      <w:ins w:id="4159" w:author="eric" w:date="2010-09-01T08:47:00Z">
        <w:r w:rsidR="003E33AF">
          <w:t>(0..*)</w:t>
        </w:r>
      </w:ins>
      <w:ins w:id="4160" w:author="hongmi" w:date="2010-08-17T09:53:00Z">
        <w:r w:rsidR="003E33AF">
          <w:rPr>
            <w:rFonts w:hint="eastAsia"/>
          </w:rPr>
          <w:t>, discussion</w:t>
        </w:r>
      </w:ins>
      <w:ins w:id="4161" w:author="eric" w:date="2010-09-01T08:47:00Z">
        <w:r w:rsidR="003E33AF">
          <w:t>(0..*)</w:t>
        </w:r>
      </w:ins>
    </w:p>
    <w:p w:rsidR="00BC7305" w:rsidRPr="003E33AF" w:rsidRDefault="00BC7305" w:rsidP="00BC7305">
      <w:pPr>
        <w:pStyle w:val="M"/>
        <w:ind w:firstLine="0"/>
        <w:rPr>
          <w:ins w:id="4162" w:author="hongmi" w:date="2010-08-10T13:51:00Z"/>
          <w:color w:val="0000FF"/>
          <w:u w:val="single"/>
        </w:rPr>
      </w:pPr>
      <w:ins w:id="4163" w:author="hongmi" w:date="2010-08-10T13:51:00Z">
        <w:r w:rsidRPr="000F7B91">
          <w:rPr>
            <w:rFonts w:hint="eastAsia"/>
            <w:b/>
          </w:rPr>
          <w:t>属性：</w:t>
        </w:r>
      </w:ins>
      <w:proofErr w:type="gramStart"/>
      <w:r w:rsidR="003E33AF" w:rsidRPr="003E33AF">
        <w:rPr>
          <w:rFonts w:hint="eastAsia"/>
          <w:color w:val="0000FF"/>
          <w:u w:val="single"/>
        </w:rPr>
        <w:t>score(</w:t>
      </w:r>
      <w:proofErr w:type="gramEnd"/>
      <w:r w:rsidR="003E33AF" w:rsidRPr="003E33AF">
        <w:rPr>
          <w:rFonts w:hint="eastAsia"/>
          <w:color w:val="0000FF"/>
          <w:u w:val="single"/>
        </w:rPr>
        <w:t>1)</w:t>
      </w:r>
    </w:p>
    <w:p w:rsidR="00BC7305" w:rsidRPr="00BE316A" w:rsidRDefault="00BC7305" w:rsidP="00BC7305">
      <w:pPr>
        <w:pStyle w:val="af8"/>
        <w:rPr>
          <w:ins w:id="4164" w:author="hongmi" w:date="2010-08-10T13:51:00Z"/>
          <w:rStyle w:val="a9"/>
          <w:color w:val="0000FF"/>
          <w:u w:val="single"/>
        </w:rPr>
      </w:pPr>
      <w:ins w:id="4165" w:author="hongmi" w:date="2010-08-10T13:51:00Z">
        <w:r w:rsidRPr="00BE316A">
          <w:rPr>
            <w:rFonts w:hint="eastAsia"/>
            <w:color w:val="0000FF"/>
            <w:u w:val="single"/>
          </w:rPr>
          <w:t>表</w:t>
        </w:r>
        <w:r w:rsidRPr="00BE316A">
          <w:rPr>
            <w:rFonts w:hint="eastAsia"/>
            <w:color w:val="0000FF"/>
            <w:u w:val="single"/>
          </w:rPr>
          <w:t xml:space="preserve"> </w:t>
        </w:r>
      </w:ins>
      <w:r w:rsidR="00BE316A" w:rsidRPr="00BE316A">
        <w:rPr>
          <w:rFonts w:hint="eastAsia"/>
          <w:color w:val="0000FF"/>
          <w:u w:val="single"/>
        </w:rPr>
        <w:t>8</w:t>
      </w:r>
      <w:ins w:id="4166" w:author="hongmi" w:date="2010-08-10T13:51:00Z">
        <w:r w:rsidRPr="00BE316A">
          <w:rPr>
            <w:rFonts w:hint="eastAsia"/>
            <w:color w:val="0000FF"/>
            <w:u w:val="single"/>
          </w:rPr>
          <w:t>-</w:t>
        </w:r>
      </w:ins>
      <w:ins w:id="4167" w:author="hongmi" w:date="2011-02-25T12:26:00Z">
        <w:r w:rsidRPr="00BE316A">
          <w:rPr>
            <w:rFonts w:hint="eastAsia"/>
            <w:color w:val="0000FF"/>
            <w:u w:val="single"/>
          </w:rPr>
          <w:t>6</w:t>
        </w:r>
      </w:ins>
      <w:ins w:id="4168" w:author="hongmi" w:date="2010-08-10T13:51:00Z">
        <w:r w:rsidRPr="00BE316A">
          <w:rPr>
            <w:rFonts w:hint="eastAsia"/>
            <w:color w:val="0000FF"/>
            <w:u w:val="single"/>
          </w:rPr>
          <w:t xml:space="preserve"> </w:t>
        </w:r>
      </w:ins>
      <w:r w:rsidR="00BE316A" w:rsidRPr="00BE316A">
        <w:rPr>
          <w:rFonts w:hint="eastAsia"/>
          <w:color w:val="0000FF"/>
          <w:u w:val="single"/>
        </w:rPr>
        <w:t>value</w:t>
      </w:r>
      <w:ins w:id="4169" w:author="hongmi" w:date="2010-08-10T13:51:00Z">
        <w:r w:rsidRPr="00BE316A">
          <w:rPr>
            <w:rFonts w:hint="eastAsia"/>
            <w:color w:val="0000FF"/>
            <w:u w:val="single"/>
          </w:rPr>
          <w:t>属性表</w:t>
        </w:r>
      </w:ins>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74"/>
        <w:gridCol w:w="2103"/>
        <w:gridCol w:w="2133"/>
        <w:gridCol w:w="2112"/>
      </w:tblGrid>
      <w:tr w:rsidR="00BC7305" w:rsidRPr="004234C2" w:rsidTr="00BC7305">
        <w:trPr>
          <w:ins w:id="4170" w:author="hongmi" w:date="2010-08-10T13:51:00Z"/>
        </w:trPr>
        <w:tc>
          <w:tcPr>
            <w:tcW w:w="2174" w:type="dxa"/>
            <w:tcBorders>
              <w:top w:val="single" w:sz="4" w:space="0" w:color="000000"/>
              <w:left w:val="single" w:sz="4" w:space="0" w:color="000000"/>
              <w:bottom w:val="single" w:sz="4" w:space="0" w:color="000000"/>
              <w:right w:val="single" w:sz="4" w:space="0" w:color="000000"/>
            </w:tcBorders>
            <w:hideMark/>
          </w:tcPr>
          <w:p w:rsidR="00BC7305" w:rsidRPr="004234C2" w:rsidRDefault="00BC7305" w:rsidP="00BC7305">
            <w:pPr>
              <w:pStyle w:val="M"/>
              <w:ind w:firstLine="0"/>
              <w:rPr>
                <w:ins w:id="4171" w:author="hongmi" w:date="2010-08-10T13:51:00Z"/>
                <w:rStyle w:val="a9"/>
                <w:b w:val="0"/>
                <w:sz w:val="18"/>
                <w:szCs w:val="18"/>
              </w:rPr>
            </w:pPr>
            <w:ins w:id="4172" w:author="hongmi" w:date="2010-08-10T13:51:00Z">
              <w:r w:rsidRPr="004234C2">
                <w:rPr>
                  <w:rStyle w:val="a9"/>
                  <w:rFonts w:hint="eastAsia"/>
                  <w:b w:val="0"/>
                  <w:sz w:val="18"/>
                  <w:szCs w:val="18"/>
                </w:rPr>
                <w:t>名称</w:t>
              </w:r>
            </w:ins>
          </w:p>
        </w:tc>
        <w:tc>
          <w:tcPr>
            <w:tcW w:w="2103" w:type="dxa"/>
            <w:tcBorders>
              <w:top w:val="single" w:sz="4" w:space="0" w:color="000000"/>
              <w:left w:val="single" w:sz="4" w:space="0" w:color="000000"/>
              <w:bottom w:val="single" w:sz="4" w:space="0" w:color="000000"/>
              <w:right w:val="single" w:sz="4" w:space="0" w:color="000000"/>
            </w:tcBorders>
            <w:hideMark/>
          </w:tcPr>
          <w:p w:rsidR="00BC7305" w:rsidRPr="004234C2" w:rsidRDefault="00BC7305" w:rsidP="00BC7305">
            <w:pPr>
              <w:pStyle w:val="M"/>
              <w:ind w:firstLine="0"/>
              <w:rPr>
                <w:ins w:id="4173" w:author="hongmi" w:date="2010-08-10T13:51:00Z"/>
                <w:rStyle w:val="a9"/>
                <w:b w:val="0"/>
                <w:sz w:val="18"/>
                <w:szCs w:val="18"/>
              </w:rPr>
            </w:pPr>
            <w:ins w:id="4174" w:author="hongmi" w:date="2010-08-10T13:51:00Z">
              <w:r w:rsidRPr="004234C2">
                <w:rPr>
                  <w:rStyle w:val="a9"/>
                  <w:rFonts w:hint="eastAsia"/>
                  <w:b w:val="0"/>
                  <w:sz w:val="18"/>
                  <w:szCs w:val="18"/>
                </w:rPr>
                <w:t>限制</w:t>
              </w:r>
            </w:ins>
          </w:p>
        </w:tc>
        <w:tc>
          <w:tcPr>
            <w:tcW w:w="2133" w:type="dxa"/>
            <w:tcBorders>
              <w:top w:val="single" w:sz="4" w:space="0" w:color="000000"/>
              <w:left w:val="single" w:sz="4" w:space="0" w:color="000000"/>
              <w:bottom w:val="single" w:sz="4" w:space="0" w:color="000000"/>
              <w:right w:val="single" w:sz="4" w:space="0" w:color="000000"/>
            </w:tcBorders>
            <w:hideMark/>
          </w:tcPr>
          <w:p w:rsidR="00BC7305" w:rsidRPr="004234C2" w:rsidRDefault="00BC7305" w:rsidP="00BC7305">
            <w:pPr>
              <w:pStyle w:val="M"/>
              <w:ind w:firstLine="0"/>
              <w:rPr>
                <w:ins w:id="4175" w:author="hongmi" w:date="2010-08-10T13:51:00Z"/>
                <w:rStyle w:val="a9"/>
                <w:b w:val="0"/>
                <w:sz w:val="18"/>
                <w:szCs w:val="18"/>
              </w:rPr>
            </w:pPr>
            <w:ins w:id="4176" w:author="hongmi" w:date="2010-08-10T13:51:00Z">
              <w:r w:rsidRPr="004234C2">
                <w:rPr>
                  <w:rStyle w:val="a9"/>
                  <w:rFonts w:hint="eastAsia"/>
                  <w:b w:val="0"/>
                  <w:sz w:val="18"/>
                  <w:szCs w:val="18"/>
                </w:rPr>
                <w:t>类型</w:t>
              </w:r>
            </w:ins>
          </w:p>
        </w:tc>
        <w:tc>
          <w:tcPr>
            <w:tcW w:w="2112" w:type="dxa"/>
            <w:tcBorders>
              <w:top w:val="single" w:sz="4" w:space="0" w:color="000000"/>
              <w:left w:val="single" w:sz="4" w:space="0" w:color="000000"/>
              <w:bottom w:val="single" w:sz="4" w:space="0" w:color="000000"/>
              <w:right w:val="single" w:sz="4" w:space="0" w:color="000000"/>
            </w:tcBorders>
            <w:hideMark/>
          </w:tcPr>
          <w:p w:rsidR="00BC7305" w:rsidRPr="004234C2" w:rsidRDefault="00BC7305" w:rsidP="00BC7305">
            <w:pPr>
              <w:pStyle w:val="M"/>
              <w:ind w:firstLine="0"/>
              <w:rPr>
                <w:ins w:id="4177" w:author="hongmi" w:date="2010-08-10T13:51:00Z"/>
                <w:rStyle w:val="a9"/>
                <w:b w:val="0"/>
                <w:sz w:val="18"/>
                <w:szCs w:val="18"/>
              </w:rPr>
            </w:pPr>
            <w:ins w:id="4178" w:author="hongmi" w:date="2010-08-10T13:51:00Z">
              <w:r w:rsidRPr="004234C2">
                <w:rPr>
                  <w:rStyle w:val="a9"/>
                  <w:rFonts w:hint="eastAsia"/>
                  <w:b w:val="0"/>
                  <w:sz w:val="18"/>
                  <w:szCs w:val="18"/>
                </w:rPr>
                <w:t>备注</w:t>
              </w:r>
            </w:ins>
          </w:p>
        </w:tc>
      </w:tr>
      <w:tr w:rsidR="00BC7305" w:rsidRPr="004234C2" w:rsidTr="00BC7305">
        <w:trPr>
          <w:ins w:id="4179" w:author="hongmi" w:date="2010-08-10T13:54:00Z"/>
        </w:trPr>
        <w:tc>
          <w:tcPr>
            <w:tcW w:w="2174" w:type="dxa"/>
            <w:tcBorders>
              <w:top w:val="single" w:sz="4" w:space="0" w:color="000000"/>
              <w:left w:val="single" w:sz="4" w:space="0" w:color="000000"/>
              <w:bottom w:val="single" w:sz="4" w:space="0" w:color="000000"/>
              <w:right w:val="single" w:sz="4" w:space="0" w:color="000000"/>
            </w:tcBorders>
            <w:hideMark/>
          </w:tcPr>
          <w:p w:rsidR="00BC7305" w:rsidRPr="003E33AF" w:rsidRDefault="003E33AF" w:rsidP="00BC7305">
            <w:pPr>
              <w:pStyle w:val="M"/>
              <w:ind w:firstLine="0"/>
              <w:rPr>
                <w:ins w:id="4180" w:author="hongmi" w:date="2010-08-10T13:54:00Z"/>
                <w:rStyle w:val="a9"/>
                <w:b w:val="0"/>
                <w:color w:val="0000FF"/>
                <w:sz w:val="18"/>
                <w:szCs w:val="18"/>
              </w:rPr>
            </w:pPr>
            <w:r w:rsidRPr="003E33AF">
              <w:rPr>
                <w:rStyle w:val="a9"/>
                <w:rFonts w:hint="eastAsia"/>
                <w:b w:val="0"/>
                <w:color w:val="0000FF"/>
                <w:sz w:val="18"/>
                <w:szCs w:val="18"/>
              </w:rPr>
              <w:t>socre</w:t>
            </w:r>
          </w:p>
        </w:tc>
        <w:tc>
          <w:tcPr>
            <w:tcW w:w="2103" w:type="dxa"/>
            <w:tcBorders>
              <w:top w:val="single" w:sz="4" w:space="0" w:color="000000"/>
              <w:left w:val="single" w:sz="4" w:space="0" w:color="000000"/>
              <w:bottom w:val="single" w:sz="4" w:space="0" w:color="000000"/>
              <w:right w:val="single" w:sz="4" w:space="0" w:color="000000"/>
            </w:tcBorders>
            <w:hideMark/>
          </w:tcPr>
          <w:p w:rsidR="00BC7305" w:rsidRPr="003E33AF" w:rsidRDefault="00BC7305" w:rsidP="00BC7305">
            <w:pPr>
              <w:pStyle w:val="M"/>
              <w:ind w:firstLine="0"/>
              <w:rPr>
                <w:ins w:id="4181" w:author="hongmi" w:date="2010-08-10T13:54:00Z"/>
                <w:rStyle w:val="a9"/>
                <w:b w:val="0"/>
                <w:color w:val="0000FF"/>
                <w:sz w:val="18"/>
                <w:szCs w:val="18"/>
              </w:rPr>
            </w:pPr>
            <w:ins w:id="4182" w:author="hongmi" w:date="2010-08-10T13:55:00Z">
              <w:r w:rsidRPr="003E33AF">
                <w:rPr>
                  <w:rStyle w:val="a9"/>
                  <w:rFonts w:hint="eastAsia"/>
                  <w:b w:val="0"/>
                  <w:color w:val="0000FF"/>
                  <w:sz w:val="18"/>
                  <w:szCs w:val="18"/>
                </w:rPr>
                <w:t>1</w:t>
              </w:r>
            </w:ins>
          </w:p>
        </w:tc>
        <w:tc>
          <w:tcPr>
            <w:tcW w:w="2133" w:type="dxa"/>
            <w:tcBorders>
              <w:top w:val="single" w:sz="4" w:space="0" w:color="000000"/>
              <w:left w:val="single" w:sz="4" w:space="0" w:color="000000"/>
              <w:bottom w:val="single" w:sz="4" w:space="0" w:color="000000"/>
              <w:right w:val="single" w:sz="4" w:space="0" w:color="000000"/>
            </w:tcBorders>
            <w:hideMark/>
          </w:tcPr>
          <w:p w:rsidR="00BC7305" w:rsidRPr="003E33AF" w:rsidRDefault="00BC7305" w:rsidP="00BC7305">
            <w:pPr>
              <w:pStyle w:val="M"/>
              <w:ind w:firstLine="0"/>
              <w:rPr>
                <w:ins w:id="4183" w:author="hongmi" w:date="2010-08-10T13:54:00Z"/>
                <w:rStyle w:val="a9"/>
                <w:b w:val="0"/>
                <w:color w:val="0000FF"/>
                <w:sz w:val="18"/>
                <w:szCs w:val="18"/>
              </w:rPr>
            </w:pPr>
            <w:ins w:id="4184" w:author="hongmi" w:date="2010-08-10T14:00:00Z">
              <w:r w:rsidRPr="003E33AF">
                <w:rPr>
                  <w:rStyle w:val="a9"/>
                  <w:rFonts w:hint="eastAsia"/>
                  <w:b w:val="0"/>
                  <w:color w:val="0000FF"/>
                  <w:sz w:val="18"/>
                  <w:szCs w:val="18"/>
                </w:rPr>
                <w:t>integer</w:t>
              </w:r>
            </w:ins>
          </w:p>
        </w:tc>
        <w:tc>
          <w:tcPr>
            <w:tcW w:w="2112" w:type="dxa"/>
            <w:tcBorders>
              <w:top w:val="single" w:sz="4" w:space="0" w:color="000000"/>
              <w:left w:val="single" w:sz="4" w:space="0" w:color="000000"/>
              <w:bottom w:val="single" w:sz="4" w:space="0" w:color="000000"/>
              <w:right w:val="single" w:sz="4" w:space="0" w:color="000000"/>
            </w:tcBorders>
            <w:hideMark/>
          </w:tcPr>
          <w:p w:rsidR="00BC7305" w:rsidRPr="003E33AF" w:rsidRDefault="003E33AF" w:rsidP="00BC7305">
            <w:pPr>
              <w:pStyle w:val="M"/>
              <w:ind w:firstLine="0"/>
              <w:rPr>
                <w:ins w:id="4185" w:author="hongmi" w:date="2010-08-10T13:54:00Z"/>
                <w:rStyle w:val="a9"/>
                <w:b w:val="0"/>
                <w:color w:val="0000FF"/>
                <w:sz w:val="18"/>
                <w:szCs w:val="18"/>
              </w:rPr>
            </w:pPr>
            <w:r w:rsidRPr="003E33AF">
              <w:rPr>
                <w:rStyle w:val="a9"/>
                <w:rFonts w:hint="eastAsia"/>
                <w:b w:val="0"/>
                <w:color w:val="0000FF"/>
                <w:sz w:val="18"/>
                <w:szCs w:val="18"/>
              </w:rPr>
              <w:t>小题评阅得分</w:t>
            </w:r>
          </w:p>
        </w:tc>
      </w:tr>
    </w:tbl>
    <w:p w:rsidR="00BC7305" w:rsidRDefault="00BC7305" w:rsidP="00BC7305">
      <w:pPr>
        <w:pStyle w:val="M"/>
        <w:spacing w:before="60" w:after="240"/>
        <w:ind w:left="425" w:firstLine="0"/>
        <w:jc w:val="center"/>
        <w:rPr>
          <w:ins w:id="4186" w:author="hongmi" w:date="2010-08-10T13:51:00Z"/>
          <w:rStyle w:val="a9"/>
          <w:rFonts w:ascii="Calibri" w:hAnsi="Calibri" w:cs="Times New Roman"/>
          <w:sz w:val="16"/>
          <w:szCs w:val="16"/>
        </w:rPr>
      </w:pPr>
      <w:ins w:id="4187" w:author="hongmi" w:date="2010-08-10T13:51:00Z">
        <w:r>
          <w:rPr>
            <w:rStyle w:val="a9"/>
            <w:sz w:val="16"/>
            <w:szCs w:val="16"/>
          </w:rPr>
          <w:t>&lt;</w:t>
        </w:r>
        <w:r>
          <w:rPr>
            <w:rStyle w:val="a9"/>
            <w:rFonts w:hint="eastAsia"/>
            <w:sz w:val="16"/>
            <w:szCs w:val="16"/>
          </w:rPr>
          <w:t>注</w:t>
        </w:r>
        <w:r>
          <w:rPr>
            <w:rStyle w:val="a9"/>
            <w:sz w:val="16"/>
            <w:szCs w:val="16"/>
          </w:rPr>
          <w:t>&gt;[1]</w:t>
        </w:r>
        <w:r>
          <w:rPr>
            <w:rStyle w:val="a9"/>
            <w:rFonts w:hint="eastAsia"/>
            <w:sz w:val="16"/>
            <w:szCs w:val="16"/>
          </w:rPr>
          <w:t>：一个</w:t>
        </w:r>
        <w:r>
          <w:rPr>
            <w:rStyle w:val="a9"/>
            <w:sz w:val="16"/>
            <w:szCs w:val="16"/>
          </w:rPr>
          <w:t xml:space="preserve">   [0..1]: 0 </w:t>
        </w:r>
        <w:proofErr w:type="gramStart"/>
        <w:r>
          <w:rPr>
            <w:rStyle w:val="a9"/>
            <w:rFonts w:hint="eastAsia"/>
            <w:sz w:val="16"/>
            <w:szCs w:val="16"/>
          </w:rPr>
          <w:t>个</w:t>
        </w:r>
        <w:proofErr w:type="gramEnd"/>
        <w:r>
          <w:rPr>
            <w:rStyle w:val="a9"/>
            <w:rFonts w:hint="eastAsia"/>
            <w:sz w:val="16"/>
            <w:szCs w:val="16"/>
          </w:rPr>
          <w:t>或</w:t>
        </w:r>
        <w:r>
          <w:rPr>
            <w:rStyle w:val="a9"/>
            <w:sz w:val="16"/>
            <w:szCs w:val="16"/>
          </w:rPr>
          <w:t xml:space="preserve"> 1 </w:t>
        </w:r>
        <w:proofErr w:type="gramStart"/>
        <w:r>
          <w:rPr>
            <w:rStyle w:val="a9"/>
            <w:rFonts w:hint="eastAsia"/>
            <w:sz w:val="16"/>
            <w:szCs w:val="16"/>
          </w:rPr>
          <w:t>个</w:t>
        </w:r>
        <w:proofErr w:type="gramEnd"/>
        <w:r>
          <w:rPr>
            <w:rStyle w:val="a9"/>
            <w:sz w:val="16"/>
            <w:szCs w:val="16"/>
          </w:rPr>
          <w:t xml:space="preserve">    [1..</w:t>
        </w:r>
        <w:r>
          <w:rPr>
            <w:rStyle w:val="a9"/>
            <w:rFonts w:hint="eastAsia"/>
            <w:sz w:val="16"/>
            <w:szCs w:val="16"/>
          </w:rPr>
          <w:t>*</w:t>
        </w:r>
        <w:r>
          <w:rPr>
            <w:rStyle w:val="a9"/>
            <w:sz w:val="16"/>
            <w:szCs w:val="16"/>
          </w:rPr>
          <w:t>]</w:t>
        </w:r>
        <w:r>
          <w:rPr>
            <w:rStyle w:val="a9"/>
            <w:rFonts w:hint="eastAsia"/>
            <w:sz w:val="16"/>
            <w:szCs w:val="16"/>
          </w:rPr>
          <w:t>：大于等于一个</w:t>
        </w:r>
      </w:ins>
    </w:p>
    <w:p w:rsidR="00BC7305" w:rsidRDefault="00BC7305" w:rsidP="00BC7305">
      <w:pPr>
        <w:pStyle w:val="3"/>
        <w:numPr>
          <w:ilvl w:val="2"/>
          <w:numId w:val="15"/>
        </w:numPr>
        <w:rPr>
          <w:ins w:id="4188" w:author="hongmi" w:date="2010-08-10T14:10:00Z"/>
        </w:rPr>
      </w:pPr>
      <w:bookmarkStart w:id="4189" w:name="_Toc286841363"/>
      <w:ins w:id="4190" w:author="hongmi" w:date="2010-08-10T14:10:00Z">
        <w:r>
          <w:rPr>
            <w:rFonts w:hint="eastAsia"/>
          </w:rPr>
          <w:t>示例</w:t>
        </w:r>
        <w:bookmarkEnd w:id="4189"/>
      </w:ins>
    </w:p>
    <w:p w:rsidR="0091237E" w:rsidRPr="004F2906" w:rsidRDefault="0091237E" w:rsidP="0091237E">
      <w:pPr>
        <w:rPr>
          <w:color w:val="0000FF"/>
        </w:rPr>
      </w:pPr>
      <w:r w:rsidRPr="004F2906">
        <w:rPr>
          <w:color w:val="0000FF"/>
        </w:rPr>
        <w:t>&lt;scores</w:t>
      </w:r>
      <w:r w:rsidR="003E7756">
        <w:rPr>
          <w:rFonts w:hint="eastAsia"/>
          <w:color w:val="0000FF"/>
        </w:rPr>
        <w:t xml:space="preserve"> reviewer=</w:t>
      </w:r>
      <w:r w:rsidR="003E7756">
        <w:rPr>
          <w:color w:val="0000FF"/>
        </w:rPr>
        <w:t>"</w:t>
      </w:r>
      <w:r w:rsidR="003E7756">
        <w:rPr>
          <w:rFonts w:hint="eastAsia"/>
          <w:color w:val="0000FF"/>
        </w:rPr>
        <w:t>Bruce</w:t>
      </w:r>
      <w:r w:rsidR="003E7756" w:rsidRPr="004F2906">
        <w:rPr>
          <w:color w:val="0000FF"/>
        </w:rPr>
        <w:t>"</w:t>
      </w:r>
      <w:r w:rsidRPr="004F2906">
        <w:rPr>
          <w:color w:val="0000FF"/>
        </w:rPr>
        <w:t>&gt;</w:t>
      </w:r>
    </w:p>
    <w:p w:rsidR="0091237E" w:rsidRPr="004F2906" w:rsidRDefault="0091237E" w:rsidP="0091237E">
      <w:pPr>
        <w:rPr>
          <w:color w:val="0000FF"/>
        </w:rPr>
      </w:pPr>
      <w:r w:rsidRPr="004F2906">
        <w:rPr>
          <w:rFonts w:hint="eastAsia"/>
          <w:color w:val="0000FF"/>
        </w:rPr>
        <w:t xml:space="preserve">    &lt;score</w:t>
      </w:r>
      <w:r w:rsidR="00DE3B02">
        <w:rPr>
          <w:rFonts w:hint="eastAsia"/>
          <w:color w:val="0000FF"/>
        </w:rPr>
        <w:t xml:space="preserve"> </w:t>
      </w:r>
      <w:r w:rsidR="00DE3B02" w:rsidRPr="00DE3B02">
        <w:rPr>
          <w:color w:val="0000FF"/>
        </w:rPr>
        <w:t>tt="1298090354"</w:t>
      </w:r>
      <w:r w:rsidRPr="004F2906">
        <w:rPr>
          <w:rFonts w:hint="eastAsia"/>
          <w:color w:val="0000FF"/>
        </w:rPr>
        <w:t xml:space="preserve"> dogId="09d20c4926000004" paperId="sflep-np-0-1" examineeId="" examId="56" examIndex="79" examineeName="</w:t>
      </w:r>
      <w:r w:rsidR="00CB50F8">
        <w:rPr>
          <w:rFonts w:hint="eastAsia"/>
          <w:color w:val="0000FF"/>
        </w:rPr>
        <w:t>蒋业军</w:t>
      </w:r>
      <w:r w:rsidRPr="004F2906">
        <w:rPr>
          <w:rFonts w:hint="eastAsia"/>
          <w:color w:val="0000FF"/>
        </w:rPr>
        <w:t>" studentId="sa08025026" id="00241DB00CDA" examNo="6" examRoomName="hh"&gt;</w:t>
      </w:r>
    </w:p>
    <w:p w:rsidR="0091237E" w:rsidRPr="004F2906" w:rsidRDefault="0091237E" w:rsidP="0091237E">
      <w:pPr>
        <w:rPr>
          <w:color w:val="0000FF"/>
        </w:rPr>
      </w:pPr>
      <w:r w:rsidRPr="004F2906">
        <w:rPr>
          <w:color w:val="0000FF"/>
        </w:rPr>
        <w:t xml:space="preserve">        &lt;value score=</w:t>
      </w:r>
      <w:bookmarkStart w:id="4191" w:name="OLE_LINK4"/>
      <w:bookmarkStart w:id="4192" w:name="OLE_LINK5"/>
      <w:r w:rsidRPr="004F2906">
        <w:rPr>
          <w:color w:val="0000FF"/>
        </w:rPr>
        <w:t>"14"</w:t>
      </w:r>
      <w:bookmarkEnd w:id="4191"/>
      <w:bookmarkEnd w:id="4192"/>
      <w:r w:rsidRPr="004F2906">
        <w:rPr>
          <w:color w:val="0000FF"/>
        </w:rPr>
        <w:t>&gt;</w:t>
      </w:r>
    </w:p>
    <w:p w:rsidR="0091237E" w:rsidRDefault="0091237E" w:rsidP="0091237E">
      <w:pPr>
        <w:rPr>
          <w:ins w:id="4193" w:author="Bruce" w:date="2011-02-25T13:35:00Z"/>
          <w:color w:val="0000FF"/>
        </w:rPr>
      </w:pPr>
      <w:r w:rsidRPr="004F2906">
        <w:rPr>
          <w:color w:val="0000FF"/>
        </w:rPr>
        <w:t xml:space="preserve">            &lt;</w:t>
      </w:r>
      <w:proofErr w:type="gramStart"/>
      <w:r w:rsidRPr="004F2906">
        <w:rPr>
          <w:color w:val="0000FF"/>
        </w:rPr>
        <w:t>passage</w:t>
      </w:r>
      <w:proofErr w:type="gramEnd"/>
      <w:r w:rsidRPr="004F2906">
        <w:rPr>
          <w:color w:val="0000FF"/>
        </w:rPr>
        <w:t xml:space="preserve">&gt; </w:t>
      </w:r>
    </w:p>
    <w:p w:rsidR="006077B4" w:rsidRPr="004F2906" w:rsidDel="00C27DD2" w:rsidRDefault="006077B4" w:rsidP="006077B4">
      <w:pPr>
        <w:ind w:firstLine="420"/>
        <w:rPr>
          <w:del w:id="4194" w:author="Bruce" w:date="2011-02-25T13:37:00Z"/>
          <w:color w:val="0000FF"/>
        </w:rPr>
      </w:pPr>
      <w:r w:rsidRPr="006077B4">
        <w:rPr>
          <w:color w:val="0000FF"/>
        </w:rPr>
        <w:t>As my friend raves on about her new love, I’ve taken a good look at my old one. My husband of almost 20 years, Scott, has gained 15 pounds. Once a marathon runner, he now runs only down hospital halls. His hairline is receding and his body shows the signs of long working hours and too many candy bars. Yet he can still give me a certain look across a restaurant table and I want to ask for the check and head home.</w:t>
      </w:r>
    </w:p>
    <w:p w:rsidR="0091237E" w:rsidRPr="004F2906" w:rsidRDefault="0091237E" w:rsidP="006935E6">
      <w:pPr>
        <w:ind w:left="840" w:firstLine="420"/>
        <w:rPr>
          <w:color w:val="0000FF"/>
        </w:rPr>
      </w:pPr>
      <w:r w:rsidRPr="004F2906">
        <w:rPr>
          <w:color w:val="0000FF"/>
        </w:rPr>
        <w:t>&lt;/passage&gt;</w:t>
      </w:r>
    </w:p>
    <w:p w:rsidR="0091237E" w:rsidRPr="004F2906" w:rsidRDefault="0091237E" w:rsidP="0091237E">
      <w:pPr>
        <w:rPr>
          <w:color w:val="0000FF"/>
        </w:rPr>
      </w:pPr>
      <w:r w:rsidRPr="004F2906">
        <w:rPr>
          <w:color w:val="0000FF"/>
        </w:rPr>
        <w:t xml:space="preserve">        &lt;/value&gt;</w:t>
      </w:r>
    </w:p>
    <w:p w:rsidR="0091237E" w:rsidRPr="004F2906" w:rsidRDefault="0091237E" w:rsidP="0091237E">
      <w:pPr>
        <w:rPr>
          <w:color w:val="0000FF"/>
        </w:rPr>
      </w:pPr>
      <w:r w:rsidRPr="004F2906">
        <w:rPr>
          <w:color w:val="0000FF"/>
        </w:rPr>
        <w:lastRenderedPageBreak/>
        <w:t xml:space="preserve">        &lt;</w:t>
      </w:r>
      <w:proofErr w:type="gramStart"/>
      <w:r w:rsidRPr="004F2906">
        <w:rPr>
          <w:color w:val="0000FF"/>
        </w:rPr>
        <w:t>value</w:t>
      </w:r>
      <w:proofErr w:type="gramEnd"/>
      <w:r w:rsidRPr="004F2906">
        <w:rPr>
          <w:color w:val="0000FF"/>
        </w:rPr>
        <w:t>&gt;</w:t>
      </w:r>
    </w:p>
    <w:p w:rsidR="0091237E" w:rsidRPr="004F2906" w:rsidRDefault="0091237E" w:rsidP="0091237E">
      <w:pPr>
        <w:rPr>
          <w:color w:val="0000FF"/>
        </w:rPr>
      </w:pPr>
      <w:r w:rsidRPr="004F2906">
        <w:rPr>
          <w:color w:val="0000FF"/>
        </w:rPr>
        <w:t xml:space="preserve">            &lt;</w:t>
      </w:r>
      <w:proofErr w:type="gramStart"/>
      <w:r w:rsidRPr="004F2906">
        <w:rPr>
          <w:color w:val="0000FF"/>
        </w:rPr>
        <w:t>choice&gt;</w:t>
      </w:r>
      <w:proofErr w:type="gramEnd"/>
      <w:r w:rsidRPr="004F2906">
        <w:rPr>
          <w:color w:val="0000FF"/>
        </w:rPr>
        <w:t>3&lt;/choice&gt;</w:t>
      </w:r>
    </w:p>
    <w:p w:rsidR="0091237E" w:rsidRPr="004F2906" w:rsidRDefault="0091237E" w:rsidP="0091237E">
      <w:pPr>
        <w:rPr>
          <w:color w:val="0000FF"/>
        </w:rPr>
      </w:pPr>
      <w:r w:rsidRPr="004F2906">
        <w:rPr>
          <w:color w:val="0000FF"/>
        </w:rPr>
        <w:t xml:space="preserve">        &lt;/value&gt;</w:t>
      </w:r>
    </w:p>
    <w:p w:rsidR="0091237E" w:rsidRPr="004F2906" w:rsidRDefault="0091237E" w:rsidP="0091237E">
      <w:pPr>
        <w:rPr>
          <w:color w:val="0000FF"/>
        </w:rPr>
      </w:pPr>
      <w:r w:rsidRPr="004F2906">
        <w:rPr>
          <w:color w:val="0000FF"/>
        </w:rPr>
        <w:t xml:space="preserve">        &lt;</w:t>
      </w:r>
      <w:proofErr w:type="gramStart"/>
      <w:r w:rsidRPr="004F2906">
        <w:rPr>
          <w:color w:val="0000FF"/>
        </w:rPr>
        <w:t>value</w:t>
      </w:r>
      <w:proofErr w:type="gramEnd"/>
      <w:r w:rsidRPr="004F2906">
        <w:rPr>
          <w:color w:val="0000FF"/>
        </w:rPr>
        <w:t>&gt;</w:t>
      </w:r>
    </w:p>
    <w:p w:rsidR="0091237E" w:rsidRPr="004F2906" w:rsidRDefault="0091237E" w:rsidP="0091237E">
      <w:pPr>
        <w:rPr>
          <w:color w:val="0000FF"/>
        </w:rPr>
      </w:pPr>
      <w:r w:rsidRPr="004F2906">
        <w:rPr>
          <w:color w:val="0000FF"/>
        </w:rPr>
        <w:t xml:space="preserve">            &lt;</w:t>
      </w:r>
      <w:proofErr w:type="gramStart"/>
      <w:r w:rsidRPr="004F2906">
        <w:rPr>
          <w:color w:val="0000FF"/>
        </w:rPr>
        <w:t>text&gt;</w:t>
      </w:r>
      <w:proofErr w:type="gramEnd"/>
      <w:r w:rsidR="00A26639">
        <w:rPr>
          <w:rFonts w:hint="eastAsia"/>
          <w:color w:val="0000FF"/>
        </w:rPr>
        <w:t>my friend</w:t>
      </w:r>
      <w:r w:rsidRPr="004F2906">
        <w:rPr>
          <w:color w:val="0000FF"/>
        </w:rPr>
        <w:t>&lt;/text&gt;</w:t>
      </w:r>
    </w:p>
    <w:p w:rsidR="0091237E" w:rsidRDefault="0091237E" w:rsidP="0091237E">
      <w:pPr>
        <w:rPr>
          <w:ins w:id="4195" w:author="Bruce" w:date="2011-02-25T13:37:00Z"/>
          <w:color w:val="0000FF"/>
        </w:rPr>
      </w:pPr>
      <w:r w:rsidRPr="004F2906">
        <w:rPr>
          <w:color w:val="0000FF"/>
        </w:rPr>
        <w:t xml:space="preserve">        &lt;/value&gt;</w:t>
      </w:r>
    </w:p>
    <w:p w:rsidR="009359FA" w:rsidRPr="009359FA" w:rsidRDefault="009359FA" w:rsidP="009359FA">
      <w:pPr>
        <w:ind w:left="420" w:firstLine="420"/>
        <w:rPr>
          <w:color w:val="0000FF"/>
        </w:rPr>
      </w:pPr>
      <w:r w:rsidRPr="009359FA">
        <w:rPr>
          <w:color w:val="0000FF"/>
        </w:rPr>
        <w:t>&lt;</w:t>
      </w:r>
      <w:proofErr w:type="gramStart"/>
      <w:r w:rsidRPr="009359FA">
        <w:rPr>
          <w:color w:val="0000FF"/>
        </w:rPr>
        <w:t>value</w:t>
      </w:r>
      <w:proofErr w:type="gramEnd"/>
      <w:r w:rsidRPr="009359FA">
        <w:rPr>
          <w:color w:val="0000FF"/>
        </w:rPr>
        <w:t>&gt;</w:t>
      </w:r>
    </w:p>
    <w:p w:rsidR="009359FA" w:rsidRPr="009359FA" w:rsidRDefault="009359FA" w:rsidP="009359FA">
      <w:pPr>
        <w:rPr>
          <w:color w:val="0000FF"/>
        </w:rPr>
      </w:pPr>
      <w:r w:rsidRPr="009359FA">
        <w:rPr>
          <w:color w:val="0000FF"/>
        </w:rPr>
        <w:t xml:space="preserve">            &lt;sound&gt;Record/_g1_p0_s1_i0_q0_re1.wav&lt;/sound&gt;</w:t>
      </w:r>
    </w:p>
    <w:p w:rsidR="009359FA" w:rsidRPr="004F2906" w:rsidRDefault="009359FA" w:rsidP="009359FA">
      <w:pPr>
        <w:rPr>
          <w:color w:val="0000FF"/>
        </w:rPr>
      </w:pPr>
      <w:r w:rsidRPr="009359FA">
        <w:rPr>
          <w:color w:val="0000FF"/>
        </w:rPr>
        <w:t xml:space="preserve">        &lt;/value&gt;</w:t>
      </w:r>
    </w:p>
    <w:p w:rsidR="0091237E" w:rsidRPr="004F2906" w:rsidRDefault="0091237E" w:rsidP="004F2906">
      <w:pPr>
        <w:ind w:firstLine="420"/>
        <w:rPr>
          <w:color w:val="0000FF"/>
        </w:rPr>
      </w:pPr>
      <w:r w:rsidRPr="004F2906">
        <w:rPr>
          <w:color w:val="0000FF"/>
        </w:rPr>
        <w:t xml:space="preserve">&lt;/score&gt; </w:t>
      </w:r>
    </w:p>
    <w:p w:rsidR="00BC7305" w:rsidRDefault="0091237E">
      <w:pPr>
        <w:rPr>
          <w:ins w:id="4196" w:author="hongmi" w:date="2011-02-25T12:19:00Z"/>
        </w:rPr>
      </w:pPr>
      <w:r w:rsidRPr="004F2906">
        <w:rPr>
          <w:color w:val="0000FF"/>
        </w:rPr>
        <w:t>&lt;/scores&gt;</w:t>
      </w:r>
    </w:p>
    <w:p w:rsidR="00A224B4" w:rsidRDefault="00835E6E" w:rsidP="00D25C86">
      <w:pPr>
        <w:pStyle w:val="1"/>
        <w:numPr>
          <w:ilvl w:val="0"/>
          <w:numId w:val="15"/>
        </w:numPr>
      </w:pPr>
      <w:bookmarkStart w:id="4197" w:name="_Toc286841364"/>
      <w:r>
        <w:rPr>
          <w:rFonts w:hint="eastAsia"/>
        </w:rPr>
        <w:t>附录</w:t>
      </w:r>
      <w:bookmarkEnd w:id="4197"/>
    </w:p>
    <w:p w:rsidR="007B2567" w:rsidRDefault="007B2567" w:rsidP="00FF2274">
      <w:pPr>
        <w:pStyle w:val="2"/>
        <w:numPr>
          <w:ilvl w:val="1"/>
          <w:numId w:val="15"/>
        </w:numPr>
      </w:pPr>
      <w:bookmarkStart w:id="4198" w:name="_Toc286841365"/>
      <w:r>
        <w:rPr>
          <w:rFonts w:hint="eastAsia"/>
        </w:rPr>
        <w:t>声音</w:t>
      </w:r>
      <w:r w:rsidR="00E3442A">
        <w:rPr>
          <w:rFonts w:hint="eastAsia"/>
        </w:rPr>
        <w:t>视频</w:t>
      </w:r>
      <w:r w:rsidR="004E4F65">
        <w:rPr>
          <w:rFonts w:hint="eastAsia"/>
        </w:rPr>
        <w:t>图像</w:t>
      </w:r>
      <w:r>
        <w:rPr>
          <w:rFonts w:hint="eastAsia"/>
        </w:rPr>
        <w:t>文件命名规则</w:t>
      </w:r>
      <w:bookmarkEnd w:id="4198"/>
    </w:p>
    <w:p w:rsidR="00653B37" w:rsidRDefault="00467B5D" w:rsidP="00467B5D">
      <w:pPr>
        <w:pStyle w:val="a8"/>
        <w:numPr>
          <w:ilvl w:val="0"/>
          <w:numId w:val="31"/>
        </w:numPr>
        <w:ind w:firstLineChars="0"/>
      </w:pPr>
      <w:r>
        <w:rPr>
          <w:rFonts w:hint="eastAsia"/>
        </w:rPr>
        <w:t>在</w:t>
      </w:r>
      <w:r>
        <w:rPr>
          <w:rFonts w:hint="eastAsia"/>
        </w:rPr>
        <w:t>Item</w:t>
      </w:r>
      <w:r>
        <w:rPr>
          <w:rFonts w:hint="eastAsia"/>
        </w:rPr>
        <w:t>内：</w:t>
      </w:r>
    </w:p>
    <w:p w:rsidR="004E4F65" w:rsidRDefault="00F8488E" w:rsidP="00963F88">
      <w:pPr>
        <w:pStyle w:val="a8"/>
        <w:ind w:left="420" w:firstLineChars="0" w:firstLine="0"/>
        <w:rPr>
          <w:rStyle w:val="a9"/>
          <w:b w:val="0"/>
          <w:szCs w:val="21"/>
        </w:rPr>
      </w:pPr>
      <w:r>
        <w:rPr>
          <w:rFonts w:hint="eastAsia"/>
          <w:szCs w:val="21"/>
        </w:rPr>
        <w:t>按</w:t>
      </w:r>
      <w:r w:rsidR="007305E0">
        <w:rPr>
          <w:rStyle w:val="a9"/>
          <w:rFonts w:hint="eastAsia"/>
          <w:b w:val="0"/>
          <w:szCs w:val="21"/>
        </w:rPr>
        <w:t>type</w:t>
      </w:r>
      <w:r w:rsidRPr="00F8488E">
        <w:rPr>
          <w:rStyle w:val="a9"/>
          <w:b w:val="0"/>
          <w:szCs w:val="21"/>
        </w:rPr>
        <w:t>/sflep-</w:t>
      </w:r>
      <w:r w:rsidRPr="00F8488E">
        <w:rPr>
          <w:rStyle w:val="a9"/>
          <w:rFonts w:hint="eastAsia"/>
          <w:b w:val="0"/>
          <w:szCs w:val="21"/>
        </w:rPr>
        <w:t>ni</w:t>
      </w:r>
      <w:r w:rsidRPr="00F8488E">
        <w:rPr>
          <w:rStyle w:val="a9"/>
          <w:b w:val="0"/>
          <w:szCs w:val="21"/>
        </w:rPr>
        <w:t>-</w:t>
      </w:r>
      <w:r w:rsidRPr="001A0000">
        <w:rPr>
          <w:rStyle w:val="a9"/>
          <w:rFonts w:hint="eastAsia"/>
          <w:i/>
          <w:szCs w:val="21"/>
        </w:rPr>
        <w:t>x</w:t>
      </w:r>
      <w:r w:rsidRPr="00F8488E">
        <w:rPr>
          <w:rStyle w:val="a9"/>
          <w:b w:val="0"/>
          <w:szCs w:val="21"/>
        </w:rPr>
        <w:t>-</w:t>
      </w:r>
      <w:r w:rsidRPr="001A0000">
        <w:rPr>
          <w:rStyle w:val="a9"/>
          <w:rFonts w:hint="eastAsia"/>
          <w:i/>
          <w:szCs w:val="21"/>
        </w:rPr>
        <w:t>y</w:t>
      </w:r>
      <w:r w:rsidRPr="00F8488E">
        <w:rPr>
          <w:rStyle w:val="a9"/>
          <w:rFonts w:hint="eastAsia"/>
          <w:b w:val="0"/>
          <w:szCs w:val="21"/>
        </w:rPr>
        <w:t>-</w:t>
      </w:r>
      <w:r w:rsidRPr="001A0000">
        <w:rPr>
          <w:rStyle w:val="a9"/>
          <w:rFonts w:hint="eastAsia"/>
          <w:i/>
          <w:szCs w:val="21"/>
        </w:rPr>
        <w:t>n</w:t>
      </w:r>
      <w:r w:rsidRPr="00F8488E">
        <w:rPr>
          <w:rStyle w:val="a9"/>
          <w:b w:val="0"/>
          <w:szCs w:val="21"/>
        </w:rPr>
        <w:t>.</w:t>
      </w:r>
      <w:r w:rsidRPr="001A0000">
        <w:rPr>
          <w:rStyle w:val="a9"/>
          <w:rFonts w:hint="eastAsia"/>
          <w:i/>
          <w:szCs w:val="21"/>
        </w:rPr>
        <w:t>zz</w:t>
      </w:r>
      <w:r w:rsidRPr="00F8488E">
        <w:rPr>
          <w:rStyle w:val="a9"/>
          <w:rFonts w:hint="eastAsia"/>
          <w:b w:val="0"/>
          <w:szCs w:val="21"/>
        </w:rPr>
        <w:t>命名，</w:t>
      </w:r>
    </w:p>
    <w:p w:rsidR="007305E0" w:rsidRDefault="007305E0" w:rsidP="00963F88">
      <w:pPr>
        <w:pStyle w:val="a8"/>
        <w:ind w:left="420" w:firstLineChars="0" w:firstLine="0"/>
        <w:rPr>
          <w:rStyle w:val="a9"/>
          <w:b w:val="0"/>
          <w:szCs w:val="21"/>
        </w:rPr>
      </w:pPr>
      <w:r>
        <w:rPr>
          <w:rStyle w:val="a9"/>
          <w:rFonts w:hint="eastAsia"/>
          <w:b w:val="0"/>
          <w:szCs w:val="21"/>
        </w:rPr>
        <w:t>type</w:t>
      </w:r>
      <w:r>
        <w:rPr>
          <w:rStyle w:val="a9"/>
          <w:rFonts w:hint="eastAsia"/>
          <w:b w:val="0"/>
          <w:szCs w:val="21"/>
        </w:rPr>
        <w:t>为文件类型，可取</w:t>
      </w:r>
      <w:r>
        <w:rPr>
          <w:rStyle w:val="a9"/>
          <w:rFonts w:hint="eastAsia"/>
          <w:b w:val="0"/>
          <w:szCs w:val="21"/>
        </w:rPr>
        <w:t>sound</w:t>
      </w:r>
      <w:r>
        <w:rPr>
          <w:rStyle w:val="a9"/>
          <w:rFonts w:hint="eastAsia"/>
          <w:b w:val="0"/>
          <w:szCs w:val="21"/>
        </w:rPr>
        <w:t>、</w:t>
      </w:r>
      <w:r>
        <w:rPr>
          <w:rStyle w:val="a9"/>
          <w:rFonts w:hint="eastAsia"/>
          <w:b w:val="0"/>
          <w:szCs w:val="21"/>
        </w:rPr>
        <w:t>video</w:t>
      </w:r>
      <w:r>
        <w:rPr>
          <w:rStyle w:val="a9"/>
          <w:rFonts w:hint="eastAsia"/>
          <w:b w:val="0"/>
          <w:szCs w:val="21"/>
        </w:rPr>
        <w:t>、</w:t>
      </w:r>
      <w:r>
        <w:rPr>
          <w:rStyle w:val="a9"/>
          <w:rFonts w:hint="eastAsia"/>
          <w:b w:val="0"/>
          <w:szCs w:val="21"/>
        </w:rPr>
        <w:t>image</w:t>
      </w:r>
      <w:r>
        <w:rPr>
          <w:rStyle w:val="a9"/>
          <w:rFonts w:hint="eastAsia"/>
          <w:b w:val="0"/>
          <w:szCs w:val="21"/>
        </w:rPr>
        <w:t>。</w:t>
      </w:r>
    </w:p>
    <w:p w:rsidR="00265603" w:rsidRPr="00903D13" w:rsidRDefault="00F8488E" w:rsidP="00903D13">
      <w:pPr>
        <w:pStyle w:val="a8"/>
        <w:ind w:left="420" w:firstLineChars="0" w:firstLine="0"/>
        <w:rPr>
          <w:bCs/>
          <w:szCs w:val="21"/>
        </w:rPr>
      </w:pPr>
      <w:r w:rsidRPr="004E4F65">
        <w:rPr>
          <w:rStyle w:val="a9"/>
          <w:b w:val="0"/>
          <w:szCs w:val="21"/>
        </w:rPr>
        <w:t>sflep-</w:t>
      </w:r>
      <w:r w:rsidRPr="004E4F65">
        <w:rPr>
          <w:rStyle w:val="a9"/>
          <w:rFonts w:hint="eastAsia"/>
          <w:b w:val="0"/>
          <w:szCs w:val="21"/>
        </w:rPr>
        <w:t>ni</w:t>
      </w:r>
      <w:r w:rsidRPr="004E4F65">
        <w:rPr>
          <w:rStyle w:val="a9"/>
          <w:b w:val="0"/>
          <w:szCs w:val="21"/>
        </w:rPr>
        <w:t>-</w:t>
      </w:r>
      <w:r w:rsidRPr="004E4F65">
        <w:rPr>
          <w:rStyle w:val="a9"/>
          <w:rFonts w:hint="eastAsia"/>
          <w:b w:val="0"/>
          <w:szCs w:val="21"/>
        </w:rPr>
        <w:t>x</w:t>
      </w:r>
      <w:r w:rsidRPr="004E4F65">
        <w:rPr>
          <w:rStyle w:val="a9"/>
          <w:b w:val="0"/>
          <w:szCs w:val="21"/>
        </w:rPr>
        <w:t>-</w:t>
      </w:r>
      <w:r w:rsidRPr="004E4F65">
        <w:rPr>
          <w:rStyle w:val="a9"/>
          <w:rFonts w:hint="eastAsia"/>
          <w:b w:val="0"/>
          <w:szCs w:val="21"/>
        </w:rPr>
        <w:t>y</w:t>
      </w:r>
      <w:r w:rsidR="004E4F65">
        <w:rPr>
          <w:rStyle w:val="a9"/>
          <w:rFonts w:hint="eastAsia"/>
          <w:b w:val="0"/>
          <w:szCs w:val="21"/>
        </w:rPr>
        <w:t>为所在试题编号，</w:t>
      </w:r>
      <w:r w:rsidR="004E4F65">
        <w:rPr>
          <w:rStyle w:val="a9"/>
          <w:rFonts w:hint="eastAsia"/>
          <w:b w:val="0"/>
          <w:szCs w:val="21"/>
        </w:rPr>
        <w:t>n</w:t>
      </w:r>
      <w:r w:rsidR="004E4F65">
        <w:rPr>
          <w:rStyle w:val="a9"/>
          <w:rFonts w:hint="eastAsia"/>
          <w:b w:val="0"/>
          <w:szCs w:val="21"/>
        </w:rPr>
        <w:t>为</w:t>
      </w:r>
      <w:r w:rsidR="00265603">
        <w:rPr>
          <w:rStyle w:val="a9"/>
          <w:rFonts w:hint="eastAsia"/>
          <w:b w:val="0"/>
          <w:szCs w:val="21"/>
        </w:rPr>
        <w:t>文件</w:t>
      </w:r>
      <w:r w:rsidR="004E4F65">
        <w:rPr>
          <w:rStyle w:val="a9"/>
          <w:rFonts w:hint="eastAsia"/>
          <w:b w:val="0"/>
          <w:szCs w:val="21"/>
        </w:rPr>
        <w:t>在本试题内序号，</w:t>
      </w:r>
      <w:r w:rsidR="004E4F65">
        <w:rPr>
          <w:rStyle w:val="a9"/>
          <w:rFonts w:hint="eastAsia"/>
          <w:b w:val="0"/>
          <w:szCs w:val="21"/>
        </w:rPr>
        <w:t>zz</w:t>
      </w:r>
      <w:r w:rsidR="004E4F65">
        <w:rPr>
          <w:rStyle w:val="a9"/>
          <w:rFonts w:hint="eastAsia"/>
          <w:b w:val="0"/>
          <w:szCs w:val="21"/>
        </w:rPr>
        <w:t>为文件后缀名。</w:t>
      </w:r>
    </w:p>
    <w:p w:rsidR="00467B5D" w:rsidRPr="00531A03" w:rsidRDefault="00467B5D" w:rsidP="00467B5D">
      <w:pPr>
        <w:pStyle w:val="a8"/>
        <w:numPr>
          <w:ilvl w:val="0"/>
          <w:numId w:val="31"/>
        </w:numPr>
        <w:ind w:firstLineChars="0"/>
        <w:rPr>
          <w:rStyle w:val="a9"/>
          <w:b w:val="0"/>
          <w:bCs w:val="0"/>
        </w:rPr>
      </w:pPr>
      <w:r>
        <w:rPr>
          <w:rFonts w:hint="eastAsia"/>
        </w:rPr>
        <w:t>在</w:t>
      </w:r>
      <w:r>
        <w:rPr>
          <w:rFonts w:hint="eastAsia"/>
        </w:rPr>
        <w:t>Section</w:t>
      </w:r>
      <w:r>
        <w:rPr>
          <w:rFonts w:hint="eastAsia"/>
        </w:rPr>
        <w:t>内：</w:t>
      </w:r>
      <w:r w:rsidR="00641515">
        <w:br/>
      </w:r>
      <w:r w:rsidR="00531A03" w:rsidRPr="004E4F65">
        <w:rPr>
          <w:rStyle w:val="a9"/>
          <w:b w:val="0"/>
          <w:szCs w:val="21"/>
        </w:rPr>
        <w:t>sflep</w:t>
      </w:r>
      <w:r w:rsidR="00531A03">
        <w:rPr>
          <w:rStyle w:val="a9"/>
          <w:rFonts w:hint="eastAsia"/>
          <w:b w:val="0"/>
          <w:szCs w:val="21"/>
        </w:rPr>
        <w:t>-np-file-</w:t>
      </w:r>
      <w:r w:rsidR="00531A03" w:rsidRPr="001A0000">
        <w:rPr>
          <w:rStyle w:val="a9"/>
          <w:rFonts w:hint="eastAsia"/>
          <w:i/>
          <w:szCs w:val="21"/>
        </w:rPr>
        <w:t>x</w:t>
      </w:r>
      <w:r w:rsidR="00531A03">
        <w:rPr>
          <w:rStyle w:val="a9"/>
          <w:rFonts w:hint="eastAsia"/>
          <w:b w:val="0"/>
          <w:szCs w:val="21"/>
        </w:rPr>
        <w:t>-</w:t>
      </w:r>
      <w:r w:rsidR="00531A03" w:rsidRPr="001A0000">
        <w:rPr>
          <w:rStyle w:val="a9"/>
          <w:rFonts w:hint="eastAsia"/>
          <w:i/>
          <w:szCs w:val="21"/>
        </w:rPr>
        <w:t>y</w:t>
      </w:r>
      <w:r w:rsidR="00FA113B">
        <w:rPr>
          <w:rStyle w:val="a9"/>
          <w:rFonts w:hint="eastAsia"/>
          <w:b w:val="0"/>
          <w:szCs w:val="21"/>
        </w:rPr>
        <w:t>-</w:t>
      </w:r>
      <w:r w:rsidR="00FA113B" w:rsidRPr="001A0000">
        <w:rPr>
          <w:rStyle w:val="a9"/>
          <w:rFonts w:hint="eastAsia"/>
          <w:i/>
          <w:szCs w:val="21"/>
        </w:rPr>
        <w:t>n</w:t>
      </w:r>
      <w:r w:rsidR="00531A03">
        <w:rPr>
          <w:rStyle w:val="a9"/>
          <w:rFonts w:hint="eastAsia"/>
          <w:b w:val="0"/>
          <w:szCs w:val="21"/>
        </w:rPr>
        <w:t>.</w:t>
      </w:r>
      <w:r w:rsidR="00FA113B" w:rsidRPr="001A0000">
        <w:rPr>
          <w:rStyle w:val="a9"/>
          <w:rFonts w:hint="eastAsia"/>
          <w:i/>
          <w:szCs w:val="21"/>
        </w:rPr>
        <w:t>zz</w:t>
      </w:r>
    </w:p>
    <w:p w:rsidR="00531A03" w:rsidRDefault="00C153C1" w:rsidP="00C153C1">
      <w:pPr>
        <w:pStyle w:val="a8"/>
        <w:ind w:left="420" w:firstLineChars="0" w:firstLine="0"/>
      </w:pPr>
      <w:r>
        <w:rPr>
          <w:rStyle w:val="a9"/>
          <w:rFonts w:hint="eastAsia"/>
          <w:b w:val="0"/>
          <w:szCs w:val="21"/>
        </w:rPr>
        <w:t>其中</w:t>
      </w:r>
      <w:r>
        <w:rPr>
          <w:rStyle w:val="a9"/>
          <w:rFonts w:hint="eastAsia"/>
          <w:b w:val="0"/>
          <w:szCs w:val="21"/>
        </w:rPr>
        <w:t>x</w:t>
      </w:r>
      <w:r>
        <w:rPr>
          <w:rStyle w:val="a9"/>
          <w:rFonts w:hint="eastAsia"/>
          <w:b w:val="0"/>
          <w:szCs w:val="21"/>
        </w:rPr>
        <w:t>为</w:t>
      </w:r>
      <w:r w:rsidR="00FA113B">
        <w:rPr>
          <w:rStyle w:val="a9"/>
          <w:rFonts w:hint="eastAsia"/>
          <w:b w:val="0"/>
          <w:szCs w:val="21"/>
        </w:rPr>
        <w:t>所在</w:t>
      </w:r>
      <w:r w:rsidR="00FA113B">
        <w:rPr>
          <w:rStyle w:val="a9"/>
          <w:rFonts w:hint="eastAsia"/>
          <w:b w:val="0"/>
          <w:szCs w:val="21"/>
        </w:rPr>
        <w:t>Part</w:t>
      </w:r>
      <w:r w:rsidR="00FA113B">
        <w:rPr>
          <w:rStyle w:val="a9"/>
          <w:rFonts w:hint="eastAsia"/>
          <w:b w:val="0"/>
          <w:szCs w:val="21"/>
        </w:rPr>
        <w:t>，</w:t>
      </w:r>
      <w:r w:rsidR="00FA113B">
        <w:rPr>
          <w:rStyle w:val="a9"/>
          <w:rFonts w:hint="eastAsia"/>
          <w:b w:val="0"/>
          <w:szCs w:val="21"/>
        </w:rPr>
        <w:t>y</w:t>
      </w:r>
      <w:r w:rsidR="00FA113B">
        <w:rPr>
          <w:rStyle w:val="a9"/>
          <w:rFonts w:hint="eastAsia"/>
          <w:b w:val="0"/>
          <w:szCs w:val="21"/>
        </w:rPr>
        <w:t>为所在</w:t>
      </w:r>
      <w:r w:rsidR="00FA113B">
        <w:rPr>
          <w:rStyle w:val="a9"/>
          <w:rFonts w:hint="eastAsia"/>
          <w:b w:val="0"/>
          <w:szCs w:val="21"/>
        </w:rPr>
        <w:t>Section</w:t>
      </w:r>
      <w:r w:rsidR="00FA113B">
        <w:rPr>
          <w:rStyle w:val="a9"/>
          <w:rFonts w:hint="eastAsia"/>
          <w:b w:val="0"/>
          <w:szCs w:val="21"/>
        </w:rPr>
        <w:t>，</w:t>
      </w:r>
      <w:r w:rsidR="00FA113B">
        <w:rPr>
          <w:rStyle w:val="a9"/>
          <w:rFonts w:hint="eastAsia"/>
          <w:b w:val="0"/>
          <w:szCs w:val="21"/>
        </w:rPr>
        <w:t>n</w:t>
      </w:r>
      <w:r w:rsidR="00FA113B">
        <w:rPr>
          <w:rStyle w:val="a9"/>
          <w:rFonts w:hint="eastAsia"/>
          <w:b w:val="0"/>
          <w:szCs w:val="21"/>
        </w:rPr>
        <w:t>为文件在</w:t>
      </w:r>
      <w:r w:rsidR="00FA113B" w:rsidRPr="00FA113B">
        <w:rPr>
          <w:rStyle w:val="a9"/>
          <w:b w:val="0"/>
          <w:szCs w:val="21"/>
        </w:rPr>
        <w:t>Section</w:t>
      </w:r>
      <w:r w:rsidR="00FA113B">
        <w:rPr>
          <w:rStyle w:val="a9"/>
          <w:rFonts w:hint="eastAsia"/>
          <w:b w:val="0"/>
          <w:szCs w:val="21"/>
        </w:rPr>
        <w:t>内序号，</w:t>
      </w:r>
      <w:r w:rsidR="00FA113B">
        <w:rPr>
          <w:rStyle w:val="a9"/>
          <w:rFonts w:hint="eastAsia"/>
          <w:b w:val="0"/>
          <w:szCs w:val="21"/>
        </w:rPr>
        <w:t>zz</w:t>
      </w:r>
      <w:r w:rsidR="00FA113B">
        <w:rPr>
          <w:rStyle w:val="a9"/>
          <w:rFonts w:hint="eastAsia"/>
          <w:b w:val="0"/>
          <w:szCs w:val="21"/>
        </w:rPr>
        <w:t>为文件后缀名。</w:t>
      </w:r>
    </w:p>
    <w:p w:rsidR="00467B5D" w:rsidRDefault="00C72E52" w:rsidP="00467B5D">
      <w:pPr>
        <w:pStyle w:val="a8"/>
        <w:numPr>
          <w:ilvl w:val="0"/>
          <w:numId w:val="31"/>
        </w:numPr>
        <w:ind w:firstLineChars="0"/>
      </w:pPr>
      <w:r>
        <w:rPr>
          <w:rFonts w:hint="eastAsia"/>
        </w:rPr>
        <w:t>Part</w:t>
      </w:r>
      <w:r>
        <w:rPr>
          <w:rFonts w:hint="eastAsia"/>
        </w:rPr>
        <w:t>内</w:t>
      </w:r>
    </w:p>
    <w:p w:rsidR="00FA113B" w:rsidRPr="001A0000" w:rsidRDefault="00FA113B" w:rsidP="00FA113B">
      <w:pPr>
        <w:pStyle w:val="a8"/>
        <w:ind w:left="420" w:firstLineChars="0" w:firstLine="0"/>
        <w:rPr>
          <w:rStyle w:val="a9"/>
          <w:b w:val="0"/>
          <w:bCs w:val="0"/>
          <w:color w:val="FF0000"/>
        </w:rPr>
      </w:pPr>
      <w:proofErr w:type="gramStart"/>
      <w:r w:rsidRPr="004E4F65">
        <w:rPr>
          <w:rStyle w:val="a9"/>
          <w:b w:val="0"/>
          <w:szCs w:val="21"/>
        </w:rPr>
        <w:t>sflep</w:t>
      </w:r>
      <w:r>
        <w:rPr>
          <w:rStyle w:val="a9"/>
          <w:rFonts w:hint="eastAsia"/>
          <w:b w:val="0"/>
          <w:szCs w:val="21"/>
        </w:rPr>
        <w:t>-np-file-</w:t>
      </w:r>
      <w:r w:rsidRPr="001A0000">
        <w:rPr>
          <w:rStyle w:val="a9"/>
          <w:rFonts w:hint="eastAsia"/>
          <w:i/>
          <w:szCs w:val="21"/>
        </w:rPr>
        <w:t>x</w:t>
      </w:r>
      <w:r>
        <w:rPr>
          <w:rStyle w:val="a9"/>
          <w:rFonts w:hint="eastAsia"/>
          <w:b w:val="0"/>
          <w:szCs w:val="21"/>
        </w:rPr>
        <w:t>-</w:t>
      </w:r>
      <w:r w:rsidRPr="001A0000">
        <w:rPr>
          <w:rStyle w:val="a9"/>
          <w:rFonts w:hint="eastAsia"/>
          <w:i/>
          <w:szCs w:val="21"/>
        </w:rPr>
        <w:t>n</w:t>
      </w:r>
      <w:r>
        <w:rPr>
          <w:rStyle w:val="a9"/>
          <w:rFonts w:hint="eastAsia"/>
          <w:b w:val="0"/>
          <w:szCs w:val="21"/>
        </w:rPr>
        <w:t>.</w:t>
      </w:r>
      <w:r w:rsidRPr="001A0000">
        <w:rPr>
          <w:rStyle w:val="a9"/>
          <w:rFonts w:hint="eastAsia"/>
          <w:i/>
          <w:szCs w:val="21"/>
        </w:rPr>
        <w:t>zz</w:t>
      </w:r>
      <w:proofErr w:type="gramEnd"/>
    </w:p>
    <w:p w:rsidR="00FA113B" w:rsidRDefault="00FA113B" w:rsidP="00FA113B">
      <w:pPr>
        <w:pStyle w:val="a8"/>
        <w:ind w:left="420" w:firstLineChars="0" w:firstLine="0"/>
      </w:pPr>
      <w:r>
        <w:rPr>
          <w:rStyle w:val="a9"/>
          <w:rFonts w:hint="eastAsia"/>
          <w:b w:val="0"/>
          <w:szCs w:val="21"/>
        </w:rPr>
        <w:t>其中</w:t>
      </w:r>
      <w:r>
        <w:rPr>
          <w:rStyle w:val="a9"/>
          <w:rFonts w:hint="eastAsia"/>
          <w:b w:val="0"/>
          <w:szCs w:val="21"/>
        </w:rPr>
        <w:t>x</w:t>
      </w:r>
      <w:r>
        <w:rPr>
          <w:rStyle w:val="a9"/>
          <w:rFonts w:hint="eastAsia"/>
          <w:b w:val="0"/>
          <w:szCs w:val="21"/>
        </w:rPr>
        <w:t>为所在</w:t>
      </w:r>
      <w:r>
        <w:rPr>
          <w:rStyle w:val="a9"/>
          <w:rFonts w:hint="eastAsia"/>
          <w:b w:val="0"/>
          <w:szCs w:val="21"/>
        </w:rPr>
        <w:t>Part</w:t>
      </w:r>
      <w:r>
        <w:rPr>
          <w:rStyle w:val="a9"/>
          <w:rFonts w:hint="eastAsia"/>
          <w:b w:val="0"/>
          <w:szCs w:val="21"/>
        </w:rPr>
        <w:t>，</w:t>
      </w:r>
      <w:r>
        <w:rPr>
          <w:rStyle w:val="a9"/>
          <w:rFonts w:hint="eastAsia"/>
          <w:b w:val="0"/>
          <w:szCs w:val="21"/>
        </w:rPr>
        <w:t xml:space="preserve"> n</w:t>
      </w:r>
      <w:r>
        <w:rPr>
          <w:rStyle w:val="a9"/>
          <w:rFonts w:hint="eastAsia"/>
          <w:b w:val="0"/>
          <w:szCs w:val="21"/>
        </w:rPr>
        <w:t>为文件在</w:t>
      </w:r>
      <w:r>
        <w:rPr>
          <w:rStyle w:val="a9"/>
          <w:rFonts w:hint="eastAsia"/>
          <w:b w:val="0"/>
          <w:szCs w:val="21"/>
        </w:rPr>
        <w:t>Part</w:t>
      </w:r>
      <w:r>
        <w:rPr>
          <w:rStyle w:val="a9"/>
          <w:rFonts w:hint="eastAsia"/>
          <w:b w:val="0"/>
          <w:szCs w:val="21"/>
        </w:rPr>
        <w:t>内序号，</w:t>
      </w:r>
      <w:r>
        <w:rPr>
          <w:rStyle w:val="a9"/>
          <w:rFonts w:hint="eastAsia"/>
          <w:b w:val="0"/>
          <w:szCs w:val="21"/>
        </w:rPr>
        <w:t>zz</w:t>
      </w:r>
      <w:r>
        <w:rPr>
          <w:rStyle w:val="a9"/>
          <w:rFonts w:hint="eastAsia"/>
          <w:b w:val="0"/>
          <w:szCs w:val="21"/>
        </w:rPr>
        <w:t>为文件后缀名。</w:t>
      </w:r>
    </w:p>
    <w:p w:rsidR="00103F39" w:rsidRDefault="000670C7" w:rsidP="002070F6">
      <w:pPr>
        <w:pStyle w:val="2"/>
        <w:numPr>
          <w:ilvl w:val="1"/>
          <w:numId w:val="15"/>
        </w:numPr>
      </w:pPr>
      <w:bookmarkStart w:id="4199" w:name="_Toc286841366"/>
      <w:r>
        <w:rPr>
          <w:rFonts w:hint="eastAsia"/>
        </w:rPr>
        <w:t>试卷用时计算方法</w:t>
      </w:r>
      <w:bookmarkEnd w:id="4199"/>
    </w:p>
    <w:p w:rsidR="000366E3" w:rsidRDefault="00C92293" w:rsidP="000366E3">
      <w:r>
        <w:rPr>
          <w:rFonts w:hint="eastAsia"/>
        </w:rPr>
        <w:t>试卷时长</w:t>
      </w:r>
      <w:r>
        <w:rPr>
          <w:rFonts w:hint="eastAsia"/>
        </w:rPr>
        <w:t>=</w:t>
      </w:r>
      <w:r w:rsidR="00151A00" w:rsidRPr="00151A00">
        <w:rPr>
          <w:rFonts w:hint="eastAsia"/>
        </w:rPr>
        <w:t>∑</w:t>
      </w:r>
      <w:r w:rsidR="00151A00">
        <w:rPr>
          <w:rFonts w:hint="eastAsia"/>
        </w:rPr>
        <w:t>Group</w:t>
      </w:r>
      <w:r w:rsidR="00151A00">
        <w:rPr>
          <w:rFonts w:hint="eastAsia"/>
        </w:rPr>
        <w:t>时长</w:t>
      </w:r>
    </w:p>
    <w:p w:rsidR="008848A0" w:rsidRDefault="00627762" w:rsidP="00646635">
      <w:pPr>
        <w:pStyle w:val="a8"/>
        <w:numPr>
          <w:ilvl w:val="0"/>
          <w:numId w:val="32"/>
        </w:numPr>
        <w:ind w:firstLineChars="0"/>
      </w:pPr>
      <w:r>
        <w:rPr>
          <w:rFonts w:hint="eastAsia"/>
        </w:rPr>
        <w:t>非线性</w:t>
      </w:r>
      <w:r>
        <w:rPr>
          <w:rFonts w:hint="eastAsia"/>
        </w:rPr>
        <w:t>Group</w:t>
      </w:r>
      <w:r>
        <w:rPr>
          <w:rFonts w:hint="eastAsia"/>
        </w:rPr>
        <w:t>时长</w:t>
      </w:r>
      <w:r>
        <w:rPr>
          <w:rFonts w:hint="eastAsia"/>
        </w:rPr>
        <w:t>=Group</w:t>
      </w:r>
      <w:r>
        <w:rPr>
          <w:rFonts w:hint="eastAsia"/>
        </w:rPr>
        <w:t>的</w:t>
      </w:r>
      <w:r w:rsidRPr="0073279A">
        <w:t>duration</w:t>
      </w:r>
      <w:r>
        <w:rPr>
          <w:rFonts w:hint="eastAsia"/>
        </w:rPr>
        <w:t>属性</w:t>
      </w:r>
    </w:p>
    <w:p w:rsidR="003C1BAC" w:rsidRDefault="009C2083" w:rsidP="00646635">
      <w:pPr>
        <w:pStyle w:val="a8"/>
        <w:numPr>
          <w:ilvl w:val="0"/>
          <w:numId w:val="32"/>
        </w:numPr>
        <w:ind w:firstLineChars="0"/>
      </w:pPr>
      <w:r>
        <w:rPr>
          <w:rFonts w:hint="eastAsia"/>
        </w:rPr>
        <w:t>线</w:t>
      </w:r>
      <w:r w:rsidR="00DF27BD">
        <w:rPr>
          <w:rFonts w:hint="eastAsia"/>
        </w:rPr>
        <w:t>性</w:t>
      </w:r>
      <w:r w:rsidR="003C1BAC">
        <w:rPr>
          <w:rFonts w:hint="eastAsia"/>
        </w:rPr>
        <w:t>Group</w:t>
      </w:r>
      <w:r w:rsidR="003C1BAC">
        <w:rPr>
          <w:rFonts w:hint="eastAsia"/>
        </w:rPr>
        <w:t>时长</w:t>
      </w:r>
      <w:r w:rsidR="003C1BAC">
        <w:rPr>
          <w:rFonts w:hint="eastAsia"/>
        </w:rPr>
        <w:t>=</w:t>
      </w:r>
      <w:r w:rsidR="007D4B1A" w:rsidRPr="00151A00">
        <w:rPr>
          <w:rFonts w:hint="eastAsia"/>
        </w:rPr>
        <w:t>∑</w:t>
      </w:r>
      <w:r w:rsidR="0036760F">
        <w:rPr>
          <w:rFonts w:hint="eastAsia"/>
        </w:rPr>
        <w:t>Part</w:t>
      </w:r>
      <w:r w:rsidR="007D4B1A">
        <w:rPr>
          <w:rFonts w:hint="eastAsia"/>
        </w:rPr>
        <w:t>时长</w:t>
      </w:r>
      <w:r w:rsidR="007D4B1A">
        <w:rPr>
          <w:rFonts w:hint="eastAsia"/>
        </w:rPr>
        <w:t>+</w:t>
      </w:r>
      <w:r w:rsidR="007D4B1A" w:rsidRPr="00151A00">
        <w:rPr>
          <w:rFonts w:hint="eastAsia"/>
        </w:rPr>
        <w:t>∑</w:t>
      </w:r>
      <w:r w:rsidR="00A35D32">
        <w:rPr>
          <w:rFonts w:hint="eastAsia"/>
        </w:rPr>
        <w:t>Pause</w:t>
      </w:r>
      <w:r w:rsidR="007D4B1A">
        <w:rPr>
          <w:rFonts w:hint="eastAsia"/>
        </w:rPr>
        <w:t>时长</w:t>
      </w:r>
    </w:p>
    <w:p w:rsidR="0036760F" w:rsidRDefault="0036019C" w:rsidP="0036760F">
      <w:pPr>
        <w:pStyle w:val="a8"/>
        <w:ind w:left="420" w:firstLineChars="0" w:firstLine="0"/>
      </w:pPr>
      <w:r>
        <w:rPr>
          <w:rFonts w:hint="eastAsia"/>
        </w:rPr>
        <w:t>Part</w:t>
      </w:r>
      <w:r w:rsidR="0036760F">
        <w:rPr>
          <w:rFonts w:hint="eastAsia"/>
        </w:rPr>
        <w:t>时长</w:t>
      </w:r>
      <w:r w:rsidR="0036760F">
        <w:rPr>
          <w:rFonts w:hint="eastAsia"/>
        </w:rPr>
        <w:t>=</w:t>
      </w:r>
      <w:r w:rsidR="0036760F" w:rsidRPr="00151A00">
        <w:rPr>
          <w:rFonts w:hint="eastAsia"/>
        </w:rPr>
        <w:t>∑</w:t>
      </w:r>
      <w:r w:rsidR="0036760F">
        <w:rPr>
          <w:rFonts w:hint="eastAsia"/>
        </w:rPr>
        <w:t>Prompt</w:t>
      </w:r>
      <w:r w:rsidR="0036760F">
        <w:rPr>
          <w:rFonts w:hint="eastAsia"/>
        </w:rPr>
        <w:t>时长</w:t>
      </w:r>
      <w:r w:rsidR="0036760F">
        <w:rPr>
          <w:rFonts w:hint="eastAsia"/>
        </w:rPr>
        <w:t>+</w:t>
      </w:r>
      <w:r w:rsidR="0036760F" w:rsidRPr="00151A00">
        <w:rPr>
          <w:rFonts w:hint="eastAsia"/>
        </w:rPr>
        <w:t>∑</w:t>
      </w:r>
      <w:r w:rsidR="000E4FA3">
        <w:rPr>
          <w:rFonts w:hint="eastAsia"/>
        </w:rPr>
        <w:t>Section</w:t>
      </w:r>
      <w:r w:rsidR="0036760F">
        <w:rPr>
          <w:rFonts w:hint="eastAsia"/>
        </w:rPr>
        <w:t>时长</w:t>
      </w:r>
      <w:r w:rsidR="0036760F">
        <w:rPr>
          <w:rFonts w:hint="eastAsia"/>
        </w:rPr>
        <w:t>+</w:t>
      </w:r>
      <w:r w:rsidR="0036760F" w:rsidRPr="00151A00">
        <w:rPr>
          <w:rFonts w:hint="eastAsia"/>
        </w:rPr>
        <w:t>∑</w:t>
      </w:r>
      <w:r w:rsidR="00A35D32">
        <w:rPr>
          <w:rFonts w:hint="eastAsia"/>
        </w:rPr>
        <w:t>Pause</w:t>
      </w:r>
      <w:r w:rsidR="0036760F">
        <w:rPr>
          <w:rFonts w:hint="eastAsia"/>
        </w:rPr>
        <w:t>时长</w:t>
      </w:r>
    </w:p>
    <w:p w:rsidR="00AC0FE8" w:rsidRDefault="00AC0FE8" w:rsidP="00646635">
      <w:pPr>
        <w:pStyle w:val="a8"/>
        <w:ind w:left="420" w:firstLineChars="0" w:firstLine="0"/>
      </w:pPr>
      <w:r>
        <w:rPr>
          <w:rFonts w:hint="eastAsia"/>
        </w:rPr>
        <w:t>Section</w:t>
      </w:r>
      <w:r>
        <w:rPr>
          <w:rFonts w:hint="eastAsia"/>
        </w:rPr>
        <w:t>时长</w:t>
      </w:r>
      <w:r>
        <w:rPr>
          <w:rFonts w:hint="eastAsia"/>
        </w:rPr>
        <w:t>=</w:t>
      </w:r>
      <w:r w:rsidR="00F07F07" w:rsidRPr="00151A00">
        <w:rPr>
          <w:rFonts w:hint="eastAsia"/>
        </w:rPr>
        <w:t>∑</w:t>
      </w:r>
      <w:r w:rsidR="00F07F07">
        <w:rPr>
          <w:rFonts w:hint="eastAsia"/>
        </w:rPr>
        <w:t>Prompt</w:t>
      </w:r>
      <w:r w:rsidR="00F07F07">
        <w:rPr>
          <w:rFonts w:hint="eastAsia"/>
        </w:rPr>
        <w:t>时长</w:t>
      </w:r>
      <w:r w:rsidR="00F07F07">
        <w:rPr>
          <w:rFonts w:hint="eastAsia"/>
        </w:rPr>
        <w:t>+</w:t>
      </w:r>
      <w:r w:rsidR="00F07F07" w:rsidRPr="00151A00">
        <w:rPr>
          <w:rFonts w:hint="eastAsia"/>
        </w:rPr>
        <w:t>∑</w:t>
      </w:r>
      <w:r w:rsidR="00F07F07">
        <w:rPr>
          <w:rFonts w:hint="eastAsia"/>
        </w:rPr>
        <w:t>Item</w:t>
      </w:r>
      <w:r w:rsidR="00F07F07">
        <w:rPr>
          <w:rFonts w:hint="eastAsia"/>
        </w:rPr>
        <w:t>时长</w:t>
      </w:r>
      <w:r w:rsidR="00F07F07">
        <w:rPr>
          <w:rFonts w:hint="eastAsia"/>
        </w:rPr>
        <w:t>+</w:t>
      </w:r>
      <w:r w:rsidR="00F07F07" w:rsidRPr="00151A00">
        <w:rPr>
          <w:rFonts w:hint="eastAsia"/>
        </w:rPr>
        <w:t>∑</w:t>
      </w:r>
      <w:r w:rsidR="00A35D32">
        <w:rPr>
          <w:rFonts w:hint="eastAsia"/>
        </w:rPr>
        <w:t>Pause</w:t>
      </w:r>
      <w:r w:rsidR="00F07F07">
        <w:rPr>
          <w:rFonts w:hint="eastAsia"/>
        </w:rPr>
        <w:t>时长</w:t>
      </w:r>
    </w:p>
    <w:p w:rsidR="00646635" w:rsidRDefault="00F07F07" w:rsidP="00646635">
      <w:pPr>
        <w:pStyle w:val="a8"/>
        <w:ind w:left="420" w:firstLineChars="0" w:firstLine="0"/>
      </w:pPr>
      <w:r>
        <w:rPr>
          <w:rFonts w:hint="eastAsia"/>
        </w:rPr>
        <w:t>Item</w:t>
      </w:r>
      <w:r w:rsidR="00AC0FE8">
        <w:rPr>
          <w:rFonts w:hint="eastAsia"/>
        </w:rPr>
        <w:t>时长</w:t>
      </w:r>
      <w:r w:rsidR="0031556F">
        <w:rPr>
          <w:rFonts w:hint="eastAsia"/>
        </w:rPr>
        <w:t>=</w:t>
      </w:r>
      <w:r w:rsidR="0031556F" w:rsidRPr="00151A00">
        <w:rPr>
          <w:rFonts w:hint="eastAsia"/>
        </w:rPr>
        <w:t>∑</w:t>
      </w:r>
      <w:r w:rsidR="0031556F">
        <w:rPr>
          <w:rFonts w:hint="eastAsia"/>
        </w:rPr>
        <w:t>Prompt</w:t>
      </w:r>
      <w:r w:rsidR="0031556F">
        <w:rPr>
          <w:rFonts w:hint="eastAsia"/>
        </w:rPr>
        <w:t>时长</w:t>
      </w:r>
      <w:r w:rsidR="0031556F">
        <w:rPr>
          <w:rFonts w:hint="eastAsia"/>
        </w:rPr>
        <w:t>+</w:t>
      </w:r>
      <w:r w:rsidR="0031556F" w:rsidRPr="00151A00">
        <w:rPr>
          <w:rFonts w:hint="eastAsia"/>
        </w:rPr>
        <w:t>∑</w:t>
      </w:r>
      <w:r w:rsidR="00A2625E">
        <w:rPr>
          <w:rFonts w:hint="eastAsia"/>
        </w:rPr>
        <w:t>Question</w:t>
      </w:r>
      <w:r w:rsidR="0031556F">
        <w:rPr>
          <w:rFonts w:hint="eastAsia"/>
        </w:rPr>
        <w:t>时长</w:t>
      </w:r>
      <w:r w:rsidR="0031556F">
        <w:rPr>
          <w:rFonts w:hint="eastAsia"/>
        </w:rPr>
        <w:t>+</w:t>
      </w:r>
      <w:r w:rsidR="0031556F" w:rsidRPr="00151A00">
        <w:rPr>
          <w:rFonts w:hint="eastAsia"/>
        </w:rPr>
        <w:t>∑</w:t>
      </w:r>
      <w:r w:rsidR="00A35D32">
        <w:rPr>
          <w:rFonts w:hint="eastAsia"/>
        </w:rPr>
        <w:t>Pause</w:t>
      </w:r>
      <w:r w:rsidR="0031556F">
        <w:rPr>
          <w:rFonts w:hint="eastAsia"/>
        </w:rPr>
        <w:t>时长</w:t>
      </w:r>
    </w:p>
    <w:p w:rsidR="00CA6D77" w:rsidRDefault="008231B6" w:rsidP="00646635">
      <w:pPr>
        <w:pStyle w:val="a8"/>
        <w:ind w:left="420" w:firstLineChars="0" w:firstLine="0"/>
      </w:pPr>
      <w:r>
        <w:rPr>
          <w:rFonts w:hint="eastAsia"/>
        </w:rPr>
        <w:t>Question</w:t>
      </w:r>
      <w:r>
        <w:rPr>
          <w:rFonts w:hint="eastAsia"/>
        </w:rPr>
        <w:t>时长</w:t>
      </w:r>
      <w:r>
        <w:rPr>
          <w:rFonts w:hint="eastAsia"/>
        </w:rPr>
        <w:t>=</w:t>
      </w:r>
      <w:r w:rsidRPr="00151A00">
        <w:rPr>
          <w:rFonts w:hint="eastAsia"/>
        </w:rPr>
        <w:t>∑</w:t>
      </w:r>
      <w:r>
        <w:rPr>
          <w:rFonts w:hint="eastAsia"/>
        </w:rPr>
        <w:t>Prompt</w:t>
      </w:r>
      <w:r>
        <w:rPr>
          <w:rFonts w:hint="eastAsia"/>
        </w:rPr>
        <w:t>时长</w:t>
      </w:r>
      <w:r>
        <w:rPr>
          <w:rFonts w:hint="eastAsia"/>
        </w:rPr>
        <w:t>+</w:t>
      </w:r>
      <w:r w:rsidRPr="00151A00">
        <w:rPr>
          <w:rFonts w:hint="eastAsia"/>
        </w:rPr>
        <w:t>∑</w:t>
      </w:r>
      <w:r w:rsidR="007729B0">
        <w:rPr>
          <w:rFonts w:hint="eastAsia"/>
        </w:rPr>
        <w:t>Record</w:t>
      </w:r>
      <w:r>
        <w:rPr>
          <w:rFonts w:hint="eastAsia"/>
        </w:rPr>
        <w:t>时长</w:t>
      </w:r>
      <w:r>
        <w:rPr>
          <w:rFonts w:hint="eastAsia"/>
        </w:rPr>
        <w:t>+</w:t>
      </w:r>
      <w:r w:rsidRPr="00151A00">
        <w:rPr>
          <w:rFonts w:hint="eastAsia"/>
        </w:rPr>
        <w:t>∑</w:t>
      </w:r>
      <w:r w:rsidR="00A35D32">
        <w:rPr>
          <w:rFonts w:hint="eastAsia"/>
        </w:rPr>
        <w:t>Pause</w:t>
      </w:r>
      <w:r>
        <w:rPr>
          <w:rFonts w:hint="eastAsia"/>
        </w:rPr>
        <w:t>时长</w:t>
      </w:r>
    </w:p>
    <w:p w:rsidR="004D421A" w:rsidRDefault="001B043C" w:rsidP="00646635">
      <w:pPr>
        <w:pStyle w:val="a8"/>
        <w:ind w:left="420" w:firstLineChars="0" w:firstLine="0"/>
      </w:pPr>
      <w:r>
        <w:rPr>
          <w:rFonts w:hint="eastAsia"/>
        </w:rPr>
        <w:t>Prompt</w:t>
      </w:r>
      <w:r>
        <w:rPr>
          <w:rFonts w:hint="eastAsia"/>
        </w:rPr>
        <w:t>时长</w:t>
      </w:r>
      <w:r>
        <w:rPr>
          <w:rFonts w:hint="eastAsia"/>
        </w:rPr>
        <w:t>=</w:t>
      </w:r>
      <w:r w:rsidR="00F84983" w:rsidRPr="00151A00">
        <w:rPr>
          <w:rFonts w:hint="eastAsia"/>
        </w:rPr>
        <w:t>∑</w:t>
      </w:r>
      <w:r w:rsidR="00F84983">
        <w:rPr>
          <w:rFonts w:hint="eastAsia"/>
        </w:rPr>
        <w:t>Sound</w:t>
      </w:r>
      <w:r w:rsidR="00F84983">
        <w:rPr>
          <w:rFonts w:hint="eastAsia"/>
        </w:rPr>
        <w:t>时长</w:t>
      </w:r>
      <w:r w:rsidR="00F84983">
        <w:rPr>
          <w:rFonts w:hint="eastAsia"/>
        </w:rPr>
        <w:t>+</w:t>
      </w:r>
      <w:r w:rsidR="00F84983" w:rsidRPr="00151A00">
        <w:rPr>
          <w:rFonts w:hint="eastAsia"/>
        </w:rPr>
        <w:t>∑</w:t>
      </w:r>
      <w:r w:rsidR="00F84983">
        <w:rPr>
          <w:rFonts w:hint="eastAsia"/>
        </w:rPr>
        <w:t>Video</w:t>
      </w:r>
      <w:r w:rsidR="00F84983">
        <w:rPr>
          <w:rFonts w:hint="eastAsia"/>
        </w:rPr>
        <w:t>时长</w:t>
      </w:r>
      <w:r w:rsidR="00F84983">
        <w:rPr>
          <w:rFonts w:hint="eastAsia"/>
        </w:rPr>
        <w:t>+</w:t>
      </w:r>
      <w:r w:rsidR="00F84983" w:rsidRPr="00151A00">
        <w:rPr>
          <w:rFonts w:hint="eastAsia"/>
        </w:rPr>
        <w:t>∑</w:t>
      </w:r>
      <w:r w:rsidR="00A35D32">
        <w:rPr>
          <w:rFonts w:hint="eastAsia"/>
        </w:rPr>
        <w:t>Pause</w:t>
      </w:r>
      <w:r w:rsidR="00F84983">
        <w:rPr>
          <w:rFonts w:hint="eastAsia"/>
        </w:rPr>
        <w:t>时长</w:t>
      </w:r>
    </w:p>
    <w:p w:rsidR="00F84983" w:rsidRDefault="00E63271" w:rsidP="00646635">
      <w:pPr>
        <w:pStyle w:val="a8"/>
        <w:ind w:left="420" w:firstLineChars="0" w:firstLine="0"/>
      </w:pPr>
      <w:r>
        <w:rPr>
          <w:rFonts w:hint="eastAsia"/>
        </w:rPr>
        <w:t>Sound</w:t>
      </w:r>
      <w:r>
        <w:rPr>
          <w:rFonts w:hint="eastAsia"/>
        </w:rPr>
        <w:t>、</w:t>
      </w:r>
      <w:r>
        <w:rPr>
          <w:rFonts w:hint="eastAsia"/>
        </w:rPr>
        <w:t>Video</w:t>
      </w:r>
      <w:r>
        <w:rPr>
          <w:rFonts w:hint="eastAsia"/>
        </w:rPr>
        <w:t>时长</w:t>
      </w:r>
      <w:r w:rsidR="00B44F28">
        <w:rPr>
          <w:rFonts w:hint="eastAsia"/>
        </w:rPr>
        <w:t>计算方法见上节</w:t>
      </w:r>
    </w:p>
    <w:p w:rsidR="00E421E8" w:rsidRDefault="00A35D32" w:rsidP="00E421E8">
      <w:pPr>
        <w:pStyle w:val="a8"/>
        <w:ind w:left="420" w:firstLineChars="0" w:firstLine="0"/>
      </w:pPr>
      <w:r>
        <w:rPr>
          <w:rFonts w:hint="eastAsia"/>
        </w:rPr>
        <w:t>Pause</w:t>
      </w:r>
      <w:r w:rsidR="00E421E8">
        <w:rPr>
          <w:rFonts w:hint="eastAsia"/>
        </w:rPr>
        <w:t>时长</w:t>
      </w:r>
      <w:r w:rsidR="00E421E8">
        <w:rPr>
          <w:rFonts w:hint="eastAsia"/>
        </w:rPr>
        <w:t>=</w:t>
      </w:r>
      <w:r>
        <w:rPr>
          <w:rFonts w:hint="eastAsia"/>
        </w:rPr>
        <w:t>Pause</w:t>
      </w:r>
      <w:r w:rsidR="00E421E8">
        <w:rPr>
          <w:rFonts w:hint="eastAsia"/>
        </w:rPr>
        <w:t>的</w:t>
      </w:r>
      <w:r w:rsidR="00E421E8" w:rsidRPr="0073279A">
        <w:t>duration</w:t>
      </w:r>
      <w:r w:rsidR="00E421E8">
        <w:rPr>
          <w:rFonts w:hint="eastAsia"/>
        </w:rPr>
        <w:t>属性</w:t>
      </w:r>
    </w:p>
    <w:p w:rsidR="00B44F28" w:rsidRPr="000366E3" w:rsidRDefault="00B44F28" w:rsidP="00646635">
      <w:pPr>
        <w:pStyle w:val="a8"/>
        <w:ind w:left="420" w:firstLineChars="0" w:firstLine="0"/>
      </w:pPr>
    </w:p>
    <w:sectPr w:rsidR="00B44F28" w:rsidRPr="000366E3" w:rsidSect="00353C71">
      <w:pgSz w:w="11906" w:h="16838"/>
      <w:pgMar w:top="1440" w:right="1800" w:bottom="1440" w:left="1800" w:header="851" w:footer="992" w:gutter="0"/>
      <w:cols w:space="425"/>
      <w:titlePg/>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05" w:author="swingtux" w:date="2010-07-06T10:55:00Z" w:initials="s">
    <w:p w:rsidR="00F968FC" w:rsidRDefault="00F968FC">
      <w:pPr>
        <w:pStyle w:val="afa"/>
      </w:pPr>
      <w:r>
        <w:rPr>
          <w:rStyle w:val="af9"/>
        </w:rPr>
        <w:annotationRef/>
      </w:r>
      <w:r>
        <w:rPr>
          <w:rFonts w:hint="eastAsia"/>
        </w:rPr>
        <w:t>题目貌似没有属性可以区分该题是否是“流程性试题”。</w:t>
      </w:r>
    </w:p>
  </w:comment>
  <w:comment w:id="406" w:author="张云梯" w:date="2010-07-06T10:55:00Z" w:initials="zyt">
    <w:p w:rsidR="00F968FC" w:rsidRDefault="00F968FC">
      <w:pPr>
        <w:pStyle w:val="afa"/>
      </w:pPr>
      <w:r>
        <w:rPr>
          <w:rStyle w:val="af9"/>
        </w:rPr>
        <w:annotationRef/>
      </w:r>
      <w:r>
        <w:rPr>
          <w:rFonts w:hint="eastAsia"/>
        </w:rPr>
        <w:t>是否是</w:t>
      </w:r>
      <w:r w:rsidRPr="000510A8">
        <w:rPr>
          <w:rFonts w:hint="eastAsia"/>
        </w:rPr>
        <w:t>流程性</w:t>
      </w:r>
      <w:r>
        <w:rPr>
          <w:rFonts w:hint="eastAsia"/>
        </w:rPr>
        <w:t>试题是根据</w:t>
      </w:r>
      <w:r>
        <w:rPr>
          <w:rFonts w:hint="eastAsia"/>
        </w:rPr>
        <w:t>Group</w:t>
      </w:r>
      <w:r>
        <w:rPr>
          <w:rFonts w:hint="eastAsia"/>
        </w:rPr>
        <w:t>的</w:t>
      </w:r>
      <w:r w:rsidRPr="000510A8">
        <w:t>navigationMode</w:t>
      </w:r>
      <w:r>
        <w:rPr>
          <w:rFonts w:hint="eastAsia"/>
        </w:rPr>
        <w:t>属性来确定的。这里只表示此类试题一般是非流程性试题</w:t>
      </w:r>
    </w:p>
  </w:comment>
  <w:comment w:id="407" w:author="swingtux" w:date="2010-07-06T10:55:00Z" w:initials="s">
    <w:p w:rsidR="00F968FC" w:rsidRDefault="00F968FC">
      <w:pPr>
        <w:pStyle w:val="afa"/>
      </w:pPr>
      <w:r>
        <w:rPr>
          <w:rStyle w:val="af9"/>
        </w:rPr>
        <w:annotationRef/>
      </w:r>
      <w:r>
        <w:rPr>
          <w:rFonts w:hint="eastAsia"/>
        </w:rPr>
        <w:t>此处</w:t>
      </w:r>
      <w:r>
        <w:rPr>
          <w:rFonts w:hint="eastAsia"/>
        </w:rPr>
        <w:t>length</w:t>
      </w:r>
      <w:r>
        <w:rPr>
          <w:rFonts w:hint="eastAsia"/>
        </w:rPr>
        <w:t>取值的依据是什么？（是否等于答案中的单词个数</w:t>
      </w:r>
    </w:p>
    <w:p w:rsidR="00F968FC" w:rsidRPr="002353F6" w:rsidRDefault="00F968FC">
      <w:pPr>
        <w:pStyle w:val="afa"/>
      </w:pPr>
      <w:r>
        <w:rPr>
          <w:rFonts w:hint="eastAsia"/>
        </w:rPr>
        <w:t>如果没有参考答案的话，是否应当设定一个默认值？默认值是什么？</w:t>
      </w:r>
    </w:p>
  </w:comment>
  <w:comment w:id="408" w:author="张云梯" w:date="2010-07-06T10:55:00Z" w:initials="zyt">
    <w:p w:rsidR="00F968FC" w:rsidRDefault="00F968FC" w:rsidP="000510A8">
      <w:pPr>
        <w:pStyle w:val="afa"/>
      </w:pPr>
      <w:r>
        <w:rPr>
          <w:rStyle w:val="af9"/>
        </w:rPr>
        <w:annotationRef/>
      </w:r>
    </w:p>
    <w:p w:rsidR="00F968FC" w:rsidRDefault="00F968FC" w:rsidP="000510A8">
      <w:pPr>
        <w:pStyle w:val="afa"/>
      </w:pPr>
      <w:r>
        <w:rPr>
          <w:rFonts w:hint="eastAsia"/>
        </w:rPr>
        <w:t>Type=text</w:t>
      </w:r>
      <w:r>
        <w:rPr>
          <w:rFonts w:hint="eastAsia"/>
        </w:rPr>
        <w:t>时指定期望的字符数。</w:t>
      </w:r>
    </w:p>
    <w:p w:rsidR="00F968FC" w:rsidRDefault="00F968FC" w:rsidP="000510A8">
      <w:pPr>
        <w:pStyle w:val="afa"/>
      </w:pPr>
      <w:r>
        <w:rPr>
          <w:rFonts w:hint="eastAsia"/>
        </w:rPr>
        <w:t>Type= passage</w:t>
      </w:r>
      <w:r>
        <w:rPr>
          <w:rFonts w:hint="eastAsia"/>
        </w:rPr>
        <w:t>时指定期望的单词数。</w:t>
      </w:r>
    </w:p>
    <w:p w:rsidR="00F968FC" w:rsidRDefault="00F968FC">
      <w:pPr>
        <w:pStyle w:val="afa"/>
      </w:pPr>
    </w:p>
    <w:p w:rsidR="00F968FC" w:rsidRDefault="00F968FC">
      <w:pPr>
        <w:pStyle w:val="afa"/>
      </w:pPr>
      <w:r>
        <w:rPr>
          <w:rFonts w:hint="eastAsia"/>
        </w:rPr>
        <w:t>这个值只是为了显示</w:t>
      </w:r>
      <w:proofErr w:type="gramStart"/>
      <w:r>
        <w:rPr>
          <w:rFonts w:hint="eastAsia"/>
        </w:rPr>
        <w:t>时判断</w:t>
      </w:r>
      <w:proofErr w:type="gramEnd"/>
      <w:r>
        <w:rPr>
          <w:rFonts w:hint="eastAsia"/>
        </w:rPr>
        <w:t>应该留多长的输入区域。</w:t>
      </w:r>
    </w:p>
    <w:p w:rsidR="00F968FC" w:rsidRDefault="00F968FC">
      <w:pPr>
        <w:pStyle w:val="afa"/>
      </w:pPr>
      <w:r>
        <w:rPr>
          <w:rFonts w:hint="eastAsia"/>
        </w:rPr>
        <w:t>不需要精确值。</w:t>
      </w:r>
    </w:p>
    <w:p w:rsidR="00F968FC" w:rsidRDefault="00F968FC">
      <w:pPr>
        <w:pStyle w:val="afa"/>
      </w:pPr>
      <w:r>
        <w:rPr>
          <w:rFonts w:hint="eastAsia"/>
        </w:rPr>
        <w:t>不填的话由显示部分自己确定。</w:t>
      </w:r>
    </w:p>
    <w:p w:rsidR="00F968FC" w:rsidRPr="000510A8" w:rsidRDefault="00F968FC">
      <w:pPr>
        <w:pStyle w:val="afa"/>
      </w:pPr>
    </w:p>
  </w:comment>
  <w:comment w:id="413" w:author="swingtux" w:date="2010-07-06T10:55:00Z" w:initials="s">
    <w:p w:rsidR="00F968FC" w:rsidRDefault="00F968FC">
      <w:pPr>
        <w:pStyle w:val="afa"/>
      </w:pPr>
      <w:r>
        <w:rPr>
          <w:rStyle w:val="af9"/>
        </w:rPr>
        <w:annotationRef/>
      </w:r>
      <w:r>
        <w:rPr>
          <w:rFonts w:hint="eastAsia"/>
        </w:rPr>
        <w:t>此处</w:t>
      </w:r>
      <w:r>
        <w:rPr>
          <w:rFonts w:hint="eastAsia"/>
        </w:rPr>
        <w:t>length</w:t>
      </w:r>
      <w:r>
        <w:rPr>
          <w:rFonts w:hint="eastAsia"/>
        </w:rPr>
        <w:t>取值的依据是什么？（是否是依据答案的字符数？）</w:t>
      </w:r>
    </w:p>
  </w:comment>
  <w:comment w:id="414" w:author="张云梯" w:date="2010-07-06T10:55:00Z" w:initials="zyt">
    <w:p w:rsidR="00F968FC" w:rsidRDefault="00F968FC">
      <w:pPr>
        <w:pStyle w:val="afa"/>
      </w:pPr>
      <w:r>
        <w:rPr>
          <w:rStyle w:val="af9"/>
        </w:rPr>
        <w:annotationRef/>
      </w:r>
      <w:r>
        <w:rPr>
          <w:rFonts w:hint="eastAsia"/>
        </w:rPr>
        <w:t>同上</w:t>
      </w:r>
    </w:p>
  </w:comment>
  <w:comment w:id="425" w:author="swingtux" w:date="2010-07-06T10:55:00Z" w:initials="s">
    <w:p w:rsidR="00F968FC" w:rsidRDefault="00F968FC">
      <w:pPr>
        <w:pStyle w:val="afa"/>
      </w:pPr>
      <w:r>
        <w:rPr>
          <w:rStyle w:val="af9"/>
        </w:rPr>
        <w:annotationRef/>
      </w:r>
      <w:r>
        <w:rPr>
          <w:rFonts w:hint="eastAsia"/>
        </w:rPr>
        <w:t>内容应当放到子元素中，不应当放在属性里。</w:t>
      </w:r>
    </w:p>
  </w:comment>
  <w:comment w:id="454" w:author="swingtux" w:date="2010-07-06T10:55:00Z" w:initials="s">
    <w:p w:rsidR="00F968FC" w:rsidRDefault="00F968FC">
      <w:pPr>
        <w:pStyle w:val="afa"/>
      </w:pPr>
      <w:r>
        <w:rPr>
          <w:rStyle w:val="af9"/>
        </w:rPr>
        <w:annotationRef/>
      </w:r>
      <w:r>
        <w:rPr>
          <w:rFonts w:hint="eastAsia"/>
        </w:rPr>
        <w:t>同上</w:t>
      </w:r>
    </w:p>
  </w:comment>
  <w:comment w:id="455" w:author="张云梯" w:date="2010-07-06T10:55:00Z" w:initials="zyt">
    <w:p w:rsidR="00F968FC" w:rsidRDefault="00F968FC">
      <w:pPr>
        <w:pStyle w:val="afa"/>
      </w:pPr>
      <w:r>
        <w:rPr>
          <w:rStyle w:val="af9"/>
        </w:rPr>
        <w:annotationRef/>
      </w:r>
      <w:r>
        <w:rPr>
          <w:rFonts w:hint="eastAsia"/>
        </w:rPr>
        <w:t>同上</w:t>
      </w:r>
    </w:p>
  </w:comment>
  <w:comment w:id="466" w:author="swingtux" w:date="2010-07-06T10:55:00Z" w:initials="s">
    <w:p w:rsidR="00F968FC" w:rsidRDefault="00F968FC">
      <w:pPr>
        <w:pStyle w:val="afa"/>
      </w:pPr>
      <w:r>
        <w:rPr>
          <w:rStyle w:val="af9"/>
        </w:rPr>
        <w:annotationRef/>
      </w:r>
      <w:r>
        <w:t>选词填空标准中</w:t>
      </w:r>
      <w:r>
        <w:t>Key</w:t>
      </w:r>
      <w:r>
        <w:t>不应该为</w:t>
      </w:r>
      <w:r>
        <w:t>ID</w:t>
      </w:r>
      <w:r>
        <w:t>号。因为有的题目要求用变形的形式。</w:t>
      </w:r>
    </w:p>
  </w:comment>
  <w:comment w:id="467" w:author="张云梯" w:date="2010-07-06T10:55:00Z" w:initials="zyt">
    <w:p w:rsidR="00F968FC" w:rsidRDefault="00F968FC">
      <w:pPr>
        <w:pStyle w:val="afa"/>
      </w:pPr>
      <w:r>
        <w:rPr>
          <w:rStyle w:val="af9"/>
        </w:rPr>
        <w:annotationRef/>
      </w:r>
      <w:r>
        <w:rPr>
          <w:rFonts w:hint="eastAsia"/>
        </w:rPr>
        <w:t>这是根据新</w:t>
      </w:r>
      <w:r>
        <w:rPr>
          <w:rFonts w:hint="eastAsia"/>
        </w:rPr>
        <w:t>CET4</w:t>
      </w:r>
      <w:r>
        <w:rPr>
          <w:rFonts w:hint="eastAsia"/>
        </w:rPr>
        <w:t>里的选词填空的要求写的。</w:t>
      </w:r>
    </w:p>
    <w:p w:rsidR="00F968FC" w:rsidRDefault="00F968FC">
      <w:pPr>
        <w:pStyle w:val="afa"/>
      </w:pPr>
      <w:r>
        <w:rPr>
          <w:rFonts w:hint="eastAsia"/>
        </w:rPr>
        <w:t>要求变换格式的是新的题型。</w:t>
      </w:r>
    </w:p>
    <w:p w:rsidR="00F968FC" w:rsidRDefault="00F968FC">
      <w:pPr>
        <w:pStyle w:val="afa"/>
      </w:pPr>
      <w:r>
        <w:rPr>
          <w:rFonts w:hint="eastAsia"/>
        </w:rPr>
        <w:t>在课件</w:t>
      </w:r>
      <w:proofErr w:type="gramStart"/>
      <w:r>
        <w:rPr>
          <w:rFonts w:hint="eastAsia"/>
        </w:rPr>
        <w:t>样题里</w:t>
      </w:r>
      <w:proofErr w:type="gramEnd"/>
      <w:r>
        <w:rPr>
          <w:rFonts w:hint="eastAsia"/>
        </w:rPr>
        <w:t>补充了“</w:t>
      </w:r>
      <w:r w:rsidRPr="009E5912">
        <w:rPr>
          <w:rFonts w:hint="eastAsia"/>
        </w:rPr>
        <w:t>改变格式选词填空</w:t>
      </w:r>
      <w:r>
        <w:rPr>
          <w:rFonts w:hint="eastAsia"/>
        </w:rPr>
        <w:t>”题型。</w:t>
      </w:r>
    </w:p>
  </w:comment>
  <w:comment w:id="485" w:author="swingtux" w:date="2010-07-06T10:55:00Z" w:initials="s">
    <w:p w:rsidR="00F968FC" w:rsidRDefault="00F968FC">
      <w:pPr>
        <w:pStyle w:val="afa"/>
      </w:pPr>
      <w:r>
        <w:rPr>
          <w:rStyle w:val="af9"/>
        </w:rPr>
        <w:annotationRef/>
      </w:r>
      <w:r>
        <w:rPr>
          <w:rFonts w:hint="eastAsia"/>
        </w:rPr>
        <w:t>同以上</w:t>
      </w:r>
      <w:r>
        <w:rPr>
          <w:rFonts w:hint="eastAsia"/>
        </w:rPr>
        <w:t>length</w:t>
      </w:r>
    </w:p>
  </w:comment>
  <w:comment w:id="486" w:author="张云梯" w:date="2010-07-06T10:55:00Z" w:initials="zyt">
    <w:p w:rsidR="00F968FC" w:rsidRDefault="00F968FC">
      <w:pPr>
        <w:pStyle w:val="afa"/>
      </w:pPr>
      <w:r>
        <w:rPr>
          <w:rStyle w:val="af9"/>
        </w:rPr>
        <w:annotationRef/>
      </w:r>
      <w:r>
        <w:rPr>
          <w:rFonts w:hint="eastAsia"/>
        </w:rPr>
        <w:t>同上</w:t>
      </w:r>
    </w:p>
  </w:comment>
  <w:comment w:id="568" w:author="swingtux" w:date="2010-07-06T10:55:00Z" w:initials="s">
    <w:p w:rsidR="00F968FC" w:rsidRDefault="00F968FC">
      <w:pPr>
        <w:pStyle w:val="afa"/>
      </w:pPr>
      <w:r>
        <w:rPr>
          <w:rStyle w:val="af9"/>
        </w:rPr>
        <w:annotationRef/>
      </w:r>
      <w:r>
        <w:rPr>
          <w:rFonts w:hint="eastAsia"/>
        </w:rPr>
        <w:t>同以上</w:t>
      </w:r>
      <w:r>
        <w:rPr>
          <w:rFonts w:hint="eastAsia"/>
        </w:rPr>
        <w:t>length</w:t>
      </w:r>
    </w:p>
  </w:comment>
  <w:comment w:id="566" w:author="张云梯" w:date="2010-07-06T10:55:00Z" w:initials="zyt">
    <w:p w:rsidR="00F968FC" w:rsidRDefault="00F968FC">
      <w:pPr>
        <w:pStyle w:val="afa"/>
      </w:pPr>
      <w:r>
        <w:rPr>
          <w:rStyle w:val="af9"/>
        </w:rPr>
        <w:annotationRef/>
      </w:r>
      <w:r>
        <w:rPr>
          <w:rFonts w:hint="eastAsia"/>
        </w:rPr>
        <w:t>同上</w:t>
      </w:r>
    </w:p>
  </w:comment>
  <w:comment w:id="718" w:author="swingtux" w:date="2010-07-06T10:55:00Z" w:initials="s">
    <w:p w:rsidR="00F968FC" w:rsidRDefault="00F968FC">
      <w:pPr>
        <w:pStyle w:val="afa"/>
      </w:pPr>
      <w:r>
        <w:rPr>
          <w:rStyle w:val="af9"/>
        </w:rPr>
        <w:annotationRef/>
      </w:r>
      <w:r>
        <w:rPr>
          <w:rFonts w:hint="eastAsia"/>
        </w:rPr>
        <w:t>同上</w:t>
      </w:r>
    </w:p>
  </w:comment>
  <w:comment w:id="719" w:author="张云梯" w:date="2010-07-06T10:55:00Z" w:initials="zyt">
    <w:p w:rsidR="00F968FC" w:rsidRDefault="00F968FC">
      <w:pPr>
        <w:pStyle w:val="afa"/>
      </w:pPr>
      <w:r>
        <w:rPr>
          <w:rStyle w:val="af9"/>
        </w:rPr>
        <w:annotationRef/>
      </w:r>
      <w:r>
        <w:rPr>
          <w:rFonts w:hint="eastAsia"/>
        </w:rPr>
        <w:t>同上</w:t>
      </w:r>
    </w:p>
  </w:comment>
  <w:comment w:id="734" w:author="swingtux" w:date="2010-07-06T10:55:00Z" w:initials="s">
    <w:p w:rsidR="00F968FC" w:rsidRDefault="00F968FC">
      <w:pPr>
        <w:pStyle w:val="afa"/>
      </w:pPr>
      <w:r>
        <w:rPr>
          <w:rStyle w:val="af9"/>
        </w:rPr>
        <w:annotationRef/>
      </w:r>
      <w:r>
        <w:rPr>
          <w:rFonts w:hint="eastAsia"/>
        </w:rPr>
        <w:t>此题也是填空题，但是为何没有</w:t>
      </w:r>
      <w:r>
        <w:rPr>
          <w:rFonts w:hint="eastAsia"/>
        </w:rPr>
        <w:t>length</w:t>
      </w:r>
      <w:r>
        <w:rPr>
          <w:rFonts w:hint="eastAsia"/>
        </w:rPr>
        <w:t>属性？</w:t>
      </w:r>
    </w:p>
  </w:comment>
  <w:comment w:id="735" w:author="张云梯" w:date="2010-07-06T10:55:00Z" w:initials="zyt">
    <w:p w:rsidR="00F968FC" w:rsidRDefault="00F968FC">
      <w:pPr>
        <w:pStyle w:val="afa"/>
      </w:pPr>
      <w:r>
        <w:rPr>
          <w:rStyle w:val="af9"/>
        </w:rPr>
        <w:annotationRef/>
      </w:r>
      <w:r>
        <w:rPr>
          <w:rFonts w:hint="eastAsia"/>
        </w:rPr>
        <w:t>忘了……。不过可以不填</w:t>
      </w:r>
    </w:p>
  </w:comment>
  <w:comment w:id="739" w:author="swingtux" w:date="2010-07-06T10:55:00Z" w:initials="s">
    <w:p w:rsidR="00F968FC" w:rsidRDefault="00F968FC">
      <w:pPr>
        <w:pStyle w:val="afa"/>
      </w:pPr>
      <w:r>
        <w:rPr>
          <w:rStyle w:val="af9"/>
        </w:rPr>
        <w:annotationRef/>
      </w:r>
      <w:r>
        <w:rPr>
          <w:rFonts w:hint="eastAsia"/>
        </w:rPr>
        <w:t>同上</w:t>
      </w:r>
    </w:p>
  </w:comment>
  <w:comment w:id="740" w:author="张云梯" w:date="2010-07-06T10:55:00Z" w:initials="zyt">
    <w:p w:rsidR="00F968FC" w:rsidRDefault="00F968FC">
      <w:pPr>
        <w:pStyle w:val="afa"/>
      </w:pPr>
      <w:r>
        <w:rPr>
          <w:rStyle w:val="af9"/>
        </w:rPr>
        <w:annotationRef/>
      </w:r>
      <w:r>
        <w:rPr>
          <w:rFonts w:hint="eastAsia"/>
        </w:rPr>
        <w:t>同上</w:t>
      </w:r>
    </w:p>
  </w:comment>
  <w:comment w:id="742" w:author="swingtux" w:date="2010-07-06T10:55:00Z" w:initials="s">
    <w:p w:rsidR="00F968FC" w:rsidRDefault="00F968FC">
      <w:pPr>
        <w:pStyle w:val="afa"/>
      </w:pPr>
      <w:r>
        <w:rPr>
          <w:rStyle w:val="af9"/>
        </w:rPr>
        <w:annotationRef/>
      </w:r>
      <w:r>
        <w:rPr>
          <w:rFonts w:hint="eastAsia"/>
        </w:rPr>
        <w:t>此题也没有</w:t>
      </w:r>
      <w:r>
        <w:rPr>
          <w:rFonts w:hint="eastAsia"/>
        </w:rPr>
        <w:t>length</w:t>
      </w:r>
      <w:r>
        <w:rPr>
          <w:rFonts w:hint="eastAsia"/>
        </w:rPr>
        <w:t>，为何？</w:t>
      </w:r>
    </w:p>
  </w:comment>
  <w:comment w:id="743" w:author="张云梯" w:date="2010-07-06T10:55:00Z" w:initials="zyt">
    <w:p w:rsidR="00F968FC" w:rsidRDefault="00F968FC">
      <w:pPr>
        <w:pStyle w:val="afa"/>
      </w:pPr>
      <w:r>
        <w:rPr>
          <w:rStyle w:val="af9"/>
        </w:rPr>
        <w:annotationRef/>
      </w:r>
      <w:r>
        <w:rPr>
          <w:rFonts w:hint="eastAsia"/>
        </w:rPr>
        <w:t>同上</w:t>
      </w:r>
    </w:p>
  </w:comment>
  <w:comment w:id="1431" w:author="swingtux" w:date="2011-02-18T17:35:00Z" w:initials="s">
    <w:p w:rsidR="00F968FC" w:rsidRDefault="00F968FC" w:rsidP="00F53674">
      <w:pPr>
        <w:pStyle w:val="afa"/>
      </w:pPr>
      <w:r>
        <w:rPr>
          <w:rStyle w:val="af9"/>
        </w:rPr>
        <w:annotationRef/>
      </w:r>
      <w:r>
        <w:rPr>
          <w:rFonts w:hint="eastAsia"/>
        </w:rPr>
        <w:t>该部分属于阅读理解部分</w:t>
      </w:r>
    </w:p>
  </w:comment>
  <w:comment w:id="1509" w:author="swingtux" w:date="2011-02-18T17:35:00Z" w:initials="s">
    <w:p w:rsidR="00F968FC" w:rsidRDefault="00F968FC" w:rsidP="00F53674">
      <w:pPr>
        <w:pStyle w:val="afa"/>
      </w:pPr>
      <w:r>
        <w:rPr>
          <w:rStyle w:val="af9"/>
        </w:rPr>
        <w:annotationRef/>
      </w:r>
      <w:r>
        <w:rPr>
          <w:rFonts w:hint="eastAsia"/>
        </w:rPr>
        <w:t>两个词语中间改用</w:t>
      </w:r>
      <w:proofErr w:type="gramStart"/>
      <w:r>
        <w:t>”</w:t>
      </w:r>
      <w:proofErr w:type="gramEnd"/>
      <w:r>
        <w:rPr>
          <w:rFonts w:hint="eastAsia"/>
        </w:rPr>
        <w:t>,</w:t>
      </w:r>
      <w:proofErr w:type="gramStart"/>
      <w:r>
        <w:t>”</w:t>
      </w:r>
      <w:proofErr w:type="gramEnd"/>
      <w:r>
        <w:rPr>
          <w:rFonts w:hint="eastAsia"/>
        </w:rPr>
        <w:t>分隔，</w:t>
      </w:r>
    </w:p>
    <w:p w:rsidR="00F968FC" w:rsidRDefault="00F968FC" w:rsidP="00F53674">
      <w:pPr>
        <w:pStyle w:val="afa"/>
      </w:pPr>
      <w:r>
        <w:rPr>
          <w:rFonts w:hint="eastAsia"/>
        </w:rPr>
        <w:t>便于程序处理。</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4507A" w:rsidRDefault="00A4507A" w:rsidP="009110A3">
      <w:r>
        <w:separator/>
      </w:r>
    </w:p>
  </w:endnote>
  <w:endnote w:type="continuationSeparator" w:id="0">
    <w:p w:rsidR="00A4507A" w:rsidRDefault="00A4507A" w:rsidP="009110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notTrueType/>
    <w:pitch w:val="fixed"/>
    <w:sig w:usb0="00000001" w:usb1="080E0000" w:usb2="00000010" w:usb3="00000000" w:csb0="00040000" w:csb1="00000000"/>
  </w:font>
  <w:font w:name="Verdana">
    <w:panose1 w:val="020B0604030504040204"/>
    <w:charset w:val="00"/>
    <w:family w:val="swiss"/>
    <w:pitch w:val="variable"/>
    <w:sig w:usb0="A10006FF" w:usb1="4000205B" w:usb2="00000010" w:usb3="00000000" w:csb0="0000019F" w:csb1="00000000"/>
  </w:font>
  <w:font w:name="ËÎÌå">
    <w:altName w:val="MS Mincho"/>
    <w:panose1 w:val="00000000000000000000"/>
    <w:charset w:val="00"/>
    <w:family w:val="auto"/>
    <w:notTrueType/>
    <w:pitch w:val="fixed"/>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4507A" w:rsidRDefault="00A4507A" w:rsidP="009110A3">
      <w:r>
        <w:separator/>
      </w:r>
    </w:p>
  </w:footnote>
  <w:footnote w:type="continuationSeparator" w:id="0">
    <w:p w:rsidR="00A4507A" w:rsidRDefault="00A4507A" w:rsidP="009110A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53561F"/>
    <w:multiLevelType w:val="hybridMultilevel"/>
    <w:tmpl w:val="EC089826"/>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C1C159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20075F3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28CF58D8"/>
    <w:multiLevelType w:val="hybridMultilevel"/>
    <w:tmpl w:val="525051C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A2502A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nsid w:val="2B372A99"/>
    <w:multiLevelType w:val="hybridMultilevel"/>
    <w:tmpl w:val="D3FCE8F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F5E673F"/>
    <w:multiLevelType w:val="hybridMultilevel"/>
    <w:tmpl w:val="48B22C8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0F86079"/>
    <w:multiLevelType w:val="hybridMultilevel"/>
    <w:tmpl w:val="025E10C6"/>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6186F5B"/>
    <w:multiLevelType w:val="hybridMultilevel"/>
    <w:tmpl w:val="0ECCEC56"/>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3D05244C"/>
    <w:multiLevelType w:val="hybridMultilevel"/>
    <w:tmpl w:val="7278C50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1F47AE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nsid w:val="45E05B9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nsid w:val="49686503"/>
    <w:multiLevelType w:val="hybridMultilevel"/>
    <w:tmpl w:val="561499F2"/>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519C2280"/>
    <w:multiLevelType w:val="hybridMultilevel"/>
    <w:tmpl w:val="7B04AE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51CE108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nsid w:val="57FB085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6">
    <w:nsid w:val="597B126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7">
    <w:nsid w:val="5ABE0286"/>
    <w:multiLevelType w:val="hybridMultilevel"/>
    <w:tmpl w:val="377628E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5C5F688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9">
    <w:nsid w:val="5FBF6E1A"/>
    <w:multiLevelType w:val="hybridMultilevel"/>
    <w:tmpl w:val="676E7F8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63A2058F"/>
    <w:multiLevelType w:val="hybridMultilevel"/>
    <w:tmpl w:val="94F2B0BE"/>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63E46772"/>
    <w:multiLevelType w:val="hybridMultilevel"/>
    <w:tmpl w:val="FA761950"/>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67503AFA"/>
    <w:multiLevelType w:val="hybridMultilevel"/>
    <w:tmpl w:val="B0FE85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6C7C192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4">
    <w:nsid w:val="6EB552B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5">
    <w:nsid w:val="6EF2090F"/>
    <w:multiLevelType w:val="hybridMultilevel"/>
    <w:tmpl w:val="398E5F46"/>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6EF6317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7">
    <w:nsid w:val="72685EA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8">
    <w:nsid w:val="74F47B9F"/>
    <w:multiLevelType w:val="hybridMultilevel"/>
    <w:tmpl w:val="F16A0CE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7800605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0">
    <w:nsid w:val="78245144"/>
    <w:multiLevelType w:val="hybridMultilevel"/>
    <w:tmpl w:val="A426CF8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nsid w:val="794D4FD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2">
    <w:nsid w:val="7C6C135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3">
    <w:nsid w:val="7D515F6B"/>
    <w:multiLevelType w:val="hybridMultilevel"/>
    <w:tmpl w:val="CD7C88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5"/>
  </w:num>
  <w:num w:numId="2">
    <w:abstractNumId w:val="33"/>
  </w:num>
  <w:num w:numId="3">
    <w:abstractNumId w:val="13"/>
  </w:num>
  <w:num w:numId="4">
    <w:abstractNumId w:val="19"/>
  </w:num>
  <w:num w:numId="5">
    <w:abstractNumId w:val="22"/>
  </w:num>
  <w:num w:numId="6">
    <w:abstractNumId w:val="9"/>
  </w:num>
  <w:num w:numId="7">
    <w:abstractNumId w:val="3"/>
  </w:num>
  <w:num w:numId="8">
    <w:abstractNumId w:val="4"/>
  </w:num>
  <w:num w:numId="9">
    <w:abstractNumId w:val="16"/>
  </w:num>
  <w:num w:numId="10">
    <w:abstractNumId w:val="26"/>
  </w:num>
  <w:num w:numId="11">
    <w:abstractNumId w:val="18"/>
  </w:num>
  <w:num w:numId="12">
    <w:abstractNumId w:val="14"/>
  </w:num>
  <w:num w:numId="13">
    <w:abstractNumId w:val="10"/>
  </w:num>
  <w:num w:numId="14">
    <w:abstractNumId w:val="29"/>
  </w:num>
  <w:num w:numId="15">
    <w:abstractNumId w:val="24"/>
  </w:num>
  <w:num w:numId="16">
    <w:abstractNumId w:val="1"/>
  </w:num>
  <w:num w:numId="17">
    <w:abstractNumId w:val="25"/>
  </w:num>
  <w:num w:numId="18">
    <w:abstractNumId w:val="32"/>
  </w:num>
  <w:num w:numId="19">
    <w:abstractNumId w:val="21"/>
  </w:num>
  <w:num w:numId="20">
    <w:abstractNumId w:val="20"/>
  </w:num>
  <w:num w:numId="21">
    <w:abstractNumId w:val="8"/>
  </w:num>
  <w:num w:numId="22">
    <w:abstractNumId w:val="27"/>
  </w:num>
  <w:num w:numId="23">
    <w:abstractNumId w:val="7"/>
  </w:num>
  <w:num w:numId="24">
    <w:abstractNumId w:val="12"/>
  </w:num>
  <w:num w:numId="25">
    <w:abstractNumId w:val="23"/>
  </w:num>
  <w:num w:numId="26">
    <w:abstractNumId w:val="0"/>
  </w:num>
  <w:num w:numId="27">
    <w:abstractNumId w:val="11"/>
  </w:num>
  <w:num w:numId="28">
    <w:abstractNumId w:val="2"/>
  </w:num>
  <w:num w:numId="29">
    <w:abstractNumId w:val="5"/>
  </w:num>
  <w:num w:numId="30">
    <w:abstractNumId w:val="28"/>
  </w:num>
  <w:num w:numId="31">
    <w:abstractNumId w:val="6"/>
  </w:num>
  <w:num w:numId="32">
    <w:abstractNumId w:val="17"/>
  </w:num>
  <w:num w:numId="33">
    <w:abstractNumId w:val="31"/>
  </w:num>
  <w:num w:numId="34">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hideSpellingErrors/>
  <w:proofState w:grammar="clean"/>
  <w:trackRevision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style="mso-position-horizontal:center;mso-position-horizontal-relative:margin;mso-position-vertical:top;mso-position-vertical-relative:margin;mso-width-percent:1000;mso-width-relative:margin;mso-height-relative:margin" stroke="f">
      <v:stroke on="f"/>
      <v:textbox style="mso-fit-shape-to-text: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9110A3"/>
    <w:rsid w:val="000001C3"/>
    <w:rsid w:val="00000783"/>
    <w:rsid w:val="000007E2"/>
    <w:rsid w:val="00000AD6"/>
    <w:rsid w:val="00000C6C"/>
    <w:rsid w:val="00000E8B"/>
    <w:rsid w:val="00001D87"/>
    <w:rsid w:val="0000248F"/>
    <w:rsid w:val="00002675"/>
    <w:rsid w:val="00002B25"/>
    <w:rsid w:val="000031A1"/>
    <w:rsid w:val="000031A6"/>
    <w:rsid w:val="000035B1"/>
    <w:rsid w:val="00003BD5"/>
    <w:rsid w:val="00003BF6"/>
    <w:rsid w:val="0000430E"/>
    <w:rsid w:val="000046E1"/>
    <w:rsid w:val="0000488B"/>
    <w:rsid w:val="00004DB0"/>
    <w:rsid w:val="00005105"/>
    <w:rsid w:val="00005361"/>
    <w:rsid w:val="000053AD"/>
    <w:rsid w:val="0000582D"/>
    <w:rsid w:val="0000584D"/>
    <w:rsid w:val="00005BEB"/>
    <w:rsid w:val="00005C95"/>
    <w:rsid w:val="00005F66"/>
    <w:rsid w:val="00006E1E"/>
    <w:rsid w:val="000070F7"/>
    <w:rsid w:val="000074A2"/>
    <w:rsid w:val="0000789C"/>
    <w:rsid w:val="00007F3D"/>
    <w:rsid w:val="00010159"/>
    <w:rsid w:val="00010428"/>
    <w:rsid w:val="00010582"/>
    <w:rsid w:val="00010667"/>
    <w:rsid w:val="000108B4"/>
    <w:rsid w:val="00010B08"/>
    <w:rsid w:val="00010C83"/>
    <w:rsid w:val="0001105C"/>
    <w:rsid w:val="000114C9"/>
    <w:rsid w:val="00011545"/>
    <w:rsid w:val="000115C8"/>
    <w:rsid w:val="00011A88"/>
    <w:rsid w:val="00011BF2"/>
    <w:rsid w:val="000123E8"/>
    <w:rsid w:val="000134C1"/>
    <w:rsid w:val="00013977"/>
    <w:rsid w:val="0001448F"/>
    <w:rsid w:val="000155D8"/>
    <w:rsid w:val="00015B2C"/>
    <w:rsid w:val="0001646D"/>
    <w:rsid w:val="000172DA"/>
    <w:rsid w:val="00017F5E"/>
    <w:rsid w:val="00020298"/>
    <w:rsid w:val="000203B3"/>
    <w:rsid w:val="00020BAF"/>
    <w:rsid w:val="00021103"/>
    <w:rsid w:val="00021567"/>
    <w:rsid w:val="00021F28"/>
    <w:rsid w:val="000220FD"/>
    <w:rsid w:val="000225AB"/>
    <w:rsid w:val="000229F6"/>
    <w:rsid w:val="0002301E"/>
    <w:rsid w:val="00023119"/>
    <w:rsid w:val="00023183"/>
    <w:rsid w:val="00023196"/>
    <w:rsid w:val="000232DB"/>
    <w:rsid w:val="000236B5"/>
    <w:rsid w:val="00023EC8"/>
    <w:rsid w:val="0002412D"/>
    <w:rsid w:val="00024545"/>
    <w:rsid w:val="00024566"/>
    <w:rsid w:val="00024C77"/>
    <w:rsid w:val="000250B5"/>
    <w:rsid w:val="000250B6"/>
    <w:rsid w:val="00025714"/>
    <w:rsid w:val="000259A5"/>
    <w:rsid w:val="00025DD0"/>
    <w:rsid w:val="000263C3"/>
    <w:rsid w:val="00026EF8"/>
    <w:rsid w:val="00027603"/>
    <w:rsid w:val="00027B1F"/>
    <w:rsid w:val="00030483"/>
    <w:rsid w:val="00030F92"/>
    <w:rsid w:val="00030FCC"/>
    <w:rsid w:val="00031303"/>
    <w:rsid w:val="00031C78"/>
    <w:rsid w:val="00031DE8"/>
    <w:rsid w:val="00032000"/>
    <w:rsid w:val="000325B0"/>
    <w:rsid w:val="00032794"/>
    <w:rsid w:val="00032B9D"/>
    <w:rsid w:val="000332B4"/>
    <w:rsid w:val="00033725"/>
    <w:rsid w:val="00033B84"/>
    <w:rsid w:val="00034102"/>
    <w:rsid w:val="000344AB"/>
    <w:rsid w:val="00034EEF"/>
    <w:rsid w:val="000351D8"/>
    <w:rsid w:val="00035420"/>
    <w:rsid w:val="00035B80"/>
    <w:rsid w:val="00035DB3"/>
    <w:rsid w:val="000364AD"/>
    <w:rsid w:val="000364E2"/>
    <w:rsid w:val="000366E3"/>
    <w:rsid w:val="0003674E"/>
    <w:rsid w:val="00036AB8"/>
    <w:rsid w:val="00037576"/>
    <w:rsid w:val="00037789"/>
    <w:rsid w:val="0003781C"/>
    <w:rsid w:val="000401A6"/>
    <w:rsid w:val="00040760"/>
    <w:rsid w:val="000408E2"/>
    <w:rsid w:val="000409FD"/>
    <w:rsid w:val="00040C20"/>
    <w:rsid w:val="00040F1C"/>
    <w:rsid w:val="0004136F"/>
    <w:rsid w:val="000413A5"/>
    <w:rsid w:val="00041C24"/>
    <w:rsid w:val="000426B1"/>
    <w:rsid w:val="00042715"/>
    <w:rsid w:val="00042BF9"/>
    <w:rsid w:val="00042DFD"/>
    <w:rsid w:val="00042F39"/>
    <w:rsid w:val="0004362D"/>
    <w:rsid w:val="00043993"/>
    <w:rsid w:val="00043A10"/>
    <w:rsid w:val="00044199"/>
    <w:rsid w:val="00044A06"/>
    <w:rsid w:val="00044F31"/>
    <w:rsid w:val="000456C7"/>
    <w:rsid w:val="00045D8B"/>
    <w:rsid w:val="0004614E"/>
    <w:rsid w:val="0004629E"/>
    <w:rsid w:val="000464B2"/>
    <w:rsid w:val="000466C8"/>
    <w:rsid w:val="00046993"/>
    <w:rsid w:val="00046D8F"/>
    <w:rsid w:val="00047802"/>
    <w:rsid w:val="00050B12"/>
    <w:rsid w:val="000510A8"/>
    <w:rsid w:val="000511D9"/>
    <w:rsid w:val="00051676"/>
    <w:rsid w:val="00051B00"/>
    <w:rsid w:val="000524BD"/>
    <w:rsid w:val="00052774"/>
    <w:rsid w:val="000538E8"/>
    <w:rsid w:val="00053BCB"/>
    <w:rsid w:val="00053FB6"/>
    <w:rsid w:val="00053FF1"/>
    <w:rsid w:val="00054359"/>
    <w:rsid w:val="00054528"/>
    <w:rsid w:val="00054DE3"/>
    <w:rsid w:val="00054F49"/>
    <w:rsid w:val="0005508A"/>
    <w:rsid w:val="00055151"/>
    <w:rsid w:val="00055385"/>
    <w:rsid w:val="00055922"/>
    <w:rsid w:val="00055AC2"/>
    <w:rsid w:val="00055B75"/>
    <w:rsid w:val="00055DF4"/>
    <w:rsid w:val="00056305"/>
    <w:rsid w:val="00056413"/>
    <w:rsid w:val="00056804"/>
    <w:rsid w:val="000572C1"/>
    <w:rsid w:val="0005761A"/>
    <w:rsid w:val="00060341"/>
    <w:rsid w:val="0006048A"/>
    <w:rsid w:val="00060811"/>
    <w:rsid w:val="00060960"/>
    <w:rsid w:val="00060B7E"/>
    <w:rsid w:val="000612EE"/>
    <w:rsid w:val="00061339"/>
    <w:rsid w:val="0006196A"/>
    <w:rsid w:val="00061ECA"/>
    <w:rsid w:val="000621F1"/>
    <w:rsid w:val="000627DB"/>
    <w:rsid w:val="00062B84"/>
    <w:rsid w:val="00062D58"/>
    <w:rsid w:val="00063819"/>
    <w:rsid w:val="000638A8"/>
    <w:rsid w:val="00064710"/>
    <w:rsid w:val="0006636C"/>
    <w:rsid w:val="000666ED"/>
    <w:rsid w:val="00066B6F"/>
    <w:rsid w:val="000670C7"/>
    <w:rsid w:val="000674FE"/>
    <w:rsid w:val="0006761C"/>
    <w:rsid w:val="000676CF"/>
    <w:rsid w:val="0007013E"/>
    <w:rsid w:val="00070A14"/>
    <w:rsid w:val="00070AB4"/>
    <w:rsid w:val="00070EE7"/>
    <w:rsid w:val="00071271"/>
    <w:rsid w:val="00071576"/>
    <w:rsid w:val="00071925"/>
    <w:rsid w:val="00071EDB"/>
    <w:rsid w:val="00072184"/>
    <w:rsid w:val="00072738"/>
    <w:rsid w:val="00072879"/>
    <w:rsid w:val="0007298D"/>
    <w:rsid w:val="000729C9"/>
    <w:rsid w:val="000729FF"/>
    <w:rsid w:val="00072BDF"/>
    <w:rsid w:val="00072C87"/>
    <w:rsid w:val="00072CC6"/>
    <w:rsid w:val="00072E58"/>
    <w:rsid w:val="00073A37"/>
    <w:rsid w:val="00073C2F"/>
    <w:rsid w:val="00073C9B"/>
    <w:rsid w:val="0007417E"/>
    <w:rsid w:val="000742BF"/>
    <w:rsid w:val="00074A7F"/>
    <w:rsid w:val="00074EA4"/>
    <w:rsid w:val="0007524D"/>
    <w:rsid w:val="0007544D"/>
    <w:rsid w:val="00076258"/>
    <w:rsid w:val="000764FA"/>
    <w:rsid w:val="000771F0"/>
    <w:rsid w:val="00077458"/>
    <w:rsid w:val="00077B36"/>
    <w:rsid w:val="00077D8B"/>
    <w:rsid w:val="00077EDC"/>
    <w:rsid w:val="000800BE"/>
    <w:rsid w:val="00080597"/>
    <w:rsid w:val="00080742"/>
    <w:rsid w:val="000807EA"/>
    <w:rsid w:val="00080F81"/>
    <w:rsid w:val="00080FF2"/>
    <w:rsid w:val="000811D7"/>
    <w:rsid w:val="0008121D"/>
    <w:rsid w:val="000818DA"/>
    <w:rsid w:val="00082266"/>
    <w:rsid w:val="000823A5"/>
    <w:rsid w:val="0008241C"/>
    <w:rsid w:val="000824A6"/>
    <w:rsid w:val="00082BEE"/>
    <w:rsid w:val="00082D18"/>
    <w:rsid w:val="00083183"/>
    <w:rsid w:val="00083D62"/>
    <w:rsid w:val="00083FC6"/>
    <w:rsid w:val="000844AC"/>
    <w:rsid w:val="0008495A"/>
    <w:rsid w:val="00084C98"/>
    <w:rsid w:val="00084D83"/>
    <w:rsid w:val="00085114"/>
    <w:rsid w:val="00085154"/>
    <w:rsid w:val="000853B0"/>
    <w:rsid w:val="0008552E"/>
    <w:rsid w:val="00085571"/>
    <w:rsid w:val="0008589E"/>
    <w:rsid w:val="00085978"/>
    <w:rsid w:val="0008605D"/>
    <w:rsid w:val="0008669A"/>
    <w:rsid w:val="000866D3"/>
    <w:rsid w:val="00086705"/>
    <w:rsid w:val="00086727"/>
    <w:rsid w:val="000867F4"/>
    <w:rsid w:val="00086973"/>
    <w:rsid w:val="00086D29"/>
    <w:rsid w:val="00086DAE"/>
    <w:rsid w:val="00086E52"/>
    <w:rsid w:val="00087094"/>
    <w:rsid w:val="000872BD"/>
    <w:rsid w:val="00087C4E"/>
    <w:rsid w:val="00087CE8"/>
    <w:rsid w:val="00087EE4"/>
    <w:rsid w:val="0009003C"/>
    <w:rsid w:val="000900C9"/>
    <w:rsid w:val="0009151F"/>
    <w:rsid w:val="00091636"/>
    <w:rsid w:val="00091763"/>
    <w:rsid w:val="00091821"/>
    <w:rsid w:val="000919D0"/>
    <w:rsid w:val="0009227F"/>
    <w:rsid w:val="00092696"/>
    <w:rsid w:val="000929C0"/>
    <w:rsid w:val="00092C15"/>
    <w:rsid w:val="00092CDA"/>
    <w:rsid w:val="0009347F"/>
    <w:rsid w:val="00093688"/>
    <w:rsid w:val="00093CA7"/>
    <w:rsid w:val="00093F2C"/>
    <w:rsid w:val="00094467"/>
    <w:rsid w:val="00094672"/>
    <w:rsid w:val="000947EF"/>
    <w:rsid w:val="000948DC"/>
    <w:rsid w:val="00094BB7"/>
    <w:rsid w:val="00094E46"/>
    <w:rsid w:val="000950CE"/>
    <w:rsid w:val="0009519F"/>
    <w:rsid w:val="00095C80"/>
    <w:rsid w:val="00095E40"/>
    <w:rsid w:val="000962CD"/>
    <w:rsid w:val="000967F6"/>
    <w:rsid w:val="000968F7"/>
    <w:rsid w:val="00096928"/>
    <w:rsid w:val="000979EC"/>
    <w:rsid w:val="00097AD4"/>
    <w:rsid w:val="00097C36"/>
    <w:rsid w:val="00097C57"/>
    <w:rsid w:val="00097C7C"/>
    <w:rsid w:val="00097F47"/>
    <w:rsid w:val="000A0160"/>
    <w:rsid w:val="000A01FA"/>
    <w:rsid w:val="000A0504"/>
    <w:rsid w:val="000A0AA7"/>
    <w:rsid w:val="000A0ACF"/>
    <w:rsid w:val="000A1020"/>
    <w:rsid w:val="000A12D9"/>
    <w:rsid w:val="000A16D7"/>
    <w:rsid w:val="000A1A37"/>
    <w:rsid w:val="000A234C"/>
    <w:rsid w:val="000A24E5"/>
    <w:rsid w:val="000A2601"/>
    <w:rsid w:val="000A2DC3"/>
    <w:rsid w:val="000A332D"/>
    <w:rsid w:val="000A3BF8"/>
    <w:rsid w:val="000A3E54"/>
    <w:rsid w:val="000A42FB"/>
    <w:rsid w:val="000A501A"/>
    <w:rsid w:val="000A5277"/>
    <w:rsid w:val="000A5583"/>
    <w:rsid w:val="000A559B"/>
    <w:rsid w:val="000A5739"/>
    <w:rsid w:val="000A5759"/>
    <w:rsid w:val="000A5777"/>
    <w:rsid w:val="000A5DA7"/>
    <w:rsid w:val="000A5F3B"/>
    <w:rsid w:val="000A5F48"/>
    <w:rsid w:val="000A604A"/>
    <w:rsid w:val="000A60F0"/>
    <w:rsid w:val="000A6722"/>
    <w:rsid w:val="000A6A93"/>
    <w:rsid w:val="000A6E52"/>
    <w:rsid w:val="000A74EB"/>
    <w:rsid w:val="000A7602"/>
    <w:rsid w:val="000A788F"/>
    <w:rsid w:val="000B0069"/>
    <w:rsid w:val="000B0215"/>
    <w:rsid w:val="000B03A3"/>
    <w:rsid w:val="000B0B16"/>
    <w:rsid w:val="000B10A3"/>
    <w:rsid w:val="000B15CD"/>
    <w:rsid w:val="000B1EDA"/>
    <w:rsid w:val="000B222C"/>
    <w:rsid w:val="000B22BA"/>
    <w:rsid w:val="000B2737"/>
    <w:rsid w:val="000B2932"/>
    <w:rsid w:val="000B2E2C"/>
    <w:rsid w:val="000B2F88"/>
    <w:rsid w:val="000B36C3"/>
    <w:rsid w:val="000B3990"/>
    <w:rsid w:val="000B3B2F"/>
    <w:rsid w:val="000B401A"/>
    <w:rsid w:val="000B4185"/>
    <w:rsid w:val="000B4203"/>
    <w:rsid w:val="000B4DB9"/>
    <w:rsid w:val="000B4EB9"/>
    <w:rsid w:val="000B53BA"/>
    <w:rsid w:val="000B567B"/>
    <w:rsid w:val="000B56BF"/>
    <w:rsid w:val="000B5CC3"/>
    <w:rsid w:val="000B5EE2"/>
    <w:rsid w:val="000B61DA"/>
    <w:rsid w:val="000B64AD"/>
    <w:rsid w:val="000B698D"/>
    <w:rsid w:val="000B6F3E"/>
    <w:rsid w:val="000B7390"/>
    <w:rsid w:val="000B785B"/>
    <w:rsid w:val="000B7DB6"/>
    <w:rsid w:val="000C01FF"/>
    <w:rsid w:val="000C06C4"/>
    <w:rsid w:val="000C096C"/>
    <w:rsid w:val="000C0DA6"/>
    <w:rsid w:val="000C10F5"/>
    <w:rsid w:val="000C1285"/>
    <w:rsid w:val="000C129B"/>
    <w:rsid w:val="000C1B23"/>
    <w:rsid w:val="000C1EA5"/>
    <w:rsid w:val="000C1EBE"/>
    <w:rsid w:val="000C25E1"/>
    <w:rsid w:val="000C2998"/>
    <w:rsid w:val="000C320B"/>
    <w:rsid w:val="000C36A2"/>
    <w:rsid w:val="000C372B"/>
    <w:rsid w:val="000C3ACD"/>
    <w:rsid w:val="000C46AA"/>
    <w:rsid w:val="000C46CB"/>
    <w:rsid w:val="000C507A"/>
    <w:rsid w:val="000C5256"/>
    <w:rsid w:val="000C58C5"/>
    <w:rsid w:val="000C5A4F"/>
    <w:rsid w:val="000C5FAE"/>
    <w:rsid w:val="000C60C9"/>
    <w:rsid w:val="000C615A"/>
    <w:rsid w:val="000C6268"/>
    <w:rsid w:val="000C66A5"/>
    <w:rsid w:val="000C6920"/>
    <w:rsid w:val="000C69B3"/>
    <w:rsid w:val="000C6BB6"/>
    <w:rsid w:val="000D00EA"/>
    <w:rsid w:val="000D0259"/>
    <w:rsid w:val="000D091D"/>
    <w:rsid w:val="000D0CC0"/>
    <w:rsid w:val="000D0E29"/>
    <w:rsid w:val="000D108B"/>
    <w:rsid w:val="000D1A01"/>
    <w:rsid w:val="000D1C05"/>
    <w:rsid w:val="000D1D24"/>
    <w:rsid w:val="000D1FF4"/>
    <w:rsid w:val="000D2352"/>
    <w:rsid w:val="000D23B2"/>
    <w:rsid w:val="000D275A"/>
    <w:rsid w:val="000D2C73"/>
    <w:rsid w:val="000D3358"/>
    <w:rsid w:val="000D33B0"/>
    <w:rsid w:val="000D385F"/>
    <w:rsid w:val="000D386A"/>
    <w:rsid w:val="000D3C2A"/>
    <w:rsid w:val="000D43AC"/>
    <w:rsid w:val="000D4733"/>
    <w:rsid w:val="000D49A2"/>
    <w:rsid w:val="000D4B0A"/>
    <w:rsid w:val="000D4DBB"/>
    <w:rsid w:val="000D5034"/>
    <w:rsid w:val="000D5291"/>
    <w:rsid w:val="000D5426"/>
    <w:rsid w:val="000D55F4"/>
    <w:rsid w:val="000D5C3A"/>
    <w:rsid w:val="000D61D2"/>
    <w:rsid w:val="000D68FE"/>
    <w:rsid w:val="000D6FC9"/>
    <w:rsid w:val="000D7963"/>
    <w:rsid w:val="000D79A4"/>
    <w:rsid w:val="000E00FE"/>
    <w:rsid w:val="000E0266"/>
    <w:rsid w:val="000E05B5"/>
    <w:rsid w:val="000E06FA"/>
    <w:rsid w:val="000E0738"/>
    <w:rsid w:val="000E08C4"/>
    <w:rsid w:val="000E0988"/>
    <w:rsid w:val="000E0A60"/>
    <w:rsid w:val="000E0A6A"/>
    <w:rsid w:val="000E141C"/>
    <w:rsid w:val="000E1632"/>
    <w:rsid w:val="000E18AA"/>
    <w:rsid w:val="000E1C65"/>
    <w:rsid w:val="000E214F"/>
    <w:rsid w:val="000E3B02"/>
    <w:rsid w:val="000E3D27"/>
    <w:rsid w:val="000E3E6C"/>
    <w:rsid w:val="000E472C"/>
    <w:rsid w:val="000E477F"/>
    <w:rsid w:val="000E4875"/>
    <w:rsid w:val="000E4883"/>
    <w:rsid w:val="000E4B75"/>
    <w:rsid w:val="000E4BFD"/>
    <w:rsid w:val="000E4E29"/>
    <w:rsid w:val="000E4ED0"/>
    <w:rsid w:val="000E4FA3"/>
    <w:rsid w:val="000E50CF"/>
    <w:rsid w:val="000E5764"/>
    <w:rsid w:val="000E6C58"/>
    <w:rsid w:val="000E73AC"/>
    <w:rsid w:val="000E745E"/>
    <w:rsid w:val="000E74D3"/>
    <w:rsid w:val="000E750D"/>
    <w:rsid w:val="000E7894"/>
    <w:rsid w:val="000F03EC"/>
    <w:rsid w:val="000F08C1"/>
    <w:rsid w:val="000F0CA4"/>
    <w:rsid w:val="000F0EF3"/>
    <w:rsid w:val="000F11B5"/>
    <w:rsid w:val="000F21A1"/>
    <w:rsid w:val="000F2B31"/>
    <w:rsid w:val="000F2F08"/>
    <w:rsid w:val="000F3212"/>
    <w:rsid w:val="000F324B"/>
    <w:rsid w:val="000F3462"/>
    <w:rsid w:val="000F3CF9"/>
    <w:rsid w:val="000F46F5"/>
    <w:rsid w:val="000F4BCC"/>
    <w:rsid w:val="000F5089"/>
    <w:rsid w:val="000F5151"/>
    <w:rsid w:val="000F554B"/>
    <w:rsid w:val="000F5769"/>
    <w:rsid w:val="000F5FA1"/>
    <w:rsid w:val="000F6477"/>
    <w:rsid w:val="000F7386"/>
    <w:rsid w:val="000F7B91"/>
    <w:rsid w:val="001000D1"/>
    <w:rsid w:val="00101154"/>
    <w:rsid w:val="00101528"/>
    <w:rsid w:val="001019B0"/>
    <w:rsid w:val="00101A5D"/>
    <w:rsid w:val="00102631"/>
    <w:rsid w:val="00102A10"/>
    <w:rsid w:val="0010338F"/>
    <w:rsid w:val="001033BB"/>
    <w:rsid w:val="00103F39"/>
    <w:rsid w:val="00104087"/>
    <w:rsid w:val="00104477"/>
    <w:rsid w:val="0010471F"/>
    <w:rsid w:val="00104A86"/>
    <w:rsid w:val="001053F1"/>
    <w:rsid w:val="0010598A"/>
    <w:rsid w:val="001069DD"/>
    <w:rsid w:val="00106DCF"/>
    <w:rsid w:val="00107600"/>
    <w:rsid w:val="00107B25"/>
    <w:rsid w:val="00107C06"/>
    <w:rsid w:val="00107C51"/>
    <w:rsid w:val="00110496"/>
    <w:rsid w:val="00110525"/>
    <w:rsid w:val="001109B4"/>
    <w:rsid w:val="00110BEF"/>
    <w:rsid w:val="00110FE0"/>
    <w:rsid w:val="001116ED"/>
    <w:rsid w:val="0011178D"/>
    <w:rsid w:val="00111E7A"/>
    <w:rsid w:val="001120DF"/>
    <w:rsid w:val="0011280B"/>
    <w:rsid w:val="00112A22"/>
    <w:rsid w:val="00112D36"/>
    <w:rsid w:val="001134EB"/>
    <w:rsid w:val="00113BE2"/>
    <w:rsid w:val="00113FC5"/>
    <w:rsid w:val="00114110"/>
    <w:rsid w:val="00114763"/>
    <w:rsid w:val="001147FB"/>
    <w:rsid w:val="00114DFB"/>
    <w:rsid w:val="00114EB5"/>
    <w:rsid w:val="00114EE3"/>
    <w:rsid w:val="00114FD4"/>
    <w:rsid w:val="00115026"/>
    <w:rsid w:val="001156DD"/>
    <w:rsid w:val="001157D2"/>
    <w:rsid w:val="00115908"/>
    <w:rsid w:val="00115C05"/>
    <w:rsid w:val="00115E05"/>
    <w:rsid w:val="0011621E"/>
    <w:rsid w:val="001165B5"/>
    <w:rsid w:val="001169F1"/>
    <w:rsid w:val="00116C6F"/>
    <w:rsid w:val="00116ED6"/>
    <w:rsid w:val="0011764C"/>
    <w:rsid w:val="00120743"/>
    <w:rsid w:val="001207A5"/>
    <w:rsid w:val="00120B43"/>
    <w:rsid w:val="001214AB"/>
    <w:rsid w:val="00121A09"/>
    <w:rsid w:val="00121B40"/>
    <w:rsid w:val="00121E3E"/>
    <w:rsid w:val="0012211D"/>
    <w:rsid w:val="0012225A"/>
    <w:rsid w:val="001223F6"/>
    <w:rsid w:val="00123148"/>
    <w:rsid w:val="001236C3"/>
    <w:rsid w:val="001238AB"/>
    <w:rsid w:val="00123F6F"/>
    <w:rsid w:val="00124ADB"/>
    <w:rsid w:val="00124CCB"/>
    <w:rsid w:val="00124F2E"/>
    <w:rsid w:val="00125BF4"/>
    <w:rsid w:val="00126092"/>
    <w:rsid w:val="001268FF"/>
    <w:rsid w:val="00126C1E"/>
    <w:rsid w:val="00127988"/>
    <w:rsid w:val="001304DD"/>
    <w:rsid w:val="00130A03"/>
    <w:rsid w:val="00130D6E"/>
    <w:rsid w:val="0013115B"/>
    <w:rsid w:val="0013150D"/>
    <w:rsid w:val="0013161E"/>
    <w:rsid w:val="00131D4B"/>
    <w:rsid w:val="00131E30"/>
    <w:rsid w:val="0013224E"/>
    <w:rsid w:val="00132659"/>
    <w:rsid w:val="001326FB"/>
    <w:rsid w:val="001329DD"/>
    <w:rsid w:val="00132EE9"/>
    <w:rsid w:val="00132FFE"/>
    <w:rsid w:val="0013368C"/>
    <w:rsid w:val="00134247"/>
    <w:rsid w:val="0013480A"/>
    <w:rsid w:val="00134ABA"/>
    <w:rsid w:val="001350E0"/>
    <w:rsid w:val="00135CC3"/>
    <w:rsid w:val="0013677A"/>
    <w:rsid w:val="00136A3A"/>
    <w:rsid w:val="00136B4B"/>
    <w:rsid w:val="00136F81"/>
    <w:rsid w:val="00137018"/>
    <w:rsid w:val="0013713B"/>
    <w:rsid w:val="001372F1"/>
    <w:rsid w:val="00137432"/>
    <w:rsid w:val="001374C8"/>
    <w:rsid w:val="001376F0"/>
    <w:rsid w:val="00137C40"/>
    <w:rsid w:val="00137EA5"/>
    <w:rsid w:val="00140625"/>
    <w:rsid w:val="0014091E"/>
    <w:rsid w:val="00140DC2"/>
    <w:rsid w:val="00140E84"/>
    <w:rsid w:val="00141191"/>
    <w:rsid w:val="001411AF"/>
    <w:rsid w:val="001411BC"/>
    <w:rsid w:val="00141403"/>
    <w:rsid w:val="001414FC"/>
    <w:rsid w:val="00141652"/>
    <w:rsid w:val="00141739"/>
    <w:rsid w:val="00141758"/>
    <w:rsid w:val="00141832"/>
    <w:rsid w:val="001418E9"/>
    <w:rsid w:val="00141EFE"/>
    <w:rsid w:val="001420A8"/>
    <w:rsid w:val="0014243D"/>
    <w:rsid w:val="001427D8"/>
    <w:rsid w:val="00142DDD"/>
    <w:rsid w:val="00143550"/>
    <w:rsid w:val="001442A9"/>
    <w:rsid w:val="0014473A"/>
    <w:rsid w:val="00145235"/>
    <w:rsid w:val="001452AB"/>
    <w:rsid w:val="00145EA7"/>
    <w:rsid w:val="001462E4"/>
    <w:rsid w:val="00146477"/>
    <w:rsid w:val="00146A29"/>
    <w:rsid w:val="001475BF"/>
    <w:rsid w:val="00150189"/>
    <w:rsid w:val="00150673"/>
    <w:rsid w:val="00150C34"/>
    <w:rsid w:val="0015167C"/>
    <w:rsid w:val="00151A00"/>
    <w:rsid w:val="00151E47"/>
    <w:rsid w:val="00152B94"/>
    <w:rsid w:val="001533CB"/>
    <w:rsid w:val="001534B8"/>
    <w:rsid w:val="00153796"/>
    <w:rsid w:val="00153C02"/>
    <w:rsid w:val="001541A6"/>
    <w:rsid w:val="001549E7"/>
    <w:rsid w:val="00154CAB"/>
    <w:rsid w:val="00154CCC"/>
    <w:rsid w:val="00154DCA"/>
    <w:rsid w:val="00155738"/>
    <w:rsid w:val="001558CE"/>
    <w:rsid w:val="00155BED"/>
    <w:rsid w:val="00155D1F"/>
    <w:rsid w:val="0015631B"/>
    <w:rsid w:val="00156396"/>
    <w:rsid w:val="0015741E"/>
    <w:rsid w:val="0015775C"/>
    <w:rsid w:val="001579B1"/>
    <w:rsid w:val="00157F6E"/>
    <w:rsid w:val="00157FD5"/>
    <w:rsid w:val="00161A13"/>
    <w:rsid w:val="00162C7A"/>
    <w:rsid w:val="00163199"/>
    <w:rsid w:val="0016336B"/>
    <w:rsid w:val="00163EE6"/>
    <w:rsid w:val="001641EE"/>
    <w:rsid w:val="0016430B"/>
    <w:rsid w:val="001647BD"/>
    <w:rsid w:val="00164F28"/>
    <w:rsid w:val="001650BB"/>
    <w:rsid w:val="0016586E"/>
    <w:rsid w:val="001658B1"/>
    <w:rsid w:val="0016591C"/>
    <w:rsid w:val="001668EC"/>
    <w:rsid w:val="00166EBF"/>
    <w:rsid w:val="001670DB"/>
    <w:rsid w:val="00167432"/>
    <w:rsid w:val="001674B6"/>
    <w:rsid w:val="00167EB9"/>
    <w:rsid w:val="00170B53"/>
    <w:rsid w:val="00170FC3"/>
    <w:rsid w:val="00171981"/>
    <w:rsid w:val="001724F0"/>
    <w:rsid w:val="0017281E"/>
    <w:rsid w:val="00172E04"/>
    <w:rsid w:val="0017345E"/>
    <w:rsid w:val="0017359C"/>
    <w:rsid w:val="00173996"/>
    <w:rsid w:val="00173EE2"/>
    <w:rsid w:val="0017409B"/>
    <w:rsid w:val="001741F4"/>
    <w:rsid w:val="001744B1"/>
    <w:rsid w:val="00174597"/>
    <w:rsid w:val="001749CE"/>
    <w:rsid w:val="00174B28"/>
    <w:rsid w:val="00174C46"/>
    <w:rsid w:val="00175162"/>
    <w:rsid w:val="001755B4"/>
    <w:rsid w:val="00175746"/>
    <w:rsid w:val="00176BC6"/>
    <w:rsid w:val="00176E62"/>
    <w:rsid w:val="00176F88"/>
    <w:rsid w:val="00176FF7"/>
    <w:rsid w:val="0017740C"/>
    <w:rsid w:val="00177560"/>
    <w:rsid w:val="001779FF"/>
    <w:rsid w:val="00177A76"/>
    <w:rsid w:val="00177E58"/>
    <w:rsid w:val="00177FC1"/>
    <w:rsid w:val="001800FE"/>
    <w:rsid w:val="001801CC"/>
    <w:rsid w:val="001811FF"/>
    <w:rsid w:val="00181A43"/>
    <w:rsid w:val="00181E32"/>
    <w:rsid w:val="00181FAC"/>
    <w:rsid w:val="00183107"/>
    <w:rsid w:val="00183201"/>
    <w:rsid w:val="001832E0"/>
    <w:rsid w:val="00184339"/>
    <w:rsid w:val="001845BD"/>
    <w:rsid w:val="001845E0"/>
    <w:rsid w:val="00184856"/>
    <w:rsid w:val="00184BE1"/>
    <w:rsid w:val="0018507B"/>
    <w:rsid w:val="001857A4"/>
    <w:rsid w:val="001863C6"/>
    <w:rsid w:val="001864AD"/>
    <w:rsid w:val="00186C27"/>
    <w:rsid w:val="00186C29"/>
    <w:rsid w:val="00186CD5"/>
    <w:rsid w:val="0018725E"/>
    <w:rsid w:val="001873B4"/>
    <w:rsid w:val="001876D6"/>
    <w:rsid w:val="00187859"/>
    <w:rsid w:val="00187A8D"/>
    <w:rsid w:val="001909E1"/>
    <w:rsid w:val="00190BD9"/>
    <w:rsid w:val="00191801"/>
    <w:rsid w:val="00191992"/>
    <w:rsid w:val="00192373"/>
    <w:rsid w:val="0019244C"/>
    <w:rsid w:val="0019325D"/>
    <w:rsid w:val="001932F3"/>
    <w:rsid w:val="00193C94"/>
    <w:rsid w:val="00194C20"/>
    <w:rsid w:val="001950AD"/>
    <w:rsid w:val="0019569C"/>
    <w:rsid w:val="001958A8"/>
    <w:rsid w:val="001958BA"/>
    <w:rsid w:val="001958C7"/>
    <w:rsid w:val="00195BF1"/>
    <w:rsid w:val="001963DF"/>
    <w:rsid w:val="0019680C"/>
    <w:rsid w:val="00196F0F"/>
    <w:rsid w:val="00196FBD"/>
    <w:rsid w:val="00196FF3"/>
    <w:rsid w:val="00197152"/>
    <w:rsid w:val="00197325"/>
    <w:rsid w:val="00197505"/>
    <w:rsid w:val="001A0000"/>
    <w:rsid w:val="001A0AAD"/>
    <w:rsid w:val="001A0B04"/>
    <w:rsid w:val="001A0C40"/>
    <w:rsid w:val="001A0C98"/>
    <w:rsid w:val="001A185A"/>
    <w:rsid w:val="001A1A89"/>
    <w:rsid w:val="001A1FDD"/>
    <w:rsid w:val="001A2726"/>
    <w:rsid w:val="001A3002"/>
    <w:rsid w:val="001A3199"/>
    <w:rsid w:val="001A395E"/>
    <w:rsid w:val="001A3A08"/>
    <w:rsid w:val="001A3BAD"/>
    <w:rsid w:val="001A417F"/>
    <w:rsid w:val="001A41D3"/>
    <w:rsid w:val="001A4214"/>
    <w:rsid w:val="001A434B"/>
    <w:rsid w:val="001A4462"/>
    <w:rsid w:val="001A46DA"/>
    <w:rsid w:val="001A4975"/>
    <w:rsid w:val="001A4A53"/>
    <w:rsid w:val="001A4F82"/>
    <w:rsid w:val="001A5429"/>
    <w:rsid w:val="001A5CE1"/>
    <w:rsid w:val="001A662A"/>
    <w:rsid w:val="001A6678"/>
    <w:rsid w:val="001A6778"/>
    <w:rsid w:val="001A6CF2"/>
    <w:rsid w:val="001A6F5D"/>
    <w:rsid w:val="001A6FED"/>
    <w:rsid w:val="001A79EB"/>
    <w:rsid w:val="001A7D64"/>
    <w:rsid w:val="001B0045"/>
    <w:rsid w:val="001B0201"/>
    <w:rsid w:val="001B043C"/>
    <w:rsid w:val="001B069D"/>
    <w:rsid w:val="001B06FC"/>
    <w:rsid w:val="001B0AA1"/>
    <w:rsid w:val="001B0BD9"/>
    <w:rsid w:val="001B1206"/>
    <w:rsid w:val="001B14F2"/>
    <w:rsid w:val="001B1585"/>
    <w:rsid w:val="001B1596"/>
    <w:rsid w:val="001B1E7F"/>
    <w:rsid w:val="001B1EFB"/>
    <w:rsid w:val="001B299E"/>
    <w:rsid w:val="001B2AA1"/>
    <w:rsid w:val="001B2B4B"/>
    <w:rsid w:val="001B2E0D"/>
    <w:rsid w:val="001B35C4"/>
    <w:rsid w:val="001B3A16"/>
    <w:rsid w:val="001B3A18"/>
    <w:rsid w:val="001B3C68"/>
    <w:rsid w:val="001B3F1E"/>
    <w:rsid w:val="001B40A1"/>
    <w:rsid w:val="001B4E0F"/>
    <w:rsid w:val="001B54DA"/>
    <w:rsid w:val="001B5D69"/>
    <w:rsid w:val="001B5D6B"/>
    <w:rsid w:val="001B69F6"/>
    <w:rsid w:val="001B6C71"/>
    <w:rsid w:val="001B7546"/>
    <w:rsid w:val="001B76C2"/>
    <w:rsid w:val="001B7B9C"/>
    <w:rsid w:val="001C0362"/>
    <w:rsid w:val="001C0AA6"/>
    <w:rsid w:val="001C0DFA"/>
    <w:rsid w:val="001C1855"/>
    <w:rsid w:val="001C1F61"/>
    <w:rsid w:val="001C20EC"/>
    <w:rsid w:val="001C3132"/>
    <w:rsid w:val="001C31CA"/>
    <w:rsid w:val="001C3B22"/>
    <w:rsid w:val="001C3C4D"/>
    <w:rsid w:val="001C432E"/>
    <w:rsid w:val="001C448F"/>
    <w:rsid w:val="001C472D"/>
    <w:rsid w:val="001C4C65"/>
    <w:rsid w:val="001C5539"/>
    <w:rsid w:val="001C5580"/>
    <w:rsid w:val="001C55D8"/>
    <w:rsid w:val="001C5CBA"/>
    <w:rsid w:val="001C5ECD"/>
    <w:rsid w:val="001C5ED1"/>
    <w:rsid w:val="001C5F8E"/>
    <w:rsid w:val="001C60A5"/>
    <w:rsid w:val="001C64EC"/>
    <w:rsid w:val="001C65D5"/>
    <w:rsid w:val="001C6974"/>
    <w:rsid w:val="001C6C8B"/>
    <w:rsid w:val="001C6FE0"/>
    <w:rsid w:val="001C7075"/>
    <w:rsid w:val="001D0026"/>
    <w:rsid w:val="001D004B"/>
    <w:rsid w:val="001D020A"/>
    <w:rsid w:val="001D039E"/>
    <w:rsid w:val="001D0546"/>
    <w:rsid w:val="001D09A5"/>
    <w:rsid w:val="001D0C22"/>
    <w:rsid w:val="001D0C2B"/>
    <w:rsid w:val="001D0ED4"/>
    <w:rsid w:val="001D101D"/>
    <w:rsid w:val="001D123E"/>
    <w:rsid w:val="001D17F5"/>
    <w:rsid w:val="001D1AFD"/>
    <w:rsid w:val="001D2366"/>
    <w:rsid w:val="001D23F7"/>
    <w:rsid w:val="001D29D5"/>
    <w:rsid w:val="001D3758"/>
    <w:rsid w:val="001D3C76"/>
    <w:rsid w:val="001D3D18"/>
    <w:rsid w:val="001D4620"/>
    <w:rsid w:val="001D47E6"/>
    <w:rsid w:val="001D53B9"/>
    <w:rsid w:val="001D540F"/>
    <w:rsid w:val="001D5C01"/>
    <w:rsid w:val="001D6A32"/>
    <w:rsid w:val="001D73C2"/>
    <w:rsid w:val="001D773C"/>
    <w:rsid w:val="001D78B0"/>
    <w:rsid w:val="001D7E55"/>
    <w:rsid w:val="001D7F16"/>
    <w:rsid w:val="001E0235"/>
    <w:rsid w:val="001E0CBB"/>
    <w:rsid w:val="001E0CC9"/>
    <w:rsid w:val="001E128D"/>
    <w:rsid w:val="001E1313"/>
    <w:rsid w:val="001E1F4D"/>
    <w:rsid w:val="001E2557"/>
    <w:rsid w:val="001E272D"/>
    <w:rsid w:val="001E27ED"/>
    <w:rsid w:val="001E2B87"/>
    <w:rsid w:val="001E2BD1"/>
    <w:rsid w:val="001E2BEC"/>
    <w:rsid w:val="001E2BF4"/>
    <w:rsid w:val="001E2CD9"/>
    <w:rsid w:val="001E2F3F"/>
    <w:rsid w:val="001E3079"/>
    <w:rsid w:val="001E34E3"/>
    <w:rsid w:val="001E38E3"/>
    <w:rsid w:val="001E3AF7"/>
    <w:rsid w:val="001E4963"/>
    <w:rsid w:val="001E5EDA"/>
    <w:rsid w:val="001E64C6"/>
    <w:rsid w:val="001E6653"/>
    <w:rsid w:val="001E67C2"/>
    <w:rsid w:val="001E6AD1"/>
    <w:rsid w:val="001F0381"/>
    <w:rsid w:val="001F03D2"/>
    <w:rsid w:val="001F0517"/>
    <w:rsid w:val="001F0F66"/>
    <w:rsid w:val="001F1080"/>
    <w:rsid w:val="001F14BD"/>
    <w:rsid w:val="001F1630"/>
    <w:rsid w:val="001F1D89"/>
    <w:rsid w:val="001F1DFE"/>
    <w:rsid w:val="001F1EB6"/>
    <w:rsid w:val="001F24AC"/>
    <w:rsid w:val="001F25FB"/>
    <w:rsid w:val="001F2DBC"/>
    <w:rsid w:val="001F2DD6"/>
    <w:rsid w:val="001F2FCE"/>
    <w:rsid w:val="001F38BA"/>
    <w:rsid w:val="001F4538"/>
    <w:rsid w:val="001F51D6"/>
    <w:rsid w:val="001F55FC"/>
    <w:rsid w:val="001F59C4"/>
    <w:rsid w:val="001F5B82"/>
    <w:rsid w:val="001F5F38"/>
    <w:rsid w:val="001F636A"/>
    <w:rsid w:val="001F675E"/>
    <w:rsid w:val="001F6B6D"/>
    <w:rsid w:val="001F76C7"/>
    <w:rsid w:val="001F7BA5"/>
    <w:rsid w:val="00200366"/>
    <w:rsid w:val="00200658"/>
    <w:rsid w:val="00200776"/>
    <w:rsid w:val="00200B4D"/>
    <w:rsid w:val="00201189"/>
    <w:rsid w:val="002016E8"/>
    <w:rsid w:val="00202028"/>
    <w:rsid w:val="002020C1"/>
    <w:rsid w:val="00202137"/>
    <w:rsid w:val="00202AB0"/>
    <w:rsid w:val="00202BE9"/>
    <w:rsid w:val="00202D81"/>
    <w:rsid w:val="00202E55"/>
    <w:rsid w:val="0020328B"/>
    <w:rsid w:val="00203654"/>
    <w:rsid w:val="002036F5"/>
    <w:rsid w:val="00203FAA"/>
    <w:rsid w:val="0020412C"/>
    <w:rsid w:val="00204ABD"/>
    <w:rsid w:val="00205544"/>
    <w:rsid w:val="002055CF"/>
    <w:rsid w:val="00205780"/>
    <w:rsid w:val="00205DB6"/>
    <w:rsid w:val="00205EAD"/>
    <w:rsid w:val="00205FA7"/>
    <w:rsid w:val="00206294"/>
    <w:rsid w:val="00206B10"/>
    <w:rsid w:val="00206BF8"/>
    <w:rsid w:val="00206FE0"/>
    <w:rsid w:val="002070F6"/>
    <w:rsid w:val="00207D7D"/>
    <w:rsid w:val="002100D5"/>
    <w:rsid w:val="00210758"/>
    <w:rsid w:val="0021119C"/>
    <w:rsid w:val="002119AC"/>
    <w:rsid w:val="00211E23"/>
    <w:rsid w:val="00212584"/>
    <w:rsid w:val="002126C8"/>
    <w:rsid w:val="00212D8E"/>
    <w:rsid w:val="00212ECA"/>
    <w:rsid w:val="00213271"/>
    <w:rsid w:val="0021377C"/>
    <w:rsid w:val="002138E9"/>
    <w:rsid w:val="002139CF"/>
    <w:rsid w:val="00214AB6"/>
    <w:rsid w:val="00214EC6"/>
    <w:rsid w:val="0021521E"/>
    <w:rsid w:val="002153A6"/>
    <w:rsid w:val="00215688"/>
    <w:rsid w:val="00215806"/>
    <w:rsid w:val="0021585C"/>
    <w:rsid w:val="00215B71"/>
    <w:rsid w:val="00215EAB"/>
    <w:rsid w:val="00215F7C"/>
    <w:rsid w:val="002160F1"/>
    <w:rsid w:val="00216AF3"/>
    <w:rsid w:val="00216AFD"/>
    <w:rsid w:val="0021710D"/>
    <w:rsid w:val="002171F2"/>
    <w:rsid w:val="00217578"/>
    <w:rsid w:val="0022012A"/>
    <w:rsid w:val="00220386"/>
    <w:rsid w:val="002204B0"/>
    <w:rsid w:val="00220744"/>
    <w:rsid w:val="00220943"/>
    <w:rsid w:val="00220AA4"/>
    <w:rsid w:val="00220B00"/>
    <w:rsid w:val="00220C54"/>
    <w:rsid w:val="00220F21"/>
    <w:rsid w:val="002210C9"/>
    <w:rsid w:val="0022172C"/>
    <w:rsid w:val="00221A5D"/>
    <w:rsid w:val="00221E3C"/>
    <w:rsid w:val="00221FC4"/>
    <w:rsid w:val="00222108"/>
    <w:rsid w:val="002222E6"/>
    <w:rsid w:val="00222340"/>
    <w:rsid w:val="002229E0"/>
    <w:rsid w:val="00222B5F"/>
    <w:rsid w:val="00222C4A"/>
    <w:rsid w:val="0022382B"/>
    <w:rsid w:val="00223CC0"/>
    <w:rsid w:val="00223D28"/>
    <w:rsid w:val="002243E9"/>
    <w:rsid w:val="0022445D"/>
    <w:rsid w:val="002244EB"/>
    <w:rsid w:val="00224679"/>
    <w:rsid w:val="0022467C"/>
    <w:rsid w:val="00224845"/>
    <w:rsid w:val="0022517B"/>
    <w:rsid w:val="00225E37"/>
    <w:rsid w:val="00225EFB"/>
    <w:rsid w:val="002260D0"/>
    <w:rsid w:val="002266AD"/>
    <w:rsid w:val="00226735"/>
    <w:rsid w:val="00226B3B"/>
    <w:rsid w:val="00226FE5"/>
    <w:rsid w:val="002270C2"/>
    <w:rsid w:val="002276E5"/>
    <w:rsid w:val="002279EE"/>
    <w:rsid w:val="00230093"/>
    <w:rsid w:val="002301FF"/>
    <w:rsid w:val="002308A6"/>
    <w:rsid w:val="00230A06"/>
    <w:rsid w:val="00230EA9"/>
    <w:rsid w:val="00230F68"/>
    <w:rsid w:val="0023125E"/>
    <w:rsid w:val="002313DA"/>
    <w:rsid w:val="002317D7"/>
    <w:rsid w:val="0023201A"/>
    <w:rsid w:val="002320A2"/>
    <w:rsid w:val="002320E1"/>
    <w:rsid w:val="00232517"/>
    <w:rsid w:val="0023301D"/>
    <w:rsid w:val="002333F0"/>
    <w:rsid w:val="00233ADB"/>
    <w:rsid w:val="002341AE"/>
    <w:rsid w:val="00234413"/>
    <w:rsid w:val="0023455C"/>
    <w:rsid w:val="002348A1"/>
    <w:rsid w:val="00234C50"/>
    <w:rsid w:val="00234D9C"/>
    <w:rsid w:val="0023504A"/>
    <w:rsid w:val="00235111"/>
    <w:rsid w:val="002353F6"/>
    <w:rsid w:val="00235B45"/>
    <w:rsid w:val="00235EC3"/>
    <w:rsid w:val="00235F4F"/>
    <w:rsid w:val="002362C8"/>
    <w:rsid w:val="00236531"/>
    <w:rsid w:val="002369A8"/>
    <w:rsid w:val="00236DBF"/>
    <w:rsid w:val="00236EC9"/>
    <w:rsid w:val="00237078"/>
    <w:rsid w:val="002371EB"/>
    <w:rsid w:val="00237229"/>
    <w:rsid w:val="00237A8B"/>
    <w:rsid w:val="002400B8"/>
    <w:rsid w:val="002400BB"/>
    <w:rsid w:val="0024026D"/>
    <w:rsid w:val="00240988"/>
    <w:rsid w:val="00240C3B"/>
    <w:rsid w:val="00241136"/>
    <w:rsid w:val="00241157"/>
    <w:rsid w:val="00241455"/>
    <w:rsid w:val="00241714"/>
    <w:rsid w:val="00241D31"/>
    <w:rsid w:val="0024201B"/>
    <w:rsid w:val="002421C3"/>
    <w:rsid w:val="00242408"/>
    <w:rsid w:val="002425CE"/>
    <w:rsid w:val="00242AC8"/>
    <w:rsid w:val="00243A88"/>
    <w:rsid w:val="00243C0E"/>
    <w:rsid w:val="00244BA2"/>
    <w:rsid w:val="00244FE2"/>
    <w:rsid w:val="00245CD3"/>
    <w:rsid w:val="00245D90"/>
    <w:rsid w:val="00245DB8"/>
    <w:rsid w:val="002464B9"/>
    <w:rsid w:val="00246574"/>
    <w:rsid w:val="002465A6"/>
    <w:rsid w:val="00246C98"/>
    <w:rsid w:val="00247088"/>
    <w:rsid w:val="00247163"/>
    <w:rsid w:val="002473A8"/>
    <w:rsid w:val="00247A7B"/>
    <w:rsid w:val="00247AC4"/>
    <w:rsid w:val="00247E5D"/>
    <w:rsid w:val="00250CB8"/>
    <w:rsid w:val="00250FFC"/>
    <w:rsid w:val="002512D7"/>
    <w:rsid w:val="00251674"/>
    <w:rsid w:val="002525BB"/>
    <w:rsid w:val="0025264E"/>
    <w:rsid w:val="00252AE9"/>
    <w:rsid w:val="00252C94"/>
    <w:rsid w:val="00252D13"/>
    <w:rsid w:val="0025338E"/>
    <w:rsid w:val="00253448"/>
    <w:rsid w:val="00253B09"/>
    <w:rsid w:val="00253B14"/>
    <w:rsid w:val="0025419C"/>
    <w:rsid w:val="00254597"/>
    <w:rsid w:val="00254753"/>
    <w:rsid w:val="00254FB5"/>
    <w:rsid w:val="002556C8"/>
    <w:rsid w:val="002557BC"/>
    <w:rsid w:val="0025586D"/>
    <w:rsid w:val="00256470"/>
    <w:rsid w:val="00256667"/>
    <w:rsid w:val="0025683B"/>
    <w:rsid w:val="00256A8A"/>
    <w:rsid w:val="00256DC0"/>
    <w:rsid w:val="00256EB8"/>
    <w:rsid w:val="00256F88"/>
    <w:rsid w:val="002574A1"/>
    <w:rsid w:val="002607B1"/>
    <w:rsid w:val="00260816"/>
    <w:rsid w:val="00260B77"/>
    <w:rsid w:val="002611D1"/>
    <w:rsid w:val="00261845"/>
    <w:rsid w:val="0026187D"/>
    <w:rsid w:val="00261B0C"/>
    <w:rsid w:val="00261F1C"/>
    <w:rsid w:val="00262018"/>
    <w:rsid w:val="002621AF"/>
    <w:rsid w:val="0026275A"/>
    <w:rsid w:val="00262981"/>
    <w:rsid w:val="002637C2"/>
    <w:rsid w:val="00263B39"/>
    <w:rsid w:val="00263B60"/>
    <w:rsid w:val="00264270"/>
    <w:rsid w:val="00264435"/>
    <w:rsid w:val="002649A3"/>
    <w:rsid w:val="00264CAB"/>
    <w:rsid w:val="00264D53"/>
    <w:rsid w:val="00264E1F"/>
    <w:rsid w:val="00265245"/>
    <w:rsid w:val="00265446"/>
    <w:rsid w:val="00265603"/>
    <w:rsid w:val="002656CF"/>
    <w:rsid w:val="002657F7"/>
    <w:rsid w:val="002659E2"/>
    <w:rsid w:val="002660F0"/>
    <w:rsid w:val="0026620B"/>
    <w:rsid w:val="002666CF"/>
    <w:rsid w:val="002672E9"/>
    <w:rsid w:val="0026742A"/>
    <w:rsid w:val="00270237"/>
    <w:rsid w:val="00270BA5"/>
    <w:rsid w:val="00270E74"/>
    <w:rsid w:val="00270E99"/>
    <w:rsid w:val="00271444"/>
    <w:rsid w:val="002717C6"/>
    <w:rsid w:val="00272BF2"/>
    <w:rsid w:val="00272DC0"/>
    <w:rsid w:val="00273594"/>
    <w:rsid w:val="0027382F"/>
    <w:rsid w:val="00273898"/>
    <w:rsid w:val="002740D6"/>
    <w:rsid w:val="00274578"/>
    <w:rsid w:val="002749DB"/>
    <w:rsid w:val="00274AAB"/>
    <w:rsid w:val="00274AE5"/>
    <w:rsid w:val="00275373"/>
    <w:rsid w:val="002756C7"/>
    <w:rsid w:val="00275FD3"/>
    <w:rsid w:val="00276329"/>
    <w:rsid w:val="00276740"/>
    <w:rsid w:val="00277A63"/>
    <w:rsid w:val="00277CF1"/>
    <w:rsid w:val="00277E7D"/>
    <w:rsid w:val="0028067E"/>
    <w:rsid w:val="00280818"/>
    <w:rsid w:val="0028102E"/>
    <w:rsid w:val="002810E7"/>
    <w:rsid w:val="00281390"/>
    <w:rsid w:val="00281538"/>
    <w:rsid w:val="00282123"/>
    <w:rsid w:val="0028247C"/>
    <w:rsid w:val="00282811"/>
    <w:rsid w:val="00282C56"/>
    <w:rsid w:val="00282E90"/>
    <w:rsid w:val="002830F0"/>
    <w:rsid w:val="002835FF"/>
    <w:rsid w:val="002837F1"/>
    <w:rsid w:val="00283B15"/>
    <w:rsid w:val="00283BCD"/>
    <w:rsid w:val="00284355"/>
    <w:rsid w:val="00285253"/>
    <w:rsid w:val="0028562A"/>
    <w:rsid w:val="002857E5"/>
    <w:rsid w:val="00285A5F"/>
    <w:rsid w:val="00285E08"/>
    <w:rsid w:val="0028631A"/>
    <w:rsid w:val="002864E7"/>
    <w:rsid w:val="0028684C"/>
    <w:rsid w:val="00286D61"/>
    <w:rsid w:val="002877D8"/>
    <w:rsid w:val="002879C8"/>
    <w:rsid w:val="00287A1F"/>
    <w:rsid w:val="00290F0C"/>
    <w:rsid w:val="00291611"/>
    <w:rsid w:val="00291ADD"/>
    <w:rsid w:val="002925D5"/>
    <w:rsid w:val="00292798"/>
    <w:rsid w:val="00292F0D"/>
    <w:rsid w:val="00293199"/>
    <w:rsid w:val="002931DF"/>
    <w:rsid w:val="002935C8"/>
    <w:rsid w:val="0029362A"/>
    <w:rsid w:val="002939A2"/>
    <w:rsid w:val="002939B3"/>
    <w:rsid w:val="00293F51"/>
    <w:rsid w:val="002944B9"/>
    <w:rsid w:val="00294747"/>
    <w:rsid w:val="00294F2D"/>
    <w:rsid w:val="00295193"/>
    <w:rsid w:val="00295595"/>
    <w:rsid w:val="002958CA"/>
    <w:rsid w:val="00295D15"/>
    <w:rsid w:val="002961A0"/>
    <w:rsid w:val="00296632"/>
    <w:rsid w:val="00297460"/>
    <w:rsid w:val="00297949"/>
    <w:rsid w:val="002A0233"/>
    <w:rsid w:val="002A02C3"/>
    <w:rsid w:val="002A067E"/>
    <w:rsid w:val="002A0D88"/>
    <w:rsid w:val="002A1E67"/>
    <w:rsid w:val="002A259F"/>
    <w:rsid w:val="002A27AB"/>
    <w:rsid w:val="002A293B"/>
    <w:rsid w:val="002A2A36"/>
    <w:rsid w:val="002A2A83"/>
    <w:rsid w:val="002A2BEE"/>
    <w:rsid w:val="002A33B9"/>
    <w:rsid w:val="002A35E9"/>
    <w:rsid w:val="002A384D"/>
    <w:rsid w:val="002A3A4E"/>
    <w:rsid w:val="002A3EF8"/>
    <w:rsid w:val="002A49AB"/>
    <w:rsid w:val="002A4F7D"/>
    <w:rsid w:val="002A522B"/>
    <w:rsid w:val="002A5736"/>
    <w:rsid w:val="002A5939"/>
    <w:rsid w:val="002A5A1B"/>
    <w:rsid w:val="002A5B59"/>
    <w:rsid w:val="002A5B65"/>
    <w:rsid w:val="002A60EA"/>
    <w:rsid w:val="002A6216"/>
    <w:rsid w:val="002A648C"/>
    <w:rsid w:val="002A6BA4"/>
    <w:rsid w:val="002A7CDE"/>
    <w:rsid w:val="002B0549"/>
    <w:rsid w:val="002B0594"/>
    <w:rsid w:val="002B05BE"/>
    <w:rsid w:val="002B0DB6"/>
    <w:rsid w:val="002B143C"/>
    <w:rsid w:val="002B1EC4"/>
    <w:rsid w:val="002B29FD"/>
    <w:rsid w:val="002B2B25"/>
    <w:rsid w:val="002B2C3C"/>
    <w:rsid w:val="002B34A4"/>
    <w:rsid w:val="002B38EF"/>
    <w:rsid w:val="002B3C5E"/>
    <w:rsid w:val="002B3E44"/>
    <w:rsid w:val="002B492F"/>
    <w:rsid w:val="002B4950"/>
    <w:rsid w:val="002B5398"/>
    <w:rsid w:val="002B58DF"/>
    <w:rsid w:val="002B6E0E"/>
    <w:rsid w:val="002B7117"/>
    <w:rsid w:val="002B797D"/>
    <w:rsid w:val="002B7A29"/>
    <w:rsid w:val="002B7FA6"/>
    <w:rsid w:val="002C0293"/>
    <w:rsid w:val="002C05D8"/>
    <w:rsid w:val="002C0A25"/>
    <w:rsid w:val="002C1726"/>
    <w:rsid w:val="002C1C3E"/>
    <w:rsid w:val="002C299C"/>
    <w:rsid w:val="002C2A4A"/>
    <w:rsid w:val="002C3454"/>
    <w:rsid w:val="002C3474"/>
    <w:rsid w:val="002C363C"/>
    <w:rsid w:val="002C3872"/>
    <w:rsid w:val="002C3AB6"/>
    <w:rsid w:val="002C3EC9"/>
    <w:rsid w:val="002C4439"/>
    <w:rsid w:val="002C47D7"/>
    <w:rsid w:val="002C4CDF"/>
    <w:rsid w:val="002C4F51"/>
    <w:rsid w:val="002C5016"/>
    <w:rsid w:val="002C51D9"/>
    <w:rsid w:val="002C527B"/>
    <w:rsid w:val="002C65B5"/>
    <w:rsid w:val="002C6FAC"/>
    <w:rsid w:val="002C723F"/>
    <w:rsid w:val="002C77D5"/>
    <w:rsid w:val="002C7E87"/>
    <w:rsid w:val="002D0730"/>
    <w:rsid w:val="002D0FC4"/>
    <w:rsid w:val="002D114A"/>
    <w:rsid w:val="002D15DD"/>
    <w:rsid w:val="002D17F6"/>
    <w:rsid w:val="002D1D8F"/>
    <w:rsid w:val="002D1E7C"/>
    <w:rsid w:val="002D22DA"/>
    <w:rsid w:val="002D266B"/>
    <w:rsid w:val="002D2952"/>
    <w:rsid w:val="002D29BE"/>
    <w:rsid w:val="002D2B21"/>
    <w:rsid w:val="002D2D75"/>
    <w:rsid w:val="002D2E63"/>
    <w:rsid w:val="002D3DDF"/>
    <w:rsid w:val="002D422C"/>
    <w:rsid w:val="002D429F"/>
    <w:rsid w:val="002D4330"/>
    <w:rsid w:val="002D43BF"/>
    <w:rsid w:val="002D4E3B"/>
    <w:rsid w:val="002D4E88"/>
    <w:rsid w:val="002D5A4F"/>
    <w:rsid w:val="002D5BEB"/>
    <w:rsid w:val="002D5C88"/>
    <w:rsid w:val="002D6078"/>
    <w:rsid w:val="002D6608"/>
    <w:rsid w:val="002D6FDC"/>
    <w:rsid w:val="002D7220"/>
    <w:rsid w:val="002E0172"/>
    <w:rsid w:val="002E0A01"/>
    <w:rsid w:val="002E0CF8"/>
    <w:rsid w:val="002E177B"/>
    <w:rsid w:val="002E1BDF"/>
    <w:rsid w:val="002E1C16"/>
    <w:rsid w:val="002E2189"/>
    <w:rsid w:val="002E274D"/>
    <w:rsid w:val="002E3905"/>
    <w:rsid w:val="002E3BEA"/>
    <w:rsid w:val="002E3CB1"/>
    <w:rsid w:val="002E4161"/>
    <w:rsid w:val="002E4527"/>
    <w:rsid w:val="002E4B25"/>
    <w:rsid w:val="002E4F54"/>
    <w:rsid w:val="002E5648"/>
    <w:rsid w:val="002E5694"/>
    <w:rsid w:val="002E57A3"/>
    <w:rsid w:val="002E5813"/>
    <w:rsid w:val="002E5983"/>
    <w:rsid w:val="002E5BC7"/>
    <w:rsid w:val="002E693B"/>
    <w:rsid w:val="002E6A0F"/>
    <w:rsid w:val="002E6B8E"/>
    <w:rsid w:val="002E6C96"/>
    <w:rsid w:val="002E76AF"/>
    <w:rsid w:val="002E7B53"/>
    <w:rsid w:val="002E7BBA"/>
    <w:rsid w:val="002F025C"/>
    <w:rsid w:val="002F02EF"/>
    <w:rsid w:val="002F04CE"/>
    <w:rsid w:val="002F0D5A"/>
    <w:rsid w:val="002F0DFD"/>
    <w:rsid w:val="002F14A6"/>
    <w:rsid w:val="002F2775"/>
    <w:rsid w:val="002F28FE"/>
    <w:rsid w:val="002F3406"/>
    <w:rsid w:val="002F3905"/>
    <w:rsid w:val="002F3A9F"/>
    <w:rsid w:val="002F3AAA"/>
    <w:rsid w:val="002F41AC"/>
    <w:rsid w:val="002F45C7"/>
    <w:rsid w:val="002F49AB"/>
    <w:rsid w:val="002F49F7"/>
    <w:rsid w:val="002F4C1A"/>
    <w:rsid w:val="002F546F"/>
    <w:rsid w:val="002F5853"/>
    <w:rsid w:val="002F5E08"/>
    <w:rsid w:val="002F607D"/>
    <w:rsid w:val="002F6231"/>
    <w:rsid w:val="002F6F97"/>
    <w:rsid w:val="002F77A5"/>
    <w:rsid w:val="002F7979"/>
    <w:rsid w:val="00300083"/>
    <w:rsid w:val="00300427"/>
    <w:rsid w:val="0030050E"/>
    <w:rsid w:val="00300715"/>
    <w:rsid w:val="003012EE"/>
    <w:rsid w:val="00301B12"/>
    <w:rsid w:val="00301B15"/>
    <w:rsid w:val="00301B2E"/>
    <w:rsid w:val="00301EF9"/>
    <w:rsid w:val="00302039"/>
    <w:rsid w:val="00302088"/>
    <w:rsid w:val="003025AB"/>
    <w:rsid w:val="0030266F"/>
    <w:rsid w:val="00302B15"/>
    <w:rsid w:val="00302CC0"/>
    <w:rsid w:val="00303021"/>
    <w:rsid w:val="0030364C"/>
    <w:rsid w:val="003036AB"/>
    <w:rsid w:val="00303C0C"/>
    <w:rsid w:val="00303DD7"/>
    <w:rsid w:val="00303FD6"/>
    <w:rsid w:val="0030411B"/>
    <w:rsid w:val="00304FC1"/>
    <w:rsid w:val="003051B6"/>
    <w:rsid w:val="00305596"/>
    <w:rsid w:val="00305BA6"/>
    <w:rsid w:val="003060E2"/>
    <w:rsid w:val="00306522"/>
    <w:rsid w:val="00306A7E"/>
    <w:rsid w:val="0030702B"/>
    <w:rsid w:val="0030774F"/>
    <w:rsid w:val="00307837"/>
    <w:rsid w:val="00307EC1"/>
    <w:rsid w:val="00310075"/>
    <w:rsid w:val="00310231"/>
    <w:rsid w:val="00310B62"/>
    <w:rsid w:val="00310CC7"/>
    <w:rsid w:val="00310F9F"/>
    <w:rsid w:val="00311105"/>
    <w:rsid w:val="00311404"/>
    <w:rsid w:val="00311A6C"/>
    <w:rsid w:val="00311B02"/>
    <w:rsid w:val="00311B88"/>
    <w:rsid w:val="00311E2F"/>
    <w:rsid w:val="00312278"/>
    <w:rsid w:val="00312331"/>
    <w:rsid w:val="0031283D"/>
    <w:rsid w:val="003128C5"/>
    <w:rsid w:val="00312B24"/>
    <w:rsid w:val="00312C32"/>
    <w:rsid w:val="003134C3"/>
    <w:rsid w:val="0031360F"/>
    <w:rsid w:val="003138BD"/>
    <w:rsid w:val="003142C5"/>
    <w:rsid w:val="00314AE8"/>
    <w:rsid w:val="00315070"/>
    <w:rsid w:val="003151EF"/>
    <w:rsid w:val="003152E8"/>
    <w:rsid w:val="00315438"/>
    <w:rsid w:val="0031556F"/>
    <w:rsid w:val="003155B8"/>
    <w:rsid w:val="00315B67"/>
    <w:rsid w:val="00315D24"/>
    <w:rsid w:val="00315ECA"/>
    <w:rsid w:val="00316913"/>
    <w:rsid w:val="003169F2"/>
    <w:rsid w:val="00316B31"/>
    <w:rsid w:val="00316C28"/>
    <w:rsid w:val="0031774E"/>
    <w:rsid w:val="003178F2"/>
    <w:rsid w:val="00317904"/>
    <w:rsid w:val="00317C58"/>
    <w:rsid w:val="00320319"/>
    <w:rsid w:val="003206EA"/>
    <w:rsid w:val="00320E0B"/>
    <w:rsid w:val="003211D0"/>
    <w:rsid w:val="003213CA"/>
    <w:rsid w:val="003214EB"/>
    <w:rsid w:val="00321B0A"/>
    <w:rsid w:val="00321C5D"/>
    <w:rsid w:val="00321EA0"/>
    <w:rsid w:val="00321EAD"/>
    <w:rsid w:val="003226DE"/>
    <w:rsid w:val="00322A19"/>
    <w:rsid w:val="00322B0B"/>
    <w:rsid w:val="00322EC4"/>
    <w:rsid w:val="003230D6"/>
    <w:rsid w:val="00323563"/>
    <w:rsid w:val="0032394C"/>
    <w:rsid w:val="003239B8"/>
    <w:rsid w:val="0032407F"/>
    <w:rsid w:val="0032417F"/>
    <w:rsid w:val="00324A05"/>
    <w:rsid w:val="00324F65"/>
    <w:rsid w:val="00324F6B"/>
    <w:rsid w:val="0032500A"/>
    <w:rsid w:val="003252D8"/>
    <w:rsid w:val="0032609E"/>
    <w:rsid w:val="00326582"/>
    <w:rsid w:val="003269D3"/>
    <w:rsid w:val="003273AD"/>
    <w:rsid w:val="00327C77"/>
    <w:rsid w:val="00330351"/>
    <w:rsid w:val="003304DD"/>
    <w:rsid w:val="00330849"/>
    <w:rsid w:val="00330925"/>
    <w:rsid w:val="00330BAD"/>
    <w:rsid w:val="00331A45"/>
    <w:rsid w:val="00331E11"/>
    <w:rsid w:val="003321C0"/>
    <w:rsid w:val="003322E6"/>
    <w:rsid w:val="00332316"/>
    <w:rsid w:val="0033232C"/>
    <w:rsid w:val="003323EC"/>
    <w:rsid w:val="003328DD"/>
    <w:rsid w:val="003331C5"/>
    <w:rsid w:val="00333277"/>
    <w:rsid w:val="0033379F"/>
    <w:rsid w:val="003339DF"/>
    <w:rsid w:val="00334959"/>
    <w:rsid w:val="003353CB"/>
    <w:rsid w:val="0033557B"/>
    <w:rsid w:val="00335C64"/>
    <w:rsid w:val="00336129"/>
    <w:rsid w:val="003366C0"/>
    <w:rsid w:val="003372D5"/>
    <w:rsid w:val="00337751"/>
    <w:rsid w:val="00337F66"/>
    <w:rsid w:val="003408A7"/>
    <w:rsid w:val="00340BA8"/>
    <w:rsid w:val="003411FB"/>
    <w:rsid w:val="00341814"/>
    <w:rsid w:val="00341BE2"/>
    <w:rsid w:val="00341C4F"/>
    <w:rsid w:val="00341E7B"/>
    <w:rsid w:val="00343B91"/>
    <w:rsid w:val="00343E91"/>
    <w:rsid w:val="0034479D"/>
    <w:rsid w:val="00344B4B"/>
    <w:rsid w:val="0034581E"/>
    <w:rsid w:val="00345FEF"/>
    <w:rsid w:val="00346118"/>
    <w:rsid w:val="00346BEB"/>
    <w:rsid w:val="00346EFD"/>
    <w:rsid w:val="0034733D"/>
    <w:rsid w:val="0034760E"/>
    <w:rsid w:val="00350789"/>
    <w:rsid w:val="00351E10"/>
    <w:rsid w:val="00351E14"/>
    <w:rsid w:val="0035251E"/>
    <w:rsid w:val="00352C37"/>
    <w:rsid w:val="00352E0A"/>
    <w:rsid w:val="00353107"/>
    <w:rsid w:val="003531B9"/>
    <w:rsid w:val="003531DF"/>
    <w:rsid w:val="003531E2"/>
    <w:rsid w:val="00353C71"/>
    <w:rsid w:val="00353D63"/>
    <w:rsid w:val="003541AA"/>
    <w:rsid w:val="003541CA"/>
    <w:rsid w:val="003545D9"/>
    <w:rsid w:val="00354600"/>
    <w:rsid w:val="00354857"/>
    <w:rsid w:val="00355294"/>
    <w:rsid w:val="00355A6F"/>
    <w:rsid w:val="00355C48"/>
    <w:rsid w:val="00356995"/>
    <w:rsid w:val="00356E23"/>
    <w:rsid w:val="00357406"/>
    <w:rsid w:val="003576D5"/>
    <w:rsid w:val="00357996"/>
    <w:rsid w:val="00357DE9"/>
    <w:rsid w:val="0036019C"/>
    <w:rsid w:val="0036022F"/>
    <w:rsid w:val="00360AB0"/>
    <w:rsid w:val="0036117A"/>
    <w:rsid w:val="00361523"/>
    <w:rsid w:val="00361ADB"/>
    <w:rsid w:val="00361CCF"/>
    <w:rsid w:val="00361DE3"/>
    <w:rsid w:val="0036246B"/>
    <w:rsid w:val="00362782"/>
    <w:rsid w:val="003631F1"/>
    <w:rsid w:val="00363A8B"/>
    <w:rsid w:val="003641E4"/>
    <w:rsid w:val="003646EE"/>
    <w:rsid w:val="0036496C"/>
    <w:rsid w:val="00364C5E"/>
    <w:rsid w:val="003650CF"/>
    <w:rsid w:val="00365981"/>
    <w:rsid w:val="003659CC"/>
    <w:rsid w:val="00365E5C"/>
    <w:rsid w:val="00365E98"/>
    <w:rsid w:val="00366ACA"/>
    <w:rsid w:val="0036704A"/>
    <w:rsid w:val="00367505"/>
    <w:rsid w:val="0036760F"/>
    <w:rsid w:val="003677F3"/>
    <w:rsid w:val="00367CAF"/>
    <w:rsid w:val="00367D4B"/>
    <w:rsid w:val="00367E2C"/>
    <w:rsid w:val="00370216"/>
    <w:rsid w:val="00370488"/>
    <w:rsid w:val="00370C7F"/>
    <w:rsid w:val="00370C85"/>
    <w:rsid w:val="003716FA"/>
    <w:rsid w:val="00371792"/>
    <w:rsid w:val="00371CF0"/>
    <w:rsid w:val="00371D45"/>
    <w:rsid w:val="00371E35"/>
    <w:rsid w:val="00372B72"/>
    <w:rsid w:val="00372CF0"/>
    <w:rsid w:val="00373459"/>
    <w:rsid w:val="00373E86"/>
    <w:rsid w:val="00374250"/>
    <w:rsid w:val="00374D9E"/>
    <w:rsid w:val="00374E18"/>
    <w:rsid w:val="00374F75"/>
    <w:rsid w:val="0037504D"/>
    <w:rsid w:val="00376259"/>
    <w:rsid w:val="003768A2"/>
    <w:rsid w:val="00376AE3"/>
    <w:rsid w:val="00376C12"/>
    <w:rsid w:val="0037717C"/>
    <w:rsid w:val="00377462"/>
    <w:rsid w:val="0037772B"/>
    <w:rsid w:val="00377CF6"/>
    <w:rsid w:val="0038051A"/>
    <w:rsid w:val="0038058D"/>
    <w:rsid w:val="003807C3"/>
    <w:rsid w:val="0038099D"/>
    <w:rsid w:val="00380D95"/>
    <w:rsid w:val="00380E0E"/>
    <w:rsid w:val="00380FC7"/>
    <w:rsid w:val="003812A7"/>
    <w:rsid w:val="00381502"/>
    <w:rsid w:val="0038178F"/>
    <w:rsid w:val="00381872"/>
    <w:rsid w:val="00381CAD"/>
    <w:rsid w:val="00381D11"/>
    <w:rsid w:val="003823BF"/>
    <w:rsid w:val="0038241A"/>
    <w:rsid w:val="00382533"/>
    <w:rsid w:val="0038263A"/>
    <w:rsid w:val="003827C3"/>
    <w:rsid w:val="00382C3D"/>
    <w:rsid w:val="00382C9C"/>
    <w:rsid w:val="00382FB2"/>
    <w:rsid w:val="00383214"/>
    <w:rsid w:val="00383B0A"/>
    <w:rsid w:val="00383EAD"/>
    <w:rsid w:val="0038491B"/>
    <w:rsid w:val="003849DA"/>
    <w:rsid w:val="003851CD"/>
    <w:rsid w:val="0038540A"/>
    <w:rsid w:val="00385464"/>
    <w:rsid w:val="0038562A"/>
    <w:rsid w:val="003857C4"/>
    <w:rsid w:val="00385FE3"/>
    <w:rsid w:val="0038727F"/>
    <w:rsid w:val="0038734E"/>
    <w:rsid w:val="00387980"/>
    <w:rsid w:val="00387DE5"/>
    <w:rsid w:val="00387E15"/>
    <w:rsid w:val="00387E4B"/>
    <w:rsid w:val="00390008"/>
    <w:rsid w:val="003908CE"/>
    <w:rsid w:val="00390D1D"/>
    <w:rsid w:val="00390F2C"/>
    <w:rsid w:val="0039106D"/>
    <w:rsid w:val="00391295"/>
    <w:rsid w:val="00391365"/>
    <w:rsid w:val="00391C95"/>
    <w:rsid w:val="00392966"/>
    <w:rsid w:val="00392A5E"/>
    <w:rsid w:val="00392D5A"/>
    <w:rsid w:val="003930D6"/>
    <w:rsid w:val="00393A10"/>
    <w:rsid w:val="00393B4D"/>
    <w:rsid w:val="00394DEA"/>
    <w:rsid w:val="00395242"/>
    <w:rsid w:val="003953C5"/>
    <w:rsid w:val="0039557F"/>
    <w:rsid w:val="0039583A"/>
    <w:rsid w:val="00395983"/>
    <w:rsid w:val="00395C28"/>
    <w:rsid w:val="00395D54"/>
    <w:rsid w:val="00396211"/>
    <w:rsid w:val="003962E1"/>
    <w:rsid w:val="0039645D"/>
    <w:rsid w:val="00396DAD"/>
    <w:rsid w:val="003975CC"/>
    <w:rsid w:val="0039791F"/>
    <w:rsid w:val="00397A34"/>
    <w:rsid w:val="00397CF9"/>
    <w:rsid w:val="00397F1E"/>
    <w:rsid w:val="003A0DCE"/>
    <w:rsid w:val="003A17D4"/>
    <w:rsid w:val="003A180B"/>
    <w:rsid w:val="003A1A64"/>
    <w:rsid w:val="003A1EFA"/>
    <w:rsid w:val="003A20F4"/>
    <w:rsid w:val="003A26F6"/>
    <w:rsid w:val="003A2953"/>
    <w:rsid w:val="003A306F"/>
    <w:rsid w:val="003A3334"/>
    <w:rsid w:val="003A3572"/>
    <w:rsid w:val="003A3EF8"/>
    <w:rsid w:val="003A4135"/>
    <w:rsid w:val="003A45E8"/>
    <w:rsid w:val="003A4634"/>
    <w:rsid w:val="003A4A03"/>
    <w:rsid w:val="003A4B3C"/>
    <w:rsid w:val="003A4B4F"/>
    <w:rsid w:val="003A4E3A"/>
    <w:rsid w:val="003A5207"/>
    <w:rsid w:val="003A52DF"/>
    <w:rsid w:val="003A54B0"/>
    <w:rsid w:val="003A62D7"/>
    <w:rsid w:val="003A6750"/>
    <w:rsid w:val="003A6798"/>
    <w:rsid w:val="003A68E4"/>
    <w:rsid w:val="003A701C"/>
    <w:rsid w:val="003B0074"/>
    <w:rsid w:val="003B0327"/>
    <w:rsid w:val="003B066C"/>
    <w:rsid w:val="003B0803"/>
    <w:rsid w:val="003B0CF8"/>
    <w:rsid w:val="003B123C"/>
    <w:rsid w:val="003B1312"/>
    <w:rsid w:val="003B25F8"/>
    <w:rsid w:val="003B2F2C"/>
    <w:rsid w:val="003B3C4B"/>
    <w:rsid w:val="003B3E31"/>
    <w:rsid w:val="003B3EFE"/>
    <w:rsid w:val="003B41BA"/>
    <w:rsid w:val="003B41E8"/>
    <w:rsid w:val="003B42B0"/>
    <w:rsid w:val="003B42FA"/>
    <w:rsid w:val="003B430B"/>
    <w:rsid w:val="003B437E"/>
    <w:rsid w:val="003B4380"/>
    <w:rsid w:val="003B4484"/>
    <w:rsid w:val="003B48D6"/>
    <w:rsid w:val="003B5C11"/>
    <w:rsid w:val="003B5F2B"/>
    <w:rsid w:val="003B5F87"/>
    <w:rsid w:val="003B6307"/>
    <w:rsid w:val="003B6951"/>
    <w:rsid w:val="003B6C3D"/>
    <w:rsid w:val="003B6E2B"/>
    <w:rsid w:val="003B6FC4"/>
    <w:rsid w:val="003B78E3"/>
    <w:rsid w:val="003B7A69"/>
    <w:rsid w:val="003B7DD6"/>
    <w:rsid w:val="003C01EF"/>
    <w:rsid w:val="003C03F4"/>
    <w:rsid w:val="003C0422"/>
    <w:rsid w:val="003C08F3"/>
    <w:rsid w:val="003C091F"/>
    <w:rsid w:val="003C10A6"/>
    <w:rsid w:val="003C1156"/>
    <w:rsid w:val="003C15F5"/>
    <w:rsid w:val="003C18DE"/>
    <w:rsid w:val="003C1BAC"/>
    <w:rsid w:val="003C1D6D"/>
    <w:rsid w:val="003C1ECE"/>
    <w:rsid w:val="003C2591"/>
    <w:rsid w:val="003C2A1C"/>
    <w:rsid w:val="003C2AA6"/>
    <w:rsid w:val="003C2BBB"/>
    <w:rsid w:val="003C300F"/>
    <w:rsid w:val="003C3103"/>
    <w:rsid w:val="003C3126"/>
    <w:rsid w:val="003C319F"/>
    <w:rsid w:val="003C3542"/>
    <w:rsid w:val="003C3879"/>
    <w:rsid w:val="003C3C63"/>
    <w:rsid w:val="003C43E0"/>
    <w:rsid w:val="003C4701"/>
    <w:rsid w:val="003C47F2"/>
    <w:rsid w:val="003C4B89"/>
    <w:rsid w:val="003C551C"/>
    <w:rsid w:val="003C5FDB"/>
    <w:rsid w:val="003C65EF"/>
    <w:rsid w:val="003C6E17"/>
    <w:rsid w:val="003D0927"/>
    <w:rsid w:val="003D0B1C"/>
    <w:rsid w:val="003D0C6D"/>
    <w:rsid w:val="003D0F90"/>
    <w:rsid w:val="003D1104"/>
    <w:rsid w:val="003D1402"/>
    <w:rsid w:val="003D19E9"/>
    <w:rsid w:val="003D22B3"/>
    <w:rsid w:val="003D22C3"/>
    <w:rsid w:val="003D267A"/>
    <w:rsid w:val="003D28F9"/>
    <w:rsid w:val="003D2A68"/>
    <w:rsid w:val="003D2C0D"/>
    <w:rsid w:val="003D2C96"/>
    <w:rsid w:val="003D2FEE"/>
    <w:rsid w:val="003D336E"/>
    <w:rsid w:val="003D3497"/>
    <w:rsid w:val="003D39F1"/>
    <w:rsid w:val="003D3A50"/>
    <w:rsid w:val="003D3C67"/>
    <w:rsid w:val="003D3E55"/>
    <w:rsid w:val="003D439C"/>
    <w:rsid w:val="003D43BC"/>
    <w:rsid w:val="003D498B"/>
    <w:rsid w:val="003D50BA"/>
    <w:rsid w:val="003D510A"/>
    <w:rsid w:val="003D514F"/>
    <w:rsid w:val="003D567D"/>
    <w:rsid w:val="003D567F"/>
    <w:rsid w:val="003D581D"/>
    <w:rsid w:val="003D5A9D"/>
    <w:rsid w:val="003D5C40"/>
    <w:rsid w:val="003D6D40"/>
    <w:rsid w:val="003D714F"/>
    <w:rsid w:val="003D7446"/>
    <w:rsid w:val="003D7958"/>
    <w:rsid w:val="003D79EF"/>
    <w:rsid w:val="003D7D90"/>
    <w:rsid w:val="003D7DA0"/>
    <w:rsid w:val="003E096C"/>
    <w:rsid w:val="003E0EA1"/>
    <w:rsid w:val="003E1A02"/>
    <w:rsid w:val="003E202A"/>
    <w:rsid w:val="003E25DC"/>
    <w:rsid w:val="003E2818"/>
    <w:rsid w:val="003E290A"/>
    <w:rsid w:val="003E2962"/>
    <w:rsid w:val="003E2DA8"/>
    <w:rsid w:val="003E33AF"/>
    <w:rsid w:val="003E33EB"/>
    <w:rsid w:val="003E347F"/>
    <w:rsid w:val="003E34D6"/>
    <w:rsid w:val="003E3923"/>
    <w:rsid w:val="003E4255"/>
    <w:rsid w:val="003E4623"/>
    <w:rsid w:val="003E4B47"/>
    <w:rsid w:val="003E4EDA"/>
    <w:rsid w:val="003E4FB3"/>
    <w:rsid w:val="003E52F0"/>
    <w:rsid w:val="003E5905"/>
    <w:rsid w:val="003E5A00"/>
    <w:rsid w:val="003E5D0D"/>
    <w:rsid w:val="003E62DB"/>
    <w:rsid w:val="003E677C"/>
    <w:rsid w:val="003E6D94"/>
    <w:rsid w:val="003E6ED2"/>
    <w:rsid w:val="003E7756"/>
    <w:rsid w:val="003F03D3"/>
    <w:rsid w:val="003F04CA"/>
    <w:rsid w:val="003F099B"/>
    <w:rsid w:val="003F0DA6"/>
    <w:rsid w:val="003F0DDB"/>
    <w:rsid w:val="003F0F8A"/>
    <w:rsid w:val="003F1426"/>
    <w:rsid w:val="003F15FC"/>
    <w:rsid w:val="003F24D2"/>
    <w:rsid w:val="003F26CA"/>
    <w:rsid w:val="003F28F1"/>
    <w:rsid w:val="003F2CD5"/>
    <w:rsid w:val="003F328B"/>
    <w:rsid w:val="003F36C3"/>
    <w:rsid w:val="003F3801"/>
    <w:rsid w:val="003F3949"/>
    <w:rsid w:val="003F3CFB"/>
    <w:rsid w:val="003F424D"/>
    <w:rsid w:val="003F444C"/>
    <w:rsid w:val="003F4AB2"/>
    <w:rsid w:val="003F4AE5"/>
    <w:rsid w:val="003F5006"/>
    <w:rsid w:val="003F5079"/>
    <w:rsid w:val="003F5564"/>
    <w:rsid w:val="003F57D9"/>
    <w:rsid w:val="003F5AA4"/>
    <w:rsid w:val="003F6569"/>
    <w:rsid w:val="003F67E6"/>
    <w:rsid w:val="003F685A"/>
    <w:rsid w:val="003F6A1A"/>
    <w:rsid w:val="003F6D32"/>
    <w:rsid w:val="003F732F"/>
    <w:rsid w:val="003F74C0"/>
    <w:rsid w:val="003F7B6F"/>
    <w:rsid w:val="00400951"/>
    <w:rsid w:val="00400DD3"/>
    <w:rsid w:val="0040117B"/>
    <w:rsid w:val="00401452"/>
    <w:rsid w:val="0040164A"/>
    <w:rsid w:val="00401764"/>
    <w:rsid w:val="00401A33"/>
    <w:rsid w:val="004021E0"/>
    <w:rsid w:val="004023CA"/>
    <w:rsid w:val="00402930"/>
    <w:rsid w:val="00402E37"/>
    <w:rsid w:val="00402E3D"/>
    <w:rsid w:val="00403044"/>
    <w:rsid w:val="0040313B"/>
    <w:rsid w:val="00403B83"/>
    <w:rsid w:val="00403C98"/>
    <w:rsid w:val="004043AF"/>
    <w:rsid w:val="00404547"/>
    <w:rsid w:val="00404819"/>
    <w:rsid w:val="00404D37"/>
    <w:rsid w:val="00404E65"/>
    <w:rsid w:val="0040527C"/>
    <w:rsid w:val="004056B7"/>
    <w:rsid w:val="0040587F"/>
    <w:rsid w:val="004061EA"/>
    <w:rsid w:val="004061FB"/>
    <w:rsid w:val="004073D6"/>
    <w:rsid w:val="00407865"/>
    <w:rsid w:val="004079BD"/>
    <w:rsid w:val="00407C7D"/>
    <w:rsid w:val="00407D78"/>
    <w:rsid w:val="0041020D"/>
    <w:rsid w:val="004102ED"/>
    <w:rsid w:val="0041095E"/>
    <w:rsid w:val="004124A7"/>
    <w:rsid w:val="00412544"/>
    <w:rsid w:val="00412C00"/>
    <w:rsid w:val="00412C2B"/>
    <w:rsid w:val="00412CD2"/>
    <w:rsid w:val="0041328D"/>
    <w:rsid w:val="00413834"/>
    <w:rsid w:val="00413905"/>
    <w:rsid w:val="00413C07"/>
    <w:rsid w:val="00413CFF"/>
    <w:rsid w:val="00413E28"/>
    <w:rsid w:val="00413E48"/>
    <w:rsid w:val="00414819"/>
    <w:rsid w:val="0041487F"/>
    <w:rsid w:val="00414F99"/>
    <w:rsid w:val="0041500F"/>
    <w:rsid w:val="00415217"/>
    <w:rsid w:val="00415753"/>
    <w:rsid w:val="004157DE"/>
    <w:rsid w:val="0041589E"/>
    <w:rsid w:val="00415D9E"/>
    <w:rsid w:val="00415DD8"/>
    <w:rsid w:val="00416251"/>
    <w:rsid w:val="00416462"/>
    <w:rsid w:val="004164A9"/>
    <w:rsid w:val="00416904"/>
    <w:rsid w:val="00416BBB"/>
    <w:rsid w:val="00416FF2"/>
    <w:rsid w:val="00420037"/>
    <w:rsid w:val="004202AE"/>
    <w:rsid w:val="0042098F"/>
    <w:rsid w:val="00420C3D"/>
    <w:rsid w:val="0042188E"/>
    <w:rsid w:val="00421895"/>
    <w:rsid w:val="00421A0D"/>
    <w:rsid w:val="00421CCF"/>
    <w:rsid w:val="00421E07"/>
    <w:rsid w:val="00421FFB"/>
    <w:rsid w:val="00422292"/>
    <w:rsid w:val="0042255A"/>
    <w:rsid w:val="00422BEA"/>
    <w:rsid w:val="00422CAF"/>
    <w:rsid w:val="00423105"/>
    <w:rsid w:val="0042311A"/>
    <w:rsid w:val="004234C2"/>
    <w:rsid w:val="00423994"/>
    <w:rsid w:val="00423C9B"/>
    <w:rsid w:val="004247A1"/>
    <w:rsid w:val="00424BEC"/>
    <w:rsid w:val="00424CA7"/>
    <w:rsid w:val="00424CC8"/>
    <w:rsid w:val="0042523B"/>
    <w:rsid w:val="004255D2"/>
    <w:rsid w:val="00425804"/>
    <w:rsid w:val="00425E54"/>
    <w:rsid w:val="00427289"/>
    <w:rsid w:val="00427DE0"/>
    <w:rsid w:val="004306EB"/>
    <w:rsid w:val="00430EDD"/>
    <w:rsid w:val="00431C7C"/>
    <w:rsid w:val="00432700"/>
    <w:rsid w:val="0043337D"/>
    <w:rsid w:val="0043390A"/>
    <w:rsid w:val="004339C0"/>
    <w:rsid w:val="004341BB"/>
    <w:rsid w:val="004342DA"/>
    <w:rsid w:val="00434322"/>
    <w:rsid w:val="00434383"/>
    <w:rsid w:val="00434A38"/>
    <w:rsid w:val="0043503C"/>
    <w:rsid w:val="0043505D"/>
    <w:rsid w:val="0043534C"/>
    <w:rsid w:val="00435FF0"/>
    <w:rsid w:val="004362D0"/>
    <w:rsid w:val="004364FB"/>
    <w:rsid w:val="00436785"/>
    <w:rsid w:val="00436A46"/>
    <w:rsid w:val="00436B49"/>
    <w:rsid w:val="00436BC8"/>
    <w:rsid w:val="00437072"/>
    <w:rsid w:val="0043780F"/>
    <w:rsid w:val="00437AFD"/>
    <w:rsid w:val="004400A5"/>
    <w:rsid w:val="00440146"/>
    <w:rsid w:val="004414CE"/>
    <w:rsid w:val="00441506"/>
    <w:rsid w:val="00441594"/>
    <w:rsid w:val="004415AF"/>
    <w:rsid w:val="004424AB"/>
    <w:rsid w:val="00442D3D"/>
    <w:rsid w:val="00442D46"/>
    <w:rsid w:val="00443350"/>
    <w:rsid w:val="004434B9"/>
    <w:rsid w:val="00443543"/>
    <w:rsid w:val="0044375B"/>
    <w:rsid w:val="00443948"/>
    <w:rsid w:val="0044395A"/>
    <w:rsid w:val="004441D4"/>
    <w:rsid w:val="004443DE"/>
    <w:rsid w:val="00444678"/>
    <w:rsid w:val="00444EC9"/>
    <w:rsid w:val="004459EB"/>
    <w:rsid w:val="00445E63"/>
    <w:rsid w:val="00445FC0"/>
    <w:rsid w:val="004461D2"/>
    <w:rsid w:val="004463FA"/>
    <w:rsid w:val="00446A3D"/>
    <w:rsid w:val="00446DC1"/>
    <w:rsid w:val="00446E5A"/>
    <w:rsid w:val="004471B1"/>
    <w:rsid w:val="0044742A"/>
    <w:rsid w:val="00447839"/>
    <w:rsid w:val="004478C8"/>
    <w:rsid w:val="004479D2"/>
    <w:rsid w:val="00447D46"/>
    <w:rsid w:val="00447F1E"/>
    <w:rsid w:val="00450360"/>
    <w:rsid w:val="0045097C"/>
    <w:rsid w:val="00450BCC"/>
    <w:rsid w:val="00450C0A"/>
    <w:rsid w:val="00451181"/>
    <w:rsid w:val="004513C4"/>
    <w:rsid w:val="00451893"/>
    <w:rsid w:val="00451A00"/>
    <w:rsid w:val="00451EF6"/>
    <w:rsid w:val="0045200B"/>
    <w:rsid w:val="004527A5"/>
    <w:rsid w:val="00452ACF"/>
    <w:rsid w:val="00453ED1"/>
    <w:rsid w:val="00454361"/>
    <w:rsid w:val="00454432"/>
    <w:rsid w:val="004546C7"/>
    <w:rsid w:val="00454B22"/>
    <w:rsid w:val="00454B2D"/>
    <w:rsid w:val="00454CE5"/>
    <w:rsid w:val="00455142"/>
    <w:rsid w:val="0045591D"/>
    <w:rsid w:val="00455EEC"/>
    <w:rsid w:val="00455FB0"/>
    <w:rsid w:val="0045602E"/>
    <w:rsid w:val="00456728"/>
    <w:rsid w:val="0045679D"/>
    <w:rsid w:val="00456AC9"/>
    <w:rsid w:val="00456C18"/>
    <w:rsid w:val="00456D42"/>
    <w:rsid w:val="00456D54"/>
    <w:rsid w:val="00456D7B"/>
    <w:rsid w:val="00457A7E"/>
    <w:rsid w:val="004600CE"/>
    <w:rsid w:val="00460564"/>
    <w:rsid w:val="004605FC"/>
    <w:rsid w:val="00460940"/>
    <w:rsid w:val="00460DE1"/>
    <w:rsid w:val="0046114A"/>
    <w:rsid w:val="00461198"/>
    <w:rsid w:val="004614CA"/>
    <w:rsid w:val="004614D7"/>
    <w:rsid w:val="004614F2"/>
    <w:rsid w:val="004624B6"/>
    <w:rsid w:val="00462C75"/>
    <w:rsid w:val="004630A1"/>
    <w:rsid w:val="00463450"/>
    <w:rsid w:val="00463542"/>
    <w:rsid w:val="0046358D"/>
    <w:rsid w:val="00464527"/>
    <w:rsid w:val="004648CA"/>
    <w:rsid w:val="00464A03"/>
    <w:rsid w:val="00464C93"/>
    <w:rsid w:val="00464EF0"/>
    <w:rsid w:val="00465105"/>
    <w:rsid w:val="004651EE"/>
    <w:rsid w:val="00465220"/>
    <w:rsid w:val="00465590"/>
    <w:rsid w:val="00465821"/>
    <w:rsid w:val="004658E8"/>
    <w:rsid w:val="00465A60"/>
    <w:rsid w:val="00465B67"/>
    <w:rsid w:val="00465BE6"/>
    <w:rsid w:val="004664BE"/>
    <w:rsid w:val="0046667F"/>
    <w:rsid w:val="0046694B"/>
    <w:rsid w:val="00466DDF"/>
    <w:rsid w:val="0046704A"/>
    <w:rsid w:val="0046727E"/>
    <w:rsid w:val="0046741C"/>
    <w:rsid w:val="004676C3"/>
    <w:rsid w:val="00467B5D"/>
    <w:rsid w:val="00467C69"/>
    <w:rsid w:val="00467F73"/>
    <w:rsid w:val="004709AF"/>
    <w:rsid w:val="00470B5B"/>
    <w:rsid w:val="00470C88"/>
    <w:rsid w:val="00470F51"/>
    <w:rsid w:val="00471598"/>
    <w:rsid w:val="004716CA"/>
    <w:rsid w:val="004717E2"/>
    <w:rsid w:val="004718D3"/>
    <w:rsid w:val="00471BA1"/>
    <w:rsid w:val="0047203F"/>
    <w:rsid w:val="004721F3"/>
    <w:rsid w:val="0047254E"/>
    <w:rsid w:val="00472927"/>
    <w:rsid w:val="00472A9F"/>
    <w:rsid w:val="00473223"/>
    <w:rsid w:val="00473B22"/>
    <w:rsid w:val="00473EEC"/>
    <w:rsid w:val="00473FC7"/>
    <w:rsid w:val="00474607"/>
    <w:rsid w:val="004746E3"/>
    <w:rsid w:val="0047471F"/>
    <w:rsid w:val="00474851"/>
    <w:rsid w:val="00475680"/>
    <w:rsid w:val="004757EC"/>
    <w:rsid w:val="0047594C"/>
    <w:rsid w:val="00475E5B"/>
    <w:rsid w:val="00475F20"/>
    <w:rsid w:val="00476355"/>
    <w:rsid w:val="0047636F"/>
    <w:rsid w:val="00476883"/>
    <w:rsid w:val="004768B7"/>
    <w:rsid w:val="00476C5E"/>
    <w:rsid w:val="00476DE3"/>
    <w:rsid w:val="004770F7"/>
    <w:rsid w:val="00477307"/>
    <w:rsid w:val="004776EF"/>
    <w:rsid w:val="00477757"/>
    <w:rsid w:val="004801FA"/>
    <w:rsid w:val="004802E6"/>
    <w:rsid w:val="004802F7"/>
    <w:rsid w:val="00480417"/>
    <w:rsid w:val="00480532"/>
    <w:rsid w:val="004813DE"/>
    <w:rsid w:val="0048158E"/>
    <w:rsid w:val="004815F6"/>
    <w:rsid w:val="0048172F"/>
    <w:rsid w:val="00481A60"/>
    <w:rsid w:val="00481E68"/>
    <w:rsid w:val="00481FE9"/>
    <w:rsid w:val="004820AF"/>
    <w:rsid w:val="004821C9"/>
    <w:rsid w:val="00482396"/>
    <w:rsid w:val="00482BDF"/>
    <w:rsid w:val="004831CD"/>
    <w:rsid w:val="00483919"/>
    <w:rsid w:val="004839AE"/>
    <w:rsid w:val="004839B3"/>
    <w:rsid w:val="00483F5E"/>
    <w:rsid w:val="00484018"/>
    <w:rsid w:val="004843FD"/>
    <w:rsid w:val="00484B73"/>
    <w:rsid w:val="00484BBB"/>
    <w:rsid w:val="004851F5"/>
    <w:rsid w:val="00485271"/>
    <w:rsid w:val="004855CD"/>
    <w:rsid w:val="004856B5"/>
    <w:rsid w:val="0048570A"/>
    <w:rsid w:val="004858C5"/>
    <w:rsid w:val="00485D01"/>
    <w:rsid w:val="0048617C"/>
    <w:rsid w:val="004868C8"/>
    <w:rsid w:val="00486C18"/>
    <w:rsid w:val="00486F87"/>
    <w:rsid w:val="00487398"/>
    <w:rsid w:val="00487AFF"/>
    <w:rsid w:val="004902D9"/>
    <w:rsid w:val="004906A5"/>
    <w:rsid w:val="00490AE0"/>
    <w:rsid w:val="00490EA9"/>
    <w:rsid w:val="00490F89"/>
    <w:rsid w:val="004918C6"/>
    <w:rsid w:val="004919C2"/>
    <w:rsid w:val="004922B3"/>
    <w:rsid w:val="0049278B"/>
    <w:rsid w:val="00493207"/>
    <w:rsid w:val="00493392"/>
    <w:rsid w:val="0049380D"/>
    <w:rsid w:val="0049387E"/>
    <w:rsid w:val="00493C49"/>
    <w:rsid w:val="004942B9"/>
    <w:rsid w:val="00494F67"/>
    <w:rsid w:val="00495533"/>
    <w:rsid w:val="00495A39"/>
    <w:rsid w:val="004961C0"/>
    <w:rsid w:val="004966BC"/>
    <w:rsid w:val="004969EE"/>
    <w:rsid w:val="00496A21"/>
    <w:rsid w:val="00496F35"/>
    <w:rsid w:val="00497519"/>
    <w:rsid w:val="004978F9"/>
    <w:rsid w:val="00497934"/>
    <w:rsid w:val="004A09BF"/>
    <w:rsid w:val="004A0D56"/>
    <w:rsid w:val="004A107B"/>
    <w:rsid w:val="004A160D"/>
    <w:rsid w:val="004A18B7"/>
    <w:rsid w:val="004A1ACC"/>
    <w:rsid w:val="004A1D35"/>
    <w:rsid w:val="004A2408"/>
    <w:rsid w:val="004A2891"/>
    <w:rsid w:val="004A2D5E"/>
    <w:rsid w:val="004A2DD0"/>
    <w:rsid w:val="004A3016"/>
    <w:rsid w:val="004A33FB"/>
    <w:rsid w:val="004A358A"/>
    <w:rsid w:val="004A3602"/>
    <w:rsid w:val="004A3613"/>
    <w:rsid w:val="004A3660"/>
    <w:rsid w:val="004A3768"/>
    <w:rsid w:val="004A3E66"/>
    <w:rsid w:val="004A427C"/>
    <w:rsid w:val="004A46A0"/>
    <w:rsid w:val="004A4BE2"/>
    <w:rsid w:val="004A4BEF"/>
    <w:rsid w:val="004A4EAB"/>
    <w:rsid w:val="004A50C7"/>
    <w:rsid w:val="004A5646"/>
    <w:rsid w:val="004A5734"/>
    <w:rsid w:val="004A5E6F"/>
    <w:rsid w:val="004A5FE8"/>
    <w:rsid w:val="004A6B70"/>
    <w:rsid w:val="004A6D06"/>
    <w:rsid w:val="004A79EC"/>
    <w:rsid w:val="004A7AC5"/>
    <w:rsid w:val="004B0025"/>
    <w:rsid w:val="004B02D2"/>
    <w:rsid w:val="004B0724"/>
    <w:rsid w:val="004B07D7"/>
    <w:rsid w:val="004B0ADF"/>
    <w:rsid w:val="004B0FFD"/>
    <w:rsid w:val="004B1078"/>
    <w:rsid w:val="004B10C0"/>
    <w:rsid w:val="004B1481"/>
    <w:rsid w:val="004B1752"/>
    <w:rsid w:val="004B1B44"/>
    <w:rsid w:val="004B1B9D"/>
    <w:rsid w:val="004B1D15"/>
    <w:rsid w:val="004B2384"/>
    <w:rsid w:val="004B2C51"/>
    <w:rsid w:val="004B2C9E"/>
    <w:rsid w:val="004B2DA7"/>
    <w:rsid w:val="004B3365"/>
    <w:rsid w:val="004B3898"/>
    <w:rsid w:val="004B3B72"/>
    <w:rsid w:val="004B44F1"/>
    <w:rsid w:val="004B4797"/>
    <w:rsid w:val="004B4B6B"/>
    <w:rsid w:val="004B4CEE"/>
    <w:rsid w:val="004B5180"/>
    <w:rsid w:val="004B5196"/>
    <w:rsid w:val="004B56B1"/>
    <w:rsid w:val="004B5BD6"/>
    <w:rsid w:val="004B5D3C"/>
    <w:rsid w:val="004B5ED6"/>
    <w:rsid w:val="004B651F"/>
    <w:rsid w:val="004B6642"/>
    <w:rsid w:val="004B66D1"/>
    <w:rsid w:val="004B6919"/>
    <w:rsid w:val="004B694F"/>
    <w:rsid w:val="004B6E59"/>
    <w:rsid w:val="004B6E82"/>
    <w:rsid w:val="004B6F5A"/>
    <w:rsid w:val="004B70C8"/>
    <w:rsid w:val="004B7657"/>
    <w:rsid w:val="004B7814"/>
    <w:rsid w:val="004B7A73"/>
    <w:rsid w:val="004B7EB6"/>
    <w:rsid w:val="004B7F40"/>
    <w:rsid w:val="004C0022"/>
    <w:rsid w:val="004C0122"/>
    <w:rsid w:val="004C0361"/>
    <w:rsid w:val="004C0942"/>
    <w:rsid w:val="004C0CC1"/>
    <w:rsid w:val="004C10C4"/>
    <w:rsid w:val="004C1203"/>
    <w:rsid w:val="004C15FA"/>
    <w:rsid w:val="004C1833"/>
    <w:rsid w:val="004C1FB8"/>
    <w:rsid w:val="004C260B"/>
    <w:rsid w:val="004C2847"/>
    <w:rsid w:val="004C2F09"/>
    <w:rsid w:val="004C333A"/>
    <w:rsid w:val="004C355A"/>
    <w:rsid w:val="004C3870"/>
    <w:rsid w:val="004C3BCE"/>
    <w:rsid w:val="004C3F78"/>
    <w:rsid w:val="004C4430"/>
    <w:rsid w:val="004C4B6A"/>
    <w:rsid w:val="004C5F61"/>
    <w:rsid w:val="004C6206"/>
    <w:rsid w:val="004C62EC"/>
    <w:rsid w:val="004C647E"/>
    <w:rsid w:val="004C694A"/>
    <w:rsid w:val="004C6B1B"/>
    <w:rsid w:val="004C7089"/>
    <w:rsid w:val="004C74C5"/>
    <w:rsid w:val="004C7CD4"/>
    <w:rsid w:val="004C7D1B"/>
    <w:rsid w:val="004C7FF7"/>
    <w:rsid w:val="004D01B6"/>
    <w:rsid w:val="004D0556"/>
    <w:rsid w:val="004D0610"/>
    <w:rsid w:val="004D0706"/>
    <w:rsid w:val="004D08AA"/>
    <w:rsid w:val="004D181C"/>
    <w:rsid w:val="004D1F2D"/>
    <w:rsid w:val="004D2AF0"/>
    <w:rsid w:val="004D2C85"/>
    <w:rsid w:val="004D3EBB"/>
    <w:rsid w:val="004D421A"/>
    <w:rsid w:val="004D4313"/>
    <w:rsid w:val="004D45F6"/>
    <w:rsid w:val="004D4720"/>
    <w:rsid w:val="004D5641"/>
    <w:rsid w:val="004D5D0B"/>
    <w:rsid w:val="004D6102"/>
    <w:rsid w:val="004D6669"/>
    <w:rsid w:val="004D6D66"/>
    <w:rsid w:val="004D75CA"/>
    <w:rsid w:val="004D769C"/>
    <w:rsid w:val="004D7756"/>
    <w:rsid w:val="004D7812"/>
    <w:rsid w:val="004D798A"/>
    <w:rsid w:val="004D7A5B"/>
    <w:rsid w:val="004D7E2F"/>
    <w:rsid w:val="004E0521"/>
    <w:rsid w:val="004E06BF"/>
    <w:rsid w:val="004E0FA7"/>
    <w:rsid w:val="004E17A0"/>
    <w:rsid w:val="004E1CCD"/>
    <w:rsid w:val="004E1D46"/>
    <w:rsid w:val="004E238D"/>
    <w:rsid w:val="004E24A1"/>
    <w:rsid w:val="004E24E7"/>
    <w:rsid w:val="004E2940"/>
    <w:rsid w:val="004E2A56"/>
    <w:rsid w:val="004E2E7D"/>
    <w:rsid w:val="004E2EA8"/>
    <w:rsid w:val="004E3AC2"/>
    <w:rsid w:val="004E3DCC"/>
    <w:rsid w:val="004E41E5"/>
    <w:rsid w:val="004E4C21"/>
    <w:rsid w:val="004E4D26"/>
    <w:rsid w:val="004E4F1F"/>
    <w:rsid w:val="004E4F65"/>
    <w:rsid w:val="004E507B"/>
    <w:rsid w:val="004E5154"/>
    <w:rsid w:val="004E5180"/>
    <w:rsid w:val="004E53F0"/>
    <w:rsid w:val="004E5415"/>
    <w:rsid w:val="004E5D67"/>
    <w:rsid w:val="004E5F34"/>
    <w:rsid w:val="004E6AC8"/>
    <w:rsid w:val="004E743C"/>
    <w:rsid w:val="004E787C"/>
    <w:rsid w:val="004E7970"/>
    <w:rsid w:val="004E7BC1"/>
    <w:rsid w:val="004F007F"/>
    <w:rsid w:val="004F09A9"/>
    <w:rsid w:val="004F0DD9"/>
    <w:rsid w:val="004F1A30"/>
    <w:rsid w:val="004F1AF0"/>
    <w:rsid w:val="004F26CE"/>
    <w:rsid w:val="004F2906"/>
    <w:rsid w:val="004F3F47"/>
    <w:rsid w:val="004F4453"/>
    <w:rsid w:val="004F57CC"/>
    <w:rsid w:val="004F58B2"/>
    <w:rsid w:val="004F5FD6"/>
    <w:rsid w:val="004F658F"/>
    <w:rsid w:val="004F6A07"/>
    <w:rsid w:val="004F6C4C"/>
    <w:rsid w:val="004F6E77"/>
    <w:rsid w:val="004F6FB6"/>
    <w:rsid w:val="004F7893"/>
    <w:rsid w:val="004F79A7"/>
    <w:rsid w:val="004F7CA9"/>
    <w:rsid w:val="004F7ED8"/>
    <w:rsid w:val="004F7F2F"/>
    <w:rsid w:val="00500270"/>
    <w:rsid w:val="005002DE"/>
    <w:rsid w:val="00500679"/>
    <w:rsid w:val="00500732"/>
    <w:rsid w:val="00500C9F"/>
    <w:rsid w:val="00500D96"/>
    <w:rsid w:val="00500FC1"/>
    <w:rsid w:val="005010E3"/>
    <w:rsid w:val="00501A9D"/>
    <w:rsid w:val="00501D3D"/>
    <w:rsid w:val="005021DA"/>
    <w:rsid w:val="00502214"/>
    <w:rsid w:val="00502B2E"/>
    <w:rsid w:val="00502D35"/>
    <w:rsid w:val="005031E4"/>
    <w:rsid w:val="005031E5"/>
    <w:rsid w:val="00503327"/>
    <w:rsid w:val="00503425"/>
    <w:rsid w:val="005034B7"/>
    <w:rsid w:val="0050360E"/>
    <w:rsid w:val="00503B2F"/>
    <w:rsid w:val="00504148"/>
    <w:rsid w:val="005054A6"/>
    <w:rsid w:val="005056E3"/>
    <w:rsid w:val="00505AD9"/>
    <w:rsid w:val="00506344"/>
    <w:rsid w:val="00506B3C"/>
    <w:rsid w:val="005078E8"/>
    <w:rsid w:val="00507BB2"/>
    <w:rsid w:val="005104D9"/>
    <w:rsid w:val="00510A95"/>
    <w:rsid w:val="00510C88"/>
    <w:rsid w:val="00510D20"/>
    <w:rsid w:val="00510D92"/>
    <w:rsid w:val="0051168F"/>
    <w:rsid w:val="00511A09"/>
    <w:rsid w:val="00511B05"/>
    <w:rsid w:val="00511ECE"/>
    <w:rsid w:val="0051288E"/>
    <w:rsid w:val="00512D7F"/>
    <w:rsid w:val="00513357"/>
    <w:rsid w:val="005135F0"/>
    <w:rsid w:val="00513658"/>
    <w:rsid w:val="00513B94"/>
    <w:rsid w:val="00513CDD"/>
    <w:rsid w:val="00513F68"/>
    <w:rsid w:val="0051437B"/>
    <w:rsid w:val="005146CE"/>
    <w:rsid w:val="005148BC"/>
    <w:rsid w:val="00514A91"/>
    <w:rsid w:val="00515078"/>
    <w:rsid w:val="0051549E"/>
    <w:rsid w:val="005157E8"/>
    <w:rsid w:val="00515A5C"/>
    <w:rsid w:val="00515FFD"/>
    <w:rsid w:val="00516990"/>
    <w:rsid w:val="0051796F"/>
    <w:rsid w:val="00517FB9"/>
    <w:rsid w:val="005200F9"/>
    <w:rsid w:val="005203E5"/>
    <w:rsid w:val="0052041C"/>
    <w:rsid w:val="00520A4A"/>
    <w:rsid w:val="00520C15"/>
    <w:rsid w:val="00520CEF"/>
    <w:rsid w:val="0052185A"/>
    <w:rsid w:val="005219FB"/>
    <w:rsid w:val="00521F7C"/>
    <w:rsid w:val="00521FC9"/>
    <w:rsid w:val="005221BD"/>
    <w:rsid w:val="00522210"/>
    <w:rsid w:val="00522B28"/>
    <w:rsid w:val="00522DCD"/>
    <w:rsid w:val="00522E2F"/>
    <w:rsid w:val="00523180"/>
    <w:rsid w:val="00523282"/>
    <w:rsid w:val="005235C9"/>
    <w:rsid w:val="00523975"/>
    <w:rsid w:val="00524A0A"/>
    <w:rsid w:val="00524C6A"/>
    <w:rsid w:val="0052528F"/>
    <w:rsid w:val="005259EF"/>
    <w:rsid w:val="00525BDB"/>
    <w:rsid w:val="005260B4"/>
    <w:rsid w:val="00526129"/>
    <w:rsid w:val="005263BF"/>
    <w:rsid w:val="00526745"/>
    <w:rsid w:val="00526CD6"/>
    <w:rsid w:val="005271E0"/>
    <w:rsid w:val="00527ECF"/>
    <w:rsid w:val="0053091A"/>
    <w:rsid w:val="00530A55"/>
    <w:rsid w:val="00530F9F"/>
    <w:rsid w:val="005313A8"/>
    <w:rsid w:val="0053175D"/>
    <w:rsid w:val="00531A03"/>
    <w:rsid w:val="00531A95"/>
    <w:rsid w:val="00531B17"/>
    <w:rsid w:val="00531B36"/>
    <w:rsid w:val="00531D5F"/>
    <w:rsid w:val="005320AB"/>
    <w:rsid w:val="005326C2"/>
    <w:rsid w:val="00532862"/>
    <w:rsid w:val="005328A4"/>
    <w:rsid w:val="00532D36"/>
    <w:rsid w:val="00532EBA"/>
    <w:rsid w:val="005330C3"/>
    <w:rsid w:val="005333EF"/>
    <w:rsid w:val="00533E5A"/>
    <w:rsid w:val="005342D6"/>
    <w:rsid w:val="0053476E"/>
    <w:rsid w:val="00534C72"/>
    <w:rsid w:val="00535669"/>
    <w:rsid w:val="00535722"/>
    <w:rsid w:val="00535779"/>
    <w:rsid w:val="005359BD"/>
    <w:rsid w:val="00535EFC"/>
    <w:rsid w:val="00536024"/>
    <w:rsid w:val="00536092"/>
    <w:rsid w:val="00536309"/>
    <w:rsid w:val="005367FD"/>
    <w:rsid w:val="00536A03"/>
    <w:rsid w:val="00537B5C"/>
    <w:rsid w:val="00537C14"/>
    <w:rsid w:val="00537D3F"/>
    <w:rsid w:val="00540F09"/>
    <w:rsid w:val="00541C75"/>
    <w:rsid w:val="0054264E"/>
    <w:rsid w:val="00542761"/>
    <w:rsid w:val="00542A8E"/>
    <w:rsid w:val="00543031"/>
    <w:rsid w:val="00543341"/>
    <w:rsid w:val="00544110"/>
    <w:rsid w:val="00544633"/>
    <w:rsid w:val="00544691"/>
    <w:rsid w:val="00544864"/>
    <w:rsid w:val="00544AC4"/>
    <w:rsid w:val="00544C48"/>
    <w:rsid w:val="00544DD3"/>
    <w:rsid w:val="0054542A"/>
    <w:rsid w:val="00545543"/>
    <w:rsid w:val="00545811"/>
    <w:rsid w:val="00545A91"/>
    <w:rsid w:val="00545B99"/>
    <w:rsid w:val="00546632"/>
    <w:rsid w:val="0054678B"/>
    <w:rsid w:val="00546CDA"/>
    <w:rsid w:val="00546FAD"/>
    <w:rsid w:val="005474AF"/>
    <w:rsid w:val="005479E0"/>
    <w:rsid w:val="00547C96"/>
    <w:rsid w:val="00547F81"/>
    <w:rsid w:val="005509D9"/>
    <w:rsid w:val="00550AE7"/>
    <w:rsid w:val="00550F3C"/>
    <w:rsid w:val="00550F4F"/>
    <w:rsid w:val="00550F83"/>
    <w:rsid w:val="00551702"/>
    <w:rsid w:val="005520E5"/>
    <w:rsid w:val="00552142"/>
    <w:rsid w:val="005525A6"/>
    <w:rsid w:val="00552931"/>
    <w:rsid w:val="00552AE4"/>
    <w:rsid w:val="00552B26"/>
    <w:rsid w:val="00552DD5"/>
    <w:rsid w:val="00552F18"/>
    <w:rsid w:val="00553488"/>
    <w:rsid w:val="0055377C"/>
    <w:rsid w:val="00554155"/>
    <w:rsid w:val="0055418C"/>
    <w:rsid w:val="0055430A"/>
    <w:rsid w:val="00554895"/>
    <w:rsid w:val="0055496F"/>
    <w:rsid w:val="00554BA3"/>
    <w:rsid w:val="00554D26"/>
    <w:rsid w:val="00554EB4"/>
    <w:rsid w:val="00554EEF"/>
    <w:rsid w:val="005552F0"/>
    <w:rsid w:val="0055546E"/>
    <w:rsid w:val="00555BA8"/>
    <w:rsid w:val="00555BF3"/>
    <w:rsid w:val="00555E4F"/>
    <w:rsid w:val="00556089"/>
    <w:rsid w:val="00556478"/>
    <w:rsid w:val="00556723"/>
    <w:rsid w:val="00557A28"/>
    <w:rsid w:val="00557C02"/>
    <w:rsid w:val="005606AA"/>
    <w:rsid w:val="00560B89"/>
    <w:rsid w:val="0056106D"/>
    <w:rsid w:val="00561192"/>
    <w:rsid w:val="0056140C"/>
    <w:rsid w:val="00561760"/>
    <w:rsid w:val="005618B0"/>
    <w:rsid w:val="00561AE9"/>
    <w:rsid w:val="00561E83"/>
    <w:rsid w:val="005621E9"/>
    <w:rsid w:val="00562C76"/>
    <w:rsid w:val="00562CDB"/>
    <w:rsid w:val="00562D75"/>
    <w:rsid w:val="0056354D"/>
    <w:rsid w:val="00563823"/>
    <w:rsid w:val="0056425A"/>
    <w:rsid w:val="00564449"/>
    <w:rsid w:val="0056448A"/>
    <w:rsid w:val="00564E9D"/>
    <w:rsid w:val="00565140"/>
    <w:rsid w:val="0056525B"/>
    <w:rsid w:val="00565319"/>
    <w:rsid w:val="00566D82"/>
    <w:rsid w:val="00566E7E"/>
    <w:rsid w:val="00566FC5"/>
    <w:rsid w:val="00567190"/>
    <w:rsid w:val="00567222"/>
    <w:rsid w:val="0056780F"/>
    <w:rsid w:val="0057072D"/>
    <w:rsid w:val="005707C0"/>
    <w:rsid w:val="00570D46"/>
    <w:rsid w:val="00570F25"/>
    <w:rsid w:val="00570F31"/>
    <w:rsid w:val="0057185F"/>
    <w:rsid w:val="005719E0"/>
    <w:rsid w:val="00571F90"/>
    <w:rsid w:val="00572E36"/>
    <w:rsid w:val="0057376E"/>
    <w:rsid w:val="0057389C"/>
    <w:rsid w:val="00573909"/>
    <w:rsid w:val="00573959"/>
    <w:rsid w:val="0057418A"/>
    <w:rsid w:val="00574795"/>
    <w:rsid w:val="005748CC"/>
    <w:rsid w:val="00574A66"/>
    <w:rsid w:val="00574CA1"/>
    <w:rsid w:val="00574DE2"/>
    <w:rsid w:val="00574F4A"/>
    <w:rsid w:val="00575170"/>
    <w:rsid w:val="00575728"/>
    <w:rsid w:val="00575823"/>
    <w:rsid w:val="00575826"/>
    <w:rsid w:val="0057589D"/>
    <w:rsid w:val="00575A06"/>
    <w:rsid w:val="00575B03"/>
    <w:rsid w:val="00575C65"/>
    <w:rsid w:val="00575ED3"/>
    <w:rsid w:val="00576547"/>
    <w:rsid w:val="0057671B"/>
    <w:rsid w:val="00576D5F"/>
    <w:rsid w:val="00576E18"/>
    <w:rsid w:val="0057730D"/>
    <w:rsid w:val="005779D8"/>
    <w:rsid w:val="00577B88"/>
    <w:rsid w:val="00577EFB"/>
    <w:rsid w:val="00580325"/>
    <w:rsid w:val="00580547"/>
    <w:rsid w:val="0058068A"/>
    <w:rsid w:val="00580828"/>
    <w:rsid w:val="00580920"/>
    <w:rsid w:val="0058128C"/>
    <w:rsid w:val="00581508"/>
    <w:rsid w:val="00581861"/>
    <w:rsid w:val="00581B8B"/>
    <w:rsid w:val="00581CA9"/>
    <w:rsid w:val="00581FCB"/>
    <w:rsid w:val="00582680"/>
    <w:rsid w:val="00582EDD"/>
    <w:rsid w:val="00582F22"/>
    <w:rsid w:val="005831E8"/>
    <w:rsid w:val="00583360"/>
    <w:rsid w:val="0058397B"/>
    <w:rsid w:val="005844CB"/>
    <w:rsid w:val="005844E8"/>
    <w:rsid w:val="0058462E"/>
    <w:rsid w:val="0058496C"/>
    <w:rsid w:val="00584FE7"/>
    <w:rsid w:val="005850E7"/>
    <w:rsid w:val="005859F1"/>
    <w:rsid w:val="00585FA5"/>
    <w:rsid w:val="0058629F"/>
    <w:rsid w:val="005865CF"/>
    <w:rsid w:val="005866CB"/>
    <w:rsid w:val="0058698B"/>
    <w:rsid w:val="00586EFF"/>
    <w:rsid w:val="00587328"/>
    <w:rsid w:val="00587428"/>
    <w:rsid w:val="00587951"/>
    <w:rsid w:val="00590710"/>
    <w:rsid w:val="005908DF"/>
    <w:rsid w:val="00590996"/>
    <w:rsid w:val="00591121"/>
    <w:rsid w:val="00591510"/>
    <w:rsid w:val="00591675"/>
    <w:rsid w:val="00591D95"/>
    <w:rsid w:val="00592D3A"/>
    <w:rsid w:val="00592E47"/>
    <w:rsid w:val="00594023"/>
    <w:rsid w:val="0059455D"/>
    <w:rsid w:val="00594A57"/>
    <w:rsid w:val="00594CAE"/>
    <w:rsid w:val="0059520F"/>
    <w:rsid w:val="00595267"/>
    <w:rsid w:val="00595384"/>
    <w:rsid w:val="00595CAE"/>
    <w:rsid w:val="00595CFD"/>
    <w:rsid w:val="00595D15"/>
    <w:rsid w:val="00595E10"/>
    <w:rsid w:val="00595EC8"/>
    <w:rsid w:val="0059623C"/>
    <w:rsid w:val="0059701C"/>
    <w:rsid w:val="00597354"/>
    <w:rsid w:val="00597A29"/>
    <w:rsid w:val="00597F37"/>
    <w:rsid w:val="005A015E"/>
    <w:rsid w:val="005A05F5"/>
    <w:rsid w:val="005A05F8"/>
    <w:rsid w:val="005A09DB"/>
    <w:rsid w:val="005A0B9F"/>
    <w:rsid w:val="005A0C0E"/>
    <w:rsid w:val="005A1001"/>
    <w:rsid w:val="005A12A9"/>
    <w:rsid w:val="005A1A7C"/>
    <w:rsid w:val="005A1E4A"/>
    <w:rsid w:val="005A1EED"/>
    <w:rsid w:val="005A21F4"/>
    <w:rsid w:val="005A26FB"/>
    <w:rsid w:val="005A2D71"/>
    <w:rsid w:val="005A31B5"/>
    <w:rsid w:val="005A3C9C"/>
    <w:rsid w:val="005A41A0"/>
    <w:rsid w:val="005A4C6B"/>
    <w:rsid w:val="005A4CEC"/>
    <w:rsid w:val="005A4D61"/>
    <w:rsid w:val="005A5B04"/>
    <w:rsid w:val="005A5C2B"/>
    <w:rsid w:val="005A5E46"/>
    <w:rsid w:val="005A6016"/>
    <w:rsid w:val="005A62DD"/>
    <w:rsid w:val="005A630A"/>
    <w:rsid w:val="005A6B6A"/>
    <w:rsid w:val="005A7135"/>
    <w:rsid w:val="005A7273"/>
    <w:rsid w:val="005A7D6B"/>
    <w:rsid w:val="005A7FA9"/>
    <w:rsid w:val="005B0564"/>
    <w:rsid w:val="005B0658"/>
    <w:rsid w:val="005B107A"/>
    <w:rsid w:val="005B10DE"/>
    <w:rsid w:val="005B1364"/>
    <w:rsid w:val="005B2300"/>
    <w:rsid w:val="005B2A06"/>
    <w:rsid w:val="005B2B0A"/>
    <w:rsid w:val="005B2D5C"/>
    <w:rsid w:val="005B2DD6"/>
    <w:rsid w:val="005B2E8D"/>
    <w:rsid w:val="005B3364"/>
    <w:rsid w:val="005B34A5"/>
    <w:rsid w:val="005B3811"/>
    <w:rsid w:val="005B3D9A"/>
    <w:rsid w:val="005B4343"/>
    <w:rsid w:val="005B4919"/>
    <w:rsid w:val="005B4EA6"/>
    <w:rsid w:val="005B4F14"/>
    <w:rsid w:val="005B5763"/>
    <w:rsid w:val="005B577F"/>
    <w:rsid w:val="005B5CF2"/>
    <w:rsid w:val="005B5E2F"/>
    <w:rsid w:val="005B6DD3"/>
    <w:rsid w:val="005B6DF0"/>
    <w:rsid w:val="005B7BF5"/>
    <w:rsid w:val="005B7FF6"/>
    <w:rsid w:val="005C01FF"/>
    <w:rsid w:val="005C04A8"/>
    <w:rsid w:val="005C062A"/>
    <w:rsid w:val="005C095C"/>
    <w:rsid w:val="005C0B6C"/>
    <w:rsid w:val="005C1997"/>
    <w:rsid w:val="005C1DF1"/>
    <w:rsid w:val="005C1E8E"/>
    <w:rsid w:val="005C210F"/>
    <w:rsid w:val="005C24E9"/>
    <w:rsid w:val="005C313D"/>
    <w:rsid w:val="005C3920"/>
    <w:rsid w:val="005C3930"/>
    <w:rsid w:val="005C3A84"/>
    <w:rsid w:val="005C3AA4"/>
    <w:rsid w:val="005C3B27"/>
    <w:rsid w:val="005C3BC2"/>
    <w:rsid w:val="005C3BC7"/>
    <w:rsid w:val="005C425D"/>
    <w:rsid w:val="005C457B"/>
    <w:rsid w:val="005C47FC"/>
    <w:rsid w:val="005C4951"/>
    <w:rsid w:val="005C5057"/>
    <w:rsid w:val="005C5237"/>
    <w:rsid w:val="005C5454"/>
    <w:rsid w:val="005C56B9"/>
    <w:rsid w:val="005C60CE"/>
    <w:rsid w:val="005C6322"/>
    <w:rsid w:val="005C6478"/>
    <w:rsid w:val="005C6539"/>
    <w:rsid w:val="005C6793"/>
    <w:rsid w:val="005C69EF"/>
    <w:rsid w:val="005C6A2E"/>
    <w:rsid w:val="005C6BEE"/>
    <w:rsid w:val="005C6EEE"/>
    <w:rsid w:val="005C7240"/>
    <w:rsid w:val="005C791B"/>
    <w:rsid w:val="005D0E92"/>
    <w:rsid w:val="005D0EEF"/>
    <w:rsid w:val="005D105C"/>
    <w:rsid w:val="005D1116"/>
    <w:rsid w:val="005D140E"/>
    <w:rsid w:val="005D16CE"/>
    <w:rsid w:val="005D1A37"/>
    <w:rsid w:val="005D1C4E"/>
    <w:rsid w:val="005D1E4D"/>
    <w:rsid w:val="005D1E72"/>
    <w:rsid w:val="005D20AE"/>
    <w:rsid w:val="005D2201"/>
    <w:rsid w:val="005D2542"/>
    <w:rsid w:val="005D2755"/>
    <w:rsid w:val="005D2952"/>
    <w:rsid w:val="005D2C0E"/>
    <w:rsid w:val="005D3706"/>
    <w:rsid w:val="005D3984"/>
    <w:rsid w:val="005D3987"/>
    <w:rsid w:val="005D4162"/>
    <w:rsid w:val="005D423F"/>
    <w:rsid w:val="005D43AF"/>
    <w:rsid w:val="005D459C"/>
    <w:rsid w:val="005D4A4E"/>
    <w:rsid w:val="005D4C74"/>
    <w:rsid w:val="005D4E70"/>
    <w:rsid w:val="005D537B"/>
    <w:rsid w:val="005D5DA3"/>
    <w:rsid w:val="005D6057"/>
    <w:rsid w:val="005D69D9"/>
    <w:rsid w:val="005D6CEF"/>
    <w:rsid w:val="005D70FF"/>
    <w:rsid w:val="005D7AC5"/>
    <w:rsid w:val="005E0172"/>
    <w:rsid w:val="005E08FD"/>
    <w:rsid w:val="005E1182"/>
    <w:rsid w:val="005E17AD"/>
    <w:rsid w:val="005E1A53"/>
    <w:rsid w:val="005E1D46"/>
    <w:rsid w:val="005E1EE5"/>
    <w:rsid w:val="005E21B9"/>
    <w:rsid w:val="005E2450"/>
    <w:rsid w:val="005E255F"/>
    <w:rsid w:val="005E2595"/>
    <w:rsid w:val="005E28D9"/>
    <w:rsid w:val="005E3234"/>
    <w:rsid w:val="005E3483"/>
    <w:rsid w:val="005E35CA"/>
    <w:rsid w:val="005E393F"/>
    <w:rsid w:val="005E437C"/>
    <w:rsid w:val="005E461D"/>
    <w:rsid w:val="005E465C"/>
    <w:rsid w:val="005E4AC6"/>
    <w:rsid w:val="005E4EBC"/>
    <w:rsid w:val="005E5159"/>
    <w:rsid w:val="005E583D"/>
    <w:rsid w:val="005E5843"/>
    <w:rsid w:val="005E5B4C"/>
    <w:rsid w:val="005E5CC1"/>
    <w:rsid w:val="005E69E9"/>
    <w:rsid w:val="005E7803"/>
    <w:rsid w:val="005E7BA9"/>
    <w:rsid w:val="005F0315"/>
    <w:rsid w:val="005F032C"/>
    <w:rsid w:val="005F04A2"/>
    <w:rsid w:val="005F05DD"/>
    <w:rsid w:val="005F08EF"/>
    <w:rsid w:val="005F0D9C"/>
    <w:rsid w:val="005F18E1"/>
    <w:rsid w:val="005F22F4"/>
    <w:rsid w:val="005F275D"/>
    <w:rsid w:val="005F2766"/>
    <w:rsid w:val="005F2BD2"/>
    <w:rsid w:val="005F31D1"/>
    <w:rsid w:val="005F487A"/>
    <w:rsid w:val="005F49F0"/>
    <w:rsid w:val="005F4A05"/>
    <w:rsid w:val="005F4FDF"/>
    <w:rsid w:val="005F5122"/>
    <w:rsid w:val="005F57A9"/>
    <w:rsid w:val="005F581A"/>
    <w:rsid w:val="005F5F2E"/>
    <w:rsid w:val="005F6159"/>
    <w:rsid w:val="005F63DE"/>
    <w:rsid w:val="005F6C57"/>
    <w:rsid w:val="005F6F1A"/>
    <w:rsid w:val="005F7238"/>
    <w:rsid w:val="005F7397"/>
    <w:rsid w:val="005F74CB"/>
    <w:rsid w:val="005F758A"/>
    <w:rsid w:val="005F7762"/>
    <w:rsid w:val="005F784B"/>
    <w:rsid w:val="005F7B5B"/>
    <w:rsid w:val="005F7BE1"/>
    <w:rsid w:val="00600024"/>
    <w:rsid w:val="0060006C"/>
    <w:rsid w:val="00600220"/>
    <w:rsid w:val="006006A0"/>
    <w:rsid w:val="00600918"/>
    <w:rsid w:val="0060161D"/>
    <w:rsid w:val="00601AF1"/>
    <w:rsid w:val="00601E69"/>
    <w:rsid w:val="006020EA"/>
    <w:rsid w:val="006023E8"/>
    <w:rsid w:val="006025BD"/>
    <w:rsid w:val="0060292B"/>
    <w:rsid w:val="00602BBF"/>
    <w:rsid w:val="0060310A"/>
    <w:rsid w:val="00603A3E"/>
    <w:rsid w:val="00603A4B"/>
    <w:rsid w:val="00603D53"/>
    <w:rsid w:val="0060572D"/>
    <w:rsid w:val="006059AD"/>
    <w:rsid w:val="00605B2C"/>
    <w:rsid w:val="0060683E"/>
    <w:rsid w:val="006068DE"/>
    <w:rsid w:val="00606AC1"/>
    <w:rsid w:val="00606CB6"/>
    <w:rsid w:val="00606D41"/>
    <w:rsid w:val="0060722F"/>
    <w:rsid w:val="0060757D"/>
    <w:rsid w:val="006077B4"/>
    <w:rsid w:val="00607875"/>
    <w:rsid w:val="00607D30"/>
    <w:rsid w:val="00607D9E"/>
    <w:rsid w:val="00607FF4"/>
    <w:rsid w:val="0061086A"/>
    <w:rsid w:val="00610E28"/>
    <w:rsid w:val="00611007"/>
    <w:rsid w:val="00611443"/>
    <w:rsid w:val="00611542"/>
    <w:rsid w:val="00612412"/>
    <w:rsid w:val="00612630"/>
    <w:rsid w:val="00612736"/>
    <w:rsid w:val="0061338F"/>
    <w:rsid w:val="00613626"/>
    <w:rsid w:val="00614FF9"/>
    <w:rsid w:val="0061575E"/>
    <w:rsid w:val="00615B72"/>
    <w:rsid w:val="00616296"/>
    <w:rsid w:val="0061635C"/>
    <w:rsid w:val="00616B3A"/>
    <w:rsid w:val="00616B3D"/>
    <w:rsid w:val="00616FAF"/>
    <w:rsid w:val="006178D3"/>
    <w:rsid w:val="006179E1"/>
    <w:rsid w:val="00617A7F"/>
    <w:rsid w:val="00617AE3"/>
    <w:rsid w:val="00617B71"/>
    <w:rsid w:val="00617B76"/>
    <w:rsid w:val="00617D7F"/>
    <w:rsid w:val="00617DEE"/>
    <w:rsid w:val="00617EEA"/>
    <w:rsid w:val="00620441"/>
    <w:rsid w:val="00620492"/>
    <w:rsid w:val="006204FD"/>
    <w:rsid w:val="0062077E"/>
    <w:rsid w:val="006208CD"/>
    <w:rsid w:val="00620AA2"/>
    <w:rsid w:val="006211EA"/>
    <w:rsid w:val="00621290"/>
    <w:rsid w:val="00621699"/>
    <w:rsid w:val="0062191F"/>
    <w:rsid w:val="006219A6"/>
    <w:rsid w:val="00621B28"/>
    <w:rsid w:val="00622043"/>
    <w:rsid w:val="006224D2"/>
    <w:rsid w:val="006224F5"/>
    <w:rsid w:val="00622520"/>
    <w:rsid w:val="00623176"/>
    <w:rsid w:val="00623317"/>
    <w:rsid w:val="00623947"/>
    <w:rsid w:val="006239EC"/>
    <w:rsid w:val="00623A8D"/>
    <w:rsid w:val="00623B9F"/>
    <w:rsid w:val="00623D69"/>
    <w:rsid w:val="00623D9C"/>
    <w:rsid w:val="00623EEA"/>
    <w:rsid w:val="00624B2E"/>
    <w:rsid w:val="00624BA3"/>
    <w:rsid w:val="00624CD4"/>
    <w:rsid w:val="00624DA2"/>
    <w:rsid w:val="006255C8"/>
    <w:rsid w:val="006258CF"/>
    <w:rsid w:val="00625A8D"/>
    <w:rsid w:val="00625B58"/>
    <w:rsid w:val="00626365"/>
    <w:rsid w:val="00626931"/>
    <w:rsid w:val="00626BEC"/>
    <w:rsid w:val="00626C1B"/>
    <w:rsid w:val="00626CA2"/>
    <w:rsid w:val="00626E2A"/>
    <w:rsid w:val="00626E63"/>
    <w:rsid w:val="00626F41"/>
    <w:rsid w:val="0062755A"/>
    <w:rsid w:val="006276FE"/>
    <w:rsid w:val="00627762"/>
    <w:rsid w:val="00630469"/>
    <w:rsid w:val="00630709"/>
    <w:rsid w:val="00631216"/>
    <w:rsid w:val="00631320"/>
    <w:rsid w:val="0063137D"/>
    <w:rsid w:val="00631A2B"/>
    <w:rsid w:val="00631D4A"/>
    <w:rsid w:val="00631E19"/>
    <w:rsid w:val="006327D2"/>
    <w:rsid w:val="00632869"/>
    <w:rsid w:val="00632BCB"/>
    <w:rsid w:val="0063367B"/>
    <w:rsid w:val="006337EA"/>
    <w:rsid w:val="006346F3"/>
    <w:rsid w:val="00634A2F"/>
    <w:rsid w:val="00634C03"/>
    <w:rsid w:val="00634CC0"/>
    <w:rsid w:val="00635541"/>
    <w:rsid w:val="006359EF"/>
    <w:rsid w:val="00636AD1"/>
    <w:rsid w:val="00636BD6"/>
    <w:rsid w:val="00636ED1"/>
    <w:rsid w:val="00637778"/>
    <w:rsid w:val="00637B1F"/>
    <w:rsid w:val="00637FAB"/>
    <w:rsid w:val="006401AF"/>
    <w:rsid w:val="006401DF"/>
    <w:rsid w:val="0064099F"/>
    <w:rsid w:val="00641352"/>
    <w:rsid w:val="00641515"/>
    <w:rsid w:val="00642F49"/>
    <w:rsid w:val="00643103"/>
    <w:rsid w:val="0064356A"/>
    <w:rsid w:val="006436DA"/>
    <w:rsid w:val="0064370F"/>
    <w:rsid w:val="0064387A"/>
    <w:rsid w:val="00643C0A"/>
    <w:rsid w:val="00643D4B"/>
    <w:rsid w:val="006441F9"/>
    <w:rsid w:val="00644324"/>
    <w:rsid w:val="006443AE"/>
    <w:rsid w:val="00644469"/>
    <w:rsid w:val="0064481C"/>
    <w:rsid w:val="006448C7"/>
    <w:rsid w:val="00644BCC"/>
    <w:rsid w:val="00644DC0"/>
    <w:rsid w:val="006454E8"/>
    <w:rsid w:val="00645FBA"/>
    <w:rsid w:val="006460AD"/>
    <w:rsid w:val="00646273"/>
    <w:rsid w:val="00646635"/>
    <w:rsid w:val="00646A78"/>
    <w:rsid w:val="00646D3F"/>
    <w:rsid w:val="00647AE6"/>
    <w:rsid w:val="00650CAA"/>
    <w:rsid w:val="00651009"/>
    <w:rsid w:val="00651013"/>
    <w:rsid w:val="00651256"/>
    <w:rsid w:val="00651447"/>
    <w:rsid w:val="00651B52"/>
    <w:rsid w:val="006520E8"/>
    <w:rsid w:val="0065283C"/>
    <w:rsid w:val="00653078"/>
    <w:rsid w:val="00653290"/>
    <w:rsid w:val="00653737"/>
    <w:rsid w:val="00653A16"/>
    <w:rsid w:val="00653B37"/>
    <w:rsid w:val="00653C31"/>
    <w:rsid w:val="006542F2"/>
    <w:rsid w:val="006546DE"/>
    <w:rsid w:val="00654DAC"/>
    <w:rsid w:val="006552F9"/>
    <w:rsid w:val="00655564"/>
    <w:rsid w:val="006555F2"/>
    <w:rsid w:val="00655ADA"/>
    <w:rsid w:val="00655B3C"/>
    <w:rsid w:val="00655B6B"/>
    <w:rsid w:val="00655CE5"/>
    <w:rsid w:val="00655D38"/>
    <w:rsid w:val="00656778"/>
    <w:rsid w:val="00656B46"/>
    <w:rsid w:val="00657BF2"/>
    <w:rsid w:val="006601F3"/>
    <w:rsid w:val="00660373"/>
    <w:rsid w:val="006605DB"/>
    <w:rsid w:val="006608E7"/>
    <w:rsid w:val="00660C95"/>
    <w:rsid w:val="006615EC"/>
    <w:rsid w:val="00661739"/>
    <w:rsid w:val="00661E39"/>
    <w:rsid w:val="00661F30"/>
    <w:rsid w:val="00662372"/>
    <w:rsid w:val="00662B04"/>
    <w:rsid w:val="00662E47"/>
    <w:rsid w:val="00662EE9"/>
    <w:rsid w:val="006633DE"/>
    <w:rsid w:val="006639AB"/>
    <w:rsid w:val="006644E2"/>
    <w:rsid w:val="00664C82"/>
    <w:rsid w:val="0066519B"/>
    <w:rsid w:val="006656F9"/>
    <w:rsid w:val="00665812"/>
    <w:rsid w:val="00665B94"/>
    <w:rsid w:val="00665C15"/>
    <w:rsid w:val="00666331"/>
    <w:rsid w:val="006670F7"/>
    <w:rsid w:val="006672FC"/>
    <w:rsid w:val="00667A45"/>
    <w:rsid w:val="00667C9C"/>
    <w:rsid w:val="00667ECD"/>
    <w:rsid w:val="0067018E"/>
    <w:rsid w:val="00670AA1"/>
    <w:rsid w:val="00672BAC"/>
    <w:rsid w:val="00673047"/>
    <w:rsid w:val="00673222"/>
    <w:rsid w:val="00673605"/>
    <w:rsid w:val="006736DF"/>
    <w:rsid w:val="006737B7"/>
    <w:rsid w:val="006738AB"/>
    <w:rsid w:val="00673AAE"/>
    <w:rsid w:val="00673CC0"/>
    <w:rsid w:val="00674F59"/>
    <w:rsid w:val="00675492"/>
    <w:rsid w:val="006764EC"/>
    <w:rsid w:val="00676CFB"/>
    <w:rsid w:val="00677033"/>
    <w:rsid w:val="00677493"/>
    <w:rsid w:val="00677DC0"/>
    <w:rsid w:val="00677E40"/>
    <w:rsid w:val="00680CE2"/>
    <w:rsid w:val="00680D08"/>
    <w:rsid w:val="00680FCC"/>
    <w:rsid w:val="00681AA0"/>
    <w:rsid w:val="006821CA"/>
    <w:rsid w:val="006821E9"/>
    <w:rsid w:val="0068247A"/>
    <w:rsid w:val="006828AC"/>
    <w:rsid w:val="0068301E"/>
    <w:rsid w:val="00683692"/>
    <w:rsid w:val="0068369B"/>
    <w:rsid w:val="006840C7"/>
    <w:rsid w:val="00684177"/>
    <w:rsid w:val="00684419"/>
    <w:rsid w:val="00684D7E"/>
    <w:rsid w:val="006850B1"/>
    <w:rsid w:val="006854F5"/>
    <w:rsid w:val="00685581"/>
    <w:rsid w:val="00685590"/>
    <w:rsid w:val="00685AC0"/>
    <w:rsid w:val="00685ACA"/>
    <w:rsid w:val="0068624E"/>
    <w:rsid w:val="00686270"/>
    <w:rsid w:val="006862AF"/>
    <w:rsid w:val="00687371"/>
    <w:rsid w:val="00687752"/>
    <w:rsid w:val="00690B35"/>
    <w:rsid w:val="00690DBF"/>
    <w:rsid w:val="00690FE0"/>
    <w:rsid w:val="00691A7D"/>
    <w:rsid w:val="00691D13"/>
    <w:rsid w:val="00691E73"/>
    <w:rsid w:val="006922DE"/>
    <w:rsid w:val="0069247A"/>
    <w:rsid w:val="006924F8"/>
    <w:rsid w:val="006926E2"/>
    <w:rsid w:val="00692B09"/>
    <w:rsid w:val="00692B34"/>
    <w:rsid w:val="006935E6"/>
    <w:rsid w:val="006935F2"/>
    <w:rsid w:val="00693714"/>
    <w:rsid w:val="006938B1"/>
    <w:rsid w:val="0069390C"/>
    <w:rsid w:val="00693ACE"/>
    <w:rsid w:val="00693C5A"/>
    <w:rsid w:val="00694513"/>
    <w:rsid w:val="006947EA"/>
    <w:rsid w:val="00694F65"/>
    <w:rsid w:val="0069553F"/>
    <w:rsid w:val="006956C1"/>
    <w:rsid w:val="006958F7"/>
    <w:rsid w:val="00695D1C"/>
    <w:rsid w:val="0069601A"/>
    <w:rsid w:val="00696142"/>
    <w:rsid w:val="00696161"/>
    <w:rsid w:val="00696246"/>
    <w:rsid w:val="0069626F"/>
    <w:rsid w:val="0069642B"/>
    <w:rsid w:val="00696445"/>
    <w:rsid w:val="006970CA"/>
    <w:rsid w:val="00697EB6"/>
    <w:rsid w:val="006A0950"/>
    <w:rsid w:val="006A1051"/>
    <w:rsid w:val="006A15C9"/>
    <w:rsid w:val="006A18D3"/>
    <w:rsid w:val="006A1B22"/>
    <w:rsid w:val="006A1E1F"/>
    <w:rsid w:val="006A1E2F"/>
    <w:rsid w:val="006A2511"/>
    <w:rsid w:val="006A29CD"/>
    <w:rsid w:val="006A2B26"/>
    <w:rsid w:val="006A2DE5"/>
    <w:rsid w:val="006A2E7F"/>
    <w:rsid w:val="006A2F10"/>
    <w:rsid w:val="006A30B4"/>
    <w:rsid w:val="006A32BE"/>
    <w:rsid w:val="006A3BE7"/>
    <w:rsid w:val="006A3C06"/>
    <w:rsid w:val="006A3C1A"/>
    <w:rsid w:val="006A4006"/>
    <w:rsid w:val="006A4B54"/>
    <w:rsid w:val="006A4E19"/>
    <w:rsid w:val="006A5CA2"/>
    <w:rsid w:val="006A5E08"/>
    <w:rsid w:val="006A6518"/>
    <w:rsid w:val="006A66C2"/>
    <w:rsid w:val="006A67FD"/>
    <w:rsid w:val="006A696A"/>
    <w:rsid w:val="006A7224"/>
    <w:rsid w:val="006A747A"/>
    <w:rsid w:val="006A767F"/>
    <w:rsid w:val="006B00BB"/>
    <w:rsid w:val="006B0386"/>
    <w:rsid w:val="006B03DF"/>
    <w:rsid w:val="006B0424"/>
    <w:rsid w:val="006B0B96"/>
    <w:rsid w:val="006B0C43"/>
    <w:rsid w:val="006B0D2D"/>
    <w:rsid w:val="006B0E9B"/>
    <w:rsid w:val="006B141D"/>
    <w:rsid w:val="006B16AF"/>
    <w:rsid w:val="006B19EE"/>
    <w:rsid w:val="006B1B34"/>
    <w:rsid w:val="006B1C08"/>
    <w:rsid w:val="006B1E0A"/>
    <w:rsid w:val="006B2393"/>
    <w:rsid w:val="006B240B"/>
    <w:rsid w:val="006B2562"/>
    <w:rsid w:val="006B25E4"/>
    <w:rsid w:val="006B2B31"/>
    <w:rsid w:val="006B2BBD"/>
    <w:rsid w:val="006B2EAF"/>
    <w:rsid w:val="006B325C"/>
    <w:rsid w:val="006B3525"/>
    <w:rsid w:val="006B3C31"/>
    <w:rsid w:val="006B4113"/>
    <w:rsid w:val="006B44C7"/>
    <w:rsid w:val="006B4A53"/>
    <w:rsid w:val="006B4C0B"/>
    <w:rsid w:val="006B4D87"/>
    <w:rsid w:val="006B59DE"/>
    <w:rsid w:val="006B6176"/>
    <w:rsid w:val="006B62C6"/>
    <w:rsid w:val="006B63CA"/>
    <w:rsid w:val="006B6C10"/>
    <w:rsid w:val="006B6E44"/>
    <w:rsid w:val="006B70D0"/>
    <w:rsid w:val="006B7626"/>
    <w:rsid w:val="006B7831"/>
    <w:rsid w:val="006B7A39"/>
    <w:rsid w:val="006B7BC2"/>
    <w:rsid w:val="006B7DEE"/>
    <w:rsid w:val="006B7E83"/>
    <w:rsid w:val="006B7F30"/>
    <w:rsid w:val="006B7F88"/>
    <w:rsid w:val="006C01DB"/>
    <w:rsid w:val="006C07D5"/>
    <w:rsid w:val="006C0A2F"/>
    <w:rsid w:val="006C1067"/>
    <w:rsid w:val="006C106E"/>
    <w:rsid w:val="006C13C7"/>
    <w:rsid w:val="006C16D6"/>
    <w:rsid w:val="006C18F7"/>
    <w:rsid w:val="006C1905"/>
    <w:rsid w:val="006C21FA"/>
    <w:rsid w:val="006C24B7"/>
    <w:rsid w:val="006C25CD"/>
    <w:rsid w:val="006C2C4F"/>
    <w:rsid w:val="006C2E54"/>
    <w:rsid w:val="006C33EF"/>
    <w:rsid w:val="006C4566"/>
    <w:rsid w:val="006C461C"/>
    <w:rsid w:val="006C4669"/>
    <w:rsid w:val="006C4A40"/>
    <w:rsid w:val="006C4C8F"/>
    <w:rsid w:val="006C4FE9"/>
    <w:rsid w:val="006C559F"/>
    <w:rsid w:val="006C5759"/>
    <w:rsid w:val="006C5C5A"/>
    <w:rsid w:val="006C5EE6"/>
    <w:rsid w:val="006C60AF"/>
    <w:rsid w:val="006C64B6"/>
    <w:rsid w:val="006C653F"/>
    <w:rsid w:val="006C681F"/>
    <w:rsid w:val="006C6E97"/>
    <w:rsid w:val="006C718F"/>
    <w:rsid w:val="006C7277"/>
    <w:rsid w:val="006C79E7"/>
    <w:rsid w:val="006C7BFA"/>
    <w:rsid w:val="006D0285"/>
    <w:rsid w:val="006D099D"/>
    <w:rsid w:val="006D18B2"/>
    <w:rsid w:val="006D21A2"/>
    <w:rsid w:val="006D24F8"/>
    <w:rsid w:val="006D2654"/>
    <w:rsid w:val="006D291A"/>
    <w:rsid w:val="006D303B"/>
    <w:rsid w:val="006D3C66"/>
    <w:rsid w:val="006D3F22"/>
    <w:rsid w:val="006D4049"/>
    <w:rsid w:val="006D476C"/>
    <w:rsid w:val="006D49EB"/>
    <w:rsid w:val="006D4B7F"/>
    <w:rsid w:val="006D53DD"/>
    <w:rsid w:val="006D53DE"/>
    <w:rsid w:val="006D5D13"/>
    <w:rsid w:val="006D658C"/>
    <w:rsid w:val="006D6974"/>
    <w:rsid w:val="006D6B39"/>
    <w:rsid w:val="006D6B64"/>
    <w:rsid w:val="006D6E48"/>
    <w:rsid w:val="006D6E72"/>
    <w:rsid w:val="006D76C4"/>
    <w:rsid w:val="006D78AC"/>
    <w:rsid w:val="006D795A"/>
    <w:rsid w:val="006D7ADC"/>
    <w:rsid w:val="006D7D23"/>
    <w:rsid w:val="006D7D3F"/>
    <w:rsid w:val="006E01AD"/>
    <w:rsid w:val="006E07B6"/>
    <w:rsid w:val="006E0BAC"/>
    <w:rsid w:val="006E144B"/>
    <w:rsid w:val="006E181C"/>
    <w:rsid w:val="006E1A72"/>
    <w:rsid w:val="006E20CF"/>
    <w:rsid w:val="006E2235"/>
    <w:rsid w:val="006E231E"/>
    <w:rsid w:val="006E3475"/>
    <w:rsid w:val="006E356B"/>
    <w:rsid w:val="006E368C"/>
    <w:rsid w:val="006E368F"/>
    <w:rsid w:val="006E3835"/>
    <w:rsid w:val="006E3FAD"/>
    <w:rsid w:val="006E4836"/>
    <w:rsid w:val="006E4B0D"/>
    <w:rsid w:val="006E4D0E"/>
    <w:rsid w:val="006E4EA0"/>
    <w:rsid w:val="006E4EC0"/>
    <w:rsid w:val="006E5369"/>
    <w:rsid w:val="006E5836"/>
    <w:rsid w:val="006E6044"/>
    <w:rsid w:val="006E612A"/>
    <w:rsid w:val="006E6B95"/>
    <w:rsid w:val="006E6CBA"/>
    <w:rsid w:val="006E6CC9"/>
    <w:rsid w:val="006E6D32"/>
    <w:rsid w:val="006E711B"/>
    <w:rsid w:val="006E731C"/>
    <w:rsid w:val="006E73C7"/>
    <w:rsid w:val="006E7D8C"/>
    <w:rsid w:val="006E7ED4"/>
    <w:rsid w:val="006F05C6"/>
    <w:rsid w:val="006F07CB"/>
    <w:rsid w:val="006F081E"/>
    <w:rsid w:val="006F159B"/>
    <w:rsid w:val="006F186D"/>
    <w:rsid w:val="006F1963"/>
    <w:rsid w:val="006F1D84"/>
    <w:rsid w:val="006F1F3F"/>
    <w:rsid w:val="006F219D"/>
    <w:rsid w:val="006F246F"/>
    <w:rsid w:val="006F2616"/>
    <w:rsid w:val="006F3021"/>
    <w:rsid w:val="006F3308"/>
    <w:rsid w:val="006F370F"/>
    <w:rsid w:val="006F3CE9"/>
    <w:rsid w:val="006F487E"/>
    <w:rsid w:val="006F4E7C"/>
    <w:rsid w:val="006F51D6"/>
    <w:rsid w:val="006F62FC"/>
    <w:rsid w:val="006F6759"/>
    <w:rsid w:val="006F6B89"/>
    <w:rsid w:val="006F6C8B"/>
    <w:rsid w:val="006F6E25"/>
    <w:rsid w:val="006F7441"/>
    <w:rsid w:val="00700677"/>
    <w:rsid w:val="007007D9"/>
    <w:rsid w:val="00700B0A"/>
    <w:rsid w:val="00701265"/>
    <w:rsid w:val="00701534"/>
    <w:rsid w:val="0070186B"/>
    <w:rsid w:val="007019DE"/>
    <w:rsid w:val="00701FB7"/>
    <w:rsid w:val="00702882"/>
    <w:rsid w:val="00702BD1"/>
    <w:rsid w:val="007034AD"/>
    <w:rsid w:val="00703898"/>
    <w:rsid w:val="007039FC"/>
    <w:rsid w:val="0070423C"/>
    <w:rsid w:val="00704964"/>
    <w:rsid w:val="00704E30"/>
    <w:rsid w:val="00704EBF"/>
    <w:rsid w:val="00705283"/>
    <w:rsid w:val="00705DE8"/>
    <w:rsid w:val="00706083"/>
    <w:rsid w:val="00706C20"/>
    <w:rsid w:val="00707130"/>
    <w:rsid w:val="007072B4"/>
    <w:rsid w:val="0070764C"/>
    <w:rsid w:val="00707982"/>
    <w:rsid w:val="00707A04"/>
    <w:rsid w:val="00707A66"/>
    <w:rsid w:val="007100C9"/>
    <w:rsid w:val="0071030B"/>
    <w:rsid w:val="007103A8"/>
    <w:rsid w:val="007104E7"/>
    <w:rsid w:val="00710545"/>
    <w:rsid w:val="0071171E"/>
    <w:rsid w:val="00711722"/>
    <w:rsid w:val="00711C64"/>
    <w:rsid w:val="00711D1C"/>
    <w:rsid w:val="00711EF9"/>
    <w:rsid w:val="00712000"/>
    <w:rsid w:val="00712022"/>
    <w:rsid w:val="00712139"/>
    <w:rsid w:val="007124B2"/>
    <w:rsid w:val="0071259B"/>
    <w:rsid w:val="00712C30"/>
    <w:rsid w:val="0071389D"/>
    <w:rsid w:val="00713ACD"/>
    <w:rsid w:val="00714388"/>
    <w:rsid w:val="0071466B"/>
    <w:rsid w:val="00714A0F"/>
    <w:rsid w:val="007151A9"/>
    <w:rsid w:val="00715908"/>
    <w:rsid w:val="00715A37"/>
    <w:rsid w:val="00715E26"/>
    <w:rsid w:val="00716EF7"/>
    <w:rsid w:val="0071709F"/>
    <w:rsid w:val="007170C2"/>
    <w:rsid w:val="00717364"/>
    <w:rsid w:val="007175A5"/>
    <w:rsid w:val="007176AA"/>
    <w:rsid w:val="0071777E"/>
    <w:rsid w:val="00717CB4"/>
    <w:rsid w:val="00717E8C"/>
    <w:rsid w:val="00717EB1"/>
    <w:rsid w:val="0072040C"/>
    <w:rsid w:val="007207BB"/>
    <w:rsid w:val="007209B4"/>
    <w:rsid w:val="00720D6E"/>
    <w:rsid w:val="007214FF"/>
    <w:rsid w:val="00721985"/>
    <w:rsid w:val="00721DD0"/>
    <w:rsid w:val="00721F13"/>
    <w:rsid w:val="0072237B"/>
    <w:rsid w:val="00722425"/>
    <w:rsid w:val="00722F00"/>
    <w:rsid w:val="00723AD3"/>
    <w:rsid w:val="00724004"/>
    <w:rsid w:val="0072550F"/>
    <w:rsid w:val="0072589A"/>
    <w:rsid w:val="00725A32"/>
    <w:rsid w:val="00725BCA"/>
    <w:rsid w:val="007271C1"/>
    <w:rsid w:val="007278AD"/>
    <w:rsid w:val="00727939"/>
    <w:rsid w:val="00727F8A"/>
    <w:rsid w:val="0073014B"/>
    <w:rsid w:val="007305E0"/>
    <w:rsid w:val="00730C2C"/>
    <w:rsid w:val="00730FB3"/>
    <w:rsid w:val="00731AF3"/>
    <w:rsid w:val="00731D48"/>
    <w:rsid w:val="00732251"/>
    <w:rsid w:val="007326C3"/>
    <w:rsid w:val="00732701"/>
    <w:rsid w:val="0073277A"/>
    <w:rsid w:val="0073279A"/>
    <w:rsid w:val="007327A5"/>
    <w:rsid w:val="00732BEA"/>
    <w:rsid w:val="0073315E"/>
    <w:rsid w:val="00733475"/>
    <w:rsid w:val="007336C2"/>
    <w:rsid w:val="00733D62"/>
    <w:rsid w:val="00733E9F"/>
    <w:rsid w:val="00733FBA"/>
    <w:rsid w:val="00733FDE"/>
    <w:rsid w:val="0073423B"/>
    <w:rsid w:val="007344CD"/>
    <w:rsid w:val="007345A3"/>
    <w:rsid w:val="00734AC0"/>
    <w:rsid w:val="00734BC2"/>
    <w:rsid w:val="007354E5"/>
    <w:rsid w:val="00735626"/>
    <w:rsid w:val="00735A05"/>
    <w:rsid w:val="00735A46"/>
    <w:rsid w:val="00735AA2"/>
    <w:rsid w:val="00736669"/>
    <w:rsid w:val="00736F31"/>
    <w:rsid w:val="0073713D"/>
    <w:rsid w:val="00737BF9"/>
    <w:rsid w:val="007400B6"/>
    <w:rsid w:val="007401FF"/>
    <w:rsid w:val="00740860"/>
    <w:rsid w:val="00740A5C"/>
    <w:rsid w:val="00740E19"/>
    <w:rsid w:val="00740E6F"/>
    <w:rsid w:val="0074118A"/>
    <w:rsid w:val="007413D1"/>
    <w:rsid w:val="0074167A"/>
    <w:rsid w:val="0074268B"/>
    <w:rsid w:val="007429F4"/>
    <w:rsid w:val="00743042"/>
    <w:rsid w:val="00743247"/>
    <w:rsid w:val="007432D7"/>
    <w:rsid w:val="007434E8"/>
    <w:rsid w:val="007440C6"/>
    <w:rsid w:val="00744178"/>
    <w:rsid w:val="0074448F"/>
    <w:rsid w:val="0074550F"/>
    <w:rsid w:val="00745B3B"/>
    <w:rsid w:val="00745E21"/>
    <w:rsid w:val="00745F8D"/>
    <w:rsid w:val="00746D7F"/>
    <w:rsid w:val="00747008"/>
    <w:rsid w:val="00747741"/>
    <w:rsid w:val="00747A60"/>
    <w:rsid w:val="0075137C"/>
    <w:rsid w:val="00751467"/>
    <w:rsid w:val="00751471"/>
    <w:rsid w:val="00751D81"/>
    <w:rsid w:val="00751F79"/>
    <w:rsid w:val="00752797"/>
    <w:rsid w:val="00753030"/>
    <w:rsid w:val="00753101"/>
    <w:rsid w:val="00753331"/>
    <w:rsid w:val="00753882"/>
    <w:rsid w:val="00753AE5"/>
    <w:rsid w:val="00753FDA"/>
    <w:rsid w:val="007541D8"/>
    <w:rsid w:val="007545A9"/>
    <w:rsid w:val="00754671"/>
    <w:rsid w:val="00754877"/>
    <w:rsid w:val="00755723"/>
    <w:rsid w:val="0075580D"/>
    <w:rsid w:val="0075598F"/>
    <w:rsid w:val="007560BB"/>
    <w:rsid w:val="007563E3"/>
    <w:rsid w:val="00756756"/>
    <w:rsid w:val="00756DC1"/>
    <w:rsid w:val="0075717F"/>
    <w:rsid w:val="00757395"/>
    <w:rsid w:val="0075762A"/>
    <w:rsid w:val="00757765"/>
    <w:rsid w:val="007577E2"/>
    <w:rsid w:val="00760932"/>
    <w:rsid w:val="00760C2F"/>
    <w:rsid w:val="00761156"/>
    <w:rsid w:val="00761298"/>
    <w:rsid w:val="007618C1"/>
    <w:rsid w:val="00761BA9"/>
    <w:rsid w:val="00761D18"/>
    <w:rsid w:val="00761F24"/>
    <w:rsid w:val="00762327"/>
    <w:rsid w:val="00762D88"/>
    <w:rsid w:val="00762EE3"/>
    <w:rsid w:val="00763152"/>
    <w:rsid w:val="00763258"/>
    <w:rsid w:val="00763346"/>
    <w:rsid w:val="007636B6"/>
    <w:rsid w:val="007637B9"/>
    <w:rsid w:val="00763A45"/>
    <w:rsid w:val="00764134"/>
    <w:rsid w:val="007641F6"/>
    <w:rsid w:val="007644DD"/>
    <w:rsid w:val="00764CA5"/>
    <w:rsid w:val="00765B13"/>
    <w:rsid w:val="00765D43"/>
    <w:rsid w:val="00765EA6"/>
    <w:rsid w:val="007660E7"/>
    <w:rsid w:val="0076622E"/>
    <w:rsid w:val="00767257"/>
    <w:rsid w:val="007676FB"/>
    <w:rsid w:val="007678A3"/>
    <w:rsid w:val="00767D3C"/>
    <w:rsid w:val="00770247"/>
    <w:rsid w:val="007702FB"/>
    <w:rsid w:val="007703B3"/>
    <w:rsid w:val="0077082A"/>
    <w:rsid w:val="00770D52"/>
    <w:rsid w:val="007715B3"/>
    <w:rsid w:val="00771ED5"/>
    <w:rsid w:val="007729B0"/>
    <w:rsid w:val="00772A76"/>
    <w:rsid w:val="00772AFB"/>
    <w:rsid w:val="00772D17"/>
    <w:rsid w:val="0077316E"/>
    <w:rsid w:val="007739E8"/>
    <w:rsid w:val="00773A23"/>
    <w:rsid w:val="00773B84"/>
    <w:rsid w:val="007748FF"/>
    <w:rsid w:val="00774FCF"/>
    <w:rsid w:val="00775A6F"/>
    <w:rsid w:val="00775C6C"/>
    <w:rsid w:val="00775FAD"/>
    <w:rsid w:val="00776251"/>
    <w:rsid w:val="0077630F"/>
    <w:rsid w:val="007763D2"/>
    <w:rsid w:val="007769F6"/>
    <w:rsid w:val="00776A09"/>
    <w:rsid w:val="0077700E"/>
    <w:rsid w:val="00777315"/>
    <w:rsid w:val="0077777C"/>
    <w:rsid w:val="00777BBD"/>
    <w:rsid w:val="00777F18"/>
    <w:rsid w:val="00780977"/>
    <w:rsid w:val="00781114"/>
    <w:rsid w:val="007811E5"/>
    <w:rsid w:val="00781991"/>
    <w:rsid w:val="00781A0A"/>
    <w:rsid w:val="00781D2B"/>
    <w:rsid w:val="007827FF"/>
    <w:rsid w:val="00783419"/>
    <w:rsid w:val="00783448"/>
    <w:rsid w:val="007834EA"/>
    <w:rsid w:val="00783660"/>
    <w:rsid w:val="007836A6"/>
    <w:rsid w:val="00784551"/>
    <w:rsid w:val="00784766"/>
    <w:rsid w:val="00784AE7"/>
    <w:rsid w:val="00784D7A"/>
    <w:rsid w:val="00786488"/>
    <w:rsid w:val="00786620"/>
    <w:rsid w:val="00786A07"/>
    <w:rsid w:val="00786DCF"/>
    <w:rsid w:val="00786E66"/>
    <w:rsid w:val="00786F87"/>
    <w:rsid w:val="007874A5"/>
    <w:rsid w:val="00787966"/>
    <w:rsid w:val="00787C81"/>
    <w:rsid w:val="007906F5"/>
    <w:rsid w:val="00790BFD"/>
    <w:rsid w:val="00790EA9"/>
    <w:rsid w:val="00791462"/>
    <w:rsid w:val="00791752"/>
    <w:rsid w:val="0079193F"/>
    <w:rsid w:val="007919EF"/>
    <w:rsid w:val="00791F11"/>
    <w:rsid w:val="00791F7A"/>
    <w:rsid w:val="00792142"/>
    <w:rsid w:val="007922F7"/>
    <w:rsid w:val="007922FD"/>
    <w:rsid w:val="007923C8"/>
    <w:rsid w:val="0079312B"/>
    <w:rsid w:val="0079343A"/>
    <w:rsid w:val="00793D5D"/>
    <w:rsid w:val="007940FC"/>
    <w:rsid w:val="00794207"/>
    <w:rsid w:val="007943D8"/>
    <w:rsid w:val="00794C67"/>
    <w:rsid w:val="0079508A"/>
    <w:rsid w:val="007953FC"/>
    <w:rsid w:val="007956BF"/>
    <w:rsid w:val="007960E2"/>
    <w:rsid w:val="00796D1E"/>
    <w:rsid w:val="00796F28"/>
    <w:rsid w:val="007971C3"/>
    <w:rsid w:val="0079739B"/>
    <w:rsid w:val="00797852"/>
    <w:rsid w:val="00797A3B"/>
    <w:rsid w:val="007A016C"/>
    <w:rsid w:val="007A060C"/>
    <w:rsid w:val="007A0D08"/>
    <w:rsid w:val="007A0EEC"/>
    <w:rsid w:val="007A0FE0"/>
    <w:rsid w:val="007A12DA"/>
    <w:rsid w:val="007A1BD0"/>
    <w:rsid w:val="007A1C49"/>
    <w:rsid w:val="007A29A8"/>
    <w:rsid w:val="007A2A79"/>
    <w:rsid w:val="007A2FA2"/>
    <w:rsid w:val="007A338E"/>
    <w:rsid w:val="007A36CE"/>
    <w:rsid w:val="007A3733"/>
    <w:rsid w:val="007A3977"/>
    <w:rsid w:val="007A39A7"/>
    <w:rsid w:val="007A3AE2"/>
    <w:rsid w:val="007A3FB0"/>
    <w:rsid w:val="007A423C"/>
    <w:rsid w:val="007A4506"/>
    <w:rsid w:val="007A4700"/>
    <w:rsid w:val="007A4B4B"/>
    <w:rsid w:val="007A58CD"/>
    <w:rsid w:val="007A59F4"/>
    <w:rsid w:val="007A609E"/>
    <w:rsid w:val="007A6D36"/>
    <w:rsid w:val="007A6EDC"/>
    <w:rsid w:val="007A70CE"/>
    <w:rsid w:val="007A71BE"/>
    <w:rsid w:val="007A7A3D"/>
    <w:rsid w:val="007A7CAE"/>
    <w:rsid w:val="007A7CD1"/>
    <w:rsid w:val="007A7CF3"/>
    <w:rsid w:val="007B075F"/>
    <w:rsid w:val="007B08AE"/>
    <w:rsid w:val="007B098C"/>
    <w:rsid w:val="007B16CF"/>
    <w:rsid w:val="007B178A"/>
    <w:rsid w:val="007B1A50"/>
    <w:rsid w:val="007B1B08"/>
    <w:rsid w:val="007B1BFB"/>
    <w:rsid w:val="007B1D30"/>
    <w:rsid w:val="007B1EB1"/>
    <w:rsid w:val="007B247C"/>
    <w:rsid w:val="007B251D"/>
    <w:rsid w:val="007B2567"/>
    <w:rsid w:val="007B259B"/>
    <w:rsid w:val="007B30CB"/>
    <w:rsid w:val="007B345A"/>
    <w:rsid w:val="007B4656"/>
    <w:rsid w:val="007B4664"/>
    <w:rsid w:val="007B4714"/>
    <w:rsid w:val="007B4891"/>
    <w:rsid w:val="007B4F7F"/>
    <w:rsid w:val="007B50EF"/>
    <w:rsid w:val="007B51E8"/>
    <w:rsid w:val="007B5818"/>
    <w:rsid w:val="007B5858"/>
    <w:rsid w:val="007B58DD"/>
    <w:rsid w:val="007B5A41"/>
    <w:rsid w:val="007B60E8"/>
    <w:rsid w:val="007B73A9"/>
    <w:rsid w:val="007B7985"/>
    <w:rsid w:val="007B79D3"/>
    <w:rsid w:val="007B7DEA"/>
    <w:rsid w:val="007C07F0"/>
    <w:rsid w:val="007C0A5D"/>
    <w:rsid w:val="007C1109"/>
    <w:rsid w:val="007C1C6A"/>
    <w:rsid w:val="007C1DBA"/>
    <w:rsid w:val="007C1E6D"/>
    <w:rsid w:val="007C2161"/>
    <w:rsid w:val="007C2641"/>
    <w:rsid w:val="007C2938"/>
    <w:rsid w:val="007C29D2"/>
    <w:rsid w:val="007C2E18"/>
    <w:rsid w:val="007C325E"/>
    <w:rsid w:val="007C3F7E"/>
    <w:rsid w:val="007C4AF6"/>
    <w:rsid w:val="007C51CC"/>
    <w:rsid w:val="007C540E"/>
    <w:rsid w:val="007C5423"/>
    <w:rsid w:val="007C61B5"/>
    <w:rsid w:val="007C6C19"/>
    <w:rsid w:val="007C6DF0"/>
    <w:rsid w:val="007C70BD"/>
    <w:rsid w:val="007C7576"/>
    <w:rsid w:val="007C77BE"/>
    <w:rsid w:val="007D0127"/>
    <w:rsid w:val="007D0DD4"/>
    <w:rsid w:val="007D10AA"/>
    <w:rsid w:val="007D12C0"/>
    <w:rsid w:val="007D1483"/>
    <w:rsid w:val="007D1A7B"/>
    <w:rsid w:val="007D1F26"/>
    <w:rsid w:val="007D241C"/>
    <w:rsid w:val="007D27A6"/>
    <w:rsid w:val="007D28A1"/>
    <w:rsid w:val="007D297C"/>
    <w:rsid w:val="007D2B5F"/>
    <w:rsid w:val="007D3080"/>
    <w:rsid w:val="007D3293"/>
    <w:rsid w:val="007D35DF"/>
    <w:rsid w:val="007D3667"/>
    <w:rsid w:val="007D3D06"/>
    <w:rsid w:val="007D3D77"/>
    <w:rsid w:val="007D443A"/>
    <w:rsid w:val="007D4479"/>
    <w:rsid w:val="007D48C1"/>
    <w:rsid w:val="007D4A3F"/>
    <w:rsid w:val="007D4A4D"/>
    <w:rsid w:val="007D4B1A"/>
    <w:rsid w:val="007D51B9"/>
    <w:rsid w:val="007D5AC1"/>
    <w:rsid w:val="007D5B2A"/>
    <w:rsid w:val="007D6624"/>
    <w:rsid w:val="007D6A68"/>
    <w:rsid w:val="007D6C69"/>
    <w:rsid w:val="007D6D76"/>
    <w:rsid w:val="007D7550"/>
    <w:rsid w:val="007D79CA"/>
    <w:rsid w:val="007D7A8C"/>
    <w:rsid w:val="007E0074"/>
    <w:rsid w:val="007E01AC"/>
    <w:rsid w:val="007E0350"/>
    <w:rsid w:val="007E037A"/>
    <w:rsid w:val="007E03C9"/>
    <w:rsid w:val="007E0599"/>
    <w:rsid w:val="007E0EC1"/>
    <w:rsid w:val="007E1318"/>
    <w:rsid w:val="007E178C"/>
    <w:rsid w:val="007E197F"/>
    <w:rsid w:val="007E2876"/>
    <w:rsid w:val="007E332A"/>
    <w:rsid w:val="007E3A51"/>
    <w:rsid w:val="007E3CBF"/>
    <w:rsid w:val="007E3F79"/>
    <w:rsid w:val="007E3FC0"/>
    <w:rsid w:val="007E41DB"/>
    <w:rsid w:val="007E4895"/>
    <w:rsid w:val="007E5009"/>
    <w:rsid w:val="007E5A7D"/>
    <w:rsid w:val="007E5B8A"/>
    <w:rsid w:val="007E5E37"/>
    <w:rsid w:val="007E62AD"/>
    <w:rsid w:val="007E65F2"/>
    <w:rsid w:val="007E674C"/>
    <w:rsid w:val="007E67E8"/>
    <w:rsid w:val="007E6CED"/>
    <w:rsid w:val="007E7214"/>
    <w:rsid w:val="007E73E5"/>
    <w:rsid w:val="007E79B2"/>
    <w:rsid w:val="007E7CD9"/>
    <w:rsid w:val="007E7D77"/>
    <w:rsid w:val="007E7F71"/>
    <w:rsid w:val="007F01B3"/>
    <w:rsid w:val="007F01DE"/>
    <w:rsid w:val="007F0FF6"/>
    <w:rsid w:val="007F1077"/>
    <w:rsid w:val="007F14D5"/>
    <w:rsid w:val="007F17A9"/>
    <w:rsid w:val="007F17F5"/>
    <w:rsid w:val="007F23B0"/>
    <w:rsid w:val="007F2449"/>
    <w:rsid w:val="007F2C40"/>
    <w:rsid w:val="007F3010"/>
    <w:rsid w:val="007F328B"/>
    <w:rsid w:val="007F3538"/>
    <w:rsid w:val="007F3780"/>
    <w:rsid w:val="007F3CDA"/>
    <w:rsid w:val="007F42DB"/>
    <w:rsid w:val="007F434A"/>
    <w:rsid w:val="007F43C2"/>
    <w:rsid w:val="007F4533"/>
    <w:rsid w:val="007F4682"/>
    <w:rsid w:val="007F48F6"/>
    <w:rsid w:val="007F4B7F"/>
    <w:rsid w:val="007F4B82"/>
    <w:rsid w:val="007F4CD3"/>
    <w:rsid w:val="007F5123"/>
    <w:rsid w:val="007F57E8"/>
    <w:rsid w:val="007F591A"/>
    <w:rsid w:val="007F64BB"/>
    <w:rsid w:val="007F6734"/>
    <w:rsid w:val="007F6D12"/>
    <w:rsid w:val="007F70C0"/>
    <w:rsid w:val="007F7540"/>
    <w:rsid w:val="007F7619"/>
    <w:rsid w:val="007F7BC6"/>
    <w:rsid w:val="007F7C4C"/>
    <w:rsid w:val="00800215"/>
    <w:rsid w:val="00800B80"/>
    <w:rsid w:val="008015FC"/>
    <w:rsid w:val="00801F8F"/>
    <w:rsid w:val="008020F3"/>
    <w:rsid w:val="00802879"/>
    <w:rsid w:val="008028C1"/>
    <w:rsid w:val="00802E68"/>
    <w:rsid w:val="008031CB"/>
    <w:rsid w:val="0080377F"/>
    <w:rsid w:val="00803AFE"/>
    <w:rsid w:val="00804532"/>
    <w:rsid w:val="00804984"/>
    <w:rsid w:val="00804AEA"/>
    <w:rsid w:val="00804E33"/>
    <w:rsid w:val="008052E5"/>
    <w:rsid w:val="00805EA9"/>
    <w:rsid w:val="00805FEA"/>
    <w:rsid w:val="008067EC"/>
    <w:rsid w:val="00806B47"/>
    <w:rsid w:val="00806B5F"/>
    <w:rsid w:val="00806B82"/>
    <w:rsid w:val="00806B89"/>
    <w:rsid w:val="00806C39"/>
    <w:rsid w:val="00806FD1"/>
    <w:rsid w:val="00807825"/>
    <w:rsid w:val="00807A5A"/>
    <w:rsid w:val="00807D49"/>
    <w:rsid w:val="0081003B"/>
    <w:rsid w:val="008103C6"/>
    <w:rsid w:val="008109B0"/>
    <w:rsid w:val="00810AF6"/>
    <w:rsid w:val="0081144E"/>
    <w:rsid w:val="00811D75"/>
    <w:rsid w:val="00812453"/>
    <w:rsid w:val="00812470"/>
    <w:rsid w:val="008126A2"/>
    <w:rsid w:val="00812BD7"/>
    <w:rsid w:val="00812EFB"/>
    <w:rsid w:val="008130F3"/>
    <w:rsid w:val="008135D9"/>
    <w:rsid w:val="00813AF5"/>
    <w:rsid w:val="00813D2F"/>
    <w:rsid w:val="008140AB"/>
    <w:rsid w:val="00814F16"/>
    <w:rsid w:val="008156FD"/>
    <w:rsid w:val="008157BC"/>
    <w:rsid w:val="00815992"/>
    <w:rsid w:val="00815ACD"/>
    <w:rsid w:val="00815CED"/>
    <w:rsid w:val="008161DB"/>
    <w:rsid w:val="0081685E"/>
    <w:rsid w:val="00816A26"/>
    <w:rsid w:val="00816AF7"/>
    <w:rsid w:val="00816EFF"/>
    <w:rsid w:val="008179E0"/>
    <w:rsid w:val="00817B0D"/>
    <w:rsid w:val="008201AE"/>
    <w:rsid w:val="0082120D"/>
    <w:rsid w:val="008216DF"/>
    <w:rsid w:val="00821817"/>
    <w:rsid w:val="00821EFF"/>
    <w:rsid w:val="00822334"/>
    <w:rsid w:val="00822D17"/>
    <w:rsid w:val="00822FD5"/>
    <w:rsid w:val="008231B6"/>
    <w:rsid w:val="00823814"/>
    <w:rsid w:val="00823B11"/>
    <w:rsid w:val="0082436D"/>
    <w:rsid w:val="00824A49"/>
    <w:rsid w:val="0082501A"/>
    <w:rsid w:val="008259EE"/>
    <w:rsid w:val="008259FD"/>
    <w:rsid w:val="00825C34"/>
    <w:rsid w:val="00825FDC"/>
    <w:rsid w:val="0082662D"/>
    <w:rsid w:val="00826766"/>
    <w:rsid w:val="00826C77"/>
    <w:rsid w:val="00826E4C"/>
    <w:rsid w:val="00826EA0"/>
    <w:rsid w:val="00827346"/>
    <w:rsid w:val="00827A45"/>
    <w:rsid w:val="00827A8E"/>
    <w:rsid w:val="00827E1E"/>
    <w:rsid w:val="00827F98"/>
    <w:rsid w:val="00830248"/>
    <w:rsid w:val="008303E2"/>
    <w:rsid w:val="008306B6"/>
    <w:rsid w:val="00830831"/>
    <w:rsid w:val="00831005"/>
    <w:rsid w:val="00831836"/>
    <w:rsid w:val="0083186D"/>
    <w:rsid w:val="00831CE5"/>
    <w:rsid w:val="00831DC0"/>
    <w:rsid w:val="0083208A"/>
    <w:rsid w:val="0083209B"/>
    <w:rsid w:val="00832356"/>
    <w:rsid w:val="00832547"/>
    <w:rsid w:val="00832E37"/>
    <w:rsid w:val="00833BC3"/>
    <w:rsid w:val="008340D8"/>
    <w:rsid w:val="00834678"/>
    <w:rsid w:val="008352E1"/>
    <w:rsid w:val="00835E6E"/>
    <w:rsid w:val="00835FB2"/>
    <w:rsid w:val="0083615A"/>
    <w:rsid w:val="008365BE"/>
    <w:rsid w:val="008367B2"/>
    <w:rsid w:val="00836E58"/>
    <w:rsid w:val="00837348"/>
    <w:rsid w:val="00837433"/>
    <w:rsid w:val="00837CF9"/>
    <w:rsid w:val="00837EF4"/>
    <w:rsid w:val="008404D3"/>
    <w:rsid w:val="00840600"/>
    <w:rsid w:val="00840766"/>
    <w:rsid w:val="00840D78"/>
    <w:rsid w:val="00840DC1"/>
    <w:rsid w:val="00841BF3"/>
    <w:rsid w:val="00842929"/>
    <w:rsid w:val="00842A6C"/>
    <w:rsid w:val="00842D05"/>
    <w:rsid w:val="00842D83"/>
    <w:rsid w:val="0084371F"/>
    <w:rsid w:val="00843821"/>
    <w:rsid w:val="00844FE0"/>
    <w:rsid w:val="008451DB"/>
    <w:rsid w:val="0084528E"/>
    <w:rsid w:val="0084574C"/>
    <w:rsid w:val="00845ACA"/>
    <w:rsid w:val="00845E69"/>
    <w:rsid w:val="00845F67"/>
    <w:rsid w:val="0084642E"/>
    <w:rsid w:val="008468A4"/>
    <w:rsid w:val="00846944"/>
    <w:rsid w:val="00846B1D"/>
    <w:rsid w:val="008470D3"/>
    <w:rsid w:val="0084726A"/>
    <w:rsid w:val="008474FE"/>
    <w:rsid w:val="00847645"/>
    <w:rsid w:val="00847D73"/>
    <w:rsid w:val="00847EAA"/>
    <w:rsid w:val="00847EED"/>
    <w:rsid w:val="008504AD"/>
    <w:rsid w:val="008505D6"/>
    <w:rsid w:val="008506C7"/>
    <w:rsid w:val="008509FC"/>
    <w:rsid w:val="00850C8D"/>
    <w:rsid w:val="00851051"/>
    <w:rsid w:val="00851634"/>
    <w:rsid w:val="008517E9"/>
    <w:rsid w:val="0085215F"/>
    <w:rsid w:val="00852306"/>
    <w:rsid w:val="00852358"/>
    <w:rsid w:val="00853678"/>
    <w:rsid w:val="008538DE"/>
    <w:rsid w:val="00853D8B"/>
    <w:rsid w:val="0085425D"/>
    <w:rsid w:val="008542B6"/>
    <w:rsid w:val="008547BD"/>
    <w:rsid w:val="00854937"/>
    <w:rsid w:val="00855300"/>
    <w:rsid w:val="00855757"/>
    <w:rsid w:val="008557FD"/>
    <w:rsid w:val="00855D48"/>
    <w:rsid w:val="008567B8"/>
    <w:rsid w:val="00856B3D"/>
    <w:rsid w:val="00856C9B"/>
    <w:rsid w:val="0085703F"/>
    <w:rsid w:val="00857605"/>
    <w:rsid w:val="00857818"/>
    <w:rsid w:val="008603FF"/>
    <w:rsid w:val="008607BA"/>
    <w:rsid w:val="00860AB7"/>
    <w:rsid w:val="00860EE5"/>
    <w:rsid w:val="00861176"/>
    <w:rsid w:val="0086147A"/>
    <w:rsid w:val="0086158D"/>
    <w:rsid w:val="00861F6E"/>
    <w:rsid w:val="008622C3"/>
    <w:rsid w:val="00862448"/>
    <w:rsid w:val="00862B20"/>
    <w:rsid w:val="00862D12"/>
    <w:rsid w:val="0086306B"/>
    <w:rsid w:val="0086351F"/>
    <w:rsid w:val="00863551"/>
    <w:rsid w:val="008638C8"/>
    <w:rsid w:val="00863F2C"/>
    <w:rsid w:val="00864471"/>
    <w:rsid w:val="00864F0D"/>
    <w:rsid w:val="00864F5E"/>
    <w:rsid w:val="00864F9F"/>
    <w:rsid w:val="00865225"/>
    <w:rsid w:val="008653DF"/>
    <w:rsid w:val="008658A3"/>
    <w:rsid w:val="008659DF"/>
    <w:rsid w:val="00865C67"/>
    <w:rsid w:val="00865CF5"/>
    <w:rsid w:val="00865DD0"/>
    <w:rsid w:val="00866556"/>
    <w:rsid w:val="0086665E"/>
    <w:rsid w:val="00866666"/>
    <w:rsid w:val="0086670F"/>
    <w:rsid w:val="00866F0C"/>
    <w:rsid w:val="008672F3"/>
    <w:rsid w:val="0086753F"/>
    <w:rsid w:val="00867627"/>
    <w:rsid w:val="0086786F"/>
    <w:rsid w:val="00867D4A"/>
    <w:rsid w:val="00870171"/>
    <w:rsid w:val="008703A2"/>
    <w:rsid w:val="008704C9"/>
    <w:rsid w:val="008706D2"/>
    <w:rsid w:val="00870933"/>
    <w:rsid w:val="008715E9"/>
    <w:rsid w:val="008718E1"/>
    <w:rsid w:val="00871CAF"/>
    <w:rsid w:val="00871DDA"/>
    <w:rsid w:val="00872F38"/>
    <w:rsid w:val="00873BDE"/>
    <w:rsid w:val="00874B7A"/>
    <w:rsid w:val="00874BA0"/>
    <w:rsid w:val="008761B7"/>
    <w:rsid w:val="008761C3"/>
    <w:rsid w:val="00876BFF"/>
    <w:rsid w:val="00876D1C"/>
    <w:rsid w:val="0087731A"/>
    <w:rsid w:val="00877913"/>
    <w:rsid w:val="008802DE"/>
    <w:rsid w:val="008804B0"/>
    <w:rsid w:val="008807DD"/>
    <w:rsid w:val="0088080E"/>
    <w:rsid w:val="00880C32"/>
    <w:rsid w:val="00881B9F"/>
    <w:rsid w:val="00881F1B"/>
    <w:rsid w:val="0088214D"/>
    <w:rsid w:val="0088220A"/>
    <w:rsid w:val="0088229C"/>
    <w:rsid w:val="00882737"/>
    <w:rsid w:val="00882DFE"/>
    <w:rsid w:val="00883A75"/>
    <w:rsid w:val="00883AD3"/>
    <w:rsid w:val="00883FC5"/>
    <w:rsid w:val="008847D0"/>
    <w:rsid w:val="008848A0"/>
    <w:rsid w:val="00884B7E"/>
    <w:rsid w:val="00884CC1"/>
    <w:rsid w:val="0088505B"/>
    <w:rsid w:val="00885913"/>
    <w:rsid w:val="00885AA3"/>
    <w:rsid w:val="00885BE4"/>
    <w:rsid w:val="00885F52"/>
    <w:rsid w:val="00886017"/>
    <w:rsid w:val="008861C6"/>
    <w:rsid w:val="0088652F"/>
    <w:rsid w:val="008866E9"/>
    <w:rsid w:val="00887205"/>
    <w:rsid w:val="00887798"/>
    <w:rsid w:val="00887DF8"/>
    <w:rsid w:val="008900FF"/>
    <w:rsid w:val="00890626"/>
    <w:rsid w:val="00890710"/>
    <w:rsid w:val="00890862"/>
    <w:rsid w:val="00890BB9"/>
    <w:rsid w:val="00890F6D"/>
    <w:rsid w:val="00892039"/>
    <w:rsid w:val="008921E1"/>
    <w:rsid w:val="0089232A"/>
    <w:rsid w:val="008925FF"/>
    <w:rsid w:val="00892994"/>
    <w:rsid w:val="0089311B"/>
    <w:rsid w:val="008937CD"/>
    <w:rsid w:val="00894A4B"/>
    <w:rsid w:val="00894D2F"/>
    <w:rsid w:val="00896425"/>
    <w:rsid w:val="0089697F"/>
    <w:rsid w:val="00896F11"/>
    <w:rsid w:val="00896F8C"/>
    <w:rsid w:val="00897073"/>
    <w:rsid w:val="008973D3"/>
    <w:rsid w:val="00897508"/>
    <w:rsid w:val="008976C2"/>
    <w:rsid w:val="008A01BC"/>
    <w:rsid w:val="008A02AC"/>
    <w:rsid w:val="008A0A4D"/>
    <w:rsid w:val="008A0F33"/>
    <w:rsid w:val="008A110D"/>
    <w:rsid w:val="008A17E2"/>
    <w:rsid w:val="008A198C"/>
    <w:rsid w:val="008A267A"/>
    <w:rsid w:val="008A26C9"/>
    <w:rsid w:val="008A278C"/>
    <w:rsid w:val="008A2D24"/>
    <w:rsid w:val="008A2F4A"/>
    <w:rsid w:val="008A30ED"/>
    <w:rsid w:val="008A360C"/>
    <w:rsid w:val="008A3B2D"/>
    <w:rsid w:val="008A3CB0"/>
    <w:rsid w:val="008A3F93"/>
    <w:rsid w:val="008A4355"/>
    <w:rsid w:val="008A4821"/>
    <w:rsid w:val="008A5443"/>
    <w:rsid w:val="008A55E8"/>
    <w:rsid w:val="008A6072"/>
    <w:rsid w:val="008A64D4"/>
    <w:rsid w:val="008A6724"/>
    <w:rsid w:val="008A6B02"/>
    <w:rsid w:val="008A6F98"/>
    <w:rsid w:val="008A784F"/>
    <w:rsid w:val="008A7CF0"/>
    <w:rsid w:val="008B0217"/>
    <w:rsid w:val="008B0D3B"/>
    <w:rsid w:val="008B0FE2"/>
    <w:rsid w:val="008B1338"/>
    <w:rsid w:val="008B178F"/>
    <w:rsid w:val="008B2067"/>
    <w:rsid w:val="008B2417"/>
    <w:rsid w:val="008B3025"/>
    <w:rsid w:val="008B350B"/>
    <w:rsid w:val="008B35F3"/>
    <w:rsid w:val="008B3667"/>
    <w:rsid w:val="008B39A0"/>
    <w:rsid w:val="008B3BE9"/>
    <w:rsid w:val="008B3D0C"/>
    <w:rsid w:val="008B3F54"/>
    <w:rsid w:val="008B42C0"/>
    <w:rsid w:val="008B49AB"/>
    <w:rsid w:val="008B4B4E"/>
    <w:rsid w:val="008B4BEB"/>
    <w:rsid w:val="008B4E19"/>
    <w:rsid w:val="008B4FA6"/>
    <w:rsid w:val="008B4FEF"/>
    <w:rsid w:val="008B562F"/>
    <w:rsid w:val="008B57FE"/>
    <w:rsid w:val="008B60A8"/>
    <w:rsid w:val="008B6303"/>
    <w:rsid w:val="008B711B"/>
    <w:rsid w:val="008B76A7"/>
    <w:rsid w:val="008B7CBF"/>
    <w:rsid w:val="008C01E5"/>
    <w:rsid w:val="008C02A7"/>
    <w:rsid w:val="008C0D01"/>
    <w:rsid w:val="008C1487"/>
    <w:rsid w:val="008C15CE"/>
    <w:rsid w:val="008C1B81"/>
    <w:rsid w:val="008C2AD3"/>
    <w:rsid w:val="008C2F38"/>
    <w:rsid w:val="008C333A"/>
    <w:rsid w:val="008C3BF6"/>
    <w:rsid w:val="008C3CA0"/>
    <w:rsid w:val="008C4079"/>
    <w:rsid w:val="008C4155"/>
    <w:rsid w:val="008C41BC"/>
    <w:rsid w:val="008C46BC"/>
    <w:rsid w:val="008C49EB"/>
    <w:rsid w:val="008C510F"/>
    <w:rsid w:val="008C53DA"/>
    <w:rsid w:val="008C6512"/>
    <w:rsid w:val="008C67C0"/>
    <w:rsid w:val="008C6869"/>
    <w:rsid w:val="008C6C70"/>
    <w:rsid w:val="008C6D00"/>
    <w:rsid w:val="008C6E8F"/>
    <w:rsid w:val="008C7601"/>
    <w:rsid w:val="008C769D"/>
    <w:rsid w:val="008C7787"/>
    <w:rsid w:val="008C79B1"/>
    <w:rsid w:val="008C7A0E"/>
    <w:rsid w:val="008D0316"/>
    <w:rsid w:val="008D0904"/>
    <w:rsid w:val="008D0A90"/>
    <w:rsid w:val="008D0DBE"/>
    <w:rsid w:val="008D0E8B"/>
    <w:rsid w:val="008D1193"/>
    <w:rsid w:val="008D20CA"/>
    <w:rsid w:val="008D2233"/>
    <w:rsid w:val="008D23CE"/>
    <w:rsid w:val="008D2783"/>
    <w:rsid w:val="008D2FBC"/>
    <w:rsid w:val="008D3110"/>
    <w:rsid w:val="008D452B"/>
    <w:rsid w:val="008D4B4D"/>
    <w:rsid w:val="008D4C7A"/>
    <w:rsid w:val="008D55E3"/>
    <w:rsid w:val="008D5814"/>
    <w:rsid w:val="008D59F2"/>
    <w:rsid w:val="008D5E12"/>
    <w:rsid w:val="008D5F4F"/>
    <w:rsid w:val="008D61EA"/>
    <w:rsid w:val="008D6C6A"/>
    <w:rsid w:val="008D6CEF"/>
    <w:rsid w:val="008D71F0"/>
    <w:rsid w:val="008D742B"/>
    <w:rsid w:val="008D74A1"/>
    <w:rsid w:val="008D7891"/>
    <w:rsid w:val="008E01E1"/>
    <w:rsid w:val="008E08D5"/>
    <w:rsid w:val="008E0AAE"/>
    <w:rsid w:val="008E0C97"/>
    <w:rsid w:val="008E0D97"/>
    <w:rsid w:val="008E0DD5"/>
    <w:rsid w:val="008E1115"/>
    <w:rsid w:val="008E159F"/>
    <w:rsid w:val="008E1D0F"/>
    <w:rsid w:val="008E1F16"/>
    <w:rsid w:val="008E2B2D"/>
    <w:rsid w:val="008E394F"/>
    <w:rsid w:val="008E3B77"/>
    <w:rsid w:val="008E481C"/>
    <w:rsid w:val="008E58F8"/>
    <w:rsid w:val="008E5CBA"/>
    <w:rsid w:val="008E62D8"/>
    <w:rsid w:val="008E63AD"/>
    <w:rsid w:val="008E6F6D"/>
    <w:rsid w:val="008E6F9A"/>
    <w:rsid w:val="008E72DF"/>
    <w:rsid w:val="008E73FB"/>
    <w:rsid w:val="008E75D5"/>
    <w:rsid w:val="008E78A6"/>
    <w:rsid w:val="008E7A5B"/>
    <w:rsid w:val="008E7B4D"/>
    <w:rsid w:val="008E7B6D"/>
    <w:rsid w:val="008F006D"/>
    <w:rsid w:val="008F00E6"/>
    <w:rsid w:val="008F028F"/>
    <w:rsid w:val="008F055B"/>
    <w:rsid w:val="008F084E"/>
    <w:rsid w:val="008F0B51"/>
    <w:rsid w:val="008F0E2B"/>
    <w:rsid w:val="008F103F"/>
    <w:rsid w:val="008F11FD"/>
    <w:rsid w:val="008F13A2"/>
    <w:rsid w:val="008F24BD"/>
    <w:rsid w:val="008F2733"/>
    <w:rsid w:val="008F2767"/>
    <w:rsid w:val="008F295C"/>
    <w:rsid w:val="008F2983"/>
    <w:rsid w:val="008F310F"/>
    <w:rsid w:val="008F3236"/>
    <w:rsid w:val="008F3EA2"/>
    <w:rsid w:val="008F41DD"/>
    <w:rsid w:val="008F4421"/>
    <w:rsid w:val="008F44BB"/>
    <w:rsid w:val="008F4915"/>
    <w:rsid w:val="008F4A4F"/>
    <w:rsid w:val="008F4B6D"/>
    <w:rsid w:val="008F4C34"/>
    <w:rsid w:val="008F50E6"/>
    <w:rsid w:val="008F5241"/>
    <w:rsid w:val="008F573C"/>
    <w:rsid w:val="008F59F2"/>
    <w:rsid w:val="008F5F08"/>
    <w:rsid w:val="008F60D9"/>
    <w:rsid w:val="008F62D0"/>
    <w:rsid w:val="008F6538"/>
    <w:rsid w:val="008F6543"/>
    <w:rsid w:val="008F67D0"/>
    <w:rsid w:val="008F6D7A"/>
    <w:rsid w:val="008F6EC9"/>
    <w:rsid w:val="008F7044"/>
    <w:rsid w:val="008F7C74"/>
    <w:rsid w:val="008F7CCF"/>
    <w:rsid w:val="00900D07"/>
    <w:rsid w:val="00901732"/>
    <w:rsid w:val="00901FE8"/>
    <w:rsid w:val="00901FEF"/>
    <w:rsid w:val="00902A6C"/>
    <w:rsid w:val="0090319E"/>
    <w:rsid w:val="009035D1"/>
    <w:rsid w:val="009038B4"/>
    <w:rsid w:val="00903C7F"/>
    <w:rsid w:val="00903D13"/>
    <w:rsid w:val="00904047"/>
    <w:rsid w:val="00904AC6"/>
    <w:rsid w:val="00905D4B"/>
    <w:rsid w:val="00906A59"/>
    <w:rsid w:val="00906DD8"/>
    <w:rsid w:val="009070DB"/>
    <w:rsid w:val="00907217"/>
    <w:rsid w:val="009076E9"/>
    <w:rsid w:val="009077CD"/>
    <w:rsid w:val="009078AB"/>
    <w:rsid w:val="00907BDA"/>
    <w:rsid w:val="009101B0"/>
    <w:rsid w:val="009102BC"/>
    <w:rsid w:val="0091055E"/>
    <w:rsid w:val="0091094E"/>
    <w:rsid w:val="00910A3E"/>
    <w:rsid w:val="009110A3"/>
    <w:rsid w:val="009114DA"/>
    <w:rsid w:val="00911822"/>
    <w:rsid w:val="00911E13"/>
    <w:rsid w:val="0091237E"/>
    <w:rsid w:val="00912517"/>
    <w:rsid w:val="00912947"/>
    <w:rsid w:val="0091356C"/>
    <w:rsid w:val="009135A1"/>
    <w:rsid w:val="00913858"/>
    <w:rsid w:val="00913EA4"/>
    <w:rsid w:val="009143EC"/>
    <w:rsid w:val="0091512B"/>
    <w:rsid w:val="009151F8"/>
    <w:rsid w:val="0091520E"/>
    <w:rsid w:val="00915218"/>
    <w:rsid w:val="00915670"/>
    <w:rsid w:val="00915A58"/>
    <w:rsid w:val="00915D02"/>
    <w:rsid w:val="0091645C"/>
    <w:rsid w:val="00916F9F"/>
    <w:rsid w:val="009173D1"/>
    <w:rsid w:val="009176BC"/>
    <w:rsid w:val="00917888"/>
    <w:rsid w:val="00917D1C"/>
    <w:rsid w:val="0092064E"/>
    <w:rsid w:val="00920658"/>
    <w:rsid w:val="00920661"/>
    <w:rsid w:val="00921A1A"/>
    <w:rsid w:val="00921F63"/>
    <w:rsid w:val="009220BB"/>
    <w:rsid w:val="00922122"/>
    <w:rsid w:val="00922373"/>
    <w:rsid w:val="00922514"/>
    <w:rsid w:val="0092275E"/>
    <w:rsid w:val="00922C08"/>
    <w:rsid w:val="00922EB5"/>
    <w:rsid w:val="0092342B"/>
    <w:rsid w:val="009235AC"/>
    <w:rsid w:val="00923630"/>
    <w:rsid w:val="009237C8"/>
    <w:rsid w:val="00923A83"/>
    <w:rsid w:val="0092495C"/>
    <w:rsid w:val="00924C85"/>
    <w:rsid w:val="00924E3C"/>
    <w:rsid w:val="009254D1"/>
    <w:rsid w:val="00925BCE"/>
    <w:rsid w:val="00925E13"/>
    <w:rsid w:val="00925E29"/>
    <w:rsid w:val="0092675C"/>
    <w:rsid w:val="00926837"/>
    <w:rsid w:val="00926B10"/>
    <w:rsid w:val="00926F58"/>
    <w:rsid w:val="00927E7D"/>
    <w:rsid w:val="00927F50"/>
    <w:rsid w:val="009302FE"/>
    <w:rsid w:val="00930DD2"/>
    <w:rsid w:val="009310F5"/>
    <w:rsid w:val="0093121A"/>
    <w:rsid w:val="00931601"/>
    <w:rsid w:val="009319DA"/>
    <w:rsid w:val="00931CFE"/>
    <w:rsid w:val="00931DD5"/>
    <w:rsid w:val="00931DE7"/>
    <w:rsid w:val="00931E98"/>
    <w:rsid w:val="00931FB4"/>
    <w:rsid w:val="0093249A"/>
    <w:rsid w:val="00932AA4"/>
    <w:rsid w:val="00932CD2"/>
    <w:rsid w:val="00932CDB"/>
    <w:rsid w:val="00932F45"/>
    <w:rsid w:val="00932F9C"/>
    <w:rsid w:val="009331EF"/>
    <w:rsid w:val="009336A1"/>
    <w:rsid w:val="0093399A"/>
    <w:rsid w:val="00933BE9"/>
    <w:rsid w:val="00933FFA"/>
    <w:rsid w:val="009346B0"/>
    <w:rsid w:val="009346C9"/>
    <w:rsid w:val="00934AF3"/>
    <w:rsid w:val="00934D99"/>
    <w:rsid w:val="00934FB2"/>
    <w:rsid w:val="00934FC3"/>
    <w:rsid w:val="009350CA"/>
    <w:rsid w:val="009351DB"/>
    <w:rsid w:val="00935470"/>
    <w:rsid w:val="009355E4"/>
    <w:rsid w:val="009359FA"/>
    <w:rsid w:val="00935BB9"/>
    <w:rsid w:val="00935D32"/>
    <w:rsid w:val="00936405"/>
    <w:rsid w:val="00936621"/>
    <w:rsid w:val="009369E2"/>
    <w:rsid w:val="00936FF5"/>
    <w:rsid w:val="0093702A"/>
    <w:rsid w:val="00937032"/>
    <w:rsid w:val="00937629"/>
    <w:rsid w:val="00937794"/>
    <w:rsid w:val="009379CE"/>
    <w:rsid w:val="00937A95"/>
    <w:rsid w:val="00937AD4"/>
    <w:rsid w:val="00937BA3"/>
    <w:rsid w:val="009402E3"/>
    <w:rsid w:val="009403F9"/>
    <w:rsid w:val="00940870"/>
    <w:rsid w:val="00940ABA"/>
    <w:rsid w:val="00940FDE"/>
    <w:rsid w:val="0094103D"/>
    <w:rsid w:val="00942338"/>
    <w:rsid w:val="00942519"/>
    <w:rsid w:val="00942649"/>
    <w:rsid w:val="009427A1"/>
    <w:rsid w:val="0094300A"/>
    <w:rsid w:val="00943026"/>
    <w:rsid w:val="009431DD"/>
    <w:rsid w:val="009434C0"/>
    <w:rsid w:val="00944353"/>
    <w:rsid w:val="00944AB8"/>
    <w:rsid w:val="00945280"/>
    <w:rsid w:val="00945A12"/>
    <w:rsid w:val="00946619"/>
    <w:rsid w:val="009466BB"/>
    <w:rsid w:val="009466EE"/>
    <w:rsid w:val="00946926"/>
    <w:rsid w:val="00946DEF"/>
    <w:rsid w:val="00947037"/>
    <w:rsid w:val="0094779B"/>
    <w:rsid w:val="0094788B"/>
    <w:rsid w:val="00950043"/>
    <w:rsid w:val="00950448"/>
    <w:rsid w:val="00950C6E"/>
    <w:rsid w:val="00951326"/>
    <w:rsid w:val="00951C47"/>
    <w:rsid w:val="00951DA1"/>
    <w:rsid w:val="009520F6"/>
    <w:rsid w:val="00953138"/>
    <w:rsid w:val="009536FA"/>
    <w:rsid w:val="009538E5"/>
    <w:rsid w:val="00953EA4"/>
    <w:rsid w:val="0095424C"/>
    <w:rsid w:val="00954A73"/>
    <w:rsid w:val="00955028"/>
    <w:rsid w:val="0095542C"/>
    <w:rsid w:val="009557DF"/>
    <w:rsid w:val="009559F0"/>
    <w:rsid w:val="00955AF8"/>
    <w:rsid w:val="00955D99"/>
    <w:rsid w:val="009565C8"/>
    <w:rsid w:val="009565E1"/>
    <w:rsid w:val="00956DA4"/>
    <w:rsid w:val="009601BC"/>
    <w:rsid w:val="0096085A"/>
    <w:rsid w:val="00960A86"/>
    <w:rsid w:val="00960F1E"/>
    <w:rsid w:val="009613A1"/>
    <w:rsid w:val="009615CE"/>
    <w:rsid w:val="009615E7"/>
    <w:rsid w:val="00961A5E"/>
    <w:rsid w:val="00961C89"/>
    <w:rsid w:val="00962592"/>
    <w:rsid w:val="00962B07"/>
    <w:rsid w:val="00962BDC"/>
    <w:rsid w:val="00962D14"/>
    <w:rsid w:val="00963176"/>
    <w:rsid w:val="00963580"/>
    <w:rsid w:val="009635FA"/>
    <w:rsid w:val="00963986"/>
    <w:rsid w:val="00963D50"/>
    <w:rsid w:val="00963F2D"/>
    <w:rsid w:val="00963F88"/>
    <w:rsid w:val="009646D4"/>
    <w:rsid w:val="0096470D"/>
    <w:rsid w:val="00964C9E"/>
    <w:rsid w:val="00965308"/>
    <w:rsid w:val="00965BCD"/>
    <w:rsid w:val="00965CA1"/>
    <w:rsid w:val="00965ECC"/>
    <w:rsid w:val="0096607E"/>
    <w:rsid w:val="00966469"/>
    <w:rsid w:val="00966555"/>
    <w:rsid w:val="00967008"/>
    <w:rsid w:val="0096750C"/>
    <w:rsid w:val="009678E2"/>
    <w:rsid w:val="00967EF3"/>
    <w:rsid w:val="009700E0"/>
    <w:rsid w:val="0097026B"/>
    <w:rsid w:val="00970434"/>
    <w:rsid w:val="009707CB"/>
    <w:rsid w:val="009708A5"/>
    <w:rsid w:val="00970F86"/>
    <w:rsid w:val="0097134D"/>
    <w:rsid w:val="009717AF"/>
    <w:rsid w:val="009722FE"/>
    <w:rsid w:val="0097271D"/>
    <w:rsid w:val="009732D6"/>
    <w:rsid w:val="009736AC"/>
    <w:rsid w:val="009746D6"/>
    <w:rsid w:val="009746E7"/>
    <w:rsid w:val="009747E7"/>
    <w:rsid w:val="00974BC1"/>
    <w:rsid w:val="00974CA6"/>
    <w:rsid w:val="00975514"/>
    <w:rsid w:val="00975772"/>
    <w:rsid w:val="00975BB3"/>
    <w:rsid w:val="00975E6E"/>
    <w:rsid w:val="0097662E"/>
    <w:rsid w:val="009768AF"/>
    <w:rsid w:val="00977B9F"/>
    <w:rsid w:val="00980174"/>
    <w:rsid w:val="009809B3"/>
    <w:rsid w:val="009809E7"/>
    <w:rsid w:val="00980EF6"/>
    <w:rsid w:val="0098170C"/>
    <w:rsid w:val="009819AC"/>
    <w:rsid w:val="00981C90"/>
    <w:rsid w:val="0098216B"/>
    <w:rsid w:val="00982B76"/>
    <w:rsid w:val="00982CB6"/>
    <w:rsid w:val="00982F5D"/>
    <w:rsid w:val="00983115"/>
    <w:rsid w:val="009833B4"/>
    <w:rsid w:val="009835FB"/>
    <w:rsid w:val="009836F6"/>
    <w:rsid w:val="0098384A"/>
    <w:rsid w:val="009838F7"/>
    <w:rsid w:val="00983B3C"/>
    <w:rsid w:val="00983D8D"/>
    <w:rsid w:val="009842EC"/>
    <w:rsid w:val="00984D69"/>
    <w:rsid w:val="00984F9B"/>
    <w:rsid w:val="00985646"/>
    <w:rsid w:val="009856B9"/>
    <w:rsid w:val="00985D71"/>
    <w:rsid w:val="00985EFA"/>
    <w:rsid w:val="009860CC"/>
    <w:rsid w:val="009862EE"/>
    <w:rsid w:val="0098640D"/>
    <w:rsid w:val="009867A6"/>
    <w:rsid w:val="009870CC"/>
    <w:rsid w:val="009877C4"/>
    <w:rsid w:val="00990841"/>
    <w:rsid w:val="00990A8F"/>
    <w:rsid w:val="0099132B"/>
    <w:rsid w:val="009914BB"/>
    <w:rsid w:val="009915DE"/>
    <w:rsid w:val="00991871"/>
    <w:rsid w:val="00991A64"/>
    <w:rsid w:val="00991D45"/>
    <w:rsid w:val="00991DD6"/>
    <w:rsid w:val="009921FC"/>
    <w:rsid w:val="00992285"/>
    <w:rsid w:val="00992AB2"/>
    <w:rsid w:val="00992BF3"/>
    <w:rsid w:val="009931A9"/>
    <w:rsid w:val="009931D0"/>
    <w:rsid w:val="00993540"/>
    <w:rsid w:val="0099551E"/>
    <w:rsid w:val="00995C53"/>
    <w:rsid w:val="0099681E"/>
    <w:rsid w:val="009968A2"/>
    <w:rsid w:val="00996DBC"/>
    <w:rsid w:val="00996F22"/>
    <w:rsid w:val="009973F4"/>
    <w:rsid w:val="00997839"/>
    <w:rsid w:val="0099792E"/>
    <w:rsid w:val="009A02DB"/>
    <w:rsid w:val="009A031D"/>
    <w:rsid w:val="009A0581"/>
    <w:rsid w:val="009A0687"/>
    <w:rsid w:val="009A1274"/>
    <w:rsid w:val="009A12D1"/>
    <w:rsid w:val="009A1537"/>
    <w:rsid w:val="009A1D92"/>
    <w:rsid w:val="009A2512"/>
    <w:rsid w:val="009A2A65"/>
    <w:rsid w:val="009A38DE"/>
    <w:rsid w:val="009A3D1E"/>
    <w:rsid w:val="009A412C"/>
    <w:rsid w:val="009A4631"/>
    <w:rsid w:val="009A464B"/>
    <w:rsid w:val="009A49B4"/>
    <w:rsid w:val="009A5894"/>
    <w:rsid w:val="009A5A4A"/>
    <w:rsid w:val="009A633A"/>
    <w:rsid w:val="009A67F1"/>
    <w:rsid w:val="009A71B7"/>
    <w:rsid w:val="009A76F0"/>
    <w:rsid w:val="009A77E5"/>
    <w:rsid w:val="009A7A45"/>
    <w:rsid w:val="009A7E1F"/>
    <w:rsid w:val="009B0839"/>
    <w:rsid w:val="009B0B0D"/>
    <w:rsid w:val="009B0C23"/>
    <w:rsid w:val="009B0FB0"/>
    <w:rsid w:val="009B1152"/>
    <w:rsid w:val="009B1F41"/>
    <w:rsid w:val="009B2139"/>
    <w:rsid w:val="009B2398"/>
    <w:rsid w:val="009B27EE"/>
    <w:rsid w:val="009B3582"/>
    <w:rsid w:val="009B39D8"/>
    <w:rsid w:val="009B3E1C"/>
    <w:rsid w:val="009B4103"/>
    <w:rsid w:val="009B45CD"/>
    <w:rsid w:val="009B4689"/>
    <w:rsid w:val="009B4F55"/>
    <w:rsid w:val="009B51F1"/>
    <w:rsid w:val="009B5204"/>
    <w:rsid w:val="009B5988"/>
    <w:rsid w:val="009B59EB"/>
    <w:rsid w:val="009B5BF7"/>
    <w:rsid w:val="009B5D82"/>
    <w:rsid w:val="009B6251"/>
    <w:rsid w:val="009B69EE"/>
    <w:rsid w:val="009B6B83"/>
    <w:rsid w:val="009B75FD"/>
    <w:rsid w:val="009B7E47"/>
    <w:rsid w:val="009C016C"/>
    <w:rsid w:val="009C0B1A"/>
    <w:rsid w:val="009C0BB3"/>
    <w:rsid w:val="009C0E72"/>
    <w:rsid w:val="009C102E"/>
    <w:rsid w:val="009C113A"/>
    <w:rsid w:val="009C1644"/>
    <w:rsid w:val="009C1B24"/>
    <w:rsid w:val="009C1DC6"/>
    <w:rsid w:val="009C2083"/>
    <w:rsid w:val="009C2AB8"/>
    <w:rsid w:val="009C33D0"/>
    <w:rsid w:val="009C3566"/>
    <w:rsid w:val="009C4BC8"/>
    <w:rsid w:val="009C4CCC"/>
    <w:rsid w:val="009C60DD"/>
    <w:rsid w:val="009C65A5"/>
    <w:rsid w:val="009C6670"/>
    <w:rsid w:val="009C6884"/>
    <w:rsid w:val="009C6D29"/>
    <w:rsid w:val="009C7023"/>
    <w:rsid w:val="009C7219"/>
    <w:rsid w:val="009C7C8C"/>
    <w:rsid w:val="009C7ED5"/>
    <w:rsid w:val="009C7F32"/>
    <w:rsid w:val="009D029C"/>
    <w:rsid w:val="009D0AC4"/>
    <w:rsid w:val="009D1933"/>
    <w:rsid w:val="009D1A9E"/>
    <w:rsid w:val="009D1D6D"/>
    <w:rsid w:val="009D2E33"/>
    <w:rsid w:val="009D3348"/>
    <w:rsid w:val="009D33A7"/>
    <w:rsid w:val="009D3AB6"/>
    <w:rsid w:val="009D3B3B"/>
    <w:rsid w:val="009D4124"/>
    <w:rsid w:val="009D42EB"/>
    <w:rsid w:val="009D4BD7"/>
    <w:rsid w:val="009D4CB1"/>
    <w:rsid w:val="009D4DAA"/>
    <w:rsid w:val="009D4DD5"/>
    <w:rsid w:val="009D4F77"/>
    <w:rsid w:val="009D5A59"/>
    <w:rsid w:val="009D5A79"/>
    <w:rsid w:val="009D665B"/>
    <w:rsid w:val="009D6CB0"/>
    <w:rsid w:val="009D6D0E"/>
    <w:rsid w:val="009D6E11"/>
    <w:rsid w:val="009D6E7E"/>
    <w:rsid w:val="009D6FD5"/>
    <w:rsid w:val="009D7120"/>
    <w:rsid w:val="009D712E"/>
    <w:rsid w:val="009D7A14"/>
    <w:rsid w:val="009D7BF4"/>
    <w:rsid w:val="009E0480"/>
    <w:rsid w:val="009E0515"/>
    <w:rsid w:val="009E08F7"/>
    <w:rsid w:val="009E0913"/>
    <w:rsid w:val="009E0ADB"/>
    <w:rsid w:val="009E1D1D"/>
    <w:rsid w:val="009E1E04"/>
    <w:rsid w:val="009E2254"/>
    <w:rsid w:val="009E2557"/>
    <w:rsid w:val="009E25BA"/>
    <w:rsid w:val="009E2F91"/>
    <w:rsid w:val="009E33F3"/>
    <w:rsid w:val="009E371F"/>
    <w:rsid w:val="009E3926"/>
    <w:rsid w:val="009E3E08"/>
    <w:rsid w:val="009E409E"/>
    <w:rsid w:val="009E41F6"/>
    <w:rsid w:val="009E4502"/>
    <w:rsid w:val="009E450D"/>
    <w:rsid w:val="009E47BF"/>
    <w:rsid w:val="009E4C65"/>
    <w:rsid w:val="009E52E3"/>
    <w:rsid w:val="009E567E"/>
    <w:rsid w:val="009E5718"/>
    <w:rsid w:val="009E5912"/>
    <w:rsid w:val="009E5A34"/>
    <w:rsid w:val="009E5C6F"/>
    <w:rsid w:val="009E6133"/>
    <w:rsid w:val="009E6631"/>
    <w:rsid w:val="009E667E"/>
    <w:rsid w:val="009E67A6"/>
    <w:rsid w:val="009E70C9"/>
    <w:rsid w:val="009E7572"/>
    <w:rsid w:val="009E76C6"/>
    <w:rsid w:val="009E7B63"/>
    <w:rsid w:val="009E7BF7"/>
    <w:rsid w:val="009F01FD"/>
    <w:rsid w:val="009F06D2"/>
    <w:rsid w:val="009F07E8"/>
    <w:rsid w:val="009F226A"/>
    <w:rsid w:val="009F22C5"/>
    <w:rsid w:val="009F27A0"/>
    <w:rsid w:val="009F2B6F"/>
    <w:rsid w:val="009F2CB8"/>
    <w:rsid w:val="009F32E8"/>
    <w:rsid w:val="009F3727"/>
    <w:rsid w:val="009F39C0"/>
    <w:rsid w:val="009F3A45"/>
    <w:rsid w:val="009F3B4E"/>
    <w:rsid w:val="009F4237"/>
    <w:rsid w:val="009F42A7"/>
    <w:rsid w:val="009F42B2"/>
    <w:rsid w:val="009F472F"/>
    <w:rsid w:val="009F480C"/>
    <w:rsid w:val="009F48DD"/>
    <w:rsid w:val="009F5283"/>
    <w:rsid w:val="009F6348"/>
    <w:rsid w:val="009F6666"/>
    <w:rsid w:val="009F672C"/>
    <w:rsid w:val="009F727D"/>
    <w:rsid w:val="009F7579"/>
    <w:rsid w:val="009F7A24"/>
    <w:rsid w:val="009F7B59"/>
    <w:rsid w:val="009F7E42"/>
    <w:rsid w:val="00A0048D"/>
    <w:rsid w:val="00A00B43"/>
    <w:rsid w:val="00A00CE7"/>
    <w:rsid w:val="00A00F09"/>
    <w:rsid w:val="00A012C7"/>
    <w:rsid w:val="00A01712"/>
    <w:rsid w:val="00A018EB"/>
    <w:rsid w:val="00A01D15"/>
    <w:rsid w:val="00A0224F"/>
    <w:rsid w:val="00A02533"/>
    <w:rsid w:val="00A028B8"/>
    <w:rsid w:val="00A02DCB"/>
    <w:rsid w:val="00A035DB"/>
    <w:rsid w:val="00A037DF"/>
    <w:rsid w:val="00A05082"/>
    <w:rsid w:val="00A05130"/>
    <w:rsid w:val="00A05497"/>
    <w:rsid w:val="00A05955"/>
    <w:rsid w:val="00A05D04"/>
    <w:rsid w:val="00A05E3E"/>
    <w:rsid w:val="00A06010"/>
    <w:rsid w:val="00A06545"/>
    <w:rsid w:val="00A06ED3"/>
    <w:rsid w:val="00A06FB0"/>
    <w:rsid w:val="00A0714D"/>
    <w:rsid w:val="00A07287"/>
    <w:rsid w:val="00A074D9"/>
    <w:rsid w:val="00A076B8"/>
    <w:rsid w:val="00A07D5E"/>
    <w:rsid w:val="00A07E01"/>
    <w:rsid w:val="00A100B5"/>
    <w:rsid w:val="00A10484"/>
    <w:rsid w:val="00A10539"/>
    <w:rsid w:val="00A10BE8"/>
    <w:rsid w:val="00A1117E"/>
    <w:rsid w:val="00A11334"/>
    <w:rsid w:val="00A115F0"/>
    <w:rsid w:val="00A1162D"/>
    <w:rsid w:val="00A11864"/>
    <w:rsid w:val="00A11AFC"/>
    <w:rsid w:val="00A12945"/>
    <w:rsid w:val="00A12EA6"/>
    <w:rsid w:val="00A12FC9"/>
    <w:rsid w:val="00A13E23"/>
    <w:rsid w:val="00A13FD7"/>
    <w:rsid w:val="00A1401D"/>
    <w:rsid w:val="00A1439B"/>
    <w:rsid w:val="00A14D62"/>
    <w:rsid w:val="00A1530A"/>
    <w:rsid w:val="00A15DE5"/>
    <w:rsid w:val="00A1644B"/>
    <w:rsid w:val="00A16676"/>
    <w:rsid w:val="00A17167"/>
    <w:rsid w:val="00A1764B"/>
    <w:rsid w:val="00A17B15"/>
    <w:rsid w:val="00A2001E"/>
    <w:rsid w:val="00A20814"/>
    <w:rsid w:val="00A20DBC"/>
    <w:rsid w:val="00A210AC"/>
    <w:rsid w:val="00A22162"/>
    <w:rsid w:val="00A224B4"/>
    <w:rsid w:val="00A22523"/>
    <w:rsid w:val="00A2284D"/>
    <w:rsid w:val="00A22BD7"/>
    <w:rsid w:val="00A2383F"/>
    <w:rsid w:val="00A23F36"/>
    <w:rsid w:val="00A24161"/>
    <w:rsid w:val="00A24184"/>
    <w:rsid w:val="00A24193"/>
    <w:rsid w:val="00A24B69"/>
    <w:rsid w:val="00A24ED1"/>
    <w:rsid w:val="00A2556E"/>
    <w:rsid w:val="00A25713"/>
    <w:rsid w:val="00A260FA"/>
    <w:rsid w:val="00A26146"/>
    <w:rsid w:val="00A2625E"/>
    <w:rsid w:val="00A2644C"/>
    <w:rsid w:val="00A2657C"/>
    <w:rsid w:val="00A26639"/>
    <w:rsid w:val="00A266F9"/>
    <w:rsid w:val="00A26AB3"/>
    <w:rsid w:val="00A26DA4"/>
    <w:rsid w:val="00A26EC3"/>
    <w:rsid w:val="00A27024"/>
    <w:rsid w:val="00A2722B"/>
    <w:rsid w:val="00A27D23"/>
    <w:rsid w:val="00A30810"/>
    <w:rsid w:val="00A309E3"/>
    <w:rsid w:val="00A30B7E"/>
    <w:rsid w:val="00A31C01"/>
    <w:rsid w:val="00A320FF"/>
    <w:rsid w:val="00A3215E"/>
    <w:rsid w:val="00A3221B"/>
    <w:rsid w:val="00A32300"/>
    <w:rsid w:val="00A32541"/>
    <w:rsid w:val="00A32BAE"/>
    <w:rsid w:val="00A32BD7"/>
    <w:rsid w:val="00A336E8"/>
    <w:rsid w:val="00A33B6F"/>
    <w:rsid w:val="00A3439F"/>
    <w:rsid w:val="00A34788"/>
    <w:rsid w:val="00A34DD5"/>
    <w:rsid w:val="00A355D1"/>
    <w:rsid w:val="00A35D32"/>
    <w:rsid w:val="00A35EC3"/>
    <w:rsid w:val="00A361BE"/>
    <w:rsid w:val="00A36271"/>
    <w:rsid w:val="00A3643D"/>
    <w:rsid w:val="00A36552"/>
    <w:rsid w:val="00A36640"/>
    <w:rsid w:val="00A36C5F"/>
    <w:rsid w:val="00A36C69"/>
    <w:rsid w:val="00A36DC7"/>
    <w:rsid w:val="00A36F04"/>
    <w:rsid w:val="00A370BF"/>
    <w:rsid w:val="00A376B8"/>
    <w:rsid w:val="00A3782B"/>
    <w:rsid w:val="00A37F4E"/>
    <w:rsid w:val="00A4040D"/>
    <w:rsid w:val="00A40692"/>
    <w:rsid w:val="00A40CC6"/>
    <w:rsid w:val="00A40E1B"/>
    <w:rsid w:val="00A40E73"/>
    <w:rsid w:val="00A41BEC"/>
    <w:rsid w:val="00A42625"/>
    <w:rsid w:val="00A42633"/>
    <w:rsid w:val="00A42771"/>
    <w:rsid w:val="00A42A05"/>
    <w:rsid w:val="00A42C02"/>
    <w:rsid w:val="00A431AA"/>
    <w:rsid w:val="00A435F4"/>
    <w:rsid w:val="00A43878"/>
    <w:rsid w:val="00A43A40"/>
    <w:rsid w:val="00A43BC0"/>
    <w:rsid w:val="00A43F32"/>
    <w:rsid w:val="00A4420F"/>
    <w:rsid w:val="00A443B9"/>
    <w:rsid w:val="00A44841"/>
    <w:rsid w:val="00A44857"/>
    <w:rsid w:val="00A44877"/>
    <w:rsid w:val="00A44CD0"/>
    <w:rsid w:val="00A44D64"/>
    <w:rsid w:val="00A44D77"/>
    <w:rsid w:val="00A4507A"/>
    <w:rsid w:val="00A454B9"/>
    <w:rsid w:val="00A45D68"/>
    <w:rsid w:val="00A45F2D"/>
    <w:rsid w:val="00A46380"/>
    <w:rsid w:val="00A4681E"/>
    <w:rsid w:val="00A46AE9"/>
    <w:rsid w:val="00A4706E"/>
    <w:rsid w:val="00A5033F"/>
    <w:rsid w:val="00A504DD"/>
    <w:rsid w:val="00A50583"/>
    <w:rsid w:val="00A5072C"/>
    <w:rsid w:val="00A50DA9"/>
    <w:rsid w:val="00A512E1"/>
    <w:rsid w:val="00A513C7"/>
    <w:rsid w:val="00A515ED"/>
    <w:rsid w:val="00A5188A"/>
    <w:rsid w:val="00A51A3B"/>
    <w:rsid w:val="00A51EAD"/>
    <w:rsid w:val="00A52978"/>
    <w:rsid w:val="00A5329B"/>
    <w:rsid w:val="00A534EE"/>
    <w:rsid w:val="00A53502"/>
    <w:rsid w:val="00A53604"/>
    <w:rsid w:val="00A537C9"/>
    <w:rsid w:val="00A53B40"/>
    <w:rsid w:val="00A54811"/>
    <w:rsid w:val="00A54A0B"/>
    <w:rsid w:val="00A54B05"/>
    <w:rsid w:val="00A54B26"/>
    <w:rsid w:val="00A54B62"/>
    <w:rsid w:val="00A54E3E"/>
    <w:rsid w:val="00A5568F"/>
    <w:rsid w:val="00A56960"/>
    <w:rsid w:val="00A56AED"/>
    <w:rsid w:val="00A56B6D"/>
    <w:rsid w:val="00A56B78"/>
    <w:rsid w:val="00A56F28"/>
    <w:rsid w:val="00A56F61"/>
    <w:rsid w:val="00A57FE1"/>
    <w:rsid w:val="00A60055"/>
    <w:rsid w:val="00A60333"/>
    <w:rsid w:val="00A61CDB"/>
    <w:rsid w:val="00A61D55"/>
    <w:rsid w:val="00A62803"/>
    <w:rsid w:val="00A6286B"/>
    <w:rsid w:val="00A62C73"/>
    <w:rsid w:val="00A63188"/>
    <w:rsid w:val="00A63272"/>
    <w:rsid w:val="00A63BA5"/>
    <w:rsid w:val="00A63D2D"/>
    <w:rsid w:val="00A6426E"/>
    <w:rsid w:val="00A64773"/>
    <w:rsid w:val="00A653CB"/>
    <w:rsid w:val="00A65496"/>
    <w:rsid w:val="00A655E7"/>
    <w:rsid w:val="00A65813"/>
    <w:rsid w:val="00A65C05"/>
    <w:rsid w:val="00A6639D"/>
    <w:rsid w:val="00A665C8"/>
    <w:rsid w:val="00A668E5"/>
    <w:rsid w:val="00A66E38"/>
    <w:rsid w:val="00A672DD"/>
    <w:rsid w:val="00A67AEA"/>
    <w:rsid w:val="00A67F2E"/>
    <w:rsid w:val="00A702A9"/>
    <w:rsid w:val="00A70480"/>
    <w:rsid w:val="00A705D2"/>
    <w:rsid w:val="00A70BF1"/>
    <w:rsid w:val="00A70F35"/>
    <w:rsid w:val="00A71A6F"/>
    <w:rsid w:val="00A72958"/>
    <w:rsid w:val="00A72BF6"/>
    <w:rsid w:val="00A733D0"/>
    <w:rsid w:val="00A74161"/>
    <w:rsid w:val="00A74234"/>
    <w:rsid w:val="00A7438F"/>
    <w:rsid w:val="00A74557"/>
    <w:rsid w:val="00A74A63"/>
    <w:rsid w:val="00A75691"/>
    <w:rsid w:val="00A75910"/>
    <w:rsid w:val="00A75C7F"/>
    <w:rsid w:val="00A76635"/>
    <w:rsid w:val="00A77AC7"/>
    <w:rsid w:val="00A80A57"/>
    <w:rsid w:val="00A80BB9"/>
    <w:rsid w:val="00A80F7E"/>
    <w:rsid w:val="00A8260A"/>
    <w:rsid w:val="00A829A4"/>
    <w:rsid w:val="00A82B3D"/>
    <w:rsid w:val="00A82C73"/>
    <w:rsid w:val="00A82EB1"/>
    <w:rsid w:val="00A832C9"/>
    <w:rsid w:val="00A83333"/>
    <w:rsid w:val="00A8379F"/>
    <w:rsid w:val="00A83893"/>
    <w:rsid w:val="00A83CD4"/>
    <w:rsid w:val="00A83D51"/>
    <w:rsid w:val="00A83D93"/>
    <w:rsid w:val="00A83F5D"/>
    <w:rsid w:val="00A8466F"/>
    <w:rsid w:val="00A849B7"/>
    <w:rsid w:val="00A84AE4"/>
    <w:rsid w:val="00A85456"/>
    <w:rsid w:val="00A857FD"/>
    <w:rsid w:val="00A85916"/>
    <w:rsid w:val="00A85BFB"/>
    <w:rsid w:val="00A86466"/>
    <w:rsid w:val="00A866D3"/>
    <w:rsid w:val="00A86840"/>
    <w:rsid w:val="00A86E81"/>
    <w:rsid w:val="00A874F3"/>
    <w:rsid w:val="00A87ABF"/>
    <w:rsid w:val="00A87BD6"/>
    <w:rsid w:val="00A87C37"/>
    <w:rsid w:val="00A90153"/>
    <w:rsid w:val="00A9040E"/>
    <w:rsid w:val="00A905ED"/>
    <w:rsid w:val="00A90C9E"/>
    <w:rsid w:val="00A9112E"/>
    <w:rsid w:val="00A91C87"/>
    <w:rsid w:val="00A920DE"/>
    <w:rsid w:val="00A92389"/>
    <w:rsid w:val="00A927CF"/>
    <w:rsid w:val="00A928F9"/>
    <w:rsid w:val="00A92D8C"/>
    <w:rsid w:val="00A92FE2"/>
    <w:rsid w:val="00A933AB"/>
    <w:rsid w:val="00A938A8"/>
    <w:rsid w:val="00A93BD5"/>
    <w:rsid w:val="00A93D88"/>
    <w:rsid w:val="00A93E81"/>
    <w:rsid w:val="00A93FAC"/>
    <w:rsid w:val="00A9402B"/>
    <w:rsid w:val="00A952B4"/>
    <w:rsid w:val="00A958D0"/>
    <w:rsid w:val="00A968C4"/>
    <w:rsid w:val="00A96A4A"/>
    <w:rsid w:val="00A96ACB"/>
    <w:rsid w:val="00A96E04"/>
    <w:rsid w:val="00A96FFC"/>
    <w:rsid w:val="00A97272"/>
    <w:rsid w:val="00A97A34"/>
    <w:rsid w:val="00A97B75"/>
    <w:rsid w:val="00A97D24"/>
    <w:rsid w:val="00A97DA0"/>
    <w:rsid w:val="00A97DF2"/>
    <w:rsid w:val="00A97EDC"/>
    <w:rsid w:val="00AA003A"/>
    <w:rsid w:val="00AA01C3"/>
    <w:rsid w:val="00AA0379"/>
    <w:rsid w:val="00AA081C"/>
    <w:rsid w:val="00AA0D2A"/>
    <w:rsid w:val="00AA0DAC"/>
    <w:rsid w:val="00AA1055"/>
    <w:rsid w:val="00AA1F0D"/>
    <w:rsid w:val="00AA1F86"/>
    <w:rsid w:val="00AA20C5"/>
    <w:rsid w:val="00AA21B6"/>
    <w:rsid w:val="00AA227C"/>
    <w:rsid w:val="00AA2AD8"/>
    <w:rsid w:val="00AA2B5D"/>
    <w:rsid w:val="00AA3FAF"/>
    <w:rsid w:val="00AA4BB1"/>
    <w:rsid w:val="00AA4BF1"/>
    <w:rsid w:val="00AA5102"/>
    <w:rsid w:val="00AA54F1"/>
    <w:rsid w:val="00AA57B8"/>
    <w:rsid w:val="00AA5987"/>
    <w:rsid w:val="00AA5A2C"/>
    <w:rsid w:val="00AA6441"/>
    <w:rsid w:val="00AA6835"/>
    <w:rsid w:val="00AA68DE"/>
    <w:rsid w:val="00AA72D1"/>
    <w:rsid w:val="00AA76AB"/>
    <w:rsid w:val="00AA770B"/>
    <w:rsid w:val="00AA798A"/>
    <w:rsid w:val="00AB092B"/>
    <w:rsid w:val="00AB09DA"/>
    <w:rsid w:val="00AB0E1E"/>
    <w:rsid w:val="00AB116F"/>
    <w:rsid w:val="00AB12A4"/>
    <w:rsid w:val="00AB1454"/>
    <w:rsid w:val="00AB158E"/>
    <w:rsid w:val="00AB1673"/>
    <w:rsid w:val="00AB185F"/>
    <w:rsid w:val="00AB1AFC"/>
    <w:rsid w:val="00AB20DA"/>
    <w:rsid w:val="00AB25B6"/>
    <w:rsid w:val="00AB2979"/>
    <w:rsid w:val="00AB2ABA"/>
    <w:rsid w:val="00AB2BC7"/>
    <w:rsid w:val="00AB2BE7"/>
    <w:rsid w:val="00AB2D2C"/>
    <w:rsid w:val="00AB2F56"/>
    <w:rsid w:val="00AB3272"/>
    <w:rsid w:val="00AB382A"/>
    <w:rsid w:val="00AB3968"/>
    <w:rsid w:val="00AB3C0B"/>
    <w:rsid w:val="00AB3CF8"/>
    <w:rsid w:val="00AB3E78"/>
    <w:rsid w:val="00AB3E9E"/>
    <w:rsid w:val="00AB4334"/>
    <w:rsid w:val="00AB447C"/>
    <w:rsid w:val="00AB478B"/>
    <w:rsid w:val="00AB4FB0"/>
    <w:rsid w:val="00AB5C16"/>
    <w:rsid w:val="00AB663C"/>
    <w:rsid w:val="00AB66B3"/>
    <w:rsid w:val="00AB6A99"/>
    <w:rsid w:val="00AB6D47"/>
    <w:rsid w:val="00AB6D85"/>
    <w:rsid w:val="00AB7361"/>
    <w:rsid w:val="00AB7532"/>
    <w:rsid w:val="00AB76E1"/>
    <w:rsid w:val="00AB7BAD"/>
    <w:rsid w:val="00AC09CD"/>
    <w:rsid w:val="00AC0C75"/>
    <w:rsid w:val="00AC0F68"/>
    <w:rsid w:val="00AC0FE8"/>
    <w:rsid w:val="00AC1005"/>
    <w:rsid w:val="00AC10F5"/>
    <w:rsid w:val="00AC188E"/>
    <w:rsid w:val="00AC1BEC"/>
    <w:rsid w:val="00AC21C2"/>
    <w:rsid w:val="00AC225F"/>
    <w:rsid w:val="00AC2A49"/>
    <w:rsid w:val="00AC2BF6"/>
    <w:rsid w:val="00AC2C20"/>
    <w:rsid w:val="00AC3039"/>
    <w:rsid w:val="00AC3047"/>
    <w:rsid w:val="00AC3A32"/>
    <w:rsid w:val="00AC4116"/>
    <w:rsid w:val="00AC4186"/>
    <w:rsid w:val="00AC4AB4"/>
    <w:rsid w:val="00AC4D0F"/>
    <w:rsid w:val="00AC4D9B"/>
    <w:rsid w:val="00AC51CB"/>
    <w:rsid w:val="00AC565C"/>
    <w:rsid w:val="00AC5ACD"/>
    <w:rsid w:val="00AC5BAC"/>
    <w:rsid w:val="00AC5C10"/>
    <w:rsid w:val="00AC5EC1"/>
    <w:rsid w:val="00AC5F46"/>
    <w:rsid w:val="00AC65B9"/>
    <w:rsid w:val="00AC6E95"/>
    <w:rsid w:val="00AC796F"/>
    <w:rsid w:val="00AC79F9"/>
    <w:rsid w:val="00AD001F"/>
    <w:rsid w:val="00AD06B8"/>
    <w:rsid w:val="00AD0CF9"/>
    <w:rsid w:val="00AD1C27"/>
    <w:rsid w:val="00AD1DFC"/>
    <w:rsid w:val="00AD2003"/>
    <w:rsid w:val="00AD254B"/>
    <w:rsid w:val="00AD27DC"/>
    <w:rsid w:val="00AD28F8"/>
    <w:rsid w:val="00AD2B91"/>
    <w:rsid w:val="00AD2BB4"/>
    <w:rsid w:val="00AD3073"/>
    <w:rsid w:val="00AD3451"/>
    <w:rsid w:val="00AD350E"/>
    <w:rsid w:val="00AD3528"/>
    <w:rsid w:val="00AD36FF"/>
    <w:rsid w:val="00AD3859"/>
    <w:rsid w:val="00AD3E15"/>
    <w:rsid w:val="00AD3F32"/>
    <w:rsid w:val="00AD488E"/>
    <w:rsid w:val="00AD531C"/>
    <w:rsid w:val="00AD5E11"/>
    <w:rsid w:val="00AD5EFF"/>
    <w:rsid w:val="00AD6AA7"/>
    <w:rsid w:val="00AD6B3E"/>
    <w:rsid w:val="00AD7900"/>
    <w:rsid w:val="00AD798B"/>
    <w:rsid w:val="00AD7A85"/>
    <w:rsid w:val="00AE00F9"/>
    <w:rsid w:val="00AE0219"/>
    <w:rsid w:val="00AE0C11"/>
    <w:rsid w:val="00AE12E0"/>
    <w:rsid w:val="00AE2196"/>
    <w:rsid w:val="00AE2941"/>
    <w:rsid w:val="00AE2986"/>
    <w:rsid w:val="00AE3174"/>
    <w:rsid w:val="00AE3AC8"/>
    <w:rsid w:val="00AE3E6F"/>
    <w:rsid w:val="00AE4323"/>
    <w:rsid w:val="00AE57CA"/>
    <w:rsid w:val="00AE58E3"/>
    <w:rsid w:val="00AE682F"/>
    <w:rsid w:val="00AE6A8A"/>
    <w:rsid w:val="00AE6FF9"/>
    <w:rsid w:val="00AE741C"/>
    <w:rsid w:val="00AE78C6"/>
    <w:rsid w:val="00AF06FC"/>
    <w:rsid w:val="00AF13AA"/>
    <w:rsid w:val="00AF1586"/>
    <w:rsid w:val="00AF16A2"/>
    <w:rsid w:val="00AF266A"/>
    <w:rsid w:val="00AF26A8"/>
    <w:rsid w:val="00AF3278"/>
    <w:rsid w:val="00AF3336"/>
    <w:rsid w:val="00AF335E"/>
    <w:rsid w:val="00AF358E"/>
    <w:rsid w:val="00AF3EEF"/>
    <w:rsid w:val="00AF3F7A"/>
    <w:rsid w:val="00AF4066"/>
    <w:rsid w:val="00AF41B7"/>
    <w:rsid w:val="00AF4903"/>
    <w:rsid w:val="00AF5002"/>
    <w:rsid w:val="00AF50D2"/>
    <w:rsid w:val="00AF53DB"/>
    <w:rsid w:val="00AF5562"/>
    <w:rsid w:val="00AF56E1"/>
    <w:rsid w:val="00AF59AC"/>
    <w:rsid w:val="00AF5BB1"/>
    <w:rsid w:val="00AF61E5"/>
    <w:rsid w:val="00AF64A6"/>
    <w:rsid w:val="00AF6AC6"/>
    <w:rsid w:val="00AF6BFF"/>
    <w:rsid w:val="00AF6E4D"/>
    <w:rsid w:val="00AF6FB5"/>
    <w:rsid w:val="00AF723F"/>
    <w:rsid w:val="00AF73BD"/>
    <w:rsid w:val="00AF77C8"/>
    <w:rsid w:val="00AF792F"/>
    <w:rsid w:val="00AF7A2C"/>
    <w:rsid w:val="00AF7B2E"/>
    <w:rsid w:val="00B0031D"/>
    <w:rsid w:val="00B00567"/>
    <w:rsid w:val="00B015F6"/>
    <w:rsid w:val="00B0190A"/>
    <w:rsid w:val="00B01BE1"/>
    <w:rsid w:val="00B01EF0"/>
    <w:rsid w:val="00B02146"/>
    <w:rsid w:val="00B02BF4"/>
    <w:rsid w:val="00B02DA4"/>
    <w:rsid w:val="00B03276"/>
    <w:rsid w:val="00B03311"/>
    <w:rsid w:val="00B03C89"/>
    <w:rsid w:val="00B03EEA"/>
    <w:rsid w:val="00B03FEB"/>
    <w:rsid w:val="00B04E82"/>
    <w:rsid w:val="00B05BE1"/>
    <w:rsid w:val="00B05FB9"/>
    <w:rsid w:val="00B062B9"/>
    <w:rsid w:val="00B066B3"/>
    <w:rsid w:val="00B06BEC"/>
    <w:rsid w:val="00B06E2D"/>
    <w:rsid w:val="00B07203"/>
    <w:rsid w:val="00B072CB"/>
    <w:rsid w:val="00B076FC"/>
    <w:rsid w:val="00B07D9C"/>
    <w:rsid w:val="00B1071E"/>
    <w:rsid w:val="00B10F2D"/>
    <w:rsid w:val="00B110CE"/>
    <w:rsid w:val="00B1144D"/>
    <w:rsid w:val="00B11A4C"/>
    <w:rsid w:val="00B11D63"/>
    <w:rsid w:val="00B1230A"/>
    <w:rsid w:val="00B12EBA"/>
    <w:rsid w:val="00B133FA"/>
    <w:rsid w:val="00B13EAA"/>
    <w:rsid w:val="00B14361"/>
    <w:rsid w:val="00B1444A"/>
    <w:rsid w:val="00B14577"/>
    <w:rsid w:val="00B14585"/>
    <w:rsid w:val="00B14620"/>
    <w:rsid w:val="00B14801"/>
    <w:rsid w:val="00B15168"/>
    <w:rsid w:val="00B15708"/>
    <w:rsid w:val="00B15775"/>
    <w:rsid w:val="00B15C42"/>
    <w:rsid w:val="00B15D89"/>
    <w:rsid w:val="00B16701"/>
    <w:rsid w:val="00B16896"/>
    <w:rsid w:val="00B1733B"/>
    <w:rsid w:val="00B17675"/>
    <w:rsid w:val="00B17911"/>
    <w:rsid w:val="00B200EC"/>
    <w:rsid w:val="00B2077A"/>
    <w:rsid w:val="00B207BF"/>
    <w:rsid w:val="00B20BA4"/>
    <w:rsid w:val="00B20E93"/>
    <w:rsid w:val="00B2102A"/>
    <w:rsid w:val="00B213D0"/>
    <w:rsid w:val="00B214D4"/>
    <w:rsid w:val="00B21C85"/>
    <w:rsid w:val="00B2206C"/>
    <w:rsid w:val="00B224A1"/>
    <w:rsid w:val="00B227E9"/>
    <w:rsid w:val="00B228B6"/>
    <w:rsid w:val="00B2340E"/>
    <w:rsid w:val="00B23576"/>
    <w:rsid w:val="00B23713"/>
    <w:rsid w:val="00B23737"/>
    <w:rsid w:val="00B2403A"/>
    <w:rsid w:val="00B25322"/>
    <w:rsid w:val="00B256EE"/>
    <w:rsid w:val="00B2588F"/>
    <w:rsid w:val="00B25933"/>
    <w:rsid w:val="00B259BF"/>
    <w:rsid w:val="00B25B5D"/>
    <w:rsid w:val="00B25E42"/>
    <w:rsid w:val="00B25F75"/>
    <w:rsid w:val="00B26538"/>
    <w:rsid w:val="00B2697E"/>
    <w:rsid w:val="00B26B56"/>
    <w:rsid w:val="00B26FAD"/>
    <w:rsid w:val="00B2723F"/>
    <w:rsid w:val="00B272E1"/>
    <w:rsid w:val="00B273D6"/>
    <w:rsid w:val="00B275FE"/>
    <w:rsid w:val="00B30931"/>
    <w:rsid w:val="00B30AA9"/>
    <w:rsid w:val="00B30B8F"/>
    <w:rsid w:val="00B30BF0"/>
    <w:rsid w:val="00B30E31"/>
    <w:rsid w:val="00B315F1"/>
    <w:rsid w:val="00B31633"/>
    <w:rsid w:val="00B319E1"/>
    <w:rsid w:val="00B31D90"/>
    <w:rsid w:val="00B3254D"/>
    <w:rsid w:val="00B32873"/>
    <w:rsid w:val="00B328E2"/>
    <w:rsid w:val="00B32919"/>
    <w:rsid w:val="00B341C3"/>
    <w:rsid w:val="00B344FC"/>
    <w:rsid w:val="00B3486A"/>
    <w:rsid w:val="00B34988"/>
    <w:rsid w:val="00B349DD"/>
    <w:rsid w:val="00B34A33"/>
    <w:rsid w:val="00B34B9D"/>
    <w:rsid w:val="00B3506F"/>
    <w:rsid w:val="00B3545E"/>
    <w:rsid w:val="00B356A6"/>
    <w:rsid w:val="00B356FB"/>
    <w:rsid w:val="00B35802"/>
    <w:rsid w:val="00B35D3D"/>
    <w:rsid w:val="00B35EC3"/>
    <w:rsid w:val="00B36027"/>
    <w:rsid w:val="00B36267"/>
    <w:rsid w:val="00B36268"/>
    <w:rsid w:val="00B362E6"/>
    <w:rsid w:val="00B36603"/>
    <w:rsid w:val="00B36A9A"/>
    <w:rsid w:val="00B374BD"/>
    <w:rsid w:val="00B37B4F"/>
    <w:rsid w:val="00B37F41"/>
    <w:rsid w:val="00B40002"/>
    <w:rsid w:val="00B402BE"/>
    <w:rsid w:val="00B410C6"/>
    <w:rsid w:val="00B410D6"/>
    <w:rsid w:val="00B4146C"/>
    <w:rsid w:val="00B41616"/>
    <w:rsid w:val="00B41B92"/>
    <w:rsid w:val="00B41BFC"/>
    <w:rsid w:val="00B42278"/>
    <w:rsid w:val="00B42DD5"/>
    <w:rsid w:val="00B43106"/>
    <w:rsid w:val="00B439C7"/>
    <w:rsid w:val="00B44F20"/>
    <w:rsid w:val="00B44F28"/>
    <w:rsid w:val="00B453DA"/>
    <w:rsid w:val="00B45706"/>
    <w:rsid w:val="00B45D8A"/>
    <w:rsid w:val="00B45FEE"/>
    <w:rsid w:val="00B461DF"/>
    <w:rsid w:val="00B4684F"/>
    <w:rsid w:val="00B46EB0"/>
    <w:rsid w:val="00B476BA"/>
    <w:rsid w:val="00B4787D"/>
    <w:rsid w:val="00B478E2"/>
    <w:rsid w:val="00B5089C"/>
    <w:rsid w:val="00B50DAB"/>
    <w:rsid w:val="00B50DDB"/>
    <w:rsid w:val="00B5152F"/>
    <w:rsid w:val="00B5172A"/>
    <w:rsid w:val="00B5191F"/>
    <w:rsid w:val="00B51A4C"/>
    <w:rsid w:val="00B51A65"/>
    <w:rsid w:val="00B51AD2"/>
    <w:rsid w:val="00B52531"/>
    <w:rsid w:val="00B527B3"/>
    <w:rsid w:val="00B52D8B"/>
    <w:rsid w:val="00B52DDA"/>
    <w:rsid w:val="00B52E15"/>
    <w:rsid w:val="00B5347B"/>
    <w:rsid w:val="00B53693"/>
    <w:rsid w:val="00B53C1D"/>
    <w:rsid w:val="00B53C24"/>
    <w:rsid w:val="00B54379"/>
    <w:rsid w:val="00B54611"/>
    <w:rsid w:val="00B549F2"/>
    <w:rsid w:val="00B54B2F"/>
    <w:rsid w:val="00B54EC3"/>
    <w:rsid w:val="00B54FA1"/>
    <w:rsid w:val="00B553F6"/>
    <w:rsid w:val="00B5577E"/>
    <w:rsid w:val="00B55D04"/>
    <w:rsid w:val="00B55D70"/>
    <w:rsid w:val="00B55DE8"/>
    <w:rsid w:val="00B55FC9"/>
    <w:rsid w:val="00B5624B"/>
    <w:rsid w:val="00B564CF"/>
    <w:rsid w:val="00B56609"/>
    <w:rsid w:val="00B56B87"/>
    <w:rsid w:val="00B56D97"/>
    <w:rsid w:val="00B56FAA"/>
    <w:rsid w:val="00B571AB"/>
    <w:rsid w:val="00B572F6"/>
    <w:rsid w:val="00B5731E"/>
    <w:rsid w:val="00B57899"/>
    <w:rsid w:val="00B57FAC"/>
    <w:rsid w:val="00B60093"/>
    <w:rsid w:val="00B60238"/>
    <w:rsid w:val="00B602F7"/>
    <w:rsid w:val="00B6089D"/>
    <w:rsid w:val="00B60BD7"/>
    <w:rsid w:val="00B60E5E"/>
    <w:rsid w:val="00B60F8C"/>
    <w:rsid w:val="00B61556"/>
    <w:rsid w:val="00B628A6"/>
    <w:rsid w:val="00B62E85"/>
    <w:rsid w:val="00B63C28"/>
    <w:rsid w:val="00B65737"/>
    <w:rsid w:val="00B65875"/>
    <w:rsid w:val="00B65ABA"/>
    <w:rsid w:val="00B65B2E"/>
    <w:rsid w:val="00B65B91"/>
    <w:rsid w:val="00B664E7"/>
    <w:rsid w:val="00B66670"/>
    <w:rsid w:val="00B66953"/>
    <w:rsid w:val="00B66A77"/>
    <w:rsid w:val="00B66E71"/>
    <w:rsid w:val="00B66FEF"/>
    <w:rsid w:val="00B67228"/>
    <w:rsid w:val="00B6756A"/>
    <w:rsid w:val="00B6789E"/>
    <w:rsid w:val="00B67968"/>
    <w:rsid w:val="00B67CA2"/>
    <w:rsid w:val="00B67FEE"/>
    <w:rsid w:val="00B70020"/>
    <w:rsid w:val="00B70187"/>
    <w:rsid w:val="00B703BF"/>
    <w:rsid w:val="00B70C5D"/>
    <w:rsid w:val="00B71218"/>
    <w:rsid w:val="00B71B95"/>
    <w:rsid w:val="00B71C01"/>
    <w:rsid w:val="00B72058"/>
    <w:rsid w:val="00B720ED"/>
    <w:rsid w:val="00B7296B"/>
    <w:rsid w:val="00B72B6F"/>
    <w:rsid w:val="00B72BB3"/>
    <w:rsid w:val="00B72FA3"/>
    <w:rsid w:val="00B73682"/>
    <w:rsid w:val="00B7451D"/>
    <w:rsid w:val="00B7459C"/>
    <w:rsid w:val="00B74AD0"/>
    <w:rsid w:val="00B74CD4"/>
    <w:rsid w:val="00B74FA6"/>
    <w:rsid w:val="00B74FC2"/>
    <w:rsid w:val="00B75425"/>
    <w:rsid w:val="00B756E4"/>
    <w:rsid w:val="00B77120"/>
    <w:rsid w:val="00B775A5"/>
    <w:rsid w:val="00B77B6A"/>
    <w:rsid w:val="00B803CC"/>
    <w:rsid w:val="00B810DC"/>
    <w:rsid w:val="00B81781"/>
    <w:rsid w:val="00B81B9D"/>
    <w:rsid w:val="00B81D76"/>
    <w:rsid w:val="00B81F6D"/>
    <w:rsid w:val="00B82204"/>
    <w:rsid w:val="00B822F5"/>
    <w:rsid w:val="00B824BD"/>
    <w:rsid w:val="00B82782"/>
    <w:rsid w:val="00B82C10"/>
    <w:rsid w:val="00B82C8B"/>
    <w:rsid w:val="00B82D47"/>
    <w:rsid w:val="00B82FEC"/>
    <w:rsid w:val="00B8307E"/>
    <w:rsid w:val="00B83DFA"/>
    <w:rsid w:val="00B845C2"/>
    <w:rsid w:val="00B84957"/>
    <w:rsid w:val="00B84E9E"/>
    <w:rsid w:val="00B85310"/>
    <w:rsid w:val="00B8536A"/>
    <w:rsid w:val="00B857C9"/>
    <w:rsid w:val="00B862F6"/>
    <w:rsid w:val="00B865E6"/>
    <w:rsid w:val="00B86782"/>
    <w:rsid w:val="00B86D0A"/>
    <w:rsid w:val="00B86E72"/>
    <w:rsid w:val="00B87262"/>
    <w:rsid w:val="00B874EA"/>
    <w:rsid w:val="00B9003F"/>
    <w:rsid w:val="00B900CF"/>
    <w:rsid w:val="00B901B0"/>
    <w:rsid w:val="00B904A1"/>
    <w:rsid w:val="00B905EE"/>
    <w:rsid w:val="00B90841"/>
    <w:rsid w:val="00B90A49"/>
    <w:rsid w:val="00B91150"/>
    <w:rsid w:val="00B9139A"/>
    <w:rsid w:val="00B9145A"/>
    <w:rsid w:val="00B92287"/>
    <w:rsid w:val="00B9243F"/>
    <w:rsid w:val="00B93254"/>
    <w:rsid w:val="00B933FC"/>
    <w:rsid w:val="00B93419"/>
    <w:rsid w:val="00B93A07"/>
    <w:rsid w:val="00B93B36"/>
    <w:rsid w:val="00B93D67"/>
    <w:rsid w:val="00B9462D"/>
    <w:rsid w:val="00B94BA2"/>
    <w:rsid w:val="00B94F7A"/>
    <w:rsid w:val="00B95529"/>
    <w:rsid w:val="00B957B3"/>
    <w:rsid w:val="00B95D7E"/>
    <w:rsid w:val="00B95DCD"/>
    <w:rsid w:val="00B9606D"/>
    <w:rsid w:val="00B96249"/>
    <w:rsid w:val="00B9661A"/>
    <w:rsid w:val="00B966B6"/>
    <w:rsid w:val="00B96D14"/>
    <w:rsid w:val="00B97225"/>
    <w:rsid w:val="00B97641"/>
    <w:rsid w:val="00B97D3D"/>
    <w:rsid w:val="00BA06EF"/>
    <w:rsid w:val="00BA124B"/>
    <w:rsid w:val="00BA18AB"/>
    <w:rsid w:val="00BA1A50"/>
    <w:rsid w:val="00BA2026"/>
    <w:rsid w:val="00BA219A"/>
    <w:rsid w:val="00BA26B0"/>
    <w:rsid w:val="00BA292E"/>
    <w:rsid w:val="00BA29EA"/>
    <w:rsid w:val="00BA2CDA"/>
    <w:rsid w:val="00BA2CF1"/>
    <w:rsid w:val="00BA2F53"/>
    <w:rsid w:val="00BA3757"/>
    <w:rsid w:val="00BA3772"/>
    <w:rsid w:val="00BA4400"/>
    <w:rsid w:val="00BA4A05"/>
    <w:rsid w:val="00BA4DB3"/>
    <w:rsid w:val="00BA5BC0"/>
    <w:rsid w:val="00BA5D37"/>
    <w:rsid w:val="00BA5FBC"/>
    <w:rsid w:val="00BA65AC"/>
    <w:rsid w:val="00BA6610"/>
    <w:rsid w:val="00BA6F3F"/>
    <w:rsid w:val="00BA7385"/>
    <w:rsid w:val="00BA772B"/>
    <w:rsid w:val="00BB02F8"/>
    <w:rsid w:val="00BB0712"/>
    <w:rsid w:val="00BB169E"/>
    <w:rsid w:val="00BB1E89"/>
    <w:rsid w:val="00BB1EBC"/>
    <w:rsid w:val="00BB2175"/>
    <w:rsid w:val="00BB27DB"/>
    <w:rsid w:val="00BB2973"/>
    <w:rsid w:val="00BB2EE9"/>
    <w:rsid w:val="00BB3780"/>
    <w:rsid w:val="00BB3B6A"/>
    <w:rsid w:val="00BB3F93"/>
    <w:rsid w:val="00BB442F"/>
    <w:rsid w:val="00BB4B4E"/>
    <w:rsid w:val="00BB4C98"/>
    <w:rsid w:val="00BB558A"/>
    <w:rsid w:val="00BB580F"/>
    <w:rsid w:val="00BB5B22"/>
    <w:rsid w:val="00BB62C9"/>
    <w:rsid w:val="00BB65C3"/>
    <w:rsid w:val="00BB6729"/>
    <w:rsid w:val="00BB69BE"/>
    <w:rsid w:val="00BB69D9"/>
    <w:rsid w:val="00BB6C2D"/>
    <w:rsid w:val="00BB7014"/>
    <w:rsid w:val="00BB74C5"/>
    <w:rsid w:val="00BB756C"/>
    <w:rsid w:val="00BB7731"/>
    <w:rsid w:val="00BB79AD"/>
    <w:rsid w:val="00BB7F31"/>
    <w:rsid w:val="00BC017B"/>
    <w:rsid w:val="00BC06F8"/>
    <w:rsid w:val="00BC14D6"/>
    <w:rsid w:val="00BC167A"/>
    <w:rsid w:val="00BC17F3"/>
    <w:rsid w:val="00BC1808"/>
    <w:rsid w:val="00BC1916"/>
    <w:rsid w:val="00BC1C0D"/>
    <w:rsid w:val="00BC1D6F"/>
    <w:rsid w:val="00BC213F"/>
    <w:rsid w:val="00BC23DF"/>
    <w:rsid w:val="00BC269E"/>
    <w:rsid w:val="00BC304A"/>
    <w:rsid w:val="00BC37AB"/>
    <w:rsid w:val="00BC3C4C"/>
    <w:rsid w:val="00BC41EB"/>
    <w:rsid w:val="00BC42AA"/>
    <w:rsid w:val="00BC4962"/>
    <w:rsid w:val="00BC4FF6"/>
    <w:rsid w:val="00BC50D6"/>
    <w:rsid w:val="00BC5778"/>
    <w:rsid w:val="00BC5A49"/>
    <w:rsid w:val="00BC6161"/>
    <w:rsid w:val="00BC6524"/>
    <w:rsid w:val="00BC6B28"/>
    <w:rsid w:val="00BC7305"/>
    <w:rsid w:val="00BC754F"/>
    <w:rsid w:val="00BC7A50"/>
    <w:rsid w:val="00BC7B1B"/>
    <w:rsid w:val="00BC7C3E"/>
    <w:rsid w:val="00BD0357"/>
    <w:rsid w:val="00BD0570"/>
    <w:rsid w:val="00BD060D"/>
    <w:rsid w:val="00BD095F"/>
    <w:rsid w:val="00BD09D8"/>
    <w:rsid w:val="00BD09F4"/>
    <w:rsid w:val="00BD1436"/>
    <w:rsid w:val="00BD1C93"/>
    <w:rsid w:val="00BD2778"/>
    <w:rsid w:val="00BD2845"/>
    <w:rsid w:val="00BD397B"/>
    <w:rsid w:val="00BD3BA0"/>
    <w:rsid w:val="00BD45A9"/>
    <w:rsid w:val="00BD46C0"/>
    <w:rsid w:val="00BD47CE"/>
    <w:rsid w:val="00BD4824"/>
    <w:rsid w:val="00BD490C"/>
    <w:rsid w:val="00BD4D98"/>
    <w:rsid w:val="00BD4E49"/>
    <w:rsid w:val="00BD517C"/>
    <w:rsid w:val="00BD5A90"/>
    <w:rsid w:val="00BD6225"/>
    <w:rsid w:val="00BD6259"/>
    <w:rsid w:val="00BD6457"/>
    <w:rsid w:val="00BD6512"/>
    <w:rsid w:val="00BD6720"/>
    <w:rsid w:val="00BD6C73"/>
    <w:rsid w:val="00BD6F8F"/>
    <w:rsid w:val="00BD7E21"/>
    <w:rsid w:val="00BE006C"/>
    <w:rsid w:val="00BE02B5"/>
    <w:rsid w:val="00BE05B6"/>
    <w:rsid w:val="00BE0770"/>
    <w:rsid w:val="00BE0977"/>
    <w:rsid w:val="00BE1011"/>
    <w:rsid w:val="00BE1332"/>
    <w:rsid w:val="00BE1592"/>
    <w:rsid w:val="00BE15CB"/>
    <w:rsid w:val="00BE1687"/>
    <w:rsid w:val="00BE1A52"/>
    <w:rsid w:val="00BE1F6A"/>
    <w:rsid w:val="00BE2C75"/>
    <w:rsid w:val="00BE2E3D"/>
    <w:rsid w:val="00BE2FE5"/>
    <w:rsid w:val="00BE3022"/>
    <w:rsid w:val="00BE316A"/>
    <w:rsid w:val="00BE34DC"/>
    <w:rsid w:val="00BE374A"/>
    <w:rsid w:val="00BE3F7C"/>
    <w:rsid w:val="00BE40DF"/>
    <w:rsid w:val="00BE426E"/>
    <w:rsid w:val="00BE44E2"/>
    <w:rsid w:val="00BE45D7"/>
    <w:rsid w:val="00BE4BC7"/>
    <w:rsid w:val="00BE4C05"/>
    <w:rsid w:val="00BE59B7"/>
    <w:rsid w:val="00BE64C9"/>
    <w:rsid w:val="00BE6680"/>
    <w:rsid w:val="00BE6B1D"/>
    <w:rsid w:val="00BE6EEF"/>
    <w:rsid w:val="00BE6F19"/>
    <w:rsid w:val="00BE6F4E"/>
    <w:rsid w:val="00BE7362"/>
    <w:rsid w:val="00BE73E1"/>
    <w:rsid w:val="00BE74D9"/>
    <w:rsid w:val="00BE7B1A"/>
    <w:rsid w:val="00BE7B36"/>
    <w:rsid w:val="00BF03D6"/>
    <w:rsid w:val="00BF062D"/>
    <w:rsid w:val="00BF0686"/>
    <w:rsid w:val="00BF0E4E"/>
    <w:rsid w:val="00BF10EC"/>
    <w:rsid w:val="00BF119B"/>
    <w:rsid w:val="00BF1338"/>
    <w:rsid w:val="00BF149F"/>
    <w:rsid w:val="00BF14E8"/>
    <w:rsid w:val="00BF1F16"/>
    <w:rsid w:val="00BF1F1B"/>
    <w:rsid w:val="00BF1FCB"/>
    <w:rsid w:val="00BF21EB"/>
    <w:rsid w:val="00BF235B"/>
    <w:rsid w:val="00BF23FA"/>
    <w:rsid w:val="00BF25A1"/>
    <w:rsid w:val="00BF26AE"/>
    <w:rsid w:val="00BF2D07"/>
    <w:rsid w:val="00BF2F04"/>
    <w:rsid w:val="00BF2F3A"/>
    <w:rsid w:val="00BF32B4"/>
    <w:rsid w:val="00BF33C0"/>
    <w:rsid w:val="00BF376F"/>
    <w:rsid w:val="00BF435C"/>
    <w:rsid w:val="00BF447B"/>
    <w:rsid w:val="00BF46D5"/>
    <w:rsid w:val="00BF473D"/>
    <w:rsid w:val="00BF4E8F"/>
    <w:rsid w:val="00BF52B4"/>
    <w:rsid w:val="00BF57FE"/>
    <w:rsid w:val="00BF60C1"/>
    <w:rsid w:val="00BF624E"/>
    <w:rsid w:val="00BF645E"/>
    <w:rsid w:val="00BF741C"/>
    <w:rsid w:val="00BF7F96"/>
    <w:rsid w:val="00C00373"/>
    <w:rsid w:val="00C003EE"/>
    <w:rsid w:val="00C00921"/>
    <w:rsid w:val="00C00983"/>
    <w:rsid w:val="00C00EB5"/>
    <w:rsid w:val="00C013BB"/>
    <w:rsid w:val="00C01AED"/>
    <w:rsid w:val="00C01C52"/>
    <w:rsid w:val="00C02B05"/>
    <w:rsid w:val="00C02CFA"/>
    <w:rsid w:val="00C03A19"/>
    <w:rsid w:val="00C03E65"/>
    <w:rsid w:val="00C041FC"/>
    <w:rsid w:val="00C04244"/>
    <w:rsid w:val="00C0437F"/>
    <w:rsid w:val="00C0442C"/>
    <w:rsid w:val="00C04A64"/>
    <w:rsid w:val="00C04CE3"/>
    <w:rsid w:val="00C04D67"/>
    <w:rsid w:val="00C050C6"/>
    <w:rsid w:val="00C054B2"/>
    <w:rsid w:val="00C05C89"/>
    <w:rsid w:val="00C06252"/>
    <w:rsid w:val="00C06272"/>
    <w:rsid w:val="00C0633D"/>
    <w:rsid w:val="00C06677"/>
    <w:rsid w:val="00C066BA"/>
    <w:rsid w:val="00C066C8"/>
    <w:rsid w:val="00C069DA"/>
    <w:rsid w:val="00C06A5A"/>
    <w:rsid w:val="00C07078"/>
    <w:rsid w:val="00C073E1"/>
    <w:rsid w:val="00C075A0"/>
    <w:rsid w:val="00C076F5"/>
    <w:rsid w:val="00C07943"/>
    <w:rsid w:val="00C07A5C"/>
    <w:rsid w:val="00C07C7E"/>
    <w:rsid w:val="00C07E5A"/>
    <w:rsid w:val="00C101E7"/>
    <w:rsid w:val="00C10490"/>
    <w:rsid w:val="00C105B3"/>
    <w:rsid w:val="00C10F19"/>
    <w:rsid w:val="00C1160B"/>
    <w:rsid w:val="00C121A0"/>
    <w:rsid w:val="00C1249C"/>
    <w:rsid w:val="00C1299B"/>
    <w:rsid w:val="00C12D2B"/>
    <w:rsid w:val="00C132EE"/>
    <w:rsid w:val="00C13923"/>
    <w:rsid w:val="00C13BBE"/>
    <w:rsid w:val="00C13BC6"/>
    <w:rsid w:val="00C1406D"/>
    <w:rsid w:val="00C143B0"/>
    <w:rsid w:val="00C14455"/>
    <w:rsid w:val="00C14EB3"/>
    <w:rsid w:val="00C1510D"/>
    <w:rsid w:val="00C152B4"/>
    <w:rsid w:val="00C153C1"/>
    <w:rsid w:val="00C1576B"/>
    <w:rsid w:val="00C15E23"/>
    <w:rsid w:val="00C16179"/>
    <w:rsid w:val="00C164B9"/>
    <w:rsid w:val="00C16C36"/>
    <w:rsid w:val="00C16D6A"/>
    <w:rsid w:val="00C1717A"/>
    <w:rsid w:val="00C17D0B"/>
    <w:rsid w:val="00C202A9"/>
    <w:rsid w:val="00C20315"/>
    <w:rsid w:val="00C208C4"/>
    <w:rsid w:val="00C21316"/>
    <w:rsid w:val="00C21AE0"/>
    <w:rsid w:val="00C2277B"/>
    <w:rsid w:val="00C22DDA"/>
    <w:rsid w:val="00C23071"/>
    <w:rsid w:val="00C2311F"/>
    <w:rsid w:val="00C237B0"/>
    <w:rsid w:val="00C238E9"/>
    <w:rsid w:val="00C24142"/>
    <w:rsid w:val="00C24822"/>
    <w:rsid w:val="00C2494A"/>
    <w:rsid w:val="00C24ABD"/>
    <w:rsid w:val="00C24B89"/>
    <w:rsid w:val="00C25200"/>
    <w:rsid w:val="00C253A2"/>
    <w:rsid w:val="00C25ACC"/>
    <w:rsid w:val="00C26857"/>
    <w:rsid w:val="00C26880"/>
    <w:rsid w:val="00C26BF2"/>
    <w:rsid w:val="00C27676"/>
    <w:rsid w:val="00C2795B"/>
    <w:rsid w:val="00C27DB3"/>
    <w:rsid w:val="00C27DD2"/>
    <w:rsid w:val="00C30016"/>
    <w:rsid w:val="00C3003B"/>
    <w:rsid w:val="00C30157"/>
    <w:rsid w:val="00C304C1"/>
    <w:rsid w:val="00C309A7"/>
    <w:rsid w:val="00C30A46"/>
    <w:rsid w:val="00C30D41"/>
    <w:rsid w:val="00C30E9C"/>
    <w:rsid w:val="00C312AB"/>
    <w:rsid w:val="00C31E6D"/>
    <w:rsid w:val="00C321B6"/>
    <w:rsid w:val="00C32450"/>
    <w:rsid w:val="00C32535"/>
    <w:rsid w:val="00C325AC"/>
    <w:rsid w:val="00C32A1D"/>
    <w:rsid w:val="00C32CC2"/>
    <w:rsid w:val="00C3338E"/>
    <w:rsid w:val="00C334B1"/>
    <w:rsid w:val="00C33A0F"/>
    <w:rsid w:val="00C33C18"/>
    <w:rsid w:val="00C3406D"/>
    <w:rsid w:val="00C34882"/>
    <w:rsid w:val="00C3500B"/>
    <w:rsid w:val="00C35585"/>
    <w:rsid w:val="00C35F6F"/>
    <w:rsid w:val="00C362B4"/>
    <w:rsid w:val="00C3637C"/>
    <w:rsid w:val="00C367AE"/>
    <w:rsid w:val="00C369BB"/>
    <w:rsid w:val="00C36B86"/>
    <w:rsid w:val="00C37724"/>
    <w:rsid w:val="00C37A25"/>
    <w:rsid w:val="00C4090F"/>
    <w:rsid w:val="00C410E7"/>
    <w:rsid w:val="00C417FC"/>
    <w:rsid w:val="00C41AF8"/>
    <w:rsid w:val="00C41C8A"/>
    <w:rsid w:val="00C41F24"/>
    <w:rsid w:val="00C4236F"/>
    <w:rsid w:val="00C42667"/>
    <w:rsid w:val="00C42DAD"/>
    <w:rsid w:val="00C43CDE"/>
    <w:rsid w:val="00C43EE0"/>
    <w:rsid w:val="00C43F87"/>
    <w:rsid w:val="00C442E5"/>
    <w:rsid w:val="00C44340"/>
    <w:rsid w:val="00C444E5"/>
    <w:rsid w:val="00C445C5"/>
    <w:rsid w:val="00C44698"/>
    <w:rsid w:val="00C45200"/>
    <w:rsid w:val="00C4573E"/>
    <w:rsid w:val="00C458CF"/>
    <w:rsid w:val="00C4599F"/>
    <w:rsid w:val="00C45C18"/>
    <w:rsid w:val="00C461B8"/>
    <w:rsid w:val="00C463F7"/>
    <w:rsid w:val="00C466A0"/>
    <w:rsid w:val="00C46FDF"/>
    <w:rsid w:val="00C47378"/>
    <w:rsid w:val="00C477E4"/>
    <w:rsid w:val="00C47888"/>
    <w:rsid w:val="00C47DDD"/>
    <w:rsid w:val="00C506F7"/>
    <w:rsid w:val="00C50764"/>
    <w:rsid w:val="00C50C05"/>
    <w:rsid w:val="00C50D9E"/>
    <w:rsid w:val="00C50EFD"/>
    <w:rsid w:val="00C50F20"/>
    <w:rsid w:val="00C50FCF"/>
    <w:rsid w:val="00C513E6"/>
    <w:rsid w:val="00C51834"/>
    <w:rsid w:val="00C5184E"/>
    <w:rsid w:val="00C51B7F"/>
    <w:rsid w:val="00C51D23"/>
    <w:rsid w:val="00C51DD3"/>
    <w:rsid w:val="00C51EBE"/>
    <w:rsid w:val="00C521BA"/>
    <w:rsid w:val="00C52CD7"/>
    <w:rsid w:val="00C5378A"/>
    <w:rsid w:val="00C537D9"/>
    <w:rsid w:val="00C53BEC"/>
    <w:rsid w:val="00C5427C"/>
    <w:rsid w:val="00C547BE"/>
    <w:rsid w:val="00C551BE"/>
    <w:rsid w:val="00C557D3"/>
    <w:rsid w:val="00C559CB"/>
    <w:rsid w:val="00C56604"/>
    <w:rsid w:val="00C57369"/>
    <w:rsid w:val="00C5788B"/>
    <w:rsid w:val="00C60013"/>
    <w:rsid w:val="00C6032F"/>
    <w:rsid w:val="00C607A8"/>
    <w:rsid w:val="00C6080E"/>
    <w:rsid w:val="00C60AA4"/>
    <w:rsid w:val="00C60E31"/>
    <w:rsid w:val="00C61133"/>
    <w:rsid w:val="00C616B9"/>
    <w:rsid w:val="00C61DF6"/>
    <w:rsid w:val="00C623C3"/>
    <w:rsid w:val="00C6290C"/>
    <w:rsid w:val="00C62C43"/>
    <w:rsid w:val="00C62FB9"/>
    <w:rsid w:val="00C631F9"/>
    <w:rsid w:val="00C63593"/>
    <w:rsid w:val="00C63FAE"/>
    <w:rsid w:val="00C6543E"/>
    <w:rsid w:val="00C65693"/>
    <w:rsid w:val="00C65702"/>
    <w:rsid w:val="00C659AB"/>
    <w:rsid w:val="00C66496"/>
    <w:rsid w:val="00C666AB"/>
    <w:rsid w:val="00C66CD1"/>
    <w:rsid w:val="00C6715B"/>
    <w:rsid w:val="00C674DB"/>
    <w:rsid w:val="00C6759F"/>
    <w:rsid w:val="00C67917"/>
    <w:rsid w:val="00C67B55"/>
    <w:rsid w:val="00C67EE3"/>
    <w:rsid w:val="00C70381"/>
    <w:rsid w:val="00C70437"/>
    <w:rsid w:val="00C704B1"/>
    <w:rsid w:val="00C70A74"/>
    <w:rsid w:val="00C70D73"/>
    <w:rsid w:val="00C71192"/>
    <w:rsid w:val="00C711B9"/>
    <w:rsid w:val="00C7160F"/>
    <w:rsid w:val="00C717C8"/>
    <w:rsid w:val="00C717FE"/>
    <w:rsid w:val="00C71DAC"/>
    <w:rsid w:val="00C71EF0"/>
    <w:rsid w:val="00C72868"/>
    <w:rsid w:val="00C72C10"/>
    <w:rsid w:val="00C72C96"/>
    <w:rsid w:val="00C72E52"/>
    <w:rsid w:val="00C73002"/>
    <w:rsid w:val="00C7312A"/>
    <w:rsid w:val="00C732C5"/>
    <w:rsid w:val="00C73472"/>
    <w:rsid w:val="00C73925"/>
    <w:rsid w:val="00C73D5A"/>
    <w:rsid w:val="00C73DAB"/>
    <w:rsid w:val="00C740D3"/>
    <w:rsid w:val="00C748D2"/>
    <w:rsid w:val="00C74B8F"/>
    <w:rsid w:val="00C754EB"/>
    <w:rsid w:val="00C75889"/>
    <w:rsid w:val="00C75FC9"/>
    <w:rsid w:val="00C77265"/>
    <w:rsid w:val="00C77337"/>
    <w:rsid w:val="00C77596"/>
    <w:rsid w:val="00C77790"/>
    <w:rsid w:val="00C80074"/>
    <w:rsid w:val="00C8046D"/>
    <w:rsid w:val="00C8054C"/>
    <w:rsid w:val="00C80862"/>
    <w:rsid w:val="00C815B6"/>
    <w:rsid w:val="00C81A65"/>
    <w:rsid w:val="00C81DD2"/>
    <w:rsid w:val="00C81F81"/>
    <w:rsid w:val="00C82101"/>
    <w:rsid w:val="00C8210B"/>
    <w:rsid w:val="00C82376"/>
    <w:rsid w:val="00C82D25"/>
    <w:rsid w:val="00C82F78"/>
    <w:rsid w:val="00C83056"/>
    <w:rsid w:val="00C83314"/>
    <w:rsid w:val="00C83496"/>
    <w:rsid w:val="00C84050"/>
    <w:rsid w:val="00C8466E"/>
    <w:rsid w:val="00C84914"/>
    <w:rsid w:val="00C853E7"/>
    <w:rsid w:val="00C855DC"/>
    <w:rsid w:val="00C86078"/>
    <w:rsid w:val="00C861F4"/>
    <w:rsid w:val="00C862BF"/>
    <w:rsid w:val="00C86783"/>
    <w:rsid w:val="00C86924"/>
    <w:rsid w:val="00C8709E"/>
    <w:rsid w:val="00C872AF"/>
    <w:rsid w:val="00C87E28"/>
    <w:rsid w:val="00C87FFA"/>
    <w:rsid w:val="00C902E9"/>
    <w:rsid w:val="00C904AF"/>
    <w:rsid w:val="00C91024"/>
    <w:rsid w:val="00C91116"/>
    <w:rsid w:val="00C91283"/>
    <w:rsid w:val="00C919E1"/>
    <w:rsid w:val="00C91DA3"/>
    <w:rsid w:val="00C92103"/>
    <w:rsid w:val="00C92293"/>
    <w:rsid w:val="00C924AA"/>
    <w:rsid w:val="00C92972"/>
    <w:rsid w:val="00C92A51"/>
    <w:rsid w:val="00C93135"/>
    <w:rsid w:val="00C932AF"/>
    <w:rsid w:val="00C93618"/>
    <w:rsid w:val="00C93D76"/>
    <w:rsid w:val="00C94221"/>
    <w:rsid w:val="00C9450A"/>
    <w:rsid w:val="00C94955"/>
    <w:rsid w:val="00C94D09"/>
    <w:rsid w:val="00C94ED8"/>
    <w:rsid w:val="00C95143"/>
    <w:rsid w:val="00C95273"/>
    <w:rsid w:val="00C9546E"/>
    <w:rsid w:val="00C955BB"/>
    <w:rsid w:val="00C958C5"/>
    <w:rsid w:val="00C95B75"/>
    <w:rsid w:val="00C95CB1"/>
    <w:rsid w:val="00C96ECD"/>
    <w:rsid w:val="00C975FD"/>
    <w:rsid w:val="00C977AF"/>
    <w:rsid w:val="00C97935"/>
    <w:rsid w:val="00CA01A5"/>
    <w:rsid w:val="00CA0598"/>
    <w:rsid w:val="00CA0B7C"/>
    <w:rsid w:val="00CA1297"/>
    <w:rsid w:val="00CA12D4"/>
    <w:rsid w:val="00CA16DA"/>
    <w:rsid w:val="00CA1E90"/>
    <w:rsid w:val="00CA1F19"/>
    <w:rsid w:val="00CA2113"/>
    <w:rsid w:val="00CA29F0"/>
    <w:rsid w:val="00CA2FEC"/>
    <w:rsid w:val="00CA368A"/>
    <w:rsid w:val="00CA3C62"/>
    <w:rsid w:val="00CA4276"/>
    <w:rsid w:val="00CA4527"/>
    <w:rsid w:val="00CA4733"/>
    <w:rsid w:val="00CA47CC"/>
    <w:rsid w:val="00CA4A2C"/>
    <w:rsid w:val="00CA54C3"/>
    <w:rsid w:val="00CA5CFF"/>
    <w:rsid w:val="00CA5F18"/>
    <w:rsid w:val="00CA5F33"/>
    <w:rsid w:val="00CA61F8"/>
    <w:rsid w:val="00CA65B2"/>
    <w:rsid w:val="00CA67AB"/>
    <w:rsid w:val="00CA6D77"/>
    <w:rsid w:val="00CA7429"/>
    <w:rsid w:val="00CA75BC"/>
    <w:rsid w:val="00CA77B7"/>
    <w:rsid w:val="00CB0088"/>
    <w:rsid w:val="00CB0947"/>
    <w:rsid w:val="00CB0BE1"/>
    <w:rsid w:val="00CB0C70"/>
    <w:rsid w:val="00CB0CEA"/>
    <w:rsid w:val="00CB16F8"/>
    <w:rsid w:val="00CB170F"/>
    <w:rsid w:val="00CB1B0E"/>
    <w:rsid w:val="00CB1C20"/>
    <w:rsid w:val="00CB2337"/>
    <w:rsid w:val="00CB241D"/>
    <w:rsid w:val="00CB2861"/>
    <w:rsid w:val="00CB2ED2"/>
    <w:rsid w:val="00CB316F"/>
    <w:rsid w:val="00CB3491"/>
    <w:rsid w:val="00CB3B83"/>
    <w:rsid w:val="00CB3CDB"/>
    <w:rsid w:val="00CB3D67"/>
    <w:rsid w:val="00CB4192"/>
    <w:rsid w:val="00CB43BA"/>
    <w:rsid w:val="00CB4878"/>
    <w:rsid w:val="00CB49B5"/>
    <w:rsid w:val="00CB4FA2"/>
    <w:rsid w:val="00CB50F8"/>
    <w:rsid w:val="00CB5383"/>
    <w:rsid w:val="00CB5B74"/>
    <w:rsid w:val="00CB6181"/>
    <w:rsid w:val="00CB62BE"/>
    <w:rsid w:val="00CB62E0"/>
    <w:rsid w:val="00CB6582"/>
    <w:rsid w:val="00CB66C6"/>
    <w:rsid w:val="00CB6E0F"/>
    <w:rsid w:val="00CB705B"/>
    <w:rsid w:val="00CB7414"/>
    <w:rsid w:val="00CB7ADD"/>
    <w:rsid w:val="00CC02EE"/>
    <w:rsid w:val="00CC0347"/>
    <w:rsid w:val="00CC1507"/>
    <w:rsid w:val="00CC164A"/>
    <w:rsid w:val="00CC16AD"/>
    <w:rsid w:val="00CC1766"/>
    <w:rsid w:val="00CC1CFA"/>
    <w:rsid w:val="00CC22C2"/>
    <w:rsid w:val="00CC22C4"/>
    <w:rsid w:val="00CC2648"/>
    <w:rsid w:val="00CC348C"/>
    <w:rsid w:val="00CC351D"/>
    <w:rsid w:val="00CC3765"/>
    <w:rsid w:val="00CC37F7"/>
    <w:rsid w:val="00CC388F"/>
    <w:rsid w:val="00CC3911"/>
    <w:rsid w:val="00CC39F7"/>
    <w:rsid w:val="00CC3E02"/>
    <w:rsid w:val="00CC4191"/>
    <w:rsid w:val="00CC431C"/>
    <w:rsid w:val="00CC4CFE"/>
    <w:rsid w:val="00CC4D80"/>
    <w:rsid w:val="00CC4DFF"/>
    <w:rsid w:val="00CC4F23"/>
    <w:rsid w:val="00CC555B"/>
    <w:rsid w:val="00CC5795"/>
    <w:rsid w:val="00CC5811"/>
    <w:rsid w:val="00CC5938"/>
    <w:rsid w:val="00CC5BAD"/>
    <w:rsid w:val="00CC5EBF"/>
    <w:rsid w:val="00CC5FD9"/>
    <w:rsid w:val="00CC6C94"/>
    <w:rsid w:val="00CC6E7D"/>
    <w:rsid w:val="00CC6FC0"/>
    <w:rsid w:val="00CC7AFC"/>
    <w:rsid w:val="00CC7B61"/>
    <w:rsid w:val="00CC7C52"/>
    <w:rsid w:val="00CC7FF0"/>
    <w:rsid w:val="00CD09F4"/>
    <w:rsid w:val="00CD17CE"/>
    <w:rsid w:val="00CD1810"/>
    <w:rsid w:val="00CD18D9"/>
    <w:rsid w:val="00CD1D87"/>
    <w:rsid w:val="00CD209F"/>
    <w:rsid w:val="00CD316D"/>
    <w:rsid w:val="00CD38DE"/>
    <w:rsid w:val="00CD3EB1"/>
    <w:rsid w:val="00CD4797"/>
    <w:rsid w:val="00CD4A6B"/>
    <w:rsid w:val="00CD4E08"/>
    <w:rsid w:val="00CD4EBC"/>
    <w:rsid w:val="00CD52FF"/>
    <w:rsid w:val="00CD591C"/>
    <w:rsid w:val="00CD5966"/>
    <w:rsid w:val="00CD598D"/>
    <w:rsid w:val="00CD5F3D"/>
    <w:rsid w:val="00CD64C8"/>
    <w:rsid w:val="00CD672F"/>
    <w:rsid w:val="00CD684D"/>
    <w:rsid w:val="00CD6EBB"/>
    <w:rsid w:val="00CD6EBE"/>
    <w:rsid w:val="00CD6EFC"/>
    <w:rsid w:val="00CD6EFD"/>
    <w:rsid w:val="00CD6FC3"/>
    <w:rsid w:val="00CD735E"/>
    <w:rsid w:val="00CD75C0"/>
    <w:rsid w:val="00CD75DA"/>
    <w:rsid w:val="00CD789B"/>
    <w:rsid w:val="00CD7972"/>
    <w:rsid w:val="00CD7A08"/>
    <w:rsid w:val="00CD7B50"/>
    <w:rsid w:val="00CD7F45"/>
    <w:rsid w:val="00CE028C"/>
    <w:rsid w:val="00CE0496"/>
    <w:rsid w:val="00CE07A5"/>
    <w:rsid w:val="00CE0848"/>
    <w:rsid w:val="00CE12FF"/>
    <w:rsid w:val="00CE170B"/>
    <w:rsid w:val="00CE185F"/>
    <w:rsid w:val="00CE1956"/>
    <w:rsid w:val="00CE2020"/>
    <w:rsid w:val="00CE2179"/>
    <w:rsid w:val="00CE23F4"/>
    <w:rsid w:val="00CE263B"/>
    <w:rsid w:val="00CE2912"/>
    <w:rsid w:val="00CE2A7D"/>
    <w:rsid w:val="00CE30C1"/>
    <w:rsid w:val="00CE3ECB"/>
    <w:rsid w:val="00CE3F6E"/>
    <w:rsid w:val="00CE446F"/>
    <w:rsid w:val="00CE4C2D"/>
    <w:rsid w:val="00CE5043"/>
    <w:rsid w:val="00CE522A"/>
    <w:rsid w:val="00CE538F"/>
    <w:rsid w:val="00CE58C7"/>
    <w:rsid w:val="00CE6675"/>
    <w:rsid w:val="00CE67A9"/>
    <w:rsid w:val="00CE67B5"/>
    <w:rsid w:val="00CE67C7"/>
    <w:rsid w:val="00CE6B91"/>
    <w:rsid w:val="00CE6BA7"/>
    <w:rsid w:val="00CE6D91"/>
    <w:rsid w:val="00CE6E56"/>
    <w:rsid w:val="00CE74FC"/>
    <w:rsid w:val="00CF07BA"/>
    <w:rsid w:val="00CF09CA"/>
    <w:rsid w:val="00CF0AE4"/>
    <w:rsid w:val="00CF0CD0"/>
    <w:rsid w:val="00CF12A8"/>
    <w:rsid w:val="00CF1459"/>
    <w:rsid w:val="00CF1664"/>
    <w:rsid w:val="00CF174D"/>
    <w:rsid w:val="00CF189F"/>
    <w:rsid w:val="00CF1B01"/>
    <w:rsid w:val="00CF1EBB"/>
    <w:rsid w:val="00CF202C"/>
    <w:rsid w:val="00CF2A74"/>
    <w:rsid w:val="00CF2B29"/>
    <w:rsid w:val="00CF3031"/>
    <w:rsid w:val="00CF3137"/>
    <w:rsid w:val="00CF349A"/>
    <w:rsid w:val="00CF35B1"/>
    <w:rsid w:val="00CF40A0"/>
    <w:rsid w:val="00CF426C"/>
    <w:rsid w:val="00CF43DF"/>
    <w:rsid w:val="00CF44CF"/>
    <w:rsid w:val="00CF45CE"/>
    <w:rsid w:val="00CF4BD3"/>
    <w:rsid w:val="00CF4E5F"/>
    <w:rsid w:val="00CF504F"/>
    <w:rsid w:val="00CF52DE"/>
    <w:rsid w:val="00CF537F"/>
    <w:rsid w:val="00CF57B4"/>
    <w:rsid w:val="00CF5E51"/>
    <w:rsid w:val="00CF6CDB"/>
    <w:rsid w:val="00CF745E"/>
    <w:rsid w:val="00D002D3"/>
    <w:rsid w:val="00D006A2"/>
    <w:rsid w:val="00D0161A"/>
    <w:rsid w:val="00D016A0"/>
    <w:rsid w:val="00D01771"/>
    <w:rsid w:val="00D01C3F"/>
    <w:rsid w:val="00D0203A"/>
    <w:rsid w:val="00D02573"/>
    <w:rsid w:val="00D025C0"/>
    <w:rsid w:val="00D02863"/>
    <w:rsid w:val="00D02C60"/>
    <w:rsid w:val="00D02D84"/>
    <w:rsid w:val="00D031BC"/>
    <w:rsid w:val="00D033E0"/>
    <w:rsid w:val="00D03736"/>
    <w:rsid w:val="00D04A1D"/>
    <w:rsid w:val="00D052D2"/>
    <w:rsid w:val="00D05B4C"/>
    <w:rsid w:val="00D05F0C"/>
    <w:rsid w:val="00D0623D"/>
    <w:rsid w:val="00D068F8"/>
    <w:rsid w:val="00D0697D"/>
    <w:rsid w:val="00D06BE7"/>
    <w:rsid w:val="00D06F4A"/>
    <w:rsid w:val="00D07322"/>
    <w:rsid w:val="00D07D02"/>
    <w:rsid w:val="00D07EEC"/>
    <w:rsid w:val="00D07F0A"/>
    <w:rsid w:val="00D10015"/>
    <w:rsid w:val="00D10931"/>
    <w:rsid w:val="00D10DE1"/>
    <w:rsid w:val="00D111F6"/>
    <w:rsid w:val="00D1153C"/>
    <w:rsid w:val="00D11552"/>
    <w:rsid w:val="00D11564"/>
    <w:rsid w:val="00D11586"/>
    <w:rsid w:val="00D11589"/>
    <w:rsid w:val="00D119F5"/>
    <w:rsid w:val="00D11F20"/>
    <w:rsid w:val="00D1246D"/>
    <w:rsid w:val="00D12C17"/>
    <w:rsid w:val="00D13201"/>
    <w:rsid w:val="00D132F9"/>
    <w:rsid w:val="00D13385"/>
    <w:rsid w:val="00D133EE"/>
    <w:rsid w:val="00D138AD"/>
    <w:rsid w:val="00D139E7"/>
    <w:rsid w:val="00D13B43"/>
    <w:rsid w:val="00D13BFB"/>
    <w:rsid w:val="00D13CF3"/>
    <w:rsid w:val="00D14082"/>
    <w:rsid w:val="00D1470C"/>
    <w:rsid w:val="00D14759"/>
    <w:rsid w:val="00D14CAF"/>
    <w:rsid w:val="00D151D1"/>
    <w:rsid w:val="00D152C0"/>
    <w:rsid w:val="00D15548"/>
    <w:rsid w:val="00D155D7"/>
    <w:rsid w:val="00D159D7"/>
    <w:rsid w:val="00D15BB1"/>
    <w:rsid w:val="00D1690C"/>
    <w:rsid w:val="00D1698D"/>
    <w:rsid w:val="00D16B0D"/>
    <w:rsid w:val="00D16B19"/>
    <w:rsid w:val="00D16FB4"/>
    <w:rsid w:val="00D1770C"/>
    <w:rsid w:val="00D17786"/>
    <w:rsid w:val="00D17A0D"/>
    <w:rsid w:val="00D17C4A"/>
    <w:rsid w:val="00D17DF0"/>
    <w:rsid w:val="00D20C79"/>
    <w:rsid w:val="00D211A8"/>
    <w:rsid w:val="00D213FD"/>
    <w:rsid w:val="00D21920"/>
    <w:rsid w:val="00D21B38"/>
    <w:rsid w:val="00D21D37"/>
    <w:rsid w:val="00D21EB9"/>
    <w:rsid w:val="00D22101"/>
    <w:rsid w:val="00D221C2"/>
    <w:rsid w:val="00D22387"/>
    <w:rsid w:val="00D2299A"/>
    <w:rsid w:val="00D22AF3"/>
    <w:rsid w:val="00D23018"/>
    <w:rsid w:val="00D23FBB"/>
    <w:rsid w:val="00D242D5"/>
    <w:rsid w:val="00D24B8E"/>
    <w:rsid w:val="00D25241"/>
    <w:rsid w:val="00D2547F"/>
    <w:rsid w:val="00D25C86"/>
    <w:rsid w:val="00D25E67"/>
    <w:rsid w:val="00D26548"/>
    <w:rsid w:val="00D26665"/>
    <w:rsid w:val="00D269D5"/>
    <w:rsid w:val="00D269E6"/>
    <w:rsid w:val="00D26D1F"/>
    <w:rsid w:val="00D26FB6"/>
    <w:rsid w:val="00D27091"/>
    <w:rsid w:val="00D271A4"/>
    <w:rsid w:val="00D301D7"/>
    <w:rsid w:val="00D30763"/>
    <w:rsid w:val="00D308F6"/>
    <w:rsid w:val="00D30BAD"/>
    <w:rsid w:val="00D31664"/>
    <w:rsid w:val="00D31F4A"/>
    <w:rsid w:val="00D320D5"/>
    <w:rsid w:val="00D326BE"/>
    <w:rsid w:val="00D338E2"/>
    <w:rsid w:val="00D3395B"/>
    <w:rsid w:val="00D33C46"/>
    <w:rsid w:val="00D343DB"/>
    <w:rsid w:val="00D3483F"/>
    <w:rsid w:val="00D35F97"/>
    <w:rsid w:val="00D36493"/>
    <w:rsid w:val="00D364E9"/>
    <w:rsid w:val="00D36DE1"/>
    <w:rsid w:val="00D37428"/>
    <w:rsid w:val="00D3770F"/>
    <w:rsid w:val="00D378F5"/>
    <w:rsid w:val="00D37A0D"/>
    <w:rsid w:val="00D37E93"/>
    <w:rsid w:val="00D40224"/>
    <w:rsid w:val="00D40708"/>
    <w:rsid w:val="00D40952"/>
    <w:rsid w:val="00D40F94"/>
    <w:rsid w:val="00D41690"/>
    <w:rsid w:val="00D41A45"/>
    <w:rsid w:val="00D41F8A"/>
    <w:rsid w:val="00D424EB"/>
    <w:rsid w:val="00D428F0"/>
    <w:rsid w:val="00D42B37"/>
    <w:rsid w:val="00D42B60"/>
    <w:rsid w:val="00D438F5"/>
    <w:rsid w:val="00D43BFE"/>
    <w:rsid w:val="00D43CCA"/>
    <w:rsid w:val="00D43D96"/>
    <w:rsid w:val="00D442B1"/>
    <w:rsid w:val="00D447A1"/>
    <w:rsid w:val="00D44D72"/>
    <w:rsid w:val="00D44E6A"/>
    <w:rsid w:val="00D44FEC"/>
    <w:rsid w:val="00D45655"/>
    <w:rsid w:val="00D4577F"/>
    <w:rsid w:val="00D457EB"/>
    <w:rsid w:val="00D45976"/>
    <w:rsid w:val="00D45E2C"/>
    <w:rsid w:val="00D46068"/>
    <w:rsid w:val="00D465EF"/>
    <w:rsid w:val="00D4701B"/>
    <w:rsid w:val="00D473FD"/>
    <w:rsid w:val="00D47490"/>
    <w:rsid w:val="00D47950"/>
    <w:rsid w:val="00D47A56"/>
    <w:rsid w:val="00D47CD5"/>
    <w:rsid w:val="00D47E6C"/>
    <w:rsid w:val="00D47F86"/>
    <w:rsid w:val="00D503AD"/>
    <w:rsid w:val="00D50542"/>
    <w:rsid w:val="00D50BBA"/>
    <w:rsid w:val="00D51744"/>
    <w:rsid w:val="00D51B8C"/>
    <w:rsid w:val="00D52A2E"/>
    <w:rsid w:val="00D53659"/>
    <w:rsid w:val="00D537F6"/>
    <w:rsid w:val="00D53AD9"/>
    <w:rsid w:val="00D53BE7"/>
    <w:rsid w:val="00D53FCB"/>
    <w:rsid w:val="00D541E2"/>
    <w:rsid w:val="00D54912"/>
    <w:rsid w:val="00D54C52"/>
    <w:rsid w:val="00D54E1E"/>
    <w:rsid w:val="00D550AF"/>
    <w:rsid w:val="00D55402"/>
    <w:rsid w:val="00D56406"/>
    <w:rsid w:val="00D5670B"/>
    <w:rsid w:val="00D567CE"/>
    <w:rsid w:val="00D56844"/>
    <w:rsid w:val="00D56DA3"/>
    <w:rsid w:val="00D573FF"/>
    <w:rsid w:val="00D57403"/>
    <w:rsid w:val="00D57700"/>
    <w:rsid w:val="00D578E0"/>
    <w:rsid w:val="00D60630"/>
    <w:rsid w:val="00D60D53"/>
    <w:rsid w:val="00D611A8"/>
    <w:rsid w:val="00D61501"/>
    <w:rsid w:val="00D623CF"/>
    <w:rsid w:val="00D625FA"/>
    <w:rsid w:val="00D62E9C"/>
    <w:rsid w:val="00D63552"/>
    <w:rsid w:val="00D63CE0"/>
    <w:rsid w:val="00D63E6A"/>
    <w:rsid w:val="00D6410A"/>
    <w:rsid w:val="00D645A3"/>
    <w:rsid w:val="00D64704"/>
    <w:rsid w:val="00D64D48"/>
    <w:rsid w:val="00D64F27"/>
    <w:rsid w:val="00D656F2"/>
    <w:rsid w:val="00D66842"/>
    <w:rsid w:val="00D66AD3"/>
    <w:rsid w:val="00D67146"/>
    <w:rsid w:val="00D673A2"/>
    <w:rsid w:val="00D6760D"/>
    <w:rsid w:val="00D67AA6"/>
    <w:rsid w:val="00D7086C"/>
    <w:rsid w:val="00D70906"/>
    <w:rsid w:val="00D70AD8"/>
    <w:rsid w:val="00D70DD4"/>
    <w:rsid w:val="00D712CE"/>
    <w:rsid w:val="00D71371"/>
    <w:rsid w:val="00D716DF"/>
    <w:rsid w:val="00D71859"/>
    <w:rsid w:val="00D71975"/>
    <w:rsid w:val="00D722DE"/>
    <w:rsid w:val="00D7294B"/>
    <w:rsid w:val="00D72D36"/>
    <w:rsid w:val="00D7382E"/>
    <w:rsid w:val="00D74996"/>
    <w:rsid w:val="00D74A04"/>
    <w:rsid w:val="00D74C7F"/>
    <w:rsid w:val="00D74D41"/>
    <w:rsid w:val="00D74D42"/>
    <w:rsid w:val="00D752D3"/>
    <w:rsid w:val="00D757EA"/>
    <w:rsid w:val="00D75ABE"/>
    <w:rsid w:val="00D75E86"/>
    <w:rsid w:val="00D75FB0"/>
    <w:rsid w:val="00D76047"/>
    <w:rsid w:val="00D76219"/>
    <w:rsid w:val="00D768F0"/>
    <w:rsid w:val="00D76A0E"/>
    <w:rsid w:val="00D76C23"/>
    <w:rsid w:val="00D76D52"/>
    <w:rsid w:val="00D76D90"/>
    <w:rsid w:val="00D77033"/>
    <w:rsid w:val="00D77064"/>
    <w:rsid w:val="00D7730B"/>
    <w:rsid w:val="00D773C4"/>
    <w:rsid w:val="00D77678"/>
    <w:rsid w:val="00D77E0C"/>
    <w:rsid w:val="00D8017E"/>
    <w:rsid w:val="00D80849"/>
    <w:rsid w:val="00D808EB"/>
    <w:rsid w:val="00D80DFE"/>
    <w:rsid w:val="00D8141F"/>
    <w:rsid w:val="00D8147B"/>
    <w:rsid w:val="00D8162C"/>
    <w:rsid w:val="00D81A6D"/>
    <w:rsid w:val="00D81AE9"/>
    <w:rsid w:val="00D81B7C"/>
    <w:rsid w:val="00D82128"/>
    <w:rsid w:val="00D821C7"/>
    <w:rsid w:val="00D82685"/>
    <w:rsid w:val="00D82E3C"/>
    <w:rsid w:val="00D82FF4"/>
    <w:rsid w:val="00D83107"/>
    <w:rsid w:val="00D8406A"/>
    <w:rsid w:val="00D840F1"/>
    <w:rsid w:val="00D848F0"/>
    <w:rsid w:val="00D850BF"/>
    <w:rsid w:val="00D85368"/>
    <w:rsid w:val="00D85407"/>
    <w:rsid w:val="00D85C5D"/>
    <w:rsid w:val="00D85EBA"/>
    <w:rsid w:val="00D8653E"/>
    <w:rsid w:val="00D86B54"/>
    <w:rsid w:val="00D86F75"/>
    <w:rsid w:val="00D86F9F"/>
    <w:rsid w:val="00D870EE"/>
    <w:rsid w:val="00D8739F"/>
    <w:rsid w:val="00D87C1A"/>
    <w:rsid w:val="00D90004"/>
    <w:rsid w:val="00D901F9"/>
    <w:rsid w:val="00D902AB"/>
    <w:rsid w:val="00D903C1"/>
    <w:rsid w:val="00D90517"/>
    <w:rsid w:val="00D905CD"/>
    <w:rsid w:val="00D90A89"/>
    <w:rsid w:val="00D90AA0"/>
    <w:rsid w:val="00D90AC8"/>
    <w:rsid w:val="00D911A2"/>
    <w:rsid w:val="00D9173A"/>
    <w:rsid w:val="00D91B24"/>
    <w:rsid w:val="00D925B9"/>
    <w:rsid w:val="00D92FB0"/>
    <w:rsid w:val="00D935F5"/>
    <w:rsid w:val="00D93675"/>
    <w:rsid w:val="00D93960"/>
    <w:rsid w:val="00D93A99"/>
    <w:rsid w:val="00D940D8"/>
    <w:rsid w:val="00D94864"/>
    <w:rsid w:val="00D94F5B"/>
    <w:rsid w:val="00D9519E"/>
    <w:rsid w:val="00D951B0"/>
    <w:rsid w:val="00D95C33"/>
    <w:rsid w:val="00D96088"/>
    <w:rsid w:val="00D964BD"/>
    <w:rsid w:val="00D96B1F"/>
    <w:rsid w:val="00D96C9A"/>
    <w:rsid w:val="00D973A7"/>
    <w:rsid w:val="00D97C73"/>
    <w:rsid w:val="00D97F10"/>
    <w:rsid w:val="00DA00BA"/>
    <w:rsid w:val="00DA066A"/>
    <w:rsid w:val="00DA09D5"/>
    <w:rsid w:val="00DA0B74"/>
    <w:rsid w:val="00DA0FEE"/>
    <w:rsid w:val="00DA1C6D"/>
    <w:rsid w:val="00DA3012"/>
    <w:rsid w:val="00DA316B"/>
    <w:rsid w:val="00DA3334"/>
    <w:rsid w:val="00DA3462"/>
    <w:rsid w:val="00DA38A3"/>
    <w:rsid w:val="00DA3B90"/>
    <w:rsid w:val="00DA3BD4"/>
    <w:rsid w:val="00DA490C"/>
    <w:rsid w:val="00DA4AB0"/>
    <w:rsid w:val="00DA4B07"/>
    <w:rsid w:val="00DA4F36"/>
    <w:rsid w:val="00DA5319"/>
    <w:rsid w:val="00DA577B"/>
    <w:rsid w:val="00DA592C"/>
    <w:rsid w:val="00DA5A93"/>
    <w:rsid w:val="00DA5C43"/>
    <w:rsid w:val="00DA5CB1"/>
    <w:rsid w:val="00DA6617"/>
    <w:rsid w:val="00DA6BD4"/>
    <w:rsid w:val="00DA7A60"/>
    <w:rsid w:val="00DB03BE"/>
    <w:rsid w:val="00DB0907"/>
    <w:rsid w:val="00DB0C3F"/>
    <w:rsid w:val="00DB0E0E"/>
    <w:rsid w:val="00DB1BED"/>
    <w:rsid w:val="00DB1F46"/>
    <w:rsid w:val="00DB21E1"/>
    <w:rsid w:val="00DB2F6D"/>
    <w:rsid w:val="00DB37E6"/>
    <w:rsid w:val="00DB3ABF"/>
    <w:rsid w:val="00DB40CE"/>
    <w:rsid w:val="00DB4194"/>
    <w:rsid w:val="00DB4C40"/>
    <w:rsid w:val="00DB4DCF"/>
    <w:rsid w:val="00DB562D"/>
    <w:rsid w:val="00DB5BFA"/>
    <w:rsid w:val="00DB5D39"/>
    <w:rsid w:val="00DB5D4C"/>
    <w:rsid w:val="00DB6393"/>
    <w:rsid w:val="00DB69D3"/>
    <w:rsid w:val="00DB721E"/>
    <w:rsid w:val="00DB7616"/>
    <w:rsid w:val="00DB79AF"/>
    <w:rsid w:val="00DB7A5C"/>
    <w:rsid w:val="00DB7BB2"/>
    <w:rsid w:val="00DC0173"/>
    <w:rsid w:val="00DC01CA"/>
    <w:rsid w:val="00DC01DD"/>
    <w:rsid w:val="00DC073B"/>
    <w:rsid w:val="00DC0CFC"/>
    <w:rsid w:val="00DC0DF7"/>
    <w:rsid w:val="00DC14E1"/>
    <w:rsid w:val="00DC1C56"/>
    <w:rsid w:val="00DC1DD3"/>
    <w:rsid w:val="00DC2D99"/>
    <w:rsid w:val="00DC3C0C"/>
    <w:rsid w:val="00DC41EA"/>
    <w:rsid w:val="00DC4E34"/>
    <w:rsid w:val="00DC4ECA"/>
    <w:rsid w:val="00DC5382"/>
    <w:rsid w:val="00DC55E2"/>
    <w:rsid w:val="00DC5807"/>
    <w:rsid w:val="00DC5DD4"/>
    <w:rsid w:val="00DC5E56"/>
    <w:rsid w:val="00DC63B0"/>
    <w:rsid w:val="00DC73B4"/>
    <w:rsid w:val="00DC776B"/>
    <w:rsid w:val="00DC77F6"/>
    <w:rsid w:val="00DC7A81"/>
    <w:rsid w:val="00DD01C9"/>
    <w:rsid w:val="00DD051F"/>
    <w:rsid w:val="00DD08D4"/>
    <w:rsid w:val="00DD0F39"/>
    <w:rsid w:val="00DD12BB"/>
    <w:rsid w:val="00DD1615"/>
    <w:rsid w:val="00DD1C09"/>
    <w:rsid w:val="00DD1DB5"/>
    <w:rsid w:val="00DD2124"/>
    <w:rsid w:val="00DD2227"/>
    <w:rsid w:val="00DD22A3"/>
    <w:rsid w:val="00DD29B6"/>
    <w:rsid w:val="00DD2E70"/>
    <w:rsid w:val="00DD3525"/>
    <w:rsid w:val="00DD3617"/>
    <w:rsid w:val="00DD3626"/>
    <w:rsid w:val="00DD387E"/>
    <w:rsid w:val="00DD430B"/>
    <w:rsid w:val="00DD4492"/>
    <w:rsid w:val="00DD4A14"/>
    <w:rsid w:val="00DD4F9C"/>
    <w:rsid w:val="00DD513E"/>
    <w:rsid w:val="00DD516F"/>
    <w:rsid w:val="00DD5893"/>
    <w:rsid w:val="00DD630F"/>
    <w:rsid w:val="00DD72F3"/>
    <w:rsid w:val="00DD73A1"/>
    <w:rsid w:val="00DD753E"/>
    <w:rsid w:val="00DE0B9A"/>
    <w:rsid w:val="00DE0BB3"/>
    <w:rsid w:val="00DE0BBC"/>
    <w:rsid w:val="00DE1253"/>
    <w:rsid w:val="00DE13ED"/>
    <w:rsid w:val="00DE16B4"/>
    <w:rsid w:val="00DE1BC5"/>
    <w:rsid w:val="00DE1BC7"/>
    <w:rsid w:val="00DE1DBB"/>
    <w:rsid w:val="00DE1DD5"/>
    <w:rsid w:val="00DE2762"/>
    <w:rsid w:val="00DE29A7"/>
    <w:rsid w:val="00DE29D4"/>
    <w:rsid w:val="00DE341C"/>
    <w:rsid w:val="00DE367D"/>
    <w:rsid w:val="00DE3B02"/>
    <w:rsid w:val="00DE3CB4"/>
    <w:rsid w:val="00DE3CF7"/>
    <w:rsid w:val="00DE3DF1"/>
    <w:rsid w:val="00DE3EC2"/>
    <w:rsid w:val="00DE42C9"/>
    <w:rsid w:val="00DE44BA"/>
    <w:rsid w:val="00DE5530"/>
    <w:rsid w:val="00DE5BDB"/>
    <w:rsid w:val="00DE64BC"/>
    <w:rsid w:val="00DE6A83"/>
    <w:rsid w:val="00DE6E84"/>
    <w:rsid w:val="00DE7018"/>
    <w:rsid w:val="00DE7260"/>
    <w:rsid w:val="00DE73A0"/>
    <w:rsid w:val="00DF0BA2"/>
    <w:rsid w:val="00DF0F11"/>
    <w:rsid w:val="00DF0F86"/>
    <w:rsid w:val="00DF1533"/>
    <w:rsid w:val="00DF1876"/>
    <w:rsid w:val="00DF218B"/>
    <w:rsid w:val="00DF243F"/>
    <w:rsid w:val="00DF279B"/>
    <w:rsid w:val="00DF27BD"/>
    <w:rsid w:val="00DF2965"/>
    <w:rsid w:val="00DF393D"/>
    <w:rsid w:val="00DF3BB5"/>
    <w:rsid w:val="00DF3D3D"/>
    <w:rsid w:val="00DF3DFA"/>
    <w:rsid w:val="00DF413B"/>
    <w:rsid w:val="00DF477C"/>
    <w:rsid w:val="00DF47BB"/>
    <w:rsid w:val="00DF4937"/>
    <w:rsid w:val="00DF57DA"/>
    <w:rsid w:val="00DF585F"/>
    <w:rsid w:val="00DF61E0"/>
    <w:rsid w:val="00DF64EE"/>
    <w:rsid w:val="00DF6A88"/>
    <w:rsid w:val="00DF7017"/>
    <w:rsid w:val="00DF705A"/>
    <w:rsid w:val="00DF7191"/>
    <w:rsid w:val="00DF71E4"/>
    <w:rsid w:val="00DF7F53"/>
    <w:rsid w:val="00E00019"/>
    <w:rsid w:val="00E002E2"/>
    <w:rsid w:val="00E0051A"/>
    <w:rsid w:val="00E008A1"/>
    <w:rsid w:val="00E00B34"/>
    <w:rsid w:val="00E00F74"/>
    <w:rsid w:val="00E01F69"/>
    <w:rsid w:val="00E02530"/>
    <w:rsid w:val="00E027A8"/>
    <w:rsid w:val="00E02F3C"/>
    <w:rsid w:val="00E0310E"/>
    <w:rsid w:val="00E0340B"/>
    <w:rsid w:val="00E03F90"/>
    <w:rsid w:val="00E0408B"/>
    <w:rsid w:val="00E05420"/>
    <w:rsid w:val="00E0564F"/>
    <w:rsid w:val="00E059FF"/>
    <w:rsid w:val="00E05A75"/>
    <w:rsid w:val="00E05B5D"/>
    <w:rsid w:val="00E06165"/>
    <w:rsid w:val="00E062BF"/>
    <w:rsid w:val="00E0630C"/>
    <w:rsid w:val="00E06A93"/>
    <w:rsid w:val="00E070CB"/>
    <w:rsid w:val="00E072FA"/>
    <w:rsid w:val="00E074F9"/>
    <w:rsid w:val="00E07B27"/>
    <w:rsid w:val="00E07C1A"/>
    <w:rsid w:val="00E07D8F"/>
    <w:rsid w:val="00E07E56"/>
    <w:rsid w:val="00E10A44"/>
    <w:rsid w:val="00E10CCC"/>
    <w:rsid w:val="00E1160D"/>
    <w:rsid w:val="00E1219E"/>
    <w:rsid w:val="00E121F5"/>
    <w:rsid w:val="00E12727"/>
    <w:rsid w:val="00E12730"/>
    <w:rsid w:val="00E12881"/>
    <w:rsid w:val="00E13023"/>
    <w:rsid w:val="00E13127"/>
    <w:rsid w:val="00E13912"/>
    <w:rsid w:val="00E13E6E"/>
    <w:rsid w:val="00E14244"/>
    <w:rsid w:val="00E14328"/>
    <w:rsid w:val="00E143F6"/>
    <w:rsid w:val="00E14634"/>
    <w:rsid w:val="00E14714"/>
    <w:rsid w:val="00E14739"/>
    <w:rsid w:val="00E14985"/>
    <w:rsid w:val="00E152A4"/>
    <w:rsid w:val="00E15C06"/>
    <w:rsid w:val="00E15ECC"/>
    <w:rsid w:val="00E1606B"/>
    <w:rsid w:val="00E16D42"/>
    <w:rsid w:val="00E178BA"/>
    <w:rsid w:val="00E17964"/>
    <w:rsid w:val="00E17B52"/>
    <w:rsid w:val="00E17E66"/>
    <w:rsid w:val="00E17EC9"/>
    <w:rsid w:val="00E17FA7"/>
    <w:rsid w:val="00E204B3"/>
    <w:rsid w:val="00E20565"/>
    <w:rsid w:val="00E2116D"/>
    <w:rsid w:val="00E21853"/>
    <w:rsid w:val="00E21DA6"/>
    <w:rsid w:val="00E220FD"/>
    <w:rsid w:val="00E222A4"/>
    <w:rsid w:val="00E226D1"/>
    <w:rsid w:val="00E2281F"/>
    <w:rsid w:val="00E23000"/>
    <w:rsid w:val="00E23161"/>
    <w:rsid w:val="00E23746"/>
    <w:rsid w:val="00E23A6E"/>
    <w:rsid w:val="00E23BD9"/>
    <w:rsid w:val="00E245A2"/>
    <w:rsid w:val="00E246BF"/>
    <w:rsid w:val="00E24765"/>
    <w:rsid w:val="00E2493A"/>
    <w:rsid w:val="00E24BC7"/>
    <w:rsid w:val="00E25625"/>
    <w:rsid w:val="00E256A0"/>
    <w:rsid w:val="00E25823"/>
    <w:rsid w:val="00E25824"/>
    <w:rsid w:val="00E25A8C"/>
    <w:rsid w:val="00E25ACD"/>
    <w:rsid w:val="00E25C39"/>
    <w:rsid w:val="00E25F4D"/>
    <w:rsid w:val="00E26623"/>
    <w:rsid w:val="00E2668A"/>
    <w:rsid w:val="00E26A4D"/>
    <w:rsid w:val="00E26CE0"/>
    <w:rsid w:val="00E26E05"/>
    <w:rsid w:val="00E26F35"/>
    <w:rsid w:val="00E276ED"/>
    <w:rsid w:val="00E278E4"/>
    <w:rsid w:val="00E27BFA"/>
    <w:rsid w:val="00E27DE3"/>
    <w:rsid w:val="00E3095C"/>
    <w:rsid w:val="00E3116E"/>
    <w:rsid w:val="00E31220"/>
    <w:rsid w:val="00E31316"/>
    <w:rsid w:val="00E31710"/>
    <w:rsid w:val="00E319E4"/>
    <w:rsid w:val="00E31C17"/>
    <w:rsid w:val="00E32A65"/>
    <w:rsid w:val="00E32D92"/>
    <w:rsid w:val="00E32FEC"/>
    <w:rsid w:val="00E33719"/>
    <w:rsid w:val="00E339DC"/>
    <w:rsid w:val="00E33D06"/>
    <w:rsid w:val="00E3442A"/>
    <w:rsid w:val="00E34ABD"/>
    <w:rsid w:val="00E34C86"/>
    <w:rsid w:val="00E34D45"/>
    <w:rsid w:val="00E34DF3"/>
    <w:rsid w:val="00E34E54"/>
    <w:rsid w:val="00E34EC3"/>
    <w:rsid w:val="00E34FEA"/>
    <w:rsid w:val="00E35031"/>
    <w:rsid w:val="00E353A5"/>
    <w:rsid w:val="00E354A6"/>
    <w:rsid w:val="00E35817"/>
    <w:rsid w:val="00E35D13"/>
    <w:rsid w:val="00E36393"/>
    <w:rsid w:val="00E3658A"/>
    <w:rsid w:val="00E36A44"/>
    <w:rsid w:val="00E36CCB"/>
    <w:rsid w:val="00E36E2C"/>
    <w:rsid w:val="00E37B8A"/>
    <w:rsid w:val="00E37D0C"/>
    <w:rsid w:val="00E37DD8"/>
    <w:rsid w:val="00E400CE"/>
    <w:rsid w:val="00E403E6"/>
    <w:rsid w:val="00E407B3"/>
    <w:rsid w:val="00E40B3E"/>
    <w:rsid w:val="00E40C6E"/>
    <w:rsid w:val="00E41549"/>
    <w:rsid w:val="00E41AE6"/>
    <w:rsid w:val="00E42111"/>
    <w:rsid w:val="00E421E8"/>
    <w:rsid w:val="00E42BF5"/>
    <w:rsid w:val="00E42D0B"/>
    <w:rsid w:val="00E439B7"/>
    <w:rsid w:val="00E43B55"/>
    <w:rsid w:val="00E448C0"/>
    <w:rsid w:val="00E44940"/>
    <w:rsid w:val="00E44AEB"/>
    <w:rsid w:val="00E44ED1"/>
    <w:rsid w:val="00E4507B"/>
    <w:rsid w:val="00E4515A"/>
    <w:rsid w:val="00E454E6"/>
    <w:rsid w:val="00E45622"/>
    <w:rsid w:val="00E4582E"/>
    <w:rsid w:val="00E45A43"/>
    <w:rsid w:val="00E45BE4"/>
    <w:rsid w:val="00E45BF7"/>
    <w:rsid w:val="00E46120"/>
    <w:rsid w:val="00E4699C"/>
    <w:rsid w:val="00E46DB9"/>
    <w:rsid w:val="00E47046"/>
    <w:rsid w:val="00E47138"/>
    <w:rsid w:val="00E474BC"/>
    <w:rsid w:val="00E47876"/>
    <w:rsid w:val="00E479C2"/>
    <w:rsid w:val="00E47B2C"/>
    <w:rsid w:val="00E47C25"/>
    <w:rsid w:val="00E50504"/>
    <w:rsid w:val="00E50AE4"/>
    <w:rsid w:val="00E50D4B"/>
    <w:rsid w:val="00E5122B"/>
    <w:rsid w:val="00E51461"/>
    <w:rsid w:val="00E51A34"/>
    <w:rsid w:val="00E51D94"/>
    <w:rsid w:val="00E520A9"/>
    <w:rsid w:val="00E52403"/>
    <w:rsid w:val="00E52543"/>
    <w:rsid w:val="00E52567"/>
    <w:rsid w:val="00E531D0"/>
    <w:rsid w:val="00E53216"/>
    <w:rsid w:val="00E53276"/>
    <w:rsid w:val="00E53B88"/>
    <w:rsid w:val="00E53C03"/>
    <w:rsid w:val="00E540BC"/>
    <w:rsid w:val="00E543AE"/>
    <w:rsid w:val="00E54787"/>
    <w:rsid w:val="00E54B5C"/>
    <w:rsid w:val="00E5568D"/>
    <w:rsid w:val="00E55C66"/>
    <w:rsid w:val="00E55CD2"/>
    <w:rsid w:val="00E56306"/>
    <w:rsid w:val="00E567A0"/>
    <w:rsid w:val="00E56932"/>
    <w:rsid w:val="00E56941"/>
    <w:rsid w:val="00E56B48"/>
    <w:rsid w:val="00E56B5A"/>
    <w:rsid w:val="00E56C60"/>
    <w:rsid w:val="00E57216"/>
    <w:rsid w:val="00E57DBE"/>
    <w:rsid w:val="00E603EC"/>
    <w:rsid w:val="00E60C25"/>
    <w:rsid w:val="00E60C87"/>
    <w:rsid w:val="00E6161D"/>
    <w:rsid w:val="00E61BD8"/>
    <w:rsid w:val="00E62317"/>
    <w:rsid w:val="00E62594"/>
    <w:rsid w:val="00E62730"/>
    <w:rsid w:val="00E62B69"/>
    <w:rsid w:val="00E62C7A"/>
    <w:rsid w:val="00E62E64"/>
    <w:rsid w:val="00E62F88"/>
    <w:rsid w:val="00E63271"/>
    <w:rsid w:val="00E6365E"/>
    <w:rsid w:val="00E645AE"/>
    <w:rsid w:val="00E64E59"/>
    <w:rsid w:val="00E64ED3"/>
    <w:rsid w:val="00E64FFC"/>
    <w:rsid w:val="00E65049"/>
    <w:rsid w:val="00E655D9"/>
    <w:rsid w:val="00E65651"/>
    <w:rsid w:val="00E65727"/>
    <w:rsid w:val="00E65C62"/>
    <w:rsid w:val="00E6601E"/>
    <w:rsid w:val="00E66743"/>
    <w:rsid w:val="00E6687D"/>
    <w:rsid w:val="00E66C6D"/>
    <w:rsid w:val="00E66CD6"/>
    <w:rsid w:val="00E66E60"/>
    <w:rsid w:val="00E66F23"/>
    <w:rsid w:val="00E66FBC"/>
    <w:rsid w:val="00E6738D"/>
    <w:rsid w:val="00E67809"/>
    <w:rsid w:val="00E678DD"/>
    <w:rsid w:val="00E67B5B"/>
    <w:rsid w:val="00E70453"/>
    <w:rsid w:val="00E7061B"/>
    <w:rsid w:val="00E70B32"/>
    <w:rsid w:val="00E70CB2"/>
    <w:rsid w:val="00E7119D"/>
    <w:rsid w:val="00E714BD"/>
    <w:rsid w:val="00E714DF"/>
    <w:rsid w:val="00E71CA9"/>
    <w:rsid w:val="00E71DCE"/>
    <w:rsid w:val="00E72203"/>
    <w:rsid w:val="00E7279F"/>
    <w:rsid w:val="00E72A00"/>
    <w:rsid w:val="00E72D87"/>
    <w:rsid w:val="00E72FF7"/>
    <w:rsid w:val="00E73742"/>
    <w:rsid w:val="00E73FCF"/>
    <w:rsid w:val="00E74FA0"/>
    <w:rsid w:val="00E751A3"/>
    <w:rsid w:val="00E753B1"/>
    <w:rsid w:val="00E754AC"/>
    <w:rsid w:val="00E7597F"/>
    <w:rsid w:val="00E75A03"/>
    <w:rsid w:val="00E76420"/>
    <w:rsid w:val="00E769FB"/>
    <w:rsid w:val="00E771A7"/>
    <w:rsid w:val="00E77307"/>
    <w:rsid w:val="00E7788D"/>
    <w:rsid w:val="00E77C1D"/>
    <w:rsid w:val="00E77FB4"/>
    <w:rsid w:val="00E81382"/>
    <w:rsid w:val="00E81F6C"/>
    <w:rsid w:val="00E8218F"/>
    <w:rsid w:val="00E82AAD"/>
    <w:rsid w:val="00E83626"/>
    <w:rsid w:val="00E8370E"/>
    <w:rsid w:val="00E84ED3"/>
    <w:rsid w:val="00E853C0"/>
    <w:rsid w:val="00E85755"/>
    <w:rsid w:val="00E858F9"/>
    <w:rsid w:val="00E85ADA"/>
    <w:rsid w:val="00E861F5"/>
    <w:rsid w:val="00E865BE"/>
    <w:rsid w:val="00E873C4"/>
    <w:rsid w:val="00E87BB0"/>
    <w:rsid w:val="00E90407"/>
    <w:rsid w:val="00E9041C"/>
    <w:rsid w:val="00E90B0B"/>
    <w:rsid w:val="00E90CA0"/>
    <w:rsid w:val="00E9173C"/>
    <w:rsid w:val="00E91BE4"/>
    <w:rsid w:val="00E9281F"/>
    <w:rsid w:val="00E930DA"/>
    <w:rsid w:val="00E9318D"/>
    <w:rsid w:val="00E932BF"/>
    <w:rsid w:val="00E93488"/>
    <w:rsid w:val="00E93889"/>
    <w:rsid w:val="00E93A12"/>
    <w:rsid w:val="00E93D64"/>
    <w:rsid w:val="00E94656"/>
    <w:rsid w:val="00E94ABB"/>
    <w:rsid w:val="00E95638"/>
    <w:rsid w:val="00E956DA"/>
    <w:rsid w:val="00E95CA5"/>
    <w:rsid w:val="00E9610A"/>
    <w:rsid w:val="00E965F1"/>
    <w:rsid w:val="00E96A10"/>
    <w:rsid w:val="00E96B75"/>
    <w:rsid w:val="00E96DD3"/>
    <w:rsid w:val="00E96F65"/>
    <w:rsid w:val="00E972BB"/>
    <w:rsid w:val="00E979C0"/>
    <w:rsid w:val="00E97B7B"/>
    <w:rsid w:val="00E97CD7"/>
    <w:rsid w:val="00EA0064"/>
    <w:rsid w:val="00EA04D5"/>
    <w:rsid w:val="00EA0651"/>
    <w:rsid w:val="00EA0B2F"/>
    <w:rsid w:val="00EA0D1D"/>
    <w:rsid w:val="00EA10E6"/>
    <w:rsid w:val="00EA1AD5"/>
    <w:rsid w:val="00EA20A4"/>
    <w:rsid w:val="00EA21C6"/>
    <w:rsid w:val="00EA22D5"/>
    <w:rsid w:val="00EA2415"/>
    <w:rsid w:val="00EA2DBA"/>
    <w:rsid w:val="00EA2DC3"/>
    <w:rsid w:val="00EA30DD"/>
    <w:rsid w:val="00EA33BD"/>
    <w:rsid w:val="00EA3511"/>
    <w:rsid w:val="00EA3850"/>
    <w:rsid w:val="00EA3C18"/>
    <w:rsid w:val="00EA3CC7"/>
    <w:rsid w:val="00EA3D54"/>
    <w:rsid w:val="00EA3D8A"/>
    <w:rsid w:val="00EA44A2"/>
    <w:rsid w:val="00EA59CD"/>
    <w:rsid w:val="00EA5ABC"/>
    <w:rsid w:val="00EA5DD8"/>
    <w:rsid w:val="00EA5FF5"/>
    <w:rsid w:val="00EA6185"/>
    <w:rsid w:val="00EA6776"/>
    <w:rsid w:val="00EA6849"/>
    <w:rsid w:val="00EA695A"/>
    <w:rsid w:val="00EA6B49"/>
    <w:rsid w:val="00EA6D8A"/>
    <w:rsid w:val="00EA71C7"/>
    <w:rsid w:val="00EA752B"/>
    <w:rsid w:val="00EA774B"/>
    <w:rsid w:val="00EA775E"/>
    <w:rsid w:val="00EA7886"/>
    <w:rsid w:val="00EA79D6"/>
    <w:rsid w:val="00EB0054"/>
    <w:rsid w:val="00EB03B3"/>
    <w:rsid w:val="00EB0888"/>
    <w:rsid w:val="00EB0D04"/>
    <w:rsid w:val="00EB10E5"/>
    <w:rsid w:val="00EB155D"/>
    <w:rsid w:val="00EB1A39"/>
    <w:rsid w:val="00EB1A82"/>
    <w:rsid w:val="00EB1CB1"/>
    <w:rsid w:val="00EB27E6"/>
    <w:rsid w:val="00EB30A4"/>
    <w:rsid w:val="00EB3733"/>
    <w:rsid w:val="00EB3BCE"/>
    <w:rsid w:val="00EB3FB0"/>
    <w:rsid w:val="00EB406F"/>
    <w:rsid w:val="00EB4768"/>
    <w:rsid w:val="00EB48FB"/>
    <w:rsid w:val="00EB4BEC"/>
    <w:rsid w:val="00EB4CB6"/>
    <w:rsid w:val="00EB50DC"/>
    <w:rsid w:val="00EB558E"/>
    <w:rsid w:val="00EB586B"/>
    <w:rsid w:val="00EB5914"/>
    <w:rsid w:val="00EB6706"/>
    <w:rsid w:val="00EB6734"/>
    <w:rsid w:val="00EB6743"/>
    <w:rsid w:val="00EB7139"/>
    <w:rsid w:val="00EB7BFA"/>
    <w:rsid w:val="00EB7F07"/>
    <w:rsid w:val="00EC02BE"/>
    <w:rsid w:val="00EC0DAA"/>
    <w:rsid w:val="00EC1C36"/>
    <w:rsid w:val="00EC2100"/>
    <w:rsid w:val="00EC2A77"/>
    <w:rsid w:val="00EC2A93"/>
    <w:rsid w:val="00EC2E12"/>
    <w:rsid w:val="00EC2EE6"/>
    <w:rsid w:val="00EC2FE2"/>
    <w:rsid w:val="00EC3A07"/>
    <w:rsid w:val="00EC3E13"/>
    <w:rsid w:val="00EC4AB5"/>
    <w:rsid w:val="00EC5469"/>
    <w:rsid w:val="00EC54B4"/>
    <w:rsid w:val="00EC55F0"/>
    <w:rsid w:val="00EC58E0"/>
    <w:rsid w:val="00EC5A91"/>
    <w:rsid w:val="00EC5EED"/>
    <w:rsid w:val="00EC6391"/>
    <w:rsid w:val="00EC6473"/>
    <w:rsid w:val="00EC64FF"/>
    <w:rsid w:val="00EC6706"/>
    <w:rsid w:val="00EC682E"/>
    <w:rsid w:val="00EC69F3"/>
    <w:rsid w:val="00EC6F1A"/>
    <w:rsid w:val="00EC6F71"/>
    <w:rsid w:val="00EC714F"/>
    <w:rsid w:val="00EC728D"/>
    <w:rsid w:val="00EC7A56"/>
    <w:rsid w:val="00EC7B44"/>
    <w:rsid w:val="00EC7C92"/>
    <w:rsid w:val="00ED06EE"/>
    <w:rsid w:val="00ED0717"/>
    <w:rsid w:val="00ED07A9"/>
    <w:rsid w:val="00ED0AEB"/>
    <w:rsid w:val="00ED0BD7"/>
    <w:rsid w:val="00ED0DE5"/>
    <w:rsid w:val="00ED1DDE"/>
    <w:rsid w:val="00ED25D6"/>
    <w:rsid w:val="00ED2940"/>
    <w:rsid w:val="00ED2B5F"/>
    <w:rsid w:val="00ED3157"/>
    <w:rsid w:val="00ED344D"/>
    <w:rsid w:val="00ED3CD5"/>
    <w:rsid w:val="00ED3E02"/>
    <w:rsid w:val="00ED46AE"/>
    <w:rsid w:val="00ED4903"/>
    <w:rsid w:val="00ED49E5"/>
    <w:rsid w:val="00ED4CEB"/>
    <w:rsid w:val="00ED507C"/>
    <w:rsid w:val="00ED5CC3"/>
    <w:rsid w:val="00ED5F25"/>
    <w:rsid w:val="00ED62AA"/>
    <w:rsid w:val="00ED66A0"/>
    <w:rsid w:val="00ED6CB5"/>
    <w:rsid w:val="00ED6CF2"/>
    <w:rsid w:val="00ED7744"/>
    <w:rsid w:val="00ED7E17"/>
    <w:rsid w:val="00EE05F8"/>
    <w:rsid w:val="00EE0AED"/>
    <w:rsid w:val="00EE0BF8"/>
    <w:rsid w:val="00EE0C34"/>
    <w:rsid w:val="00EE0C58"/>
    <w:rsid w:val="00EE0C91"/>
    <w:rsid w:val="00EE195F"/>
    <w:rsid w:val="00EE1C2E"/>
    <w:rsid w:val="00EE2193"/>
    <w:rsid w:val="00EE24F1"/>
    <w:rsid w:val="00EE283D"/>
    <w:rsid w:val="00EE2ABB"/>
    <w:rsid w:val="00EE33E8"/>
    <w:rsid w:val="00EE3CA9"/>
    <w:rsid w:val="00EE3F75"/>
    <w:rsid w:val="00EE42F0"/>
    <w:rsid w:val="00EE447A"/>
    <w:rsid w:val="00EE449A"/>
    <w:rsid w:val="00EE47BC"/>
    <w:rsid w:val="00EE48A1"/>
    <w:rsid w:val="00EE49FD"/>
    <w:rsid w:val="00EE4DCE"/>
    <w:rsid w:val="00EE4E5E"/>
    <w:rsid w:val="00EE56DA"/>
    <w:rsid w:val="00EE5FBB"/>
    <w:rsid w:val="00EE6787"/>
    <w:rsid w:val="00EE6E07"/>
    <w:rsid w:val="00EE7091"/>
    <w:rsid w:val="00EE7375"/>
    <w:rsid w:val="00EE7662"/>
    <w:rsid w:val="00EF0386"/>
    <w:rsid w:val="00EF04C9"/>
    <w:rsid w:val="00EF07DD"/>
    <w:rsid w:val="00EF097E"/>
    <w:rsid w:val="00EF09C8"/>
    <w:rsid w:val="00EF0EEF"/>
    <w:rsid w:val="00EF101A"/>
    <w:rsid w:val="00EF1AE0"/>
    <w:rsid w:val="00EF1D93"/>
    <w:rsid w:val="00EF209C"/>
    <w:rsid w:val="00EF22B2"/>
    <w:rsid w:val="00EF249C"/>
    <w:rsid w:val="00EF30BD"/>
    <w:rsid w:val="00EF3458"/>
    <w:rsid w:val="00EF3A9B"/>
    <w:rsid w:val="00EF44F9"/>
    <w:rsid w:val="00EF45AA"/>
    <w:rsid w:val="00EF5094"/>
    <w:rsid w:val="00EF5622"/>
    <w:rsid w:val="00EF59E0"/>
    <w:rsid w:val="00EF5B48"/>
    <w:rsid w:val="00EF5C00"/>
    <w:rsid w:val="00EF6018"/>
    <w:rsid w:val="00EF60BC"/>
    <w:rsid w:val="00EF6287"/>
    <w:rsid w:val="00EF6996"/>
    <w:rsid w:val="00EF6CED"/>
    <w:rsid w:val="00EF6E56"/>
    <w:rsid w:val="00EF6F6C"/>
    <w:rsid w:val="00EF7AAD"/>
    <w:rsid w:val="00EF7FB4"/>
    <w:rsid w:val="00F009F9"/>
    <w:rsid w:val="00F00E27"/>
    <w:rsid w:val="00F00F6A"/>
    <w:rsid w:val="00F013ED"/>
    <w:rsid w:val="00F0147C"/>
    <w:rsid w:val="00F0164B"/>
    <w:rsid w:val="00F02256"/>
    <w:rsid w:val="00F02CAF"/>
    <w:rsid w:val="00F02F19"/>
    <w:rsid w:val="00F03641"/>
    <w:rsid w:val="00F037D2"/>
    <w:rsid w:val="00F03B06"/>
    <w:rsid w:val="00F0475B"/>
    <w:rsid w:val="00F04873"/>
    <w:rsid w:val="00F05535"/>
    <w:rsid w:val="00F05C38"/>
    <w:rsid w:val="00F0669D"/>
    <w:rsid w:val="00F06881"/>
    <w:rsid w:val="00F068F9"/>
    <w:rsid w:val="00F06AA1"/>
    <w:rsid w:val="00F07628"/>
    <w:rsid w:val="00F077CC"/>
    <w:rsid w:val="00F078BE"/>
    <w:rsid w:val="00F07AD3"/>
    <w:rsid w:val="00F07E13"/>
    <w:rsid w:val="00F07F07"/>
    <w:rsid w:val="00F07F7E"/>
    <w:rsid w:val="00F10694"/>
    <w:rsid w:val="00F10AAF"/>
    <w:rsid w:val="00F10B3B"/>
    <w:rsid w:val="00F10F04"/>
    <w:rsid w:val="00F1136A"/>
    <w:rsid w:val="00F117DA"/>
    <w:rsid w:val="00F11855"/>
    <w:rsid w:val="00F11A4B"/>
    <w:rsid w:val="00F11C76"/>
    <w:rsid w:val="00F11EF7"/>
    <w:rsid w:val="00F12018"/>
    <w:rsid w:val="00F1234D"/>
    <w:rsid w:val="00F125AA"/>
    <w:rsid w:val="00F12A84"/>
    <w:rsid w:val="00F12B38"/>
    <w:rsid w:val="00F12B3E"/>
    <w:rsid w:val="00F12E2D"/>
    <w:rsid w:val="00F13316"/>
    <w:rsid w:val="00F135C9"/>
    <w:rsid w:val="00F138BB"/>
    <w:rsid w:val="00F13A60"/>
    <w:rsid w:val="00F13FE7"/>
    <w:rsid w:val="00F14256"/>
    <w:rsid w:val="00F15537"/>
    <w:rsid w:val="00F15573"/>
    <w:rsid w:val="00F15F79"/>
    <w:rsid w:val="00F1605B"/>
    <w:rsid w:val="00F16131"/>
    <w:rsid w:val="00F1659F"/>
    <w:rsid w:val="00F16F43"/>
    <w:rsid w:val="00F17074"/>
    <w:rsid w:val="00F17355"/>
    <w:rsid w:val="00F177F4"/>
    <w:rsid w:val="00F17CB0"/>
    <w:rsid w:val="00F2050E"/>
    <w:rsid w:val="00F20866"/>
    <w:rsid w:val="00F2089B"/>
    <w:rsid w:val="00F209D5"/>
    <w:rsid w:val="00F20B7F"/>
    <w:rsid w:val="00F20EF1"/>
    <w:rsid w:val="00F21EFE"/>
    <w:rsid w:val="00F225B0"/>
    <w:rsid w:val="00F228BF"/>
    <w:rsid w:val="00F22D28"/>
    <w:rsid w:val="00F22EF2"/>
    <w:rsid w:val="00F2419C"/>
    <w:rsid w:val="00F2423F"/>
    <w:rsid w:val="00F24D2A"/>
    <w:rsid w:val="00F2532F"/>
    <w:rsid w:val="00F25403"/>
    <w:rsid w:val="00F25E79"/>
    <w:rsid w:val="00F26832"/>
    <w:rsid w:val="00F26BDD"/>
    <w:rsid w:val="00F26FFC"/>
    <w:rsid w:val="00F27393"/>
    <w:rsid w:val="00F274E4"/>
    <w:rsid w:val="00F27B38"/>
    <w:rsid w:val="00F3067A"/>
    <w:rsid w:val="00F3092B"/>
    <w:rsid w:val="00F30A2D"/>
    <w:rsid w:val="00F30AC4"/>
    <w:rsid w:val="00F30D17"/>
    <w:rsid w:val="00F310AE"/>
    <w:rsid w:val="00F315A5"/>
    <w:rsid w:val="00F3200E"/>
    <w:rsid w:val="00F32129"/>
    <w:rsid w:val="00F3273A"/>
    <w:rsid w:val="00F32B6A"/>
    <w:rsid w:val="00F32CC8"/>
    <w:rsid w:val="00F32CFB"/>
    <w:rsid w:val="00F32EB2"/>
    <w:rsid w:val="00F331BF"/>
    <w:rsid w:val="00F3324D"/>
    <w:rsid w:val="00F33D39"/>
    <w:rsid w:val="00F33E50"/>
    <w:rsid w:val="00F3435B"/>
    <w:rsid w:val="00F34B26"/>
    <w:rsid w:val="00F34B97"/>
    <w:rsid w:val="00F34CE8"/>
    <w:rsid w:val="00F35430"/>
    <w:rsid w:val="00F35559"/>
    <w:rsid w:val="00F3577B"/>
    <w:rsid w:val="00F35868"/>
    <w:rsid w:val="00F35A12"/>
    <w:rsid w:val="00F35A41"/>
    <w:rsid w:val="00F35B71"/>
    <w:rsid w:val="00F361C6"/>
    <w:rsid w:val="00F367C7"/>
    <w:rsid w:val="00F368E0"/>
    <w:rsid w:val="00F36F99"/>
    <w:rsid w:val="00F372D6"/>
    <w:rsid w:val="00F373D4"/>
    <w:rsid w:val="00F375D2"/>
    <w:rsid w:val="00F37E2F"/>
    <w:rsid w:val="00F407ED"/>
    <w:rsid w:val="00F4083E"/>
    <w:rsid w:val="00F408C9"/>
    <w:rsid w:val="00F40B2A"/>
    <w:rsid w:val="00F41296"/>
    <w:rsid w:val="00F41527"/>
    <w:rsid w:val="00F417A0"/>
    <w:rsid w:val="00F41E11"/>
    <w:rsid w:val="00F4216E"/>
    <w:rsid w:val="00F424C8"/>
    <w:rsid w:val="00F426CA"/>
    <w:rsid w:val="00F426CE"/>
    <w:rsid w:val="00F4283A"/>
    <w:rsid w:val="00F4285D"/>
    <w:rsid w:val="00F42C79"/>
    <w:rsid w:val="00F42FF7"/>
    <w:rsid w:val="00F4302D"/>
    <w:rsid w:val="00F441CD"/>
    <w:rsid w:val="00F44410"/>
    <w:rsid w:val="00F44460"/>
    <w:rsid w:val="00F452A3"/>
    <w:rsid w:val="00F45350"/>
    <w:rsid w:val="00F455A9"/>
    <w:rsid w:val="00F4577E"/>
    <w:rsid w:val="00F4599D"/>
    <w:rsid w:val="00F45CCD"/>
    <w:rsid w:val="00F46342"/>
    <w:rsid w:val="00F463E2"/>
    <w:rsid w:val="00F46E8F"/>
    <w:rsid w:val="00F471BB"/>
    <w:rsid w:val="00F47323"/>
    <w:rsid w:val="00F47451"/>
    <w:rsid w:val="00F47B19"/>
    <w:rsid w:val="00F501E1"/>
    <w:rsid w:val="00F50AFE"/>
    <w:rsid w:val="00F50EA6"/>
    <w:rsid w:val="00F511FE"/>
    <w:rsid w:val="00F51281"/>
    <w:rsid w:val="00F51536"/>
    <w:rsid w:val="00F519FC"/>
    <w:rsid w:val="00F51BCA"/>
    <w:rsid w:val="00F51E18"/>
    <w:rsid w:val="00F51F85"/>
    <w:rsid w:val="00F5201A"/>
    <w:rsid w:val="00F5290E"/>
    <w:rsid w:val="00F52F25"/>
    <w:rsid w:val="00F5331B"/>
    <w:rsid w:val="00F5336E"/>
    <w:rsid w:val="00F53528"/>
    <w:rsid w:val="00F53674"/>
    <w:rsid w:val="00F53EEA"/>
    <w:rsid w:val="00F54314"/>
    <w:rsid w:val="00F54374"/>
    <w:rsid w:val="00F5505C"/>
    <w:rsid w:val="00F550AB"/>
    <w:rsid w:val="00F5530E"/>
    <w:rsid w:val="00F55DD7"/>
    <w:rsid w:val="00F560DC"/>
    <w:rsid w:val="00F56358"/>
    <w:rsid w:val="00F56CC9"/>
    <w:rsid w:val="00F574E1"/>
    <w:rsid w:val="00F57521"/>
    <w:rsid w:val="00F57675"/>
    <w:rsid w:val="00F57EAA"/>
    <w:rsid w:val="00F60E08"/>
    <w:rsid w:val="00F60E53"/>
    <w:rsid w:val="00F60E75"/>
    <w:rsid w:val="00F60E7E"/>
    <w:rsid w:val="00F60E9D"/>
    <w:rsid w:val="00F62776"/>
    <w:rsid w:val="00F627BA"/>
    <w:rsid w:val="00F62B74"/>
    <w:rsid w:val="00F62C64"/>
    <w:rsid w:val="00F63E06"/>
    <w:rsid w:val="00F63E6B"/>
    <w:rsid w:val="00F63E89"/>
    <w:rsid w:val="00F6417E"/>
    <w:rsid w:val="00F64654"/>
    <w:rsid w:val="00F64859"/>
    <w:rsid w:val="00F653E0"/>
    <w:rsid w:val="00F65BD8"/>
    <w:rsid w:val="00F65ECF"/>
    <w:rsid w:val="00F664A8"/>
    <w:rsid w:val="00F667D1"/>
    <w:rsid w:val="00F66C03"/>
    <w:rsid w:val="00F66CDF"/>
    <w:rsid w:val="00F67223"/>
    <w:rsid w:val="00F672D3"/>
    <w:rsid w:val="00F67391"/>
    <w:rsid w:val="00F67866"/>
    <w:rsid w:val="00F67C8F"/>
    <w:rsid w:val="00F67D49"/>
    <w:rsid w:val="00F70357"/>
    <w:rsid w:val="00F70BAD"/>
    <w:rsid w:val="00F70EC5"/>
    <w:rsid w:val="00F717F4"/>
    <w:rsid w:val="00F71C9E"/>
    <w:rsid w:val="00F71EF2"/>
    <w:rsid w:val="00F72F31"/>
    <w:rsid w:val="00F7316B"/>
    <w:rsid w:val="00F73C20"/>
    <w:rsid w:val="00F74511"/>
    <w:rsid w:val="00F749D2"/>
    <w:rsid w:val="00F74F6D"/>
    <w:rsid w:val="00F751A4"/>
    <w:rsid w:val="00F7531A"/>
    <w:rsid w:val="00F75A31"/>
    <w:rsid w:val="00F7616B"/>
    <w:rsid w:val="00F762E6"/>
    <w:rsid w:val="00F7642F"/>
    <w:rsid w:val="00F764C6"/>
    <w:rsid w:val="00F76635"/>
    <w:rsid w:val="00F766B3"/>
    <w:rsid w:val="00F766D0"/>
    <w:rsid w:val="00F766D2"/>
    <w:rsid w:val="00F767C8"/>
    <w:rsid w:val="00F77054"/>
    <w:rsid w:val="00F774E1"/>
    <w:rsid w:val="00F77733"/>
    <w:rsid w:val="00F77780"/>
    <w:rsid w:val="00F7778A"/>
    <w:rsid w:val="00F77A71"/>
    <w:rsid w:val="00F77A7D"/>
    <w:rsid w:val="00F77C61"/>
    <w:rsid w:val="00F77C9D"/>
    <w:rsid w:val="00F77CBB"/>
    <w:rsid w:val="00F80A36"/>
    <w:rsid w:val="00F80C56"/>
    <w:rsid w:val="00F810E0"/>
    <w:rsid w:val="00F810F2"/>
    <w:rsid w:val="00F811EA"/>
    <w:rsid w:val="00F815B4"/>
    <w:rsid w:val="00F81868"/>
    <w:rsid w:val="00F81BFD"/>
    <w:rsid w:val="00F81EBF"/>
    <w:rsid w:val="00F82FF6"/>
    <w:rsid w:val="00F83688"/>
    <w:rsid w:val="00F8386C"/>
    <w:rsid w:val="00F83A51"/>
    <w:rsid w:val="00F83BF8"/>
    <w:rsid w:val="00F83E97"/>
    <w:rsid w:val="00F83F46"/>
    <w:rsid w:val="00F84211"/>
    <w:rsid w:val="00F8488E"/>
    <w:rsid w:val="00F848E2"/>
    <w:rsid w:val="00F84983"/>
    <w:rsid w:val="00F84F9E"/>
    <w:rsid w:val="00F8516D"/>
    <w:rsid w:val="00F857EF"/>
    <w:rsid w:val="00F85901"/>
    <w:rsid w:val="00F85A02"/>
    <w:rsid w:val="00F86253"/>
    <w:rsid w:val="00F865F5"/>
    <w:rsid w:val="00F867C9"/>
    <w:rsid w:val="00F86929"/>
    <w:rsid w:val="00F8714E"/>
    <w:rsid w:val="00F8718E"/>
    <w:rsid w:val="00F8721A"/>
    <w:rsid w:val="00F8788F"/>
    <w:rsid w:val="00F87AF9"/>
    <w:rsid w:val="00F87C2E"/>
    <w:rsid w:val="00F87E73"/>
    <w:rsid w:val="00F90038"/>
    <w:rsid w:val="00F906E3"/>
    <w:rsid w:val="00F90AD1"/>
    <w:rsid w:val="00F90E86"/>
    <w:rsid w:val="00F913A8"/>
    <w:rsid w:val="00F91683"/>
    <w:rsid w:val="00F9168F"/>
    <w:rsid w:val="00F91785"/>
    <w:rsid w:val="00F91B46"/>
    <w:rsid w:val="00F922C1"/>
    <w:rsid w:val="00F9252B"/>
    <w:rsid w:val="00F926F8"/>
    <w:rsid w:val="00F927E6"/>
    <w:rsid w:val="00F934F8"/>
    <w:rsid w:val="00F936B5"/>
    <w:rsid w:val="00F937A2"/>
    <w:rsid w:val="00F93A6B"/>
    <w:rsid w:val="00F942BE"/>
    <w:rsid w:val="00F94466"/>
    <w:rsid w:val="00F947D4"/>
    <w:rsid w:val="00F94956"/>
    <w:rsid w:val="00F94E4B"/>
    <w:rsid w:val="00F9575C"/>
    <w:rsid w:val="00F95A46"/>
    <w:rsid w:val="00F96196"/>
    <w:rsid w:val="00F96243"/>
    <w:rsid w:val="00F968FC"/>
    <w:rsid w:val="00F9696E"/>
    <w:rsid w:val="00F96A0E"/>
    <w:rsid w:val="00F96CA6"/>
    <w:rsid w:val="00F97735"/>
    <w:rsid w:val="00F97774"/>
    <w:rsid w:val="00F97EBC"/>
    <w:rsid w:val="00FA08E4"/>
    <w:rsid w:val="00FA113B"/>
    <w:rsid w:val="00FA180D"/>
    <w:rsid w:val="00FA1D3A"/>
    <w:rsid w:val="00FA227E"/>
    <w:rsid w:val="00FA2308"/>
    <w:rsid w:val="00FA26AF"/>
    <w:rsid w:val="00FA26D0"/>
    <w:rsid w:val="00FA302B"/>
    <w:rsid w:val="00FA34D5"/>
    <w:rsid w:val="00FA3913"/>
    <w:rsid w:val="00FA3B06"/>
    <w:rsid w:val="00FA3D0C"/>
    <w:rsid w:val="00FA3EB0"/>
    <w:rsid w:val="00FA4012"/>
    <w:rsid w:val="00FA407C"/>
    <w:rsid w:val="00FA4900"/>
    <w:rsid w:val="00FA5639"/>
    <w:rsid w:val="00FA571A"/>
    <w:rsid w:val="00FA57A8"/>
    <w:rsid w:val="00FA57CA"/>
    <w:rsid w:val="00FA597D"/>
    <w:rsid w:val="00FA5A64"/>
    <w:rsid w:val="00FA5CD6"/>
    <w:rsid w:val="00FA6026"/>
    <w:rsid w:val="00FA616F"/>
    <w:rsid w:val="00FA639E"/>
    <w:rsid w:val="00FA6599"/>
    <w:rsid w:val="00FA6ADF"/>
    <w:rsid w:val="00FA6F0F"/>
    <w:rsid w:val="00FA748A"/>
    <w:rsid w:val="00FA75A4"/>
    <w:rsid w:val="00FA7961"/>
    <w:rsid w:val="00FB032A"/>
    <w:rsid w:val="00FB0687"/>
    <w:rsid w:val="00FB097B"/>
    <w:rsid w:val="00FB0BDD"/>
    <w:rsid w:val="00FB1255"/>
    <w:rsid w:val="00FB1308"/>
    <w:rsid w:val="00FB1633"/>
    <w:rsid w:val="00FB1923"/>
    <w:rsid w:val="00FB206C"/>
    <w:rsid w:val="00FB219D"/>
    <w:rsid w:val="00FB2569"/>
    <w:rsid w:val="00FB28DD"/>
    <w:rsid w:val="00FB2956"/>
    <w:rsid w:val="00FB3696"/>
    <w:rsid w:val="00FB37F2"/>
    <w:rsid w:val="00FB39C7"/>
    <w:rsid w:val="00FB3B6E"/>
    <w:rsid w:val="00FB428F"/>
    <w:rsid w:val="00FB4967"/>
    <w:rsid w:val="00FB498F"/>
    <w:rsid w:val="00FB4BCF"/>
    <w:rsid w:val="00FB4EAF"/>
    <w:rsid w:val="00FB52BC"/>
    <w:rsid w:val="00FB566D"/>
    <w:rsid w:val="00FB72AC"/>
    <w:rsid w:val="00FB7B87"/>
    <w:rsid w:val="00FC0028"/>
    <w:rsid w:val="00FC0444"/>
    <w:rsid w:val="00FC0510"/>
    <w:rsid w:val="00FC0815"/>
    <w:rsid w:val="00FC0CBC"/>
    <w:rsid w:val="00FC0E60"/>
    <w:rsid w:val="00FC1103"/>
    <w:rsid w:val="00FC13F9"/>
    <w:rsid w:val="00FC20FF"/>
    <w:rsid w:val="00FC23F0"/>
    <w:rsid w:val="00FC2650"/>
    <w:rsid w:val="00FC29B0"/>
    <w:rsid w:val="00FC32C5"/>
    <w:rsid w:val="00FC3608"/>
    <w:rsid w:val="00FC3B41"/>
    <w:rsid w:val="00FC3DFE"/>
    <w:rsid w:val="00FC4A47"/>
    <w:rsid w:val="00FC558E"/>
    <w:rsid w:val="00FC5B45"/>
    <w:rsid w:val="00FC5B78"/>
    <w:rsid w:val="00FC5D8B"/>
    <w:rsid w:val="00FC601F"/>
    <w:rsid w:val="00FC61B4"/>
    <w:rsid w:val="00FC6202"/>
    <w:rsid w:val="00FC62B7"/>
    <w:rsid w:val="00FC6402"/>
    <w:rsid w:val="00FC6947"/>
    <w:rsid w:val="00FC70E0"/>
    <w:rsid w:val="00FC7216"/>
    <w:rsid w:val="00FC749D"/>
    <w:rsid w:val="00FD02AC"/>
    <w:rsid w:val="00FD07CF"/>
    <w:rsid w:val="00FD0879"/>
    <w:rsid w:val="00FD08E8"/>
    <w:rsid w:val="00FD0B24"/>
    <w:rsid w:val="00FD0BC9"/>
    <w:rsid w:val="00FD0D33"/>
    <w:rsid w:val="00FD1246"/>
    <w:rsid w:val="00FD173E"/>
    <w:rsid w:val="00FD18A7"/>
    <w:rsid w:val="00FD28C8"/>
    <w:rsid w:val="00FD2B86"/>
    <w:rsid w:val="00FD2EA7"/>
    <w:rsid w:val="00FD301C"/>
    <w:rsid w:val="00FD32EA"/>
    <w:rsid w:val="00FD3671"/>
    <w:rsid w:val="00FD3C6C"/>
    <w:rsid w:val="00FD4395"/>
    <w:rsid w:val="00FD47FA"/>
    <w:rsid w:val="00FD4848"/>
    <w:rsid w:val="00FD4FD3"/>
    <w:rsid w:val="00FD5798"/>
    <w:rsid w:val="00FD5C11"/>
    <w:rsid w:val="00FD5F7C"/>
    <w:rsid w:val="00FD676D"/>
    <w:rsid w:val="00FD6897"/>
    <w:rsid w:val="00FD6911"/>
    <w:rsid w:val="00FD73E7"/>
    <w:rsid w:val="00FD7896"/>
    <w:rsid w:val="00FD7AA0"/>
    <w:rsid w:val="00FD7DFD"/>
    <w:rsid w:val="00FD7E32"/>
    <w:rsid w:val="00FD7F10"/>
    <w:rsid w:val="00FE02F0"/>
    <w:rsid w:val="00FE0371"/>
    <w:rsid w:val="00FE0B1A"/>
    <w:rsid w:val="00FE0BE7"/>
    <w:rsid w:val="00FE0CBC"/>
    <w:rsid w:val="00FE1062"/>
    <w:rsid w:val="00FE1B3A"/>
    <w:rsid w:val="00FE1C8D"/>
    <w:rsid w:val="00FE1D18"/>
    <w:rsid w:val="00FE1E26"/>
    <w:rsid w:val="00FE2AFF"/>
    <w:rsid w:val="00FE325B"/>
    <w:rsid w:val="00FE3873"/>
    <w:rsid w:val="00FE3940"/>
    <w:rsid w:val="00FE43E9"/>
    <w:rsid w:val="00FE45C7"/>
    <w:rsid w:val="00FE48C8"/>
    <w:rsid w:val="00FE4C7C"/>
    <w:rsid w:val="00FE511F"/>
    <w:rsid w:val="00FE52A2"/>
    <w:rsid w:val="00FE5597"/>
    <w:rsid w:val="00FE5B55"/>
    <w:rsid w:val="00FE5EE1"/>
    <w:rsid w:val="00FE62C2"/>
    <w:rsid w:val="00FE76D2"/>
    <w:rsid w:val="00FE78FE"/>
    <w:rsid w:val="00FF0222"/>
    <w:rsid w:val="00FF0247"/>
    <w:rsid w:val="00FF053B"/>
    <w:rsid w:val="00FF05D0"/>
    <w:rsid w:val="00FF07C0"/>
    <w:rsid w:val="00FF0980"/>
    <w:rsid w:val="00FF1185"/>
    <w:rsid w:val="00FF1A61"/>
    <w:rsid w:val="00FF1B44"/>
    <w:rsid w:val="00FF1D75"/>
    <w:rsid w:val="00FF1F3A"/>
    <w:rsid w:val="00FF2139"/>
    <w:rsid w:val="00FF2274"/>
    <w:rsid w:val="00FF2552"/>
    <w:rsid w:val="00FF25DE"/>
    <w:rsid w:val="00FF38F5"/>
    <w:rsid w:val="00FF3C09"/>
    <w:rsid w:val="00FF3D52"/>
    <w:rsid w:val="00FF3F0A"/>
    <w:rsid w:val="00FF4170"/>
    <w:rsid w:val="00FF5418"/>
    <w:rsid w:val="00FF587A"/>
    <w:rsid w:val="00FF58DE"/>
    <w:rsid w:val="00FF5F38"/>
    <w:rsid w:val="00FF625B"/>
    <w:rsid w:val="00FF7F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style="mso-position-horizontal:center;mso-position-horizontal-relative:margin;mso-position-vertical:top;mso-position-vertical-relative:margin;mso-width-percent:1000;mso-width-relative:margin;mso-height-relative:margin" stroke="f">
      <v:stroke on="f"/>
      <v:textbox style="mso-fit-shape-to-text:t"/>
    </o:shapedefaults>
    <o:shapelayout v:ext="edit">
      <o:idmap v:ext="edit" data="1"/>
      <o:rules v:ext="edit">
        <o:r id="V:Rule1" type="callout" idref="#_x0000_s1165"/>
        <o:r id="V:Rule2" type="callout" idref="#_x0000_s1246"/>
        <o:r id="V:Rule3" type="callout" idref="#_x0000_s1247"/>
        <o:r id="V:Rule4" type="connector" idref="#_x0000_s1373">
          <o:proxy start="" idref="#_x0000_s1372" connectloc="3"/>
          <o:proxy end="" idref="#_x0000_s1374" connectloc="0"/>
        </o:r>
        <o:r id="V:Rule5" type="connector" idref="#_x0000_s1352">
          <o:proxy start="" idref="#_x0000_s1351" connectloc="3"/>
          <o:proxy end="" idref="#_x0000_s1353" connectloc="0"/>
        </o:r>
        <o:r id="V:Rule6" type="connector" idref="#_x0000_s1268">
          <o:proxy start="" idref="#_x0000_s1325" connectloc="3"/>
          <o:proxy end="" idref="#_x0000_s1266" connectloc="0"/>
        </o:r>
        <o:r id="V:Rule7" type="connector" idref="#_x0000_s1313">
          <o:proxy start="" idref="#_x0000_s1291" connectloc="4"/>
          <o:proxy end="" idref="#_x0000_s1311" connectloc="0"/>
        </o:r>
        <o:r id="V:Rule8" type="connector" idref="#_x0000_s1346">
          <o:proxy start="" idref="#_x0000_s1330" connectloc="2"/>
          <o:proxy end="" idref="#_x0000_s1341" connectloc="0"/>
        </o:r>
        <o:r id="V:Rule9" type="connector" idref="#_x0000_s1226">
          <o:proxy start="" idref="#_x0000_s1219" connectloc="4"/>
          <o:proxy end="" idref="#_x0000_s1250" connectloc="0"/>
        </o:r>
        <o:r id="V:Rule10" type="connector" idref="#_x0000_s1360">
          <o:proxy end="" idref="#_x0000_s1362" connectloc="1"/>
        </o:r>
        <o:r id="V:Rule11" type="connector" idref="#_x0000_s1293">
          <o:proxy start="" idref="#_x0000_s1272" connectloc="5"/>
          <o:proxy end="" idref="#_x0000_s1291" connectloc="0"/>
        </o:r>
        <o:r id="V:Rule12" type="connector" idref="#_x0000_s1255">
          <o:proxy start="" idref="#_x0000_s1254" connectloc="3"/>
          <o:proxy end="" idref="#_x0000_s1256" connectloc="0"/>
        </o:r>
        <o:r id="V:Rule13" type="connector" idref="#_x0000_s1282">
          <o:proxy start="" idref="#_x0000_s1291" connectloc="2"/>
          <o:proxy end="" idref="#_x0000_s1281" connectloc="0"/>
        </o:r>
        <o:r id="V:Rule14" type="connector" idref="#_x0000_s1300">
          <o:proxy start="" idref="#_x0000_s1295" connectloc="4"/>
          <o:proxy end="" idref="#_x0000_s1298" connectloc="0"/>
        </o:r>
        <o:r id="V:Rule15" type="connector" idref="#_x0000_s1244">
          <o:proxy start="" idref="#_x0000_s1151" connectloc="2"/>
          <o:proxy end="" idref="#_x0000_s1241" connectloc="0"/>
        </o:r>
        <o:r id="V:Rule16" type="connector" idref="#_x0000_s1364">
          <o:proxy start="" idref="#_x0000_s1357" connectloc="3"/>
          <o:proxy end="" idref="#_x0000_s1363" connectloc="1"/>
        </o:r>
        <o:r id="V:Rule17" type="connector" idref="#_x0000_s1326">
          <o:proxy start="" idref="#_x0000_s1254" connectloc="4"/>
          <o:proxy end="" idref="#_x0000_s1325" connectloc="0"/>
        </o:r>
        <o:r id="V:Rule18" type="connector" idref="#_x0000_s1290">
          <o:proxy start="" idref="#_x0000_s1272" connectloc="2"/>
          <o:proxy end="" idref="#_x0000_s1289" connectloc="0"/>
        </o:r>
        <o:r id="V:Rule19" type="connector" idref="#_x0000_s1265">
          <o:proxy start="" idref="#_x0000_s1254" connectloc="5"/>
          <o:proxy end="" idref="#_x0000_s1264" connectloc="0"/>
        </o:r>
        <o:r id="V:Rule20" type="connector" idref="#_x0000_s1309">
          <o:proxy start="" idref="#_x0000_s1278" connectloc="2"/>
          <o:proxy end="" idref="#_x0000_s1308" connectloc="0"/>
        </o:r>
        <o:r id="V:Rule21" type="connector" idref="#_x0000_s1307">
          <o:proxy start="" idref="#_x0000_s1291" connectloc="6"/>
          <o:proxy end="" idref="#_x0000_s1306" connectloc="0"/>
        </o:r>
        <o:r id="V:Rule22" type="connector" idref="#_x0000_s1279">
          <o:proxy start="" idref="#_x0000_s1278" connectloc="4"/>
          <o:proxy end="" idref="#_x0000_s1280" connectloc="0"/>
        </o:r>
        <o:r id="V:Rule23" type="connector" idref="#_x0000_s1322">
          <o:proxy start="" idref="#_x0000_s1285" connectloc="4"/>
          <o:proxy end="" idref="#_x0000_s1314" connectloc="0"/>
        </o:r>
        <o:r id="V:Rule24" type="connector" idref="#_x0000_s1381">
          <o:proxy start="" idref="#_x0000_s1374" connectloc="4"/>
          <o:proxy end="" idref="#_x0000_s1378" connectloc="0"/>
        </o:r>
        <o:r id="V:Rule25" type="connector" idref="#_x0000_s1294">
          <o:proxy start="" idref="#_x0000_s1272" connectloc="6"/>
          <o:proxy end="" idref="#_x0000_s1292" connectloc="0"/>
        </o:r>
        <o:r id="V:Rule26" type="connector" idref="#_x0000_s1338"/>
        <o:r id="V:Rule27" type="connector" idref="#_x0000_s1323">
          <o:proxy start="" idref="#_x0000_s1285" connectloc="4"/>
          <o:proxy end="" idref="#_x0000_s1316" connectloc="0"/>
        </o:r>
        <o:r id="V:Rule28" type="connector" idref="#_x0000_s1275">
          <o:proxy start="" idref="#_x0000_s1291" connectloc="3"/>
          <o:proxy end="" idref="#_x0000_s1276" connectloc="0"/>
        </o:r>
        <o:r id="V:Rule29" type="connector" idref="#_x0000_s1376">
          <o:proxy start="" idref="#_x0000_s1375" connectloc="0"/>
          <o:proxy end="" idref="#_x0000_s1372" connectloc="5"/>
        </o:r>
        <o:r id="V:Rule30" type="connector" idref="#_x0000_s1287">
          <o:proxy start="" idref="#_x0000_s1278" connectloc="3"/>
          <o:proxy end="" idref="#_x0000_s1285" connectloc="0"/>
        </o:r>
        <o:r id="V:Rule31" type="connector" idref="#_x0000_s1269">
          <o:proxy start="" idref="#_x0000_s1325" connectloc="5"/>
          <o:proxy end="" idref="#_x0000_s1267" connectloc="0"/>
        </o:r>
        <o:r id="V:Rule32" type="connector" idref="#_x0000_s1403">
          <o:proxy start="" idref="#_x0000_s1402" connectloc="4"/>
          <o:proxy end="" idref="#_x0000_s1404" connectloc="0"/>
        </o:r>
        <o:r id="V:Rule33" type="connector" idref="#_x0000_s1303">
          <o:proxy start="" idref="#_x0000_s1278" connectloc="6"/>
          <o:proxy end="" idref="#_x0000_s1302" connectloc="0"/>
        </o:r>
        <o:r id="V:Rule34" type="connector" idref="#_x0000_s1393">
          <o:proxy start="" idref="#_x0000_s1353" connectloc="5"/>
          <o:proxy end="" idref="#_x0000_s1388" connectloc="2"/>
        </o:r>
        <o:r id="V:Rule35" type="connector" idref="#_x0000_s1391">
          <o:proxy start="" idref="#_x0000_s1353" connectloc="3"/>
          <o:proxy end="" idref="#_x0000_s1386" connectloc="0"/>
        </o:r>
        <o:r id="V:Rule36" type="connector" idref="#_x0000_s1392">
          <o:proxy start="" idref="#_x0000_s1353" connectloc="4"/>
          <o:proxy end="" idref="#_x0000_s1387" connectloc="1"/>
        </o:r>
        <o:r id="V:Rule37" type="connector" idref="#_x0000_s1273">
          <o:proxy start="" idref="#_x0000_s1272" connectloc="3"/>
          <o:proxy end="" idref="#_x0000_s1274" connectloc="0"/>
        </o:r>
        <o:r id="V:Rule38" type="connector" idref="#_x0000_s1245">
          <o:proxy start="" idref="#_x0000_s1151" connectloc="2"/>
          <o:proxy end="" idref="#_x0000_s1240" connectloc="0"/>
        </o:r>
        <o:r id="V:Rule39" type="connector" idref="#_x0000_s1380">
          <o:proxy start="" idref="#_x0000_s1374" connectloc="3"/>
          <o:proxy end="" idref="#_x0000_s1377" connectloc="7"/>
        </o:r>
        <o:r id="V:Rule40" type="connector" idref="#_x0000_s1263">
          <o:proxy start="" idref="#_x0000_s1250" connectloc="3"/>
          <o:proxy end="" idref="#_x0000_s1262" connectloc="0"/>
        </o:r>
        <o:r id="V:Rule41" type="connector" idref="#_x0000_s1382">
          <o:proxy start="" idref="#_x0000_s1379" connectloc="0"/>
          <o:proxy end="" idref="#_x0000_s1374" connectloc="5"/>
        </o:r>
        <o:r id="V:Rule42" type="connector" idref="#_x0000_s1163"/>
        <o:r id="V:Rule43" type="connector" idref="#_x0000_s1394">
          <o:proxy start="" idref="#_x0000_s1353" connectloc="6"/>
          <o:proxy end="" idref="#_x0000_s1389" connectloc="3"/>
        </o:r>
        <o:r id="V:Rule44" type="connector" idref="#_x0000_s1305"/>
        <o:r id="V:Rule45" type="connector" idref="#_x0000_s1161"/>
        <o:r id="V:Rule46" type="connector" idref="#_x0000_s1368">
          <o:proxy end="" idref="#_x0000_s1367" connectloc="1"/>
        </o:r>
        <o:r id="V:Rule47" type="connector" idref="#_x0000_s1284">
          <o:proxy start="" idref="#_x0000_s1291" connectloc="5"/>
          <o:proxy end="" idref="#_x0000_s1283" connectloc="0"/>
        </o:r>
        <o:r id="V:Rule48" type="connector" idref="#_x0000_s1365">
          <o:proxy start="" idref="#_x0000_s1357" connectloc="2"/>
          <o:proxy end="" idref="#_x0000_s1358" connectloc="0"/>
        </o:r>
        <o:r id="V:Rule49" type="connector" idref="#_x0000_s1339"/>
        <o:r id="V:Rule50" type="connector" idref="#_x0000_s1257">
          <o:proxy start="" idref="#_x0000_s1325" connectloc="4"/>
          <o:proxy end="" idref="#_x0000_s1260" connectloc="0"/>
        </o:r>
        <o:r id="V:Rule51" type="connector" idref="#_x0000_s1243"/>
        <o:r id="V:Rule52" type="connector" idref="#_x0000_s1320">
          <o:proxy start="" idref="#_x0000_s1318" connectloc="0"/>
          <o:proxy end="" idref="#_x0000_s1285" connectloc="4"/>
        </o:r>
        <o:r id="V:Rule53" type="connector" idref="#_x0000_s1345">
          <o:proxy start="" idref="#_x0000_s1330" connectloc="2"/>
          <o:proxy end="" idref="#_x0000_s1342" connectloc="0"/>
        </o:r>
        <o:r id="V:Rule54" type="connector" idref="#_x0000_s1319">
          <o:proxy start="" idref="#_x0000_s1285" connectloc="4"/>
          <o:proxy end="" idref="#_x0000_s1317" connectloc="0"/>
        </o:r>
        <o:r id="V:Rule55" type="connector" idref="#_x0000_s1164"/>
        <o:r id="V:Rule56" type="connector" idref="#_x0000_s1288">
          <o:proxy start="" idref="#_x0000_s1278" connectloc="5"/>
          <o:proxy end="" idref="#_x0000_s1286" connectloc="0"/>
        </o:r>
        <o:r id="V:Rule57" type="connector" idref="#_x0000_s1390">
          <o:proxy start="" idref="#_x0000_s1353" connectloc="2"/>
          <o:proxy end="" idref="#_x0000_s1385" connectloc="0"/>
        </o:r>
        <o:r id="V:Rule58" type="connector" idref="#_x0000_s1162"/>
        <o:r id="V:Rule59" type="connector" idref="#_x0000_s1361">
          <o:proxy end="" idref="#_x0000_s1359" connectloc="1"/>
        </o:r>
        <o:r id="V:Rule60" type="connector" idref="#_x0000_s1321">
          <o:proxy start="" idref="#_x0000_s1285" connectloc="4"/>
          <o:proxy end="" idref="#_x0000_s1315" connectloc="0"/>
        </o:r>
        <o:r id="V:Rule61" type="connector" idref="#_x0000_s1242"/>
        <o:r id="V:Rule62" type="connector" idref="#_x0000_s1251">
          <o:proxy start="" idref="#_x0000_s1250" connectloc="5"/>
          <o:proxy end="" idref="#_x0000_s1254" connectloc="0"/>
        </o:r>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32EB2"/>
    <w:pPr>
      <w:widowControl w:val="0"/>
      <w:jc w:val="both"/>
    </w:pPr>
  </w:style>
  <w:style w:type="paragraph" w:styleId="1">
    <w:name w:val="heading 1"/>
    <w:basedOn w:val="a"/>
    <w:next w:val="a"/>
    <w:link w:val="1Char"/>
    <w:uiPriority w:val="9"/>
    <w:qFormat/>
    <w:rsid w:val="00F32EB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32EB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32EB2"/>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F32EB2"/>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F32EB2"/>
    <w:pPr>
      <w:keepNext/>
      <w:keepLines/>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F32EB2"/>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F32EB2"/>
    <w:pPr>
      <w:keepNext/>
      <w:keepLines/>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F32EB2"/>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F32EB2"/>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32EB2"/>
    <w:rPr>
      <w:b/>
      <w:bCs/>
      <w:kern w:val="44"/>
      <w:sz w:val="44"/>
      <w:szCs w:val="44"/>
    </w:rPr>
  </w:style>
  <w:style w:type="character" w:customStyle="1" w:styleId="2Char">
    <w:name w:val="标题 2 Char"/>
    <w:basedOn w:val="a0"/>
    <w:link w:val="2"/>
    <w:uiPriority w:val="9"/>
    <w:rsid w:val="00F32EB2"/>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F32EB2"/>
    <w:rPr>
      <w:b/>
      <w:bCs/>
      <w:sz w:val="32"/>
      <w:szCs w:val="32"/>
    </w:rPr>
  </w:style>
  <w:style w:type="character" w:customStyle="1" w:styleId="4Char">
    <w:name w:val="标题 4 Char"/>
    <w:basedOn w:val="a0"/>
    <w:link w:val="4"/>
    <w:uiPriority w:val="9"/>
    <w:semiHidden/>
    <w:rsid w:val="00F32EB2"/>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F32EB2"/>
    <w:rPr>
      <w:b/>
      <w:bCs/>
      <w:sz w:val="28"/>
      <w:szCs w:val="28"/>
    </w:rPr>
  </w:style>
  <w:style w:type="character" w:customStyle="1" w:styleId="6Char">
    <w:name w:val="标题 6 Char"/>
    <w:basedOn w:val="a0"/>
    <w:link w:val="6"/>
    <w:uiPriority w:val="9"/>
    <w:semiHidden/>
    <w:rsid w:val="00F32EB2"/>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F32EB2"/>
    <w:rPr>
      <w:b/>
      <w:bCs/>
      <w:sz w:val="24"/>
      <w:szCs w:val="24"/>
    </w:rPr>
  </w:style>
  <w:style w:type="character" w:customStyle="1" w:styleId="8Char">
    <w:name w:val="标题 8 Char"/>
    <w:basedOn w:val="a0"/>
    <w:link w:val="8"/>
    <w:uiPriority w:val="9"/>
    <w:semiHidden/>
    <w:rsid w:val="00F32EB2"/>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F32EB2"/>
    <w:rPr>
      <w:rFonts w:asciiTheme="majorHAnsi" w:eastAsiaTheme="majorEastAsia" w:hAnsiTheme="majorHAnsi" w:cstheme="majorBidi"/>
      <w:szCs w:val="21"/>
    </w:rPr>
  </w:style>
  <w:style w:type="paragraph" w:styleId="a3">
    <w:name w:val="header"/>
    <w:basedOn w:val="a"/>
    <w:link w:val="Char"/>
    <w:uiPriority w:val="99"/>
    <w:unhideWhenUsed/>
    <w:rsid w:val="009110A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110A3"/>
    <w:rPr>
      <w:sz w:val="18"/>
      <w:szCs w:val="18"/>
    </w:rPr>
  </w:style>
  <w:style w:type="paragraph" w:styleId="a4">
    <w:name w:val="footer"/>
    <w:basedOn w:val="a"/>
    <w:link w:val="Char0"/>
    <w:uiPriority w:val="99"/>
    <w:unhideWhenUsed/>
    <w:rsid w:val="009110A3"/>
    <w:pPr>
      <w:tabs>
        <w:tab w:val="center" w:pos="4153"/>
        <w:tab w:val="right" w:pos="8306"/>
      </w:tabs>
      <w:snapToGrid w:val="0"/>
      <w:jc w:val="left"/>
    </w:pPr>
    <w:rPr>
      <w:sz w:val="18"/>
      <w:szCs w:val="18"/>
    </w:rPr>
  </w:style>
  <w:style w:type="character" w:customStyle="1" w:styleId="Char0">
    <w:name w:val="页脚 Char"/>
    <w:basedOn w:val="a0"/>
    <w:link w:val="a4"/>
    <w:uiPriority w:val="99"/>
    <w:rsid w:val="009110A3"/>
    <w:rPr>
      <w:sz w:val="18"/>
      <w:szCs w:val="18"/>
    </w:rPr>
  </w:style>
  <w:style w:type="paragraph" w:styleId="a5">
    <w:name w:val="Balloon Text"/>
    <w:basedOn w:val="a"/>
    <w:link w:val="Char1"/>
    <w:uiPriority w:val="99"/>
    <w:semiHidden/>
    <w:unhideWhenUsed/>
    <w:rsid w:val="009110A3"/>
    <w:rPr>
      <w:sz w:val="18"/>
      <w:szCs w:val="18"/>
    </w:rPr>
  </w:style>
  <w:style w:type="character" w:customStyle="1" w:styleId="Char1">
    <w:name w:val="批注框文本 Char"/>
    <w:basedOn w:val="a0"/>
    <w:link w:val="a5"/>
    <w:uiPriority w:val="99"/>
    <w:semiHidden/>
    <w:rsid w:val="009110A3"/>
    <w:rPr>
      <w:sz w:val="18"/>
      <w:szCs w:val="18"/>
    </w:rPr>
  </w:style>
  <w:style w:type="paragraph" w:styleId="a6">
    <w:name w:val="No Spacing"/>
    <w:link w:val="Char2"/>
    <w:uiPriority w:val="1"/>
    <w:qFormat/>
    <w:rsid w:val="00F32EB2"/>
    <w:rPr>
      <w:kern w:val="0"/>
      <w:sz w:val="22"/>
    </w:rPr>
  </w:style>
  <w:style w:type="character" w:customStyle="1" w:styleId="Char2">
    <w:name w:val="无间隔 Char"/>
    <w:basedOn w:val="a0"/>
    <w:link w:val="a6"/>
    <w:uiPriority w:val="1"/>
    <w:rsid w:val="00F32EB2"/>
    <w:rPr>
      <w:kern w:val="0"/>
      <w:sz w:val="22"/>
    </w:rPr>
  </w:style>
  <w:style w:type="paragraph" w:styleId="TOC">
    <w:name w:val="TOC Heading"/>
    <w:basedOn w:val="1"/>
    <w:next w:val="a"/>
    <w:uiPriority w:val="39"/>
    <w:semiHidden/>
    <w:unhideWhenUsed/>
    <w:qFormat/>
    <w:rsid w:val="00F32EB2"/>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7">
    <w:name w:val="Document Map"/>
    <w:basedOn w:val="a"/>
    <w:link w:val="Char3"/>
    <w:uiPriority w:val="99"/>
    <w:semiHidden/>
    <w:unhideWhenUsed/>
    <w:rsid w:val="00D44D72"/>
    <w:rPr>
      <w:rFonts w:ascii="宋体" w:eastAsia="宋体"/>
      <w:sz w:val="18"/>
      <w:szCs w:val="18"/>
    </w:rPr>
  </w:style>
  <w:style w:type="character" w:customStyle="1" w:styleId="Char3">
    <w:name w:val="文档结构图 Char"/>
    <w:basedOn w:val="a0"/>
    <w:link w:val="a7"/>
    <w:uiPriority w:val="99"/>
    <w:semiHidden/>
    <w:rsid w:val="00D44D72"/>
    <w:rPr>
      <w:rFonts w:ascii="宋体" w:eastAsia="宋体"/>
      <w:sz w:val="18"/>
      <w:szCs w:val="18"/>
    </w:rPr>
  </w:style>
  <w:style w:type="paragraph" w:styleId="a8">
    <w:name w:val="List Paragraph"/>
    <w:basedOn w:val="a"/>
    <w:uiPriority w:val="34"/>
    <w:qFormat/>
    <w:rsid w:val="00F32EB2"/>
    <w:pPr>
      <w:ind w:firstLineChars="200" w:firstLine="420"/>
    </w:pPr>
  </w:style>
  <w:style w:type="character" w:customStyle="1" w:styleId="MChar">
    <w:name w:val="M正文 Char"/>
    <w:basedOn w:val="a0"/>
    <w:link w:val="M"/>
    <w:locked/>
    <w:rsid w:val="00F32EB2"/>
    <w:rPr>
      <w:spacing w:val="6"/>
      <w:szCs w:val="21"/>
    </w:rPr>
  </w:style>
  <w:style w:type="paragraph" w:customStyle="1" w:styleId="M">
    <w:name w:val="M正文"/>
    <w:link w:val="MChar"/>
    <w:qFormat/>
    <w:rsid w:val="00F32EB2"/>
    <w:pPr>
      <w:spacing w:line="264" w:lineRule="auto"/>
      <w:ind w:firstLine="425"/>
    </w:pPr>
    <w:rPr>
      <w:spacing w:val="6"/>
      <w:szCs w:val="21"/>
    </w:rPr>
  </w:style>
  <w:style w:type="character" w:customStyle="1" w:styleId="1Char0">
    <w:name w:val="样式1 Char"/>
    <w:basedOn w:val="MChar"/>
    <w:link w:val="10"/>
    <w:locked/>
    <w:rsid w:val="00F32EB2"/>
    <w:rPr>
      <w:b/>
      <w:spacing w:val="6"/>
      <w:szCs w:val="21"/>
    </w:rPr>
  </w:style>
  <w:style w:type="paragraph" w:customStyle="1" w:styleId="10">
    <w:name w:val="样式1"/>
    <w:basedOn w:val="M"/>
    <w:link w:val="1Char0"/>
    <w:rsid w:val="00F32EB2"/>
    <w:pPr>
      <w:ind w:firstLine="0"/>
    </w:pPr>
    <w:rPr>
      <w:b/>
    </w:rPr>
  </w:style>
  <w:style w:type="character" w:styleId="a9">
    <w:name w:val="Strong"/>
    <w:basedOn w:val="a0"/>
    <w:uiPriority w:val="22"/>
    <w:qFormat/>
    <w:rsid w:val="00F32EB2"/>
    <w:rPr>
      <w:b/>
      <w:bCs/>
    </w:rPr>
  </w:style>
  <w:style w:type="paragraph" w:styleId="aa">
    <w:name w:val="Normal (Web)"/>
    <w:basedOn w:val="a"/>
    <w:uiPriority w:val="99"/>
    <w:unhideWhenUsed/>
    <w:rsid w:val="00453ED1"/>
    <w:pPr>
      <w:widowControl/>
      <w:spacing w:before="100" w:beforeAutospacing="1" w:after="100" w:afterAutospacing="1"/>
      <w:jc w:val="left"/>
    </w:pPr>
    <w:rPr>
      <w:rFonts w:ascii="宋体" w:eastAsia="宋体" w:hAnsi="宋体" w:cs="宋体"/>
      <w:kern w:val="0"/>
      <w:sz w:val="24"/>
      <w:szCs w:val="24"/>
    </w:rPr>
  </w:style>
  <w:style w:type="character" w:styleId="ab">
    <w:name w:val="Intense Emphasis"/>
    <w:basedOn w:val="a0"/>
    <w:uiPriority w:val="21"/>
    <w:qFormat/>
    <w:rsid w:val="00F32EB2"/>
    <w:rPr>
      <w:b/>
      <w:bCs/>
      <w:i/>
      <w:iCs/>
      <w:color w:val="4F81BD" w:themeColor="accent1"/>
    </w:rPr>
  </w:style>
  <w:style w:type="paragraph" w:styleId="ac">
    <w:name w:val="Intense Quote"/>
    <w:basedOn w:val="a"/>
    <w:next w:val="a"/>
    <w:link w:val="Char4"/>
    <w:uiPriority w:val="30"/>
    <w:qFormat/>
    <w:rsid w:val="00F32EB2"/>
    <w:pPr>
      <w:pBdr>
        <w:bottom w:val="single" w:sz="4" w:space="4" w:color="4F81BD" w:themeColor="accent1"/>
      </w:pBdr>
      <w:spacing w:before="200" w:after="280"/>
      <w:ind w:left="936" w:right="936"/>
    </w:pPr>
    <w:rPr>
      <w:b/>
      <w:bCs/>
      <w:i/>
      <w:iCs/>
      <w:color w:val="4F81BD" w:themeColor="accent1"/>
    </w:rPr>
  </w:style>
  <w:style w:type="character" w:customStyle="1" w:styleId="Char4">
    <w:name w:val="明显引用 Char"/>
    <w:basedOn w:val="a0"/>
    <w:link w:val="ac"/>
    <w:uiPriority w:val="30"/>
    <w:rsid w:val="00F32EB2"/>
    <w:rPr>
      <w:b/>
      <w:bCs/>
      <w:i/>
      <w:iCs/>
      <w:color w:val="4F81BD" w:themeColor="accent1"/>
    </w:rPr>
  </w:style>
  <w:style w:type="character" w:styleId="ad">
    <w:name w:val="Emphasis"/>
    <w:basedOn w:val="a0"/>
    <w:uiPriority w:val="20"/>
    <w:qFormat/>
    <w:rsid w:val="00F32EB2"/>
    <w:rPr>
      <w:i/>
      <w:iCs/>
    </w:rPr>
  </w:style>
  <w:style w:type="paragraph" w:styleId="11">
    <w:name w:val="toc 1"/>
    <w:basedOn w:val="a"/>
    <w:next w:val="a"/>
    <w:autoRedefine/>
    <w:uiPriority w:val="39"/>
    <w:unhideWhenUsed/>
    <w:rsid w:val="00A53B40"/>
    <w:pPr>
      <w:tabs>
        <w:tab w:val="left" w:pos="420"/>
        <w:tab w:val="right" w:leader="dot" w:pos="8296"/>
      </w:tabs>
    </w:pPr>
  </w:style>
  <w:style w:type="paragraph" w:styleId="20">
    <w:name w:val="toc 2"/>
    <w:basedOn w:val="a"/>
    <w:next w:val="a"/>
    <w:autoRedefine/>
    <w:uiPriority w:val="39"/>
    <w:unhideWhenUsed/>
    <w:rsid w:val="007B58DD"/>
    <w:pPr>
      <w:tabs>
        <w:tab w:val="left" w:pos="1050"/>
        <w:tab w:val="right" w:leader="dot" w:pos="8296"/>
      </w:tabs>
      <w:ind w:leftChars="200" w:left="420"/>
    </w:pPr>
  </w:style>
  <w:style w:type="character" w:styleId="ae">
    <w:name w:val="Hyperlink"/>
    <w:basedOn w:val="a0"/>
    <w:uiPriority w:val="99"/>
    <w:unhideWhenUsed/>
    <w:rsid w:val="004B0025"/>
    <w:rPr>
      <w:color w:val="0000FF" w:themeColor="hyperlink"/>
      <w:u w:val="single"/>
    </w:rPr>
  </w:style>
  <w:style w:type="table" w:styleId="af">
    <w:name w:val="Table Grid"/>
    <w:basedOn w:val="a1"/>
    <w:uiPriority w:val="59"/>
    <w:rsid w:val="009931D0"/>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f0">
    <w:name w:val="caption"/>
    <w:basedOn w:val="a"/>
    <w:next w:val="a"/>
    <w:uiPriority w:val="35"/>
    <w:semiHidden/>
    <w:unhideWhenUsed/>
    <w:qFormat/>
    <w:rsid w:val="00F32EB2"/>
    <w:rPr>
      <w:rFonts w:asciiTheme="majorHAnsi" w:eastAsia="黑体" w:hAnsiTheme="majorHAnsi" w:cstheme="majorBidi"/>
      <w:sz w:val="20"/>
      <w:szCs w:val="20"/>
    </w:rPr>
  </w:style>
  <w:style w:type="paragraph" w:styleId="af1">
    <w:name w:val="Title"/>
    <w:basedOn w:val="a"/>
    <w:next w:val="a"/>
    <w:link w:val="Char5"/>
    <w:uiPriority w:val="10"/>
    <w:qFormat/>
    <w:rsid w:val="00F32EB2"/>
    <w:pPr>
      <w:spacing w:before="240" w:after="60"/>
      <w:jc w:val="center"/>
      <w:outlineLvl w:val="0"/>
    </w:pPr>
    <w:rPr>
      <w:rFonts w:asciiTheme="majorHAnsi" w:eastAsia="宋体" w:hAnsiTheme="majorHAnsi" w:cstheme="majorBidi"/>
      <w:b/>
      <w:bCs/>
      <w:sz w:val="32"/>
      <w:szCs w:val="32"/>
    </w:rPr>
  </w:style>
  <w:style w:type="character" w:customStyle="1" w:styleId="Char5">
    <w:name w:val="标题 Char"/>
    <w:basedOn w:val="a0"/>
    <w:link w:val="af1"/>
    <w:uiPriority w:val="10"/>
    <w:rsid w:val="00F32EB2"/>
    <w:rPr>
      <w:rFonts w:asciiTheme="majorHAnsi" w:eastAsia="宋体" w:hAnsiTheme="majorHAnsi" w:cstheme="majorBidi"/>
      <w:b/>
      <w:bCs/>
      <w:sz w:val="32"/>
      <w:szCs w:val="32"/>
    </w:rPr>
  </w:style>
  <w:style w:type="paragraph" w:styleId="af2">
    <w:name w:val="Subtitle"/>
    <w:basedOn w:val="a"/>
    <w:next w:val="a"/>
    <w:link w:val="Char6"/>
    <w:uiPriority w:val="11"/>
    <w:qFormat/>
    <w:rsid w:val="00F32EB2"/>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6">
    <w:name w:val="副标题 Char"/>
    <w:basedOn w:val="a0"/>
    <w:link w:val="af2"/>
    <w:uiPriority w:val="11"/>
    <w:rsid w:val="00F32EB2"/>
    <w:rPr>
      <w:rFonts w:asciiTheme="majorHAnsi" w:eastAsia="宋体" w:hAnsiTheme="majorHAnsi" w:cstheme="majorBidi"/>
      <w:b/>
      <w:bCs/>
      <w:kern w:val="28"/>
      <w:sz w:val="32"/>
      <w:szCs w:val="32"/>
    </w:rPr>
  </w:style>
  <w:style w:type="paragraph" w:styleId="af3">
    <w:name w:val="Quote"/>
    <w:basedOn w:val="a"/>
    <w:next w:val="a"/>
    <w:link w:val="Char7"/>
    <w:uiPriority w:val="29"/>
    <w:qFormat/>
    <w:rsid w:val="00F32EB2"/>
    <w:rPr>
      <w:i/>
      <w:iCs/>
      <w:color w:val="000000" w:themeColor="text1"/>
    </w:rPr>
  </w:style>
  <w:style w:type="character" w:customStyle="1" w:styleId="Char7">
    <w:name w:val="引用 Char"/>
    <w:basedOn w:val="a0"/>
    <w:link w:val="af3"/>
    <w:uiPriority w:val="29"/>
    <w:rsid w:val="00F32EB2"/>
    <w:rPr>
      <w:i/>
      <w:iCs/>
      <w:color w:val="000000" w:themeColor="text1"/>
    </w:rPr>
  </w:style>
  <w:style w:type="character" w:styleId="af4">
    <w:name w:val="Subtle Emphasis"/>
    <w:uiPriority w:val="19"/>
    <w:qFormat/>
    <w:rsid w:val="00F32EB2"/>
    <w:rPr>
      <w:i/>
      <w:iCs/>
      <w:color w:val="808080" w:themeColor="text1" w:themeTint="7F"/>
    </w:rPr>
  </w:style>
  <w:style w:type="character" w:styleId="af5">
    <w:name w:val="Subtle Reference"/>
    <w:uiPriority w:val="31"/>
    <w:qFormat/>
    <w:rsid w:val="00F32EB2"/>
    <w:rPr>
      <w:smallCaps/>
      <w:color w:val="C0504D" w:themeColor="accent2"/>
      <w:u w:val="single"/>
    </w:rPr>
  </w:style>
  <w:style w:type="character" w:styleId="af6">
    <w:name w:val="Intense Reference"/>
    <w:basedOn w:val="a0"/>
    <w:uiPriority w:val="32"/>
    <w:qFormat/>
    <w:rsid w:val="00F32EB2"/>
    <w:rPr>
      <w:b/>
      <w:bCs/>
      <w:smallCaps/>
      <w:color w:val="C0504D" w:themeColor="accent2"/>
      <w:spacing w:val="5"/>
      <w:u w:val="single"/>
    </w:rPr>
  </w:style>
  <w:style w:type="character" w:styleId="af7">
    <w:name w:val="Book Title"/>
    <w:basedOn w:val="a0"/>
    <w:uiPriority w:val="33"/>
    <w:qFormat/>
    <w:rsid w:val="00F32EB2"/>
    <w:rPr>
      <w:b/>
      <w:bCs/>
      <w:smallCaps/>
      <w:spacing w:val="5"/>
    </w:rPr>
  </w:style>
  <w:style w:type="paragraph" w:customStyle="1" w:styleId="code">
    <w:name w:val="code"/>
    <w:next w:val="a"/>
    <w:qFormat/>
    <w:rsid w:val="009F3727"/>
    <w:pPr>
      <w:pBdr>
        <w:top w:val="single" w:sz="4" w:space="6" w:color="E1E1E1"/>
        <w:left w:val="single" w:sz="4" w:space="10" w:color="E1E1E1"/>
        <w:bottom w:val="single" w:sz="4" w:space="6" w:color="E1E1E1"/>
        <w:right w:val="single" w:sz="4" w:space="10" w:color="E1E1E1"/>
      </w:pBdr>
      <w:shd w:val="clear" w:color="auto" w:fill="F4F4F4"/>
      <w:ind w:leftChars="202" w:left="424" w:rightChars="242" w:right="508"/>
      <w:jc w:val="both"/>
    </w:pPr>
    <w:rPr>
      <w:rFonts w:eastAsia="Calibri"/>
      <w:i/>
      <w:spacing w:val="6"/>
      <w:sz w:val="18"/>
      <w:szCs w:val="18"/>
    </w:rPr>
  </w:style>
  <w:style w:type="paragraph" w:customStyle="1" w:styleId="af8">
    <w:name w:val="表标题"/>
    <w:next w:val="a"/>
    <w:qFormat/>
    <w:rsid w:val="00F85A02"/>
    <w:pPr>
      <w:spacing w:line="360" w:lineRule="auto"/>
      <w:jc w:val="center"/>
    </w:pPr>
    <w:rPr>
      <w:spacing w:val="6"/>
      <w:szCs w:val="21"/>
    </w:rPr>
  </w:style>
  <w:style w:type="character" w:styleId="af9">
    <w:name w:val="annotation reference"/>
    <w:basedOn w:val="a0"/>
    <w:uiPriority w:val="99"/>
    <w:semiHidden/>
    <w:unhideWhenUsed/>
    <w:rsid w:val="001A5CE1"/>
    <w:rPr>
      <w:sz w:val="21"/>
      <w:szCs w:val="21"/>
    </w:rPr>
  </w:style>
  <w:style w:type="paragraph" w:styleId="afa">
    <w:name w:val="annotation text"/>
    <w:basedOn w:val="a"/>
    <w:link w:val="Char8"/>
    <w:uiPriority w:val="99"/>
    <w:semiHidden/>
    <w:unhideWhenUsed/>
    <w:rsid w:val="001A5CE1"/>
    <w:pPr>
      <w:jc w:val="left"/>
    </w:pPr>
  </w:style>
  <w:style w:type="character" w:customStyle="1" w:styleId="Char8">
    <w:name w:val="批注文字 Char"/>
    <w:basedOn w:val="a0"/>
    <w:link w:val="afa"/>
    <w:uiPriority w:val="99"/>
    <w:semiHidden/>
    <w:rsid w:val="001A5CE1"/>
  </w:style>
  <w:style w:type="paragraph" w:styleId="afb">
    <w:name w:val="annotation subject"/>
    <w:basedOn w:val="afa"/>
    <w:next w:val="afa"/>
    <w:link w:val="Char9"/>
    <w:uiPriority w:val="99"/>
    <w:semiHidden/>
    <w:unhideWhenUsed/>
    <w:rsid w:val="001A5CE1"/>
    <w:rPr>
      <w:b/>
      <w:bCs/>
    </w:rPr>
  </w:style>
  <w:style w:type="character" w:customStyle="1" w:styleId="Char9">
    <w:name w:val="批注主题 Char"/>
    <w:basedOn w:val="Char8"/>
    <w:link w:val="afb"/>
    <w:uiPriority w:val="99"/>
    <w:semiHidden/>
    <w:rsid w:val="001A5CE1"/>
    <w:rPr>
      <w:b/>
      <w:bCs/>
    </w:rPr>
  </w:style>
  <w:style w:type="paragraph" w:styleId="30">
    <w:name w:val="toc 3"/>
    <w:basedOn w:val="a"/>
    <w:next w:val="a"/>
    <w:autoRedefine/>
    <w:uiPriority w:val="39"/>
    <w:unhideWhenUsed/>
    <w:rsid w:val="00BD6512"/>
    <w:pPr>
      <w:ind w:leftChars="400" w:left="840"/>
    </w:pPr>
  </w:style>
  <w:style w:type="paragraph" w:styleId="afc">
    <w:name w:val="Revision"/>
    <w:hidden/>
    <w:uiPriority w:val="99"/>
    <w:semiHidden/>
    <w:rsid w:val="005E3234"/>
  </w:style>
  <w:style w:type="paragraph" w:styleId="40">
    <w:name w:val="toc 4"/>
    <w:basedOn w:val="a"/>
    <w:next w:val="a"/>
    <w:autoRedefine/>
    <w:uiPriority w:val="39"/>
    <w:unhideWhenUsed/>
    <w:rsid w:val="005C5057"/>
    <w:pPr>
      <w:ind w:leftChars="600" w:left="1260"/>
    </w:pPr>
  </w:style>
  <w:style w:type="paragraph" w:styleId="50">
    <w:name w:val="toc 5"/>
    <w:basedOn w:val="a"/>
    <w:next w:val="a"/>
    <w:autoRedefine/>
    <w:uiPriority w:val="39"/>
    <w:unhideWhenUsed/>
    <w:rsid w:val="005C5057"/>
    <w:pPr>
      <w:ind w:leftChars="800" w:left="1680"/>
    </w:pPr>
  </w:style>
  <w:style w:type="paragraph" w:styleId="60">
    <w:name w:val="toc 6"/>
    <w:basedOn w:val="a"/>
    <w:next w:val="a"/>
    <w:autoRedefine/>
    <w:uiPriority w:val="39"/>
    <w:unhideWhenUsed/>
    <w:rsid w:val="005C5057"/>
    <w:pPr>
      <w:ind w:leftChars="1000" w:left="2100"/>
    </w:pPr>
  </w:style>
  <w:style w:type="paragraph" w:styleId="70">
    <w:name w:val="toc 7"/>
    <w:basedOn w:val="a"/>
    <w:next w:val="a"/>
    <w:autoRedefine/>
    <w:uiPriority w:val="39"/>
    <w:unhideWhenUsed/>
    <w:rsid w:val="005C5057"/>
    <w:pPr>
      <w:ind w:leftChars="1200" w:left="2520"/>
    </w:pPr>
  </w:style>
  <w:style w:type="paragraph" w:styleId="80">
    <w:name w:val="toc 8"/>
    <w:basedOn w:val="a"/>
    <w:next w:val="a"/>
    <w:autoRedefine/>
    <w:uiPriority w:val="39"/>
    <w:unhideWhenUsed/>
    <w:rsid w:val="005C5057"/>
    <w:pPr>
      <w:ind w:leftChars="1400" w:left="2940"/>
    </w:pPr>
  </w:style>
  <w:style w:type="paragraph" w:styleId="90">
    <w:name w:val="toc 9"/>
    <w:basedOn w:val="a"/>
    <w:next w:val="a"/>
    <w:autoRedefine/>
    <w:uiPriority w:val="39"/>
    <w:unhideWhenUsed/>
    <w:rsid w:val="005C5057"/>
    <w:pPr>
      <w:ind w:leftChars="1600" w:left="3360"/>
    </w:pPr>
  </w:style>
  <w:style w:type="character" w:customStyle="1" w:styleId="apple-style-span">
    <w:name w:val="apple-style-span"/>
    <w:basedOn w:val="a0"/>
    <w:rsid w:val="006077B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04294">
      <w:bodyDiv w:val="1"/>
      <w:marLeft w:val="0"/>
      <w:marRight w:val="0"/>
      <w:marTop w:val="0"/>
      <w:marBottom w:val="0"/>
      <w:divBdr>
        <w:top w:val="none" w:sz="0" w:space="0" w:color="auto"/>
        <w:left w:val="none" w:sz="0" w:space="0" w:color="auto"/>
        <w:bottom w:val="none" w:sz="0" w:space="0" w:color="auto"/>
        <w:right w:val="none" w:sz="0" w:space="0" w:color="auto"/>
      </w:divBdr>
    </w:div>
    <w:div w:id="73162114">
      <w:bodyDiv w:val="1"/>
      <w:marLeft w:val="0"/>
      <w:marRight w:val="0"/>
      <w:marTop w:val="0"/>
      <w:marBottom w:val="0"/>
      <w:divBdr>
        <w:top w:val="none" w:sz="0" w:space="0" w:color="auto"/>
        <w:left w:val="none" w:sz="0" w:space="0" w:color="auto"/>
        <w:bottom w:val="none" w:sz="0" w:space="0" w:color="auto"/>
        <w:right w:val="none" w:sz="0" w:space="0" w:color="auto"/>
      </w:divBdr>
    </w:div>
    <w:div w:id="131103245">
      <w:bodyDiv w:val="1"/>
      <w:marLeft w:val="0"/>
      <w:marRight w:val="0"/>
      <w:marTop w:val="0"/>
      <w:marBottom w:val="0"/>
      <w:divBdr>
        <w:top w:val="none" w:sz="0" w:space="0" w:color="auto"/>
        <w:left w:val="none" w:sz="0" w:space="0" w:color="auto"/>
        <w:bottom w:val="none" w:sz="0" w:space="0" w:color="auto"/>
        <w:right w:val="none" w:sz="0" w:space="0" w:color="auto"/>
      </w:divBdr>
    </w:div>
    <w:div w:id="184053372">
      <w:bodyDiv w:val="1"/>
      <w:marLeft w:val="0"/>
      <w:marRight w:val="0"/>
      <w:marTop w:val="0"/>
      <w:marBottom w:val="0"/>
      <w:divBdr>
        <w:top w:val="none" w:sz="0" w:space="0" w:color="auto"/>
        <w:left w:val="none" w:sz="0" w:space="0" w:color="auto"/>
        <w:bottom w:val="none" w:sz="0" w:space="0" w:color="auto"/>
        <w:right w:val="none" w:sz="0" w:space="0" w:color="auto"/>
      </w:divBdr>
    </w:div>
    <w:div w:id="296379383">
      <w:bodyDiv w:val="1"/>
      <w:marLeft w:val="0"/>
      <w:marRight w:val="0"/>
      <w:marTop w:val="0"/>
      <w:marBottom w:val="0"/>
      <w:divBdr>
        <w:top w:val="none" w:sz="0" w:space="0" w:color="auto"/>
        <w:left w:val="none" w:sz="0" w:space="0" w:color="auto"/>
        <w:bottom w:val="none" w:sz="0" w:space="0" w:color="auto"/>
        <w:right w:val="none" w:sz="0" w:space="0" w:color="auto"/>
      </w:divBdr>
    </w:div>
    <w:div w:id="460390720">
      <w:bodyDiv w:val="1"/>
      <w:marLeft w:val="0"/>
      <w:marRight w:val="0"/>
      <w:marTop w:val="0"/>
      <w:marBottom w:val="0"/>
      <w:divBdr>
        <w:top w:val="none" w:sz="0" w:space="0" w:color="auto"/>
        <w:left w:val="none" w:sz="0" w:space="0" w:color="auto"/>
        <w:bottom w:val="none" w:sz="0" w:space="0" w:color="auto"/>
        <w:right w:val="none" w:sz="0" w:space="0" w:color="auto"/>
      </w:divBdr>
    </w:div>
    <w:div w:id="522599596">
      <w:bodyDiv w:val="1"/>
      <w:marLeft w:val="0"/>
      <w:marRight w:val="0"/>
      <w:marTop w:val="0"/>
      <w:marBottom w:val="0"/>
      <w:divBdr>
        <w:top w:val="none" w:sz="0" w:space="0" w:color="auto"/>
        <w:left w:val="none" w:sz="0" w:space="0" w:color="auto"/>
        <w:bottom w:val="none" w:sz="0" w:space="0" w:color="auto"/>
        <w:right w:val="none" w:sz="0" w:space="0" w:color="auto"/>
      </w:divBdr>
    </w:div>
    <w:div w:id="710881273">
      <w:bodyDiv w:val="1"/>
      <w:marLeft w:val="0"/>
      <w:marRight w:val="0"/>
      <w:marTop w:val="0"/>
      <w:marBottom w:val="0"/>
      <w:divBdr>
        <w:top w:val="none" w:sz="0" w:space="0" w:color="auto"/>
        <w:left w:val="none" w:sz="0" w:space="0" w:color="auto"/>
        <w:bottom w:val="none" w:sz="0" w:space="0" w:color="auto"/>
        <w:right w:val="none" w:sz="0" w:space="0" w:color="auto"/>
      </w:divBdr>
    </w:div>
    <w:div w:id="718820367">
      <w:bodyDiv w:val="1"/>
      <w:marLeft w:val="0"/>
      <w:marRight w:val="0"/>
      <w:marTop w:val="0"/>
      <w:marBottom w:val="0"/>
      <w:divBdr>
        <w:top w:val="none" w:sz="0" w:space="0" w:color="auto"/>
        <w:left w:val="none" w:sz="0" w:space="0" w:color="auto"/>
        <w:bottom w:val="none" w:sz="0" w:space="0" w:color="auto"/>
        <w:right w:val="none" w:sz="0" w:space="0" w:color="auto"/>
      </w:divBdr>
    </w:div>
    <w:div w:id="753672436">
      <w:bodyDiv w:val="1"/>
      <w:marLeft w:val="0"/>
      <w:marRight w:val="0"/>
      <w:marTop w:val="0"/>
      <w:marBottom w:val="0"/>
      <w:divBdr>
        <w:top w:val="none" w:sz="0" w:space="0" w:color="auto"/>
        <w:left w:val="none" w:sz="0" w:space="0" w:color="auto"/>
        <w:bottom w:val="none" w:sz="0" w:space="0" w:color="auto"/>
        <w:right w:val="none" w:sz="0" w:space="0" w:color="auto"/>
      </w:divBdr>
    </w:div>
    <w:div w:id="862942139">
      <w:bodyDiv w:val="1"/>
      <w:marLeft w:val="0"/>
      <w:marRight w:val="0"/>
      <w:marTop w:val="0"/>
      <w:marBottom w:val="0"/>
      <w:divBdr>
        <w:top w:val="none" w:sz="0" w:space="0" w:color="auto"/>
        <w:left w:val="none" w:sz="0" w:space="0" w:color="auto"/>
        <w:bottom w:val="none" w:sz="0" w:space="0" w:color="auto"/>
        <w:right w:val="none" w:sz="0" w:space="0" w:color="auto"/>
      </w:divBdr>
    </w:div>
    <w:div w:id="875780234">
      <w:bodyDiv w:val="1"/>
      <w:marLeft w:val="0"/>
      <w:marRight w:val="0"/>
      <w:marTop w:val="0"/>
      <w:marBottom w:val="0"/>
      <w:divBdr>
        <w:top w:val="none" w:sz="0" w:space="0" w:color="auto"/>
        <w:left w:val="none" w:sz="0" w:space="0" w:color="auto"/>
        <w:bottom w:val="none" w:sz="0" w:space="0" w:color="auto"/>
        <w:right w:val="none" w:sz="0" w:space="0" w:color="auto"/>
      </w:divBdr>
      <w:divsChild>
        <w:div w:id="1399279499">
          <w:marLeft w:val="0"/>
          <w:marRight w:val="0"/>
          <w:marTop w:val="150"/>
          <w:marBottom w:val="0"/>
          <w:divBdr>
            <w:top w:val="none" w:sz="0" w:space="0" w:color="auto"/>
            <w:left w:val="none" w:sz="0" w:space="0" w:color="auto"/>
            <w:bottom w:val="none" w:sz="0" w:space="0" w:color="auto"/>
            <w:right w:val="none" w:sz="0" w:space="0" w:color="auto"/>
          </w:divBdr>
          <w:divsChild>
            <w:div w:id="1991473246">
              <w:marLeft w:val="0"/>
              <w:marRight w:val="0"/>
              <w:marTop w:val="0"/>
              <w:marBottom w:val="0"/>
              <w:divBdr>
                <w:top w:val="single" w:sz="6" w:space="0" w:color="CCCCCC"/>
                <w:left w:val="single" w:sz="6" w:space="0" w:color="CCCCCC"/>
                <w:bottom w:val="single" w:sz="6" w:space="0" w:color="CCCCCC"/>
                <w:right w:val="single" w:sz="6" w:space="0" w:color="CCCCCC"/>
              </w:divBdr>
              <w:divsChild>
                <w:div w:id="1427112376">
                  <w:marLeft w:val="0"/>
                  <w:marRight w:val="0"/>
                  <w:marTop w:val="0"/>
                  <w:marBottom w:val="0"/>
                  <w:divBdr>
                    <w:top w:val="none" w:sz="0" w:space="0" w:color="auto"/>
                    <w:left w:val="none" w:sz="0" w:space="0" w:color="auto"/>
                    <w:bottom w:val="none" w:sz="0" w:space="0" w:color="auto"/>
                    <w:right w:val="none" w:sz="0" w:space="0" w:color="auto"/>
                  </w:divBdr>
                  <w:divsChild>
                    <w:div w:id="51460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4119665">
      <w:bodyDiv w:val="1"/>
      <w:marLeft w:val="0"/>
      <w:marRight w:val="0"/>
      <w:marTop w:val="0"/>
      <w:marBottom w:val="0"/>
      <w:divBdr>
        <w:top w:val="none" w:sz="0" w:space="0" w:color="auto"/>
        <w:left w:val="none" w:sz="0" w:space="0" w:color="auto"/>
        <w:bottom w:val="none" w:sz="0" w:space="0" w:color="auto"/>
        <w:right w:val="none" w:sz="0" w:space="0" w:color="auto"/>
      </w:divBdr>
      <w:divsChild>
        <w:div w:id="484860716">
          <w:marLeft w:val="0"/>
          <w:marRight w:val="0"/>
          <w:marTop w:val="0"/>
          <w:marBottom w:val="0"/>
          <w:divBdr>
            <w:top w:val="none" w:sz="0" w:space="0" w:color="auto"/>
            <w:left w:val="none" w:sz="0" w:space="0" w:color="auto"/>
            <w:bottom w:val="none" w:sz="0" w:space="0" w:color="auto"/>
            <w:right w:val="none" w:sz="0" w:space="0" w:color="auto"/>
          </w:divBdr>
          <w:divsChild>
            <w:div w:id="902835484">
              <w:marLeft w:val="0"/>
              <w:marRight w:val="0"/>
              <w:marTop w:val="0"/>
              <w:marBottom w:val="0"/>
              <w:divBdr>
                <w:top w:val="none" w:sz="0" w:space="0" w:color="auto"/>
                <w:left w:val="none" w:sz="0" w:space="0" w:color="auto"/>
                <w:bottom w:val="none" w:sz="0" w:space="0" w:color="auto"/>
                <w:right w:val="none" w:sz="0" w:space="0" w:color="auto"/>
              </w:divBdr>
              <w:divsChild>
                <w:div w:id="455835194">
                  <w:marLeft w:val="0"/>
                  <w:marRight w:val="0"/>
                  <w:marTop w:val="84"/>
                  <w:marBottom w:val="0"/>
                  <w:divBdr>
                    <w:top w:val="none" w:sz="0" w:space="0" w:color="auto"/>
                    <w:left w:val="none" w:sz="0" w:space="0" w:color="auto"/>
                    <w:bottom w:val="none" w:sz="0" w:space="0" w:color="auto"/>
                    <w:right w:val="none" w:sz="0" w:space="0" w:color="auto"/>
                  </w:divBdr>
                  <w:divsChild>
                    <w:div w:id="1039864871">
                      <w:marLeft w:val="120"/>
                      <w:marRight w:val="120"/>
                      <w:marTop w:val="0"/>
                      <w:marBottom w:val="0"/>
                      <w:divBdr>
                        <w:top w:val="none" w:sz="0" w:space="0" w:color="auto"/>
                        <w:left w:val="none" w:sz="0" w:space="0" w:color="auto"/>
                        <w:bottom w:val="none" w:sz="0" w:space="0" w:color="auto"/>
                        <w:right w:val="none" w:sz="0" w:space="0" w:color="auto"/>
                      </w:divBdr>
                      <w:divsChild>
                        <w:div w:id="74205217">
                          <w:marLeft w:val="0"/>
                          <w:marRight w:val="0"/>
                          <w:marTop w:val="0"/>
                          <w:marBottom w:val="335"/>
                          <w:divBdr>
                            <w:top w:val="single" w:sz="6" w:space="0" w:color="CCCCCC"/>
                            <w:left w:val="single" w:sz="6" w:space="0" w:color="CCCCCC"/>
                            <w:bottom w:val="single" w:sz="6" w:space="0" w:color="CCCCCC"/>
                            <w:right w:val="single" w:sz="6" w:space="0" w:color="CCCCCC"/>
                          </w:divBdr>
                          <w:divsChild>
                            <w:div w:id="94131256">
                              <w:marLeft w:val="0"/>
                              <w:marRight w:val="0"/>
                              <w:marTop w:val="0"/>
                              <w:marBottom w:val="167"/>
                              <w:divBdr>
                                <w:top w:val="none" w:sz="0" w:space="0" w:color="auto"/>
                                <w:left w:val="none" w:sz="0" w:space="0" w:color="auto"/>
                                <w:bottom w:val="none" w:sz="0" w:space="0" w:color="auto"/>
                                <w:right w:val="none" w:sz="0" w:space="0" w:color="auto"/>
                              </w:divBdr>
                              <w:divsChild>
                                <w:div w:id="166863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2474687">
      <w:bodyDiv w:val="1"/>
      <w:marLeft w:val="0"/>
      <w:marRight w:val="0"/>
      <w:marTop w:val="0"/>
      <w:marBottom w:val="0"/>
      <w:divBdr>
        <w:top w:val="none" w:sz="0" w:space="0" w:color="auto"/>
        <w:left w:val="none" w:sz="0" w:space="0" w:color="auto"/>
        <w:bottom w:val="none" w:sz="0" w:space="0" w:color="auto"/>
        <w:right w:val="none" w:sz="0" w:space="0" w:color="auto"/>
      </w:divBdr>
    </w:div>
    <w:div w:id="973173818">
      <w:bodyDiv w:val="1"/>
      <w:marLeft w:val="0"/>
      <w:marRight w:val="0"/>
      <w:marTop w:val="0"/>
      <w:marBottom w:val="0"/>
      <w:divBdr>
        <w:top w:val="none" w:sz="0" w:space="0" w:color="auto"/>
        <w:left w:val="none" w:sz="0" w:space="0" w:color="auto"/>
        <w:bottom w:val="none" w:sz="0" w:space="0" w:color="auto"/>
        <w:right w:val="none" w:sz="0" w:space="0" w:color="auto"/>
      </w:divBdr>
    </w:div>
    <w:div w:id="1250506994">
      <w:bodyDiv w:val="1"/>
      <w:marLeft w:val="0"/>
      <w:marRight w:val="0"/>
      <w:marTop w:val="0"/>
      <w:marBottom w:val="0"/>
      <w:divBdr>
        <w:top w:val="none" w:sz="0" w:space="0" w:color="auto"/>
        <w:left w:val="none" w:sz="0" w:space="0" w:color="auto"/>
        <w:bottom w:val="none" w:sz="0" w:space="0" w:color="auto"/>
        <w:right w:val="none" w:sz="0" w:space="0" w:color="auto"/>
      </w:divBdr>
      <w:divsChild>
        <w:div w:id="1440947387">
          <w:marLeft w:val="0"/>
          <w:marRight w:val="0"/>
          <w:marTop w:val="0"/>
          <w:marBottom w:val="0"/>
          <w:divBdr>
            <w:top w:val="none" w:sz="0" w:space="0" w:color="auto"/>
            <w:left w:val="none" w:sz="0" w:space="0" w:color="auto"/>
            <w:bottom w:val="none" w:sz="0" w:space="0" w:color="auto"/>
            <w:right w:val="none" w:sz="0" w:space="0" w:color="auto"/>
          </w:divBdr>
          <w:divsChild>
            <w:div w:id="304702887">
              <w:marLeft w:val="0"/>
              <w:marRight w:val="0"/>
              <w:marTop w:val="0"/>
              <w:marBottom w:val="0"/>
              <w:divBdr>
                <w:top w:val="none" w:sz="0" w:space="0" w:color="auto"/>
                <w:left w:val="none" w:sz="0" w:space="0" w:color="auto"/>
                <w:bottom w:val="none" w:sz="0" w:space="0" w:color="auto"/>
                <w:right w:val="none" w:sz="0" w:space="0" w:color="auto"/>
              </w:divBdr>
              <w:divsChild>
                <w:div w:id="918173440">
                  <w:marLeft w:val="0"/>
                  <w:marRight w:val="0"/>
                  <w:marTop w:val="69"/>
                  <w:marBottom w:val="0"/>
                  <w:divBdr>
                    <w:top w:val="none" w:sz="0" w:space="0" w:color="auto"/>
                    <w:left w:val="none" w:sz="0" w:space="0" w:color="auto"/>
                    <w:bottom w:val="none" w:sz="0" w:space="0" w:color="auto"/>
                    <w:right w:val="none" w:sz="0" w:space="0" w:color="auto"/>
                  </w:divBdr>
                  <w:divsChild>
                    <w:div w:id="2144501754">
                      <w:marLeft w:val="120"/>
                      <w:marRight w:val="120"/>
                      <w:marTop w:val="0"/>
                      <w:marBottom w:val="0"/>
                      <w:divBdr>
                        <w:top w:val="none" w:sz="0" w:space="0" w:color="auto"/>
                        <w:left w:val="none" w:sz="0" w:space="0" w:color="auto"/>
                        <w:bottom w:val="none" w:sz="0" w:space="0" w:color="auto"/>
                        <w:right w:val="none" w:sz="0" w:space="0" w:color="auto"/>
                      </w:divBdr>
                      <w:divsChild>
                        <w:div w:id="1726296147">
                          <w:marLeft w:val="0"/>
                          <w:marRight w:val="0"/>
                          <w:marTop w:val="0"/>
                          <w:marBottom w:val="277"/>
                          <w:divBdr>
                            <w:top w:val="single" w:sz="6" w:space="0" w:color="CCCCCC"/>
                            <w:left w:val="single" w:sz="6" w:space="0" w:color="CCCCCC"/>
                            <w:bottom w:val="single" w:sz="6" w:space="0" w:color="CCCCCC"/>
                            <w:right w:val="single" w:sz="6" w:space="0" w:color="CCCCCC"/>
                          </w:divBdr>
                          <w:divsChild>
                            <w:div w:id="1133183159">
                              <w:marLeft w:val="0"/>
                              <w:marRight w:val="0"/>
                              <w:marTop w:val="0"/>
                              <w:marBottom w:val="138"/>
                              <w:divBdr>
                                <w:top w:val="none" w:sz="0" w:space="0" w:color="auto"/>
                                <w:left w:val="none" w:sz="0" w:space="0" w:color="auto"/>
                                <w:bottom w:val="none" w:sz="0" w:space="0" w:color="auto"/>
                                <w:right w:val="none" w:sz="0" w:space="0" w:color="auto"/>
                              </w:divBdr>
                              <w:divsChild>
                                <w:div w:id="194939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6198594">
      <w:bodyDiv w:val="1"/>
      <w:marLeft w:val="0"/>
      <w:marRight w:val="0"/>
      <w:marTop w:val="0"/>
      <w:marBottom w:val="0"/>
      <w:divBdr>
        <w:top w:val="none" w:sz="0" w:space="0" w:color="auto"/>
        <w:left w:val="none" w:sz="0" w:space="0" w:color="auto"/>
        <w:bottom w:val="none" w:sz="0" w:space="0" w:color="auto"/>
        <w:right w:val="none" w:sz="0" w:space="0" w:color="auto"/>
      </w:divBdr>
    </w:div>
    <w:div w:id="1695157682">
      <w:bodyDiv w:val="1"/>
      <w:marLeft w:val="0"/>
      <w:marRight w:val="0"/>
      <w:marTop w:val="0"/>
      <w:marBottom w:val="0"/>
      <w:divBdr>
        <w:top w:val="none" w:sz="0" w:space="0" w:color="auto"/>
        <w:left w:val="none" w:sz="0" w:space="0" w:color="auto"/>
        <w:bottom w:val="none" w:sz="0" w:space="0" w:color="auto"/>
        <w:right w:val="none" w:sz="0" w:space="0" w:color="auto"/>
      </w:divBdr>
    </w:div>
    <w:div w:id="1858689029">
      <w:bodyDiv w:val="1"/>
      <w:marLeft w:val="0"/>
      <w:marRight w:val="360"/>
      <w:marTop w:val="0"/>
      <w:marBottom w:val="0"/>
      <w:divBdr>
        <w:top w:val="none" w:sz="0" w:space="0" w:color="auto"/>
        <w:left w:val="none" w:sz="0" w:space="0" w:color="auto"/>
        <w:bottom w:val="none" w:sz="0" w:space="0" w:color="auto"/>
        <w:right w:val="none" w:sz="0" w:space="0" w:color="auto"/>
      </w:divBdr>
      <w:divsChild>
        <w:div w:id="1107576656">
          <w:marLeft w:val="240"/>
          <w:marRight w:val="240"/>
          <w:marTop w:val="0"/>
          <w:marBottom w:val="0"/>
          <w:divBdr>
            <w:top w:val="none" w:sz="0" w:space="0" w:color="auto"/>
            <w:left w:val="none" w:sz="0" w:space="0" w:color="auto"/>
            <w:bottom w:val="none" w:sz="0" w:space="0" w:color="auto"/>
            <w:right w:val="none" w:sz="0" w:space="0" w:color="auto"/>
          </w:divBdr>
          <w:divsChild>
            <w:div w:id="640884683">
              <w:marLeft w:val="0"/>
              <w:marRight w:val="0"/>
              <w:marTop w:val="0"/>
              <w:marBottom w:val="0"/>
              <w:divBdr>
                <w:top w:val="none" w:sz="0" w:space="0" w:color="auto"/>
                <w:left w:val="none" w:sz="0" w:space="0" w:color="auto"/>
                <w:bottom w:val="none" w:sz="0" w:space="0" w:color="auto"/>
                <w:right w:val="none" w:sz="0" w:space="0" w:color="auto"/>
              </w:divBdr>
              <w:divsChild>
                <w:div w:id="222064388">
                  <w:marLeft w:val="240"/>
                  <w:marRight w:val="240"/>
                  <w:marTop w:val="0"/>
                  <w:marBottom w:val="0"/>
                  <w:divBdr>
                    <w:top w:val="none" w:sz="0" w:space="0" w:color="auto"/>
                    <w:left w:val="none" w:sz="0" w:space="0" w:color="auto"/>
                    <w:bottom w:val="none" w:sz="0" w:space="0" w:color="auto"/>
                    <w:right w:val="none" w:sz="0" w:space="0" w:color="auto"/>
                  </w:divBdr>
                  <w:divsChild>
                    <w:div w:id="247351171">
                      <w:marLeft w:val="0"/>
                      <w:marRight w:val="0"/>
                      <w:marTop w:val="0"/>
                      <w:marBottom w:val="0"/>
                      <w:divBdr>
                        <w:top w:val="none" w:sz="0" w:space="0" w:color="auto"/>
                        <w:left w:val="none" w:sz="0" w:space="0" w:color="auto"/>
                        <w:bottom w:val="none" w:sz="0" w:space="0" w:color="auto"/>
                        <w:right w:val="none" w:sz="0" w:space="0" w:color="auto"/>
                      </w:divBdr>
                      <w:divsChild>
                        <w:div w:id="1676416379">
                          <w:marLeft w:val="240"/>
                          <w:marRight w:val="240"/>
                          <w:marTop w:val="0"/>
                          <w:marBottom w:val="0"/>
                          <w:divBdr>
                            <w:top w:val="none" w:sz="0" w:space="0" w:color="auto"/>
                            <w:left w:val="none" w:sz="0" w:space="0" w:color="auto"/>
                            <w:bottom w:val="none" w:sz="0" w:space="0" w:color="auto"/>
                            <w:right w:val="none" w:sz="0" w:space="0" w:color="auto"/>
                          </w:divBdr>
                          <w:divsChild>
                            <w:div w:id="952785172">
                              <w:marLeft w:val="0"/>
                              <w:marRight w:val="0"/>
                              <w:marTop w:val="0"/>
                              <w:marBottom w:val="0"/>
                              <w:divBdr>
                                <w:top w:val="none" w:sz="0" w:space="0" w:color="auto"/>
                                <w:left w:val="none" w:sz="0" w:space="0" w:color="auto"/>
                                <w:bottom w:val="none" w:sz="0" w:space="0" w:color="auto"/>
                                <w:right w:val="none" w:sz="0" w:space="0" w:color="auto"/>
                              </w:divBdr>
                              <w:divsChild>
                                <w:div w:id="182938399">
                                  <w:marLeft w:val="240"/>
                                  <w:marRight w:val="240"/>
                                  <w:marTop w:val="0"/>
                                  <w:marBottom w:val="0"/>
                                  <w:divBdr>
                                    <w:top w:val="none" w:sz="0" w:space="0" w:color="auto"/>
                                    <w:left w:val="none" w:sz="0" w:space="0" w:color="auto"/>
                                    <w:bottom w:val="none" w:sz="0" w:space="0" w:color="auto"/>
                                    <w:right w:val="none" w:sz="0" w:space="0" w:color="auto"/>
                                  </w:divBdr>
                                  <w:divsChild>
                                    <w:div w:id="1025981254">
                                      <w:marLeft w:val="0"/>
                                      <w:marRight w:val="0"/>
                                      <w:marTop w:val="0"/>
                                      <w:marBottom w:val="0"/>
                                      <w:divBdr>
                                        <w:top w:val="none" w:sz="0" w:space="0" w:color="auto"/>
                                        <w:left w:val="none" w:sz="0" w:space="0" w:color="auto"/>
                                        <w:bottom w:val="none" w:sz="0" w:space="0" w:color="auto"/>
                                        <w:right w:val="none" w:sz="0" w:space="0" w:color="auto"/>
                                      </w:divBdr>
                                      <w:divsChild>
                                        <w:div w:id="2102145786">
                                          <w:marLeft w:val="240"/>
                                          <w:marRight w:val="240"/>
                                          <w:marTop w:val="0"/>
                                          <w:marBottom w:val="0"/>
                                          <w:divBdr>
                                            <w:top w:val="none" w:sz="0" w:space="0" w:color="auto"/>
                                            <w:left w:val="none" w:sz="0" w:space="0" w:color="auto"/>
                                            <w:bottom w:val="none" w:sz="0" w:space="0" w:color="auto"/>
                                            <w:right w:val="none" w:sz="0" w:space="0" w:color="auto"/>
                                          </w:divBdr>
                                          <w:divsChild>
                                            <w:div w:id="1910309231">
                                              <w:marLeft w:val="0"/>
                                              <w:marRight w:val="0"/>
                                              <w:marTop w:val="0"/>
                                              <w:marBottom w:val="0"/>
                                              <w:divBdr>
                                                <w:top w:val="none" w:sz="0" w:space="0" w:color="auto"/>
                                                <w:left w:val="none" w:sz="0" w:space="0" w:color="auto"/>
                                                <w:bottom w:val="none" w:sz="0" w:space="0" w:color="auto"/>
                                                <w:right w:val="none" w:sz="0" w:space="0" w:color="auto"/>
                                              </w:divBdr>
                                              <w:divsChild>
                                                <w:div w:id="974262487">
                                                  <w:marLeft w:val="240"/>
                                                  <w:marRight w:val="240"/>
                                                  <w:marTop w:val="0"/>
                                                  <w:marBottom w:val="0"/>
                                                  <w:divBdr>
                                                    <w:top w:val="none" w:sz="0" w:space="0" w:color="auto"/>
                                                    <w:left w:val="none" w:sz="0" w:space="0" w:color="auto"/>
                                                    <w:bottom w:val="none" w:sz="0" w:space="0" w:color="auto"/>
                                                    <w:right w:val="none" w:sz="0" w:space="0" w:color="auto"/>
                                                  </w:divBdr>
                                                  <w:divsChild>
                                                    <w:div w:id="1139615231">
                                                      <w:marLeft w:val="240"/>
                                                      <w:marRight w:val="0"/>
                                                      <w:marTop w:val="0"/>
                                                      <w:marBottom w:val="0"/>
                                                      <w:divBdr>
                                                        <w:top w:val="none" w:sz="0" w:space="0" w:color="auto"/>
                                                        <w:left w:val="none" w:sz="0" w:space="0" w:color="auto"/>
                                                        <w:bottom w:val="none" w:sz="0" w:space="0" w:color="auto"/>
                                                        <w:right w:val="none" w:sz="0" w:space="0" w:color="auto"/>
                                                      </w:divBdr>
                                                    </w:div>
                                                  </w:divsChild>
                                                </w:div>
                                                <w:div w:id="1211185813">
                                                  <w:marLeft w:val="240"/>
                                                  <w:marRight w:val="240"/>
                                                  <w:marTop w:val="0"/>
                                                  <w:marBottom w:val="0"/>
                                                  <w:divBdr>
                                                    <w:top w:val="none" w:sz="0" w:space="0" w:color="auto"/>
                                                    <w:left w:val="none" w:sz="0" w:space="0" w:color="auto"/>
                                                    <w:bottom w:val="none" w:sz="0" w:space="0" w:color="auto"/>
                                                    <w:right w:val="none" w:sz="0" w:space="0" w:color="auto"/>
                                                  </w:divBdr>
                                                  <w:divsChild>
                                                    <w:div w:id="311642522">
                                                      <w:marLeft w:val="240"/>
                                                      <w:marRight w:val="0"/>
                                                      <w:marTop w:val="0"/>
                                                      <w:marBottom w:val="0"/>
                                                      <w:divBdr>
                                                        <w:top w:val="none" w:sz="0" w:space="0" w:color="auto"/>
                                                        <w:left w:val="none" w:sz="0" w:space="0" w:color="auto"/>
                                                        <w:bottom w:val="none" w:sz="0" w:space="0" w:color="auto"/>
                                                        <w:right w:val="none" w:sz="0" w:space="0" w:color="auto"/>
                                                      </w:divBdr>
                                                    </w:div>
                                                  </w:divsChild>
                                                </w:div>
                                                <w:div w:id="1993823918">
                                                  <w:marLeft w:val="240"/>
                                                  <w:marRight w:val="240"/>
                                                  <w:marTop w:val="0"/>
                                                  <w:marBottom w:val="0"/>
                                                  <w:divBdr>
                                                    <w:top w:val="none" w:sz="0" w:space="0" w:color="auto"/>
                                                    <w:left w:val="none" w:sz="0" w:space="0" w:color="auto"/>
                                                    <w:bottom w:val="none" w:sz="0" w:space="0" w:color="auto"/>
                                                    <w:right w:val="none" w:sz="0" w:space="0" w:color="auto"/>
                                                  </w:divBdr>
                                                  <w:divsChild>
                                                    <w:div w:id="2112165989">
                                                      <w:marLeft w:val="240"/>
                                                      <w:marRight w:val="0"/>
                                                      <w:marTop w:val="0"/>
                                                      <w:marBottom w:val="0"/>
                                                      <w:divBdr>
                                                        <w:top w:val="none" w:sz="0" w:space="0" w:color="auto"/>
                                                        <w:left w:val="none" w:sz="0" w:space="0" w:color="auto"/>
                                                        <w:bottom w:val="none" w:sz="0" w:space="0" w:color="auto"/>
                                                        <w:right w:val="none" w:sz="0" w:space="0" w:color="auto"/>
                                                      </w:divBdr>
                                                    </w:div>
                                                  </w:divsChild>
                                                </w:div>
                                                <w:div w:id="1159031859">
                                                  <w:marLeft w:val="240"/>
                                                  <w:marRight w:val="240"/>
                                                  <w:marTop w:val="0"/>
                                                  <w:marBottom w:val="0"/>
                                                  <w:divBdr>
                                                    <w:top w:val="none" w:sz="0" w:space="0" w:color="auto"/>
                                                    <w:left w:val="none" w:sz="0" w:space="0" w:color="auto"/>
                                                    <w:bottom w:val="none" w:sz="0" w:space="0" w:color="auto"/>
                                                    <w:right w:val="none" w:sz="0" w:space="0" w:color="auto"/>
                                                  </w:divBdr>
                                                  <w:divsChild>
                                                    <w:div w:id="2086561664">
                                                      <w:marLeft w:val="240"/>
                                                      <w:marRight w:val="0"/>
                                                      <w:marTop w:val="0"/>
                                                      <w:marBottom w:val="0"/>
                                                      <w:divBdr>
                                                        <w:top w:val="none" w:sz="0" w:space="0" w:color="auto"/>
                                                        <w:left w:val="none" w:sz="0" w:space="0" w:color="auto"/>
                                                        <w:bottom w:val="none" w:sz="0" w:space="0" w:color="auto"/>
                                                        <w:right w:val="none" w:sz="0" w:space="0" w:color="auto"/>
                                                      </w:divBdr>
                                                    </w:div>
                                                  </w:divsChild>
                                                </w:div>
                                                <w:div w:id="1839419987">
                                                  <w:marLeft w:val="240"/>
                                                  <w:marRight w:val="240"/>
                                                  <w:marTop w:val="0"/>
                                                  <w:marBottom w:val="0"/>
                                                  <w:divBdr>
                                                    <w:top w:val="none" w:sz="0" w:space="0" w:color="auto"/>
                                                    <w:left w:val="none" w:sz="0" w:space="0" w:color="auto"/>
                                                    <w:bottom w:val="none" w:sz="0" w:space="0" w:color="auto"/>
                                                    <w:right w:val="none" w:sz="0" w:space="0" w:color="auto"/>
                                                  </w:divBdr>
                                                  <w:divsChild>
                                                    <w:div w:id="252403064">
                                                      <w:marLeft w:val="240"/>
                                                      <w:marRight w:val="0"/>
                                                      <w:marTop w:val="0"/>
                                                      <w:marBottom w:val="0"/>
                                                      <w:divBdr>
                                                        <w:top w:val="none" w:sz="0" w:space="0" w:color="auto"/>
                                                        <w:left w:val="none" w:sz="0" w:space="0" w:color="auto"/>
                                                        <w:bottom w:val="none" w:sz="0" w:space="0" w:color="auto"/>
                                                        <w:right w:val="none" w:sz="0" w:space="0" w:color="auto"/>
                                                      </w:divBdr>
                                                    </w:div>
                                                  </w:divsChild>
                                                </w:div>
                                                <w:div w:id="161090825">
                                                  <w:marLeft w:val="240"/>
                                                  <w:marRight w:val="240"/>
                                                  <w:marTop w:val="0"/>
                                                  <w:marBottom w:val="0"/>
                                                  <w:divBdr>
                                                    <w:top w:val="none" w:sz="0" w:space="0" w:color="auto"/>
                                                    <w:left w:val="none" w:sz="0" w:space="0" w:color="auto"/>
                                                    <w:bottom w:val="none" w:sz="0" w:space="0" w:color="auto"/>
                                                    <w:right w:val="none" w:sz="0" w:space="0" w:color="auto"/>
                                                  </w:divBdr>
                                                  <w:divsChild>
                                                    <w:div w:id="1600286568">
                                                      <w:marLeft w:val="240"/>
                                                      <w:marRight w:val="0"/>
                                                      <w:marTop w:val="0"/>
                                                      <w:marBottom w:val="0"/>
                                                      <w:divBdr>
                                                        <w:top w:val="none" w:sz="0" w:space="0" w:color="auto"/>
                                                        <w:left w:val="none" w:sz="0" w:space="0" w:color="auto"/>
                                                        <w:bottom w:val="none" w:sz="0" w:space="0" w:color="auto"/>
                                                        <w:right w:val="none" w:sz="0" w:space="0" w:color="auto"/>
                                                      </w:divBdr>
                                                    </w:div>
                                                  </w:divsChild>
                                                </w:div>
                                                <w:div w:id="540897238">
                                                  <w:marLeft w:val="240"/>
                                                  <w:marRight w:val="240"/>
                                                  <w:marTop w:val="0"/>
                                                  <w:marBottom w:val="0"/>
                                                  <w:divBdr>
                                                    <w:top w:val="none" w:sz="0" w:space="0" w:color="auto"/>
                                                    <w:left w:val="none" w:sz="0" w:space="0" w:color="auto"/>
                                                    <w:bottom w:val="none" w:sz="0" w:space="0" w:color="auto"/>
                                                    <w:right w:val="none" w:sz="0" w:space="0" w:color="auto"/>
                                                  </w:divBdr>
                                                  <w:divsChild>
                                                    <w:div w:id="722683423">
                                                      <w:marLeft w:val="240"/>
                                                      <w:marRight w:val="0"/>
                                                      <w:marTop w:val="0"/>
                                                      <w:marBottom w:val="0"/>
                                                      <w:divBdr>
                                                        <w:top w:val="none" w:sz="0" w:space="0" w:color="auto"/>
                                                        <w:left w:val="none" w:sz="0" w:space="0" w:color="auto"/>
                                                        <w:bottom w:val="none" w:sz="0" w:space="0" w:color="auto"/>
                                                        <w:right w:val="none" w:sz="0" w:space="0" w:color="auto"/>
                                                      </w:divBdr>
                                                    </w:div>
                                                  </w:divsChild>
                                                </w:div>
                                                <w:div w:id="1072587233">
                                                  <w:marLeft w:val="240"/>
                                                  <w:marRight w:val="240"/>
                                                  <w:marTop w:val="0"/>
                                                  <w:marBottom w:val="0"/>
                                                  <w:divBdr>
                                                    <w:top w:val="none" w:sz="0" w:space="0" w:color="auto"/>
                                                    <w:left w:val="none" w:sz="0" w:space="0" w:color="auto"/>
                                                    <w:bottom w:val="none" w:sz="0" w:space="0" w:color="auto"/>
                                                    <w:right w:val="none" w:sz="0" w:space="0" w:color="auto"/>
                                                  </w:divBdr>
                                                  <w:divsChild>
                                                    <w:div w:id="158077665">
                                                      <w:marLeft w:val="240"/>
                                                      <w:marRight w:val="0"/>
                                                      <w:marTop w:val="0"/>
                                                      <w:marBottom w:val="0"/>
                                                      <w:divBdr>
                                                        <w:top w:val="none" w:sz="0" w:space="0" w:color="auto"/>
                                                        <w:left w:val="none" w:sz="0" w:space="0" w:color="auto"/>
                                                        <w:bottom w:val="none" w:sz="0" w:space="0" w:color="auto"/>
                                                        <w:right w:val="none" w:sz="0" w:space="0" w:color="auto"/>
                                                      </w:divBdr>
                                                    </w:div>
                                                  </w:divsChild>
                                                </w:div>
                                                <w:div w:id="175581438">
                                                  <w:marLeft w:val="240"/>
                                                  <w:marRight w:val="240"/>
                                                  <w:marTop w:val="0"/>
                                                  <w:marBottom w:val="0"/>
                                                  <w:divBdr>
                                                    <w:top w:val="none" w:sz="0" w:space="0" w:color="auto"/>
                                                    <w:left w:val="none" w:sz="0" w:space="0" w:color="auto"/>
                                                    <w:bottom w:val="none" w:sz="0" w:space="0" w:color="auto"/>
                                                    <w:right w:val="none" w:sz="0" w:space="0" w:color="auto"/>
                                                  </w:divBdr>
                                                  <w:divsChild>
                                                    <w:div w:id="142814515">
                                                      <w:marLeft w:val="240"/>
                                                      <w:marRight w:val="0"/>
                                                      <w:marTop w:val="0"/>
                                                      <w:marBottom w:val="0"/>
                                                      <w:divBdr>
                                                        <w:top w:val="none" w:sz="0" w:space="0" w:color="auto"/>
                                                        <w:left w:val="none" w:sz="0" w:space="0" w:color="auto"/>
                                                        <w:bottom w:val="none" w:sz="0" w:space="0" w:color="auto"/>
                                                        <w:right w:val="none" w:sz="0" w:space="0" w:color="auto"/>
                                                      </w:divBdr>
                                                    </w:div>
                                                  </w:divsChild>
                                                </w:div>
                                                <w:div w:id="1207139185">
                                                  <w:marLeft w:val="240"/>
                                                  <w:marRight w:val="240"/>
                                                  <w:marTop w:val="0"/>
                                                  <w:marBottom w:val="0"/>
                                                  <w:divBdr>
                                                    <w:top w:val="none" w:sz="0" w:space="0" w:color="auto"/>
                                                    <w:left w:val="none" w:sz="0" w:space="0" w:color="auto"/>
                                                    <w:bottom w:val="none" w:sz="0" w:space="0" w:color="auto"/>
                                                    <w:right w:val="none" w:sz="0" w:space="0" w:color="auto"/>
                                                  </w:divBdr>
                                                  <w:divsChild>
                                                    <w:div w:id="1013651182">
                                                      <w:marLeft w:val="240"/>
                                                      <w:marRight w:val="0"/>
                                                      <w:marTop w:val="0"/>
                                                      <w:marBottom w:val="0"/>
                                                      <w:divBdr>
                                                        <w:top w:val="none" w:sz="0" w:space="0" w:color="auto"/>
                                                        <w:left w:val="none" w:sz="0" w:space="0" w:color="auto"/>
                                                        <w:bottom w:val="none" w:sz="0" w:space="0" w:color="auto"/>
                                                        <w:right w:val="none" w:sz="0" w:space="0" w:color="auto"/>
                                                      </w:divBdr>
                                                    </w:div>
                                                  </w:divsChild>
                                                </w:div>
                                                <w:div w:id="1437867778">
                                                  <w:marLeft w:val="240"/>
                                                  <w:marRight w:val="240"/>
                                                  <w:marTop w:val="0"/>
                                                  <w:marBottom w:val="0"/>
                                                  <w:divBdr>
                                                    <w:top w:val="none" w:sz="0" w:space="0" w:color="auto"/>
                                                    <w:left w:val="none" w:sz="0" w:space="0" w:color="auto"/>
                                                    <w:bottom w:val="none" w:sz="0" w:space="0" w:color="auto"/>
                                                    <w:right w:val="none" w:sz="0" w:space="0" w:color="auto"/>
                                                  </w:divBdr>
                                                  <w:divsChild>
                                                    <w:div w:id="1001393639">
                                                      <w:marLeft w:val="240"/>
                                                      <w:marRight w:val="0"/>
                                                      <w:marTop w:val="0"/>
                                                      <w:marBottom w:val="0"/>
                                                      <w:divBdr>
                                                        <w:top w:val="none" w:sz="0" w:space="0" w:color="auto"/>
                                                        <w:left w:val="none" w:sz="0" w:space="0" w:color="auto"/>
                                                        <w:bottom w:val="none" w:sz="0" w:space="0" w:color="auto"/>
                                                        <w:right w:val="none" w:sz="0" w:space="0" w:color="auto"/>
                                                      </w:divBdr>
                                                    </w:div>
                                                  </w:divsChild>
                                                </w:div>
                                                <w:div w:id="378016380">
                                                  <w:marLeft w:val="240"/>
                                                  <w:marRight w:val="240"/>
                                                  <w:marTop w:val="0"/>
                                                  <w:marBottom w:val="0"/>
                                                  <w:divBdr>
                                                    <w:top w:val="none" w:sz="0" w:space="0" w:color="auto"/>
                                                    <w:left w:val="none" w:sz="0" w:space="0" w:color="auto"/>
                                                    <w:bottom w:val="none" w:sz="0" w:space="0" w:color="auto"/>
                                                    <w:right w:val="none" w:sz="0" w:space="0" w:color="auto"/>
                                                  </w:divBdr>
                                                  <w:divsChild>
                                                    <w:div w:id="505246011">
                                                      <w:marLeft w:val="240"/>
                                                      <w:marRight w:val="0"/>
                                                      <w:marTop w:val="0"/>
                                                      <w:marBottom w:val="0"/>
                                                      <w:divBdr>
                                                        <w:top w:val="none" w:sz="0" w:space="0" w:color="auto"/>
                                                        <w:left w:val="none" w:sz="0" w:space="0" w:color="auto"/>
                                                        <w:bottom w:val="none" w:sz="0" w:space="0" w:color="auto"/>
                                                        <w:right w:val="none" w:sz="0" w:space="0" w:color="auto"/>
                                                      </w:divBdr>
                                                    </w:div>
                                                  </w:divsChild>
                                                </w:div>
                                                <w:div w:id="915671305">
                                                  <w:marLeft w:val="240"/>
                                                  <w:marRight w:val="240"/>
                                                  <w:marTop w:val="0"/>
                                                  <w:marBottom w:val="0"/>
                                                  <w:divBdr>
                                                    <w:top w:val="none" w:sz="0" w:space="0" w:color="auto"/>
                                                    <w:left w:val="none" w:sz="0" w:space="0" w:color="auto"/>
                                                    <w:bottom w:val="none" w:sz="0" w:space="0" w:color="auto"/>
                                                    <w:right w:val="none" w:sz="0" w:space="0" w:color="auto"/>
                                                  </w:divBdr>
                                                  <w:divsChild>
                                                    <w:div w:id="514684791">
                                                      <w:marLeft w:val="240"/>
                                                      <w:marRight w:val="0"/>
                                                      <w:marTop w:val="0"/>
                                                      <w:marBottom w:val="0"/>
                                                      <w:divBdr>
                                                        <w:top w:val="none" w:sz="0" w:space="0" w:color="auto"/>
                                                        <w:left w:val="none" w:sz="0" w:space="0" w:color="auto"/>
                                                        <w:bottom w:val="none" w:sz="0" w:space="0" w:color="auto"/>
                                                        <w:right w:val="none" w:sz="0" w:space="0" w:color="auto"/>
                                                      </w:divBdr>
                                                    </w:div>
                                                  </w:divsChild>
                                                </w:div>
                                                <w:div w:id="500394681">
                                                  <w:marLeft w:val="240"/>
                                                  <w:marRight w:val="240"/>
                                                  <w:marTop w:val="0"/>
                                                  <w:marBottom w:val="0"/>
                                                  <w:divBdr>
                                                    <w:top w:val="none" w:sz="0" w:space="0" w:color="auto"/>
                                                    <w:left w:val="none" w:sz="0" w:space="0" w:color="auto"/>
                                                    <w:bottom w:val="none" w:sz="0" w:space="0" w:color="auto"/>
                                                    <w:right w:val="none" w:sz="0" w:space="0" w:color="auto"/>
                                                  </w:divBdr>
                                                  <w:divsChild>
                                                    <w:div w:id="877931851">
                                                      <w:marLeft w:val="240"/>
                                                      <w:marRight w:val="0"/>
                                                      <w:marTop w:val="0"/>
                                                      <w:marBottom w:val="0"/>
                                                      <w:divBdr>
                                                        <w:top w:val="none" w:sz="0" w:space="0" w:color="auto"/>
                                                        <w:left w:val="none" w:sz="0" w:space="0" w:color="auto"/>
                                                        <w:bottom w:val="none" w:sz="0" w:space="0" w:color="auto"/>
                                                        <w:right w:val="none" w:sz="0" w:space="0" w:color="auto"/>
                                                      </w:divBdr>
                                                    </w:div>
                                                  </w:divsChild>
                                                </w:div>
                                                <w:div w:id="1733847577">
                                                  <w:marLeft w:val="240"/>
                                                  <w:marRight w:val="240"/>
                                                  <w:marTop w:val="0"/>
                                                  <w:marBottom w:val="0"/>
                                                  <w:divBdr>
                                                    <w:top w:val="none" w:sz="0" w:space="0" w:color="auto"/>
                                                    <w:left w:val="none" w:sz="0" w:space="0" w:color="auto"/>
                                                    <w:bottom w:val="none" w:sz="0" w:space="0" w:color="auto"/>
                                                    <w:right w:val="none" w:sz="0" w:space="0" w:color="auto"/>
                                                  </w:divBdr>
                                                  <w:divsChild>
                                                    <w:div w:id="194518820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96395315">
      <w:bodyDiv w:val="1"/>
      <w:marLeft w:val="0"/>
      <w:marRight w:val="0"/>
      <w:marTop w:val="0"/>
      <w:marBottom w:val="0"/>
      <w:divBdr>
        <w:top w:val="none" w:sz="0" w:space="0" w:color="auto"/>
        <w:left w:val="none" w:sz="0" w:space="0" w:color="auto"/>
        <w:bottom w:val="none" w:sz="0" w:space="0" w:color="auto"/>
        <w:right w:val="none" w:sz="0" w:space="0" w:color="auto"/>
      </w:divBdr>
      <w:divsChild>
        <w:div w:id="2004157046">
          <w:marLeft w:val="0"/>
          <w:marRight w:val="0"/>
          <w:marTop w:val="138"/>
          <w:marBottom w:val="0"/>
          <w:divBdr>
            <w:top w:val="none" w:sz="0" w:space="0" w:color="auto"/>
            <w:left w:val="none" w:sz="0" w:space="0" w:color="auto"/>
            <w:bottom w:val="none" w:sz="0" w:space="0" w:color="auto"/>
            <w:right w:val="none" w:sz="0" w:space="0" w:color="auto"/>
          </w:divBdr>
          <w:divsChild>
            <w:div w:id="868907256">
              <w:marLeft w:val="0"/>
              <w:marRight w:val="0"/>
              <w:marTop w:val="0"/>
              <w:marBottom w:val="0"/>
              <w:divBdr>
                <w:top w:val="single" w:sz="6" w:space="0" w:color="CCCCCC"/>
                <w:left w:val="single" w:sz="6" w:space="0" w:color="CCCCCC"/>
                <w:bottom w:val="single" w:sz="6" w:space="0" w:color="CCCCCC"/>
                <w:right w:val="single" w:sz="6" w:space="0" w:color="CCCCCC"/>
              </w:divBdr>
              <w:divsChild>
                <w:div w:id="458962025">
                  <w:marLeft w:val="0"/>
                  <w:marRight w:val="0"/>
                  <w:marTop w:val="0"/>
                  <w:marBottom w:val="0"/>
                  <w:divBdr>
                    <w:top w:val="none" w:sz="0" w:space="0" w:color="auto"/>
                    <w:left w:val="none" w:sz="0" w:space="0" w:color="auto"/>
                    <w:bottom w:val="none" w:sz="0" w:space="0" w:color="auto"/>
                    <w:right w:val="none" w:sz="0" w:space="0" w:color="auto"/>
                  </w:divBdr>
                  <w:divsChild>
                    <w:div w:id="160217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8650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comments" Target="comments.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2009-04-24T00:00:00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5B2124F-989E-4E0A-A5BC-AD5BC1352D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1199</TotalTime>
  <Pages>95</Pages>
  <Words>16388</Words>
  <Characters>93413</Characters>
  <Application>Microsoft Office Word</Application>
  <DocSecurity>0</DocSecurity>
  <Lines>778</Lines>
  <Paragraphs>219</Paragraphs>
  <ScaleCrop>false</ScaleCrop>
  <Company>上海外语教育出版社</Company>
  <LinksUpToDate>false</LinksUpToDate>
  <CharactersWithSpaces>109582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试题试卷包数据规范</dc:title>
  <dc:subject>外教社新理念学习平台</dc:subject>
  <dc:creator>alex</dc:creator>
  <cp:lastModifiedBy>Eric</cp:lastModifiedBy>
  <cp:revision>445</cp:revision>
  <dcterms:created xsi:type="dcterms:W3CDTF">2010-04-19T05:25:00Z</dcterms:created>
  <dcterms:modified xsi:type="dcterms:W3CDTF">2011-11-10T06:04:00Z</dcterms:modified>
</cp:coreProperties>
</file>